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583B6" w14:textId="77777777" w:rsidR="00F2694F" w:rsidRDefault="00F2694F" w:rsidP="00892B2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14:paraId="7317E31A"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H</w:t>
      </w:r>
      <w:r w:rsidRPr="00406587">
        <w:rPr>
          <w:rFonts w:ascii="Times New Roman" w:hAnsi="Times New Roman" w:cs="Times New Roman"/>
          <w:sz w:val="24"/>
          <w:szCs w:val="24"/>
          <w:lang w:val="en-US"/>
        </w:rPr>
        <w:t>umans are exposed to a learning history that transforms them into ‘symbolic beings’ (e.g., Hughes, De Houwer, &amp; Barnes-Holmes, 2016)</w:t>
      </w:r>
      <w:r>
        <w:rPr>
          <w:rFonts w:ascii="Times New Roman" w:hAnsi="Times New Roman" w:cs="Times New Roman"/>
          <w:sz w:val="24"/>
          <w:szCs w:val="24"/>
          <w:lang w:val="en-US"/>
        </w:rPr>
        <w:t>.</w:t>
      </w:r>
    </w:p>
    <w:p w14:paraId="76704E55" w14:textId="77777777" w:rsidR="00A45F48" w:rsidRPr="00B61734"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For these organisms any cue in the environment, proximal or distal, can serve as a ‘symbol’ or be imbued with symbolic meaning (e.g., De Houwer &amp; Hughes, 2016). Thus the topographical barrier between words and regularities melts away. Pairings, actions, or frequency can all function as symbols or contextual cues.</w:t>
      </w:r>
    </w:p>
    <w:p w14:paraId="4D7A16AD"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A</w:t>
      </w:r>
      <w:r w:rsidRPr="00B61734">
        <w:rPr>
          <w:rFonts w:ascii="Times New Roman" w:hAnsi="Times New Roman" w:cs="Times New Roman"/>
          <w:sz w:val="24"/>
          <w:szCs w:val="24"/>
          <w:lang w:val="en-US"/>
        </w:rPr>
        <w:t xml:space="preserve">ny common feature shared by stimuli can function as a symbol indicating that those stimuli are equivalent/similar to one another, and as a result, a transfer of valence may take place from one stimulus to another. </w:t>
      </w:r>
    </w:p>
    <w:p w14:paraId="5FC4D82B" w14:textId="46F870EF" w:rsidR="00A45F48" w:rsidRPr="00FA4FDE"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common 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the CS and US are similar with regard to their spatio-temporal properties.</w:t>
      </w:r>
      <w:r>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00E77847">
        <w:rPr>
          <w:rFonts w:ascii="Times New Roman" w:hAnsi="Times New Roman" w:cs="Times New Roman"/>
          <w:sz w:val="24"/>
          <w:szCs w:val="24"/>
          <w:lang w:val="en-US"/>
        </w:rPr>
        <w:t xml:space="preserve"> – other</w:t>
      </w:r>
      <w:r w:rsidRPr="00FA4FDE">
        <w:rPr>
          <w:rFonts w:ascii="Times New Roman" w:hAnsi="Times New Roman" w:cs="Times New Roman"/>
          <w:sz w:val="24"/>
          <w:szCs w:val="24"/>
          <w:lang w:val="en-US"/>
        </w:rPr>
        <w:t xml:space="preserve"> common feature</w:t>
      </w:r>
      <w:r w:rsidR="00E77847">
        <w:rPr>
          <w:rFonts w:ascii="Times New Roman" w:hAnsi="Times New Roman" w:cs="Times New Roman"/>
          <w:sz w:val="24"/>
          <w:szCs w:val="24"/>
          <w:lang w:val="en-US"/>
        </w:rPr>
        <w:t>s</w:t>
      </w:r>
      <w:r w:rsidRPr="00FA4FDE">
        <w:rPr>
          <w:rFonts w:ascii="Times New Roman" w:hAnsi="Times New Roman" w:cs="Times New Roman"/>
          <w:sz w:val="24"/>
          <w:szCs w:val="24"/>
          <w:lang w:val="en-US"/>
        </w:rPr>
        <w:t xml:space="preserve"> may be enough for people to treat the stimuli as equivalent. </w:t>
      </w:r>
    </w:p>
    <w:p w14:paraId="1DA5C3FD" w14:textId="6BC01A5F"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idea using </w:t>
      </w:r>
      <w:r>
        <w:rPr>
          <w:rFonts w:ascii="Times New Roman" w:hAnsi="Times New Roman" w:cs="Times New Roman"/>
          <w:i/>
          <w:sz w:val="24"/>
          <w:szCs w:val="24"/>
          <w:lang w:val="en-US"/>
        </w:rPr>
        <w:t>color</w:t>
      </w:r>
      <w:r>
        <w:rPr>
          <w:rFonts w:ascii="Times New Roman" w:hAnsi="Times New Roman" w:cs="Times New Roman"/>
          <w:sz w:val="24"/>
          <w:szCs w:val="24"/>
          <w:lang w:val="en-US"/>
        </w:rPr>
        <w:t xml:space="preserve"> as a common feature. </w:t>
      </w:r>
      <w:r w:rsidR="00FC0CCA">
        <w:rPr>
          <w:rFonts w:ascii="Times New Roman" w:hAnsi="Times New Roman" w:cs="Times New Roman"/>
          <w:sz w:val="24"/>
          <w:szCs w:val="24"/>
          <w:lang w:val="en-US"/>
        </w:rPr>
        <w:t xml:space="preserve">We created an EC procedure that contains a single CS and two USs – one positive and one negative. The </w:t>
      </w:r>
      <w:r>
        <w:rPr>
          <w:rFonts w:ascii="Times New Roman" w:hAnsi="Times New Roman" w:cs="Times New Roman"/>
          <w:sz w:val="24"/>
          <w:szCs w:val="24"/>
          <w:lang w:val="en-US"/>
        </w:rPr>
        <w:t xml:space="preserve">CSs and USs are </w:t>
      </w:r>
      <w:r w:rsidR="00FC0CCA">
        <w:rPr>
          <w:rFonts w:ascii="Times New Roman" w:hAnsi="Times New Roman" w:cs="Times New Roman"/>
          <w:sz w:val="24"/>
          <w:szCs w:val="24"/>
          <w:lang w:val="en-US"/>
        </w:rPr>
        <w:t xml:space="preserve">either </w:t>
      </w:r>
      <w:r>
        <w:rPr>
          <w:rFonts w:ascii="Times New Roman" w:hAnsi="Times New Roman" w:cs="Times New Roman"/>
          <w:sz w:val="24"/>
          <w:szCs w:val="24"/>
          <w:lang w:val="en-US"/>
        </w:rPr>
        <w:t>presented in the same or different colors.</w:t>
      </w:r>
    </w:p>
    <w:p w14:paraId="7B5C76A1" w14:textId="46A44680"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We assume that CSs and USs that share a common color will produce larger EC effects than those that are presented in different colors</w:t>
      </w:r>
      <w:r w:rsidR="00FC0CCA">
        <w:rPr>
          <w:rFonts w:ascii="Times New Roman" w:hAnsi="Times New Roman" w:cs="Times New Roman"/>
          <w:sz w:val="24"/>
          <w:szCs w:val="24"/>
          <w:lang w:val="en-US"/>
        </w:rPr>
        <w:t xml:space="preserve"> (because people treat similar color as a cue indicating that a CS and US share other properties such as valence)</w:t>
      </w:r>
      <w:r>
        <w:rPr>
          <w:rFonts w:ascii="Times New Roman" w:hAnsi="Times New Roman" w:cs="Times New Roman"/>
          <w:sz w:val="24"/>
          <w:szCs w:val="24"/>
          <w:lang w:val="en-US"/>
        </w:rPr>
        <w:t xml:space="preserve">. </w:t>
      </w:r>
    </w:p>
    <w:p w14:paraId="254007C2"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Experiment 1 confirmed our hypothesis, showing that CSs acquire the valence of the US that switches to the same color as the CS. This effect was evident on implicit and explicit measures of evaluation and behavioral intentions.</w:t>
      </w:r>
    </w:p>
    <w:p w14:paraId="24766E54"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Upon reflection, however, the fact that the CS acquired the valence of the US that matched it in color might be due to (a) the regularity in the </w:t>
      </w:r>
      <w:r w:rsidRPr="00484710">
        <w:rPr>
          <w:rFonts w:ascii="Times New Roman" w:hAnsi="Times New Roman" w:cs="Times New Roman"/>
          <w:i/>
          <w:sz w:val="24"/>
          <w:szCs w:val="24"/>
          <w:lang w:val="en-US"/>
        </w:rPr>
        <w:t>mere</w:t>
      </w:r>
      <w:r>
        <w:rPr>
          <w:rFonts w:ascii="Times New Roman" w:hAnsi="Times New Roman" w:cs="Times New Roman"/>
          <w:sz w:val="24"/>
          <w:szCs w:val="24"/>
          <w:lang w:val="en-US"/>
        </w:rPr>
        <w:t xml:space="preserve"> </w:t>
      </w:r>
      <w:r w:rsidRPr="00484710">
        <w:rPr>
          <w:rFonts w:ascii="Times New Roman" w:hAnsi="Times New Roman" w:cs="Times New Roman"/>
          <w:i/>
          <w:sz w:val="24"/>
          <w:szCs w:val="24"/>
          <w:lang w:val="en-US"/>
        </w:rPr>
        <w:t>presence</w:t>
      </w:r>
      <w:r>
        <w:rPr>
          <w:rFonts w:ascii="Times New Roman" w:hAnsi="Times New Roman" w:cs="Times New Roman"/>
          <w:sz w:val="24"/>
          <w:szCs w:val="24"/>
          <w:lang w:val="en-US"/>
        </w:rPr>
        <w:t xml:space="preserve"> of two stimuli of the same color, or (b) the regularity in the </w:t>
      </w:r>
      <w:r>
        <w:rPr>
          <w:rFonts w:ascii="Times New Roman" w:hAnsi="Times New Roman" w:cs="Times New Roman"/>
          <w:i/>
          <w:sz w:val="24"/>
          <w:szCs w:val="24"/>
          <w:lang w:val="en-US"/>
        </w:rPr>
        <w:t>sim</w:t>
      </w:r>
      <w:r w:rsidRPr="007E407A">
        <w:rPr>
          <w:rFonts w:ascii="Times New Roman" w:hAnsi="Times New Roman" w:cs="Times New Roman"/>
          <w:i/>
          <w:sz w:val="24"/>
          <w:szCs w:val="24"/>
          <w:lang w:val="en-US"/>
        </w:rPr>
        <w:t>ultaneous</w:t>
      </w:r>
      <w:r>
        <w:rPr>
          <w:rFonts w:ascii="Times New Roman" w:hAnsi="Times New Roman" w:cs="Times New Roman"/>
          <w:sz w:val="24"/>
          <w:szCs w:val="24"/>
          <w:lang w:val="en-US"/>
        </w:rPr>
        <w:t xml:space="preserve"> </w:t>
      </w:r>
      <w:r w:rsidRPr="00484710">
        <w:rPr>
          <w:rFonts w:ascii="Times New Roman" w:hAnsi="Times New Roman" w:cs="Times New Roman"/>
          <w:i/>
          <w:sz w:val="24"/>
          <w:szCs w:val="24"/>
          <w:lang w:val="en-US"/>
        </w:rPr>
        <w:t>switching</w:t>
      </w:r>
      <w:r>
        <w:rPr>
          <w:rFonts w:ascii="Times New Roman" w:hAnsi="Times New Roman" w:cs="Times New Roman"/>
          <w:sz w:val="24"/>
          <w:szCs w:val="24"/>
          <w:lang w:val="en-US"/>
        </w:rPr>
        <w:t xml:space="preserve"> of two stimuli to the same color. </w:t>
      </w:r>
    </w:p>
    <w:p w14:paraId="6E733F9D" w14:textId="66BEEEAE" w:rsidR="00A45F48" w:rsidRDefault="00A45F48" w:rsidP="00A45F48">
      <w:pPr>
        <w:pStyle w:val="ListParagraph"/>
        <w:numPr>
          <w:ilvl w:val="1"/>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Specifically, the EC effect could be moderated by the fact that two (of the three) stimuli shared the same color</w:t>
      </w:r>
      <w:r w:rsidR="00FC0CCA">
        <w:rPr>
          <w:rFonts w:ascii="Times New Roman" w:hAnsi="Times New Roman" w:cs="Times New Roman"/>
          <w:sz w:val="24"/>
          <w:szCs w:val="24"/>
          <w:lang w:val="en-US"/>
        </w:rPr>
        <w:t xml:space="preserve"> (as we suspect)</w:t>
      </w:r>
      <w:r>
        <w:rPr>
          <w:rFonts w:ascii="Times New Roman" w:hAnsi="Times New Roman" w:cs="Times New Roman"/>
          <w:sz w:val="24"/>
          <w:szCs w:val="24"/>
          <w:lang w:val="en-US"/>
        </w:rPr>
        <w:t xml:space="preserve">. But it is also possible that participants’ attention was captured by the </w:t>
      </w:r>
      <w:r w:rsidRPr="00FC0CCA">
        <w:rPr>
          <w:rFonts w:ascii="Times New Roman" w:hAnsi="Times New Roman" w:cs="Times New Roman"/>
          <w:i/>
          <w:sz w:val="24"/>
          <w:szCs w:val="24"/>
          <w:lang w:val="en-US"/>
        </w:rPr>
        <w:t>change in color</w:t>
      </w:r>
      <w:r>
        <w:rPr>
          <w:rFonts w:ascii="Times New Roman" w:hAnsi="Times New Roman" w:cs="Times New Roman"/>
          <w:sz w:val="24"/>
          <w:szCs w:val="24"/>
          <w:lang w:val="en-US"/>
        </w:rPr>
        <w:t xml:space="preserve"> and that they did not attend to the third stimulus onscreen (i.e., they only perceived, attended to, or remembered the presence of two stimuli and not three). If this was the case, then the EC was less to do with a common feature and more to do with the fact that participants were only attending to two, rather than three, stimuli.</w:t>
      </w:r>
    </w:p>
    <w:p w14:paraId="565C6597"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in Experiment 2. Rather than being initially presented in white, all the stimuli will appear in one color at the beginning of the trial and then, only the unmatched US will switch to a different color, while the CS and the matched US will maintain the original color. </w:t>
      </w:r>
    </w:p>
    <w:p w14:paraId="7155DB6A" w14:textId="743F283C"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way, we can investigate whether eliminating simultaneous switching from color matching has an impact in the observed transfer of valence. </w:t>
      </w:r>
    </w:p>
    <w:p w14:paraId="5AE2B47E" w14:textId="0CA9E184" w:rsidR="00C25B5D" w:rsidRPr="00F71DFB" w:rsidRDefault="00FC0CCA" w:rsidP="00C25B5D">
      <w:pPr>
        <w:rPr>
          <w:rFonts w:ascii="Times New Roman" w:hAnsi="Times New Roman" w:cs="Times New Roman"/>
          <w:sz w:val="24"/>
          <w:szCs w:val="24"/>
          <w:lang w:val="en-US"/>
        </w:rPr>
      </w:pPr>
      <w:r>
        <w:rPr>
          <w:rFonts w:ascii="Times New Roman" w:hAnsi="Times New Roman" w:cs="Times New Roman"/>
          <w:sz w:val="24"/>
          <w:szCs w:val="24"/>
          <w:lang w:val="en-US"/>
        </w:rPr>
        <w:t>Two potential outcomes are plausible:</w:t>
      </w:r>
      <w:r w:rsidR="00C25B5D" w:rsidRPr="00F71DFB">
        <w:rPr>
          <w:rFonts w:ascii="Times New Roman" w:hAnsi="Times New Roman" w:cs="Times New Roman"/>
          <w:sz w:val="24"/>
          <w:szCs w:val="24"/>
          <w:lang w:val="en-US"/>
        </w:rPr>
        <w:t xml:space="preserve"> </w:t>
      </w:r>
      <w:r w:rsidR="00A11C11">
        <w:rPr>
          <w:rFonts w:ascii="Times New Roman" w:hAnsi="Times New Roman" w:cs="Times New Roman"/>
          <w:sz w:val="24"/>
          <w:szCs w:val="24"/>
          <w:lang w:val="en-US"/>
        </w:rPr>
        <w:t xml:space="preserve"> </w:t>
      </w:r>
    </w:p>
    <w:p w14:paraId="46333ABD" w14:textId="6797F4C6" w:rsidR="00C25B5D" w:rsidRDefault="00C25B5D" w:rsidP="00C25B5D">
      <w:pPr>
        <w:pStyle w:val="ListParagraph"/>
        <w:numPr>
          <w:ilvl w:val="0"/>
          <w:numId w:val="3"/>
        </w:numPr>
        <w:rPr>
          <w:rFonts w:ascii="Times New Roman" w:hAnsi="Times New Roman" w:cs="Times New Roman"/>
          <w:sz w:val="24"/>
          <w:szCs w:val="24"/>
          <w:lang w:val="en-US"/>
        </w:rPr>
      </w:pPr>
      <w:r w:rsidRPr="00F71DFB">
        <w:rPr>
          <w:rFonts w:ascii="Times New Roman" w:hAnsi="Times New Roman" w:cs="Times New Roman"/>
          <w:i/>
          <w:sz w:val="24"/>
          <w:szCs w:val="24"/>
          <w:lang w:val="en-US"/>
        </w:rPr>
        <w:t>Color matching</w:t>
      </w:r>
      <w:r>
        <w:rPr>
          <w:rFonts w:ascii="Times New Roman" w:hAnsi="Times New Roman" w:cs="Times New Roman"/>
          <w:i/>
          <w:sz w:val="24"/>
          <w:szCs w:val="24"/>
          <w:lang w:val="en-US"/>
        </w:rPr>
        <w:t xml:space="preserve"> hypothesis</w:t>
      </w:r>
      <w:r w:rsidRPr="00F71DFB">
        <w:rPr>
          <w:rFonts w:ascii="Times New Roman" w:hAnsi="Times New Roman" w:cs="Times New Roman"/>
          <w:i/>
          <w:sz w:val="24"/>
          <w:szCs w:val="24"/>
          <w:lang w:val="en-US"/>
        </w:rPr>
        <w:t>.</w:t>
      </w:r>
      <w:r>
        <w:rPr>
          <w:rFonts w:ascii="Times New Roman" w:hAnsi="Times New Roman" w:cs="Times New Roman"/>
          <w:sz w:val="24"/>
          <w:szCs w:val="24"/>
          <w:lang w:val="en-US"/>
        </w:rPr>
        <w:t xml:space="preserve"> We could expect a main effect of US-CS color matching on the subsequent liking towards the CSs, such that the CSs will acquire the valence of the US that maintains the same color</w:t>
      </w:r>
      <w:r w:rsidR="00FC0CCA">
        <w:rPr>
          <w:rFonts w:ascii="Times New Roman" w:hAnsi="Times New Roman" w:cs="Times New Roman"/>
          <w:sz w:val="24"/>
          <w:szCs w:val="24"/>
          <w:lang w:val="en-US"/>
        </w:rPr>
        <w:t xml:space="preserve"> as it</w:t>
      </w:r>
      <w:r>
        <w:rPr>
          <w:rFonts w:ascii="Times New Roman" w:hAnsi="Times New Roman" w:cs="Times New Roman"/>
          <w:sz w:val="24"/>
          <w:szCs w:val="24"/>
          <w:lang w:val="en-US"/>
        </w:rPr>
        <w:t xml:space="preserve">. </w:t>
      </w:r>
    </w:p>
    <w:p w14:paraId="395DB482" w14:textId="7C75DC1E" w:rsidR="00C25B5D" w:rsidRDefault="00C25B5D" w:rsidP="00C25B5D">
      <w:pPr>
        <w:pStyle w:val="ListParagraph"/>
        <w:numPr>
          <w:ilvl w:val="0"/>
          <w:numId w:val="3"/>
        </w:numPr>
        <w:rPr>
          <w:rFonts w:ascii="Times New Roman" w:hAnsi="Times New Roman" w:cs="Times New Roman"/>
          <w:sz w:val="24"/>
          <w:szCs w:val="24"/>
          <w:lang w:val="en-US"/>
        </w:rPr>
      </w:pPr>
      <w:r>
        <w:rPr>
          <w:rFonts w:ascii="Times New Roman" w:hAnsi="Times New Roman" w:cs="Times New Roman"/>
          <w:i/>
          <w:sz w:val="24"/>
          <w:szCs w:val="24"/>
          <w:lang w:val="en-US"/>
        </w:rPr>
        <w:t>Switching salience hypothesis.</w:t>
      </w:r>
      <w:r>
        <w:rPr>
          <w:rFonts w:ascii="Times New Roman" w:hAnsi="Times New Roman" w:cs="Times New Roman"/>
          <w:sz w:val="24"/>
          <w:szCs w:val="24"/>
          <w:lang w:val="en-US"/>
        </w:rPr>
        <w:t xml:space="preserve"> People might perceive the switch in color as a way to highlight </w:t>
      </w:r>
      <w:r w:rsidR="00AE6EDC">
        <w:rPr>
          <w:rFonts w:ascii="Times New Roman" w:hAnsi="Times New Roman" w:cs="Times New Roman"/>
          <w:sz w:val="24"/>
          <w:szCs w:val="24"/>
          <w:lang w:val="en-US"/>
        </w:rPr>
        <w:t xml:space="preserve">that one of </w:t>
      </w:r>
      <w:r>
        <w:rPr>
          <w:rFonts w:ascii="Times New Roman" w:hAnsi="Times New Roman" w:cs="Times New Roman"/>
          <w:sz w:val="24"/>
          <w:szCs w:val="24"/>
          <w:lang w:val="en-US"/>
        </w:rPr>
        <w:t>the two USs presented on screen</w:t>
      </w:r>
      <w:r w:rsidR="00AE6EDC">
        <w:rPr>
          <w:rFonts w:ascii="Times New Roman" w:hAnsi="Times New Roman" w:cs="Times New Roman"/>
          <w:sz w:val="24"/>
          <w:szCs w:val="24"/>
          <w:lang w:val="en-US"/>
        </w:rPr>
        <w:t xml:space="preserve"> is actually connected to the CS</w:t>
      </w:r>
      <w:r>
        <w:rPr>
          <w:rFonts w:ascii="Times New Roman" w:hAnsi="Times New Roman" w:cs="Times New Roman"/>
          <w:sz w:val="24"/>
          <w:szCs w:val="24"/>
          <w:lang w:val="en-US"/>
        </w:rPr>
        <w:t xml:space="preserve">. If this is the case, then the CS </w:t>
      </w:r>
      <w:r w:rsidR="00FC0CCA">
        <w:rPr>
          <w:rFonts w:ascii="Times New Roman" w:hAnsi="Times New Roman" w:cs="Times New Roman"/>
          <w:sz w:val="24"/>
          <w:szCs w:val="24"/>
          <w:lang w:val="en-US"/>
        </w:rPr>
        <w:t xml:space="preserve">should </w:t>
      </w:r>
      <w:r>
        <w:rPr>
          <w:rFonts w:ascii="Times New Roman" w:hAnsi="Times New Roman" w:cs="Times New Roman"/>
          <w:sz w:val="24"/>
          <w:szCs w:val="24"/>
          <w:lang w:val="en-US"/>
        </w:rPr>
        <w:t>acquire the valence carried by the highlighted US, leading to the opposite effect</w:t>
      </w:r>
      <w:r w:rsidR="00FC0CCA">
        <w:rPr>
          <w:rFonts w:ascii="Times New Roman" w:hAnsi="Times New Roman" w:cs="Times New Roman"/>
          <w:sz w:val="24"/>
          <w:szCs w:val="24"/>
          <w:lang w:val="en-US"/>
        </w:rPr>
        <w:t xml:space="preserve"> as we originally predicted</w:t>
      </w:r>
      <w:r>
        <w:rPr>
          <w:rFonts w:ascii="Times New Roman" w:hAnsi="Times New Roman" w:cs="Times New Roman"/>
          <w:sz w:val="24"/>
          <w:szCs w:val="24"/>
          <w:lang w:val="en-US"/>
        </w:rPr>
        <w:t>.</w:t>
      </w:r>
    </w:p>
    <w:p w14:paraId="06562DCA" w14:textId="06323E58" w:rsidR="00AE6EDC" w:rsidRPr="00C25B5D" w:rsidRDefault="00AE6EDC" w:rsidP="00C25B5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Note: in both cases the EC effect would still be inferential in nature. But the nature of the inferences made about color and the CS-US relationship</w:t>
      </w:r>
      <w:r w:rsidR="00A03BA5">
        <w:rPr>
          <w:rFonts w:ascii="Times New Roman" w:hAnsi="Times New Roman" w:cs="Times New Roman"/>
          <w:sz w:val="24"/>
          <w:szCs w:val="24"/>
          <w:lang w:val="en-US"/>
        </w:rPr>
        <w:t xml:space="preserve"> imply different outcomes</w:t>
      </w:r>
      <w:r>
        <w:rPr>
          <w:rFonts w:ascii="Times New Roman" w:hAnsi="Times New Roman" w:cs="Times New Roman"/>
          <w:sz w:val="24"/>
          <w:szCs w:val="24"/>
          <w:lang w:val="en-US"/>
        </w:rPr>
        <w:t>.</w:t>
      </w:r>
    </w:p>
    <w:p w14:paraId="2B81BA54" w14:textId="170D5D24" w:rsidR="00273264" w:rsidRPr="00321276" w:rsidRDefault="00273264" w:rsidP="00892B2D">
      <w:pPr>
        <w:spacing w:line="360" w:lineRule="auto"/>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Experiment</w:t>
      </w:r>
      <w:r w:rsidR="00A45F48">
        <w:rPr>
          <w:rFonts w:ascii="Times New Roman" w:hAnsi="Times New Roman" w:cs="Times New Roman"/>
          <w:b/>
          <w:sz w:val="24"/>
          <w:szCs w:val="24"/>
          <w:lang w:val="en-US"/>
        </w:rPr>
        <w:t xml:space="preserve"> 2</w:t>
      </w:r>
    </w:p>
    <w:p w14:paraId="0AE0DD98" w14:textId="77777777" w:rsidR="00A45F48" w:rsidRPr="00321276" w:rsidRDefault="00A45F48" w:rsidP="00A45F48">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FA1CDA8" w14:textId="77777777" w:rsidR="00A45F48" w:rsidRDefault="00A45F48" w:rsidP="00A45F48">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Pr="00BD2D5F">
        <w:rPr>
          <w:rFonts w:ascii="Times New Roman" w:hAnsi="Times New Roman" w:cs="Times New Roman"/>
          <w:i/>
          <w:sz w:val="24"/>
          <w:szCs w:val="24"/>
          <w:lang w:val="en-US"/>
        </w:rPr>
        <w:t>CS-US color matching:</w:t>
      </w:r>
      <w:r>
        <w:rPr>
          <w:rFonts w:ascii="Times New Roman" w:hAnsi="Times New Roman" w:cs="Times New Roman"/>
          <w:sz w:val="24"/>
          <w:szCs w:val="24"/>
          <w:lang w:val="en-US"/>
        </w:rPr>
        <w:t xml:space="preserve"> </w:t>
      </w:r>
      <w:r w:rsidRPr="00BD2D5F">
        <w:rPr>
          <w:rFonts w:ascii="Times New Roman" w:hAnsi="Times New Roman" w:cs="Times New Roman"/>
          <w:sz w:val="24"/>
          <w:szCs w:val="24"/>
          <w:lang w:val="en-US"/>
        </w:rPr>
        <w:t>CS1[CS2] matching positive[negative]USs vs. CS2[CS1] matching positive[negative]USs</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between-subject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2D5BA423"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Stimulus assignment</w:t>
      </w:r>
      <w:r>
        <w:rPr>
          <w:rFonts w:ascii="Times New Roman" w:hAnsi="Times New Roman" w:cs="Times New Roman"/>
          <w:sz w:val="24"/>
          <w:szCs w:val="24"/>
          <w:lang w:val="en-US"/>
        </w:rPr>
        <w:t>: CS1/CS2 identity 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words </w:t>
      </w:r>
    </w:p>
    <w:p w14:paraId="2FB4A12B"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US identity</w:t>
      </w:r>
      <w:r w:rsidRPr="00BA32BA">
        <w:rPr>
          <w:rFonts w:ascii="Times New Roman" w:hAnsi="Times New Roman" w:cs="Times New Roman"/>
          <w:sz w:val="24"/>
          <w:szCs w:val="24"/>
          <w:lang w:val="en-US"/>
        </w:rPr>
        <w:t>:</w:t>
      </w:r>
      <w:r>
        <w:rPr>
          <w:rFonts w:ascii="Times New Roman" w:hAnsi="Times New Roman" w:cs="Times New Roman"/>
          <w:sz w:val="24"/>
          <w:szCs w:val="24"/>
          <w:lang w:val="en-US"/>
        </w:rPr>
        <w:t xml:space="preserve"> set 1 vs. set 2 of positive and negative USs presented in CS1[CS2] trials.</w:t>
      </w:r>
    </w:p>
    <w:p w14:paraId="3F97A8EA"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Pr>
          <w:rFonts w:ascii="Times New Roman" w:hAnsi="Times New Roman" w:cs="Times New Roman"/>
          <w:sz w:val="24"/>
          <w:szCs w:val="24"/>
          <w:lang w:val="en-US"/>
        </w:rPr>
        <w:t xml:space="preserve">before </w:t>
      </w:r>
      <w:r w:rsidRPr="0063677A">
        <w:rPr>
          <w:rFonts w:ascii="Times New Roman" w:hAnsi="Times New Roman" w:cs="Times New Roman"/>
          <w:sz w:val="24"/>
          <w:szCs w:val="24"/>
          <w:lang w:val="en-US"/>
        </w:rPr>
        <w:t>vs. after</w:t>
      </w:r>
      <w:r>
        <w:rPr>
          <w:rFonts w:ascii="Times New Roman" w:hAnsi="Times New Roman" w:cs="Times New Roman"/>
          <w:sz w:val="24"/>
          <w:szCs w:val="24"/>
          <w:lang w:val="en-US"/>
        </w:rPr>
        <w:t xml:space="preserve"> self-reports</w:t>
      </w:r>
    </w:p>
    <w:p w14:paraId="3837FEFC" w14:textId="77777777" w:rsidR="00A45F48" w:rsidRPr="00A00D15"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573DEB8D" w14:textId="77777777" w:rsidR="00A45F48" w:rsidRPr="00321276" w:rsidRDefault="00A45F48" w:rsidP="00A45F48">
      <w:pPr>
        <w:rPr>
          <w:rFonts w:ascii="Times New Roman" w:hAnsi="Times New Roman" w:cs="Times New Roman"/>
          <w:sz w:val="24"/>
          <w:szCs w:val="24"/>
          <w:lang w:val="en-US"/>
        </w:rPr>
      </w:pPr>
      <w:r w:rsidRPr="00A00D15">
        <w:rPr>
          <w:rFonts w:ascii="Times New Roman" w:hAnsi="Times New Roman" w:cs="Times New Roman"/>
          <w:b/>
          <w:sz w:val="24"/>
          <w:szCs w:val="24"/>
          <w:lang w:val="en-US"/>
        </w:rPr>
        <w:t>Stimuli</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Two nonsense words (MORAG and STRUAN) will serve as CS1 and CS2. Six positive (</w:t>
      </w:r>
      <w:r w:rsidRPr="00A00D15">
        <w:rPr>
          <w:rFonts w:ascii="Times New Roman" w:hAnsi="Times New Roman" w:cs="Times New Roman"/>
          <w:i/>
          <w:sz w:val="24"/>
          <w:szCs w:val="24"/>
          <w:lang w:val="en-US"/>
        </w:rPr>
        <w:t xml:space="preserve">Rainbow, </w:t>
      </w:r>
      <w:r>
        <w:rPr>
          <w:rFonts w:ascii="Times New Roman" w:hAnsi="Times New Roman" w:cs="Times New Roman"/>
          <w:i/>
          <w:sz w:val="24"/>
          <w:szCs w:val="24"/>
          <w:lang w:val="en-US"/>
        </w:rPr>
        <w:t>P</w:t>
      </w:r>
      <w:r w:rsidRPr="00A00D15">
        <w:rPr>
          <w:rFonts w:ascii="Times New Roman" w:hAnsi="Times New Roman" w:cs="Times New Roman"/>
          <w:i/>
          <w:sz w:val="24"/>
          <w:szCs w:val="24"/>
          <w:lang w:val="en-US"/>
        </w:rPr>
        <w:t xml:space="preserve">leasure, </w:t>
      </w:r>
      <w:r>
        <w:rPr>
          <w:rFonts w:ascii="Times New Roman" w:hAnsi="Times New Roman" w:cs="Times New Roman"/>
          <w:i/>
          <w:sz w:val="24"/>
          <w:szCs w:val="24"/>
          <w:lang w:val="en-US"/>
        </w:rPr>
        <w:t>S</w:t>
      </w:r>
      <w:r w:rsidRPr="00A00D15">
        <w:rPr>
          <w:rFonts w:ascii="Times New Roman" w:hAnsi="Times New Roman" w:cs="Times New Roman"/>
          <w:i/>
          <w:sz w:val="24"/>
          <w:szCs w:val="24"/>
          <w:lang w:val="en-US"/>
        </w:rPr>
        <w:t xml:space="preserve">mile, </w:t>
      </w:r>
      <w:r>
        <w:rPr>
          <w:rFonts w:ascii="Times New Roman" w:hAnsi="Times New Roman" w:cs="Times New Roman"/>
          <w:i/>
          <w:sz w:val="24"/>
          <w:szCs w:val="24"/>
          <w:lang w:val="en-US"/>
        </w:rPr>
        <w:t>L</w:t>
      </w:r>
      <w:r w:rsidRPr="00A00D15">
        <w:rPr>
          <w:rFonts w:ascii="Times New Roman" w:hAnsi="Times New Roman" w:cs="Times New Roman"/>
          <w:i/>
          <w:sz w:val="24"/>
          <w:szCs w:val="24"/>
          <w:lang w:val="en-US"/>
        </w:rPr>
        <w:t xml:space="preserve">ove, </w:t>
      </w:r>
      <w:r>
        <w:rPr>
          <w:rFonts w:ascii="Times New Roman" w:hAnsi="Times New Roman" w:cs="Times New Roman"/>
          <w:i/>
          <w:sz w:val="24"/>
          <w:szCs w:val="24"/>
          <w:lang w:val="en-US"/>
        </w:rPr>
        <w:t>P</w:t>
      </w:r>
      <w:r w:rsidRPr="00A00D15">
        <w:rPr>
          <w:rFonts w:ascii="Times New Roman" w:hAnsi="Times New Roman" w:cs="Times New Roman"/>
          <w:i/>
          <w:sz w:val="24"/>
          <w:szCs w:val="24"/>
          <w:lang w:val="en-US"/>
        </w:rPr>
        <w:t xml:space="preserve">aradise, </w:t>
      </w:r>
      <w:r>
        <w:rPr>
          <w:rFonts w:ascii="Times New Roman" w:hAnsi="Times New Roman" w:cs="Times New Roman"/>
          <w:i/>
          <w:sz w:val="24"/>
          <w:szCs w:val="24"/>
          <w:lang w:val="en-US"/>
        </w:rPr>
        <w:t>J</w:t>
      </w:r>
      <w:r w:rsidRPr="00A00D15">
        <w:rPr>
          <w:rFonts w:ascii="Times New Roman" w:hAnsi="Times New Roman" w:cs="Times New Roman"/>
          <w:i/>
          <w:sz w:val="24"/>
          <w:szCs w:val="24"/>
          <w:lang w:val="en-US"/>
        </w:rPr>
        <w:t>oy</w:t>
      </w:r>
      <w:r>
        <w:rPr>
          <w:rFonts w:ascii="Times New Roman" w:hAnsi="Times New Roman" w:cs="Times New Roman"/>
          <w:sz w:val="24"/>
          <w:szCs w:val="24"/>
          <w:lang w:val="en-US"/>
        </w:rPr>
        <w:t>) and six negative adjectives (</w:t>
      </w:r>
      <w:r>
        <w:rPr>
          <w:rFonts w:ascii="Times New Roman" w:hAnsi="Times New Roman" w:cs="Times New Roman"/>
          <w:i/>
          <w:sz w:val="24"/>
          <w:szCs w:val="24"/>
          <w:lang w:val="en-US"/>
        </w:rPr>
        <w:t>W</w:t>
      </w:r>
      <w:r w:rsidRPr="00A00D15">
        <w:rPr>
          <w:rFonts w:ascii="Times New Roman" w:hAnsi="Times New Roman" w:cs="Times New Roman"/>
          <w:i/>
          <w:sz w:val="24"/>
          <w:szCs w:val="24"/>
          <w:lang w:val="en-US"/>
        </w:rPr>
        <w:t xml:space="preserve">ar, </w:t>
      </w:r>
      <w:r>
        <w:rPr>
          <w:rFonts w:ascii="Times New Roman" w:hAnsi="Times New Roman" w:cs="Times New Roman"/>
          <w:i/>
          <w:sz w:val="24"/>
          <w:szCs w:val="24"/>
          <w:lang w:val="en-US"/>
        </w:rPr>
        <w:t>C</w:t>
      </w:r>
      <w:r w:rsidRPr="00A00D15">
        <w:rPr>
          <w:rFonts w:ascii="Times New Roman" w:hAnsi="Times New Roman" w:cs="Times New Roman"/>
          <w:i/>
          <w:sz w:val="24"/>
          <w:szCs w:val="24"/>
          <w:lang w:val="en-US"/>
        </w:rPr>
        <w:t xml:space="preserve">ancer, </w:t>
      </w:r>
      <w:r>
        <w:rPr>
          <w:rFonts w:ascii="Times New Roman" w:hAnsi="Times New Roman" w:cs="Times New Roman"/>
          <w:i/>
          <w:sz w:val="24"/>
          <w:szCs w:val="24"/>
          <w:lang w:val="en-US"/>
        </w:rPr>
        <w:t>H</w:t>
      </w:r>
      <w:r w:rsidRPr="00A00D15">
        <w:rPr>
          <w:rFonts w:ascii="Times New Roman" w:hAnsi="Times New Roman" w:cs="Times New Roman"/>
          <w:i/>
          <w:sz w:val="24"/>
          <w:szCs w:val="24"/>
          <w:lang w:val="en-US"/>
        </w:rPr>
        <w:t xml:space="preserve">ate, </w:t>
      </w:r>
      <w:r>
        <w:rPr>
          <w:rFonts w:ascii="Times New Roman" w:hAnsi="Times New Roman" w:cs="Times New Roman"/>
          <w:i/>
          <w:sz w:val="24"/>
          <w:szCs w:val="24"/>
          <w:lang w:val="en-US"/>
        </w:rPr>
        <w:t>H</w:t>
      </w:r>
      <w:r w:rsidRPr="00A00D15">
        <w:rPr>
          <w:rFonts w:ascii="Times New Roman" w:hAnsi="Times New Roman" w:cs="Times New Roman"/>
          <w:i/>
          <w:sz w:val="24"/>
          <w:szCs w:val="24"/>
          <w:lang w:val="en-US"/>
        </w:rPr>
        <w:t xml:space="preserve">ell, </w:t>
      </w:r>
      <w:r>
        <w:rPr>
          <w:rFonts w:ascii="Times New Roman" w:hAnsi="Times New Roman" w:cs="Times New Roman"/>
          <w:i/>
          <w:sz w:val="24"/>
          <w:szCs w:val="24"/>
          <w:lang w:val="en-US"/>
        </w:rPr>
        <w:t>M</w:t>
      </w:r>
      <w:r w:rsidRPr="00A00D15">
        <w:rPr>
          <w:rFonts w:ascii="Times New Roman" w:hAnsi="Times New Roman" w:cs="Times New Roman"/>
          <w:i/>
          <w:sz w:val="24"/>
          <w:szCs w:val="24"/>
          <w:lang w:val="en-US"/>
        </w:rPr>
        <w:t xml:space="preserve">isery, </w:t>
      </w:r>
      <w:r>
        <w:rPr>
          <w:rFonts w:ascii="Times New Roman" w:hAnsi="Times New Roman" w:cs="Times New Roman"/>
          <w:i/>
          <w:sz w:val="24"/>
          <w:szCs w:val="24"/>
          <w:lang w:val="en-US"/>
        </w:rPr>
        <w:t>V</w:t>
      </w:r>
      <w:r w:rsidRPr="00A00D15">
        <w:rPr>
          <w:rFonts w:ascii="Times New Roman" w:hAnsi="Times New Roman" w:cs="Times New Roman"/>
          <w:i/>
          <w:sz w:val="24"/>
          <w:szCs w:val="24"/>
          <w:lang w:val="en-US"/>
        </w:rPr>
        <w:t>omit</w:t>
      </w:r>
      <w:r>
        <w:rPr>
          <w:rFonts w:ascii="Times New Roman" w:hAnsi="Times New Roman" w:cs="Times New Roman"/>
          <w:sz w:val="24"/>
          <w:szCs w:val="24"/>
          <w:lang w:val="en-US"/>
        </w:rPr>
        <w:t>), divided in four sets (two sets of positive words and two sets of negative words) will serve as USs.</w:t>
      </w:r>
      <w:r w:rsidRPr="00321276">
        <w:rPr>
          <w:rFonts w:ascii="Times New Roman" w:hAnsi="Times New Roman" w:cs="Times New Roman"/>
          <w:sz w:val="24"/>
          <w:szCs w:val="24"/>
          <w:lang w:val="en-US"/>
        </w:rPr>
        <w:br/>
      </w:r>
      <w:r>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Pr="004F171E">
        <w:rPr>
          <w:rFonts w:ascii="Times New Roman" w:hAnsi="Times New Roman" w:cs="Times New Roman"/>
          <w:sz w:val="24"/>
          <w:szCs w:val="24"/>
          <w:lang w:val="en-US"/>
        </w:rPr>
        <w:t>prolific.ac</w:t>
      </w:r>
      <w:r>
        <w:fldChar w:fldCharType="begin"/>
      </w:r>
      <w:r w:rsidRPr="004F171E">
        <w:rPr>
          <w:lang w:val="en-GB"/>
        </w:rPr>
        <w:instrText>https://prolific.ac</w:instrText>
      </w:r>
      <w:r>
        <w:fldChar w:fldCharType="separate"/>
      </w:r>
      <w:r w:rsidRPr="00016E49">
        <w:rPr>
          <w:rStyle w:val="Hyperlink"/>
          <w:rFonts w:ascii="Times New Roman" w:hAnsi="Times New Roman" w:cs="Times New Roman"/>
          <w:sz w:val="24"/>
          <w:szCs w:val="24"/>
          <w:lang w:val="en-US"/>
        </w:rPr>
        <w:t>https://prolific.ac/</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110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(&gt; 0.80) to observe an EC effect (</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0.50) driven by US-CS color matching, at alpha = 0.05.</w:t>
      </w:r>
    </w:p>
    <w:p w14:paraId="7D827089" w14:textId="77777777" w:rsidR="00A45F48" w:rsidRPr="00A00D15" w:rsidRDefault="00A45F48" w:rsidP="00A45F48">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t>Procedure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B0671A">
        <w:rPr>
          <w:rFonts w:ascii="Times New Roman" w:hAnsi="Times New Roman" w:cs="Times New Roman"/>
          <w:sz w:val="24"/>
          <w:szCs w:val="24"/>
          <w:lang w:val="en-US"/>
        </w:rPr>
        <w:t xml:space="preserve"> EC </w:t>
      </w:r>
      <w:r w:rsidRPr="001F490C">
        <w:rPr>
          <w:lang w:val="en-US"/>
        </w:rPr>
        <w:sym w:font="Wingdings" w:char="F0E0"/>
      </w:r>
      <w:r w:rsidRPr="00B0671A">
        <w:rPr>
          <w:rFonts w:ascii="Times New Roman" w:hAnsi="Times New Roman" w:cs="Times New Roman"/>
          <w:sz w:val="24"/>
          <w:szCs w:val="24"/>
          <w:lang w:val="en-US"/>
        </w:rPr>
        <w:t xml:space="preserve"> Evaluative measures </w:t>
      </w:r>
      <w:r w:rsidRPr="001F490C">
        <w:rPr>
          <w:lang w:val="en-US"/>
        </w:rPr>
        <w:sym w:font="Wingdings" w:char="F0E0"/>
      </w:r>
      <w:r w:rsidRPr="00B0671A">
        <w:rPr>
          <w:rFonts w:ascii="Times New Roman" w:hAnsi="Times New Roman" w:cs="Times New Roman"/>
          <w:sz w:val="24"/>
          <w:szCs w:val="24"/>
          <w:lang w:val="en-US"/>
        </w:rPr>
        <w:t xml:space="preserve"> Exploratory Questions </w:t>
      </w:r>
    </w:p>
    <w:p w14:paraId="102442B1" w14:textId="66FF8FDA" w:rsidR="00A45F48" w:rsidRPr="00B0671A" w:rsidRDefault="00A45F48" w:rsidP="00A45F48">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EC training phase</w:t>
      </w:r>
      <w:r>
        <w:rPr>
          <w:rFonts w:ascii="Times New Roman" w:hAnsi="Times New Roman" w:cs="Times New Roman"/>
          <w:sz w:val="24"/>
          <w:szCs w:val="24"/>
          <w:lang w:val="en-US"/>
        </w:rPr>
        <w:t>.</w:t>
      </w:r>
      <w:r w:rsidRPr="004922C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receive three blocks of 16 trials (48 total) consisting of two different types of trials: one type of trial wherein CS1 is presented in the same color as positive words, and another trial in which CS2 is presented in the same color as negative words. Note that each trial will contain three stimuli simultaneously presented onscreen: a neutral word (MORAG or STRUAN) and positive and negatively valenced words. All three stimuli will initially be presented in the same color (e.g., blue). Then after 3000ms, depending on the CS present on that trial, one US will turn change to a different color (e.g., purple), </w:t>
      </w:r>
      <w:r>
        <w:rPr>
          <w:rFonts w:ascii="Times New Roman" w:hAnsi="Times New Roman" w:cs="Times New Roman"/>
          <w:sz w:val="24"/>
          <w:szCs w:val="24"/>
          <w:lang w:val="en-US"/>
        </w:rPr>
        <w:lastRenderedPageBreak/>
        <w:t>while the CS and the other US will maintain the same color (e.g., blue). The stimuli will remain onscreen for another 3000ms before all stimuli are removed, an inter-trial interval of 1250ms, and the next trial. Stimulus color will be varied across each trial, so that none of the colors can assume any specific positive or negative value. Four different colors (i.e., blue, green, yellow and purple) will be used.</w:t>
      </w:r>
      <w:r>
        <w:rPr>
          <w:rFonts w:ascii="Times New Roman" w:hAnsi="Times New Roman" w:cs="Times New Roman"/>
          <w:i/>
          <w:sz w:val="24"/>
          <w:szCs w:val="24"/>
          <w:lang w:val="en-US"/>
        </w:rPr>
        <w:t xml:space="preserve">      </w:t>
      </w:r>
    </w:p>
    <w:p w14:paraId="5A1F2AC9" w14:textId="77777777" w:rsidR="00A45F48" w:rsidRPr="004922CC" w:rsidRDefault="00A45F48" w:rsidP="00A45F48">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CS1 trial</w:t>
      </w:r>
      <w:r w:rsidRPr="004922CC">
        <w:rPr>
          <w:rFonts w:ascii="Times New Roman" w:hAnsi="Times New Roman" w:cs="Times New Roman"/>
          <w:i/>
          <w:sz w:val="24"/>
          <w:szCs w:val="24"/>
          <w:lang w:val="en-US"/>
        </w:rPr>
        <w:t>)</w:t>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Pr>
          <w:rFonts w:ascii="Times New Roman" w:hAnsi="Times New Roman" w:cs="Times New Roman"/>
          <w:i/>
          <w:sz w:val="24"/>
          <w:szCs w:val="24"/>
          <w:lang w:val="en-US"/>
        </w:rPr>
        <w:t xml:space="preserve"> </w:t>
      </w:r>
      <w:r>
        <w:rPr>
          <w:rFonts w:ascii="Times New Roman" w:hAnsi="Times New Roman" w:cs="Times New Roman"/>
          <w:i/>
          <w:sz w:val="24"/>
          <w:szCs w:val="24"/>
          <w:lang w:val="en-US"/>
        </w:rPr>
        <w:tab/>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CS2 trial</w:t>
      </w:r>
      <w:r w:rsidRPr="004922CC">
        <w:rPr>
          <w:rFonts w:ascii="Times New Roman" w:hAnsi="Times New Roman" w:cs="Times New Roman"/>
          <w:i/>
          <w:sz w:val="24"/>
          <w:szCs w:val="24"/>
          <w:lang w:val="en-US"/>
        </w:rPr>
        <w:t>)</w:t>
      </w:r>
    </w:p>
    <w:p w14:paraId="78B93A7B" w14:textId="77777777" w:rsidR="00A45F48" w:rsidRPr="004922CC" w:rsidRDefault="00A45F48" w:rsidP="00A45F48">
      <w:pPr>
        <w:pStyle w:val="ListParagraph"/>
        <w:rPr>
          <w:rFonts w:ascii="Times New Roman" w:hAnsi="Times New Roman" w:cs="Times New Roman"/>
          <w:sz w:val="24"/>
          <w:szCs w:val="24"/>
          <w:lang w:val="en-US"/>
        </w:rPr>
      </w:pPr>
      <w:r>
        <w:rPr>
          <w:noProof/>
          <w:lang w:val="en-GB" w:eastAsia="en-GB"/>
        </w:rPr>
        <mc:AlternateContent>
          <mc:Choice Requires="wps">
            <w:drawing>
              <wp:anchor distT="0" distB="0" distL="114300" distR="114300" simplePos="0" relativeHeight="251660288" behindDoc="1" locked="0" layoutInCell="1" allowOverlap="1" wp14:anchorId="73FDFDB0" wp14:editId="71FA3FA0">
                <wp:simplePos x="0" y="0"/>
                <wp:positionH relativeFrom="column">
                  <wp:posOffset>3034030</wp:posOffset>
                </wp:positionH>
                <wp:positionV relativeFrom="paragraph">
                  <wp:posOffset>80010</wp:posOffset>
                </wp:positionV>
                <wp:extent cx="2914650" cy="19145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DC397EC" id="Rectangle_x0020_10" o:spid="_x0000_s1026" style="position:absolute;margin-left:238.9pt;margin-top:6.3pt;width:229.5pt;height:15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" filled="f" strokecolor="black [3213]" strokeweight="1pt">
                <v:path arrowok="t"/>
              </v:rect>
            </w:pict>
          </mc:Fallback>
        </mc:AlternateContent>
      </w:r>
      <w:r>
        <w:rPr>
          <w:noProof/>
          <w:lang w:val="en-GB" w:eastAsia="en-GB"/>
        </w:rPr>
        <mc:AlternateContent>
          <mc:Choice Requires="wps">
            <w:drawing>
              <wp:anchor distT="0" distB="0" distL="114300" distR="114300" simplePos="0" relativeHeight="251659264" behindDoc="1" locked="0" layoutInCell="1" allowOverlap="1" wp14:anchorId="2867C341" wp14:editId="2FBA5E45">
                <wp:simplePos x="0" y="0"/>
                <wp:positionH relativeFrom="column">
                  <wp:posOffset>-33020</wp:posOffset>
                </wp:positionH>
                <wp:positionV relativeFrom="paragraph">
                  <wp:posOffset>80010</wp:posOffset>
                </wp:positionV>
                <wp:extent cx="2903220" cy="1914525"/>
                <wp:effectExtent l="0" t="0" r="17780" b="158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2566F76" id="Rectangle_x0020_9" o:spid="_x0000_s1026" style="position:absolute;margin-left:-2.6pt;margin-top:6.3pt;width:228.6pt;height:15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" filled="f" strokecolor="black [3213]" strokeweight="1pt">
                <v:path arrowok="t"/>
              </v:rect>
            </w:pict>
          </mc:Fallback>
        </mc:AlternateContent>
      </w:r>
    </w:p>
    <w:p w14:paraId="75057C3D" w14:textId="77777777" w:rsidR="00A45F48" w:rsidRDefault="00A45F48" w:rsidP="00A45F48">
      <w:pPr>
        <w:pStyle w:val="ListParagraph"/>
        <w:rPr>
          <w:rFonts w:ascii="Times New Roman" w:hAnsi="Times New Roman" w:cs="Times New Roman"/>
          <w:sz w:val="24"/>
          <w:szCs w:val="24"/>
          <w:lang w:val="en-US"/>
        </w:rPr>
      </w:pPr>
    </w:p>
    <w:p w14:paraId="6E7C1E3A" w14:textId="77777777" w:rsidR="00A45F48" w:rsidRPr="004922CC" w:rsidRDefault="00A45F48" w:rsidP="00A45F48">
      <w:pPr>
        <w:pStyle w:val="ListParagraph"/>
        <w:rPr>
          <w:rFonts w:ascii="Times New Roman" w:hAnsi="Times New Roman" w:cs="Times New Roman"/>
          <w:sz w:val="24"/>
          <w:szCs w:val="24"/>
          <w:lang w:val="en-US"/>
        </w:rPr>
      </w:pPr>
    </w:p>
    <w:p w14:paraId="2AA090D5" w14:textId="77777777" w:rsidR="00A45F48" w:rsidRPr="004922CC" w:rsidRDefault="00A45F48" w:rsidP="00A45F48">
      <w:pPr>
        <w:pStyle w:val="ListParagraph"/>
        <w:rPr>
          <w:rFonts w:ascii="Times New Roman" w:hAnsi="Times New Roman" w:cs="Times New Roman"/>
          <w:sz w:val="24"/>
          <w:szCs w:val="24"/>
          <w:lang w:val="en-US"/>
        </w:rPr>
      </w:pPr>
      <w:r>
        <w:rPr>
          <w:rFonts w:ascii="Times New Roman" w:hAnsi="Times New Roman" w:cs="Times New Roman"/>
          <w:b/>
          <w:color w:val="0070C0"/>
          <w:sz w:val="24"/>
          <w:szCs w:val="24"/>
          <w:lang w:val="en-US"/>
        </w:rPr>
        <w:t xml:space="preserve">                                JOY                                                                       </w:t>
      </w:r>
      <w:r w:rsidRPr="004F171E">
        <w:rPr>
          <w:rFonts w:ascii="Times New Roman" w:hAnsi="Times New Roman" w:cs="Times New Roman"/>
          <w:b/>
          <w:color w:val="C45911" w:themeColor="accent2" w:themeShade="BF"/>
          <w:sz w:val="24"/>
          <w:szCs w:val="24"/>
          <w:lang w:val="en-US"/>
        </w:rPr>
        <w:t>HELL</w:t>
      </w:r>
    </w:p>
    <w:p w14:paraId="6CE0F54C" w14:textId="77777777" w:rsidR="00A45F48" w:rsidRPr="004D4F20" w:rsidRDefault="00A45F48" w:rsidP="00A45F48">
      <w:pPr>
        <w:ind w:left="36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color w:val="0070C0"/>
          <w:sz w:val="24"/>
          <w:szCs w:val="24"/>
          <w:lang w:val="en-US"/>
        </w:rPr>
        <w:t>MORAG</w:t>
      </w:r>
      <w:r w:rsidRPr="004D4F20">
        <w:rPr>
          <w:rFonts w:ascii="Times New Roman" w:hAnsi="Times New Roman" w:cs="Times New Roman"/>
          <w:b/>
          <w:color w:val="0070C0"/>
          <w:sz w:val="24"/>
          <w:szCs w:val="24"/>
          <w:lang w:val="en-US"/>
        </w:rPr>
        <w:t xml:space="preserve"> </w:t>
      </w:r>
      <w:r w:rsidRPr="004D4F20">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b/>
          <w:color w:val="C45911" w:themeColor="accent2" w:themeShade="BF"/>
          <w:sz w:val="24"/>
          <w:szCs w:val="24"/>
          <w:lang w:val="en-US"/>
        </w:rPr>
        <w:t>STRUAN</w:t>
      </w:r>
      <w:r w:rsidRPr="004F171E">
        <w:rPr>
          <w:rFonts w:ascii="Times New Roman" w:hAnsi="Times New Roman" w:cs="Times New Roman"/>
          <w:b/>
          <w:color w:val="C45911" w:themeColor="accent2" w:themeShade="BF"/>
          <w:sz w:val="24"/>
          <w:szCs w:val="24"/>
          <w:lang w:val="en-US"/>
        </w:rPr>
        <w:t xml:space="preserve">   </w:t>
      </w:r>
      <w:r>
        <w:rPr>
          <w:rFonts w:ascii="Times New Roman" w:hAnsi="Times New Roman" w:cs="Times New Roman"/>
          <w:b/>
          <w:sz w:val="24"/>
          <w:szCs w:val="24"/>
          <w:lang w:val="en-US"/>
        </w:rPr>
        <w:t xml:space="preserve">         </w:t>
      </w:r>
      <w:r w:rsidRPr="000C1B6A">
        <w:rPr>
          <w:rFonts w:ascii="Times New Roman" w:hAnsi="Times New Roman" w:cs="Times New Roman"/>
          <w:b/>
          <w:color w:val="00B050"/>
          <w:sz w:val="24"/>
          <w:szCs w:val="24"/>
          <w:lang w:val="en-US"/>
        </w:rPr>
        <w:t xml:space="preserve">           </w:t>
      </w:r>
    </w:p>
    <w:p w14:paraId="0D2F4E1D" w14:textId="77777777" w:rsidR="00A45F48" w:rsidRPr="004922CC" w:rsidRDefault="00A45F48" w:rsidP="00A45F48">
      <w:pPr>
        <w:ind w:left="360"/>
        <w:rPr>
          <w:rFonts w:ascii="Times New Roman" w:hAnsi="Times New Roman" w:cs="Times New Roman"/>
          <w:sz w:val="24"/>
          <w:szCs w:val="24"/>
          <w:lang w:val="en-US"/>
        </w:rPr>
      </w:pPr>
      <w:r>
        <w:rPr>
          <w:rFonts w:ascii="Times New Roman" w:hAnsi="Times New Roman" w:cs="Times New Roman"/>
          <w:b/>
          <w:noProof/>
          <w:sz w:val="24"/>
          <w:szCs w:val="24"/>
          <w:lang w:val="en-GB" w:eastAsia="en-GB"/>
        </w:rPr>
        <mc:AlternateContent>
          <mc:Choice Requires="wps">
            <w:drawing>
              <wp:anchor distT="0" distB="0" distL="114300" distR="114300" simplePos="0" relativeHeight="251662336" behindDoc="0" locked="0" layoutInCell="1" allowOverlap="1" wp14:anchorId="1BBF45C0" wp14:editId="13E39192">
                <wp:simplePos x="0" y="0"/>
                <wp:positionH relativeFrom="column">
                  <wp:posOffset>4399915</wp:posOffset>
                </wp:positionH>
                <wp:positionV relativeFrom="paragraph">
                  <wp:posOffset>4445</wp:posOffset>
                </wp:positionV>
                <wp:extent cx="1028700"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6AB33" w14:textId="77777777" w:rsidR="003744C2" w:rsidRPr="00DB4C58" w:rsidRDefault="003744C2" w:rsidP="00A45F4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0B2A77C" w14:textId="77777777" w:rsidR="003744C2" w:rsidRPr="00DB4C58" w:rsidRDefault="003744C2" w:rsidP="00A45F48">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6.45pt;margin-top:.35pt;width:81pt;height:2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" filled="f" stroked="f">
                <v:textbox>
                  <w:txbxContent>
                    <w:p w14:paraId="7016AB33" w14:textId="77777777" w:rsidR="003744C2" w:rsidRPr="00DB4C58" w:rsidRDefault="003744C2" w:rsidP="00A45F4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0B2A77C" w14:textId="77777777" w:rsidR="003744C2" w:rsidRPr="00DB4C58" w:rsidRDefault="003744C2" w:rsidP="00A45F48">
                      <w:pPr>
                        <w:rPr>
                          <w:color w:val="7030A0"/>
                          <w:sz w:val="21"/>
                        </w:rPr>
                      </w:pPr>
                    </w:p>
                  </w:txbxContent>
                </v:textbox>
              </v:shape>
            </w:pict>
          </mc:Fallback>
        </mc:AlternateContent>
      </w:r>
      <w:r>
        <w:rPr>
          <w:rFonts w:ascii="Times New Roman" w:hAnsi="Times New Roman" w:cs="Times New Roman"/>
          <w:b/>
          <w:noProof/>
          <w:sz w:val="24"/>
          <w:szCs w:val="24"/>
          <w:lang w:val="en-GB" w:eastAsia="en-GB"/>
        </w:rPr>
        <mc:AlternateContent>
          <mc:Choice Requires="wps">
            <w:drawing>
              <wp:anchor distT="0" distB="0" distL="114300" distR="114300" simplePos="0" relativeHeight="251661312" behindDoc="0" locked="0" layoutInCell="1" allowOverlap="1" wp14:anchorId="1C545812" wp14:editId="6AC36FB2">
                <wp:simplePos x="0" y="0"/>
                <wp:positionH relativeFrom="column">
                  <wp:posOffset>1323340</wp:posOffset>
                </wp:positionH>
                <wp:positionV relativeFrom="paragraph">
                  <wp:posOffset>4445</wp:posOffset>
                </wp:positionV>
                <wp:extent cx="1028700" cy="34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CFFF83" w14:textId="77777777" w:rsidR="003744C2" w:rsidRPr="00BA32BA" w:rsidRDefault="003744C2" w:rsidP="00A45F4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568A18A9" w14:textId="77777777" w:rsidR="003744C2" w:rsidRPr="00BA32BA" w:rsidRDefault="003744C2" w:rsidP="00A45F48">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104.2pt;margin-top:.35pt;width:81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" filled="f" stroked="f">
                <v:textbox>
                  <w:txbxContent>
                    <w:p w14:paraId="50CFFF83" w14:textId="77777777" w:rsidR="003744C2" w:rsidRPr="00BA32BA" w:rsidRDefault="003744C2" w:rsidP="00A45F4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568A18A9" w14:textId="77777777" w:rsidR="003744C2" w:rsidRPr="00BA32BA" w:rsidRDefault="003744C2" w:rsidP="00A45F48">
                      <w:pPr>
                        <w:rPr>
                          <w:sz w:val="24"/>
                          <w:szCs w:val="24"/>
                        </w:rPr>
                      </w:pPr>
                    </w:p>
                  </w:txbxContent>
                </v:textbox>
              </v:shape>
            </w:pict>
          </mc:Fallback>
        </mc:AlternateContent>
      </w:r>
    </w:p>
    <w:p w14:paraId="4BC566B2" w14:textId="77777777" w:rsidR="00854268" w:rsidRDefault="00854268" w:rsidP="00A45F48">
      <w:pPr>
        <w:ind w:firstLine="708"/>
        <w:rPr>
          <w:rFonts w:ascii="Times New Roman" w:hAnsi="Times New Roman" w:cs="Times New Roman"/>
          <w:i/>
          <w:sz w:val="24"/>
          <w:szCs w:val="24"/>
          <w:lang w:val="en-US"/>
        </w:rPr>
      </w:pPr>
    </w:p>
    <w:p w14:paraId="6F0193FA" w14:textId="77777777" w:rsidR="00854268" w:rsidRDefault="00854268" w:rsidP="00A45F48">
      <w:pPr>
        <w:ind w:firstLine="708"/>
        <w:rPr>
          <w:rFonts w:ascii="Times New Roman" w:hAnsi="Times New Roman" w:cs="Times New Roman"/>
          <w:i/>
          <w:sz w:val="24"/>
          <w:szCs w:val="24"/>
          <w:lang w:val="en-US"/>
        </w:rPr>
      </w:pPr>
    </w:p>
    <w:p w14:paraId="6AD4586B" w14:textId="77777777" w:rsidR="00A45F48" w:rsidRPr="00B0671A" w:rsidRDefault="00A45F48" w:rsidP="00A45F48">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Implicit attitude</w:t>
      </w:r>
    </w:p>
    <w:p w14:paraId="6F50EF50" w14:textId="77777777" w:rsidR="00A45F48" w:rsidRPr="00DE724D" w:rsidRDefault="00A45F48" w:rsidP="00A45F48">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Pr>
          <w:rFonts w:ascii="Times New Roman" w:hAnsi="Times New Roman"/>
          <w:sz w:val="24"/>
          <w:szCs w:val="24"/>
          <w:lang w:val="en-US"/>
        </w:rPr>
        <w:t xml:space="preserve">will </w:t>
      </w:r>
      <w:r w:rsidRPr="00DE724D">
        <w:rPr>
          <w:rFonts w:ascii="Times New Roman" w:hAnsi="Times New Roman"/>
          <w:sz w:val="24"/>
          <w:szCs w:val="24"/>
          <w:lang w:val="en-US"/>
        </w:rPr>
        <w:t>perform</w:t>
      </w:r>
      <w:r>
        <w:rPr>
          <w:rFonts w:ascii="Times New Roman" w:hAnsi="Times New Roman"/>
          <w:sz w:val="24"/>
          <w:szCs w:val="24"/>
          <w:lang w:val="en-US"/>
        </w:rPr>
        <w:t xml:space="preserve"> an IAT</w:t>
      </w:r>
      <w:r w:rsidRPr="00DE724D">
        <w:rPr>
          <w:rFonts w:ascii="Times New Roman" w:hAnsi="Times New Roman"/>
          <w:sz w:val="24"/>
          <w:szCs w:val="24"/>
          <w:lang w:val="en-US"/>
        </w:rPr>
        <w:t xml:space="preserve"> measuring implicit evaluations of CS1 vs</w:t>
      </w:r>
      <w:r>
        <w:rPr>
          <w:rFonts w:ascii="Times New Roman" w:hAnsi="Times New Roman"/>
          <w:sz w:val="24"/>
          <w:szCs w:val="24"/>
          <w:lang w:val="en-US"/>
        </w:rPr>
        <w:t xml:space="preserve">. CS2: </w:t>
      </w:r>
      <w:r w:rsidRPr="00DE724D">
        <w:rPr>
          <w:rFonts w:ascii="Times New Roman" w:hAnsi="Times New Roman"/>
          <w:sz w:val="24"/>
          <w:szCs w:val="24"/>
          <w:lang w:val="en-US"/>
        </w:rPr>
        <w:br/>
        <w:t>The IATs involve categories “CS1” and “CS2” and “Good” and “Bad”</w:t>
      </w:r>
      <w:r w:rsidRPr="00DE724D">
        <w:rPr>
          <w:rFonts w:ascii="Times New Roman" w:hAnsi="Times New Roman"/>
          <w:sz w:val="24"/>
          <w:szCs w:val="24"/>
          <w:lang w:val="en-US"/>
        </w:rPr>
        <w:br/>
      </w:r>
      <w:r w:rsidRPr="00DE724D">
        <w:rPr>
          <w:rFonts w:ascii="Times New Roman" w:hAnsi="Times New Roman"/>
          <w:sz w:val="10"/>
          <w:szCs w:val="10"/>
          <w:lang w:val="en-US"/>
        </w:rPr>
        <w:br/>
      </w:r>
      <w:r w:rsidRPr="00DE724D">
        <w:rPr>
          <w:rFonts w:ascii="Times New Roman" w:hAnsi="Times New Roman"/>
          <w:sz w:val="24"/>
          <w:szCs w:val="24"/>
          <w:lang w:val="en-US"/>
        </w:rPr>
        <w:t xml:space="preserve">IAT Procedure: </w:t>
      </w:r>
    </w:p>
    <w:p w14:paraId="0EF9C661" w14:textId="77777777" w:rsidR="00A45F48" w:rsidRPr="00780D4E" w:rsidRDefault="00A45F48" w:rsidP="00A45F48">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1F3C2386" w14:textId="77777777" w:rsidR="00A45F48" w:rsidRPr="00D04AA5" w:rsidRDefault="00A45F48" w:rsidP="00A45F48">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CS1 on the left and CS2 on the right.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Pr>
          <w:rFonts w:ascii="Times New Roman" w:hAnsi="Times New Roman"/>
          <w:sz w:val="24"/>
          <w:szCs w:val="24"/>
          <w:lang w:val="en-US"/>
        </w:rPr>
        <w:t>words on the left and negative words on the right</w:t>
      </w:r>
      <w:r w:rsidRPr="00D04AA5">
        <w:rPr>
          <w:rFonts w:ascii="Times New Roman" w:hAnsi="Times New Roman"/>
          <w:sz w:val="24"/>
          <w:szCs w:val="24"/>
          <w:lang w:val="en-US"/>
        </w:rPr>
        <w:t>.</w:t>
      </w:r>
    </w:p>
    <w:p w14:paraId="612B8C91" w14:textId="77777777" w:rsidR="00A45F48" w:rsidRPr="00D04AA5" w:rsidRDefault="00A45F48" w:rsidP="00A45F48">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 and CS2 and negative words using another key</w:t>
      </w:r>
      <w:r w:rsidRPr="00D04AA5">
        <w:rPr>
          <w:rFonts w:ascii="Times New Roman" w:hAnsi="Times New Roman"/>
          <w:sz w:val="24"/>
          <w:szCs w:val="24"/>
          <w:lang w:val="en-US"/>
        </w:rPr>
        <w:t xml:space="preserve">. </w:t>
      </w:r>
    </w:p>
    <w:p w14:paraId="5EBC7C0D" w14:textId="77777777" w:rsidR="00A45F48" w:rsidRDefault="00A45F48" w:rsidP="00A45F48">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 and CS2 and negative words using another key</w:t>
      </w:r>
      <w:r w:rsidRPr="00D04AA5">
        <w:rPr>
          <w:rFonts w:ascii="Times New Roman" w:hAnsi="Times New Roman"/>
          <w:sz w:val="24"/>
          <w:szCs w:val="24"/>
          <w:lang w:val="en-US"/>
        </w:rPr>
        <w:t>.</w:t>
      </w:r>
    </w:p>
    <w:p w14:paraId="7FEFF5B5" w14:textId="77777777" w:rsidR="00A45F48" w:rsidRPr="00D04AA5"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practice </w:t>
      </w:r>
      <w:r w:rsidRPr="00D04AA5">
        <w:rPr>
          <w:rFonts w:ascii="Times New Roman" w:hAnsi="Times New Roman"/>
          <w:sz w:val="24"/>
          <w:szCs w:val="24"/>
          <w:lang w:val="en-US"/>
        </w:rPr>
        <w:t xml:space="preserve">trials </w:t>
      </w:r>
      <w:r>
        <w:rPr>
          <w:rFonts w:ascii="Times New Roman" w:hAnsi="Times New Roman"/>
          <w:sz w:val="24"/>
          <w:szCs w:val="24"/>
          <w:lang w:val="en-US"/>
        </w:rPr>
        <w:t>CS2 on the left and CS1 on the right</w:t>
      </w:r>
      <w:r w:rsidRPr="00D04AA5">
        <w:rPr>
          <w:rFonts w:ascii="Times New Roman" w:hAnsi="Times New Roman"/>
          <w:sz w:val="24"/>
          <w:szCs w:val="24"/>
          <w:lang w:val="en-US"/>
        </w:rPr>
        <w:t xml:space="preserve">. </w:t>
      </w:r>
    </w:p>
    <w:p w14:paraId="33B20BAD" w14:textId="77777777" w:rsidR="00A45F48" w:rsidRPr="00D04AA5"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g</w:t>
      </w:r>
      <w:r w:rsidRPr="00D04AA5">
        <w:rPr>
          <w:rFonts w:ascii="Times New Roman" w:hAnsi="Times New Roman"/>
          <w:sz w:val="24"/>
          <w:szCs w:val="24"/>
          <w:lang w:val="en-US"/>
        </w:rPr>
        <w:t xml:space="preserve">.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 xml:space="preserve">. </w:t>
      </w:r>
    </w:p>
    <w:p w14:paraId="5076CD7B" w14:textId="77777777" w:rsidR="00A45F48" w:rsidRPr="00D04AA5"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h</w:t>
      </w:r>
      <w:r w:rsidRPr="00D04AA5">
        <w:rPr>
          <w:rFonts w:ascii="Times New Roman" w:hAnsi="Times New Roman"/>
          <w:sz w:val="24"/>
          <w:szCs w:val="24"/>
          <w:lang w:val="en-US"/>
        </w:rPr>
        <w:t xml:space="preserv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w:t>
      </w:r>
    </w:p>
    <w:p w14:paraId="78B5B528" w14:textId="77777777" w:rsidR="00A45F48"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6DF3B8B0"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CS1</w:t>
      </w:r>
    </w:p>
    <w:p w14:paraId="3A012D33"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CS2</w:t>
      </w:r>
    </w:p>
    <w:p w14:paraId="5A2FE1B5" w14:textId="77777777" w:rsidR="00A45F48" w:rsidRPr="00B0671A" w:rsidRDefault="00A45F48" w:rsidP="00A45F48">
      <w:pPr>
        <w:pStyle w:val="text"/>
        <w:numPr>
          <w:ilvl w:val="2"/>
          <w:numId w:val="2"/>
        </w:numPr>
        <w:ind w:left="810" w:hanging="180"/>
        <w:rPr>
          <w:rFonts w:ascii="Times New Roman" w:hAnsi="Times New Roman"/>
          <w:i/>
          <w:sz w:val="24"/>
          <w:szCs w:val="24"/>
          <w:lang w:val="en-US"/>
        </w:rPr>
      </w:pPr>
      <w:r>
        <w:rPr>
          <w:rFonts w:ascii="Times New Roman" w:hAnsi="Times New Roman"/>
          <w:sz w:val="24"/>
          <w:szCs w:val="24"/>
          <w:lang w:val="en-US"/>
        </w:rPr>
        <w:lastRenderedPageBreak/>
        <w:t xml:space="preserve">Positive words: </w:t>
      </w:r>
      <w:r w:rsidRPr="00B0671A">
        <w:rPr>
          <w:rFonts w:ascii="Times New Roman" w:hAnsi="Times New Roman"/>
          <w:i/>
          <w:sz w:val="24"/>
          <w:szCs w:val="24"/>
          <w:lang w:val="en-US"/>
        </w:rPr>
        <w:t>Fantastic, Great, Nice, Good, Pleasant, Wonderful, Amazing, Happy</w:t>
      </w:r>
    </w:p>
    <w:p w14:paraId="79F2B0F8"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 xml:space="preserve">Negative words: </w:t>
      </w:r>
      <w:r w:rsidRPr="00C4410D">
        <w:rPr>
          <w:rFonts w:ascii="Times New Roman" w:hAnsi="Times New Roman"/>
          <w:i/>
          <w:sz w:val="24"/>
          <w:szCs w:val="24"/>
          <w:lang w:val="en-US"/>
        </w:rPr>
        <w:t>Terrible, Disgusting, Nasty, Horrible, Sick, Awful, Sad, Unpleasant</w:t>
      </w:r>
    </w:p>
    <w:p w14:paraId="6E7C2096" w14:textId="77777777" w:rsidR="00A45F48" w:rsidRPr="00B0671A" w:rsidRDefault="00A45F48" w:rsidP="00A45F48">
      <w:pPr>
        <w:ind w:left="630" w:firstLine="78"/>
        <w:rPr>
          <w:rFonts w:ascii="Times New Roman" w:hAnsi="Times New Roman"/>
          <w:sz w:val="24"/>
          <w:szCs w:val="24"/>
          <w:lang w:val="en-US"/>
        </w:rPr>
      </w:pPr>
      <w:r w:rsidRPr="00B0671A">
        <w:rPr>
          <w:rFonts w:ascii="Times New Roman" w:hAnsi="Times New Roman" w:cs="Times New Roman"/>
          <w:i/>
          <w:lang w:val="en-US"/>
        </w:rPr>
        <w:t>Explicit attitude</w:t>
      </w:r>
      <w:r w:rsidRPr="00B0671A">
        <w:rPr>
          <w:rFonts w:ascii="Times New Roman" w:hAnsi="Times New Roman" w:cs="Times New Roman"/>
          <w:lang w:val="en-US"/>
        </w:rPr>
        <w:t>. P</w:t>
      </w:r>
      <w:r w:rsidRPr="00B0671A">
        <w:rPr>
          <w:rFonts w:ascii="Times New Roman" w:hAnsi="Times New Roman" w:cs="Times New Roman"/>
          <w:sz w:val="24"/>
          <w:szCs w:val="24"/>
          <w:lang w:val="en-US"/>
        </w:rPr>
        <w:t>articipants</w:t>
      </w:r>
      <w:r w:rsidRPr="00B0671A">
        <w:rPr>
          <w:rFonts w:ascii="Times New Roman" w:hAnsi="Times New Roman"/>
          <w:sz w:val="24"/>
          <w:szCs w:val="24"/>
          <w:lang w:val="en-US"/>
        </w:rPr>
        <w:t xml:space="preserve"> give explicit ratings </w:t>
      </w:r>
      <w:r>
        <w:rPr>
          <w:rFonts w:ascii="Times New Roman" w:hAnsi="Times New Roman"/>
          <w:sz w:val="24"/>
          <w:szCs w:val="24"/>
          <w:lang w:val="en-US"/>
        </w:rPr>
        <w:t>of</w:t>
      </w:r>
      <w:r w:rsidRPr="00B0671A">
        <w:rPr>
          <w:rFonts w:ascii="Times New Roman" w:hAnsi="Times New Roman"/>
          <w:sz w:val="24"/>
          <w:szCs w:val="24"/>
          <w:lang w:val="en-US"/>
        </w:rPr>
        <w:t xml:space="preserve"> the two CSs by answering the question:</w:t>
      </w:r>
    </w:p>
    <w:p w14:paraId="2AFB1C7F" w14:textId="77777777" w:rsidR="00A45F48" w:rsidRDefault="00A45F48" w:rsidP="00A45F48">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7E80ED4E" w14:textId="77777777" w:rsidR="00A45F48"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331CB9E1" w14:textId="77777777" w:rsidR="00A45F48"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7013BFFB" w14:textId="77777777" w:rsidR="00A45F48" w:rsidRPr="00DE724D"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40B8F8D2"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Intention measure</w:t>
      </w:r>
      <w:r>
        <w:rPr>
          <w:rFonts w:ascii="Times New Roman" w:hAnsi="Times New Roman"/>
          <w:sz w:val="24"/>
          <w:szCs w:val="24"/>
          <w:lang w:val="en-US"/>
        </w:rPr>
        <w:t>. Participants are presented with two brand products labeled with either CS1 or CS2. They are asked to indicate which of these products they would try and given the following options: “I would try CS1, I would try CS2, I would try CS1 and CS2, I would try neither, I don’t know”.</w:t>
      </w:r>
    </w:p>
    <w:p w14:paraId="132E54DA" w14:textId="753E860B" w:rsidR="00A45F48"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 xml:space="preserve">answer the following </w:t>
      </w:r>
      <w:r>
        <w:rPr>
          <w:rFonts w:ascii="Times New Roman" w:hAnsi="Times New Roman"/>
          <w:sz w:val="24"/>
          <w:szCs w:val="24"/>
          <w:lang w:val="en-US"/>
        </w:rPr>
        <w:t xml:space="preserve">exploratory </w:t>
      </w:r>
      <w:r w:rsidRPr="00321276">
        <w:rPr>
          <w:rFonts w:ascii="Times New Roman" w:hAnsi="Times New Roman"/>
          <w:sz w:val="24"/>
          <w:szCs w:val="24"/>
          <w:lang w:val="en-US"/>
        </w:rPr>
        <w:t>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r>
        <w:rPr>
          <w:rFonts w:ascii="Times New Roman" w:hAnsi="Times New Roman"/>
          <w:sz w:val="24"/>
          <w:szCs w:val="24"/>
          <w:lang w:val="en-US"/>
        </w:rPr>
        <w:br/>
      </w:r>
      <w:r w:rsidRPr="0006423F">
        <w:rPr>
          <w:rFonts w:ascii="Times New Roman" w:hAnsi="Times New Roman"/>
          <w:sz w:val="10"/>
          <w:szCs w:val="10"/>
          <w:lang w:val="en-US"/>
        </w:rPr>
        <w:br/>
      </w:r>
      <w:r>
        <w:rPr>
          <w:rFonts w:ascii="Times New Roman" w:hAnsi="Times New Roman"/>
          <w:sz w:val="24"/>
          <w:szCs w:val="24"/>
          <w:lang w:val="en-US"/>
        </w:rPr>
        <w:t xml:space="preserve"> </w:t>
      </w:r>
      <w:r>
        <w:rPr>
          <w:rFonts w:ascii="Times New Roman" w:hAnsi="Times New Roman"/>
          <w:sz w:val="24"/>
          <w:szCs w:val="24"/>
          <w:lang w:val="en-US"/>
        </w:rPr>
        <w:tab/>
      </w:r>
      <w:r w:rsidR="001830C2" w:rsidRPr="001830C2">
        <w:rPr>
          <w:rFonts w:ascii="Times New Roman" w:hAnsi="Times New Roman"/>
          <w:i/>
          <w:sz w:val="24"/>
          <w:szCs w:val="24"/>
          <w:lang w:val="en-US"/>
        </w:rPr>
        <w:t>CS-US</w:t>
      </w:r>
      <w:r w:rsidR="00FC0CCA">
        <w:rPr>
          <w:rFonts w:ascii="Times New Roman" w:hAnsi="Times New Roman"/>
          <w:i/>
          <w:sz w:val="24"/>
          <w:szCs w:val="24"/>
          <w:lang w:val="en-US"/>
        </w:rPr>
        <w:t>s</w:t>
      </w:r>
      <w:r w:rsidR="001830C2" w:rsidRPr="001830C2">
        <w:rPr>
          <w:rFonts w:ascii="Times New Roman" w:hAnsi="Times New Roman"/>
          <w:i/>
          <w:sz w:val="24"/>
          <w:szCs w:val="24"/>
          <w:lang w:val="en-US"/>
        </w:rPr>
        <w:t xml:space="preserve"> </w:t>
      </w:r>
      <w:r w:rsidRPr="00B0671A">
        <w:rPr>
          <w:rFonts w:ascii="Times New Roman" w:hAnsi="Times New Roman"/>
          <w:i/>
          <w:sz w:val="24"/>
          <w:szCs w:val="24"/>
          <w:lang w:val="en-US"/>
        </w:rPr>
        <w:t>Contiguity memory</w:t>
      </w:r>
      <w:r>
        <w:rPr>
          <w:rFonts w:ascii="Times New Roman" w:hAnsi="Times New Roman"/>
          <w:sz w:val="24"/>
          <w:szCs w:val="24"/>
          <w:lang w:val="en-US"/>
        </w:rPr>
        <w:t>: CS1, CS2, was presented onscreen and participants asked: “</w:t>
      </w:r>
      <w:r w:rsidRPr="00DB4C58">
        <w:rPr>
          <w:rFonts w:ascii="Times New Roman" w:hAnsi="Times New Roman"/>
          <w:sz w:val="24"/>
          <w:szCs w:val="24"/>
          <w:lang w:val="en-US"/>
        </w:rPr>
        <w:t>In t</w:t>
      </w:r>
      <w:r>
        <w:rPr>
          <w:rFonts w:ascii="Times New Roman" w:hAnsi="Times New Roman"/>
          <w:sz w:val="24"/>
          <w:szCs w:val="24"/>
          <w:lang w:val="en-US"/>
        </w:rPr>
        <w:t>he first part of the experiment</w:t>
      </w:r>
      <w:r w:rsidRPr="00DB4C58">
        <w:rPr>
          <w:rFonts w:ascii="Times New Roman" w:hAnsi="Times New Roman"/>
          <w:sz w:val="24"/>
          <w:szCs w:val="24"/>
          <w:lang w:val="en-US"/>
        </w:rPr>
        <w:t xml:space="preserve"> was MORAG</w:t>
      </w:r>
      <w:r>
        <w:rPr>
          <w:rFonts w:ascii="Times New Roman" w:hAnsi="Times New Roman"/>
          <w:sz w:val="24"/>
          <w:szCs w:val="24"/>
          <w:lang w:val="en-US"/>
        </w:rPr>
        <w:t>[STRUAN]</w:t>
      </w:r>
      <w:r w:rsidRPr="00DB4C58">
        <w:rPr>
          <w:rFonts w:ascii="Times New Roman" w:hAnsi="Times New Roman"/>
          <w:sz w:val="24"/>
          <w:szCs w:val="24"/>
          <w:lang w:val="en-US"/>
        </w:rPr>
        <w:t xml:space="preserve"> presented together with.</w:t>
      </w:r>
      <w:r>
        <w:rPr>
          <w:rFonts w:ascii="Times New Roman" w:hAnsi="Times New Roman"/>
          <w:sz w:val="24"/>
          <w:szCs w:val="24"/>
          <w:lang w:val="en-US"/>
        </w:rPr>
        <w:t>”</w:t>
      </w:r>
    </w:p>
    <w:p w14:paraId="7379EA63" w14:textId="77777777" w:rsidR="00A45F48" w:rsidRDefault="00A45F48" w:rsidP="00A45F48">
      <w:pPr>
        <w:pStyle w:val="text"/>
        <w:ind w:firstLine="708"/>
        <w:rPr>
          <w:rFonts w:ascii="Times New Roman" w:hAnsi="Times New Roman"/>
          <w:sz w:val="24"/>
          <w:szCs w:val="24"/>
          <w:lang w:val="en-US"/>
        </w:rPr>
      </w:pPr>
      <w:r w:rsidRPr="00DB4C58">
        <w:rPr>
          <w:rFonts w:ascii="Times New Roman" w:hAnsi="Times New Roman"/>
          <w:sz w:val="24"/>
          <w:szCs w:val="24"/>
          <w:lang w:val="en-US"/>
        </w:rPr>
        <w:t>"positive words only", "negative words only", "both positive and negative words", "neither positive or n</w:t>
      </w:r>
      <w:r>
        <w:rPr>
          <w:rFonts w:ascii="Times New Roman" w:hAnsi="Times New Roman"/>
          <w:sz w:val="24"/>
          <w:szCs w:val="24"/>
          <w:lang w:val="en-US"/>
        </w:rPr>
        <w:t>egative words" "I don’</w:t>
      </w:r>
      <w:r w:rsidRPr="00DB4C58">
        <w:rPr>
          <w:rFonts w:ascii="Times New Roman" w:hAnsi="Times New Roman"/>
          <w:sz w:val="24"/>
          <w:szCs w:val="24"/>
          <w:lang w:val="en-US"/>
        </w:rPr>
        <w:t>t remember")</w:t>
      </w:r>
    </w:p>
    <w:p w14:paraId="2721C4D6" w14:textId="124E9EC0"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 xml:space="preserve">Color </w:t>
      </w:r>
      <w:r w:rsidR="001830C2">
        <w:rPr>
          <w:rFonts w:ascii="Times New Roman" w:hAnsi="Times New Roman"/>
          <w:i/>
          <w:sz w:val="24"/>
          <w:szCs w:val="24"/>
          <w:lang w:val="en-US"/>
        </w:rPr>
        <w:t>switch awareness</w:t>
      </w:r>
      <w:r>
        <w:rPr>
          <w:rFonts w:ascii="Times New Roman" w:hAnsi="Times New Roman"/>
          <w:sz w:val="24"/>
          <w:szCs w:val="24"/>
          <w:lang w:val="en-US"/>
        </w:rPr>
        <w:t>. “</w:t>
      </w:r>
      <w:r w:rsidRPr="00331FF1">
        <w:rPr>
          <w:rFonts w:ascii="Times New Roman" w:hAnsi="Times New Roman"/>
          <w:sz w:val="24"/>
          <w:szCs w:val="24"/>
          <w:lang w:val="en-US"/>
        </w:rPr>
        <w:t xml:space="preserve">During the first part of the study, </w:t>
      </w:r>
      <w:r>
        <w:rPr>
          <w:rFonts w:ascii="Times New Roman" w:hAnsi="Times New Roman"/>
          <w:sz w:val="24"/>
          <w:szCs w:val="24"/>
          <w:lang w:val="en-US"/>
        </w:rPr>
        <w:t xml:space="preserve">with the colored words, </w:t>
      </w:r>
      <w:r w:rsidRPr="00331FF1">
        <w:rPr>
          <w:rFonts w:ascii="Times New Roman" w:hAnsi="Times New Roman"/>
          <w:sz w:val="24"/>
          <w:szCs w:val="24"/>
          <w:lang w:val="en-US"/>
        </w:rPr>
        <w:t xml:space="preserve">did you notice that the color of </w:t>
      </w:r>
      <w:r>
        <w:rPr>
          <w:rFonts w:ascii="Times New Roman" w:hAnsi="Times New Roman"/>
          <w:sz w:val="24"/>
          <w:szCs w:val="24"/>
          <w:lang w:val="en-US"/>
        </w:rPr>
        <w:t xml:space="preserve">one of the two words presented on the right side of the screen switched, while the word on the left side of the screen (MORAG/STRUAN) stayed the same? </w:t>
      </w:r>
      <w:r w:rsidRPr="00331FF1">
        <w:rPr>
          <w:rFonts w:ascii="Times New Roman" w:hAnsi="Times New Roman"/>
          <w:sz w:val="24"/>
          <w:szCs w:val="24"/>
          <w:lang w:val="en-US"/>
        </w:rPr>
        <w:t>Please be honest here "</w:t>
      </w:r>
    </w:p>
    <w:p w14:paraId="55891CBC" w14:textId="6D2CF3AE" w:rsidR="00A45F48" w:rsidRDefault="001830C2" w:rsidP="00A45F48">
      <w:pPr>
        <w:pStyle w:val="text"/>
        <w:ind w:firstLine="708"/>
        <w:rPr>
          <w:rFonts w:ascii="Times New Roman" w:hAnsi="Times New Roman"/>
          <w:sz w:val="24"/>
          <w:szCs w:val="24"/>
          <w:lang w:val="en-US"/>
        </w:rPr>
      </w:pPr>
      <w:r w:rsidRPr="001830C2">
        <w:rPr>
          <w:rFonts w:ascii="Times New Roman" w:hAnsi="Times New Roman"/>
          <w:i/>
          <w:sz w:val="24"/>
          <w:szCs w:val="24"/>
          <w:lang w:val="en-US"/>
        </w:rPr>
        <w:t>Color switch influence</w:t>
      </w:r>
      <w:r>
        <w:rPr>
          <w:rFonts w:ascii="Times New Roman" w:hAnsi="Times New Roman"/>
          <w:sz w:val="24"/>
          <w:szCs w:val="24"/>
          <w:lang w:val="en-US"/>
        </w:rPr>
        <w:t xml:space="preserve">. </w:t>
      </w:r>
      <w:r w:rsidR="00A45F48">
        <w:rPr>
          <w:rFonts w:ascii="Times New Roman" w:hAnsi="Times New Roman"/>
          <w:sz w:val="24"/>
          <w:szCs w:val="24"/>
          <w:lang w:val="en-US"/>
        </w:rPr>
        <w:t>“</w:t>
      </w:r>
      <w:r w:rsidR="00A45F48" w:rsidRPr="00331FF1">
        <w:rPr>
          <w:rFonts w:ascii="Times New Roman" w:hAnsi="Times New Roman"/>
          <w:sz w:val="24"/>
          <w:szCs w:val="24"/>
          <w:lang w:val="en-US"/>
        </w:rPr>
        <w:t>Did this influence how you responded to MORAG and STRUAN? Please be honest here"</w:t>
      </w:r>
    </w:p>
    <w:p w14:paraId="08202DB8" w14:textId="763A8FA3"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 xml:space="preserve">Color </w:t>
      </w:r>
      <w:r w:rsidR="001830C2">
        <w:rPr>
          <w:rFonts w:ascii="Times New Roman" w:hAnsi="Times New Roman"/>
          <w:i/>
          <w:sz w:val="24"/>
          <w:szCs w:val="24"/>
          <w:lang w:val="en-US"/>
        </w:rPr>
        <w:t>switch contingencies</w:t>
      </w:r>
      <w:r>
        <w:rPr>
          <w:rFonts w:ascii="Times New Roman" w:hAnsi="Times New Roman"/>
          <w:sz w:val="24"/>
          <w:szCs w:val="24"/>
          <w:lang w:val="en-US"/>
        </w:rPr>
        <w:t>: “I</w:t>
      </w:r>
      <w:r w:rsidRPr="00DB4C58">
        <w:rPr>
          <w:rFonts w:ascii="Times New Roman" w:hAnsi="Times New Roman"/>
          <w:sz w:val="24"/>
          <w:szCs w:val="24"/>
          <w:lang w:val="en-US"/>
        </w:rPr>
        <w:t>n t</w:t>
      </w:r>
      <w:r>
        <w:rPr>
          <w:rFonts w:ascii="Times New Roman" w:hAnsi="Times New Roman"/>
          <w:sz w:val="24"/>
          <w:szCs w:val="24"/>
          <w:lang w:val="en-US"/>
        </w:rPr>
        <w:t>he first part of the experiment, when MORAG[STRUAN] appeared on the screen,</w:t>
      </w:r>
      <w:r w:rsidRPr="00DB4C58">
        <w:rPr>
          <w:rFonts w:ascii="Times New Roman" w:hAnsi="Times New Roman"/>
          <w:sz w:val="24"/>
          <w:szCs w:val="24"/>
          <w:lang w:val="en-US"/>
        </w:rPr>
        <w:t xml:space="preserve"> </w:t>
      </w:r>
      <w:r>
        <w:rPr>
          <w:rFonts w:ascii="Times New Roman" w:hAnsi="Times New Roman"/>
          <w:sz w:val="24"/>
          <w:szCs w:val="24"/>
          <w:lang w:val="en-US"/>
        </w:rPr>
        <w:t xml:space="preserve">which words switched to a different color” </w:t>
      </w:r>
    </w:p>
    <w:p w14:paraId="5586A204" w14:textId="77777777" w:rsidR="00A45F48" w:rsidRDefault="00A45F48" w:rsidP="00A45F48">
      <w:pPr>
        <w:pStyle w:val="text"/>
        <w:ind w:firstLine="708"/>
        <w:rPr>
          <w:rFonts w:ascii="Times New Roman" w:hAnsi="Times New Roman"/>
          <w:sz w:val="24"/>
          <w:szCs w:val="24"/>
          <w:lang w:val="en-US"/>
        </w:rPr>
      </w:pPr>
      <w:r w:rsidRPr="00DB4C58">
        <w:rPr>
          <w:rFonts w:ascii="Times New Roman" w:hAnsi="Times New Roman"/>
          <w:sz w:val="24"/>
          <w:szCs w:val="24"/>
          <w:lang w:val="en-US"/>
        </w:rPr>
        <w:t>("</w:t>
      </w:r>
      <w:r>
        <w:rPr>
          <w:rFonts w:ascii="Times New Roman" w:hAnsi="Times New Roman"/>
          <w:sz w:val="24"/>
          <w:szCs w:val="24"/>
          <w:lang w:val="en-US"/>
        </w:rPr>
        <w:t>The positive</w:t>
      </w:r>
      <w:r w:rsidRPr="00DB4C58">
        <w:rPr>
          <w:rFonts w:ascii="Times New Roman" w:hAnsi="Times New Roman"/>
          <w:sz w:val="24"/>
          <w:szCs w:val="24"/>
          <w:lang w:val="en-US"/>
        </w:rPr>
        <w:t xml:space="preserve"> words", "</w:t>
      </w:r>
      <w:r>
        <w:rPr>
          <w:rFonts w:ascii="Times New Roman" w:hAnsi="Times New Roman"/>
          <w:sz w:val="24"/>
          <w:szCs w:val="24"/>
          <w:lang w:val="en-US"/>
        </w:rPr>
        <w:t>The negative words", "I don’</w:t>
      </w:r>
      <w:r w:rsidRPr="00DB4C58">
        <w:rPr>
          <w:rFonts w:ascii="Times New Roman" w:hAnsi="Times New Roman"/>
          <w:sz w:val="24"/>
          <w:szCs w:val="24"/>
          <w:lang w:val="en-US"/>
        </w:rPr>
        <w:t>t remember")</w:t>
      </w:r>
    </w:p>
    <w:p w14:paraId="290259CF" w14:textId="77777777" w:rsidR="00A45F48" w:rsidRDefault="00A45F48" w:rsidP="00A45F48">
      <w:pPr>
        <w:pStyle w:val="text"/>
        <w:ind w:firstLine="708"/>
        <w:rPr>
          <w:rFonts w:ascii="Times New Roman" w:hAnsi="Times New Roman"/>
          <w:sz w:val="24"/>
          <w:szCs w:val="24"/>
          <w:lang w:val="en-US"/>
        </w:rPr>
      </w:pPr>
      <w:r w:rsidRPr="001830C2">
        <w:rPr>
          <w:rFonts w:ascii="Times New Roman" w:hAnsi="Times New Roman"/>
          <w:i/>
          <w:sz w:val="24"/>
          <w:szCs w:val="24"/>
          <w:lang w:val="en-US"/>
        </w:rPr>
        <w:t>Manipulation check</w:t>
      </w:r>
      <w:r>
        <w:rPr>
          <w:rFonts w:ascii="Times New Roman" w:hAnsi="Times New Roman"/>
          <w:sz w:val="24"/>
          <w:szCs w:val="24"/>
          <w:lang w:val="en-US"/>
        </w:rPr>
        <w:t>. “</w:t>
      </w:r>
      <w:r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Pr>
          <w:rFonts w:ascii="Times New Roman" w:hAnsi="Times New Roman"/>
          <w:sz w:val="24"/>
          <w:szCs w:val="24"/>
          <w:lang w:val="en-US"/>
        </w:rPr>
        <w:t>”</w:t>
      </w:r>
    </w:p>
    <w:p w14:paraId="5A3C1252"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Pr>
          <w:rFonts w:ascii="Times New Roman" w:hAnsi="Times New Roman"/>
          <w:sz w:val="24"/>
          <w:szCs w:val="24"/>
          <w:lang w:val="en-US"/>
        </w:rPr>
        <w:t xml:space="preserve"> </w:t>
      </w:r>
      <w:r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p>
    <w:p w14:paraId="4D97AF80" w14:textId="77777777" w:rsidR="00A45F48"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lastRenderedPageBreak/>
        <w:t>("Yes", "No", "I don’</w:t>
      </w:r>
      <w:r w:rsidRPr="00DB4C58">
        <w:rPr>
          <w:rFonts w:ascii="Times New Roman" w:hAnsi="Times New Roman"/>
          <w:sz w:val="24"/>
          <w:szCs w:val="24"/>
          <w:lang w:val="en-US"/>
        </w:rPr>
        <w:t>t know")</w:t>
      </w:r>
    </w:p>
    <w:p w14:paraId="4F34A7ED"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Pr>
          <w:rFonts w:ascii="Times New Roman" w:hAnsi="Times New Roman"/>
          <w:sz w:val="24"/>
          <w:szCs w:val="24"/>
          <w:lang w:val="en-US"/>
        </w:rPr>
        <w:t xml:space="preserve"> </w:t>
      </w:r>
      <w:r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p>
    <w:p w14:paraId="321B148D" w14:textId="77777777" w:rsidR="00A45F48"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53F03CD0"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Pr>
          <w:rFonts w:ascii="Times New Roman" w:hAnsi="Times New Roman"/>
          <w:sz w:val="24"/>
          <w:szCs w:val="24"/>
          <w:lang w:val="en-US"/>
        </w:rPr>
        <w:t xml:space="preserve"> </w:t>
      </w:r>
      <w:r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p>
    <w:p w14:paraId="4259DE5D" w14:textId="77777777" w:rsidR="00A45F48"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0CB477B8"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Pr>
          <w:rFonts w:ascii="Times New Roman" w:hAnsi="Times New Roman"/>
          <w:sz w:val="24"/>
          <w:szCs w:val="24"/>
          <w:lang w:val="en-US"/>
        </w:rPr>
        <w:t xml:space="preserve"> </w:t>
      </w:r>
      <w:r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p>
    <w:p w14:paraId="026190D5" w14:textId="77777777" w:rsidR="00A45F48" w:rsidRPr="00E3525D"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1E4C9B4" w14:textId="1BF8E989" w:rsidR="001B2200" w:rsidRDefault="001B2200"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3723FF57" w14:textId="7D851F88" w:rsidR="001B2200" w:rsidRDefault="001B2200" w:rsidP="00892B2D">
      <w:pPr>
        <w:pStyle w:val="text"/>
        <w:spacing w:line="360" w:lineRule="auto"/>
        <w:rPr>
          <w:rFonts w:ascii="Times New Roman" w:hAnsi="Times New Roman"/>
          <w:sz w:val="24"/>
          <w:szCs w:val="24"/>
          <w:lang w:val="en-US"/>
        </w:rPr>
      </w:pPr>
      <w:r>
        <w:rPr>
          <w:rFonts w:ascii="Times New Roman" w:hAnsi="Times New Roman"/>
          <w:b/>
          <w:sz w:val="24"/>
          <w:szCs w:val="24"/>
          <w:lang w:val="en-US"/>
        </w:rPr>
        <w:tab/>
      </w:r>
      <w:r w:rsidR="00DA6506">
        <w:rPr>
          <w:rFonts w:ascii="Times New Roman" w:hAnsi="Times New Roman"/>
          <w:sz w:val="24"/>
          <w:szCs w:val="24"/>
          <w:lang w:val="en-US"/>
        </w:rPr>
        <w:t>118</w:t>
      </w:r>
      <w:r w:rsidR="00245398">
        <w:rPr>
          <w:rFonts w:ascii="Times New Roman" w:hAnsi="Times New Roman"/>
          <w:sz w:val="24"/>
          <w:szCs w:val="24"/>
          <w:lang w:val="en-US"/>
        </w:rPr>
        <w:t xml:space="preserve"> participants (67</w:t>
      </w:r>
      <w:r>
        <w:rPr>
          <w:rFonts w:ascii="Times New Roman" w:hAnsi="Times New Roman"/>
          <w:sz w:val="24"/>
          <w:szCs w:val="24"/>
          <w:lang w:val="en-US"/>
        </w:rPr>
        <w:t xml:space="preserve"> females, </w:t>
      </w:r>
      <w:r>
        <w:rPr>
          <w:rFonts w:ascii="Times New Roman" w:hAnsi="Times New Roman"/>
          <w:i/>
          <w:sz w:val="24"/>
          <w:szCs w:val="24"/>
          <w:lang w:val="en-US"/>
        </w:rPr>
        <w:t xml:space="preserve">Mage = </w:t>
      </w:r>
      <w:r w:rsidR="00245398">
        <w:rPr>
          <w:rFonts w:ascii="Times New Roman" w:hAnsi="Times New Roman"/>
          <w:sz w:val="24"/>
          <w:szCs w:val="24"/>
          <w:lang w:val="en-US"/>
        </w:rPr>
        <w:t>32</w:t>
      </w:r>
      <w:r>
        <w:rPr>
          <w:rFonts w:ascii="Times New Roman" w:hAnsi="Times New Roman"/>
          <w:sz w:val="24"/>
          <w:szCs w:val="24"/>
          <w:lang w:val="en-US"/>
        </w:rPr>
        <w:t>.3</w:t>
      </w:r>
      <w:r>
        <w:rPr>
          <w:rFonts w:ascii="Times New Roman" w:hAnsi="Times New Roman"/>
          <w:i/>
          <w:sz w:val="24"/>
          <w:szCs w:val="24"/>
          <w:lang w:val="en-US"/>
        </w:rPr>
        <w:t xml:space="preserve">, SD = </w:t>
      </w:r>
      <w:r w:rsidR="00245398">
        <w:rPr>
          <w:rFonts w:ascii="Times New Roman" w:hAnsi="Times New Roman"/>
          <w:sz w:val="24"/>
          <w:szCs w:val="24"/>
          <w:lang w:val="en-US"/>
        </w:rPr>
        <w:t>8.6</w:t>
      </w:r>
      <w:r>
        <w:rPr>
          <w:rFonts w:ascii="Times New Roman" w:hAnsi="Times New Roman"/>
          <w:sz w:val="24"/>
          <w:szCs w:val="24"/>
          <w:lang w:val="en-US"/>
        </w:rPr>
        <w:t>) took part to the study on Pro</w:t>
      </w:r>
      <w:r w:rsidR="00DA6506">
        <w:rPr>
          <w:rFonts w:ascii="Times New Roman" w:hAnsi="Times New Roman"/>
          <w:sz w:val="24"/>
          <w:szCs w:val="24"/>
          <w:lang w:val="en-US"/>
        </w:rPr>
        <w:t xml:space="preserve">lific. We excluded data from </w:t>
      </w:r>
      <w:del w:id="0" w:author="Lien De Saedeleer" w:date="2018-05-07T00:08:00Z">
        <w:r w:rsidR="00DA6506" w:rsidDel="008B426A">
          <w:rPr>
            <w:rFonts w:ascii="Times New Roman" w:hAnsi="Times New Roman"/>
            <w:sz w:val="24"/>
            <w:szCs w:val="24"/>
            <w:lang w:val="en-US"/>
          </w:rPr>
          <w:delText>nine</w:delText>
        </w:r>
        <w:r w:rsidDel="008B426A">
          <w:rPr>
            <w:rFonts w:ascii="Times New Roman" w:hAnsi="Times New Roman"/>
            <w:sz w:val="24"/>
            <w:szCs w:val="24"/>
            <w:lang w:val="en-US"/>
          </w:rPr>
          <w:delText xml:space="preserve"> </w:delText>
        </w:r>
      </w:del>
      <w:ins w:id="1" w:author="Lien De Saedeleer" w:date="2018-05-07T00:10:00Z">
        <w:r w:rsidR="008B426A">
          <w:rPr>
            <w:rFonts w:ascii="Times New Roman" w:hAnsi="Times New Roman"/>
            <w:sz w:val="24"/>
            <w:szCs w:val="24"/>
            <w:lang w:val="en-US"/>
          </w:rPr>
          <w:t>twelve</w:t>
        </w:r>
      </w:ins>
      <w:commentRangeStart w:id="2"/>
      <w:ins w:id="3" w:author="Lien De Saedeleer" w:date="2018-05-07T00:08:00Z">
        <w:r w:rsidR="008B426A">
          <w:rPr>
            <w:rFonts w:ascii="Times New Roman" w:hAnsi="Times New Roman"/>
            <w:sz w:val="24"/>
            <w:szCs w:val="24"/>
            <w:lang w:val="en-US"/>
          </w:rPr>
          <w:t xml:space="preserve"> </w:t>
        </w:r>
        <w:commentRangeEnd w:id="2"/>
        <w:r w:rsidR="008B426A">
          <w:rPr>
            <w:rStyle w:val="CommentReference"/>
            <w:rFonts w:asciiTheme="minorHAnsi" w:eastAsiaTheme="minorHAnsi" w:hAnsiTheme="minorHAnsi" w:cstheme="minorBidi"/>
            <w:color w:val="auto"/>
            <w:lang w:val="it-IT" w:eastAsia="en-US"/>
          </w:rPr>
          <w:commentReference w:id="2"/>
        </w:r>
      </w:ins>
      <w:r>
        <w:rPr>
          <w:rFonts w:ascii="Times New Roman" w:hAnsi="Times New Roman"/>
          <w:sz w:val="24"/>
          <w:szCs w:val="24"/>
          <w:lang w:val="en-US"/>
        </w:rPr>
        <w:t xml:space="preserve">participants who did not complete the entire session. </w:t>
      </w:r>
      <w:r w:rsidR="00F54634">
        <w:rPr>
          <w:rFonts w:ascii="Times New Roman" w:hAnsi="Times New Roman"/>
          <w:sz w:val="24"/>
          <w:szCs w:val="24"/>
          <w:lang w:val="en-US"/>
        </w:rPr>
        <w:t>T</w:t>
      </w:r>
      <w:r w:rsidRPr="001B4470">
        <w:rPr>
          <w:rFonts w:ascii="Times New Roman" w:hAnsi="Times New Roman"/>
          <w:sz w:val="24"/>
          <w:szCs w:val="24"/>
          <w:lang w:val="en-US"/>
        </w:rPr>
        <w:t xml:space="preserve">he data of </w:t>
      </w:r>
      <w:ins w:id="4" w:author="Lien De Saedeleer" w:date="2018-05-07T00:10:00Z">
        <w:r w:rsidR="008B426A">
          <w:rPr>
            <w:rFonts w:ascii="Times New Roman" w:hAnsi="Times New Roman"/>
            <w:sz w:val="24"/>
            <w:szCs w:val="24"/>
            <w:lang w:val="en-US"/>
          </w:rPr>
          <w:t xml:space="preserve">the remaining </w:t>
        </w:r>
      </w:ins>
      <w:r w:rsidRPr="001B4470">
        <w:rPr>
          <w:rFonts w:ascii="Times New Roman" w:hAnsi="Times New Roman"/>
          <w:sz w:val="24"/>
          <w:szCs w:val="24"/>
          <w:lang w:val="en-US"/>
        </w:rPr>
        <w:t>participants who had IAT error rates above 30% across the entire task, or above 40% for any one of the four critical blocks</w:t>
      </w:r>
      <w:r w:rsidR="00245398">
        <w:rPr>
          <w:rFonts w:ascii="Times New Roman" w:hAnsi="Times New Roman"/>
          <w:sz w:val="24"/>
          <w:szCs w:val="24"/>
          <w:lang w:val="en-US"/>
        </w:rPr>
        <w:t>,</w:t>
      </w:r>
      <w:r w:rsidRPr="001B4470">
        <w:rPr>
          <w:rFonts w:ascii="Times New Roman" w:hAnsi="Times New Roman"/>
          <w:sz w:val="24"/>
          <w:szCs w:val="24"/>
          <w:lang w:val="en-US"/>
        </w:rPr>
        <w:t xml:space="preserve"> or for participants who </w:t>
      </w:r>
      <w:r w:rsidR="00245398">
        <w:rPr>
          <w:rFonts w:ascii="Times New Roman" w:hAnsi="Times New Roman"/>
          <w:sz w:val="24"/>
          <w:szCs w:val="24"/>
          <w:lang w:val="en-US"/>
        </w:rPr>
        <w:t>responded faster than 400</w:t>
      </w:r>
      <w:r w:rsidR="00245398" w:rsidRPr="001B4470">
        <w:rPr>
          <w:rFonts w:ascii="Times New Roman" w:hAnsi="Times New Roman"/>
          <w:sz w:val="24"/>
          <w:szCs w:val="24"/>
          <w:lang w:val="en-US"/>
        </w:rPr>
        <w:t>ms</w:t>
      </w:r>
      <w:r w:rsidR="00245398">
        <w:rPr>
          <w:rFonts w:ascii="Times New Roman" w:hAnsi="Times New Roman"/>
          <w:sz w:val="24"/>
          <w:szCs w:val="24"/>
          <w:lang w:val="en-US"/>
        </w:rPr>
        <w:t xml:space="preserve"> on </w:t>
      </w:r>
      <w:r w:rsidRPr="001B4470">
        <w:rPr>
          <w:rFonts w:ascii="Times New Roman" w:hAnsi="Times New Roman"/>
          <w:sz w:val="24"/>
          <w:szCs w:val="24"/>
          <w:lang w:val="en-US"/>
        </w:rPr>
        <w:t xml:space="preserve">more than 10% of IAT trials </w:t>
      </w:r>
      <w:r>
        <w:rPr>
          <w:rFonts w:ascii="Times New Roman" w:hAnsi="Times New Roman"/>
          <w:sz w:val="24"/>
          <w:szCs w:val="24"/>
          <w:lang w:val="en-US"/>
        </w:rPr>
        <w:t>(</w:t>
      </w:r>
      <w:r w:rsidRPr="001B2200">
        <w:rPr>
          <w:rFonts w:ascii="Times New Roman" w:hAnsi="Times New Roman"/>
          <w:i/>
          <w:sz w:val="24"/>
          <w:szCs w:val="24"/>
          <w:lang w:val="en-US"/>
        </w:rPr>
        <w:t>N</w:t>
      </w:r>
      <w:r>
        <w:rPr>
          <w:rFonts w:ascii="Times New Roman" w:hAnsi="Times New Roman"/>
          <w:sz w:val="24"/>
          <w:szCs w:val="24"/>
          <w:lang w:val="en-US"/>
        </w:rPr>
        <w:t xml:space="preserve"> = 3) were </w:t>
      </w:r>
      <w:r w:rsidR="00F54634">
        <w:rPr>
          <w:rFonts w:ascii="Times New Roman" w:hAnsi="Times New Roman"/>
          <w:sz w:val="24"/>
          <w:szCs w:val="24"/>
          <w:lang w:val="en-US"/>
        </w:rPr>
        <w:t xml:space="preserve">also </w:t>
      </w:r>
      <w:r>
        <w:rPr>
          <w:rFonts w:ascii="Times New Roman" w:hAnsi="Times New Roman"/>
          <w:sz w:val="24"/>
          <w:szCs w:val="24"/>
          <w:lang w:val="en-US"/>
        </w:rPr>
        <w:t>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w:t>
      </w:r>
      <w:del w:id="5" w:author="Lien De Saedeleer" w:date="2018-05-07T00:37:00Z">
        <w:r w:rsidR="00DA6506" w:rsidDel="00B25F6C">
          <w:rPr>
            <w:rFonts w:ascii="Times New Roman" w:hAnsi="Times New Roman"/>
            <w:sz w:val="24"/>
            <w:szCs w:val="24"/>
            <w:lang w:val="en-US"/>
          </w:rPr>
          <w:delText>106</w:delText>
        </w:r>
        <w:r w:rsidR="00831C04" w:rsidDel="00B25F6C">
          <w:rPr>
            <w:rFonts w:ascii="Times New Roman" w:hAnsi="Times New Roman"/>
            <w:sz w:val="24"/>
            <w:szCs w:val="24"/>
            <w:lang w:val="en-US"/>
          </w:rPr>
          <w:delText xml:space="preserve"> </w:delText>
        </w:r>
      </w:del>
      <w:ins w:id="6" w:author="Lien De Saedeleer" w:date="2018-05-07T00:37:00Z">
        <w:r w:rsidR="00B25F6C">
          <w:rPr>
            <w:rFonts w:ascii="Times New Roman" w:hAnsi="Times New Roman"/>
            <w:sz w:val="24"/>
            <w:szCs w:val="24"/>
            <w:lang w:val="en-US"/>
          </w:rPr>
          <w:t xml:space="preserve">103 </w:t>
        </w:r>
      </w:ins>
      <w:r w:rsidR="00831C04">
        <w:rPr>
          <w:rFonts w:ascii="Times New Roman" w:hAnsi="Times New Roman"/>
          <w:sz w:val="24"/>
          <w:szCs w:val="24"/>
          <w:lang w:val="en-US"/>
        </w:rPr>
        <w:t>participants.</w:t>
      </w:r>
    </w:p>
    <w:p w14:paraId="3C81B199" w14:textId="50DD874C" w:rsidR="006B0969" w:rsidRDefault="006B0969" w:rsidP="00892B2D">
      <w:pPr>
        <w:pStyle w:val="text"/>
        <w:spacing w:line="360" w:lineRule="auto"/>
        <w:rPr>
          <w:rFonts w:ascii="Times New Roman" w:hAnsi="Times New Roman"/>
          <w:b/>
          <w:sz w:val="24"/>
          <w:szCs w:val="24"/>
          <w:lang w:val="en-US"/>
        </w:rPr>
      </w:pPr>
      <w:commentRangeStart w:id="7"/>
      <w:r w:rsidRPr="006B0969">
        <w:rPr>
          <w:rFonts w:ascii="Times New Roman" w:hAnsi="Times New Roman"/>
          <w:b/>
          <w:sz w:val="24"/>
          <w:szCs w:val="24"/>
          <w:lang w:val="en-US"/>
        </w:rPr>
        <w:t>Descriptive</w:t>
      </w:r>
      <w:commentRangeEnd w:id="7"/>
      <w:r w:rsidR="00F54634">
        <w:rPr>
          <w:rStyle w:val="CommentReference"/>
          <w:rFonts w:asciiTheme="minorHAnsi" w:eastAsiaTheme="minorHAnsi" w:hAnsiTheme="minorHAnsi" w:cstheme="minorBidi"/>
          <w:color w:val="auto"/>
          <w:lang w:val="it-IT" w:eastAsia="en-US"/>
        </w:rPr>
        <w:commentReference w:id="7"/>
      </w:r>
      <w:r w:rsidRPr="006B0969">
        <w:rPr>
          <w:rFonts w:ascii="Times New Roman" w:hAnsi="Times New Roman"/>
          <w:b/>
          <w:sz w:val="24"/>
          <w:szCs w:val="24"/>
          <w:lang w:val="en-US"/>
        </w:rPr>
        <w:t xml:space="preserve"> Statistics</w:t>
      </w:r>
    </w:p>
    <w:tbl>
      <w:tblPr>
        <w:tblStyle w:val="TableGrid"/>
        <w:tblW w:w="0" w:type="auto"/>
        <w:tblLayout w:type="fixed"/>
        <w:tblLook w:val="04A0" w:firstRow="1" w:lastRow="0" w:firstColumn="1" w:lastColumn="0" w:noHBand="0" w:noVBand="1"/>
      </w:tblPr>
      <w:tblGrid>
        <w:gridCol w:w="4140"/>
        <w:gridCol w:w="850"/>
        <w:gridCol w:w="851"/>
        <w:gridCol w:w="817"/>
        <w:gridCol w:w="893"/>
        <w:gridCol w:w="755"/>
        <w:gridCol w:w="756"/>
      </w:tblGrid>
      <w:tr w:rsidR="00C81291" w14:paraId="0EEFB774" w14:textId="77777777" w:rsidTr="00C81291">
        <w:tc>
          <w:tcPr>
            <w:tcW w:w="4140" w:type="dxa"/>
          </w:tcPr>
          <w:p w14:paraId="6CEF5C9F" w14:textId="1613AB66" w:rsidR="00C81291" w:rsidRDefault="00C81291"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Stimulus</w:t>
            </w:r>
          </w:p>
        </w:tc>
        <w:tc>
          <w:tcPr>
            <w:tcW w:w="1701" w:type="dxa"/>
            <w:gridSpan w:val="2"/>
          </w:tcPr>
          <w:p w14:paraId="4E80FDED" w14:textId="56A50288"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CS1</w:t>
            </w:r>
          </w:p>
        </w:tc>
        <w:tc>
          <w:tcPr>
            <w:tcW w:w="1710" w:type="dxa"/>
            <w:gridSpan w:val="2"/>
          </w:tcPr>
          <w:p w14:paraId="4CE7BC9B" w14:textId="2CF0679F"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CS2</w:t>
            </w:r>
          </w:p>
        </w:tc>
        <w:tc>
          <w:tcPr>
            <w:tcW w:w="1511" w:type="dxa"/>
            <w:gridSpan w:val="2"/>
          </w:tcPr>
          <w:p w14:paraId="713B671D" w14:textId="76173B05"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Total</w:t>
            </w:r>
          </w:p>
        </w:tc>
      </w:tr>
      <w:tr w:rsidR="00C81291" w14:paraId="198C87D4" w14:textId="77777777" w:rsidTr="003744C2">
        <w:tc>
          <w:tcPr>
            <w:tcW w:w="4140" w:type="dxa"/>
          </w:tcPr>
          <w:p w14:paraId="1D5D909E" w14:textId="77777777" w:rsidR="00C81291" w:rsidRDefault="00C81291" w:rsidP="00892B2D">
            <w:pPr>
              <w:pStyle w:val="text"/>
              <w:spacing w:line="360" w:lineRule="auto"/>
              <w:rPr>
                <w:rFonts w:ascii="Times New Roman" w:hAnsi="Times New Roman"/>
                <w:b/>
                <w:sz w:val="24"/>
                <w:szCs w:val="24"/>
                <w:lang w:val="en-US"/>
              </w:rPr>
            </w:pPr>
          </w:p>
        </w:tc>
        <w:tc>
          <w:tcPr>
            <w:tcW w:w="850" w:type="dxa"/>
          </w:tcPr>
          <w:p w14:paraId="2981CF12" w14:textId="43E46D68"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51" w:type="dxa"/>
          </w:tcPr>
          <w:p w14:paraId="73F1BEED" w14:textId="2D460EFE"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817" w:type="dxa"/>
          </w:tcPr>
          <w:p w14:paraId="1C367EB0" w14:textId="73B9E270"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93" w:type="dxa"/>
          </w:tcPr>
          <w:p w14:paraId="71A6F1B0" w14:textId="3D30DD6C"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755" w:type="dxa"/>
          </w:tcPr>
          <w:p w14:paraId="707442F7" w14:textId="50F1DC0F"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756" w:type="dxa"/>
          </w:tcPr>
          <w:p w14:paraId="2C92DF48" w14:textId="699412D9"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r>
      <w:tr w:rsidR="00C81291" w14:paraId="254FFB35" w14:textId="77777777" w:rsidTr="003744C2">
        <w:tc>
          <w:tcPr>
            <w:tcW w:w="4140" w:type="dxa"/>
          </w:tcPr>
          <w:p w14:paraId="3F438C1C" w14:textId="16AB4018"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CS-US Contingency</w:t>
            </w:r>
          </w:p>
        </w:tc>
        <w:tc>
          <w:tcPr>
            <w:tcW w:w="850" w:type="dxa"/>
          </w:tcPr>
          <w:p w14:paraId="1D62DB93" w14:textId="42C6939D"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67%</w:t>
            </w:r>
          </w:p>
        </w:tc>
        <w:tc>
          <w:tcPr>
            <w:tcW w:w="851" w:type="dxa"/>
          </w:tcPr>
          <w:p w14:paraId="748E623A" w14:textId="5719BF08"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33%</w:t>
            </w:r>
          </w:p>
        </w:tc>
        <w:tc>
          <w:tcPr>
            <w:tcW w:w="817" w:type="dxa"/>
          </w:tcPr>
          <w:p w14:paraId="155B4462" w14:textId="19C0409F" w:rsidR="00C81291" w:rsidRDefault="00C81291" w:rsidP="00C81291">
            <w:pPr>
              <w:pStyle w:val="text"/>
              <w:spacing w:line="360" w:lineRule="auto"/>
              <w:jc w:val="center"/>
              <w:rPr>
                <w:rFonts w:ascii="Times New Roman" w:hAnsi="Times New Roman"/>
                <w:b/>
                <w:sz w:val="24"/>
                <w:szCs w:val="24"/>
                <w:lang w:val="en-US"/>
              </w:rPr>
            </w:pPr>
            <w:del w:id="8" w:author="Lien De Saedeleer" w:date="2018-05-07T23:24:00Z">
              <w:r w:rsidRPr="00C81291" w:rsidDel="009E570A">
                <w:rPr>
                  <w:rFonts w:ascii="Times New Roman" w:hAnsi="Times New Roman"/>
                  <w:sz w:val="24"/>
                  <w:szCs w:val="24"/>
                  <w:lang w:val="en-US"/>
                </w:rPr>
                <w:delText>70%</w:delText>
              </w:r>
            </w:del>
            <w:ins w:id="9" w:author="Lien De Saedeleer" w:date="2018-05-07T23:24:00Z">
              <w:r w:rsidR="009E570A">
                <w:rPr>
                  <w:rFonts w:ascii="Times New Roman" w:hAnsi="Times New Roman"/>
                  <w:sz w:val="24"/>
                  <w:szCs w:val="24"/>
                  <w:lang w:val="en-US"/>
                </w:rPr>
                <w:t>69%</w:t>
              </w:r>
            </w:ins>
          </w:p>
        </w:tc>
        <w:tc>
          <w:tcPr>
            <w:tcW w:w="893" w:type="dxa"/>
          </w:tcPr>
          <w:p w14:paraId="695B1A12" w14:textId="31409645" w:rsidR="00C81291" w:rsidRDefault="00C81291" w:rsidP="00C81291">
            <w:pPr>
              <w:pStyle w:val="text"/>
              <w:spacing w:line="360" w:lineRule="auto"/>
              <w:jc w:val="center"/>
              <w:rPr>
                <w:rFonts w:ascii="Times New Roman" w:hAnsi="Times New Roman"/>
                <w:b/>
                <w:sz w:val="24"/>
                <w:szCs w:val="24"/>
                <w:lang w:val="en-US"/>
              </w:rPr>
            </w:pPr>
            <w:del w:id="10" w:author="Lien De Saedeleer" w:date="2018-05-07T23:24:00Z">
              <w:r w:rsidRPr="00C81291" w:rsidDel="009E570A">
                <w:rPr>
                  <w:rFonts w:ascii="Times New Roman" w:hAnsi="Times New Roman"/>
                  <w:sz w:val="24"/>
                  <w:szCs w:val="24"/>
                  <w:lang w:val="en-US"/>
                </w:rPr>
                <w:delText>30%</w:delText>
              </w:r>
            </w:del>
            <w:ins w:id="11" w:author="Lien De Saedeleer" w:date="2018-05-07T23:24:00Z">
              <w:r w:rsidR="009E570A">
                <w:rPr>
                  <w:rFonts w:ascii="Times New Roman" w:hAnsi="Times New Roman"/>
                  <w:sz w:val="24"/>
                  <w:szCs w:val="24"/>
                  <w:lang w:val="en-US"/>
                </w:rPr>
                <w:t>31%</w:t>
              </w:r>
            </w:ins>
          </w:p>
        </w:tc>
        <w:tc>
          <w:tcPr>
            <w:tcW w:w="755" w:type="dxa"/>
          </w:tcPr>
          <w:p w14:paraId="5F6C743A" w14:textId="77777777" w:rsidR="00C81291" w:rsidRDefault="00C81291" w:rsidP="00C81291">
            <w:pPr>
              <w:pStyle w:val="text"/>
              <w:spacing w:line="360" w:lineRule="auto"/>
              <w:jc w:val="center"/>
              <w:rPr>
                <w:rFonts w:ascii="Times New Roman" w:hAnsi="Times New Roman"/>
                <w:b/>
                <w:sz w:val="24"/>
                <w:szCs w:val="24"/>
                <w:lang w:val="en-US"/>
              </w:rPr>
            </w:pPr>
          </w:p>
        </w:tc>
        <w:tc>
          <w:tcPr>
            <w:tcW w:w="756" w:type="dxa"/>
          </w:tcPr>
          <w:p w14:paraId="670426C3" w14:textId="15D9CBCF" w:rsidR="00C81291" w:rsidRDefault="00C81291" w:rsidP="00C81291">
            <w:pPr>
              <w:pStyle w:val="text"/>
              <w:spacing w:line="360" w:lineRule="auto"/>
              <w:jc w:val="center"/>
              <w:rPr>
                <w:rFonts w:ascii="Times New Roman" w:hAnsi="Times New Roman"/>
                <w:b/>
                <w:sz w:val="24"/>
                <w:szCs w:val="24"/>
                <w:lang w:val="en-US"/>
              </w:rPr>
            </w:pPr>
          </w:p>
        </w:tc>
      </w:tr>
      <w:tr w:rsidR="00C81291" w14:paraId="10806C76" w14:textId="77777777" w:rsidTr="003744C2">
        <w:tc>
          <w:tcPr>
            <w:tcW w:w="4140" w:type="dxa"/>
          </w:tcPr>
          <w:p w14:paraId="0864D71B" w14:textId="66482B0C"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Aware of US Color Switch Contingency</w:t>
            </w:r>
          </w:p>
        </w:tc>
        <w:tc>
          <w:tcPr>
            <w:tcW w:w="850" w:type="dxa"/>
          </w:tcPr>
          <w:p w14:paraId="1F9CD8CA" w14:textId="79A8572E"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66%</w:t>
            </w:r>
          </w:p>
        </w:tc>
        <w:tc>
          <w:tcPr>
            <w:tcW w:w="851" w:type="dxa"/>
          </w:tcPr>
          <w:p w14:paraId="5F3576C7" w14:textId="4A256829"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34%</w:t>
            </w:r>
          </w:p>
        </w:tc>
        <w:tc>
          <w:tcPr>
            <w:tcW w:w="817" w:type="dxa"/>
          </w:tcPr>
          <w:p w14:paraId="211A8F61" w14:textId="3AF692EC" w:rsidR="00C81291" w:rsidRDefault="00C81291" w:rsidP="00C81291">
            <w:pPr>
              <w:pStyle w:val="text"/>
              <w:spacing w:line="360" w:lineRule="auto"/>
              <w:jc w:val="center"/>
              <w:rPr>
                <w:rFonts w:ascii="Times New Roman" w:hAnsi="Times New Roman"/>
                <w:b/>
                <w:sz w:val="24"/>
                <w:szCs w:val="24"/>
                <w:lang w:val="en-US"/>
              </w:rPr>
            </w:pPr>
            <w:del w:id="12" w:author="Lien De Saedeleer" w:date="2018-05-07T23:29:00Z">
              <w:r w:rsidDel="009E570A">
                <w:rPr>
                  <w:rFonts w:ascii="Times New Roman" w:hAnsi="Times New Roman"/>
                  <w:sz w:val="24"/>
                  <w:szCs w:val="24"/>
                  <w:lang w:val="en-US"/>
                </w:rPr>
                <w:delText>68%</w:delText>
              </w:r>
            </w:del>
            <w:ins w:id="13" w:author="Lien De Saedeleer" w:date="2018-05-07T23:29:00Z">
              <w:r w:rsidR="009E570A">
                <w:rPr>
                  <w:rFonts w:ascii="Times New Roman" w:hAnsi="Times New Roman"/>
                  <w:sz w:val="24"/>
                  <w:szCs w:val="24"/>
                  <w:lang w:val="en-US"/>
                </w:rPr>
                <w:t>69%</w:t>
              </w:r>
            </w:ins>
          </w:p>
        </w:tc>
        <w:tc>
          <w:tcPr>
            <w:tcW w:w="893" w:type="dxa"/>
          </w:tcPr>
          <w:p w14:paraId="12FB42F9" w14:textId="1F0384B2" w:rsidR="00C81291" w:rsidRDefault="00C81291" w:rsidP="00C81291">
            <w:pPr>
              <w:pStyle w:val="text"/>
              <w:spacing w:line="360" w:lineRule="auto"/>
              <w:jc w:val="center"/>
              <w:rPr>
                <w:rFonts w:ascii="Times New Roman" w:hAnsi="Times New Roman"/>
                <w:b/>
                <w:sz w:val="24"/>
                <w:szCs w:val="24"/>
                <w:lang w:val="en-US"/>
              </w:rPr>
            </w:pPr>
            <w:del w:id="14" w:author="Lien De Saedeleer" w:date="2018-05-07T23:29:00Z">
              <w:r w:rsidDel="009E570A">
                <w:rPr>
                  <w:rFonts w:ascii="Times New Roman" w:hAnsi="Times New Roman"/>
                  <w:sz w:val="24"/>
                  <w:szCs w:val="24"/>
                  <w:lang w:val="en-US"/>
                </w:rPr>
                <w:delText>32%</w:delText>
              </w:r>
            </w:del>
            <w:ins w:id="15" w:author="Lien De Saedeleer" w:date="2018-05-07T23:29:00Z">
              <w:r w:rsidR="009E570A">
                <w:rPr>
                  <w:rFonts w:ascii="Times New Roman" w:hAnsi="Times New Roman"/>
                  <w:sz w:val="24"/>
                  <w:szCs w:val="24"/>
                  <w:lang w:val="en-US"/>
                </w:rPr>
                <w:t>31%</w:t>
              </w:r>
            </w:ins>
          </w:p>
        </w:tc>
        <w:tc>
          <w:tcPr>
            <w:tcW w:w="755" w:type="dxa"/>
          </w:tcPr>
          <w:p w14:paraId="09CDC10A" w14:textId="77777777" w:rsidR="00C81291" w:rsidRDefault="00C81291" w:rsidP="00C81291">
            <w:pPr>
              <w:pStyle w:val="text"/>
              <w:spacing w:line="360" w:lineRule="auto"/>
              <w:jc w:val="center"/>
              <w:rPr>
                <w:rFonts w:ascii="Times New Roman" w:hAnsi="Times New Roman"/>
                <w:b/>
                <w:sz w:val="24"/>
                <w:szCs w:val="24"/>
                <w:lang w:val="en-US"/>
              </w:rPr>
            </w:pPr>
          </w:p>
        </w:tc>
        <w:tc>
          <w:tcPr>
            <w:tcW w:w="756" w:type="dxa"/>
          </w:tcPr>
          <w:p w14:paraId="4C450FEA" w14:textId="1EDFC679" w:rsidR="00C81291" w:rsidRDefault="00C81291" w:rsidP="00C81291">
            <w:pPr>
              <w:pStyle w:val="text"/>
              <w:spacing w:line="360" w:lineRule="auto"/>
              <w:jc w:val="center"/>
              <w:rPr>
                <w:rFonts w:ascii="Times New Roman" w:hAnsi="Times New Roman"/>
                <w:b/>
                <w:sz w:val="24"/>
                <w:szCs w:val="24"/>
                <w:lang w:val="en-US"/>
              </w:rPr>
            </w:pPr>
          </w:p>
        </w:tc>
      </w:tr>
      <w:tr w:rsidR="00C81291" w14:paraId="086B6326" w14:textId="77777777" w:rsidTr="003744C2">
        <w:tc>
          <w:tcPr>
            <w:tcW w:w="4140" w:type="dxa"/>
          </w:tcPr>
          <w:p w14:paraId="29CDA649" w14:textId="41C30EAD"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Awareness</w:t>
            </w:r>
          </w:p>
        </w:tc>
        <w:tc>
          <w:tcPr>
            <w:tcW w:w="850" w:type="dxa"/>
          </w:tcPr>
          <w:p w14:paraId="517119EE" w14:textId="6D7E1FFF" w:rsidR="00C81291" w:rsidRDefault="00C81291" w:rsidP="00C81291">
            <w:pPr>
              <w:pStyle w:val="text"/>
              <w:spacing w:line="360" w:lineRule="auto"/>
              <w:jc w:val="center"/>
              <w:rPr>
                <w:rFonts w:ascii="Times New Roman" w:hAnsi="Times New Roman"/>
                <w:b/>
                <w:sz w:val="24"/>
                <w:szCs w:val="24"/>
                <w:lang w:val="en-US"/>
              </w:rPr>
            </w:pPr>
          </w:p>
        </w:tc>
        <w:tc>
          <w:tcPr>
            <w:tcW w:w="851" w:type="dxa"/>
          </w:tcPr>
          <w:p w14:paraId="7AFCB060" w14:textId="23ED9BC8" w:rsidR="00C81291" w:rsidRDefault="00C81291" w:rsidP="00C81291">
            <w:pPr>
              <w:pStyle w:val="text"/>
              <w:spacing w:line="360" w:lineRule="auto"/>
              <w:jc w:val="center"/>
              <w:rPr>
                <w:rFonts w:ascii="Times New Roman" w:hAnsi="Times New Roman"/>
                <w:b/>
                <w:sz w:val="24"/>
                <w:szCs w:val="24"/>
                <w:lang w:val="en-US"/>
              </w:rPr>
            </w:pPr>
          </w:p>
        </w:tc>
        <w:tc>
          <w:tcPr>
            <w:tcW w:w="817" w:type="dxa"/>
          </w:tcPr>
          <w:p w14:paraId="4B0748D0" w14:textId="77777777" w:rsidR="00C81291" w:rsidRDefault="00C81291" w:rsidP="00C81291">
            <w:pPr>
              <w:pStyle w:val="text"/>
              <w:spacing w:line="360" w:lineRule="auto"/>
              <w:jc w:val="center"/>
              <w:rPr>
                <w:rFonts w:ascii="Times New Roman" w:hAnsi="Times New Roman"/>
                <w:b/>
                <w:sz w:val="24"/>
                <w:szCs w:val="24"/>
                <w:lang w:val="en-US"/>
              </w:rPr>
            </w:pPr>
          </w:p>
        </w:tc>
        <w:tc>
          <w:tcPr>
            <w:tcW w:w="893" w:type="dxa"/>
          </w:tcPr>
          <w:p w14:paraId="718129CD" w14:textId="77777777" w:rsidR="00C81291" w:rsidRDefault="00C81291" w:rsidP="00C81291">
            <w:pPr>
              <w:pStyle w:val="text"/>
              <w:spacing w:line="360" w:lineRule="auto"/>
              <w:jc w:val="center"/>
              <w:rPr>
                <w:rFonts w:ascii="Times New Roman" w:hAnsi="Times New Roman"/>
                <w:b/>
                <w:sz w:val="24"/>
                <w:szCs w:val="24"/>
                <w:lang w:val="en-US"/>
              </w:rPr>
            </w:pPr>
          </w:p>
        </w:tc>
        <w:tc>
          <w:tcPr>
            <w:tcW w:w="755" w:type="dxa"/>
          </w:tcPr>
          <w:p w14:paraId="69C84924" w14:textId="3DA7A1DB"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87%</w:t>
            </w:r>
          </w:p>
        </w:tc>
        <w:tc>
          <w:tcPr>
            <w:tcW w:w="756" w:type="dxa"/>
          </w:tcPr>
          <w:p w14:paraId="032DA04D" w14:textId="62F9294C"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13%</w:t>
            </w:r>
          </w:p>
        </w:tc>
      </w:tr>
      <w:tr w:rsidR="00C81291" w14:paraId="65CC61EE" w14:textId="77777777" w:rsidTr="003744C2">
        <w:tc>
          <w:tcPr>
            <w:tcW w:w="4140" w:type="dxa"/>
          </w:tcPr>
          <w:p w14:paraId="1AC74CA0" w14:textId="37D06650" w:rsidR="00C81291" w:rsidRPr="00924ED3" w:rsidRDefault="00C81291" w:rsidP="00C81291">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Influence</w:t>
            </w:r>
          </w:p>
        </w:tc>
        <w:tc>
          <w:tcPr>
            <w:tcW w:w="850" w:type="dxa"/>
          </w:tcPr>
          <w:p w14:paraId="6AD359D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492AD294"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0ADD59DA"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68CCAAC1"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374D5A46" w14:textId="5EF3342F" w:rsidR="00C81291" w:rsidRPr="00C81291" w:rsidRDefault="00C81291" w:rsidP="00C81291">
            <w:pPr>
              <w:pStyle w:val="text"/>
              <w:spacing w:line="360" w:lineRule="auto"/>
              <w:jc w:val="center"/>
              <w:rPr>
                <w:rFonts w:ascii="Times New Roman" w:hAnsi="Times New Roman"/>
                <w:sz w:val="24"/>
                <w:szCs w:val="24"/>
                <w:lang w:val="en-US"/>
              </w:rPr>
            </w:pPr>
            <w:r w:rsidRPr="00C81291">
              <w:rPr>
                <w:rFonts w:ascii="Times New Roman" w:hAnsi="Times New Roman"/>
                <w:sz w:val="24"/>
                <w:szCs w:val="24"/>
                <w:lang w:val="en-US"/>
              </w:rPr>
              <w:t>49%</w:t>
            </w:r>
          </w:p>
        </w:tc>
        <w:tc>
          <w:tcPr>
            <w:tcW w:w="756" w:type="dxa"/>
          </w:tcPr>
          <w:p w14:paraId="0EBF8E8D" w14:textId="70A40225" w:rsidR="00C81291" w:rsidRPr="00C81291" w:rsidRDefault="00C81291" w:rsidP="00C81291">
            <w:pPr>
              <w:pStyle w:val="text"/>
              <w:spacing w:line="360" w:lineRule="auto"/>
              <w:jc w:val="center"/>
              <w:rPr>
                <w:rFonts w:ascii="Times New Roman" w:hAnsi="Times New Roman"/>
                <w:sz w:val="24"/>
                <w:szCs w:val="24"/>
                <w:lang w:val="en-US"/>
              </w:rPr>
            </w:pPr>
            <w:r w:rsidRPr="00C81291">
              <w:rPr>
                <w:rFonts w:ascii="Times New Roman" w:hAnsi="Times New Roman"/>
                <w:sz w:val="24"/>
                <w:szCs w:val="24"/>
                <w:lang w:val="en-US"/>
              </w:rPr>
              <w:t>51%</w:t>
            </w:r>
          </w:p>
        </w:tc>
      </w:tr>
      <w:tr w:rsidR="00C81291" w14:paraId="7EFB02F4" w14:textId="77777777" w:rsidTr="003744C2">
        <w:tc>
          <w:tcPr>
            <w:tcW w:w="4140" w:type="dxa"/>
          </w:tcPr>
          <w:p w14:paraId="6CD5D5D4" w14:textId="3325DAE6"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Explicits</w:t>
            </w:r>
          </w:p>
        </w:tc>
        <w:tc>
          <w:tcPr>
            <w:tcW w:w="850" w:type="dxa"/>
          </w:tcPr>
          <w:p w14:paraId="6279153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5A2F815F"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6B8301A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1BE39CA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120F6779" w14:textId="14FE3F49"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12%</w:t>
            </w:r>
          </w:p>
        </w:tc>
        <w:tc>
          <w:tcPr>
            <w:tcW w:w="756" w:type="dxa"/>
          </w:tcPr>
          <w:p w14:paraId="05FE11BC" w14:textId="062E7472"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88%</w:t>
            </w:r>
          </w:p>
        </w:tc>
      </w:tr>
      <w:tr w:rsidR="00C81291" w14:paraId="3C7AF0FF" w14:textId="77777777" w:rsidTr="003744C2">
        <w:tc>
          <w:tcPr>
            <w:tcW w:w="4140" w:type="dxa"/>
          </w:tcPr>
          <w:p w14:paraId="7EAD4A8A" w14:textId="4E4B6BA4"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Demand Implicits</w:t>
            </w:r>
          </w:p>
        </w:tc>
        <w:tc>
          <w:tcPr>
            <w:tcW w:w="850" w:type="dxa"/>
          </w:tcPr>
          <w:p w14:paraId="591192B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123700D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63287AC4"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22FAADA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71FC2BE" w14:textId="072CB027" w:rsidR="00C81291" w:rsidRPr="00C81291" w:rsidRDefault="00C81291" w:rsidP="00C81291">
            <w:pPr>
              <w:pStyle w:val="text"/>
              <w:spacing w:line="360" w:lineRule="auto"/>
              <w:jc w:val="center"/>
              <w:rPr>
                <w:rFonts w:ascii="Times New Roman" w:hAnsi="Times New Roman"/>
                <w:sz w:val="24"/>
                <w:szCs w:val="24"/>
                <w:lang w:val="en-US"/>
              </w:rPr>
            </w:pPr>
            <w:del w:id="16" w:author="Lien De Saedeleer" w:date="2018-05-07T23:35:00Z">
              <w:r w:rsidDel="00573067">
                <w:rPr>
                  <w:rFonts w:ascii="Times New Roman" w:hAnsi="Times New Roman"/>
                  <w:sz w:val="24"/>
                  <w:szCs w:val="24"/>
                  <w:lang w:val="en-US"/>
                </w:rPr>
                <w:delText>14%</w:delText>
              </w:r>
            </w:del>
            <w:ins w:id="17" w:author="Lien De Saedeleer" w:date="2018-05-07T23:35:00Z">
              <w:r w:rsidR="00573067">
                <w:rPr>
                  <w:rFonts w:ascii="Times New Roman" w:hAnsi="Times New Roman"/>
                  <w:sz w:val="24"/>
                  <w:szCs w:val="24"/>
                  <w:lang w:val="en-US"/>
                </w:rPr>
                <w:t>15%</w:t>
              </w:r>
            </w:ins>
          </w:p>
        </w:tc>
        <w:tc>
          <w:tcPr>
            <w:tcW w:w="756" w:type="dxa"/>
          </w:tcPr>
          <w:p w14:paraId="05E4FAEC" w14:textId="7676A0FB" w:rsidR="00C81291" w:rsidRPr="00C81291" w:rsidRDefault="00C81291" w:rsidP="00C81291">
            <w:pPr>
              <w:pStyle w:val="text"/>
              <w:spacing w:line="360" w:lineRule="auto"/>
              <w:jc w:val="center"/>
              <w:rPr>
                <w:rFonts w:ascii="Times New Roman" w:hAnsi="Times New Roman"/>
                <w:sz w:val="24"/>
                <w:szCs w:val="24"/>
                <w:lang w:val="en-US"/>
              </w:rPr>
            </w:pPr>
            <w:del w:id="18" w:author="Lien De Saedeleer" w:date="2018-05-07T23:35:00Z">
              <w:r w:rsidDel="00573067">
                <w:rPr>
                  <w:rFonts w:ascii="Times New Roman" w:hAnsi="Times New Roman"/>
                  <w:sz w:val="24"/>
                  <w:szCs w:val="24"/>
                  <w:lang w:val="en-US"/>
                </w:rPr>
                <w:delText>86%</w:delText>
              </w:r>
            </w:del>
            <w:ins w:id="19" w:author="Lien De Saedeleer" w:date="2018-05-07T23:35:00Z">
              <w:r w:rsidR="00573067">
                <w:rPr>
                  <w:rFonts w:ascii="Times New Roman" w:hAnsi="Times New Roman"/>
                  <w:sz w:val="24"/>
                  <w:szCs w:val="24"/>
                  <w:lang w:val="en-US"/>
                </w:rPr>
                <w:t>85%</w:t>
              </w:r>
            </w:ins>
          </w:p>
        </w:tc>
      </w:tr>
      <w:tr w:rsidR="00C81291" w14:paraId="7066C4AF" w14:textId="77777777" w:rsidTr="003744C2">
        <w:tc>
          <w:tcPr>
            <w:tcW w:w="4140" w:type="dxa"/>
          </w:tcPr>
          <w:p w14:paraId="537C487E" w14:textId="3E6D545C"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lastRenderedPageBreak/>
              <w:t>Reactance Explicits</w:t>
            </w:r>
          </w:p>
        </w:tc>
        <w:tc>
          <w:tcPr>
            <w:tcW w:w="850" w:type="dxa"/>
          </w:tcPr>
          <w:p w14:paraId="61F5EC27"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327180F7"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476D53AE"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48300CC8"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B339F1F" w14:textId="3B7D01C3"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16%</w:t>
            </w:r>
          </w:p>
        </w:tc>
        <w:tc>
          <w:tcPr>
            <w:tcW w:w="756" w:type="dxa"/>
          </w:tcPr>
          <w:p w14:paraId="766734F0" w14:textId="1A193286"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84%</w:t>
            </w:r>
          </w:p>
        </w:tc>
      </w:tr>
      <w:tr w:rsidR="00C81291" w14:paraId="653309B4" w14:textId="77777777" w:rsidTr="003744C2">
        <w:tc>
          <w:tcPr>
            <w:tcW w:w="4140" w:type="dxa"/>
          </w:tcPr>
          <w:p w14:paraId="31946430" w14:textId="034A28D7"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Reactance Implicits</w:t>
            </w:r>
          </w:p>
        </w:tc>
        <w:tc>
          <w:tcPr>
            <w:tcW w:w="850" w:type="dxa"/>
          </w:tcPr>
          <w:p w14:paraId="24D44D98"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7FB196F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5AFA286C"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49EDA03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194F1BBC" w14:textId="11826A22" w:rsidR="00C81291" w:rsidRPr="00C81291" w:rsidRDefault="00C81291" w:rsidP="00C81291">
            <w:pPr>
              <w:pStyle w:val="text"/>
              <w:spacing w:line="360" w:lineRule="auto"/>
              <w:jc w:val="center"/>
              <w:rPr>
                <w:rFonts w:ascii="Times New Roman" w:hAnsi="Times New Roman"/>
                <w:sz w:val="24"/>
                <w:szCs w:val="24"/>
                <w:lang w:val="en-US"/>
              </w:rPr>
            </w:pPr>
            <w:del w:id="20" w:author="Lien De Saedeleer" w:date="2018-05-07T23:33:00Z">
              <w:r w:rsidDel="009E570A">
                <w:rPr>
                  <w:rFonts w:ascii="Times New Roman" w:hAnsi="Times New Roman"/>
                  <w:sz w:val="24"/>
                  <w:szCs w:val="24"/>
                  <w:lang w:val="en-US"/>
                </w:rPr>
                <w:delText>9%</w:delText>
              </w:r>
            </w:del>
            <w:ins w:id="21" w:author="Lien De Saedeleer" w:date="2018-05-07T23:33:00Z">
              <w:r w:rsidR="009E570A">
                <w:rPr>
                  <w:rFonts w:ascii="Times New Roman" w:hAnsi="Times New Roman"/>
                  <w:sz w:val="24"/>
                  <w:szCs w:val="24"/>
                  <w:lang w:val="en-US"/>
                </w:rPr>
                <w:t>10%</w:t>
              </w:r>
            </w:ins>
          </w:p>
        </w:tc>
        <w:tc>
          <w:tcPr>
            <w:tcW w:w="756" w:type="dxa"/>
          </w:tcPr>
          <w:p w14:paraId="3C27FD73" w14:textId="06036434" w:rsidR="00C81291" w:rsidRPr="00C81291" w:rsidRDefault="00C81291" w:rsidP="00C81291">
            <w:pPr>
              <w:pStyle w:val="text"/>
              <w:spacing w:line="360" w:lineRule="auto"/>
              <w:jc w:val="center"/>
              <w:rPr>
                <w:rFonts w:ascii="Times New Roman" w:hAnsi="Times New Roman"/>
                <w:sz w:val="24"/>
                <w:szCs w:val="24"/>
                <w:lang w:val="en-US"/>
              </w:rPr>
            </w:pPr>
            <w:del w:id="22" w:author="Lien De Saedeleer" w:date="2018-05-07T23:33:00Z">
              <w:r w:rsidDel="009E570A">
                <w:rPr>
                  <w:rFonts w:ascii="Times New Roman" w:hAnsi="Times New Roman"/>
                  <w:sz w:val="24"/>
                  <w:szCs w:val="24"/>
                  <w:lang w:val="en-US"/>
                </w:rPr>
                <w:delText>91%</w:delText>
              </w:r>
            </w:del>
            <w:ins w:id="23" w:author="Lien De Saedeleer" w:date="2018-05-07T23:33:00Z">
              <w:r w:rsidR="009E570A">
                <w:rPr>
                  <w:rFonts w:ascii="Times New Roman" w:hAnsi="Times New Roman"/>
                  <w:sz w:val="24"/>
                  <w:szCs w:val="24"/>
                  <w:lang w:val="en-US"/>
                </w:rPr>
                <w:t>90%</w:t>
              </w:r>
            </w:ins>
          </w:p>
        </w:tc>
      </w:tr>
      <w:tr w:rsidR="00C81291" w14:paraId="6C62A281" w14:textId="77777777" w:rsidTr="003744C2">
        <w:tc>
          <w:tcPr>
            <w:tcW w:w="4140" w:type="dxa"/>
          </w:tcPr>
          <w:p w14:paraId="720831ED" w14:textId="6B05775E" w:rsidR="00C81291" w:rsidRPr="00924ED3" w:rsidRDefault="003F25FF"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Wrote Down the Contingencies</w:t>
            </w:r>
          </w:p>
        </w:tc>
        <w:tc>
          <w:tcPr>
            <w:tcW w:w="850" w:type="dxa"/>
          </w:tcPr>
          <w:p w14:paraId="3F7054BF"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537002C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0B27222D"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7756CD52"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03510E7" w14:textId="50F64B7A" w:rsidR="00C81291" w:rsidRPr="00C81291" w:rsidRDefault="003F25FF"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10%</w:t>
            </w:r>
          </w:p>
        </w:tc>
        <w:tc>
          <w:tcPr>
            <w:tcW w:w="756" w:type="dxa"/>
          </w:tcPr>
          <w:p w14:paraId="580FACBD" w14:textId="4BC1480F" w:rsidR="00C81291" w:rsidRPr="00C81291" w:rsidRDefault="003F25FF"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90%</w:t>
            </w:r>
          </w:p>
        </w:tc>
      </w:tr>
    </w:tbl>
    <w:p w14:paraId="4A514D6F" w14:textId="77777777" w:rsidR="00EE2625" w:rsidRDefault="00F2694F" w:rsidP="00892B2D">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60D3AAD0" w14:textId="253EE546" w:rsidR="00B81C99" w:rsidRDefault="00EE2625" w:rsidP="00892B2D">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r>
      <w:r w:rsidR="006C0A3A">
        <w:rPr>
          <w:rFonts w:ascii="Times New Roman" w:hAnsi="Times New Roman"/>
          <w:b/>
          <w:sz w:val="24"/>
          <w:szCs w:val="24"/>
          <w:lang w:val="en-US"/>
        </w:rPr>
        <w:t xml:space="preserve">Self-reports. </w:t>
      </w:r>
      <w:r>
        <w:rPr>
          <w:rFonts w:ascii="Times New Roman" w:hAnsi="Times New Roman"/>
          <w:sz w:val="24"/>
          <w:szCs w:val="24"/>
          <w:lang w:val="en-US"/>
        </w:rPr>
        <w:t xml:space="preserve">We first looked at the effect of CS-US color matching on </w:t>
      </w:r>
      <w:r w:rsidR="00C25B5D">
        <w:rPr>
          <w:rFonts w:ascii="Times New Roman" w:hAnsi="Times New Roman"/>
          <w:sz w:val="24"/>
          <w:szCs w:val="24"/>
          <w:lang w:val="en-US"/>
        </w:rPr>
        <w:t xml:space="preserve">explicit attitude change. We calculated a difference score by subtracting explicit ratings for the stimulus that stayed the same color as negative words (CS2) from the stimulus that stayed the same color as positive words (CS1). Positive scores indicate a preference for CS1 over CS2 </w:t>
      </w:r>
      <w:r w:rsidR="00B81C99">
        <w:rPr>
          <w:rFonts w:ascii="Times New Roman" w:hAnsi="Times New Roman"/>
          <w:sz w:val="24"/>
          <w:szCs w:val="24"/>
          <w:lang w:val="en-US"/>
        </w:rPr>
        <w:t xml:space="preserve">(i.e., for the stimulus that remained the same color as a US) </w:t>
      </w:r>
      <w:r w:rsidR="00C25B5D">
        <w:rPr>
          <w:rFonts w:ascii="Times New Roman" w:hAnsi="Times New Roman"/>
          <w:sz w:val="24"/>
          <w:szCs w:val="24"/>
          <w:lang w:val="en-US"/>
        </w:rPr>
        <w:t>whereas negative scores indicate a preference for CS2 over CS1</w:t>
      </w:r>
      <w:r w:rsidR="00B81C99">
        <w:rPr>
          <w:rFonts w:ascii="Times New Roman" w:hAnsi="Times New Roman"/>
          <w:sz w:val="24"/>
          <w:szCs w:val="24"/>
          <w:lang w:val="en-US"/>
        </w:rPr>
        <w:t xml:space="preserve"> (i.e., for a relationship between the CS and the US that changed color)</w:t>
      </w:r>
      <w:r w:rsidR="00C25B5D">
        <w:rPr>
          <w:rFonts w:ascii="Times New Roman" w:hAnsi="Times New Roman"/>
          <w:sz w:val="24"/>
          <w:szCs w:val="24"/>
          <w:lang w:val="en-US"/>
        </w:rPr>
        <w:t>. Or put another way, a positive EC effect would support the common feature account whereas negative scores would support a salience account.</w:t>
      </w:r>
      <w:r w:rsidR="008F4FDD">
        <w:rPr>
          <w:rFonts w:ascii="Times New Roman" w:hAnsi="Times New Roman"/>
          <w:sz w:val="24"/>
          <w:szCs w:val="24"/>
          <w:lang w:val="en-US"/>
        </w:rPr>
        <w:t xml:space="preserve"> </w:t>
      </w:r>
      <w:r w:rsidR="00B81C99">
        <w:rPr>
          <w:rFonts w:ascii="Times New Roman" w:hAnsi="Times New Roman"/>
          <w:sz w:val="24"/>
          <w:szCs w:val="24"/>
          <w:lang w:val="en-US"/>
        </w:rPr>
        <w:t xml:space="preserve">A one sample t-test revealed a significant EC effect supporting </w:t>
      </w:r>
      <w:r w:rsidR="008F4FDD">
        <w:rPr>
          <w:rFonts w:ascii="Times New Roman" w:hAnsi="Times New Roman"/>
          <w:sz w:val="24"/>
          <w:szCs w:val="24"/>
          <w:lang w:val="en-US"/>
        </w:rPr>
        <w:t>the</w:t>
      </w:r>
      <w:r w:rsidR="00B81C99">
        <w:rPr>
          <w:rFonts w:ascii="Times New Roman" w:hAnsi="Times New Roman"/>
          <w:sz w:val="24"/>
          <w:szCs w:val="24"/>
          <w:lang w:val="en-US"/>
        </w:rPr>
        <w:t xml:space="preserve"> salience over </w:t>
      </w:r>
      <w:r w:rsidR="008F4FDD">
        <w:rPr>
          <w:rFonts w:ascii="Times New Roman" w:hAnsi="Times New Roman"/>
          <w:sz w:val="24"/>
          <w:szCs w:val="24"/>
          <w:lang w:val="en-US"/>
        </w:rPr>
        <w:t xml:space="preserve">the </w:t>
      </w:r>
      <w:r w:rsidR="00B81C99">
        <w:rPr>
          <w:rFonts w:ascii="Times New Roman" w:hAnsi="Times New Roman"/>
          <w:sz w:val="24"/>
          <w:szCs w:val="24"/>
          <w:lang w:val="en-US"/>
        </w:rPr>
        <w:t xml:space="preserve">common feature </w:t>
      </w:r>
      <w:r w:rsidR="008F4FDD">
        <w:rPr>
          <w:rFonts w:ascii="Times New Roman" w:hAnsi="Times New Roman"/>
          <w:sz w:val="24"/>
          <w:szCs w:val="24"/>
          <w:lang w:val="en-US"/>
        </w:rPr>
        <w:t>account</w:t>
      </w:r>
      <w:del w:id="24" w:author="Lien De Saedeleer" w:date="2018-05-07T23:39:00Z">
        <w:r w:rsidR="008F4FDD" w:rsidDel="00573067">
          <w:rPr>
            <w:rFonts w:ascii="Times New Roman" w:hAnsi="Times New Roman"/>
            <w:sz w:val="24"/>
            <w:szCs w:val="24"/>
            <w:lang w:val="en-US"/>
          </w:rPr>
          <w:delText xml:space="preserve"> </w:delText>
        </w:r>
        <w:r w:rsidR="00B81C99" w:rsidDel="00573067">
          <w:rPr>
            <w:rFonts w:ascii="Times New Roman" w:hAnsi="Times New Roman"/>
            <w:sz w:val="24"/>
            <w:szCs w:val="24"/>
            <w:lang w:val="en-US"/>
          </w:rPr>
          <w:delText>(</w:delText>
        </w:r>
        <w:r w:rsidR="00B81C99" w:rsidRPr="008F4FDD" w:rsidDel="00573067">
          <w:rPr>
            <w:rFonts w:ascii="Times New Roman" w:hAnsi="Times New Roman"/>
            <w:i/>
            <w:sz w:val="24"/>
            <w:szCs w:val="24"/>
            <w:lang w:val="en-US"/>
          </w:rPr>
          <w:delText>M</w:delText>
        </w:r>
        <w:r w:rsidR="00B81C99" w:rsidDel="00573067">
          <w:rPr>
            <w:rFonts w:ascii="Times New Roman" w:hAnsi="Times New Roman"/>
            <w:sz w:val="24"/>
            <w:szCs w:val="24"/>
            <w:lang w:val="en-US"/>
          </w:rPr>
          <w:delText xml:space="preserve"> = -1.9, </w:delText>
        </w:r>
        <w:r w:rsidR="00B81C99" w:rsidRPr="008F4FDD" w:rsidDel="00573067">
          <w:rPr>
            <w:rFonts w:ascii="Times New Roman" w:hAnsi="Times New Roman"/>
            <w:i/>
            <w:sz w:val="24"/>
            <w:szCs w:val="24"/>
            <w:lang w:val="en-US"/>
          </w:rPr>
          <w:delText>SD</w:delText>
        </w:r>
        <w:r w:rsidR="00B81C99" w:rsidDel="00573067">
          <w:rPr>
            <w:rFonts w:ascii="Times New Roman" w:hAnsi="Times New Roman"/>
            <w:sz w:val="24"/>
            <w:szCs w:val="24"/>
            <w:lang w:val="en-US"/>
          </w:rPr>
          <w:delText xml:space="preserve"> = </w:delText>
        </w:r>
        <w:r w:rsidR="008F4FDD" w:rsidDel="00573067">
          <w:rPr>
            <w:rFonts w:ascii="Times New Roman" w:hAnsi="Times New Roman"/>
            <w:sz w:val="24"/>
            <w:szCs w:val="24"/>
            <w:lang w:val="en-US"/>
          </w:rPr>
          <w:delText>5.8</w:delText>
        </w:r>
        <w:r w:rsidR="00B81C99" w:rsidDel="00573067">
          <w:rPr>
            <w:rFonts w:ascii="Times New Roman" w:hAnsi="Times New Roman"/>
            <w:sz w:val="24"/>
            <w:szCs w:val="24"/>
            <w:lang w:val="en-US"/>
          </w:rPr>
          <w:delText>)</w:delText>
        </w:r>
        <w:r w:rsidR="008F4FDD" w:rsidDel="00573067">
          <w:rPr>
            <w:rFonts w:ascii="Times New Roman" w:hAnsi="Times New Roman"/>
            <w:sz w:val="24"/>
            <w:szCs w:val="24"/>
            <w:lang w:val="en-US"/>
          </w:rPr>
          <w:delText xml:space="preserve">, </w:delText>
        </w:r>
        <w:r w:rsidR="008F4FDD" w:rsidRPr="008F4FDD" w:rsidDel="00573067">
          <w:rPr>
            <w:rFonts w:ascii="Times New Roman" w:hAnsi="Times New Roman"/>
            <w:i/>
            <w:sz w:val="24"/>
            <w:szCs w:val="24"/>
            <w:lang w:val="en-US"/>
          </w:rPr>
          <w:delText>t</w:delText>
        </w:r>
        <w:r w:rsidR="008F4FDD" w:rsidDel="00573067">
          <w:rPr>
            <w:rFonts w:ascii="Times New Roman" w:hAnsi="Times New Roman"/>
            <w:sz w:val="24"/>
            <w:szCs w:val="24"/>
            <w:lang w:val="en-US"/>
          </w:rPr>
          <w:delText xml:space="preserve">(105) = 3.48, </w:delText>
        </w:r>
        <w:r w:rsidR="008F4FDD" w:rsidRPr="008F4FDD" w:rsidDel="00573067">
          <w:rPr>
            <w:rFonts w:ascii="Times New Roman" w:hAnsi="Times New Roman"/>
            <w:i/>
            <w:sz w:val="24"/>
            <w:szCs w:val="24"/>
            <w:lang w:val="en-US"/>
          </w:rPr>
          <w:delText>p</w:delText>
        </w:r>
        <w:r w:rsidR="008F4FDD" w:rsidDel="00573067">
          <w:rPr>
            <w:rFonts w:ascii="Times New Roman" w:hAnsi="Times New Roman"/>
            <w:sz w:val="24"/>
            <w:szCs w:val="24"/>
            <w:lang w:val="en-US"/>
          </w:rPr>
          <w:delText xml:space="preserve"> &lt; .001, </w:delText>
        </w:r>
        <w:r w:rsidR="008F4FDD" w:rsidRPr="008F4FDD" w:rsidDel="00573067">
          <w:rPr>
            <w:rFonts w:ascii="Times New Roman" w:hAnsi="Times New Roman"/>
            <w:i/>
            <w:sz w:val="24"/>
            <w:szCs w:val="24"/>
            <w:lang w:val="en-US"/>
          </w:rPr>
          <w:delText>d</w:delText>
        </w:r>
        <w:r w:rsidR="008F4FDD" w:rsidDel="00573067">
          <w:rPr>
            <w:rFonts w:ascii="Times New Roman" w:hAnsi="Times New Roman"/>
            <w:sz w:val="24"/>
            <w:szCs w:val="24"/>
            <w:lang w:val="en-US"/>
          </w:rPr>
          <w:delText xml:space="preserve"> = 0.34</w:delText>
        </w:r>
      </w:del>
      <w:ins w:id="25" w:author="Lien De Saedeleer" w:date="2018-05-07T23:39:00Z">
        <w:r w:rsidR="00573067">
          <w:rPr>
            <w:rFonts w:ascii="Times New Roman" w:hAnsi="Times New Roman"/>
            <w:sz w:val="24"/>
            <w:szCs w:val="24"/>
            <w:lang w:val="en-US"/>
          </w:rPr>
          <w:t>(</w:t>
        </w:r>
        <w:r w:rsidR="00573067" w:rsidRPr="008F4FDD">
          <w:rPr>
            <w:rFonts w:ascii="Times New Roman" w:hAnsi="Times New Roman"/>
            <w:i/>
            <w:sz w:val="24"/>
            <w:szCs w:val="24"/>
            <w:lang w:val="en-US"/>
          </w:rPr>
          <w:t>M</w:t>
        </w:r>
        <w:r w:rsidR="00573067">
          <w:rPr>
            <w:rFonts w:ascii="Times New Roman" w:hAnsi="Times New Roman"/>
            <w:sz w:val="24"/>
            <w:szCs w:val="24"/>
            <w:lang w:val="en-US"/>
          </w:rPr>
          <w:t xml:space="preserve"> = -</w:t>
        </w:r>
      </w:ins>
      <w:ins w:id="26" w:author="Lien De Saedeleer" w:date="2018-05-07T23:42:00Z">
        <w:r w:rsidR="00573067">
          <w:rPr>
            <w:rFonts w:ascii="Times New Roman" w:hAnsi="Times New Roman"/>
            <w:sz w:val="24"/>
            <w:szCs w:val="24"/>
            <w:lang w:val="en-US"/>
          </w:rPr>
          <w:t>2.15</w:t>
        </w:r>
      </w:ins>
      <w:ins w:id="27" w:author="Lien De Saedeleer" w:date="2018-05-07T23:39:00Z">
        <w:r w:rsidR="00573067">
          <w:rPr>
            <w:rFonts w:ascii="Times New Roman" w:hAnsi="Times New Roman"/>
            <w:sz w:val="24"/>
            <w:szCs w:val="24"/>
            <w:lang w:val="en-US"/>
          </w:rPr>
          <w:t xml:space="preserve">, </w:t>
        </w:r>
        <w:r w:rsidR="00573067" w:rsidRPr="008F4FDD">
          <w:rPr>
            <w:rFonts w:ascii="Times New Roman" w:hAnsi="Times New Roman"/>
            <w:i/>
            <w:sz w:val="24"/>
            <w:szCs w:val="24"/>
            <w:lang w:val="en-US"/>
          </w:rPr>
          <w:t>SD</w:t>
        </w:r>
        <w:r w:rsidR="00573067">
          <w:rPr>
            <w:rFonts w:ascii="Times New Roman" w:hAnsi="Times New Roman"/>
            <w:sz w:val="24"/>
            <w:szCs w:val="24"/>
            <w:lang w:val="en-US"/>
          </w:rPr>
          <w:t xml:space="preserve"> = 5.</w:t>
        </w:r>
      </w:ins>
      <w:ins w:id="28" w:author="Lien De Saedeleer" w:date="2018-05-07T23:42:00Z">
        <w:r w:rsidR="00573067">
          <w:rPr>
            <w:rFonts w:ascii="Times New Roman" w:hAnsi="Times New Roman"/>
            <w:sz w:val="24"/>
            <w:szCs w:val="24"/>
            <w:lang w:val="en-US"/>
          </w:rPr>
          <w:t>7</w:t>
        </w:r>
      </w:ins>
      <w:ins w:id="29" w:author="Lien De Saedeleer" w:date="2018-05-07T23:39:00Z">
        <w:r w:rsidR="00573067">
          <w:rPr>
            <w:rFonts w:ascii="Times New Roman" w:hAnsi="Times New Roman"/>
            <w:sz w:val="24"/>
            <w:szCs w:val="24"/>
            <w:lang w:val="en-US"/>
          </w:rPr>
          <w:t xml:space="preserve">), </w:t>
        </w:r>
        <w:r w:rsidR="00573067" w:rsidRPr="008F4FDD">
          <w:rPr>
            <w:rFonts w:ascii="Times New Roman" w:hAnsi="Times New Roman"/>
            <w:i/>
            <w:sz w:val="24"/>
            <w:szCs w:val="24"/>
            <w:lang w:val="en-US"/>
          </w:rPr>
          <w:t>t</w:t>
        </w:r>
        <w:r w:rsidR="00573067">
          <w:rPr>
            <w:rFonts w:ascii="Times New Roman" w:hAnsi="Times New Roman"/>
            <w:sz w:val="24"/>
            <w:szCs w:val="24"/>
            <w:lang w:val="en-US"/>
          </w:rPr>
          <w:t>(10</w:t>
        </w:r>
      </w:ins>
      <w:ins w:id="30" w:author="Lien De Saedeleer" w:date="2018-05-07T23:42:00Z">
        <w:r w:rsidR="00573067">
          <w:rPr>
            <w:rFonts w:ascii="Times New Roman" w:hAnsi="Times New Roman"/>
            <w:sz w:val="24"/>
            <w:szCs w:val="24"/>
            <w:lang w:val="en-US"/>
          </w:rPr>
          <w:t>2</w:t>
        </w:r>
      </w:ins>
      <w:ins w:id="31" w:author="Lien De Saedeleer" w:date="2018-05-07T23:39:00Z">
        <w:r w:rsidR="00573067">
          <w:rPr>
            <w:rFonts w:ascii="Times New Roman" w:hAnsi="Times New Roman"/>
            <w:sz w:val="24"/>
            <w:szCs w:val="24"/>
            <w:lang w:val="en-US"/>
          </w:rPr>
          <w:t>) = 3.</w:t>
        </w:r>
      </w:ins>
      <w:ins w:id="32" w:author="Lien De Saedeleer" w:date="2018-05-07T23:42:00Z">
        <w:r w:rsidR="00573067">
          <w:rPr>
            <w:rFonts w:ascii="Times New Roman" w:hAnsi="Times New Roman"/>
            <w:sz w:val="24"/>
            <w:szCs w:val="24"/>
            <w:lang w:val="en-US"/>
          </w:rPr>
          <w:t>81</w:t>
        </w:r>
      </w:ins>
      <w:ins w:id="33" w:author="Lien De Saedeleer" w:date="2018-05-07T23:39:00Z">
        <w:r w:rsidR="00573067">
          <w:rPr>
            <w:rFonts w:ascii="Times New Roman" w:hAnsi="Times New Roman"/>
            <w:sz w:val="24"/>
            <w:szCs w:val="24"/>
            <w:lang w:val="en-US"/>
          </w:rPr>
          <w:t xml:space="preserve">, </w:t>
        </w:r>
        <w:r w:rsidR="00573067" w:rsidRPr="008F4FDD">
          <w:rPr>
            <w:rFonts w:ascii="Times New Roman" w:hAnsi="Times New Roman"/>
            <w:i/>
            <w:sz w:val="24"/>
            <w:szCs w:val="24"/>
            <w:lang w:val="en-US"/>
          </w:rPr>
          <w:t>p</w:t>
        </w:r>
        <w:r w:rsidR="00573067">
          <w:rPr>
            <w:rFonts w:ascii="Times New Roman" w:hAnsi="Times New Roman"/>
            <w:sz w:val="24"/>
            <w:szCs w:val="24"/>
            <w:lang w:val="en-US"/>
          </w:rPr>
          <w:t xml:space="preserve"> &lt; .001, </w:t>
        </w:r>
        <w:r w:rsidR="00573067" w:rsidRPr="008F4FDD">
          <w:rPr>
            <w:rFonts w:ascii="Times New Roman" w:hAnsi="Times New Roman"/>
            <w:i/>
            <w:sz w:val="24"/>
            <w:szCs w:val="24"/>
            <w:lang w:val="en-US"/>
          </w:rPr>
          <w:t>d</w:t>
        </w:r>
        <w:r w:rsidR="00573067">
          <w:rPr>
            <w:rFonts w:ascii="Times New Roman" w:hAnsi="Times New Roman"/>
            <w:sz w:val="24"/>
            <w:szCs w:val="24"/>
            <w:lang w:val="en-US"/>
          </w:rPr>
          <w:t xml:space="preserve"> = 0.</w:t>
        </w:r>
      </w:ins>
      <w:ins w:id="34" w:author="Lien De Saedeleer" w:date="2018-05-07T23:45:00Z">
        <w:r w:rsidR="00853418">
          <w:rPr>
            <w:rFonts w:ascii="Times New Roman" w:hAnsi="Times New Roman"/>
            <w:sz w:val="24"/>
            <w:szCs w:val="24"/>
            <w:lang w:val="en-US"/>
          </w:rPr>
          <w:t>38</w:t>
        </w:r>
      </w:ins>
      <w:r w:rsidR="008F4FDD">
        <w:rPr>
          <w:rFonts w:ascii="Times New Roman" w:hAnsi="Times New Roman"/>
          <w:sz w:val="24"/>
          <w:szCs w:val="24"/>
          <w:lang w:val="en-US"/>
        </w:rPr>
        <w:t>.</w:t>
      </w:r>
      <w:commentRangeStart w:id="35"/>
      <w:r w:rsidR="008F4FDD">
        <w:rPr>
          <w:rFonts w:ascii="Times New Roman" w:hAnsi="Times New Roman"/>
          <w:sz w:val="24"/>
          <w:szCs w:val="24"/>
          <w:lang w:val="en-US"/>
        </w:rPr>
        <w:t xml:space="preserve"> </w:t>
      </w:r>
      <w:commentRangeEnd w:id="35"/>
      <w:r w:rsidR="005E29F9">
        <w:rPr>
          <w:rStyle w:val="CommentReference"/>
          <w:rFonts w:asciiTheme="minorHAnsi" w:eastAsiaTheme="minorHAnsi" w:hAnsiTheme="minorHAnsi" w:cstheme="minorBidi"/>
          <w:color w:val="auto"/>
          <w:lang w:val="it-IT" w:eastAsia="en-US"/>
        </w:rPr>
        <w:commentReference w:id="35"/>
      </w:r>
      <w:r w:rsidR="008F4FDD">
        <w:rPr>
          <w:rFonts w:ascii="Times New Roman" w:hAnsi="Times New Roman"/>
          <w:sz w:val="24"/>
          <w:szCs w:val="24"/>
          <w:lang w:val="en-US"/>
        </w:rPr>
        <w:t>That is, participants preferred CS2 over CS1, suggesting that they liked the stimulus that remained the same color as negative USs, but where the positive stimulus changed color over the stimulus that remained the same color as positive USs, but where the negative stimulus changed color.</w:t>
      </w:r>
    </w:p>
    <w:p w14:paraId="49D091FA" w14:textId="4EE9D6BE" w:rsidR="008F4FDD" w:rsidRDefault="008F4FDD"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F4FDD">
        <w:rPr>
          <w:rFonts w:ascii="Times New Roman" w:hAnsi="Times New Roman"/>
          <w:b/>
          <w:sz w:val="24"/>
          <w:szCs w:val="24"/>
          <w:lang w:val="en-US"/>
        </w:rPr>
        <w:t>IAT</w:t>
      </w:r>
      <w:r>
        <w:rPr>
          <w:rFonts w:ascii="Times New Roman" w:hAnsi="Times New Roman"/>
          <w:sz w:val="24"/>
          <w:szCs w:val="24"/>
          <w:lang w:val="en-US"/>
        </w:rPr>
        <w:t xml:space="preserve">. </w:t>
      </w:r>
      <w:r w:rsidR="00EE2625">
        <w:rPr>
          <w:rFonts w:ascii="Times New Roman" w:hAnsi="Times New Roman"/>
          <w:sz w:val="24"/>
          <w:szCs w:val="24"/>
          <w:lang w:val="en-US"/>
        </w:rPr>
        <w:t xml:space="preserve">We conducted the same analysis using the </w:t>
      </w:r>
      <w:r>
        <w:rPr>
          <w:rFonts w:ascii="Times New Roman" w:hAnsi="Times New Roman"/>
          <w:sz w:val="24"/>
          <w:szCs w:val="24"/>
          <w:lang w:val="en-US"/>
        </w:rPr>
        <w:t xml:space="preserve">IAT </w:t>
      </w:r>
      <w:r w:rsidR="00EE2625">
        <w:rPr>
          <w:rFonts w:ascii="Times New Roman" w:hAnsi="Times New Roman"/>
          <w:sz w:val="24"/>
          <w:szCs w:val="24"/>
          <w:lang w:val="en-US"/>
        </w:rPr>
        <w:t xml:space="preserve">score as dependent variable. </w:t>
      </w:r>
      <w:r>
        <w:rPr>
          <w:rFonts w:ascii="Times New Roman" w:hAnsi="Times New Roman"/>
          <w:sz w:val="24"/>
          <w:szCs w:val="24"/>
          <w:lang w:val="en-US"/>
        </w:rPr>
        <w:t>Once again, a positive IAT score indicates a preference for CS1 over CS2 where as a negative score indicates the opposite. Once again we found a significant EC effect supporting the salience over the common feature account</w:t>
      </w:r>
      <w:del w:id="36" w:author="Lien De Saedeleer" w:date="2018-05-07T23:53:00Z">
        <w:r w:rsidDel="00853418">
          <w:rPr>
            <w:rFonts w:ascii="Times New Roman" w:hAnsi="Times New Roman"/>
            <w:sz w:val="24"/>
            <w:szCs w:val="24"/>
            <w:lang w:val="en-US"/>
          </w:rPr>
          <w:delText xml:space="preserve"> (</w:delText>
        </w:r>
        <w:r w:rsidRPr="008F4FDD" w:rsidDel="00853418">
          <w:rPr>
            <w:rFonts w:ascii="Times New Roman" w:hAnsi="Times New Roman"/>
            <w:i/>
            <w:sz w:val="24"/>
            <w:szCs w:val="24"/>
            <w:lang w:val="en-US"/>
          </w:rPr>
          <w:delText>M</w:delText>
        </w:r>
        <w:r w:rsidDel="00853418">
          <w:rPr>
            <w:rFonts w:ascii="Times New Roman" w:hAnsi="Times New Roman"/>
            <w:sz w:val="24"/>
            <w:szCs w:val="24"/>
            <w:lang w:val="en-US"/>
          </w:rPr>
          <w:delText xml:space="preserve"> = -0.18, </w:delText>
        </w:r>
        <w:r w:rsidRPr="008F4FDD" w:rsidDel="00853418">
          <w:rPr>
            <w:rFonts w:ascii="Times New Roman" w:hAnsi="Times New Roman"/>
            <w:i/>
            <w:sz w:val="24"/>
            <w:szCs w:val="24"/>
            <w:lang w:val="en-US"/>
          </w:rPr>
          <w:delText>SD</w:delText>
        </w:r>
        <w:r w:rsidDel="00853418">
          <w:rPr>
            <w:rFonts w:ascii="Times New Roman" w:hAnsi="Times New Roman"/>
            <w:sz w:val="24"/>
            <w:szCs w:val="24"/>
            <w:lang w:val="en-US"/>
          </w:rPr>
          <w:delText xml:space="preserve"> = 0.57), </w:delText>
        </w:r>
        <w:r w:rsidRPr="008F4FDD" w:rsidDel="00853418">
          <w:rPr>
            <w:rFonts w:ascii="Times New Roman" w:hAnsi="Times New Roman"/>
            <w:i/>
            <w:sz w:val="24"/>
            <w:szCs w:val="24"/>
            <w:lang w:val="en-US"/>
          </w:rPr>
          <w:delText>t</w:delText>
        </w:r>
        <w:r w:rsidDel="00853418">
          <w:rPr>
            <w:rFonts w:ascii="Times New Roman" w:hAnsi="Times New Roman"/>
            <w:sz w:val="24"/>
            <w:szCs w:val="24"/>
            <w:lang w:val="en-US"/>
          </w:rPr>
          <w:delText xml:space="preserve">(105) = 3.35, </w:delText>
        </w:r>
        <w:r w:rsidRPr="008F4FDD" w:rsidDel="00853418">
          <w:rPr>
            <w:rFonts w:ascii="Times New Roman" w:hAnsi="Times New Roman"/>
            <w:i/>
            <w:sz w:val="24"/>
            <w:szCs w:val="24"/>
            <w:lang w:val="en-US"/>
          </w:rPr>
          <w:delText>p</w:delText>
        </w:r>
        <w:r w:rsidDel="00853418">
          <w:rPr>
            <w:rFonts w:ascii="Times New Roman" w:hAnsi="Times New Roman"/>
            <w:sz w:val="24"/>
            <w:szCs w:val="24"/>
            <w:lang w:val="en-US"/>
          </w:rPr>
          <w:delText xml:space="preserve"> &lt; .001, </w:delText>
        </w:r>
        <w:r w:rsidRPr="008F4FDD" w:rsidDel="00853418">
          <w:rPr>
            <w:rFonts w:ascii="Times New Roman" w:hAnsi="Times New Roman"/>
            <w:i/>
            <w:sz w:val="24"/>
            <w:szCs w:val="24"/>
            <w:lang w:val="en-US"/>
          </w:rPr>
          <w:delText>d</w:delText>
        </w:r>
        <w:r w:rsidDel="00853418">
          <w:rPr>
            <w:rFonts w:ascii="Times New Roman" w:hAnsi="Times New Roman"/>
            <w:sz w:val="24"/>
            <w:szCs w:val="24"/>
            <w:lang w:val="en-US"/>
          </w:rPr>
          <w:delText xml:space="preserve"> = 0.32</w:delText>
        </w:r>
      </w:del>
      <w:ins w:id="37" w:author="Lien De Saedeleer" w:date="2018-05-07T23:53:00Z">
        <w:r w:rsidR="00853418">
          <w:rPr>
            <w:rFonts w:ascii="Times New Roman" w:hAnsi="Times New Roman"/>
            <w:sz w:val="24"/>
            <w:szCs w:val="24"/>
            <w:lang w:val="en-US"/>
          </w:rPr>
          <w:t>(</w:t>
        </w:r>
        <w:r w:rsidR="00853418" w:rsidRPr="008F4FDD">
          <w:rPr>
            <w:rFonts w:ascii="Times New Roman" w:hAnsi="Times New Roman"/>
            <w:i/>
            <w:sz w:val="24"/>
            <w:szCs w:val="24"/>
            <w:lang w:val="en-US"/>
          </w:rPr>
          <w:t>M</w:t>
        </w:r>
        <w:r w:rsidR="00853418">
          <w:rPr>
            <w:rFonts w:ascii="Times New Roman" w:hAnsi="Times New Roman"/>
            <w:sz w:val="24"/>
            <w:szCs w:val="24"/>
            <w:lang w:val="en-US"/>
          </w:rPr>
          <w:t xml:space="preserve"> = -0.19, </w:t>
        </w:r>
        <w:r w:rsidR="00853418" w:rsidRPr="008F4FDD">
          <w:rPr>
            <w:rFonts w:ascii="Times New Roman" w:hAnsi="Times New Roman"/>
            <w:i/>
            <w:sz w:val="24"/>
            <w:szCs w:val="24"/>
            <w:lang w:val="en-US"/>
          </w:rPr>
          <w:t>SD</w:t>
        </w:r>
        <w:r w:rsidR="00853418">
          <w:rPr>
            <w:rFonts w:ascii="Times New Roman" w:hAnsi="Times New Roman"/>
            <w:sz w:val="24"/>
            <w:szCs w:val="24"/>
            <w:lang w:val="en-US"/>
          </w:rPr>
          <w:t xml:space="preserve"> = 0.58), </w:t>
        </w:r>
        <w:r w:rsidR="00853418" w:rsidRPr="008F4FDD">
          <w:rPr>
            <w:rFonts w:ascii="Times New Roman" w:hAnsi="Times New Roman"/>
            <w:i/>
            <w:sz w:val="24"/>
            <w:szCs w:val="24"/>
            <w:lang w:val="en-US"/>
          </w:rPr>
          <w:t>t</w:t>
        </w:r>
        <w:r w:rsidR="00853418">
          <w:rPr>
            <w:rFonts w:ascii="Times New Roman" w:hAnsi="Times New Roman"/>
            <w:sz w:val="24"/>
            <w:szCs w:val="24"/>
            <w:lang w:val="en-US"/>
          </w:rPr>
          <w:t xml:space="preserve">(102) = 3.28, </w:t>
        </w:r>
        <w:r w:rsidR="00853418" w:rsidRPr="008F4FDD">
          <w:rPr>
            <w:rFonts w:ascii="Times New Roman" w:hAnsi="Times New Roman"/>
            <w:i/>
            <w:sz w:val="24"/>
            <w:szCs w:val="24"/>
            <w:lang w:val="en-US"/>
          </w:rPr>
          <w:t>p</w:t>
        </w:r>
        <w:r w:rsidR="00853418">
          <w:rPr>
            <w:rFonts w:ascii="Times New Roman" w:hAnsi="Times New Roman"/>
            <w:sz w:val="24"/>
            <w:szCs w:val="24"/>
            <w:lang w:val="en-US"/>
          </w:rPr>
          <w:t xml:space="preserve"> = .001, </w:t>
        </w:r>
        <w:r w:rsidR="00853418" w:rsidRPr="008F4FDD">
          <w:rPr>
            <w:rFonts w:ascii="Times New Roman" w:hAnsi="Times New Roman"/>
            <w:i/>
            <w:sz w:val="24"/>
            <w:szCs w:val="24"/>
            <w:lang w:val="en-US"/>
          </w:rPr>
          <w:t>d</w:t>
        </w:r>
        <w:r w:rsidR="00853418">
          <w:rPr>
            <w:rFonts w:ascii="Times New Roman" w:hAnsi="Times New Roman"/>
            <w:sz w:val="24"/>
            <w:szCs w:val="24"/>
            <w:lang w:val="en-US"/>
          </w:rPr>
          <w:t xml:space="preserve"> = 0.32</w:t>
        </w:r>
      </w:ins>
      <w:r>
        <w:rPr>
          <w:rFonts w:ascii="Times New Roman" w:hAnsi="Times New Roman"/>
          <w:sz w:val="24"/>
          <w:szCs w:val="24"/>
          <w:lang w:val="en-US"/>
        </w:rPr>
        <w:t>.</w:t>
      </w:r>
    </w:p>
    <w:p w14:paraId="2C2CF996" w14:textId="51E24DF5" w:rsidR="000D668B" w:rsidRDefault="00847455"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AE3787" w:rsidRPr="00892B2D">
        <w:rPr>
          <w:rFonts w:ascii="Times New Roman" w:hAnsi="Times New Roman"/>
          <w:i/>
          <w:sz w:val="24"/>
          <w:szCs w:val="24"/>
          <w:lang w:val="en-US"/>
        </w:rPr>
        <w:t xml:space="preserve">Color </w:t>
      </w:r>
      <w:r w:rsidR="001830C2">
        <w:rPr>
          <w:rFonts w:ascii="Times New Roman" w:hAnsi="Times New Roman"/>
          <w:i/>
          <w:sz w:val="24"/>
          <w:szCs w:val="24"/>
          <w:lang w:val="en-US"/>
        </w:rPr>
        <w:t>Switch contingency memory</w:t>
      </w:r>
      <w:r w:rsidR="00AE3787">
        <w:rPr>
          <w:rFonts w:ascii="Times New Roman" w:hAnsi="Times New Roman"/>
          <w:sz w:val="24"/>
          <w:szCs w:val="24"/>
          <w:lang w:val="en-US"/>
        </w:rPr>
        <w:t xml:space="preserve">. </w:t>
      </w:r>
      <w:r w:rsidR="001830C2">
        <w:rPr>
          <w:rFonts w:ascii="Times New Roman" w:hAnsi="Times New Roman"/>
          <w:sz w:val="24"/>
          <w:szCs w:val="24"/>
          <w:lang w:val="en-US"/>
        </w:rPr>
        <w:t>We assessed if participants were aware of the valence of the US that switched color during each trial. We calculated a</w:t>
      </w:r>
      <w:r w:rsidR="00CF6DCE">
        <w:rPr>
          <w:rFonts w:ascii="Times New Roman" w:hAnsi="Times New Roman"/>
          <w:sz w:val="24"/>
          <w:szCs w:val="24"/>
          <w:lang w:val="en-US"/>
        </w:rPr>
        <w:t xml:space="preserve"> color </w:t>
      </w:r>
      <w:r w:rsidR="001830C2">
        <w:rPr>
          <w:rFonts w:ascii="Times New Roman" w:hAnsi="Times New Roman"/>
          <w:sz w:val="24"/>
          <w:szCs w:val="24"/>
          <w:lang w:val="en-US"/>
        </w:rPr>
        <w:t xml:space="preserve">switch contingency memory </w:t>
      </w:r>
      <w:r w:rsidR="00CF6DCE">
        <w:rPr>
          <w:rFonts w:ascii="Times New Roman" w:hAnsi="Times New Roman"/>
          <w:sz w:val="24"/>
          <w:szCs w:val="24"/>
          <w:lang w:val="en-US"/>
        </w:rPr>
        <w:t>score</w:t>
      </w:r>
      <w:r w:rsidR="001830C2">
        <w:rPr>
          <w:rFonts w:ascii="Times New Roman" w:hAnsi="Times New Roman"/>
          <w:sz w:val="24"/>
          <w:szCs w:val="24"/>
          <w:lang w:val="en-US"/>
        </w:rPr>
        <w:t>, ranging from 0 to 2, based on responses to the following question: “I</w:t>
      </w:r>
      <w:r w:rsidR="001830C2" w:rsidRPr="00DB4C58">
        <w:rPr>
          <w:rFonts w:ascii="Times New Roman" w:hAnsi="Times New Roman"/>
          <w:sz w:val="24"/>
          <w:szCs w:val="24"/>
          <w:lang w:val="en-US"/>
        </w:rPr>
        <w:t>n t</w:t>
      </w:r>
      <w:r w:rsidR="001830C2">
        <w:rPr>
          <w:rFonts w:ascii="Times New Roman" w:hAnsi="Times New Roman"/>
          <w:sz w:val="24"/>
          <w:szCs w:val="24"/>
          <w:lang w:val="en-US"/>
        </w:rPr>
        <w:t>he first part of the experiment, when CS1[CS2] appeared on the screen,</w:t>
      </w:r>
      <w:r w:rsidR="001830C2" w:rsidRPr="00DB4C58">
        <w:rPr>
          <w:rFonts w:ascii="Times New Roman" w:hAnsi="Times New Roman"/>
          <w:sz w:val="24"/>
          <w:szCs w:val="24"/>
          <w:lang w:val="en-US"/>
        </w:rPr>
        <w:t xml:space="preserve"> </w:t>
      </w:r>
      <w:r w:rsidR="001830C2">
        <w:rPr>
          <w:rFonts w:ascii="Times New Roman" w:hAnsi="Times New Roman"/>
          <w:sz w:val="24"/>
          <w:szCs w:val="24"/>
          <w:lang w:val="en-US"/>
        </w:rPr>
        <w:t>which words switched to a different color”</w:t>
      </w:r>
      <w:r w:rsidR="00CF6DCE">
        <w:rPr>
          <w:rFonts w:ascii="Times New Roman" w:hAnsi="Times New Roman"/>
          <w:sz w:val="24"/>
          <w:szCs w:val="24"/>
          <w:lang w:val="en-US"/>
        </w:rPr>
        <w:t xml:space="preserve">. A 0 score indicated that </w:t>
      </w:r>
      <w:r w:rsidR="001830C2">
        <w:rPr>
          <w:rFonts w:ascii="Times New Roman" w:hAnsi="Times New Roman"/>
          <w:sz w:val="24"/>
          <w:szCs w:val="24"/>
          <w:lang w:val="en-US"/>
        </w:rPr>
        <w:t>people responded</w:t>
      </w:r>
      <w:r w:rsidR="00CF6DCE">
        <w:rPr>
          <w:rFonts w:ascii="Times New Roman" w:hAnsi="Times New Roman"/>
          <w:sz w:val="24"/>
          <w:szCs w:val="24"/>
          <w:lang w:val="en-US"/>
        </w:rPr>
        <w:t xml:space="preserve"> incorrect</w:t>
      </w:r>
      <w:r w:rsidR="001830C2">
        <w:rPr>
          <w:rFonts w:ascii="Times New Roman" w:hAnsi="Times New Roman"/>
          <w:sz w:val="24"/>
          <w:szCs w:val="24"/>
          <w:lang w:val="en-US"/>
        </w:rPr>
        <w:t>ly</w:t>
      </w:r>
      <w:r w:rsidR="00CF6DCE">
        <w:rPr>
          <w:rFonts w:ascii="Times New Roman" w:hAnsi="Times New Roman"/>
          <w:sz w:val="24"/>
          <w:szCs w:val="24"/>
          <w:lang w:val="en-US"/>
        </w:rPr>
        <w:t xml:space="preserve"> to both CS1 and CS2 (</w:t>
      </w:r>
      <w:r w:rsidR="00CF6DCE">
        <w:rPr>
          <w:rFonts w:ascii="Times New Roman" w:hAnsi="Times New Roman"/>
          <w:i/>
          <w:sz w:val="24"/>
          <w:szCs w:val="24"/>
          <w:lang w:val="en-US"/>
        </w:rPr>
        <w:t xml:space="preserve">N </w:t>
      </w:r>
      <w:r w:rsidR="001830C2">
        <w:rPr>
          <w:rFonts w:ascii="Times New Roman" w:hAnsi="Times New Roman"/>
          <w:sz w:val="24"/>
          <w:szCs w:val="24"/>
          <w:lang w:val="en-US"/>
        </w:rPr>
        <w:t xml:space="preserve">= </w:t>
      </w:r>
      <w:del w:id="38" w:author="Lien De Saedeleer" w:date="2018-05-07T23:55:00Z">
        <w:r w:rsidR="001830C2" w:rsidDel="00E604DE">
          <w:rPr>
            <w:rFonts w:ascii="Times New Roman" w:hAnsi="Times New Roman"/>
            <w:sz w:val="24"/>
            <w:szCs w:val="24"/>
            <w:lang w:val="en-US"/>
          </w:rPr>
          <w:delText>35</w:delText>
        </w:r>
      </w:del>
      <w:ins w:id="39" w:author="Lien De Saedeleer" w:date="2018-05-07T23:55:00Z">
        <w:r w:rsidR="00E604DE">
          <w:rPr>
            <w:rFonts w:ascii="Times New Roman" w:hAnsi="Times New Roman"/>
            <w:sz w:val="24"/>
            <w:szCs w:val="24"/>
            <w:lang w:val="en-US"/>
          </w:rPr>
          <w:t>28</w:t>
        </w:r>
      </w:ins>
      <w:r w:rsidR="00CF6DCE">
        <w:rPr>
          <w:rFonts w:ascii="Times New Roman" w:hAnsi="Times New Roman"/>
          <w:sz w:val="24"/>
          <w:szCs w:val="24"/>
          <w:lang w:val="en-US"/>
        </w:rPr>
        <w:t xml:space="preserve">), 1 indicated at least </w:t>
      </w:r>
      <w:r w:rsidR="001830C2">
        <w:rPr>
          <w:rFonts w:ascii="Times New Roman" w:hAnsi="Times New Roman"/>
          <w:sz w:val="24"/>
          <w:szCs w:val="24"/>
          <w:lang w:val="en-US"/>
        </w:rPr>
        <w:t xml:space="preserve">one </w:t>
      </w:r>
      <w:r w:rsidR="00CF6DCE">
        <w:rPr>
          <w:rFonts w:ascii="Times New Roman" w:hAnsi="Times New Roman"/>
          <w:sz w:val="24"/>
          <w:szCs w:val="24"/>
          <w:lang w:val="en-US"/>
        </w:rPr>
        <w:t>correct response (</w:t>
      </w:r>
      <w:r w:rsidR="00CF6DCE">
        <w:rPr>
          <w:rFonts w:ascii="Times New Roman" w:hAnsi="Times New Roman"/>
          <w:i/>
          <w:sz w:val="24"/>
          <w:szCs w:val="24"/>
          <w:lang w:val="en-US"/>
        </w:rPr>
        <w:t xml:space="preserve">N </w:t>
      </w:r>
      <w:r w:rsidR="001830C2">
        <w:rPr>
          <w:rFonts w:ascii="Times New Roman" w:hAnsi="Times New Roman"/>
          <w:sz w:val="24"/>
          <w:szCs w:val="24"/>
          <w:lang w:val="en-US"/>
        </w:rPr>
        <w:t xml:space="preserve">= </w:t>
      </w:r>
      <w:del w:id="40" w:author="Lien De Saedeleer" w:date="2018-05-07T23:56:00Z">
        <w:r w:rsidR="001830C2" w:rsidDel="00E604DE">
          <w:rPr>
            <w:rFonts w:ascii="Times New Roman" w:hAnsi="Times New Roman"/>
            <w:sz w:val="24"/>
            <w:szCs w:val="24"/>
            <w:lang w:val="en-US"/>
          </w:rPr>
          <w:delText>6</w:delText>
        </w:r>
      </w:del>
      <w:ins w:id="41" w:author="Lien De Saedeleer" w:date="2018-05-07T23:56:00Z">
        <w:r w:rsidR="00E604DE">
          <w:rPr>
            <w:rFonts w:ascii="Times New Roman" w:hAnsi="Times New Roman"/>
            <w:sz w:val="24"/>
            <w:szCs w:val="24"/>
            <w:lang w:val="en-US"/>
          </w:rPr>
          <w:t>11</w:t>
        </w:r>
      </w:ins>
      <w:r w:rsidR="00CF6DCE">
        <w:rPr>
          <w:rFonts w:ascii="Times New Roman" w:hAnsi="Times New Roman"/>
          <w:sz w:val="24"/>
          <w:szCs w:val="24"/>
          <w:lang w:val="en-US"/>
        </w:rPr>
        <w:t>) and 2 indicated that both the questions were answered correctly (</w:t>
      </w:r>
      <w:r w:rsidR="00CF6DCE">
        <w:rPr>
          <w:rFonts w:ascii="Times New Roman" w:hAnsi="Times New Roman"/>
          <w:i/>
          <w:sz w:val="24"/>
          <w:szCs w:val="24"/>
          <w:lang w:val="en-US"/>
        </w:rPr>
        <w:t xml:space="preserve">N </w:t>
      </w:r>
      <w:r w:rsidR="001830C2">
        <w:rPr>
          <w:rFonts w:ascii="Times New Roman" w:hAnsi="Times New Roman"/>
          <w:sz w:val="24"/>
          <w:szCs w:val="24"/>
          <w:lang w:val="en-US"/>
        </w:rPr>
        <w:t xml:space="preserve">= </w:t>
      </w:r>
      <w:del w:id="42" w:author="Lien De Saedeleer" w:date="2018-05-07T23:56:00Z">
        <w:r w:rsidR="001830C2" w:rsidDel="00E604DE">
          <w:rPr>
            <w:rFonts w:ascii="Times New Roman" w:hAnsi="Times New Roman"/>
            <w:sz w:val="24"/>
            <w:szCs w:val="24"/>
            <w:lang w:val="en-US"/>
          </w:rPr>
          <w:delText>65</w:delText>
        </w:r>
      </w:del>
      <w:ins w:id="43" w:author="Lien De Saedeleer" w:date="2018-05-07T23:56:00Z">
        <w:r w:rsidR="00E604DE">
          <w:rPr>
            <w:rFonts w:ascii="Times New Roman" w:hAnsi="Times New Roman"/>
            <w:sz w:val="24"/>
            <w:szCs w:val="24"/>
            <w:lang w:val="en-US"/>
          </w:rPr>
          <w:t>64</w:t>
        </w:r>
      </w:ins>
      <w:r w:rsidR="00CF6DCE">
        <w:rPr>
          <w:rFonts w:ascii="Times New Roman" w:hAnsi="Times New Roman"/>
          <w:sz w:val="24"/>
          <w:szCs w:val="24"/>
          <w:lang w:val="en-US"/>
        </w:rPr>
        <w:t xml:space="preserve">). </w:t>
      </w:r>
      <w:r w:rsidR="009E3D1E">
        <w:rPr>
          <w:rFonts w:ascii="Times New Roman" w:hAnsi="Times New Roman"/>
          <w:sz w:val="24"/>
          <w:szCs w:val="24"/>
          <w:lang w:val="en-US"/>
        </w:rPr>
        <w:t xml:space="preserve">If we code individuals as having passed or failed that test, and add this factor to a one-way ANOVA, we see a significant effect for explicit, </w:t>
      </w:r>
      <w:del w:id="44" w:author="Lien De Saedeleer" w:date="2018-05-08T00:03:00Z">
        <w:r w:rsidR="009E3D1E" w:rsidRPr="009E3D1E" w:rsidDel="00E604DE">
          <w:rPr>
            <w:rFonts w:ascii="Times New Roman" w:hAnsi="Times New Roman"/>
            <w:i/>
            <w:sz w:val="24"/>
            <w:szCs w:val="24"/>
            <w:lang w:val="en-US"/>
          </w:rPr>
          <w:delText>F</w:delText>
        </w:r>
        <w:r w:rsidR="009E3D1E" w:rsidDel="00E604DE">
          <w:rPr>
            <w:rFonts w:ascii="Times New Roman" w:hAnsi="Times New Roman"/>
            <w:sz w:val="24"/>
            <w:szCs w:val="24"/>
            <w:lang w:val="en-US"/>
          </w:rPr>
          <w:delText xml:space="preserve">(1, 105) = 9.00, </w:delText>
        </w:r>
        <w:r w:rsidR="009E3D1E" w:rsidRPr="009E3D1E" w:rsidDel="00E604DE">
          <w:rPr>
            <w:rFonts w:ascii="Times New Roman" w:hAnsi="Times New Roman"/>
            <w:i/>
            <w:sz w:val="24"/>
            <w:szCs w:val="24"/>
            <w:lang w:val="en-US"/>
          </w:rPr>
          <w:delText>p</w:delText>
        </w:r>
        <w:r w:rsidR="009E3D1E" w:rsidDel="00E604DE">
          <w:rPr>
            <w:rFonts w:ascii="Times New Roman" w:hAnsi="Times New Roman"/>
            <w:sz w:val="24"/>
            <w:szCs w:val="24"/>
            <w:lang w:val="en-US"/>
          </w:rPr>
          <w:delText xml:space="preserve"> = .003</w:delText>
        </w:r>
      </w:del>
      <w:ins w:id="45" w:author="Lien De Saedeleer" w:date="2018-05-08T00:03:00Z">
        <w:r w:rsidR="00E604DE" w:rsidRPr="00E604DE">
          <w:rPr>
            <w:rFonts w:ascii="Times New Roman" w:hAnsi="Times New Roman"/>
            <w:i/>
            <w:sz w:val="24"/>
            <w:szCs w:val="24"/>
            <w:lang w:val="en-US"/>
          </w:rPr>
          <w:t xml:space="preserve"> </w:t>
        </w:r>
        <w:commentRangeStart w:id="46"/>
        <w:r w:rsidR="00E604DE" w:rsidRPr="009E3D1E">
          <w:rPr>
            <w:rFonts w:ascii="Times New Roman" w:hAnsi="Times New Roman"/>
            <w:i/>
            <w:sz w:val="24"/>
            <w:szCs w:val="24"/>
            <w:lang w:val="en-US"/>
          </w:rPr>
          <w:t>F</w:t>
        </w:r>
        <w:r w:rsidR="00E604DE">
          <w:rPr>
            <w:rFonts w:ascii="Times New Roman" w:hAnsi="Times New Roman"/>
            <w:sz w:val="24"/>
            <w:szCs w:val="24"/>
            <w:lang w:val="en-US"/>
          </w:rPr>
          <w:t>(1, 10</w:t>
        </w:r>
      </w:ins>
      <w:ins w:id="47" w:author="Lien De Saedeleer" w:date="2018-05-08T00:04:00Z">
        <w:r w:rsidR="00E604DE">
          <w:rPr>
            <w:rFonts w:ascii="Times New Roman" w:hAnsi="Times New Roman"/>
            <w:sz w:val="24"/>
            <w:szCs w:val="24"/>
            <w:lang w:val="en-US"/>
          </w:rPr>
          <w:t>2</w:t>
        </w:r>
      </w:ins>
      <w:ins w:id="48" w:author="Lien De Saedeleer" w:date="2018-05-08T00:03:00Z">
        <w:r w:rsidR="00E604DE">
          <w:rPr>
            <w:rFonts w:ascii="Times New Roman" w:hAnsi="Times New Roman"/>
            <w:sz w:val="24"/>
            <w:szCs w:val="24"/>
            <w:lang w:val="en-US"/>
          </w:rPr>
          <w:t>) = 9.</w:t>
        </w:r>
      </w:ins>
      <w:ins w:id="49" w:author="Lien De Saedeleer" w:date="2018-05-08T00:04:00Z">
        <w:r w:rsidR="00E604DE">
          <w:rPr>
            <w:rFonts w:ascii="Times New Roman" w:hAnsi="Times New Roman"/>
            <w:sz w:val="24"/>
            <w:szCs w:val="24"/>
            <w:lang w:val="en-US"/>
          </w:rPr>
          <w:t>4</w:t>
        </w:r>
      </w:ins>
      <w:ins w:id="50" w:author="Lien De Saedeleer" w:date="2018-05-08T04:19:00Z">
        <w:r w:rsidR="00EC0CA0">
          <w:rPr>
            <w:rFonts w:ascii="Times New Roman" w:hAnsi="Times New Roman"/>
            <w:sz w:val="24"/>
            <w:szCs w:val="24"/>
            <w:lang w:val="en-US"/>
          </w:rPr>
          <w:t>2</w:t>
        </w:r>
      </w:ins>
      <w:ins w:id="51" w:author="Lien De Saedeleer" w:date="2018-05-08T00:03:00Z">
        <w:r w:rsidR="00E604DE">
          <w:rPr>
            <w:rFonts w:ascii="Times New Roman" w:hAnsi="Times New Roman"/>
            <w:sz w:val="24"/>
            <w:szCs w:val="24"/>
            <w:lang w:val="en-US"/>
          </w:rPr>
          <w:t xml:space="preserve">, </w:t>
        </w:r>
        <w:r w:rsidR="00E604DE" w:rsidRPr="009E3D1E">
          <w:rPr>
            <w:rFonts w:ascii="Times New Roman" w:hAnsi="Times New Roman"/>
            <w:i/>
            <w:sz w:val="24"/>
            <w:szCs w:val="24"/>
            <w:lang w:val="en-US"/>
          </w:rPr>
          <w:t>p</w:t>
        </w:r>
        <w:r w:rsidR="00E604DE">
          <w:rPr>
            <w:rFonts w:ascii="Times New Roman" w:hAnsi="Times New Roman"/>
            <w:sz w:val="24"/>
            <w:szCs w:val="24"/>
            <w:lang w:val="en-US"/>
          </w:rPr>
          <w:t xml:space="preserve"> = .003</w:t>
        </w:r>
      </w:ins>
      <w:commentRangeEnd w:id="46"/>
      <w:ins w:id="52" w:author="Lien De Saedeleer" w:date="2018-05-08T22:07:00Z">
        <w:r w:rsidR="000B6BFF">
          <w:rPr>
            <w:rStyle w:val="CommentReference"/>
            <w:rFonts w:asciiTheme="minorHAnsi" w:eastAsiaTheme="minorHAnsi" w:hAnsiTheme="minorHAnsi" w:cstheme="minorBidi"/>
            <w:color w:val="auto"/>
            <w:lang w:val="it-IT" w:eastAsia="en-US"/>
          </w:rPr>
          <w:commentReference w:id="46"/>
        </w:r>
      </w:ins>
      <w:r w:rsidR="009E3D1E">
        <w:rPr>
          <w:rFonts w:ascii="Times New Roman" w:hAnsi="Times New Roman"/>
          <w:sz w:val="24"/>
          <w:szCs w:val="24"/>
          <w:lang w:val="en-US"/>
        </w:rPr>
        <w:t xml:space="preserve">, and implicit evaluations, </w:t>
      </w:r>
      <w:del w:id="53" w:author="Lien De Saedeleer" w:date="2018-05-08T00:04:00Z">
        <w:r w:rsidR="009E3D1E" w:rsidRPr="009E3D1E" w:rsidDel="00E604DE">
          <w:rPr>
            <w:rFonts w:ascii="Times New Roman" w:hAnsi="Times New Roman"/>
            <w:i/>
            <w:sz w:val="24"/>
            <w:szCs w:val="24"/>
            <w:lang w:val="en-US"/>
          </w:rPr>
          <w:delText>F</w:delText>
        </w:r>
        <w:r w:rsidR="009E3D1E" w:rsidDel="00E604DE">
          <w:rPr>
            <w:rFonts w:ascii="Times New Roman" w:hAnsi="Times New Roman"/>
            <w:sz w:val="24"/>
            <w:szCs w:val="24"/>
            <w:lang w:val="en-US"/>
          </w:rPr>
          <w:delText xml:space="preserve">(1, 105) = 14.37, </w:delText>
        </w:r>
        <w:r w:rsidR="009E3D1E" w:rsidRPr="009E3D1E" w:rsidDel="00E604DE">
          <w:rPr>
            <w:rFonts w:ascii="Times New Roman" w:hAnsi="Times New Roman"/>
            <w:i/>
            <w:sz w:val="24"/>
            <w:szCs w:val="24"/>
            <w:lang w:val="en-US"/>
          </w:rPr>
          <w:delText>p</w:delText>
        </w:r>
        <w:r w:rsidR="009E3D1E" w:rsidDel="00E604DE">
          <w:rPr>
            <w:rFonts w:ascii="Times New Roman" w:hAnsi="Times New Roman"/>
            <w:sz w:val="24"/>
            <w:szCs w:val="24"/>
            <w:lang w:val="en-US"/>
          </w:rPr>
          <w:delText xml:space="preserve"> &lt; .001</w:delText>
        </w:r>
      </w:del>
      <w:ins w:id="54" w:author="Lien De Saedeleer" w:date="2018-05-08T00:04:00Z">
        <w:r w:rsidR="00E604DE" w:rsidRPr="00E604DE">
          <w:rPr>
            <w:rFonts w:ascii="Times New Roman" w:hAnsi="Times New Roman"/>
            <w:i/>
            <w:sz w:val="24"/>
            <w:szCs w:val="24"/>
            <w:lang w:val="en-US"/>
          </w:rPr>
          <w:t xml:space="preserve"> </w:t>
        </w:r>
        <w:r w:rsidR="00E604DE" w:rsidRPr="009E3D1E">
          <w:rPr>
            <w:rFonts w:ascii="Times New Roman" w:hAnsi="Times New Roman"/>
            <w:i/>
            <w:sz w:val="24"/>
            <w:szCs w:val="24"/>
            <w:lang w:val="en-US"/>
          </w:rPr>
          <w:t>F</w:t>
        </w:r>
        <w:r w:rsidR="00E604DE">
          <w:rPr>
            <w:rFonts w:ascii="Times New Roman" w:hAnsi="Times New Roman"/>
            <w:sz w:val="24"/>
            <w:szCs w:val="24"/>
            <w:lang w:val="en-US"/>
          </w:rPr>
          <w:t xml:space="preserve">(1, 102) = 17.36, </w:t>
        </w:r>
        <w:r w:rsidR="00E604DE" w:rsidRPr="009E3D1E">
          <w:rPr>
            <w:rFonts w:ascii="Times New Roman" w:hAnsi="Times New Roman"/>
            <w:i/>
            <w:sz w:val="24"/>
            <w:szCs w:val="24"/>
            <w:lang w:val="en-US"/>
          </w:rPr>
          <w:t>p</w:t>
        </w:r>
        <w:r w:rsidR="00E604DE">
          <w:rPr>
            <w:rFonts w:ascii="Times New Roman" w:hAnsi="Times New Roman"/>
            <w:sz w:val="24"/>
            <w:szCs w:val="24"/>
            <w:lang w:val="en-US"/>
          </w:rPr>
          <w:t xml:space="preserve"> &lt; .001</w:t>
        </w:r>
      </w:ins>
      <w:r w:rsidR="009E3D1E">
        <w:rPr>
          <w:rFonts w:ascii="Times New Roman" w:hAnsi="Times New Roman"/>
          <w:sz w:val="24"/>
          <w:szCs w:val="24"/>
          <w:lang w:val="en-US"/>
        </w:rPr>
        <w:t xml:space="preserve">, </w:t>
      </w:r>
      <w:r w:rsidR="009E3D1E">
        <w:rPr>
          <w:rFonts w:ascii="Times New Roman" w:hAnsi="Times New Roman"/>
          <w:sz w:val="24"/>
          <w:szCs w:val="24"/>
          <w:lang w:val="en-US"/>
        </w:rPr>
        <w:lastRenderedPageBreak/>
        <w:t xml:space="preserve">such that both evaluations increase in magnitude, in a negative direction when people can correctly indicate the valence of the US that changed color during a given </w:t>
      </w:r>
      <w:commentRangeStart w:id="55"/>
      <w:r w:rsidR="009E3D1E">
        <w:rPr>
          <w:rFonts w:ascii="Times New Roman" w:hAnsi="Times New Roman"/>
          <w:sz w:val="24"/>
          <w:szCs w:val="24"/>
          <w:lang w:val="en-US"/>
        </w:rPr>
        <w:t>trial</w:t>
      </w:r>
      <w:commentRangeEnd w:id="55"/>
      <w:r w:rsidR="00FC0CCA">
        <w:rPr>
          <w:rStyle w:val="CommentReference"/>
          <w:rFonts w:asciiTheme="minorHAnsi" w:eastAsiaTheme="minorHAnsi" w:hAnsiTheme="minorHAnsi" w:cstheme="minorBidi"/>
          <w:color w:val="auto"/>
          <w:lang w:val="it-IT" w:eastAsia="en-US"/>
        </w:rPr>
        <w:commentReference w:id="55"/>
      </w:r>
      <w:r w:rsidR="009E3D1E">
        <w:rPr>
          <w:rFonts w:ascii="Times New Roman" w:hAnsi="Times New Roman"/>
          <w:sz w:val="24"/>
          <w:szCs w:val="24"/>
          <w:lang w:val="en-US"/>
        </w:rPr>
        <w:t xml:space="preserve">. </w:t>
      </w:r>
    </w:p>
    <w:p w14:paraId="6407CBA8" w14:textId="70BB932A" w:rsidR="00E31686" w:rsidRDefault="00191B47"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763EDC" w:rsidRPr="00763EDC">
        <w:rPr>
          <w:rFonts w:ascii="Times New Roman" w:hAnsi="Times New Roman"/>
          <w:i/>
          <w:sz w:val="24"/>
          <w:szCs w:val="24"/>
          <w:lang w:val="en-US"/>
        </w:rPr>
        <w:t>CS-US</w:t>
      </w:r>
      <w:r w:rsidR="00763EDC">
        <w:rPr>
          <w:rFonts w:ascii="Times New Roman" w:hAnsi="Times New Roman"/>
          <w:sz w:val="24"/>
          <w:szCs w:val="24"/>
          <w:lang w:val="en-US"/>
        </w:rPr>
        <w:t xml:space="preserve"> </w:t>
      </w:r>
      <w:r w:rsidR="00763EDC">
        <w:rPr>
          <w:rFonts w:ascii="Times New Roman" w:hAnsi="Times New Roman"/>
          <w:i/>
          <w:sz w:val="24"/>
          <w:szCs w:val="24"/>
          <w:lang w:val="en-US"/>
        </w:rPr>
        <w:t>c</w:t>
      </w:r>
      <w:r w:rsidRPr="00892B2D">
        <w:rPr>
          <w:rFonts w:ascii="Times New Roman" w:hAnsi="Times New Roman"/>
          <w:i/>
          <w:sz w:val="24"/>
          <w:szCs w:val="24"/>
          <w:lang w:val="en-US"/>
        </w:rPr>
        <w:t>ontiguity awareness</w:t>
      </w:r>
      <w:r>
        <w:rPr>
          <w:rFonts w:ascii="Times New Roman" w:hAnsi="Times New Roman"/>
          <w:sz w:val="24"/>
          <w:szCs w:val="24"/>
          <w:lang w:val="en-US"/>
        </w:rPr>
        <w:t xml:space="preserve">. We found that </w:t>
      </w:r>
      <w:r w:rsidR="00E31686">
        <w:rPr>
          <w:rFonts w:ascii="Times New Roman" w:hAnsi="Times New Roman"/>
          <w:sz w:val="24"/>
          <w:szCs w:val="24"/>
          <w:lang w:val="en-US"/>
        </w:rPr>
        <w:t>65</w:t>
      </w:r>
      <w:r w:rsidR="00277A84">
        <w:rPr>
          <w:rFonts w:ascii="Times New Roman" w:hAnsi="Times New Roman"/>
          <w:sz w:val="24"/>
          <w:szCs w:val="24"/>
          <w:lang w:val="en-US"/>
        </w:rPr>
        <w:t>% of participants</w:t>
      </w:r>
      <w:r>
        <w:rPr>
          <w:rFonts w:ascii="Times New Roman" w:hAnsi="Times New Roman"/>
          <w:sz w:val="24"/>
          <w:szCs w:val="24"/>
          <w:lang w:val="en-US"/>
        </w:rPr>
        <w:t xml:space="preserve"> </w:t>
      </w:r>
      <w:r w:rsidR="00277A84">
        <w:rPr>
          <w:rFonts w:ascii="Times New Roman" w:hAnsi="Times New Roman"/>
          <w:sz w:val="24"/>
          <w:szCs w:val="24"/>
          <w:lang w:val="en-US"/>
        </w:rPr>
        <w:t>(</w:t>
      </w:r>
      <w:r w:rsidR="00277A84">
        <w:rPr>
          <w:rFonts w:ascii="Times New Roman" w:hAnsi="Times New Roman"/>
          <w:i/>
          <w:sz w:val="24"/>
          <w:szCs w:val="24"/>
          <w:lang w:val="en-US"/>
        </w:rPr>
        <w:t xml:space="preserve">N </w:t>
      </w:r>
      <w:r w:rsidR="00E31686">
        <w:rPr>
          <w:rFonts w:ascii="Times New Roman" w:hAnsi="Times New Roman"/>
          <w:sz w:val="24"/>
          <w:szCs w:val="24"/>
          <w:lang w:val="en-US"/>
        </w:rPr>
        <w:t xml:space="preserve">= </w:t>
      </w:r>
      <w:del w:id="56" w:author="Lien De Saedeleer" w:date="2018-05-08T00:06:00Z">
        <w:r w:rsidR="00E31686" w:rsidDel="00D7116C">
          <w:rPr>
            <w:rFonts w:ascii="Times New Roman" w:hAnsi="Times New Roman"/>
            <w:sz w:val="24"/>
            <w:szCs w:val="24"/>
            <w:lang w:val="en-US"/>
          </w:rPr>
          <w:delText>69</w:delText>
        </w:r>
      </w:del>
      <w:ins w:id="57" w:author="Lien De Saedeleer" w:date="2018-05-08T00:06:00Z">
        <w:r w:rsidR="00D7116C">
          <w:rPr>
            <w:rFonts w:ascii="Times New Roman" w:hAnsi="Times New Roman"/>
            <w:sz w:val="24"/>
            <w:szCs w:val="24"/>
            <w:lang w:val="en-US"/>
          </w:rPr>
          <w:t>67</w:t>
        </w:r>
      </w:ins>
      <w:r w:rsidR="00277A84">
        <w:rPr>
          <w:rFonts w:ascii="Times New Roman" w:hAnsi="Times New Roman"/>
          <w:sz w:val="24"/>
          <w:szCs w:val="24"/>
          <w:lang w:val="en-US"/>
        </w:rPr>
        <w:t xml:space="preserve">) </w:t>
      </w:r>
      <w:r>
        <w:rPr>
          <w:rFonts w:ascii="Times New Roman" w:hAnsi="Times New Roman"/>
          <w:sz w:val="24"/>
          <w:szCs w:val="24"/>
          <w:lang w:val="en-US"/>
        </w:rPr>
        <w:t xml:space="preserve">responded correctly to the questions about </w:t>
      </w:r>
      <w:r w:rsidR="00763EDC">
        <w:rPr>
          <w:rFonts w:ascii="Times New Roman" w:hAnsi="Times New Roman"/>
          <w:sz w:val="24"/>
          <w:szCs w:val="24"/>
          <w:lang w:val="en-US"/>
        </w:rPr>
        <w:t>the CS-US contingencies</w:t>
      </w:r>
      <w:r w:rsidR="00E31686">
        <w:rPr>
          <w:rFonts w:ascii="Times New Roman" w:hAnsi="Times New Roman"/>
          <w:sz w:val="24"/>
          <w:szCs w:val="24"/>
          <w:lang w:val="en-US"/>
        </w:rPr>
        <w:t xml:space="preserve"> </w:t>
      </w:r>
      <w:r w:rsidR="00A00170">
        <w:rPr>
          <w:rFonts w:ascii="Times New Roman" w:hAnsi="Times New Roman"/>
          <w:sz w:val="24"/>
          <w:szCs w:val="24"/>
          <w:lang w:val="en-US"/>
        </w:rPr>
        <w:t xml:space="preserve">(i.e., </w:t>
      </w:r>
      <w:r w:rsidR="00E31686">
        <w:rPr>
          <w:rFonts w:ascii="Times New Roman" w:hAnsi="Times New Roman"/>
          <w:sz w:val="24"/>
          <w:szCs w:val="24"/>
          <w:lang w:val="en-US"/>
        </w:rPr>
        <w:t xml:space="preserve">they selected </w:t>
      </w:r>
      <w:commentRangeStart w:id="58"/>
      <w:r w:rsidR="00E31686">
        <w:rPr>
          <w:rFonts w:ascii="Times New Roman" w:hAnsi="Times New Roman"/>
          <w:sz w:val="24"/>
          <w:szCs w:val="24"/>
          <w:lang w:val="en-US"/>
        </w:rPr>
        <w:t>“</w:t>
      </w:r>
      <w:r w:rsidR="00E31686" w:rsidRPr="00E31686">
        <w:rPr>
          <w:rFonts w:ascii="Times New Roman" w:hAnsi="Times New Roman"/>
          <w:sz w:val="24"/>
          <w:szCs w:val="24"/>
          <w:lang w:val="en-US"/>
        </w:rPr>
        <w:t>both positive and negative</w:t>
      </w:r>
      <w:r w:rsidR="00E31686">
        <w:rPr>
          <w:rFonts w:ascii="Times New Roman" w:hAnsi="Times New Roman"/>
          <w:sz w:val="24"/>
          <w:szCs w:val="24"/>
          <w:lang w:val="en-US"/>
        </w:rPr>
        <w:t xml:space="preserve"> words”</w:t>
      </w:r>
      <w:commentRangeEnd w:id="58"/>
      <w:r w:rsidR="00823B47">
        <w:rPr>
          <w:rStyle w:val="CommentReference"/>
          <w:rFonts w:asciiTheme="minorHAnsi" w:eastAsiaTheme="minorHAnsi" w:hAnsiTheme="minorHAnsi" w:cstheme="minorBidi"/>
          <w:color w:val="auto"/>
          <w:lang w:val="it-IT" w:eastAsia="en-US"/>
        </w:rPr>
        <w:commentReference w:id="58"/>
      </w:r>
      <w:r w:rsidR="00E31686">
        <w:rPr>
          <w:rFonts w:ascii="Times New Roman" w:hAnsi="Times New Roman"/>
          <w:sz w:val="24"/>
          <w:szCs w:val="24"/>
          <w:lang w:val="en-US"/>
        </w:rPr>
        <w:t xml:space="preserve"> when presented with the following question: </w:t>
      </w:r>
      <w:r w:rsidR="00A00170">
        <w:rPr>
          <w:rFonts w:ascii="Times New Roman" w:hAnsi="Times New Roman"/>
          <w:sz w:val="24"/>
          <w:szCs w:val="24"/>
          <w:lang w:val="en-US"/>
        </w:rPr>
        <w:t>“</w:t>
      </w:r>
      <w:commentRangeStart w:id="59"/>
      <w:r w:rsidR="00E31686" w:rsidRPr="00E31686">
        <w:rPr>
          <w:rFonts w:ascii="Times New Roman" w:hAnsi="Times New Roman"/>
          <w:sz w:val="24"/>
          <w:szCs w:val="24"/>
          <w:lang w:val="en-US"/>
        </w:rPr>
        <w:t xml:space="preserve">In the first part of the experiment was </w:t>
      </w:r>
      <w:r w:rsidR="00E31686">
        <w:rPr>
          <w:rFonts w:ascii="Times New Roman" w:hAnsi="Times New Roman"/>
          <w:sz w:val="24"/>
          <w:szCs w:val="24"/>
          <w:lang w:val="en-US"/>
        </w:rPr>
        <w:t>CS1</w:t>
      </w:r>
      <w:r w:rsidR="00E31686" w:rsidRPr="00E31686">
        <w:rPr>
          <w:rFonts w:ascii="Times New Roman" w:hAnsi="Times New Roman"/>
          <w:sz w:val="24"/>
          <w:szCs w:val="24"/>
          <w:lang w:val="en-US"/>
        </w:rPr>
        <w:t>[</w:t>
      </w:r>
      <w:r w:rsidR="00E31686">
        <w:rPr>
          <w:rFonts w:ascii="Times New Roman" w:hAnsi="Times New Roman"/>
          <w:sz w:val="24"/>
          <w:szCs w:val="24"/>
          <w:lang w:val="en-US"/>
        </w:rPr>
        <w:t>CS2</w:t>
      </w:r>
      <w:r w:rsidR="00E31686" w:rsidRPr="00E31686">
        <w:rPr>
          <w:rFonts w:ascii="Times New Roman" w:hAnsi="Times New Roman"/>
          <w:sz w:val="24"/>
          <w:szCs w:val="24"/>
          <w:lang w:val="en-US"/>
        </w:rPr>
        <w:t>]</w:t>
      </w:r>
      <w:r w:rsidR="00E31686">
        <w:rPr>
          <w:rFonts w:ascii="Times New Roman" w:hAnsi="Times New Roman"/>
          <w:sz w:val="24"/>
          <w:szCs w:val="24"/>
          <w:lang w:val="en-US"/>
        </w:rPr>
        <w:t xml:space="preserve"> presented together with…</w:t>
      </w:r>
      <w:commentRangeEnd w:id="59"/>
      <w:r w:rsidR="00823B47">
        <w:rPr>
          <w:rStyle w:val="CommentReference"/>
          <w:rFonts w:asciiTheme="minorHAnsi" w:eastAsiaTheme="minorHAnsi" w:hAnsiTheme="minorHAnsi" w:cstheme="minorBidi"/>
          <w:color w:val="auto"/>
          <w:lang w:val="it-IT" w:eastAsia="en-US"/>
        </w:rPr>
        <w:commentReference w:id="59"/>
      </w:r>
      <w:r w:rsidR="00E31686">
        <w:rPr>
          <w:rFonts w:ascii="Times New Roman" w:hAnsi="Times New Roman"/>
          <w:sz w:val="24"/>
          <w:szCs w:val="24"/>
          <w:lang w:val="en-US"/>
        </w:rPr>
        <w:t xml:space="preserve"> positive words only, negative words only, </w:t>
      </w:r>
      <w:r w:rsidR="00E31686" w:rsidRPr="00E31686">
        <w:rPr>
          <w:rFonts w:ascii="Times New Roman" w:hAnsi="Times New Roman"/>
          <w:sz w:val="24"/>
          <w:szCs w:val="24"/>
          <w:lang w:val="en-US"/>
        </w:rPr>
        <w:t>both positive and negative</w:t>
      </w:r>
      <w:r w:rsidR="00E31686">
        <w:rPr>
          <w:rFonts w:ascii="Times New Roman" w:hAnsi="Times New Roman"/>
          <w:sz w:val="24"/>
          <w:szCs w:val="24"/>
          <w:lang w:val="en-US"/>
        </w:rPr>
        <w:t xml:space="preserve"> words, </w:t>
      </w:r>
      <w:r w:rsidR="00E31686" w:rsidRPr="00E31686">
        <w:rPr>
          <w:rFonts w:ascii="Times New Roman" w:hAnsi="Times New Roman"/>
          <w:sz w:val="24"/>
          <w:szCs w:val="24"/>
          <w:lang w:val="en-US"/>
        </w:rPr>
        <w:t>neither positive or n</w:t>
      </w:r>
      <w:r w:rsidR="00E31686">
        <w:rPr>
          <w:rFonts w:ascii="Times New Roman" w:hAnsi="Times New Roman"/>
          <w:sz w:val="24"/>
          <w:szCs w:val="24"/>
          <w:lang w:val="en-US"/>
        </w:rPr>
        <w:t>egative words,</w:t>
      </w:r>
      <w:r w:rsidR="00E31686" w:rsidRPr="00E31686">
        <w:rPr>
          <w:rFonts w:ascii="Times New Roman" w:hAnsi="Times New Roman"/>
          <w:sz w:val="24"/>
          <w:szCs w:val="24"/>
          <w:lang w:val="en-US"/>
        </w:rPr>
        <w:t xml:space="preserve"> </w:t>
      </w:r>
      <w:r w:rsidR="00E31686">
        <w:rPr>
          <w:rFonts w:ascii="Times New Roman" w:hAnsi="Times New Roman"/>
          <w:sz w:val="24"/>
          <w:szCs w:val="24"/>
          <w:lang w:val="en-US"/>
        </w:rPr>
        <w:t xml:space="preserve">or </w:t>
      </w:r>
      <w:r w:rsidR="00E31686" w:rsidRPr="00E31686">
        <w:rPr>
          <w:rFonts w:ascii="Times New Roman" w:hAnsi="Times New Roman"/>
          <w:sz w:val="24"/>
          <w:szCs w:val="24"/>
          <w:lang w:val="en-US"/>
        </w:rPr>
        <w:t>I don’t remember</w:t>
      </w:r>
      <w:r w:rsidR="00E31686">
        <w:rPr>
          <w:rFonts w:ascii="Times New Roman" w:hAnsi="Times New Roman"/>
          <w:sz w:val="24"/>
          <w:szCs w:val="24"/>
          <w:lang w:val="en-US"/>
        </w:rPr>
        <w:t xml:space="preserve">”). Of the remaining 35% (n = </w:t>
      </w:r>
      <w:del w:id="60" w:author="Lien De Saedeleer" w:date="2018-05-08T00:08:00Z">
        <w:r w:rsidR="00E31686" w:rsidDel="00D7116C">
          <w:rPr>
            <w:rFonts w:ascii="Times New Roman" w:hAnsi="Times New Roman"/>
            <w:sz w:val="24"/>
            <w:szCs w:val="24"/>
            <w:lang w:val="en-US"/>
          </w:rPr>
          <w:delText>37</w:delText>
        </w:r>
      </w:del>
      <w:ins w:id="61" w:author="Lien De Saedeleer" w:date="2018-05-08T00:08:00Z">
        <w:r w:rsidR="00D7116C">
          <w:rPr>
            <w:rFonts w:ascii="Times New Roman" w:hAnsi="Times New Roman"/>
            <w:sz w:val="24"/>
            <w:szCs w:val="24"/>
            <w:lang w:val="en-US"/>
          </w:rPr>
          <w:t>36</w:t>
        </w:r>
      </w:ins>
      <w:r w:rsidR="00E31686">
        <w:rPr>
          <w:rFonts w:ascii="Times New Roman" w:hAnsi="Times New Roman"/>
          <w:sz w:val="24"/>
          <w:szCs w:val="24"/>
          <w:lang w:val="en-US"/>
        </w:rPr>
        <w:t xml:space="preserve">), </w:t>
      </w:r>
      <w:del w:id="62" w:author="Lien De Saedeleer" w:date="2018-05-08T00:09:00Z">
        <w:r w:rsidR="00E31686" w:rsidDel="00D7116C">
          <w:rPr>
            <w:rFonts w:ascii="Times New Roman" w:hAnsi="Times New Roman"/>
            <w:sz w:val="24"/>
            <w:szCs w:val="24"/>
            <w:lang w:val="en-US"/>
          </w:rPr>
          <w:delText xml:space="preserve">seven </w:delText>
        </w:r>
      </w:del>
      <w:ins w:id="63" w:author="Lien De Saedeleer" w:date="2018-05-08T00:09:00Z">
        <w:r w:rsidR="00D7116C">
          <w:rPr>
            <w:rFonts w:ascii="Times New Roman" w:hAnsi="Times New Roman"/>
            <w:sz w:val="24"/>
            <w:szCs w:val="24"/>
            <w:lang w:val="en-US"/>
          </w:rPr>
          <w:t xml:space="preserve">six </w:t>
        </w:r>
      </w:ins>
      <w:r w:rsidR="00E31686">
        <w:rPr>
          <w:rFonts w:ascii="Times New Roman" w:hAnsi="Times New Roman"/>
          <w:sz w:val="24"/>
          <w:szCs w:val="24"/>
          <w:lang w:val="en-US"/>
        </w:rPr>
        <w:t>(</w:t>
      </w:r>
      <w:del w:id="64" w:author="Lien De Saedeleer" w:date="2018-05-08T00:09:00Z">
        <w:r w:rsidR="00E31686" w:rsidDel="00D7116C">
          <w:rPr>
            <w:rFonts w:ascii="Times New Roman" w:hAnsi="Times New Roman"/>
            <w:sz w:val="24"/>
            <w:szCs w:val="24"/>
            <w:lang w:val="en-US"/>
          </w:rPr>
          <w:delText>7</w:delText>
        </w:r>
      </w:del>
      <w:ins w:id="65" w:author="Lien De Saedeleer" w:date="2018-05-08T00:09:00Z">
        <w:r w:rsidR="00D7116C">
          <w:rPr>
            <w:rFonts w:ascii="Times New Roman" w:hAnsi="Times New Roman"/>
            <w:sz w:val="24"/>
            <w:szCs w:val="24"/>
            <w:lang w:val="en-US"/>
          </w:rPr>
          <w:t>6</w:t>
        </w:r>
      </w:ins>
      <w:r w:rsidR="00E31686">
        <w:rPr>
          <w:rFonts w:ascii="Times New Roman" w:hAnsi="Times New Roman"/>
          <w:sz w:val="24"/>
          <w:szCs w:val="24"/>
          <w:lang w:val="en-US"/>
        </w:rPr>
        <w:t xml:space="preserve">%) responded to one of the CSs correctly and the other incorrectly. The other 30 participants responded incorrectly on both questions, either indicating that they could not remember (n = </w:t>
      </w:r>
      <w:del w:id="66" w:author="Lien De Saedeleer" w:date="2018-05-08T00:10:00Z">
        <w:r w:rsidR="00E31686" w:rsidDel="00D7116C">
          <w:rPr>
            <w:rFonts w:ascii="Times New Roman" w:hAnsi="Times New Roman"/>
            <w:sz w:val="24"/>
            <w:szCs w:val="24"/>
            <w:lang w:val="en-US"/>
          </w:rPr>
          <w:delText>11</w:delText>
        </w:r>
      </w:del>
      <w:ins w:id="67" w:author="Lien De Saedeleer" w:date="2018-05-08T04:22:00Z">
        <w:r w:rsidR="00EC0CA0">
          <w:rPr>
            <w:rFonts w:ascii="Times New Roman" w:hAnsi="Times New Roman"/>
            <w:sz w:val="24"/>
            <w:szCs w:val="24"/>
            <w:lang w:val="en-US"/>
          </w:rPr>
          <w:t>10</w:t>
        </w:r>
      </w:ins>
      <w:r w:rsidR="00E31686">
        <w:rPr>
          <w:rFonts w:ascii="Times New Roman" w:hAnsi="Times New Roman"/>
          <w:sz w:val="24"/>
          <w:szCs w:val="24"/>
          <w:lang w:val="en-US"/>
        </w:rPr>
        <w:t xml:space="preserve">) or answering both questions incorrectly. </w:t>
      </w:r>
      <w:r w:rsidR="00763EDC">
        <w:rPr>
          <w:rFonts w:ascii="Times New Roman" w:hAnsi="Times New Roman"/>
          <w:sz w:val="24"/>
          <w:szCs w:val="24"/>
          <w:lang w:val="en-US"/>
        </w:rPr>
        <w:t xml:space="preserve">Coding participants as either having passed or failed the memory test, and adding this as a factor in a one-way ANOVA, revealed a descriptively larger effect for explicit, </w:t>
      </w:r>
      <w:del w:id="68" w:author="Lien De Saedeleer" w:date="2018-05-08T00:12:00Z">
        <w:r w:rsidR="00763EDC" w:rsidDel="00D7116C">
          <w:rPr>
            <w:rFonts w:ascii="Times New Roman" w:hAnsi="Times New Roman"/>
            <w:i/>
            <w:sz w:val="24"/>
            <w:szCs w:val="24"/>
            <w:lang w:val="en-US"/>
          </w:rPr>
          <w:delText>F</w:delText>
        </w:r>
        <w:r w:rsidR="00763EDC" w:rsidDel="00D7116C">
          <w:rPr>
            <w:rFonts w:ascii="Times New Roman" w:hAnsi="Times New Roman"/>
            <w:sz w:val="24"/>
            <w:szCs w:val="24"/>
            <w:lang w:val="en-US"/>
          </w:rPr>
          <w:delText xml:space="preserve">(1, 105) = 3.02, </w:delText>
        </w:r>
        <w:r w:rsidR="00763EDC" w:rsidDel="00D7116C">
          <w:rPr>
            <w:rFonts w:ascii="Times New Roman" w:hAnsi="Times New Roman"/>
            <w:i/>
            <w:sz w:val="24"/>
            <w:szCs w:val="24"/>
            <w:lang w:val="en-US"/>
          </w:rPr>
          <w:delText xml:space="preserve">p </w:delText>
        </w:r>
        <w:r w:rsidR="00763EDC" w:rsidDel="00D7116C">
          <w:rPr>
            <w:rFonts w:ascii="Times New Roman" w:hAnsi="Times New Roman"/>
            <w:sz w:val="24"/>
            <w:szCs w:val="24"/>
            <w:lang w:val="en-US"/>
          </w:rPr>
          <w:delText>= .08</w:delText>
        </w:r>
      </w:del>
      <w:ins w:id="69" w:author="Lien De Saedeleer" w:date="2018-05-08T00:12:00Z">
        <w:r w:rsidR="00D7116C" w:rsidRPr="00D7116C">
          <w:rPr>
            <w:rFonts w:ascii="Times New Roman" w:hAnsi="Times New Roman"/>
            <w:i/>
            <w:sz w:val="24"/>
            <w:szCs w:val="24"/>
            <w:lang w:val="en-US"/>
          </w:rPr>
          <w:t xml:space="preserve"> </w:t>
        </w:r>
        <w:commentRangeStart w:id="70"/>
        <w:r w:rsidR="00D7116C">
          <w:rPr>
            <w:rFonts w:ascii="Times New Roman" w:hAnsi="Times New Roman"/>
            <w:i/>
            <w:sz w:val="24"/>
            <w:szCs w:val="24"/>
            <w:lang w:val="en-US"/>
          </w:rPr>
          <w:t>F</w:t>
        </w:r>
        <w:r w:rsidR="00D7116C">
          <w:rPr>
            <w:rFonts w:ascii="Times New Roman" w:hAnsi="Times New Roman"/>
            <w:sz w:val="24"/>
            <w:szCs w:val="24"/>
            <w:lang w:val="en-US"/>
          </w:rPr>
          <w:t>(1, 10</w:t>
        </w:r>
      </w:ins>
      <w:ins w:id="71" w:author="Lien De Saedeleer" w:date="2018-05-08T00:13:00Z">
        <w:r w:rsidR="00D7116C">
          <w:rPr>
            <w:rFonts w:ascii="Times New Roman" w:hAnsi="Times New Roman"/>
            <w:sz w:val="24"/>
            <w:szCs w:val="24"/>
            <w:lang w:val="en-US"/>
          </w:rPr>
          <w:t>2</w:t>
        </w:r>
      </w:ins>
      <w:ins w:id="72" w:author="Lien De Saedeleer" w:date="2018-05-08T00:12:00Z">
        <w:r w:rsidR="00D7116C">
          <w:rPr>
            <w:rFonts w:ascii="Times New Roman" w:hAnsi="Times New Roman"/>
            <w:sz w:val="24"/>
            <w:szCs w:val="24"/>
            <w:lang w:val="en-US"/>
          </w:rPr>
          <w:t>) = 3.</w:t>
        </w:r>
      </w:ins>
      <w:ins w:id="73" w:author="Lien De Saedeleer" w:date="2018-05-08T00:13:00Z">
        <w:r w:rsidR="00D7116C">
          <w:rPr>
            <w:rFonts w:ascii="Times New Roman" w:hAnsi="Times New Roman"/>
            <w:sz w:val="24"/>
            <w:szCs w:val="24"/>
            <w:lang w:val="en-US"/>
          </w:rPr>
          <w:t>89</w:t>
        </w:r>
      </w:ins>
      <w:ins w:id="74" w:author="Lien De Saedeleer" w:date="2018-05-08T00:12:00Z">
        <w:r w:rsidR="00D7116C">
          <w:rPr>
            <w:rFonts w:ascii="Times New Roman" w:hAnsi="Times New Roman"/>
            <w:sz w:val="24"/>
            <w:szCs w:val="24"/>
            <w:lang w:val="en-US"/>
          </w:rPr>
          <w:t xml:space="preserve">, </w:t>
        </w:r>
        <w:r w:rsidR="00D7116C">
          <w:rPr>
            <w:rFonts w:ascii="Times New Roman" w:hAnsi="Times New Roman"/>
            <w:i/>
            <w:sz w:val="24"/>
            <w:szCs w:val="24"/>
            <w:lang w:val="en-US"/>
          </w:rPr>
          <w:t xml:space="preserve">p </w:t>
        </w:r>
        <w:r w:rsidR="00D7116C">
          <w:rPr>
            <w:rFonts w:ascii="Times New Roman" w:hAnsi="Times New Roman"/>
            <w:sz w:val="24"/>
            <w:szCs w:val="24"/>
            <w:lang w:val="en-US"/>
          </w:rPr>
          <w:t>= .0</w:t>
        </w:r>
      </w:ins>
      <w:ins w:id="75" w:author="Lien De Saedeleer" w:date="2018-05-08T00:13:00Z">
        <w:r w:rsidR="00D7116C">
          <w:rPr>
            <w:rFonts w:ascii="Times New Roman" w:hAnsi="Times New Roman"/>
            <w:sz w:val="24"/>
            <w:szCs w:val="24"/>
            <w:lang w:val="en-US"/>
          </w:rPr>
          <w:t>5</w:t>
        </w:r>
      </w:ins>
      <w:commentRangeEnd w:id="70"/>
      <w:ins w:id="76" w:author="Lien De Saedeleer" w:date="2018-05-08T22:09:00Z">
        <w:r w:rsidR="000B6BFF">
          <w:rPr>
            <w:rStyle w:val="CommentReference"/>
            <w:rFonts w:asciiTheme="minorHAnsi" w:eastAsiaTheme="minorHAnsi" w:hAnsiTheme="minorHAnsi" w:cstheme="minorBidi"/>
            <w:color w:val="auto"/>
            <w:lang w:val="it-IT" w:eastAsia="en-US"/>
          </w:rPr>
          <w:commentReference w:id="70"/>
        </w:r>
      </w:ins>
      <w:r w:rsidR="00763EDC">
        <w:rPr>
          <w:rFonts w:ascii="Times New Roman" w:hAnsi="Times New Roman"/>
          <w:sz w:val="24"/>
          <w:szCs w:val="24"/>
          <w:lang w:val="en-US"/>
        </w:rPr>
        <w:t xml:space="preserve">, but not implicit scores, </w:t>
      </w:r>
      <w:del w:id="77" w:author="Lien De Saedeleer" w:date="2018-05-08T00:13:00Z">
        <w:r w:rsidR="00763EDC" w:rsidDel="00D7116C">
          <w:rPr>
            <w:rFonts w:ascii="Times New Roman" w:hAnsi="Times New Roman"/>
            <w:i/>
            <w:sz w:val="24"/>
            <w:szCs w:val="24"/>
            <w:lang w:val="en-US"/>
          </w:rPr>
          <w:delText>F</w:delText>
        </w:r>
        <w:r w:rsidR="00763EDC" w:rsidDel="00D7116C">
          <w:rPr>
            <w:rFonts w:ascii="Times New Roman" w:hAnsi="Times New Roman"/>
            <w:sz w:val="24"/>
            <w:szCs w:val="24"/>
            <w:lang w:val="en-US"/>
          </w:rPr>
          <w:delText xml:space="preserve">(1, 105) = 0.49, </w:delText>
        </w:r>
        <w:r w:rsidR="00763EDC" w:rsidDel="00D7116C">
          <w:rPr>
            <w:rFonts w:ascii="Times New Roman" w:hAnsi="Times New Roman"/>
            <w:i/>
            <w:sz w:val="24"/>
            <w:szCs w:val="24"/>
            <w:lang w:val="en-US"/>
          </w:rPr>
          <w:delText xml:space="preserve">p </w:delText>
        </w:r>
        <w:r w:rsidR="00763EDC" w:rsidDel="00D7116C">
          <w:rPr>
            <w:rFonts w:ascii="Times New Roman" w:hAnsi="Times New Roman"/>
            <w:sz w:val="24"/>
            <w:szCs w:val="24"/>
            <w:lang w:val="en-US"/>
          </w:rPr>
          <w:delText>= .48</w:delText>
        </w:r>
      </w:del>
      <w:ins w:id="78" w:author="Lien De Saedeleer" w:date="2018-05-08T00:13:00Z">
        <w:r w:rsidR="00D7116C" w:rsidRPr="00D7116C">
          <w:rPr>
            <w:rFonts w:ascii="Times New Roman" w:hAnsi="Times New Roman"/>
            <w:i/>
            <w:sz w:val="24"/>
            <w:szCs w:val="24"/>
            <w:lang w:val="en-US"/>
          </w:rPr>
          <w:t xml:space="preserve"> </w:t>
        </w:r>
        <w:r w:rsidR="00D7116C">
          <w:rPr>
            <w:rFonts w:ascii="Times New Roman" w:hAnsi="Times New Roman"/>
            <w:i/>
            <w:sz w:val="24"/>
            <w:szCs w:val="24"/>
            <w:lang w:val="en-US"/>
          </w:rPr>
          <w:t>F</w:t>
        </w:r>
        <w:r w:rsidR="00D7116C">
          <w:rPr>
            <w:rFonts w:ascii="Times New Roman" w:hAnsi="Times New Roman"/>
            <w:sz w:val="24"/>
            <w:szCs w:val="24"/>
            <w:lang w:val="en-US"/>
          </w:rPr>
          <w:t xml:space="preserve">(1, 102) = 1.10, </w:t>
        </w:r>
        <w:r w:rsidR="00D7116C">
          <w:rPr>
            <w:rFonts w:ascii="Times New Roman" w:hAnsi="Times New Roman"/>
            <w:i/>
            <w:sz w:val="24"/>
            <w:szCs w:val="24"/>
            <w:lang w:val="en-US"/>
          </w:rPr>
          <w:t xml:space="preserve">p </w:t>
        </w:r>
        <w:r w:rsidR="00D7116C">
          <w:rPr>
            <w:rFonts w:ascii="Times New Roman" w:hAnsi="Times New Roman"/>
            <w:sz w:val="24"/>
            <w:szCs w:val="24"/>
            <w:lang w:val="en-US"/>
          </w:rPr>
          <w:t>= .30</w:t>
        </w:r>
      </w:ins>
      <w:r w:rsidR="00763EDC">
        <w:rPr>
          <w:rFonts w:ascii="Times New Roman" w:hAnsi="Times New Roman"/>
          <w:sz w:val="24"/>
          <w:szCs w:val="24"/>
          <w:lang w:val="en-US"/>
        </w:rPr>
        <w:t xml:space="preserve">, when participants were aware of the contingency between CSs and USs. </w:t>
      </w:r>
    </w:p>
    <w:p w14:paraId="408088DA" w14:textId="1DCE7D69" w:rsidR="008E3CA1" w:rsidRDefault="008E3CA1" w:rsidP="008E3CA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00854268" w:rsidRPr="00854268">
        <w:rPr>
          <w:rFonts w:ascii="Times New Roman" w:hAnsi="Times New Roman"/>
          <w:i/>
          <w:sz w:val="24"/>
          <w:szCs w:val="24"/>
          <w:lang w:val="en-US"/>
        </w:rPr>
        <w:t>During the first part of the study, with the colored words, did you notice that the color of one of the two words presented on the right side of the screen switched, while the word on the left side of the screen (MORAG/STRUAN) stayed the same?</w:t>
      </w:r>
      <w:r w:rsidR="00854268">
        <w:rPr>
          <w:rFonts w:ascii="Times New Roman" w:hAnsi="Times New Roman"/>
          <w:sz w:val="24"/>
          <w:szCs w:val="24"/>
          <w:lang w:val="en-US"/>
        </w:rPr>
        <w:t xml:space="preserve">). We found that </w:t>
      </w:r>
      <w:r w:rsidR="007E2896">
        <w:rPr>
          <w:rFonts w:ascii="Times New Roman" w:hAnsi="Times New Roman"/>
          <w:sz w:val="24"/>
          <w:szCs w:val="24"/>
          <w:lang w:val="en-US"/>
        </w:rPr>
        <w:t xml:space="preserve">87% of </w:t>
      </w:r>
      <w:r>
        <w:rPr>
          <w:rFonts w:ascii="Times New Roman" w:hAnsi="Times New Roman"/>
          <w:sz w:val="24"/>
          <w:szCs w:val="24"/>
          <w:lang w:val="en-US"/>
        </w:rPr>
        <w:t>participants did notice this</w:t>
      </w:r>
      <w:r w:rsidR="007E2896">
        <w:rPr>
          <w:rFonts w:ascii="Times New Roman" w:hAnsi="Times New Roman"/>
          <w:sz w:val="24"/>
          <w:szCs w:val="24"/>
          <w:lang w:val="en-US"/>
        </w:rPr>
        <w:t xml:space="preserve"> whereas 13% did not</w:t>
      </w:r>
      <w:r>
        <w:rPr>
          <w:rFonts w:ascii="Times New Roman" w:hAnsi="Times New Roman"/>
          <w:sz w:val="24"/>
          <w:szCs w:val="24"/>
          <w:lang w:val="en-US"/>
        </w:rPr>
        <w:t xml:space="preserve">. We </w:t>
      </w:r>
      <w:r w:rsidR="007E2896">
        <w:rPr>
          <w:rFonts w:ascii="Times New Roman" w:hAnsi="Times New Roman"/>
          <w:sz w:val="24"/>
          <w:szCs w:val="24"/>
          <w:lang w:val="en-US"/>
        </w:rPr>
        <w:t>re-analyzed</w:t>
      </w:r>
      <w:r>
        <w:rPr>
          <w:rFonts w:ascii="Times New Roman" w:hAnsi="Times New Roman"/>
          <w:sz w:val="24"/>
          <w:szCs w:val="24"/>
          <w:lang w:val="en-US"/>
        </w:rPr>
        <w:t xml:space="preserve"> </w:t>
      </w:r>
      <w:r w:rsidR="007E2896">
        <w:rPr>
          <w:rFonts w:ascii="Times New Roman" w:hAnsi="Times New Roman"/>
          <w:sz w:val="24"/>
          <w:szCs w:val="24"/>
          <w:lang w:val="en-US"/>
        </w:rPr>
        <w:t xml:space="preserve">the data </w:t>
      </w:r>
      <w:r>
        <w:rPr>
          <w:rFonts w:ascii="Times New Roman" w:hAnsi="Times New Roman"/>
          <w:sz w:val="24"/>
          <w:szCs w:val="24"/>
          <w:lang w:val="en-US"/>
        </w:rPr>
        <w:t xml:space="preserve">considering hypothesis awareness as </w:t>
      </w:r>
      <w:r w:rsidR="007E2896">
        <w:rPr>
          <w:rFonts w:ascii="Times New Roman" w:hAnsi="Times New Roman"/>
          <w:sz w:val="24"/>
          <w:szCs w:val="24"/>
          <w:lang w:val="en-US"/>
        </w:rPr>
        <w:t xml:space="preserve">a factor </w:t>
      </w:r>
      <w:r>
        <w:rPr>
          <w:rFonts w:ascii="Times New Roman" w:hAnsi="Times New Roman"/>
          <w:sz w:val="24"/>
          <w:szCs w:val="24"/>
          <w:lang w:val="en-US"/>
        </w:rPr>
        <w:t xml:space="preserve">in a </w:t>
      </w:r>
      <w:r w:rsidR="00271B7A">
        <w:rPr>
          <w:rFonts w:ascii="Times New Roman" w:hAnsi="Times New Roman"/>
          <w:sz w:val="24"/>
          <w:szCs w:val="24"/>
          <w:lang w:val="en-US"/>
        </w:rPr>
        <w:t>one-way ANOVA</w:t>
      </w:r>
      <w:r>
        <w:rPr>
          <w:rFonts w:ascii="Times New Roman" w:hAnsi="Times New Roman"/>
          <w:sz w:val="24"/>
          <w:szCs w:val="24"/>
          <w:lang w:val="en-US"/>
        </w:rPr>
        <w:t xml:space="preserve">. We found no interaction on </w:t>
      </w:r>
      <w:r w:rsidR="007E2896">
        <w:rPr>
          <w:rFonts w:ascii="Times New Roman" w:hAnsi="Times New Roman"/>
          <w:sz w:val="24"/>
          <w:szCs w:val="24"/>
          <w:lang w:val="en-US"/>
        </w:rPr>
        <w:t xml:space="preserve">either </w:t>
      </w:r>
      <w:r>
        <w:rPr>
          <w:rFonts w:ascii="Times New Roman" w:hAnsi="Times New Roman"/>
          <w:sz w:val="24"/>
          <w:szCs w:val="24"/>
          <w:lang w:val="en-US"/>
        </w:rPr>
        <w:t xml:space="preserve">implicit, </w:t>
      </w:r>
      <w:del w:id="79" w:author="Lien De Saedeleer" w:date="2018-05-08T00:20:00Z">
        <w:r w:rsidDel="0013450F">
          <w:rPr>
            <w:rFonts w:ascii="Times New Roman" w:hAnsi="Times New Roman"/>
            <w:i/>
            <w:sz w:val="24"/>
            <w:szCs w:val="24"/>
            <w:lang w:val="en-US"/>
          </w:rPr>
          <w:delText>F</w:delText>
        </w:r>
        <w:r w:rsidR="00271B7A" w:rsidDel="0013450F">
          <w:rPr>
            <w:rFonts w:ascii="Times New Roman" w:hAnsi="Times New Roman"/>
            <w:sz w:val="24"/>
            <w:szCs w:val="24"/>
            <w:lang w:val="en-US"/>
          </w:rPr>
          <w:delText>(1, 105) = 0.17</w:delText>
        </w:r>
        <w:r w:rsidDel="0013450F">
          <w:rPr>
            <w:rFonts w:ascii="Times New Roman" w:hAnsi="Times New Roman"/>
            <w:sz w:val="24"/>
            <w:szCs w:val="24"/>
            <w:lang w:val="en-US"/>
          </w:rPr>
          <w:delText xml:space="preserve">, </w:delText>
        </w:r>
        <w:r w:rsidDel="0013450F">
          <w:rPr>
            <w:rFonts w:ascii="Times New Roman" w:hAnsi="Times New Roman"/>
            <w:i/>
            <w:sz w:val="24"/>
            <w:szCs w:val="24"/>
            <w:lang w:val="en-US"/>
          </w:rPr>
          <w:delText xml:space="preserve">p </w:delText>
        </w:r>
        <w:r w:rsidR="00271B7A" w:rsidDel="0013450F">
          <w:rPr>
            <w:rFonts w:ascii="Times New Roman" w:hAnsi="Times New Roman"/>
            <w:sz w:val="24"/>
            <w:szCs w:val="24"/>
            <w:lang w:val="en-US"/>
          </w:rPr>
          <w:delText>= .</w:delText>
        </w:r>
        <w:r w:rsidDel="0013450F">
          <w:rPr>
            <w:rFonts w:ascii="Times New Roman" w:hAnsi="Times New Roman"/>
            <w:sz w:val="24"/>
            <w:szCs w:val="24"/>
            <w:lang w:val="en-US"/>
          </w:rPr>
          <w:delText>6</w:delText>
        </w:r>
        <w:r w:rsidR="00271B7A" w:rsidDel="0013450F">
          <w:rPr>
            <w:rFonts w:ascii="Times New Roman" w:hAnsi="Times New Roman"/>
            <w:sz w:val="24"/>
            <w:szCs w:val="24"/>
            <w:lang w:val="en-US"/>
          </w:rPr>
          <w:delText>8</w:delText>
        </w:r>
      </w:del>
      <w:ins w:id="80" w:author="Lien De Saedeleer" w:date="2018-05-08T00:20:00Z">
        <w:r w:rsidR="0013450F" w:rsidRPr="0013450F">
          <w:rPr>
            <w:rFonts w:ascii="Times New Roman" w:hAnsi="Times New Roman"/>
            <w:i/>
            <w:sz w:val="24"/>
            <w:szCs w:val="24"/>
            <w:lang w:val="en-US"/>
          </w:rPr>
          <w:t xml:space="preserve"> </w:t>
        </w:r>
        <w:r w:rsidR="0013450F">
          <w:rPr>
            <w:rFonts w:ascii="Times New Roman" w:hAnsi="Times New Roman"/>
            <w:i/>
            <w:sz w:val="24"/>
            <w:szCs w:val="24"/>
            <w:lang w:val="en-US"/>
          </w:rPr>
          <w:t>F</w:t>
        </w:r>
        <w:r w:rsidR="0013450F">
          <w:rPr>
            <w:rFonts w:ascii="Times New Roman" w:hAnsi="Times New Roman"/>
            <w:sz w:val="24"/>
            <w:szCs w:val="24"/>
            <w:lang w:val="en-US"/>
          </w:rPr>
          <w:t xml:space="preserve">(1, 102) = </w:t>
        </w:r>
      </w:ins>
      <w:ins w:id="81" w:author="Lien De Saedeleer" w:date="2018-05-08T00:21:00Z">
        <w:r w:rsidR="0013450F">
          <w:rPr>
            <w:rFonts w:ascii="Times New Roman" w:hAnsi="Times New Roman"/>
            <w:sz w:val="24"/>
            <w:szCs w:val="24"/>
            <w:lang w:val="en-US"/>
          </w:rPr>
          <w:t>0.65</w:t>
        </w:r>
      </w:ins>
      <w:ins w:id="82" w:author="Lien De Saedeleer" w:date="2018-05-08T00:20:00Z">
        <w:r w:rsidR="0013450F">
          <w:rPr>
            <w:rFonts w:ascii="Times New Roman" w:hAnsi="Times New Roman"/>
            <w:sz w:val="24"/>
            <w:szCs w:val="24"/>
            <w:lang w:val="en-US"/>
          </w:rPr>
          <w:t xml:space="preserve">, </w:t>
        </w:r>
        <w:r w:rsidR="0013450F">
          <w:rPr>
            <w:rFonts w:ascii="Times New Roman" w:hAnsi="Times New Roman"/>
            <w:i/>
            <w:sz w:val="24"/>
            <w:szCs w:val="24"/>
            <w:lang w:val="en-US"/>
          </w:rPr>
          <w:t xml:space="preserve">p </w:t>
        </w:r>
        <w:r w:rsidR="0013450F">
          <w:rPr>
            <w:rFonts w:ascii="Times New Roman" w:hAnsi="Times New Roman"/>
            <w:sz w:val="24"/>
            <w:szCs w:val="24"/>
            <w:lang w:val="en-US"/>
          </w:rPr>
          <w:t>= .</w:t>
        </w:r>
      </w:ins>
      <w:ins w:id="83" w:author="Lien De Saedeleer" w:date="2018-05-08T00:21:00Z">
        <w:r w:rsidR="0013450F">
          <w:rPr>
            <w:rFonts w:ascii="Times New Roman" w:hAnsi="Times New Roman"/>
            <w:sz w:val="24"/>
            <w:szCs w:val="24"/>
            <w:lang w:val="en-US"/>
          </w:rPr>
          <w:t>42</w:t>
        </w:r>
      </w:ins>
      <w:r>
        <w:rPr>
          <w:rFonts w:ascii="Times New Roman" w:hAnsi="Times New Roman"/>
          <w:sz w:val="24"/>
          <w:szCs w:val="24"/>
          <w:lang w:val="en-US"/>
        </w:rPr>
        <w:t xml:space="preserve">, </w:t>
      </w:r>
      <w:r w:rsidR="00271B7A">
        <w:rPr>
          <w:rFonts w:ascii="Times New Roman" w:hAnsi="Times New Roman"/>
          <w:sz w:val="24"/>
          <w:szCs w:val="24"/>
          <w:lang w:val="en-US"/>
        </w:rPr>
        <w:t xml:space="preserve">or </w:t>
      </w:r>
      <w:r>
        <w:rPr>
          <w:rFonts w:ascii="Times New Roman" w:hAnsi="Times New Roman"/>
          <w:sz w:val="24"/>
          <w:szCs w:val="24"/>
          <w:lang w:val="en-US"/>
        </w:rPr>
        <w:t>explicit</w:t>
      </w:r>
      <w:r w:rsidR="00271B7A">
        <w:rPr>
          <w:rFonts w:ascii="Times New Roman" w:hAnsi="Times New Roman"/>
          <w:sz w:val="24"/>
          <w:szCs w:val="24"/>
          <w:lang w:val="en-US"/>
        </w:rPr>
        <w:t xml:space="preserve"> evaluations</w:t>
      </w:r>
      <w:r>
        <w:rPr>
          <w:rFonts w:ascii="Times New Roman" w:hAnsi="Times New Roman"/>
          <w:sz w:val="24"/>
          <w:szCs w:val="24"/>
          <w:lang w:val="en-US"/>
        </w:rPr>
        <w:t>,</w:t>
      </w:r>
      <w:del w:id="84" w:author="Lien De Saedeleer" w:date="2018-05-08T00:21:00Z">
        <w:r w:rsidDel="0013450F">
          <w:rPr>
            <w:rFonts w:ascii="Times New Roman" w:hAnsi="Times New Roman"/>
            <w:sz w:val="24"/>
            <w:szCs w:val="24"/>
            <w:lang w:val="en-US"/>
          </w:rPr>
          <w:delText xml:space="preserve"> </w:delText>
        </w:r>
        <w:r w:rsidDel="0013450F">
          <w:rPr>
            <w:rFonts w:ascii="Times New Roman" w:hAnsi="Times New Roman"/>
            <w:i/>
            <w:sz w:val="24"/>
            <w:szCs w:val="24"/>
            <w:lang w:val="en-US"/>
          </w:rPr>
          <w:delText>F</w:delText>
        </w:r>
        <w:r w:rsidR="00271B7A" w:rsidDel="0013450F">
          <w:rPr>
            <w:rFonts w:ascii="Times New Roman" w:hAnsi="Times New Roman"/>
            <w:sz w:val="24"/>
            <w:szCs w:val="24"/>
            <w:lang w:val="en-US"/>
          </w:rPr>
          <w:delText>(1, 105) = 2.45</w:delText>
        </w:r>
        <w:r w:rsidDel="0013450F">
          <w:rPr>
            <w:rFonts w:ascii="Times New Roman" w:hAnsi="Times New Roman"/>
            <w:sz w:val="24"/>
            <w:szCs w:val="24"/>
            <w:lang w:val="en-US"/>
          </w:rPr>
          <w:delText xml:space="preserve">, </w:delText>
        </w:r>
        <w:r w:rsidDel="0013450F">
          <w:rPr>
            <w:rFonts w:ascii="Times New Roman" w:hAnsi="Times New Roman"/>
            <w:i/>
            <w:sz w:val="24"/>
            <w:szCs w:val="24"/>
            <w:lang w:val="en-US"/>
          </w:rPr>
          <w:delText xml:space="preserve">p </w:delText>
        </w:r>
        <w:r w:rsidR="00271B7A" w:rsidDel="0013450F">
          <w:rPr>
            <w:rFonts w:ascii="Times New Roman" w:hAnsi="Times New Roman"/>
            <w:sz w:val="24"/>
            <w:szCs w:val="24"/>
            <w:lang w:val="en-US"/>
          </w:rPr>
          <w:delText>= .12</w:delText>
        </w:r>
      </w:del>
      <w:ins w:id="85" w:author="Lien De Saedeleer" w:date="2018-05-08T00:21:00Z">
        <w:r w:rsidR="0013450F" w:rsidRPr="0013450F">
          <w:rPr>
            <w:rFonts w:ascii="Times New Roman" w:hAnsi="Times New Roman"/>
            <w:i/>
            <w:sz w:val="24"/>
            <w:szCs w:val="24"/>
            <w:lang w:val="en-US"/>
          </w:rPr>
          <w:t xml:space="preserve"> </w:t>
        </w:r>
        <w:commentRangeStart w:id="86"/>
        <w:r w:rsidR="0013450F">
          <w:rPr>
            <w:rFonts w:ascii="Times New Roman" w:hAnsi="Times New Roman"/>
            <w:i/>
            <w:sz w:val="24"/>
            <w:szCs w:val="24"/>
            <w:lang w:val="en-US"/>
          </w:rPr>
          <w:t>F</w:t>
        </w:r>
        <w:r w:rsidR="0013450F">
          <w:rPr>
            <w:rFonts w:ascii="Times New Roman" w:hAnsi="Times New Roman"/>
            <w:sz w:val="24"/>
            <w:szCs w:val="24"/>
            <w:lang w:val="en-US"/>
          </w:rPr>
          <w:t xml:space="preserve">(1, 102) = 2.79, </w:t>
        </w:r>
        <w:r w:rsidR="0013450F">
          <w:rPr>
            <w:rFonts w:ascii="Times New Roman" w:hAnsi="Times New Roman"/>
            <w:i/>
            <w:sz w:val="24"/>
            <w:szCs w:val="24"/>
            <w:lang w:val="en-US"/>
          </w:rPr>
          <w:t xml:space="preserve">p </w:t>
        </w:r>
        <w:r w:rsidR="0013450F">
          <w:rPr>
            <w:rFonts w:ascii="Times New Roman" w:hAnsi="Times New Roman"/>
            <w:sz w:val="24"/>
            <w:szCs w:val="24"/>
            <w:lang w:val="en-US"/>
          </w:rPr>
          <w:t>= .10</w:t>
        </w:r>
      </w:ins>
      <w:commentRangeEnd w:id="86"/>
      <w:ins w:id="87" w:author="Lien De Saedeleer" w:date="2018-05-08T22:11:00Z">
        <w:r w:rsidR="000B6BFF">
          <w:rPr>
            <w:rStyle w:val="CommentReference"/>
            <w:rFonts w:asciiTheme="minorHAnsi" w:eastAsiaTheme="minorHAnsi" w:hAnsiTheme="minorHAnsi" w:cstheme="minorBidi"/>
            <w:color w:val="auto"/>
            <w:lang w:val="it-IT" w:eastAsia="en-US"/>
          </w:rPr>
          <w:commentReference w:id="86"/>
        </w:r>
      </w:ins>
      <w:r>
        <w:rPr>
          <w:rFonts w:ascii="Times New Roman" w:hAnsi="Times New Roman"/>
          <w:sz w:val="24"/>
          <w:szCs w:val="24"/>
          <w:lang w:val="en-US"/>
        </w:rPr>
        <w:t>. Among participants who notice</w:t>
      </w:r>
      <w:r w:rsidR="007E2896">
        <w:rPr>
          <w:rFonts w:ascii="Times New Roman" w:hAnsi="Times New Roman"/>
          <w:sz w:val="24"/>
          <w:szCs w:val="24"/>
          <w:lang w:val="en-US"/>
        </w:rPr>
        <w:t>d</w:t>
      </w:r>
      <w:r>
        <w:rPr>
          <w:rFonts w:ascii="Times New Roman" w:hAnsi="Times New Roman"/>
          <w:sz w:val="24"/>
          <w:szCs w:val="24"/>
          <w:lang w:val="en-US"/>
        </w:rPr>
        <w:t xml:space="preserve"> the </w:t>
      </w:r>
      <w:r w:rsidR="00271B7A">
        <w:rPr>
          <w:rFonts w:ascii="Times New Roman" w:hAnsi="Times New Roman"/>
          <w:sz w:val="24"/>
          <w:szCs w:val="24"/>
          <w:lang w:val="en-US"/>
        </w:rPr>
        <w:t>color</w:t>
      </w:r>
      <w:r w:rsidR="007E2896">
        <w:rPr>
          <w:rFonts w:ascii="Times New Roman" w:hAnsi="Times New Roman"/>
          <w:sz w:val="24"/>
          <w:szCs w:val="24"/>
          <w:lang w:val="en-US"/>
        </w:rPr>
        <w:t xml:space="preserve"> switch</w:t>
      </w:r>
      <w:r w:rsidR="00271B7A">
        <w:rPr>
          <w:rFonts w:ascii="Times New Roman" w:hAnsi="Times New Roman"/>
          <w:sz w:val="24"/>
          <w:szCs w:val="24"/>
          <w:lang w:val="en-US"/>
        </w:rPr>
        <w:t xml:space="preserve">, we found that </w:t>
      </w:r>
      <w:r w:rsidR="00B4071A">
        <w:rPr>
          <w:rFonts w:ascii="Times New Roman" w:hAnsi="Times New Roman"/>
          <w:sz w:val="24"/>
          <w:szCs w:val="24"/>
          <w:lang w:val="en-US"/>
        </w:rPr>
        <w:t xml:space="preserve">only </w:t>
      </w:r>
      <w:del w:id="88" w:author="Lien De Saedeleer" w:date="2018-05-08T00:23:00Z">
        <w:r w:rsidR="00271B7A" w:rsidDel="00DD1495">
          <w:rPr>
            <w:rFonts w:ascii="Times New Roman" w:hAnsi="Times New Roman"/>
            <w:sz w:val="24"/>
            <w:szCs w:val="24"/>
            <w:lang w:val="en-US"/>
          </w:rPr>
          <w:delText>54</w:delText>
        </w:r>
        <w:r w:rsidDel="00DD1495">
          <w:rPr>
            <w:rFonts w:ascii="Times New Roman" w:hAnsi="Times New Roman"/>
            <w:sz w:val="24"/>
            <w:szCs w:val="24"/>
            <w:lang w:val="en-US"/>
          </w:rPr>
          <w:delText>%</w:delText>
        </w:r>
      </w:del>
      <w:ins w:id="89" w:author="Lien De Saedeleer" w:date="2018-05-08T00:23:00Z">
        <w:r w:rsidR="00DD1495">
          <w:rPr>
            <w:rFonts w:ascii="Times New Roman" w:hAnsi="Times New Roman"/>
            <w:sz w:val="24"/>
            <w:szCs w:val="24"/>
            <w:lang w:val="en-US"/>
          </w:rPr>
          <w:t>53%</w:t>
        </w:r>
      </w:ins>
      <w:r>
        <w:rPr>
          <w:rFonts w:ascii="Times New Roman" w:hAnsi="Times New Roman"/>
          <w:sz w:val="24"/>
          <w:szCs w:val="24"/>
          <w:lang w:val="en-US"/>
        </w:rPr>
        <w:t xml:space="preserve"> of them reported that the color switching influenced the way the</w:t>
      </w:r>
      <w:r w:rsidR="00271B7A">
        <w:rPr>
          <w:rFonts w:ascii="Times New Roman" w:hAnsi="Times New Roman"/>
          <w:sz w:val="24"/>
          <w:szCs w:val="24"/>
          <w:lang w:val="en-US"/>
        </w:rPr>
        <w:t>y</w:t>
      </w:r>
      <w:r>
        <w:rPr>
          <w:rFonts w:ascii="Times New Roman" w:hAnsi="Times New Roman"/>
          <w:sz w:val="24"/>
          <w:szCs w:val="24"/>
          <w:lang w:val="en-US"/>
        </w:rPr>
        <w:t xml:space="preserve"> evaluated the</w:t>
      </w:r>
      <w:r w:rsidR="00271B7A">
        <w:rPr>
          <w:rFonts w:ascii="Times New Roman" w:hAnsi="Times New Roman"/>
          <w:sz w:val="24"/>
          <w:szCs w:val="24"/>
          <w:lang w:val="en-US"/>
        </w:rPr>
        <w:t xml:space="preserve"> CSs, </w:t>
      </w:r>
      <w:r w:rsidR="007E2896">
        <w:rPr>
          <w:rFonts w:ascii="Times New Roman" w:hAnsi="Times New Roman"/>
          <w:sz w:val="24"/>
          <w:szCs w:val="24"/>
          <w:lang w:val="en-US"/>
        </w:rPr>
        <w:t xml:space="preserve">whereas </w:t>
      </w:r>
      <w:r w:rsidR="00271B7A">
        <w:rPr>
          <w:rFonts w:ascii="Times New Roman" w:hAnsi="Times New Roman"/>
          <w:sz w:val="24"/>
          <w:szCs w:val="24"/>
          <w:lang w:val="en-US"/>
        </w:rPr>
        <w:t xml:space="preserve">the remaining </w:t>
      </w:r>
      <w:del w:id="90" w:author="Lien De Saedeleer" w:date="2018-05-08T00:23:00Z">
        <w:r w:rsidR="00271B7A" w:rsidDel="00DD1495">
          <w:rPr>
            <w:rFonts w:ascii="Times New Roman" w:hAnsi="Times New Roman"/>
            <w:sz w:val="24"/>
            <w:szCs w:val="24"/>
            <w:lang w:val="en-US"/>
          </w:rPr>
          <w:delText>46</w:delText>
        </w:r>
        <w:r w:rsidDel="00DD1495">
          <w:rPr>
            <w:rFonts w:ascii="Times New Roman" w:hAnsi="Times New Roman"/>
            <w:sz w:val="24"/>
            <w:szCs w:val="24"/>
            <w:lang w:val="en-US"/>
          </w:rPr>
          <w:delText>%</w:delText>
        </w:r>
      </w:del>
      <w:ins w:id="91" w:author="Lien De Saedeleer" w:date="2018-05-08T00:23:00Z">
        <w:r w:rsidR="00DD1495">
          <w:rPr>
            <w:rFonts w:ascii="Times New Roman" w:hAnsi="Times New Roman"/>
            <w:sz w:val="24"/>
            <w:szCs w:val="24"/>
            <w:lang w:val="en-US"/>
          </w:rPr>
          <w:t>47%</w:t>
        </w:r>
      </w:ins>
      <w:r>
        <w:rPr>
          <w:rFonts w:ascii="Times New Roman" w:hAnsi="Times New Roman"/>
          <w:sz w:val="24"/>
          <w:szCs w:val="24"/>
          <w:lang w:val="en-US"/>
        </w:rPr>
        <w:t xml:space="preserve"> </w:t>
      </w:r>
      <w:r w:rsidR="007E2896">
        <w:rPr>
          <w:rFonts w:ascii="Times New Roman" w:hAnsi="Times New Roman"/>
          <w:sz w:val="24"/>
          <w:szCs w:val="24"/>
          <w:lang w:val="en-US"/>
        </w:rPr>
        <w:t xml:space="preserve">said it </w:t>
      </w:r>
      <w:r>
        <w:rPr>
          <w:rFonts w:ascii="Times New Roman" w:hAnsi="Times New Roman"/>
          <w:sz w:val="24"/>
          <w:szCs w:val="24"/>
          <w:lang w:val="en-US"/>
        </w:rPr>
        <w:t>did not</w:t>
      </w:r>
      <w:commentRangeStart w:id="92"/>
      <w:r>
        <w:rPr>
          <w:rFonts w:ascii="Times New Roman" w:hAnsi="Times New Roman"/>
          <w:sz w:val="24"/>
          <w:szCs w:val="24"/>
          <w:lang w:val="en-US"/>
        </w:rPr>
        <w:t xml:space="preserve">. </w:t>
      </w:r>
      <w:del w:id="93" w:author="Lien De Saedeleer" w:date="2018-05-08T00:28:00Z">
        <w:r w:rsidR="007E2896" w:rsidDel="00DD1495">
          <w:rPr>
            <w:rFonts w:ascii="Times New Roman" w:hAnsi="Times New Roman"/>
            <w:sz w:val="24"/>
            <w:szCs w:val="24"/>
            <w:lang w:val="en-US"/>
          </w:rPr>
          <w:delText>F</w:delText>
        </w:r>
        <w:r w:rsidR="00271B7A" w:rsidDel="00DD1495">
          <w:rPr>
            <w:rFonts w:ascii="Times New Roman" w:hAnsi="Times New Roman"/>
            <w:sz w:val="24"/>
            <w:szCs w:val="24"/>
            <w:lang w:val="en-US"/>
          </w:rPr>
          <w:delText xml:space="preserve">or </w:delText>
        </w:r>
        <w:r w:rsidDel="00DD1495">
          <w:rPr>
            <w:rFonts w:ascii="Times New Roman" w:hAnsi="Times New Roman"/>
            <w:sz w:val="24"/>
            <w:szCs w:val="24"/>
            <w:lang w:val="en-US"/>
          </w:rPr>
          <w:delText>those who</w:delText>
        </w:r>
      </w:del>
      <w:ins w:id="94" w:author="Lien De Saedeleer" w:date="2018-05-08T00:28:00Z">
        <w:r w:rsidR="00DD1495">
          <w:rPr>
            <w:rFonts w:ascii="Times New Roman" w:hAnsi="Times New Roman"/>
            <w:sz w:val="24"/>
            <w:szCs w:val="24"/>
            <w:lang w:val="en-US"/>
          </w:rPr>
          <w:t>Fifty participants</w:t>
        </w:r>
      </w:ins>
      <w:r>
        <w:rPr>
          <w:rFonts w:ascii="Times New Roman" w:hAnsi="Times New Roman"/>
          <w:sz w:val="24"/>
          <w:szCs w:val="24"/>
          <w:lang w:val="en-US"/>
        </w:rPr>
        <w:t xml:space="preserve"> explicitly </w:t>
      </w:r>
      <w:r w:rsidR="007E2896">
        <w:rPr>
          <w:rFonts w:ascii="Times New Roman" w:hAnsi="Times New Roman"/>
          <w:sz w:val="24"/>
          <w:szCs w:val="24"/>
          <w:lang w:val="en-US"/>
        </w:rPr>
        <w:t xml:space="preserve">reported being </w:t>
      </w:r>
      <w:r>
        <w:rPr>
          <w:rFonts w:ascii="Times New Roman" w:hAnsi="Times New Roman"/>
          <w:sz w:val="24"/>
          <w:szCs w:val="24"/>
          <w:lang w:val="en-US"/>
        </w:rPr>
        <w:t>influenced by the color switching</w:t>
      </w:r>
      <w:ins w:id="95" w:author="Lien De Saedeleer" w:date="2018-05-08T00:28:00Z">
        <w:r w:rsidR="00DD1495">
          <w:rPr>
            <w:rFonts w:ascii="Times New Roman" w:hAnsi="Times New Roman"/>
            <w:sz w:val="24"/>
            <w:szCs w:val="24"/>
            <w:lang w:val="en-US"/>
          </w:rPr>
          <w:t>.</w:t>
        </w:r>
      </w:ins>
      <w:r w:rsidR="000268EA">
        <w:rPr>
          <w:rFonts w:ascii="Times New Roman" w:hAnsi="Times New Roman"/>
          <w:sz w:val="24"/>
          <w:szCs w:val="24"/>
          <w:lang w:val="en-US"/>
        </w:rPr>
        <w:t xml:space="preserve"> </w:t>
      </w:r>
      <w:bookmarkStart w:id="96" w:name="_GoBack"/>
      <w:bookmarkEnd w:id="96"/>
      <w:del w:id="97" w:author="Lien De Saedeleer" w:date="2018-05-08T00:28:00Z">
        <w:r w:rsidR="00CB39A6" w:rsidDel="00DD1495">
          <w:rPr>
            <w:rFonts w:ascii="Times New Roman" w:hAnsi="Times New Roman"/>
            <w:sz w:val="24"/>
            <w:szCs w:val="24"/>
            <w:lang w:val="en-US"/>
          </w:rPr>
          <w:delText xml:space="preserve"> (</w:delText>
        </w:r>
        <w:r w:rsidR="00CB39A6" w:rsidDel="00DD1495">
          <w:rPr>
            <w:rFonts w:ascii="Times New Roman" w:hAnsi="Times New Roman"/>
            <w:i/>
            <w:sz w:val="24"/>
            <w:szCs w:val="24"/>
            <w:lang w:val="en-US"/>
          </w:rPr>
          <w:delText xml:space="preserve">N = </w:delText>
        </w:r>
        <w:r w:rsidR="00271B7A" w:rsidDel="00DD1495">
          <w:rPr>
            <w:rFonts w:ascii="Times New Roman" w:hAnsi="Times New Roman"/>
            <w:sz w:val="24"/>
            <w:szCs w:val="24"/>
            <w:lang w:val="en-US"/>
          </w:rPr>
          <w:delText>50</w:delText>
        </w:r>
        <w:r w:rsidR="00CB39A6" w:rsidDel="00DD1495">
          <w:rPr>
            <w:rFonts w:ascii="Times New Roman" w:hAnsi="Times New Roman"/>
            <w:sz w:val="24"/>
            <w:szCs w:val="24"/>
            <w:lang w:val="en-US"/>
          </w:rPr>
          <w:delText>)</w:delText>
        </w:r>
        <w:r w:rsidDel="00DD1495">
          <w:rPr>
            <w:rFonts w:ascii="Times New Roman" w:hAnsi="Times New Roman"/>
            <w:sz w:val="24"/>
            <w:szCs w:val="24"/>
            <w:lang w:val="en-US"/>
          </w:rPr>
          <w:delText>, t</w:delText>
        </w:r>
      </w:del>
      <w:ins w:id="98" w:author="Lien De Saedeleer" w:date="2018-05-08T00:28:00Z">
        <w:r w:rsidR="00DD1495">
          <w:rPr>
            <w:rFonts w:ascii="Times New Roman" w:hAnsi="Times New Roman"/>
            <w:sz w:val="24"/>
            <w:szCs w:val="24"/>
            <w:lang w:val="en-US"/>
          </w:rPr>
          <w:t>T</w:t>
        </w:r>
        <w:commentRangeEnd w:id="92"/>
        <w:r w:rsidR="00DD1495">
          <w:rPr>
            <w:rStyle w:val="CommentReference"/>
            <w:rFonts w:asciiTheme="minorHAnsi" w:eastAsiaTheme="minorHAnsi" w:hAnsiTheme="minorHAnsi" w:cstheme="minorBidi"/>
            <w:color w:val="auto"/>
            <w:lang w:val="it-IT" w:eastAsia="en-US"/>
          </w:rPr>
          <w:commentReference w:id="92"/>
        </w:r>
      </w:ins>
      <w:r>
        <w:rPr>
          <w:rFonts w:ascii="Times New Roman" w:hAnsi="Times New Roman"/>
          <w:sz w:val="24"/>
          <w:szCs w:val="24"/>
          <w:lang w:val="en-US"/>
        </w:rPr>
        <w:t xml:space="preserve">he impact of our manipulation was </w:t>
      </w:r>
      <w:del w:id="99" w:author="Lien De Saedeleer" w:date="2018-05-08T00:32:00Z">
        <w:r w:rsidR="00271B7A" w:rsidDel="00DD1495">
          <w:rPr>
            <w:rFonts w:ascii="Times New Roman" w:hAnsi="Times New Roman"/>
            <w:sz w:val="24"/>
            <w:szCs w:val="24"/>
            <w:lang w:val="en-US"/>
          </w:rPr>
          <w:delText xml:space="preserve">descriptively </w:delText>
        </w:r>
      </w:del>
      <w:r>
        <w:rPr>
          <w:rFonts w:ascii="Times New Roman" w:hAnsi="Times New Roman"/>
          <w:sz w:val="24"/>
          <w:szCs w:val="24"/>
          <w:lang w:val="en-US"/>
        </w:rPr>
        <w:t>stronger on both implicit,</w:t>
      </w:r>
      <w:r w:rsidR="00CB39A6">
        <w:rPr>
          <w:rFonts w:ascii="Times New Roman" w:hAnsi="Times New Roman"/>
          <w:sz w:val="24"/>
          <w:szCs w:val="24"/>
          <w:lang w:val="en-US"/>
        </w:rPr>
        <w:t xml:space="preserve"> </w:t>
      </w:r>
      <w:del w:id="100" w:author="Lien De Saedeleer" w:date="2018-05-08T00:31:00Z">
        <w:r w:rsidR="00CB39A6" w:rsidDel="00DD1495">
          <w:rPr>
            <w:rFonts w:ascii="Times New Roman" w:hAnsi="Times New Roman"/>
            <w:i/>
            <w:sz w:val="24"/>
            <w:szCs w:val="24"/>
            <w:lang w:val="en-US"/>
          </w:rPr>
          <w:delText>F</w:delText>
        </w:r>
        <w:r w:rsidR="00A56A93" w:rsidDel="00DD1495">
          <w:rPr>
            <w:rFonts w:ascii="Times New Roman" w:hAnsi="Times New Roman"/>
            <w:sz w:val="24"/>
            <w:szCs w:val="24"/>
            <w:lang w:val="en-US"/>
          </w:rPr>
          <w:delText>(1, 91</w:delText>
        </w:r>
        <w:r w:rsidR="00CB39A6" w:rsidDel="00DD1495">
          <w:rPr>
            <w:rFonts w:ascii="Times New Roman" w:hAnsi="Times New Roman"/>
            <w:sz w:val="24"/>
            <w:szCs w:val="24"/>
            <w:lang w:val="en-US"/>
          </w:rPr>
          <w:delText>) =</w:delText>
        </w:r>
        <w:r w:rsidR="00A56A93" w:rsidDel="00DD1495">
          <w:rPr>
            <w:rFonts w:ascii="Times New Roman" w:hAnsi="Times New Roman"/>
            <w:sz w:val="24"/>
            <w:szCs w:val="24"/>
            <w:lang w:val="en-US"/>
          </w:rPr>
          <w:delText xml:space="preserve"> 2.03</w:delText>
        </w:r>
        <w:r w:rsidR="00CB39A6" w:rsidDel="00DD1495">
          <w:rPr>
            <w:rFonts w:ascii="Times New Roman" w:hAnsi="Times New Roman"/>
            <w:sz w:val="24"/>
            <w:szCs w:val="24"/>
            <w:lang w:val="en-US"/>
          </w:rPr>
          <w:delText xml:space="preserve">, </w:delText>
        </w:r>
        <w:r w:rsidR="00CB39A6" w:rsidDel="00DD1495">
          <w:rPr>
            <w:rFonts w:ascii="Times New Roman" w:hAnsi="Times New Roman"/>
            <w:i/>
            <w:sz w:val="24"/>
            <w:szCs w:val="24"/>
            <w:lang w:val="en-US"/>
          </w:rPr>
          <w:delText xml:space="preserve">p </w:delText>
        </w:r>
        <w:r w:rsidR="00A56A93" w:rsidDel="00DD1495">
          <w:rPr>
            <w:rFonts w:ascii="Times New Roman" w:hAnsi="Times New Roman"/>
            <w:sz w:val="24"/>
            <w:szCs w:val="24"/>
            <w:lang w:val="en-US"/>
          </w:rPr>
          <w:delText>= .16</w:delText>
        </w:r>
      </w:del>
      <w:ins w:id="101" w:author="Lien De Saedeleer" w:date="2018-05-08T00:31:00Z">
        <w:r w:rsidR="00DD1495" w:rsidRPr="00DD1495">
          <w:rPr>
            <w:rFonts w:ascii="Times New Roman" w:hAnsi="Times New Roman"/>
            <w:i/>
            <w:sz w:val="24"/>
            <w:szCs w:val="24"/>
            <w:lang w:val="en-US"/>
          </w:rPr>
          <w:t xml:space="preserve"> </w:t>
        </w:r>
        <w:commentRangeStart w:id="102"/>
        <w:r w:rsidR="00DD1495">
          <w:rPr>
            <w:rFonts w:ascii="Times New Roman" w:hAnsi="Times New Roman"/>
            <w:i/>
            <w:sz w:val="24"/>
            <w:szCs w:val="24"/>
            <w:lang w:val="en-US"/>
          </w:rPr>
          <w:t>F</w:t>
        </w:r>
        <w:r w:rsidR="00DD1495">
          <w:rPr>
            <w:rFonts w:ascii="Times New Roman" w:hAnsi="Times New Roman"/>
            <w:sz w:val="24"/>
            <w:szCs w:val="24"/>
            <w:lang w:val="en-US"/>
          </w:rPr>
          <w:t xml:space="preserve">(1, </w:t>
        </w:r>
      </w:ins>
      <w:ins w:id="103" w:author="Lien De Saedeleer" w:date="2018-05-08T00:32:00Z">
        <w:r w:rsidR="00DD1495">
          <w:rPr>
            <w:rFonts w:ascii="Times New Roman" w:hAnsi="Times New Roman"/>
            <w:sz w:val="24"/>
            <w:szCs w:val="24"/>
            <w:lang w:val="en-US"/>
          </w:rPr>
          <w:t>102</w:t>
        </w:r>
      </w:ins>
      <w:ins w:id="104" w:author="Lien De Saedeleer" w:date="2018-05-08T00:31:00Z">
        <w:r w:rsidR="00DD1495">
          <w:rPr>
            <w:rFonts w:ascii="Times New Roman" w:hAnsi="Times New Roman"/>
            <w:sz w:val="24"/>
            <w:szCs w:val="24"/>
            <w:lang w:val="en-US"/>
          </w:rPr>
          <w:t xml:space="preserve">) = </w:t>
        </w:r>
      </w:ins>
      <w:ins w:id="105" w:author="Lien De Saedeleer" w:date="2018-05-08T00:33:00Z">
        <w:r w:rsidR="00DD1495">
          <w:rPr>
            <w:rFonts w:ascii="Times New Roman" w:hAnsi="Times New Roman"/>
            <w:sz w:val="24"/>
            <w:szCs w:val="24"/>
            <w:lang w:val="en-US"/>
          </w:rPr>
          <w:t>4.67</w:t>
        </w:r>
      </w:ins>
      <w:ins w:id="106" w:author="Lien De Saedeleer" w:date="2018-05-08T00:31:00Z">
        <w:r w:rsidR="00DD1495">
          <w:rPr>
            <w:rFonts w:ascii="Times New Roman" w:hAnsi="Times New Roman"/>
            <w:sz w:val="24"/>
            <w:szCs w:val="24"/>
            <w:lang w:val="en-US"/>
          </w:rPr>
          <w:t xml:space="preserve">, </w:t>
        </w:r>
        <w:r w:rsidR="00DD1495">
          <w:rPr>
            <w:rFonts w:ascii="Times New Roman" w:hAnsi="Times New Roman"/>
            <w:i/>
            <w:sz w:val="24"/>
            <w:szCs w:val="24"/>
            <w:lang w:val="en-US"/>
          </w:rPr>
          <w:t xml:space="preserve">p </w:t>
        </w:r>
        <w:r w:rsidR="00DD1495">
          <w:rPr>
            <w:rFonts w:ascii="Times New Roman" w:hAnsi="Times New Roman"/>
            <w:sz w:val="24"/>
            <w:szCs w:val="24"/>
            <w:lang w:val="en-US"/>
          </w:rPr>
          <w:t>= .</w:t>
        </w:r>
      </w:ins>
      <w:ins w:id="107" w:author="Lien De Saedeleer" w:date="2018-05-08T00:33:00Z">
        <w:r w:rsidR="00DD1495">
          <w:rPr>
            <w:rFonts w:ascii="Times New Roman" w:hAnsi="Times New Roman"/>
            <w:sz w:val="24"/>
            <w:szCs w:val="24"/>
            <w:lang w:val="en-US"/>
          </w:rPr>
          <w:t>03</w:t>
        </w:r>
      </w:ins>
      <w:commentRangeEnd w:id="102"/>
      <w:ins w:id="108" w:author="Lien De Saedeleer" w:date="2018-05-08T00:38:00Z">
        <w:r w:rsidR="00E40FAE">
          <w:rPr>
            <w:rStyle w:val="CommentReference"/>
            <w:rFonts w:asciiTheme="minorHAnsi" w:eastAsiaTheme="minorHAnsi" w:hAnsiTheme="minorHAnsi" w:cstheme="minorBidi"/>
            <w:color w:val="auto"/>
            <w:lang w:val="it-IT" w:eastAsia="en-US"/>
          </w:rPr>
          <w:commentReference w:id="102"/>
        </w:r>
      </w:ins>
      <w:r w:rsidR="00CB39A6">
        <w:rPr>
          <w:rFonts w:ascii="Times New Roman" w:hAnsi="Times New Roman"/>
          <w:sz w:val="24"/>
          <w:szCs w:val="24"/>
          <w:lang w:val="en-US"/>
        </w:rPr>
        <w:t>,</w:t>
      </w:r>
      <w:r>
        <w:rPr>
          <w:rFonts w:ascii="Times New Roman" w:hAnsi="Times New Roman"/>
          <w:sz w:val="24"/>
          <w:szCs w:val="24"/>
          <w:lang w:val="en-US"/>
        </w:rPr>
        <w:t xml:space="preserve"> and explicit attitude change</w:t>
      </w:r>
      <w:r w:rsidR="00CB39A6">
        <w:rPr>
          <w:rFonts w:ascii="Times New Roman" w:hAnsi="Times New Roman"/>
          <w:sz w:val="24"/>
          <w:szCs w:val="24"/>
          <w:lang w:val="en-US"/>
        </w:rPr>
        <w:t xml:space="preserve">, </w:t>
      </w:r>
      <w:del w:id="109" w:author="Lien De Saedeleer" w:date="2018-05-08T00:33:00Z">
        <w:r w:rsidR="00CB39A6" w:rsidDel="00E40FAE">
          <w:rPr>
            <w:rFonts w:ascii="Times New Roman" w:hAnsi="Times New Roman"/>
            <w:i/>
            <w:sz w:val="24"/>
            <w:szCs w:val="24"/>
            <w:lang w:val="en-US"/>
          </w:rPr>
          <w:delText>F</w:delText>
        </w:r>
        <w:r w:rsidR="00271B7A" w:rsidDel="00E40FAE">
          <w:rPr>
            <w:rFonts w:ascii="Times New Roman" w:hAnsi="Times New Roman"/>
            <w:sz w:val="24"/>
            <w:szCs w:val="24"/>
            <w:lang w:val="en-US"/>
          </w:rPr>
          <w:delText>(1, 91</w:delText>
        </w:r>
        <w:r w:rsidR="00A56A93" w:rsidDel="00E40FAE">
          <w:rPr>
            <w:rFonts w:ascii="Times New Roman" w:hAnsi="Times New Roman"/>
            <w:sz w:val="24"/>
            <w:szCs w:val="24"/>
            <w:lang w:val="en-US"/>
          </w:rPr>
          <w:delText>) = 2.96</w:delText>
        </w:r>
        <w:r w:rsidR="00CB39A6" w:rsidDel="00E40FAE">
          <w:rPr>
            <w:rFonts w:ascii="Times New Roman" w:hAnsi="Times New Roman"/>
            <w:sz w:val="24"/>
            <w:szCs w:val="24"/>
            <w:lang w:val="en-US"/>
          </w:rPr>
          <w:delText xml:space="preserve">, </w:delText>
        </w:r>
        <w:r w:rsidR="00CB39A6" w:rsidDel="00E40FAE">
          <w:rPr>
            <w:rFonts w:ascii="Times New Roman" w:hAnsi="Times New Roman"/>
            <w:i/>
            <w:sz w:val="24"/>
            <w:szCs w:val="24"/>
            <w:lang w:val="en-US"/>
          </w:rPr>
          <w:delText xml:space="preserve">p </w:delText>
        </w:r>
        <w:r w:rsidR="00A56A93" w:rsidDel="00E40FAE">
          <w:rPr>
            <w:rFonts w:ascii="Times New Roman" w:hAnsi="Times New Roman"/>
            <w:sz w:val="24"/>
            <w:szCs w:val="24"/>
            <w:lang w:val="en-US"/>
          </w:rPr>
          <w:delText>= .09</w:delText>
        </w:r>
      </w:del>
      <w:ins w:id="110" w:author="Lien De Saedeleer" w:date="2018-05-08T00:33:00Z">
        <w:r w:rsidR="00E40FAE" w:rsidRPr="00E40FAE">
          <w:rPr>
            <w:rFonts w:ascii="Times New Roman" w:hAnsi="Times New Roman"/>
            <w:i/>
            <w:sz w:val="24"/>
            <w:szCs w:val="24"/>
            <w:lang w:val="en-US"/>
          </w:rPr>
          <w:t xml:space="preserve"> </w:t>
        </w:r>
        <w:commentRangeStart w:id="111"/>
        <w:r w:rsidR="00E40FAE">
          <w:rPr>
            <w:rFonts w:ascii="Times New Roman" w:hAnsi="Times New Roman"/>
            <w:i/>
            <w:sz w:val="24"/>
            <w:szCs w:val="24"/>
            <w:lang w:val="en-US"/>
          </w:rPr>
          <w:t>F</w:t>
        </w:r>
        <w:r w:rsidR="00E40FAE">
          <w:rPr>
            <w:rFonts w:ascii="Times New Roman" w:hAnsi="Times New Roman"/>
            <w:sz w:val="24"/>
            <w:szCs w:val="24"/>
            <w:lang w:val="en-US"/>
          </w:rPr>
          <w:t xml:space="preserve">(1, 102) = 7.21, </w:t>
        </w:r>
        <w:r w:rsidR="00E40FAE">
          <w:rPr>
            <w:rFonts w:ascii="Times New Roman" w:hAnsi="Times New Roman"/>
            <w:i/>
            <w:sz w:val="24"/>
            <w:szCs w:val="24"/>
            <w:lang w:val="en-US"/>
          </w:rPr>
          <w:t xml:space="preserve">p </w:t>
        </w:r>
        <w:r w:rsidR="00E40FAE">
          <w:rPr>
            <w:rFonts w:ascii="Times New Roman" w:hAnsi="Times New Roman"/>
            <w:sz w:val="24"/>
            <w:szCs w:val="24"/>
            <w:lang w:val="en-US"/>
          </w:rPr>
          <w:t>= .008</w:t>
        </w:r>
      </w:ins>
      <w:commentRangeEnd w:id="111"/>
      <w:ins w:id="112" w:author="Lien De Saedeleer" w:date="2018-05-08T22:12:00Z">
        <w:r w:rsidR="000B6BFF">
          <w:rPr>
            <w:rStyle w:val="CommentReference"/>
            <w:rFonts w:asciiTheme="minorHAnsi" w:eastAsiaTheme="minorHAnsi" w:hAnsiTheme="minorHAnsi" w:cstheme="minorBidi"/>
            <w:color w:val="auto"/>
            <w:lang w:val="it-IT" w:eastAsia="en-US"/>
          </w:rPr>
          <w:commentReference w:id="111"/>
        </w:r>
      </w:ins>
      <w:r w:rsidR="00A56A93">
        <w:rPr>
          <w:rFonts w:ascii="Times New Roman" w:hAnsi="Times New Roman"/>
          <w:sz w:val="24"/>
          <w:szCs w:val="24"/>
          <w:lang w:val="en-US"/>
        </w:rPr>
        <w:t xml:space="preserve">, </w:t>
      </w:r>
      <w:r w:rsidR="007E2896">
        <w:rPr>
          <w:rFonts w:ascii="Times New Roman" w:hAnsi="Times New Roman"/>
          <w:sz w:val="24"/>
          <w:szCs w:val="24"/>
          <w:lang w:val="en-US"/>
        </w:rPr>
        <w:t xml:space="preserve">again </w:t>
      </w:r>
      <w:r w:rsidR="00A56A93">
        <w:rPr>
          <w:rFonts w:ascii="Times New Roman" w:hAnsi="Times New Roman"/>
          <w:sz w:val="24"/>
          <w:szCs w:val="24"/>
          <w:lang w:val="en-US"/>
        </w:rPr>
        <w:t>in the negative direction</w:t>
      </w:r>
      <w:r w:rsidR="00B4071A">
        <w:rPr>
          <w:rFonts w:ascii="Times New Roman" w:hAnsi="Times New Roman"/>
          <w:sz w:val="24"/>
          <w:szCs w:val="24"/>
          <w:lang w:val="en-US"/>
        </w:rPr>
        <w:t xml:space="preserve"> (i.e., a preference for CS2 over CS1)</w:t>
      </w:r>
      <w:r>
        <w:rPr>
          <w:rFonts w:ascii="Times New Roman" w:hAnsi="Times New Roman"/>
          <w:sz w:val="24"/>
          <w:szCs w:val="24"/>
          <w:lang w:val="en-US"/>
        </w:rPr>
        <w:t>.</w:t>
      </w:r>
    </w:p>
    <w:p w14:paraId="2AB3973E" w14:textId="34ECCCE6" w:rsidR="009E3D1E" w:rsidRDefault="002B1FEE" w:rsidP="008F4FD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9E3D1E" w:rsidRPr="009E3D1E">
        <w:rPr>
          <w:rFonts w:ascii="Times New Roman" w:hAnsi="Times New Roman"/>
          <w:i/>
          <w:sz w:val="24"/>
          <w:szCs w:val="24"/>
          <w:lang w:val="en-US"/>
        </w:rPr>
        <w:t>Demand</w:t>
      </w:r>
      <w:r w:rsidR="009E3D1E">
        <w:rPr>
          <w:rFonts w:ascii="Times New Roman" w:hAnsi="Times New Roman"/>
          <w:sz w:val="24"/>
          <w:szCs w:val="24"/>
          <w:lang w:val="en-US"/>
        </w:rPr>
        <w:t>.</w:t>
      </w:r>
      <w:r w:rsidR="009E3D1E" w:rsidRPr="009E3D1E">
        <w:rPr>
          <w:rFonts w:ascii="Times New Roman" w:hAnsi="Times New Roman"/>
          <w:sz w:val="24"/>
          <w:szCs w:val="24"/>
          <w:lang w:val="en-US"/>
        </w:rPr>
        <w:t xml:space="preserve"> </w:t>
      </w:r>
      <w:r w:rsidR="009E3D1E">
        <w:rPr>
          <w:rFonts w:ascii="Times New Roman" w:hAnsi="Times New Roman"/>
          <w:sz w:val="24"/>
          <w:szCs w:val="24"/>
          <w:lang w:val="en-US"/>
        </w:rPr>
        <w:t xml:space="preserve">We had 12% of demand compliant participants for the explicit measures and </w:t>
      </w:r>
      <w:del w:id="113" w:author="Lien De Saedeleer" w:date="2018-05-08T00:43:00Z">
        <w:r w:rsidR="009E3D1E" w:rsidDel="00E40FAE">
          <w:rPr>
            <w:rFonts w:ascii="Times New Roman" w:hAnsi="Times New Roman"/>
            <w:sz w:val="24"/>
            <w:szCs w:val="24"/>
            <w:lang w:val="en-US"/>
          </w:rPr>
          <w:delText>14%</w:delText>
        </w:r>
      </w:del>
      <w:ins w:id="114" w:author="Lien De Saedeleer" w:date="2018-05-08T00:43:00Z">
        <w:r w:rsidR="00E40FAE">
          <w:rPr>
            <w:rFonts w:ascii="Times New Roman" w:hAnsi="Times New Roman"/>
            <w:sz w:val="24"/>
            <w:szCs w:val="24"/>
            <w:lang w:val="en-US"/>
          </w:rPr>
          <w:t>15%</w:t>
        </w:r>
      </w:ins>
      <w:r w:rsidR="009E3D1E">
        <w:rPr>
          <w:rFonts w:ascii="Times New Roman" w:hAnsi="Times New Roman"/>
          <w:sz w:val="24"/>
          <w:szCs w:val="24"/>
          <w:lang w:val="en-US"/>
        </w:rPr>
        <w:t xml:space="preserve"> for the IAT. The exclusion of these participants did not affect the magnitude of implicit or explicit attitude change. If anything both effects become stronger in the negative direction.</w:t>
      </w:r>
    </w:p>
    <w:p w14:paraId="35CB2007" w14:textId="117742F6" w:rsidR="003744C2" w:rsidRDefault="002B1FEE" w:rsidP="009E3D1E">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lastRenderedPageBreak/>
        <w:t>R</w:t>
      </w:r>
      <w:r w:rsidRPr="002B1FEE">
        <w:rPr>
          <w:rFonts w:ascii="Times New Roman" w:hAnsi="Times New Roman"/>
          <w:i/>
          <w:sz w:val="24"/>
          <w:szCs w:val="24"/>
          <w:lang w:val="en-US"/>
        </w:rPr>
        <w:t xml:space="preserve">eactance. </w:t>
      </w:r>
      <w:r w:rsidR="008F4FDD">
        <w:rPr>
          <w:rFonts w:ascii="Times New Roman" w:hAnsi="Times New Roman"/>
          <w:sz w:val="24"/>
          <w:szCs w:val="24"/>
          <w:lang w:val="en-US"/>
        </w:rPr>
        <w:t>We had 16</w:t>
      </w:r>
      <w:r>
        <w:rPr>
          <w:rFonts w:ascii="Times New Roman" w:hAnsi="Times New Roman"/>
          <w:sz w:val="24"/>
          <w:szCs w:val="24"/>
          <w:lang w:val="en-US"/>
        </w:rPr>
        <w:t xml:space="preserve">% of reactant participants </w:t>
      </w:r>
      <w:r w:rsidR="008F4FDD">
        <w:rPr>
          <w:rFonts w:ascii="Times New Roman" w:hAnsi="Times New Roman"/>
          <w:sz w:val="24"/>
          <w:szCs w:val="24"/>
          <w:lang w:val="en-US"/>
        </w:rPr>
        <w:t xml:space="preserve">for the explicit measures and </w:t>
      </w:r>
      <w:del w:id="115" w:author="Lien De Saedeleer" w:date="2018-05-08T00:44:00Z">
        <w:r w:rsidR="008F4FDD" w:rsidDel="00402D3D">
          <w:rPr>
            <w:rFonts w:ascii="Times New Roman" w:hAnsi="Times New Roman"/>
            <w:sz w:val="24"/>
            <w:szCs w:val="24"/>
            <w:lang w:val="en-US"/>
          </w:rPr>
          <w:delText>9</w:delText>
        </w:r>
        <w:r w:rsidDel="00402D3D">
          <w:rPr>
            <w:rFonts w:ascii="Times New Roman" w:hAnsi="Times New Roman"/>
            <w:sz w:val="24"/>
            <w:szCs w:val="24"/>
            <w:lang w:val="en-US"/>
          </w:rPr>
          <w:delText>%</w:delText>
        </w:r>
      </w:del>
      <w:ins w:id="116" w:author="Lien De Saedeleer" w:date="2018-05-08T00:44:00Z">
        <w:r w:rsidR="00402D3D">
          <w:rPr>
            <w:rFonts w:ascii="Times New Roman" w:hAnsi="Times New Roman"/>
            <w:sz w:val="24"/>
            <w:szCs w:val="24"/>
            <w:lang w:val="en-US"/>
          </w:rPr>
          <w:t>10%</w:t>
        </w:r>
      </w:ins>
      <w:r>
        <w:rPr>
          <w:rFonts w:ascii="Times New Roman" w:hAnsi="Times New Roman"/>
          <w:sz w:val="24"/>
          <w:szCs w:val="24"/>
          <w:lang w:val="en-US"/>
        </w:rPr>
        <w:t xml:space="preserve"> for the IAT. The exclusion of reactant participants did not affect the magnitude of impli</w:t>
      </w:r>
      <w:r w:rsidR="008F4FDD">
        <w:rPr>
          <w:rFonts w:ascii="Times New Roman" w:hAnsi="Times New Roman"/>
          <w:sz w:val="24"/>
          <w:szCs w:val="24"/>
          <w:lang w:val="en-US"/>
        </w:rPr>
        <w:t>cit or explicit attitude change</w:t>
      </w:r>
      <w:r w:rsidR="00A15278">
        <w:rPr>
          <w:rFonts w:ascii="Times New Roman" w:hAnsi="Times New Roman"/>
          <w:sz w:val="24"/>
          <w:szCs w:val="24"/>
          <w:lang w:val="en-US"/>
        </w:rPr>
        <w:t xml:space="preserve">. If anything both effects become stronger in the </w:t>
      </w:r>
      <w:r w:rsidR="009E3D1E">
        <w:rPr>
          <w:rFonts w:ascii="Times New Roman" w:hAnsi="Times New Roman"/>
          <w:sz w:val="24"/>
          <w:szCs w:val="24"/>
          <w:lang w:val="en-US"/>
        </w:rPr>
        <w:t xml:space="preserve">negative </w:t>
      </w:r>
      <w:r w:rsidR="00A15278">
        <w:rPr>
          <w:rFonts w:ascii="Times New Roman" w:hAnsi="Times New Roman"/>
          <w:sz w:val="24"/>
          <w:szCs w:val="24"/>
          <w:lang w:val="en-US"/>
        </w:rPr>
        <w:t>direction.</w:t>
      </w:r>
    </w:p>
    <w:p w14:paraId="4E2AA01F" w14:textId="544DA4DF" w:rsidR="00B4071A" w:rsidRDefault="00B4071A" w:rsidP="00B4071A">
      <w:pPr>
        <w:pStyle w:val="text"/>
        <w:spacing w:before="240" w:line="360" w:lineRule="auto"/>
        <w:rPr>
          <w:rFonts w:ascii="Times New Roman" w:hAnsi="Times New Roman"/>
          <w:b/>
          <w:sz w:val="24"/>
          <w:szCs w:val="24"/>
          <w:lang w:val="en-US"/>
        </w:rPr>
      </w:pPr>
      <w:r w:rsidRPr="00B4071A">
        <w:rPr>
          <w:rFonts w:ascii="Times New Roman" w:hAnsi="Times New Roman"/>
          <w:b/>
          <w:sz w:val="24"/>
          <w:szCs w:val="24"/>
          <w:lang w:val="en-US"/>
        </w:rPr>
        <w:t>Conclusion</w:t>
      </w:r>
    </w:p>
    <w:p w14:paraId="41BAD029" w14:textId="6D23523F" w:rsidR="00B4071A" w:rsidRDefault="000E630F"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Just to briefly recap. </w:t>
      </w:r>
      <w:r w:rsidR="00B4071A">
        <w:rPr>
          <w:rFonts w:ascii="Times New Roman" w:hAnsi="Times New Roman"/>
          <w:sz w:val="24"/>
          <w:szCs w:val="24"/>
          <w:lang w:val="en-US"/>
        </w:rPr>
        <w:t>In Experiment 1 we started with a situation where all three stimuli (CS1</w:t>
      </w:r>
      <w:r>
        <w:rPr>
          <w:rFonts w:ascii="Times New Roman" w:hAnsi="Times New Roman"/>
          <w:sz w:val="24"/>
          <w:szCs w:val="24"/>
          <w:lang w:val="en-US"/>
        </w:rPr>
        <w:t>,</w:t>
      </w:r>
      <w:r w:rsidR="00B4071A">
        <w:rPr>
          <w:rFonts w:ascii="Times New Roman" w:hAnsi="Times New Roman"/>
          <w:sz w:val="24"/>
          <w:szCs w:val="24"/>
          <w:lang w:val="en-US"/>
        </w:rPr>
        <w:t xml:space="preserve"> USpos</w:t>
      </w:r>
      <w:r>
        <w:rPr>
          <w:rFonts w:ascii="Times New Roman" w:hAnsi="Times New Roman"/>
          <w:sz w:val="24"/>
          <w:szCs w:val="24"/>
          <w:lang w:val="en-US"/>
        </w:rPr>
        <w:t>,</w:t>
      </w:r>
      <w:r w:rsidR="00B4071A">
        <w:rPr>
          <w:rFonts w:ascii="Times New Roman" w:hAnsi="Times New Roman"/>
          <w:sz w:val="24"/>
          <w:szCs w:val="24"/>
          <w:lang w:val="en-US"/>
        </w:rPr>
        <w:t xml:space="preserve"> </w:t>
      </w:r>
      <w:r>
        <w:rPr>
          <w:rFonts w:ascii="Times New Roman" w:hAnsi="Times New Roman"/>
          <w:sz w:val="24"/>
          <w:szCs w:val="24"/>
          <w:lang w:val="en-US"/>
        </w:rPr>
        <w:t xml:space="preserve">and </w:t>
      </w:r>
      <w:r w:rsidR="00B4071A">
        <w:rPr>
          <w:rFonts w:ascii="Times New Roman" w:hAnsi="Times New Roman"/>
          <w:sz w:val="24"/>
          <w:szCs w:val="24"/>
          <w:lang w:val="en-US"/>
        </w:rPr>
        <w:t xml:space="preserve">USneg) were in white and then </w:t>
      </w:r>
      <w:r w:rsidR="00823FCE">
        <w:rPr>
          <w:rFonts w:ascii="Times New Roman" w:hAnsi="Times New Roman"/>
          <w:sz w:val="24"/>
          <w:szCs w:val="24"/>
          <w:lang w:val="en-US"/>
        </w:rPr>
        <w:t>two (</w:t>
      </w:r>
      <w:r w:rsidR="00B4071A">
        <w:rPr>
          <w:rFonts w:ascii="Times New Roman" w:hAnsi="Times New Roman"/>
          <w:sz w:val="24"/>
          <w:szCs w:val="24"/>
          <w:lang w:val="en-US"/>
        </w:rPr>
        <w:t>CS1 and USpos</w:t>
      </w:r>
      <w:r w:rsidR="00823FCE">
        <w:rPr>
          <w:rFonts w:ascii="Times New Roman" w:hAnsi="Times New Roman"/>
          <w:sz w:val="24"/>
          <w:szCs w:val="24"/>
          <w:lang w:val="en-US"/>
        </w:rPr>
        <w:t>)</w:t>
      </w:r>
      <w:r w:rsidR="00B4071A">
        <w:rPr>
          <w:rFonts w:ascii="Times New Roman" w:hAnsi="Times New Roman"/>
          <w:sz w:val="24"/>
          <w:szCs w:val="24"/>
          <w:lang w:val="en-US"/>
        </w:rPr>
        <w:t xml:space="preserve"> would change. So we first highlighted that all three stimuli were the same and then only later did we highlight that </w:t>
      </w:r>
      <w:r w:rsidR="00823FCE">
        <w:rPr>
          <w:rFonts w:ascii="Times New Roman" w:hAnsi="Times New Roman"/>
          <w:sz w:val="24"/>
          <w:szCs w:val="24"/>
          <w:lang w:val="en-US"/>
        </w:rPr>
        <w:t xml:space="preserve">two of them </w:t>
      </w:r>
      <w:r w:rsidR="003D66B1">
        <w:rPr>
          <w:rFonts w:ascii="Times New Roman" w:hAnsi="Times New Roman"/>
          <w:sz w:val="24"/>
          <w:szCs w:val="24"/>
          <w:lang w:val="en-US"/>
        </w:rPr>
        <w:t>shared a common color</w:t>
      </w:r>
      <w:r w:rsidR="00B4071A">
        <w:rPr>
          <w:rFonts w:ascii="Times New Roman" w:hAnsi="Times New Roman"/>
          <w:sz w:val="24"/>
          <w:szCs w:val="24"/>
          <w:lang w:val="en-US"/>
        </w:rPr>
        <w:t xml:space="preserve">. </w:t>
      </w:r>
    </w:p>
    <w:p w14:paraId="0664DBB3" w14:textId="0F56078E" w:rsidR="00B4071A" w:rsidRDefault="00B4071A"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In Experiment 2 we start with a </w:t>
      </w:r>
      <w:r w:rsidR="00823FCE">
        <w:rPr>
          <w:rFonts w:ascii="Times New Roman" w:hAnsi="Times New Roman"/>
          <w:sz w:val="24"/>
          <w:szCs w:val="24"/>
          <w:lang w:val="en-US"/>
        </w:rPr>
        <w:t xml:space="preserve">different situation. Specifically, one </w:t>
      </w:r>
      <w:r>
        <w:rPr>
          <w:rFonts w:ascii="Times New Roman" w:hAnsi="Times New Roman"/>
          <w:sz w:val="24"/>
          <w:szCs w:val="24"/>
          <w:lang w:val="en-US"/>
        </w:rPr>
        <w:t>w</w:t>
      </w:r>
      <w:r w:rsidR="00823FCE">
        <w:rPr>
          <w:rFonts w:ascii="Times New Roman" w:hAnsi="Times New Roman"/>
          <w:sz w:val="24"/>
          <w:szCs w:val="24"/>
          <w:lang w:val="en-US"/>
        </w:rPr>
        <w:t>h</w:t>
      </w:r>
      <w:r>
        <w:rPr>
          <w:rFonts w:ascii="Times New Roman" w:hAnsi="Times New Roman"/>
          <w:sz w:val="24"/>
          <w:szCs w:val="24"/>
          <w:lang w:val="en-US"/>
        </w:rPr>
        <w:t>ere all three stimuli (CS1</w:t>
      </w:r>
      <w:r w:rsidR="000E630F">
        <w:rPr>
          <w:rFonts w:ascii="Times New Roman" w:hAnsi="Times New Roman"/>
          <w:sz w:val="24"/>
          <w:szCs w:val="24"/>
          <w:lang w:val="en-US"/>
        </w:rPr>
        <w:t>,</w:t>
      </w:r>
      <w:r>
        <w:rPr>
          <w:rFonts w:ascii="Times New Roman" w:hAnsi="Times New Roman"/>
          <w:sz w:val="24"/>
          <w:szCs w:val="24"/>
          <w:lang w:val="en-US"/>
        </w:rPr>
        <w:t xml:space="preserve"> USpos</w:t>
      </w:r>
      <w:r w:rsidR="000E630F">
        <w:rPr>
          <w:rFonts w:ascii="Times New Roman" w:hAnsi="Times New Roman"/>
          <w:sz w:val="24"/>
          <w:szCs w:val="24"/>
          <w:lang w:val="en-US"/>
        </w:rPr>
        <w:t>, and</w:t>
      </w:r>
      <w:r>
        <w:rPr>
          <w:rFonts w:ascii="Times New Roman" w:hAnsi="Times New Roman"/>
          <w:sz w:val="24"/>
          <w:szCs w:val="24"/>
          <w:lang w:val="en-US"/>
        </w:rPr>
        <w:t xml:space="preserve"> USneg) are </w:t>
      </w:r>
      <w:r w:rsidR="003D66B1">
        <w:rPr>
          <w:rFonts w:ascii="Times New Roman" w:hAnsi="Times New Roman"/>
          <w:sz w:val="24"/>
          <w:szCs w:val="24"/>
          <w:lang w:val="en-US"/>
        </w:rPr>
        <w:t xml:space="preserve">already sharing a </w:t>
      </w:r>
      <w:r>
        <w:rPr>
          <w:rFonts w:ascii="Times New Roman" w:hAnsi="Times New Roman"/>
          <w:sz w:val="24"/>
          <w:szCs w:val="24"/>
          <w:lang w:val="en-US"/>
        </w:rPr>
        <w:t>color and then one of the</w:t>
      </w:r>
      <w:r w:rsidR="00823FCE">
        <w:rPr>
          <w:rFonts w:ascii="Times New Roman" w:hAnsi="Times New Roman"/>
          <w:sz w:val="24"/>
          <w:szCs w:val="24"/>
          <w:lang w:val="en-US"/>
        </w:rPr>
        <w:t>m</w:t>
      </w:r>
      <w:r>
        <w:rPr>
          <w:rFonts w:ascii="Times New Roman" w:hAnsi="Times New Roman"/>
          <w:sz w:val="24"/>
          <w:szCs w:val="24"/>
          <w:lang w:val="en-US"/>
        </w:rPr>
        <w:t xml:space="preserve"> </w:t>
      </w:r>
      <w:r w:rsidR="00823FCE">
        <w:rPr>
          <w:rFonts w:ascii="Times New Roman" w:hAnsi="Times New Roman"/>
          <w:sz w:val="24"/>
          <w:szCs w:val="24"/>
          <w:lang w:val="en-US"/>
        </w:rPr>
        <w:t xml:space="preserve">(US) </w:t>
      </w:r>
      <w:r>
        <w:rPr>
          <w:rFonts w:ascii="Times New Roman" w:hAnsi="Times New Roman"/>
          <w:sz w:val="24"/>
          <w:szCs w:val="24"/>
          <w:lang w:val="en-US"/>
        </w:rPr>
        <w:t>changes to a different color.</w:t>
      </w:r>
      <w:r w:rsidR="003D66B1">
        <w:rPr>
          <w:rFonts w:ascii="Times New Roman" w:hAnsi="Times New Roman"/>
          <w:sz w:val="24"/>
          <w:szCs w:val="24"/>
          <w:lang w:val="en-US"/>
        </w:rPr>
        <w:t xml:space="preserve"> From the data it seems that participants tend to see the US that changes color as being more related to the CS than the US that stays in the same color. This is true for both explicit and implicit evaluations. When I look at the data I see several patterns. First there seems to be two distinct groups of participants. Those that form the inference “the CS and US share a color </w:t>
      </w:r>
      <w:r w:rsidR="003D66B1" w:rsidRPr="003D66B1">
        <w:rPr>
          <w:rFonts w:ascii="Times New Roman" w:hAnsi="Times New Roman"/>
          <w:sz w:val="24"/>
          <w:szCs w:val="24"/>
          <w:lang w:val="en-US"/>
        </w:rPr>
        <w:sym w:font="Wingdings" w:char="F0E0"/>
      </w:r>
      <w:r w:rsidR="003D66B1">
        <w:rPr>
          <w:rFonts w:ascii="Times New Roman" w:hAnsi="Times New Roman"/>
          <w:sz w:val="24"/>
          <w:szCs w:val="24"/>
          <w:lang w:val="en-US"/>
        </w:rPr>
        <w:t xml:space="preserve"> they are related” and a second group who say “they have just changed the color of one of the USs</w:t>
      </w:r>
      <w:r w:rsidR="00823FCE">
        <w:rPr>
          <w:rFonts w:ascii="Times New Roman" w:hAnsi="Times New Roman"/>
          <w:sz w:val="24"/>
          <w:szCs w:val="24"/>
          <w:lang w:val="en-US"/>
        </w:rPr>
        <w:t xml:space="preserve"> </w:t>
      </w:r>
      <w:r w:rsidR="00823FCE" w:rsidRPr="00823FCE">
        <w:rPr>
          <w:rFonts w:ascii="Times New Roman" w:hAnsi="Times New Roman"/>
          <w:sz w:val="24"/>
          <w:szCs w:val="24"/>
          <w:lang w:val="en-US"/>
        </w:rPr>
        <w:sym w:font="Wingdings" w:char="F0E0"/>
      </w:r>
      <w:r w:rsidR="00823FCE">
        <w:rPr>
          <w:rFonts w:ascii="Times New Roman" w:hAnsi="Times New Roman"/>
          <w:sz w:val="24"/>
          <w:szCs w:val="24"/>
          <w:lang w:val="en-US"/>
        </w:rPr>
        <w:t xml:space="preserve"> </w:t>
      </w:r>
      <w:r w:rsidR="003D66B1">
        <w:rPr>
          <w:rFonts w:ascii="Times New Roman" w:hAnsi="Times New Roman"/>
          <w:sz w:val="24"/>
          <w:szCs w:val="24"/>
          <w:lang w:val="en-US"/>
        </w:rPr>
        <w:t xml:space="preserve">they must be pointing out that </w:t>
      </w:r>
      <w:r w:rsidR="00823FCE">
        <w:rPr>
          <w:rFonts w:ascii="Times New Roman" w:hAnsi="Times New Roman"/>
          <w:sz w:val="24"/>
          <w:szCs w:val="24"/>
          <w:lang w:val="en-US"/>
        </w:rPr>
        <w:t xml:space="preserve">this US is </w:t>
      </w:r>
      <w:r w:rsidR="003D66B1">
        <w:rPr>
          <w:rFonts w:ascii="Times New Roman" w:hAnsi="Times New Roman"/>
          <w:sz w:val="24"/>
          <w:szCs w:val="24"/>
          <w:lang w:val="en-US"/>
        </w:rPr>
        <w:t>important or related to the CS in some way”.</w:t>
      </w:r>
      <w:r w:rsidR="000E630F">
        <w:rPr>
          <w:rFonts w:ascii="Times New Roman" w:hAnsi="Times New Roman"/>
          <w:sz w:val="24"/>
          <w:szCs w:val="24"/>
          <w:lang w:val="en-US"/>
        </w:rPr>
        <w:t xml:space="preserve"> This latter group exerts more of an impact on </w:t>
      </w:r>
      <w:r w:rsidR="00823FCE">
        <w:rPr>
          <w:rFonts w:ascii="Times New Roman" w:hAnsi="Times New Roman"/>
          <w:sz w:val="24"/>
          <w:szCs w:val="24"/>
          <w:lang w:val="en-US"/>
        </w:rPr>
        <w:t xml:space="preserve">overall </w:t>
      </w:r>
      <w:r w:rsidR="000E630F">
        <w:rPr>
          <w:rFonts w:ascii="Times New Roman" w:hAnsi="Times New Roman"/>
          <w:sz w:val="24"/>
          <w:szCs w:val="24"/>
          <w:lang w:val="en-US"/>
        </w:rPr>
        <w:t>responding than the first.</w:t>
      </w:r>
      <w:r w:rsidR="003D66B1">
        <w:rPr>
          <w:rFonts w:ascii="Times New Roman" w:hAnsi="Times New Roman"/>
          <w:sz w:val="24"/>
          <w:szCs w:val="24"/>
          <w:lang w:val="en-US"/>
        </w:rPr>
        <w:t xml:space="preserve"> Participants reported </w:t>
      </w:r>
      <w:r w:rsidR="000E630F">
        <w:rPr>
          <w:rFonts w:ascii="Times New Roman" w:hAnsi="Times New Roman"/>
          <w:sz w:val="24"/>
          <w:szCs w:val="24"/>
          <w:lang w:val="en-US"/>
        </w:rPr>
        <w:t xml:space="preserve">something along these lines </w:t>
      </w:r>
      <w:r w:rsidR="003D66B1">
        <w:rPr>
          <w:rFonts w:ascii="Times New Roman" w:hAnsi="Times New Roman"/>
          <w:sz w:val="24"/>
          <w:szCs w:val="24"/>
          <w:lang w:val="en-US"/>
        </w:rPr>
        <w:t>during the color switch awareness question</w:t>
      </w:r>
      <w:r w:rsidR="00823FCE">
        <w:rPr>
          <w:rFonts w:ascii="Times New Roman" w:hAnsi="Times New Roman"/>
          <w:sz w:val="24"/>
          <w:szCs w:val="24"/>
          <w:lang w:val="en-US"/>
        </w:rPr>
        <w:t xml:space="preserve"> (see analysis files)</w:t>
      </w:r>
      <w:r w:rsidR="003D66B1">
        <w:rPr>
          <w:rFonts w:ascii="Times New Roman" w:hAnsi="Times New Roman"/>
          <w:sz w:val="24"/>
          <w:szCs w:val="24"/>
          <w:lang w:val="en-US"/>
        </w:rPr>
        <w:t xml:space="preserve">. Also you can see it </w:t>
      </w:r>
      <w:r>
        <w:rPr>
          <w:rFonts w:ascii="Times New Roman" w:hAnsi="Times New Roman"/>
          <w:sz w:val="24"/>
          <w:szCs w:val="24"/>
          <w:lang w:val="en-US"/>
        </w:rPr>
        <w:t>in the following graphs</w:t>
      </w:r>
      <w:r w:rsidR="003D66B1">
        <w:rPr>
          <w:rFonts w:ascii="Times New Roman" w:hAnsi="Times New Roman"/>
          <w:sz w:val="24"/>
          <w:szCs w:val="24"/>
          <w:lang w:val="en-US"/>
        </w:rPr>
        <w:t xml:space="preserve"> </w:t>
      </w:r>
      <w:r w:rsidR="00A2585B">
        <w:rPr>
          <w:rFonts w:ascii="Times New Roman" w:hAnsi="Times New Roman"/>
          <w:sz w:val="24"/>
          <w:szCs w:val="24"/>
          <w:lang w:val="en-US"/>
        </w:rPr>
        <w:t>(</w:t>
      </w:r>
      <w:r w:rsidR="003D66B1">
        <w:rPr>
          <w:rFonts w:ascii="Times New Roman" w:hAnsi="Times New Roman"/>
          <w:sz w:val="24"/>
          <w:szCs w:val="24"/>
          <w:lang w:val="en-US"/>
        </w:rPr>
        <w:t xml:space="preserve">i.e., </w:t>
      </w:r>
      <w:r w:rsidR="00A2585B">
        <w:rPr>
          <w:rFonts w:ascii="Times New Roman" w:hAnsi="Times New Roman"/>
          <w:sz w:val="24"/>
          <w:szCs w:val="24"/>
          <w:lang w:val="en-US"/>
        </w:rPr>
        <w:t>explicit evaluations on Y axis and participant number on x axis)</w:t>
      </w:r>
      <w:r w:rsidR="003D66B1">
        <w:rPr>
          <w:rFonts w:ascii="Times New Roman" w:hAnsi="Times New Roman"/>
          <w:sz w:val="24"/>
          <w:szCs w:val="24"/>
          <w:lang w:val="en-US"/>
        </w:rPr>
        <w:t>. For instance:</w:t>
      </w:r>
    </w:p>
    <w:p w14:paraId="4C9A6394" w14:textId="0DE30E42" w:rsidR="00B4071A" w:rsidRDefault="00B4071A"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Wh</w:t>
      </w:r>
      <w:r w:rsidR="00A2585B">
        <w:rPr>
          <w:rFonts w:ascii="Times New Roman" w:hAnsi="Times New Roman"/>
          <w:sz w:val="24"/>
          <w:szCs w:val="24"/>
          <w:lang w:val="en-US"/>
        </w:rPr>
        <w:t>en MORAG</w:t>
      </w:r>
      <w:r w:rsidR="00823FCE">
        <w:rPr>
          <w:rFonts w:ascii="Times New Roman" w:hAnsi="Times New Roman"/>
          <w:sz w:val="24"/>
          <w:szCs w:val="24"/>
          <w:lang w:val="en-US"/>
        </w:rPr>
        <w:t xml:space="preserve"> s</w:t>
      </w:r>
      <w:r>
        <w:rPr>
          <w:rFonts w:ascii="Times New Roman" w:hAnsi="Times New Roman"/>
          <w:sz w:val="24"/>
          <w:szCs w:val="24"/>
          <w:lang w:val="en-US"/>
        </w:rPr>
        <w:t xml:space="preserve">tays </w:t>
      </w:r>
      <w:r w:rsidR="00823FCE">
        <w:rPr>
          <w:rFonts w:ascii="Times New Roman" w:hAnsi="Times New Roman"/>
          <w:sz w:val="24"/>
          <w:szCs w:val="24"/>
          <w:lang w:val="en-US"/>
        </w:rPr>
        <w:t xml:space="preserve">in the </w:t>
      </w:r>
      <w:r>
        <w:rPr>
          <w:rFonts w:ascii="Times New Roman" w:hAnsi="Times New Roman"/>
          <w:sz w:val="24"/>
          <w:szCs w:val="24"/>
          <w:lang w:val="en-US"/>
        </w:rPr>
        <w:t xml:space="preserve">same color as USpos </w:t>
      </w:r>
      <w:r w:rsidR="00823FCE">
        <w:rPr>
          <w:rFonts w:ascii="Times New Roman" w:hAnsi="Times New Roman"/>
          <w:sz w:val="24"/>
          <w:szCs w:val="24"/>
          <w:lang w:val="en-US"/>
        </w:rPr>
        <w:t>(</w:t>
      </w:r>
      <w:r>
        <w:rPr>
          <w:rFonts w:ascii="Times New Roman" w:hAnsi="Times New Roman"/>
          <w:sz w:val="24"/>
          <w:szCs w:val="24"/>
          <w:lang w:val="en-US"/>
        </w:rPr>
        <w:t>while USneg changes color</w:t>
      </w:r>
      <w:r w:rsidR="00823FCE">
        <w:rPr>
          <w:rFonts w:ascii="Times New Roman" w:hAnsi="Times New Roman"/>
          <w:sz w:val="24"/>
          <w:szCs w:val="24"/>
          <w:lang w:val="en-US"/>
        </w:rPr>
        <w:t>)</w:t>
      </w:r>
      <w:r w:rsidR="003D66B1">
        <w:rPr>
          <w:rFonts w:ascii="Times New Roman" w:hAnsi="Times New Roman"/>
          <w:sz w:val="24"/>
          <w:szCs w:val="24"/>
          <w:lang w:val="en-US"/>
        </w:rPr>
        <w:t xml:space="preserve"> then half of the participants say that Morag is good and the other half say it is bad.</w:t>
      </w:r>
    </w:p>
    <w:p w14:paraId="674972DC" w14:textId="27493C0C" w:rsidR="00A2585B" w:rsidRDefault="006900FF" w:rsidP="00B4071A">
      <w:pPr>
        <w:pStyle w:val="text"/>
        <w:spacing w:before="240" w:line="360" w:lineRule="auto"/>
        <w:rPr>
          <w:rFonts w:ascii="Times New Roman" w:hAnsi="Times New Roman"/>
          <w:sz w:val="24"/>
          <w:szCs w:val="24"/>
          <w:lang w:val="en-US"/>
        </w:rPr>
      </w:pPr>
      <w:r>
        <w:rPr>
          <w:rFonts w:ascii="Times New Roman" w:hAnsi="Times New Roman"/>
          <w:noProof/>
          <w:sz w:val="24"/>
          <w:szCs w:val="24"/>
          <w:lang w:val="en-GB" w:eastAsia="en-GB"/>
        </w:rPr>
        <w:drawing>
          <wp:inline distT="0" distB="0" distL="0" distR="0" wp14:anchorId="1FF64793" wp14:editId="09200E4B">
            <wp:extent cx="3038603" cy="1920386"/>
            <wp:effectExtent l="0" t="0" r="9525" b="10160"/>
            <wp:docPr id="3" name="Picture 3" descr="Screen%20Shot%202018-01-14%20at%2016.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1-14%20at%2016.29.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60" cy="1924340"/>
                    </a:xfrm>
                    <a:prstGeom prst="rect">
                      <a:avLst/>
                    </a:prstGeom>
                    <a:noFill/>
                    <a:ln>
                      <a:noFill/>
                    </a:ln>
                  </pic:spPr>
                </pic:pic>
              </a:graphicData>
            </a:graphic>
          </wp:inline>
        </w:drawing>
      </w:r>
    </w:p>
    <w:p w14:paraId="6E2BF37B" w14:textId="556A9E97" w:rsidR="00A2585B" w:rsidRDefault="00823FCE" w:rsidP="00A2585B">
      <w:pPr>
        <w:pStyle w:val="text"/>
        <w:spacing w:before="240" w:line="360" w:lineRule="auto"/>
        <w:rPr>
          <w:rFonts w:ascii="Times New Roman" w:hAnsi="Times New Roman"/>
          <w:sz w:val="24"/>
          <w:szCs w:val="24"/>
          <w:lang w:val="en-US"/>
        </w:rPr>
      </w:pPr>
      <w:r>
        <w:rPr>
          <w:rFonts w:ascii="Times New Roman" w:hAnsi="Times New Roman"/>
          <w:sz w:val="24"/>
          <w:szCs w:val="24"/>
          <w:lang w:val="en-US"/>
        </w:rPr>
        <w:lastRenderedPageBreak/>
        <w:t>When STRUAN s</w:t>
      </w:r>
      <w:r w:rsidR="00A2585B">
        <w:rPr>
          <w:rFonts w:ascii="Times New Roman" w:hAnsi="Times New Roman"/>
          <w:sz w:val="24"/>
          <w:szCs w:val="24"/>
          <w:lang w:val="en-US"/>
        </w:rPr>
        <w:t xml:space="preserve">tays </w:t>
      </w:r>
      <w:r>
        <w:rPr>
          <w:rFonts w:ascii="Times New Roman" w:hAnsi="Times New Roman"/>
          <w:sz w:val="24"/>
          <w:szCs w:val="24"/>
          <w:lang w:val="en-US"/>
        </w:rPr>
        <w:t xml:space="preserve">in the </w:t>
      </w:r>
      <w:r w:rsidR="00A2585B">
        <w:rPr>
          <w:rFonts w:ascii="Times New Roman" w:hAnsi="Times New Roman"/>
          <w:sz w:val="24"/>
          <w:szCs w:val="24"/>
          <w:lang w:val="en-US"/>
        </w:rPr>
        <w:t xml:space="preserve">same color as USneg </w:t>
      </w:r>
      <w:r>
        <w:rPr>
          <w:rFonts w:ascii="Times New Roman" w:hAnsi="Times New Roman"/>
          <w:sz w:val="24"/>
          <w:szCs w:val="24"/>
          <w:lang w:val="en-US"/>
        </w:rPr>
        <w:t>(</w:t>
      </w:r>
      <w:r w:rsidR="00A2585B">
        <w:rPr>
          <w:rFonts w:ascii="Times New Roman" w:hAnsi="Times New Roman"/>
          <w:sz w:val="24"/>
          <w:szCs w:val="24"/>
          <w:lang w:val="en-US"/>
        </w:rPr>
        <w:t>while USpos changes color</w:t>
      </w:r>
      <w:r>
        <w:rPr>
          <w:rFonts w:ascii="Times New Roman" w:hAnsi="Times New Roman"/>
          <w:sz w:val="24"/>
          <w:szCs w:val="24"/>
          <w:lang w:val="en-US"/>
        </w:rPr>
        <w:t>)</w:t>
      </w:r>
      <w:r w:rsidR="003D66B1">
        <w:rPr>
          <w:rFonts w:ascii="Times New Roman" w:hAnsi="Times New Roman"/>
          <w:sz w:val="24"/>
          <w:szCs w:val="24"/>
          <w:lang w:val="en-US"/>
        </w:rPr>
        <w:t xml:space="preserve"> most say it is good whereas some say it </w:t>
      </w:r>
      <w:r>
        <w:rPr>
          <w:rFonts w:ascii="Times New Roman" w:hAnsi="Times New Roman"/>
          <w:sz w:val="24"/>
          <w:szCs w:val="24"/>
          <w:lang w:val="en-US"/>
        </w:rPr>
        <w:t xml:space="preserve">is </w:t>
      </w:r>
      <w:r w:rsidR="003D66B1">
        <w:rPr>
          <w:rFonts w:ascii="Times New Roman" w:hAnsi="Times New Roman"/>
          <w:sz w:val="24"/>
          <w:szCs w:val="24"/>
          <w:lang w:val="en-US"/>
        </w:rPr>
        <w:t>bad</w:t>
      </w:r>
      <w:r>
        <w:rPr>
          <w:rFonts w:ascii="Times New Roman" w:hAnsi="Times New Roman"/>
          <w:sz w:val="24"/>
          <w:szCs w:val="24"/>
          <w:lang w:val="en-US"/>
        </w:rPr>
        <w:t>.</w:t>
      </w:r>
    </w:p>
    <w:p w14:paraId="03F6C47E" w14:textId="0860F65B" w:rsidR="00A2585B" w:rsidRDefault="006900FF" w:rsidP="00B4071A">
      <w:pPr>
        <w:pStyle w:val="text"/>
        <w:spacing w:before="240" w:line="360" w:lineRule="auto"/>
        <w:rPr>
          <w:rFonts w:ascii="Times New Roman" w:hAnsi="Times New Roman"/>
          <w:sz w:val="24"/>
          <w:szCs w:val="24"/>
          <w:lang w:val="en-US"/>
        </w:rPr>
      </w:pPr>
      <w:r>
        <w:rPr>
          <w:rFonts w:ascii="Times New Roman" w:hAnsi="Times New Roman"/>
          <w:noProof/>
          <w:sz w:val="24"/>
          <w:szCs w:val="24"/>
          <w:lang w:val="en-GB" w:eastAsia="en-GB"/>
        </w:rPr>
        <w:drawing>
          <wp:inline distT="0" distB="0" distL="0" distR="0" wp14:anchorId="38101A15" wp14:editId="7A006D19">
            <wp:extent cx="3666308" cy="2168477"/>
            <wp:effectExtent l="0" t="0" r="0" b="0"/>
            <wp:docPr id="4" name="Picture 4" descr="Screen%20Shot%202018-01-14%20at%2016.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1-14%20at%2016.30.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5632" cy="2179906"/>
                    </a:xfrm>
                    <a:prstGeom prst="rect">
                      <a:avLst/>
                    </a:prstGeom>
                    <a:noFill/>
                    <a:ln>
                      <a:noFill/>
                    </a:ln>
                  </pic:spPr>
                </pic:pic>
              </a:graphicData>
            </a:graphic>
          </wp:inline>
        </w:drawing>
      </w:r>
    </w:p>
    <w:p w14:paraId="53ACF8BA" w14:textId="7B4F72BF" w:rsidR="00A2585B" w:rsidRDefault="00A2585B"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When Struan stays </w:t>
      </w:r>
      <w:r w:rsidR="00C921DC">
        <w:rPr>
          <w:rFonts w:ascii="Times New Roman" w:hAnsi="Times New Roman"/>
          <w:sz w:val="24"/>
          <w:szCs w:val="24"/>
          <w:lang w:val="en-US"/>
        </w:rPr>
        <w:t xml:space="preserve">in </w:t>
      </w:r>
      <w:r>
        <w:rPr>
          <w:rFonts w:ascii="Times New Roman" w:hAnsi="Times New Roman"/>
          <w:sz w:val="24"/>
          <w:szCs w:val="24"/>
          <w:lang w:val="en-US"/>
        </w:rPr>
        <w:t xml:space="preserve">the same color as USpos </w:t>
      </w:r>
      <w:r w:rsidR="00C921DC">
        <w:rPr>
          <w:rFonts w:ascii="Times New Roman" w:hAnsi="Times New Roman"/>
          <w:sz w:val="24"/>
          <w:szCs w:val="24"/>
          <w:lang w:val="en-US"/>
        </w:rPr>
        <w:t>(</w:t>
      </w:r>
      <w:r>
        <w:rPr>
          <w:rFonts w:ascii="Times New Roman" w:hAnsi="Times New Roman"/>
          <w:sz w:val="24"/>
          <w:szCs w:val="24"/>
          <w:lang w:val="en-US"/>
        </w:rPr>
        <w:t>while USneg changes color</w:t>
      </w:r>
      <w:r w:rsidR="00C921DC">
        <w:rPr>
          <w:rFonts w:ascii="Times New Roman" w:hAnsi="Times New Roman"/>
          <w:sz w:val="24"/>
          <w:szCs w:val="24"/>
          <w:lang w:val="en-US"/>
        </w:rPr>
        <w:t>)</w:t>
      </w:r>
      <w:r w:rsidR="003D66B1">
        <w:rPr>
          <w:rFonts w:ascii="Times New Roman" w:hAnsi="Times New Roman"/>
          <w:sz w:val="24"/>
          <w:szCs w:val="24"/>
          <w:lang w:val="en-US"/>
        </w:rPr>
        <w:t xml:space="preserve"> then half say it is good and the other half say</w:t>
      </w:r>
      <w:r w:rsidR="00C921DC">
        <w:rPr>
          <w:rFonts w:ascii="Times New Roman" w:hAnsi="Times New Roman"/>
          <w:sz w:val="24"/>
          <w:szCs w:val="24"/>
          <w:lang w:val="en-US"/>
        </w:rPr>
        <w:t>s</w:t>
      </w:r>
      <w:r w:rsidR="003D66B1">
        <w:rPr>
          <w:rFonts w:ascii="Times New Roman" w:hAnsi="Times New Roman"/>
          <w:sz w:val="24"/>
          <w:szCs w:val="24"/>
          <w:lang w:val="en-US"/>
        </w:rPr>
        <w:t xml:space="preserve"> it is bad</w:t>
      </w:r>
    </w:p>
    <w:p w14:paraId="2EDA25FB" w14:textId="17844B74" w:rsidR="00A2585B" w:rsidRDefault="006900FF" w:rsidP="00B4071A">
      <w:pPr>
        <w:pStyle w:val="text"/>
        <w:spacing w:before="240" w:line="360" w:lineRule="auto"/>
        <w:rPr>
          <w:rFonts w:ascii="Times New Roman" w:hAnsi="Times New Roman"/>
          <w:sz w:val="24"/>
          <w:szCs w:val="24"/>
          <w:lang w:val="en-US"/>
        </w:rPr>
      </w:pPr>
      <w:r>
        <w:rPr>
          <w:rFonts w:ascii="Times New Roman" w:hAnsi="Times New Roman"/>
          <w:noProof/>
          <w:sz w:val="24"/>
          <w:szCs w:val="24"/>
          <w:lang w:val="en-GB" w:eastAsia="en-GB"/>
        </w:rPr>
        <w:drawing>
          <wp:inline distT="0" distB="0" distL="0" distR="0" wp14:anchorId="08A42DB4" wp14:editId="4EEBC10D">
            <wp:extent cx="3499096" cy="2036764"/>
            <wp:effectExtent l="0" t="0" r="6350" b="0"/>
            <wp:docPr id="11" name="Picture 11" descr="Screen%20Shot%202018-01-14%20at%2016.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1-14%20at%2016.30.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866" cy="2052929"/>
                    </a:xfrm>
                    <a:prstGeom prst="rect">
                      <a:avLst/>
                    </a:prstGeom>
                    <a:noFill/>
                    <a:ln>
                      <a:noFill/>
                    </a:ln>
                  </pic:spPr>
                </pic:pic>
              </a:graphicData>
            </a:graphic>
          </wp:inline>
        </w:drawing>
      </w:r>
    </w:p>
    <w:p w14:paraId="5D224CD8" w14:textId="009A124C" w:rsidR="00A2585B" w:rsidRDefault="003D66B1"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Finally, w</w:t>
      </w:r>
      <w:r w:rsidR="00A2585B">
        <w:rPr>
          <w:rFonts w:ascii="Times New Roman" w:hAnsi="Times New Roman"/>
          <w:sz w:val="24"/>
          <w:szCs w:val="24"/>
          <w:lang w:val="en-US"/>
        </w:rPr>
        <w:t xml:space="preserve">hen Morag stays </w:t>
      </w:r>
      <w:r w:rsidR="00C921DC">
        <w:rPr>
          <w:rFonts w:ascii="Times New Roman" w:hAnsi="Times New Roman"/>
          <w:sz w:val="24"/>
          <w:szCs w:val="24"/>
          <w:lang w:val="en-US"/>
        </w:rPr>
        <w:t xml:space="preserve">in </w:t>
      </w:r>
      <w:r w:rsidR="00A2585B">
        <w:rPr>
          <w:rFonts w:ascii="Times New Roman" w:hAnsi="Times New Roman"/>
          <w:sz w:val="24"/>
          <w:szCs w:val="24"/>
          <w:lang w:val="en-US"/>
        </w:rPr>
        <w:t xml:space="preserve">the same color as USneg </w:t>
      </w:r>
      <w:r w:rsidR="00C921DC">
        <w:rPr>
          <w:rFonts w:ascii="Times New Roman" w:hAnsi="Times New Roman"/>
          <w:sz w:val="24"/>
          <w:szCs w:val="24"/>
          <w:lang w:val="en-US"/>
        </w:rPr>
        <w:t>(</w:t>
      </w:r>
      <w:r w:rsidR="00A2585B">
        <w:rPr>
          <w:rFonts w:ascii="Times New Roman" w:hAnsi="Times New Roman"/>
          <w:sz w:val="24"/>
          <w:szCs w:val="24"/>
          <w:lang w:val="en-US"/>
        </w:rPr>
        <w:t>while USpos changes color</w:t>
      </w:r>
      <w:r w:rsidR="00C921DC">
        <w:rPr>
          <w:rFonts w:ascii="Times New Roman" w:hAnsi="Times New Roman"/>
          <w:sz w:val="24"/>
          <w:szCs w:val="24"/>
          <w:lang w:val="en-US"/>
        </w:rPr>
        <w:t>)</w:t>
      </w:r>
      <w:r>
        <w:rPr>
          <w:rFonts w:ascii="Times New Roman" w:hAnsi="Times New Roman"/>
          <w:sz w:val="24"/>
          <w:szCs w:val="24"/>
          <w:lang w:val="en-US"/>
        </w:rPr>
        <w:t xml:space="preserve"> most say it is good and some say it is bad.</w:t>
      </w:r>
    </w:p>
    <w:p w14:paraId="0C9A7F84" w14:textId="4EF83339" w:rsidR="00A2585B" w:rsidRDefault="006900FF" w:rsidP="00B4071A">
      <w:pPr>
        <w:pStyle w:val="text"/>
        <w:spacing w:before="240" w:line="360" w:lineRule="auto"/>
        <w:rPr>
          <w:rFonts w:ascii="Times New Roman" w:hAnsi="Times New Roman"/>
          <w:sz w:val="24"/>
          <w:szCs w:val="24"/>
          <w:lang w:val="en-US"/>
        </w:rPr>
      </w:pPr>
      <w:r>
        <w:rPr>
          <w:rFonts w:ascii="Times New Roman" w:hAnsi="Times New Roman"/>
          <w:noProof/>
          <w:sz w:val="24"/>
          <w:szCs w:val="24"/>
          <w:lang w:val="en-GB" w:eastAsia="en-GB"/>
        </w:rPr>
        <w:drawing>
          <wp:inline distT="0" distB="0" distL="0" distR="0" wp14:anchorId="7BA7775A" wp14:editId="535CE67D">
            <wp:extent cx="3378661" cy="2029283"/>
            <wp:effectExtent l="0" t="0" r="0" b="3175"/>
            <wp:docPr id="12" name="Picture 12" descr="Screen%20Shot%202018-01-14%20at%2016.3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1-14%20at%2016.31.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1796" cy="2049184"/>
                    </a:xfrm>
                    <a:prstGeom prst="rect">
                      <a:avLst/>
                    </a:prstGeom>
                    <a:noFill/>
                    <a:ln>
                      <a:noFill/>
                    </a:ln>
                  </pic:spPr>
                </pic:pic>
              </a:graphicData>
            </a:graphic>
          </wp:inline>
        </w:drawing>
      </w:r>
    </w:p>
    <w:p w14:paraId="57367D45" w14:textId="64F5A6BB" w:rsidR="00A93E4C" w:rsidRDefault="003D66B1" w:rsidP="00A93E4C">
      <w:pPr>
        <w:pStyle w:val="text"/>
        <w:spacing w:before="240" w:line="360" w:lineRule="auto"/>
        <w:rPr>
          <w:rFonts w:ascii="Times New Roman" w:hAnsi="Times New Roman"/>
          <w:sz w:val="24"/>
          <w:szCs w:val="24"/>
          <w:lang w:val="en-US"/>
        </w:rPr>
      </w:pPr>
      <w:r>
        <w:rPr>
          <w:rFonts w:ascii="Times New Roman" w:hAnsi="Times New Roman"/>
          <w:sz w:val="24"/>
          <w:szCs w:val="24"/>
          <w:lang w:val="en-US"/>
        </w:rPr>
        <w:lastRenderedPageBreak/>
        <w:t>So it seems that the training procedure allows for two different types of evaluative inferences to be made</w:t>
      </w:r>
      <w:r w:rsidR="000E630F">
        <w:rPr>
          <w:rFonts w:ascii="Times New Roman" w:hAnsi="Times New Roman"/>
          <w:sz w:val="24"/>
          <w:szCs w:val="24"/>
          <w:lang w:val="en-US"/>
        </w:rPr>
        <w:t xml:space="preserve"> on the basis of color change</w:t>
      </w:r>
      <w:r>
        <w:rPr>
          <w:rFonts w:ascii="Times New Roman" w:hAnsi="Times New Roman"/>
          <w:sz w:val="24"/>
          <w:szCs w:val="24"/>
          <w:lang w:val="en-US"/>
        </w:rPr>
        <w:t xml:space="preserve">. I think this </w:t>
      </w:r>
      <w:r w:rsidR="00C921DC">
        <w:rPr>
          <w:rFonts w:ascii="Times New Roman" w:hAnsi="Times New Roman"/>
          <w:sz w:val="24"/>
          <w:szCs w:val="24"/>
          <w:lang w:val="en-US"/>
        </w:rPr>
        <w:t>is happening</w:t>
      </w:r>
      <w:r>
        <w:rPr>
          <w:rFonts w:ascii="Times New Roman" w:hAnsi="Times New Roman"/>
          <w:sz w:val="24"/>
          <w:szCs w:val="24"/>
          <w:lang w:val="en-US"/>
        </w:rPr>
        <w:t xml:space="preserve"> for several rea</w:t>
      </w:r>
      <w:r w:rsidR="00C921DC">
        <w:rPr>
          <w:rFonts w:ascii="Times New Roman" w:hAnsi="Times New Roman"/>
          <w:sz w:val="24"/>
          <w:szCs w:val="24"/>
          <w:lang w:val="en-US"/>
        </w:rPr>
        <w:t>sons:</w:t>
      </w:r>
    </w:p>
    <w:p w14:paraId="67868ED6" w14:textId="28F9EAE2" w:rsidR="003D66B1" w:rsidRDefault="003D66B1" w:rsidP="00A93E4C">
      <w:pPr>
        <w:pStyle w:val="text"/>
        <w:numPr>
          <w:ilvl w:val="0"/>
          <w:numId w:val="6"/>
        </w:numPr>
        <w:spacing w:before="240" w:line="360" w:lineRule="auto"/>
        <w:jc w:val="both"/>
        <w:rPr>
          <w:rFonts w:ascii="Times New Roman" w:hAnsi="Times New Roman"/>
          <w:sz w:val="24"/>
          <w:szCs w:val="24"/>
          <w:lang w:val="en-US"/>
        </w:rPr>
      </w:pPr>
      <w:r>
        <w:rPr>
          <w:rFonts w:ascii="Times New Roman" w:hAnsi="Times New Roman"/>
          <w:sz w:val="24"/>
          <w:szCs w:val="24"/>
          <w:lang w:val="en-US"/>
        </w:rPr>
        <w:t xml:space="preserve">First, </w:t>
      </w:r>
      <w:r w:rsidR="00A93E4C">
        <w:rPr>
          <w:rFonts w:ascii="Times New Roman" w:hAnsi="Times New Roman"/>
          <w:sz w:val="24"/>
          <w:szCs w:val="24"/>
          <w:lang w:val="en-US"/>
        </w:rPr>
        <w:t xml:space="preserve">in </w:t>
      </w:r>
      <w:r w:rsidR="00A93E4C" w:rsidRPr="00A93E4C">
        <w:rPr>
          <w:rFonts w:ascii="Times New Roman" w:hAnsi="Times New Roman"/>
          <w:i/>
          <w:sz w:val="24"/>
          <w:szCs w:val="24"/>
          <w:lang w:val="en-US"/>
        </w:rPr>
        <w:t>E</w:t>
      </w:r>
      <w:r w:rsidRPr="00A93E4C">
        <w:rPr>
          <w:rFonts w:ascii="Times New Roman" w:hAnsi="Times New Roman"/>
          <w:i/>
          <w:sz w:val="24"/>
          <w:szCs w:val="24"/>
          <w:lang w:val="en-US"/>
        </w:rPr>
        <w:t>xperiment 1</w:t>
      </w:r>
      <w:r>
        <w:rPr>
          <w:rFonts w:ascii="Times New Roman" w:hAnsi="Times New Roman"/>
          <w:sz w:val="24"/>
          <w:szCs w:val="24"/>
          <w:lang w:val="en-US"/>
        </w:rPr>
        <w:t xml:space="preserve">, our instructions </w:t>
      </w:r>
      <w:r w:rsidR="000E630F">
        <w:rPr>
          <w:rFonts w:ascii="Times New Roman" w:hAnsi="Times New Roman"/>
          <w:sz w:val="24"/>
          <w:szCs w:val="24"/>
          <w:lang w:val="en-US"/>
        </w:rPr>
        <w:t xml:space="preserve">were clear </w:t>
      </w:r>
      <w:r w:rsidR="00A93E4C">
        <w:rPr>
          <w:rFonts w:ascii="Times New Roman" w:hAnsi="Times New Roman"/>
          <w:sz w:val="24"/>
          <w:szCs w:val="24"/>
          <w:lang w:val="en-US"/>
        </w:rPr>
        <w:t>(“</w:t>
      </w:r>
      <w:r w:rsidR="000E630F">
        <w:rPr>
          <w:rFonts w:ascii="Times New Roman" w:hAnsi="Times New Roman"/>
          <w:sz w:val="24"/>
          <w:szCs w:val="24"/>
          <w:lang w:val="en-US"/>
        </w:rPr>
        <w:t>In t</w:t>
      </w:r>
      <w:r>
        <w:rPr>
          <w:rFonts w:ascii="Times New Roman" w:hAnsi="Times New Roman"/>
          <w:sz w:val="24"/>
          <w:szCs w:val="24"/>
          <w:lang w:val="en-US"/>
        </w:rPr>
        <w:t>he next part of the study…</w:t>
      </w:r>
      <w:r w:rsidRPr="003D66B1">
        <w:rPr>
          <w:rFonts w:ascii="Times New Roman" w:hAnsi="Times New Roman"/>
          <w:sz w:val="24"/>
          <w:szCs w:val="24"/>
          <w:lang w:val="en-US"/>
        </w:rPr>
        <w:t>you will encounter t</w:t>
      </w:r>
      <w:r>
        <w:rPr>
          <w:rFonts w:ascii="Times New Roman" w:hAnsi="Times New Roman"/>
          <w:sz w:val="24"/>
          <w:szCs w:val="24"/>
          <w:lang w:val="en-US"/>
        </w:rPr>
        <w:t xml:space="preserve">wo new words: MORAG and STRUAN. </w:t>
      </w:r>
      <w:r w:rsidRPr="003D66B1">
        <w:rPr>
          <w:rFonts w:ascii="Times New Roman" w:hAnsi="Times New Roman"/>
          <w:sz w:val="24"/>
          <w:szCs w:val="24"/>
          <w:lang w:val="en-US"/>
        </w:rPr>
        <w:t>These words will appear on the screen together with two other words.</w:t>
      </w:r>
      <w:r>
        <w:rPr>
          <w:rFonts w:ascii="Times New Roman" w:hAnsi="Times New Roman"/>
          <w:sz w:val="24"/>
          <w:szCs w:val="24"/>
          <w:lang w:val="en-US"/>
        </w:rPr>
        <w:t xml:space="preserve"> </w:t>
      </w:r>
      <w:r w:rsidRPr="003D66B1">
        <w:rPr>
          <w:rFonts w:ascii="Times New Roman" w:hAnsi="Times New Roman"/>
          <w:sz w:val="24"/>
          <w:szCs w:val="24"/>
          <w:lang w:val="en-US"/>
        </w:rPr>
        <w:t>The new word (MORAG or STRUAN) and the other words will initially appear in white.</w:t>
      </w:r>
      <w:r>
        <w:rPr>
          <w:rFonts w:ascii="Times New Roman" w:hAnsi="Times New Roman"/>
          <w:sz w:val="24"/>
          <w:szCs w:val="24"/>
          <w:lang w:val="en-US"/>
        </w:rPr>
        <w:t xml:space="preserve"> </w:t>
      </w:r>
      <w:r w:rsidRPr="003D66B1">
        <w:rPr>
          <w:rFonts w:ascii="Times New Roman" w:hAnsi="Times New Roman"/>
          <w:sz w:val="24"/>
          <w:szCs w:val="24"/>
          <w:lang w:val="en-US"/>
        </w:rPr>
        <w:t>Then the color of the three words will change</w:t>
      </w:r>
      <w:r w:rsidR="00A93E4C">
        <w:rPr>
          <w:rFonts w:ascii="Times New Roman" w:hAnsi="Times New Roman"/>
          <w:sz w:val="24"/>
          <w:szCs w:val="24"/>
          <w:lang w:val="en-US"/>
        </w:rPr>
        <w:t>”)</w:t>
      </w:r>
      <w:r w:rsidRPr="003D66B1">
        <w:rPr>
          <w:rFonts w:ascii="Times New Roman" w:hAnsi="Times New Roman"/>
          <w:sz w:val="24"/>
          <w:szCs w:val="24"/>
          <w:lang w:val="en-US"/>
        </w:rPr>
        <w:t>.</w:t>
      </w:r>
      <w:r w:rsidR="00A93E4C">
        <w:rPr>
          <w:rFonts w:ascii="Times New Roman" w:hAnsi="Times New Roman"/>
          <w:sz w:val="24"/>
          <w:szCs w:val="24"/>
          <w:lang w:val="en-US"/>
        </w:rPr>
        <w:t xml:space="preserve"> </w:t>
      </w:r>
      <w:r w:rsidR="00C921DC">
        <w:rPr>
          <w:rFonts w:ascii="Times New Roman" w:hAnsi="Times New Roman"/>
          <w:sz w:val="24"/>
          <w:szCs w:val="24"/>
          <w:lang w:val="en-US"/>
        </w:rPr>
        <w:t>Yet i</w:t>
      </w:r>
      <w:r w:rsidR="00A93E4C">
        <w:rPr>
          <w:rFonts w:ascii="Times New Roman" w:hAnsi="Times New Roman"/>
          <w:sz w:val="24"/>
          <w:szCs w:val="24"/>
          <w:lang w:val="en-US"/>
        </w:rPr>
        <w:t xml:space="preserve">n </w:t>
      </w:r>
      <w:r w:rsidR="00A93E4C" w:rsidRPr="00A93E4C">
        <w:rPr>
          <w:rFonts w:ascii="Times New Roman" w:hAnsi="Times New Roman"/>
          <w:i/>
          <w:sz w:val="24"/>
          <w:szCs w:val="24"/>
          <w:lang w:val="en-US"/>
        </w:rPr>
        <w:t>Experiment 2</w:t>
      </w:r>
      <w:r w:rsidR="00A93E4C">
        <w:rPr>
          <w:rFonts w:ascii="Times New Roman" w:hAnsi="Times New Roman"/>
          <w:sz w:val="24"/>
          <w:szCs w:val="24"/>
          <w:lang w:val="en-US"/>
        </w:rPr>
        <w:t xml:space="preserve"> we said the following (“</w:t>
      </w:r>
      <w:r w:rsidR="00A93E4C" w:rsidRPr="00A93E4C">
        <w:rPr>
          <w:rFonts w:ascii="Times New Roman" w:hAnsi="Times New Roman"/>
          <w:sz w:val="24"/>
          <w:szCs w:val="24"/>
          <w:lang w:val="en-US"/>
        </w:rPr>
        <w:t>In the first part you will see two new words: MORAG and STRUAN. These words will appear onscreen together with two other words.</w:t>
      </w:r>
      <w:r w:rsidR="00A93E4C">
        <w:rPr>
          <w:rFonts w:ascii="Times New Roman" w:hAnsi="Times New Roman"/>
          <w:sz w:val="24"/>
          <w:szCs w:val="24"/>
          <w:lang w:val="en-US"/>
        </w:rPr>
        <w:t xml:space="preserve"> </w:t>
      </w:r>
      <w:r w:rsidR="00A93E4C" w:rsidRPr="00A93E4C">
        <w:rPr>
          <w:rFonts w:ascii="Times New Roman" w:hAnsi="Times New Roman"/>
          <w:sz w:val="24"/>
          <w:szCs w:val="24"/>
          <w:lang w:val="en-US"/>
        </w:rPr>
        <w:t>The new word (MORAG or STRUAN) and other words will initially appear in one color.</w:t>
      </w:r>
      <w:r w:rsidR="00A93E4C">
        <w:rPr>
          <w:rFonts w:ascii="Times New Roman" w:hAnsi="Times New Roman"/>
          <w:sz w:val="24"/>
          <w:szCs w:val="24"/>
          <w:lang w:val="en-US"/>
        </w:rPr>
        <w:t xml:space="preserve"> </w:t>
      </w:r>
      <w:r w:rsidR="00A93E4C" w:rsidRPr="00A93E4C">
        <w:rPr>
          <w:rFonts w:ascii="Times New Roman" w:hAnsi="Times New Roman"/>
          <w:b/>
          <w:sz w:val="24"/>
          <w:szCs w:val="24"/>
          <w:lang w:val="en-US"/>
        </w:rPr>
        <w:t>Then the color of one of the words will change</w:t>
      </w:r>
      <w:r w:rsidR="00F60A21">
        <w:rPr>
          <w:rFonts w:ascii="Times New Roman" w:hAnsi="Times New Roman"/>
          <w:sz w:val="24"/>
          <w:szCs w:val="24"/>
          <w:lang w:val="en-US"/>
        </w:rPr>
        <w:t>…</w:t>
      </w:r>
      <w:r w:rsidR="00F60A21" w:rsidRPr="00C921DC">
        <w:rPr>
          <w:rFonts w:ascii="Times New Roman" w:hAnsi="Times New Roman"/>
          <w:b/>
          <w:sz w:val="24"/>
          <w:szCs w:val="24"/>
          <w:lang w:val="en-US"/>
        </w:rPr>
        <w:t>Please pay close attention to the color of each word and how they change</w:t>
      </w:r>
      <w:r w:rsidR="00A93E4C">
        <w:rPr>
          <w:rFonts w:ascii="Times New Roman" w:hAnsi="Times New Roman"/>
          <w:sz w:val="24"/>
          <w:szCs w:val="24"/>
          <w:lang w:val="en-US"/>
        </w:rPr>
        <w:t>”)</w:t>
      </w:r>
      <w:r w:rsidR="000E630F">
        <w:rPr>
          <w:rFonts w:ascii="Times New Roman" w:hAnsi="Times New Roman"/>
          <w:sz w:val="24"/>
          <w:szCs w:val="24"/>
          <w:lang w:val="en-US"/>
        </w:rPr>
        <w:t>.</w:t>
      </w:r>
    </w:p>
    <w:p w14:paraId="1DC5FB17" w14:textId="64F0BD3C" w:rsidR="000E630F" w:rsidRDefault="00A93E4C"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In</w:t>
      </w:r>
      <w:r w:rsidR="000E630F">
        <w:rPr>
          <w:rFonts w:ascii="Times New Roman" w:hAnsi="Times New Roman"/>
          <w:sz w:val="24"/>
          <w:szCs w:val="24"/>
          <w:lang w:val="en-US"/>
        </w:rPr>
        <w:t xml:space="preserve"> short</w:t>
      </w:r>
      <w:r>
        <w:rPr>
          <w:rFonts w:ascii="Times New Roman" w:hAnsi="Times New Roman"/>
          <w:sz w:val="24"/>
          <w:szCs w:val="24"/>
          <w:lang w:val="en-US"/>
        </w:rPr>
        <w:t xml:space="preserve">, </w:t>
      </w:r>
      <w:r w:rsidR="000E630F">
        <w:rPr>
          <w:rFonts w:ascii="Times New Roman" w:hAnsi="Times New Roman"/>
          <w:sz w:val="24"/>
          <w:szCs w:val="24"/>
          <w:lang w:val="en-US"/>
        </w:rPr>
        <w:t>Experiment 1</w:t>
      </w:r>
      <w:r w:rsidR="00C921DC">
        <w:rPr>
          <w:rFonts w:ascii="Times New Roman" w:hAnsi="Times New Roman"/>
          <w:sz w:val="24"/>
          <w:szCs w:val="24"/>
          <w:lang w:val="en-US"/>
        </w:rPr>
        <w:t>’s</w:t>
      </w:r>
      <w:r w:rsidR="000E630F">
        <w:rPr>
          <w:rFonts w:ascii="Times New Roman" w:hAnsi="Times New Roman"/>
          <w:sz w:val="24"/>
          <w:szCs w:val="24"/>
          <w:lang w:val="en-US"/>
        </w:rPr>
        <w:t xml:space="preserve"> instructions and the </w:t>
      </w:r>
      <w:r w:rsidR="00C921DC">
        <w:rPr>
          <w:rFonts w:ascii="Times New Roman" w:hAnsi="Times New Roman"/>
          <w:sz w:val="24"/>
          <w:szCs w:val="24"/>
          <w:lang w:val="en-US"/>
        </w:rPr>
        <w:t xml:space="preserve">EC </w:t>
      </w:r>
      <w:r w:rsidR="000E630F">
        <w:rPr>
          <w:rFonts w:ascii="Times New Roman" w:hAnsi="Times New Roman"/>
          <w:sz w:val="24"/>
          <w:szCs w:val="24"/>
          <w:lang w:val="en-US"/>
        </w:rPr>
        <w:t xml:space="preserve">task </w:t>
      </w:r>
      <w:r w:rsidR="00C921DC">
        <w:rPr>
          <w:rFonts w:ascii="Times New Roman" w:hAnsi="Times New Roman"/>
          <w:sz w:val="24"/>
          <w:szCs w:val="24"/>
          <w:lang w:val="en-US"/>
        </w:rPr>
        <w:t xml:space="preserve">itself </w:t>
      </w:r>
      <w:r w:rsidR="000E630F">
        <w:rPr>
          <w:rFonts w:ascii="Times New Roman" w:hAnsi="Times New Roman"/>
          <w:sz w:val="24"/>
          <w:szCs w:val="24"/>
          <w:lang w:val="en-US"/>
        </w:rPr>
        <w:t xml:space="preserve">make it </w:t>
      </w:r>
      <w:r w:rsidR="00C921DC">
        <w:rPr>
          <w:rFonts w:ascii="Times New Roman" w:hAnsi="Times New Roman"/>
          <w:sz w:val="24"/>
          <w:szCs w:val="24"/>
          <w:lang w:val="en-US"/>
        </w:rPr>
        <w:t xml:space="preserve">relatively </w:t>
      </w:r>
      <w:r w:rsidR="000E630F">
        <w:rPr>
          <w:rFonts w:ascii="Times New Roman" w:hAnsi="Times New Roman"/>
          <w:sz w:val="24"/>
          <w:szCs w:val="24"/>
          <w:lang w:val="en-US"/>
        </w:rPr>
        <w:t xml:space="preserve">easy to form the inference that common color is important. </w:t>
      </w:r>
      <w:r>
        <w:rPr>
          <w:rFonts w:ascii="Times New Roman" w:hAnsi="Times New Roman"/>
          <w:sz w:val="24"/>
          <w:szCs w:val="24"/>
          <w:lang w:val="en-US"/>
        </w:rPr>
        <w:t>Experiment 2</w:t>
      </w:r>
      <w:r w:rsidR="00C921DC">
        <w:rPr>
          <w:rFonts w:ascii="Times New Roman" w:hAnsi="Times New Roman"/>
          <w:sz w:val="24"/>
          <w:szCs w:val="24"/>
          <w:lang w:val="en-US"/>
        </w:rPr>
        <w:t>’s</w:t>
      </w:r>
      <w:r>
        <w:rPr>
          <w:rFonts w:ascii="Times New Roman" w:hAnsi="Times New Roman"/>
          <w:sz w:val="24"/>
          <w:szCs w:val="24"/>
          <w:lang w:val="en-US"/>
        </w:rPr>
        <w:t xml:space="preserve"> </w:t>
      </w:r>
      <w:r w:rsidR="000E630F">
        <w:rPr>
          <w:rFonts w:ascii="Times New Roman" w:hAnsi="Times New Roman"/>
          <w:sz w:val="24"/>
          <w:szCs w:val="24"/>
          <w:lang w:val="en-US"/>
        </w:rPr>
        <w:t xml:space="preserve">instructions and the </w:t>
      </w:r>
      <w:r w:rsidR="00C921DC">
        <w:rPr>
          <w:rFonts w:ascii="Times New Roman" w:hAnsi="Times New Roman"/>
          <w:sz w:val="24"/>
          <w:szCs w:val="24"/>
          <w:lang w:val="en-US"/>
        </w:rPr>
        <w:t xml:space="preserve">EC </w:t>
      </w:r>
      <w:r w:rsidR="000E630F">
        <w:rPr>
          <w:rFonts w:ascii="Times New Roman" w:hAnsi="Times New Roman"/>
          <w:sz w:val="24"/>
          <w:szCs w:val="24"/>
          <w:lang w:val="en-US"/>
        </w:rPr>
        <w:t xml:space="preserve">task highlight that </w:t>
      </w:r>
      <w:r w:rsidR="003D66B1">
        <w:rPr>
          <w:rFonts w:ascii="Times New Roman" w:hAnsi="Times New Roman"/>
          <w:sz w:val="24"/>
          <w:szCs w:val="24"/>
          <w:lang w:val="en-US"/>
        </w:rPr>
        <w:t xml:space="preserve">people should pay attention to the </w:t>
      </w:r>
      <w:r w:rsidR="003D66B1" w:rsidRPr="00C921DC">
        <w:rPr>
          <w:rFonts w:ascii="Times New Roman" w:hAnsi="Times New Roman"/>
          <w:i/>
          <w:sz w:val="24"/>
          <w:szCs w:val="24"/>
          <w:lang w:val="en-US"/>
        </w:rPr>
        <w:t>change</w:t>
      </w:r>
      <w:r w:rsidR="003D66B1">
        <w:rPr>
          <w:rFonts w:ascii="Times New Roman" w:hAnsi="Times New Roman"/>
          <w:sz w:val="24"/>
          <w:szCs w:val="24"/>
          <w:lang w:val="en-US"/>
        </w:rPr>
        <w:t xml:space="preserve"> in color – not the fact that stimuli remained in the same color.</w:t>
      </w:r>
      <w:r w:rsidR="000E630F">
        <w:rPr>
          <w:rFonts w:ascii="Times New Roman" w:hAnsi="Times New Roman"/>
          <w:sz w:val="24"/>
          <w:szCs w:val="24"/>
          <w:lang w:val="en-US"/>
        </w:rPr>
        <w:t xml:space="preserve"> This may have caused people to shift their attention to the changing color and consider it more diagnostic about CS meaning than </w:t>
      </w:r>
      <w:r w:rsidR="00C921DC">
        <w:rPr>
          <w:rFonts w:ascii="Times New Roman" w:hAnsi="Times New Roman"/>
          <w:sz w:val="24"/>
          <w:szCs w:val="24"/>
          <w:lang w:val="en-US"/>
        </w:rPr>
        <w:t xml:space="preserve">a similar </w:t>
      </w:r>
      <w:r w:rsidR="000E630F">
        <w:rPr>
          <w:rFonts w:ascii="Times New Roman" w:hAnsi="Times New Roman"/>
          <w:sz w:val="24"/>
          <w:szCs w:val="24"/>
          <w:lang w:val="en-US"/>
        </w:rPr>
        <w:t xml:space="preserve">colored US. </w:t>
      </w:r>
    </w:p>
    <w:p w14:paraId="49958971" w14:textId="674BA346" w:rsidR="00C921DC" w:rsidRDefault="00F60A21" w:rsidP="00C921DC">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 xml:space="preserve">So how can we get people to form the inference we want them to? I think </w:t>
      </w:r>
      <w:r w:rsidR="00C921DC">
        <w:rPr>
          <w:rFonts w:ascii="Times New Roman" w:hAnsi="Times New Roman"/>
          <w:sz w:val="24"/>
          <w:szCs w:val="24"/>
          <w:lang w:val="en-US"/>
        </w:rPr>
        <w:t xml:space="preserve">we can do so by </w:t>
      </w:r>
      <w:r>
        <w:rPr>
          <w:rFonts w:ascii="Times New Roman" w:hAnsi="Times New Roman"/>
          <w:sz w:val="24"/>
          <w:szCs w:val="24"/>
          <w:lang w:val="en-US"/>
        </w:rPr>
        <w:t xml:space="preserve">replicating </w:t>
      </w:r>
      <w:r w:rsidR="00C921DC">
        <w:rPr>
          <w:rFonts w:ascii="Times New Roman" w:hAnsi="Times New Roman"/>
          <w:sz w:val="24"/>
          <w:szCs w:val="24"/>
          <w:lang w:val="en-US"/>
        </w:rPr>
        <w:t>E</w:t>
      </w:r>
      <w:r>
        <w:rPr>
          <w:rFonts w:ascii="Times New Roman" w:hAnsi="Times New Roman"/>
          <w:sz w:val="24"/>
          <w:szCs w:val="24"/>
          <w:lang w:val="en-US"/>
        </w:rPr>
        <w:t xml:space="preserve">xperiment </w:t>
      </w:r>
      <w:r w:rsidR="00C921DC">
        <w:rPr>
          <w:rFonts w:ascii="Times New Roman" w:hAnsi="Times New Roman"/>
          <w:sz w:val="24"/>
          <w:szCs w:val="24"/>
          <w:lang w:val="en-US"/>
        </w:rPr>
        <w:t xml:space="preserve">2 </w:t>
      </w:r>
      <w:r>
        <w:rPr>
          <w:rFonts w:ascii="Times New Roman" w:hAnsi="Times New Roman"/>
          <w:sz w:val="24"/>
          <w:szCs w:val="24"/>
          <w:lang w:val="en-US"/>
        </w:rPr>
        <w:t>with new instructions that focus people’s attention on the fact that certain stimuli remain in the same color</w:t>
      </w:r>
      <w:r w:rsidR="00C921DC">
        <w:rPr>
          <w:rFonts w:ascii="Times New Roman" w:hAnsi="Times New Roman"/>
          <w:sz w:val="24"/>
          <w:szCs w:val="24"/>
          <w:lang w:val="en-US"/>
        </w:rPr>
        <w:t xml:space="preserve"> could do so</w:t>
      </w:r>
      <w:r>
        <w:rPr>
          <w:rFonts w:ascii="Times New Roman" w:hAnsi="Times New Roman"/>
          <w:sz w:val="24"/>
          <w:szCs w:val="24"/>
          <w:lang w:val="en-US"/>
        </w:rPr>
        <w:t>.</w:t>
      </w:r>
    </w:p>
    <w:p w14:paraId="55BCA6E9" w14:textId="77777777" w:rsidR="00C921DC" w:rsidRPr="00C921DC" w:rsidRDefault="00C921DC" w:rsidP="00C921DC">
      <w:pPr>
        <w:pStyle w:val="text"/>
        <w:spacing w:before="240" w:line="360" w:lineRule="auto"/>
        <w:ind w:left="720"/>
        <w:rPr>
          <w:rFonts w:ascii="Times New Roman" w:hAnsi="Times New Roman"/>
          <w:sz w:val="24"/>
          <w:szCs w:val="24"/>
          <w:lang w:val="en-US"/>
        </w:rPr>
      </w:pPr>
    </w:p>
    <w:p w14:paraId="7F7298BD" w14:textId="3FE2C5C5" w:rsidR="003D2707" w:rsidRDefault="00F60A21"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 xml:space="preserve">However, we also had another way to test the alternative explanations of our </w:t>
      </w:r>
      <w:r w:rsidR="00C921DC">
        <w:rPr>
          <w:rFonts w:ascii="Times New Roman" w:hAnsi="Times New Roman"/>
          <w:sz w:val="24"/>
          <w:szCs w:val="24"/>
          <w:lang w:val="en-US"/>
        </w:rPr>
        <w:t xml:space="preserve">initial (Experiment 1) </w:t>
      </w:r>
      <w:r>
        <w:rPr>
          <w:rFonts w:ascii="Times New Roman" w:hAnsi="Times New Roman"/>
          <w:sz w:val="24"/>
          <w:szCs w:val="24"/>
          <w:lang w:val="en-US"/>
        </w:rPr>
        <w:t xml:space="preserve">findings. For instance, </w:t>
      </w:r>
      <w:r w:rsidR="00C921DC">
        <w:rPr>
          <w:rFonts w:ascii="Times New Roman" w:hAnsi="Times New Roman"/>
          <w:sz w:val="24"/>
          <w:szCs w:val="24"/>
          <w:lang w:val="en-US"/>
        </w:rPr>
        <w:t xml:space="preserve">we could </w:t>
      </w:r>
      <w:r>
        <w:rPr>
          <w:rFonts w:ascii="Times New Roman" w:hAnsi="Times New Roman"/>
          <w:sz w:val="24"/>
          <w:szCs w:val="24"/>
          <w:lang w:val="en-US"/>
        </w:rPr>
        <w:t xml:space="preserve">replicate Experiment 1’s design with Jan’s suggestions about a memory test during the EC phase </w:t>
      </w:r>
      <w:r w:rsidR="00C921DC">
        <w:rPr>
          <w:rFonts w:ascii="Times New Roman" w:hAnsi="Times New Roman"/>
          <w:sz w:val="24"/>
          <w:szCs w:val="24"/>
          <w:lang w:val="en-US"/>
        </w:rPr>
        <w:t>(</w:t>
      </w:r>
      <w:r>
        <w:rPr>
          <w:rFonts w:ascii="Times New Roman" w:hAnsi="Times New Roman"/>
          <w:sz w:val="24"/>
          <w:szCs w:val="24"/>
          <w:lang w:val="en-US"/>
        </w:rPr>
        <w:t>to show that people are actively processing all the stimuli that are onscreen</w:t>
      </w:r>
      <w:r w:rsidR="00C921DC">
        <w:rPr>
          <w:rFonts w:ascii="Times New Roman" w:hAnsi="Times New Roman"/>
          <w:sz w:val="24"/>
          <w:szCs w:val="24"/>
          <w:lang w:val="en-US"/>
        </w:rPr>
        <w:t>)</w:t>
      </w:r>
      <w:r>
        <w:rPr>
          <w:rFonts w:ascii="Times New Roman" w:hAnsi="Times New Roman"/>
          <w:sz w:val="24"/>
          <w:szCs w:val="24"/>
          <w:lang w:val="en-US"/>
        </w:rPr>
        <w:t xml:space="preserve">. But it would be nice to show that we can </w:t>
      </w:r>
      <w:r w:rsidR="00C921DC">
        <w:rPr>
          <w:rFonts w:ascii="Times New Roman" w:hAnsi="Times New Roman"/>
          <w:sz w:val="24"/>
          <w:szCs w:val="24"/>
          <w:lang w:val="en-US"/>
        </w:rPr>
        <w:t xml:space="preserve">also </w:t>
      </w:r>
      <w:r>
        <w:rPr>
          <w:rFonts w:ascii="Times New Roman" w:hAnsi="Times New Roman"/>
          <w:sz w:val="24"/>
          <w:szCs w:val="24"/>
          <w:lang w:val="en-US"/>
        </w:rPr>
        <w:t>get the effect with this procedure as well…</w:t>
      </w:r>
    </w:p>
    <w:p w14:paraId="60C4694D" w14:textId="1D6002DC" w:rsidR="00F60A21" w:rsidRDefault="00105444" w:rsidP="00F60A21">
      <w:pPr>
        <w:pStyle w:val="text"/>
        <w:spacing w:before="240" w:line="360" w:lineRule="auto"/>
        <w:ind w:left="720"/>
        <w:rPr>
          <w:rFonts w:ascii="Times New Roman" w:hAnsi="Times New Roman"/>
          <w:sz w:val="24"/>
          <w:szCs w:val="24"/>
          <w:lang w:val="en-US"/>
        </w:rPr>
      </w:pPr>
      <w:r>
        <w:rPr>
          <w:rFonts w:ascii="Times New Roman" w:hAnsi="Times New Roman"/>
          <w:sz w:val="24"/>
          <w:szCs w:val="24"/>
          <w:lang w:val="en-US"/>
        </w:rPr>
        <w:t>For instance, what if instead of changing to a different color</w:t>
      </w:r>
      <w:r w:rsidR="00C921DC">
        <w:rPr>
          <w:rFonts w:ascii="Times New Roman" w:hAnsi="Times New Roman"/>
          <w:sz w:val="24"/>
          <w:szCs w:val="24"/>
          <w:lang w:val="en-US"/>
        </w:rPr>
        <w:t>,</w:t>
      </w:r>
      <w:r>
        <w:rPr>
          <w:rFonts w:ascii="Times New Roman" w:hAnsi="Times New Roman"/>
          <w:sz w:val="24"/>
          <w:szCs w:val="24"/>
          <w:lang w:val="en-US"/>
        </w:rPr>
        <w:t xml:space="preserve"> the US always changed to white instead? Or </w:t>
      </w:r>
      <w:r w:rsidR="00C921DC">
        <w:rPr>
          <w:rFonts w:ascii="Times New Roman" w:hAnsi="Times New Roman"/>
          <w:sz w:val="24"/>
          <w:szCs w:val="24"/>
          <w:lang w:val="en-US"/>
        </w:rPr>
        <w:t xml:space="preserve">simply </w:t>
      </w:r>
      <w:r>
        <w:rPr>
          <w:rFonts w:ascii="Times New Roman" w:hAnsi="Times New Roman"/>
          <w:sz w:val="24"/>
          <w:szCs w:val="24"/>
          <w:lang w:val="en-US"/>
        </w:rPr>
        <w:t xml:space="preserve">went transparent. Basically, de-emphasizing the </w:t>
      </w:r>
      <w:r w:rsidR="00C921DC">
        <w:rPr>
          <w:rFonts w:ascii="Times New Roman" w:hAnsi="Times New Roman"/>
          <w:sz w:val="24"/>
          <w:szCs w:val="24"/>
          <w:lang w:val="en-US"/>
        </w:rPr>
        <w:t xml:space="preserve">importance of the </w:t>
      </w:r>
      <w:r>
        <w:rPr>
          <w:rFonts w:ascii="Times New Roman" w:hAnsi="Times New Roman"/>
          <w:sz w:val="24"/>
          <w:szCs w:val="24"/>
          <w:lang w:val="en-US"/>
        </w:rPr>
        <w:t>US that changes might work</w:t>
      </w:r>
      <w:r w:rsidR="00C921DC">
        <w:rPr>
          <w:rFonts w:ascii="Times New Roman" w:hAnsi="Times New Roman"/>
          <w:sz w:val="24"/>
          <w:szCs w:val="24"/>
          <w:lang w:val="en-US"/>
        </w:rPr>
        <w:t xml:space="preserve"> in Experiment 2</w:t>
      </w:r>
      <w:r>
        <w:rPr>
          <w:rFonts w:ascii="Times New Roman" w:hAnsi="Times New Roman"/>
          <w:sz w:val="24"/>
          <w:szCs w:val="24"/>
          <w:lang w:val="en-US"/>
        </w:rPr>
        <w:t>.</w:t>
      </w:r>
    </w:p>
    <w:p w14:paraId="124C2F43" w14:textId="4088C4AA" w:rsidR="00F60A21" w:rsidRDefault="00F60A21"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lastRenderedPageBreak/>
        <w:t>Note: regardless, it shows that the inferences that people make about common or different colors moderate the impact of the CS-US relationship on liking. So still consistent with a propositional perspective, I believe.</w:t>
      </w:r>
    </w:p>
    <w:p w14:paraId="5A312C73" w14:textId="77777777" w:rsidR="003744C2" w:rsidRDefault="003744C2"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Minor points: </w:t>
      </w:r>
    </w:p>
    <w:p w14:paraId="4BD984DD" w14:textId="2B832CD1" w:rsidR="000E630F" w:rsidRDefault="003744C2"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 xml:space="preserve">People reported that three blocks of 16 trials was a lot. Could consider shortening. </w:t>
      </w:r>
      <w:r w:rsidR="000E630F">
        <w:rPr>
          <w:rFonts w:ascii="Times New Roman" w:hAnsi="Times New Roman"/>
          <w:sz w:val="24"/>
          <w:szCs w:val="24"/>
          <w:lang w:val="en-US"/>
        </w:rPr>
        <w:t xml:space="preserve"> </w:t>
      </w:r>
    </w:p>
    <w:p w14:paraId="41119C67" w14:textId="2FEFBD4B" w:rsidR="00A2585B" w:rsidRDefault="003744C2"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Think about a change in CS identity as scores were generally smaller for Struan than Morag</w:t>
      </w:r>
      <w:r w:rsidR="003D66B1">
        <w:rPr>
          <w:rFonts w:ascii="Times New Roman" w:hAnsi="Times New Roman"/>
          <w:sz w:val="24"/>
          <w:szCs w:val="24"/>
          <w:lang w:val="en-US"/>
        </w:rPr>
        <w:t xml:space="preserve"> </w:t>
      </w:r>
    </w:p>
    <w:p w14:paraId="59EB11C9" w14:textId="2B8E1FC0" w:rsidR="00B4071A" w:rsidRPr="00B4071A" w:rsidRDefault="00B4071A" w:rsidP="00B4071A">
      <w:pPr>
        <w:pStyle w:val="text"/>
        <w:spacing w:before="240" w:line="360" w:lineRule="auto"/>
        <w:rPr>
          <w:rFonts w:ascii="Times New Roman" w:hAnsi="Times New Roman"/>
          <w:sz w:val="24"/>
          <w:szCs w:val="24"/>
          <w:lang w:val="en-US"/>
        </w:rPr>
      </w:pPr>
    </w:p>
    <w:sectPr w:rsidR="00B4071A" w:rsidRPr="00B4071A" w:rsidSect="003744C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en De Saedeleer" w:date="2018-05-08T22:14:00Z" w:initials="LDS">
    <w:p w14:paraId="20BBE50E" w14:textId="260BBC0D" w:rsidR="008B426A" w:rsidRDefault="008B426A">
      <w:pPr>
        <w:pStyle w:val="CommentText"/>
      </w:pPr>
      <w:r>
        <w:rPr>
          <w:rStyle w:val="CommentReference"/>
        </w:rPr>
        <w:annotationRef/>
      </w:r>
      <w:r>
        <w:t>Based on the Color Influence file; only 10</w:t>
      </w:r>
      <w:r w:rsidR="00B25F6C">
        <w:t xml:space="preserve">6 </w:t>
      </w:r>
      <w:r>
        <w:t>participants gave responses</w:t>
      </w:r>
    </w:p>
  </w:comment>
  <w:comment w:id="7" w:author="Microsoft Office User" w:date="2018-05-08T22:14:00Z" w:initials="Office">
    <w:p w14:paraId="297A0F93" w14:textId="77777777" w:rsidR="003744C2" w:rsidRDefault="003744C2">
      <w:pPr>
        <w:pStyle w:val="CommentText"/>
      </w:pPr>
      <w:r>
        <w:rPr>
          <w:rStyle w:val="CommentReference"/>
        </w:rPr>
        <w:annotationRef/>
      </w:r>
      <w:r>
        <w:t>Contingency memory for the CS-US relationship, and the USs that switched color when CS1 or CS2 were present was less than perfect. We could try to improve this in Study 3.</w:t>
      </w:r>
    </w:p>
    <w:p w14:paraId="001F8215" w14:textId="77777777" w:rsidR="003744C2" w:rsidRDefault="003744C2">
      <w:pPr>
        <w:pStyle w:val="CommentText"/>
      </w:pPr>
    </w:p>
    <w:p w14:paraId="74CE8F3F" w14:textId="6F19306D" w:rsidR="003744C2" w:rsidRDefault="003744C2">
      <w:pPr>
        <w:pStyle w:val="CommentText"/>
      </w:pPr>
      <w:r>
        <w:t>Likewise, it seems that only half of the participants considered the color switch (or color) as diagnostic  for how to evaluate the CS.</w:t>
      </w:r>
    </w:p>
  </w:comment>
  <w:comment w:id="35" w:author="Lien De Saedeleer" w:date="2018-05-08T22:14:00Z" w:initials="LDS">
    <w:p w14:paraId="1414AB3C" w14:textId="2B8E7F81" w:rsidR="005E29F9" w:rsidRDefault="005E29F9">
      <w:pPr>
        <w:pStyle w:val="CommentText"/>
      </w:pPr>
      <w:r>
        <w:rPr>
          <w:rStyle w:val="CommentReference"/>
        </w:rPr>
        <w:annotationRef/>
      </w:r>
      <w:r>
        <w:t xml:space="preserve">If Expl scores needed to be transformed just like IAT: </w:t>
      </w:r>
    </w:p>
    <w:p w14:paraId="49751409" w14:textId="77777777" w:rsidR="005E29F9" w:rsidRDefault="005E29F9">
      <w:pPr>
        <w:pStyle w:val="CommentText"/>
      </w:pPr>
    </w:p>
    <w:p w14:paraId="14BE305D" w14:textId="670461B6" w:rsidR="005E29F9" w:rsidRDefault="005E29F9">
      <w:pPr>
        <w:pStyle w:val="CommentText"/>
      </w:pPr>
      <w:r>
        <w:rPr>
          <w:i/>
        </w:rPr>
        <w:t xml:space="preserve">M </w:t>
      </w:r>
      <w:r>
        <w:t xml:space="preserve">= -0.36, </w:t>
      </w:r>
      <w:r>
        <w:rPr>
          <w:i/>
        </w:rPr>
        <w:t>SD</w:t>
      </w:r>
      <w:r>
        <w:t xml:space="preserve"> = </w:t>
      </w:r>
      <w:r w:rsidR="000B6BFF">
        <w:t>6.1</w:t>
      </w:r>
    </w:p>
    <w:p w14:paraId="6D3A9458" w14:textId="30F0A870" w:rsidR="000B6BFF" w:rsidRPr="000B6BFF" w:rsidRDefault="000B6BFF">
      <w:pPr>
        <w:pStyle w:val="CommentText"/>
      </w:pPr>
      <w:r>
        <w:rPr>
          <w:i/>
        </w:rPr>
        <w:t>t</w:t>
      </w:r>
      <w:r>
        <w:t xml:space="preserve">(102) = -0.59, </w:t>
      </w:r>
      <w:r>
        <w:rPr>
          <w:i/>
        </w:rPr>
        <w:t>p</w:t>
      </w:r>
      <w:r>
        <w:t xml:space="preserve"> = 0.55</w:t>
      </w:r>
    </w:p>
  </w:comment>
  <w:comment w:id="46" w:author="Lien De Saedeleer" w:date="2018-05-08T22:14:00Z" w:initials="LDS">
    <w:p w14:paraId="1B7A8CEF" w14:textId="3DC24494" w:rsidR="000B6BFF" w:rsidRDefault="000B6BFF">
      <w:pPr>
        <w:pStyle w:val="CommentText"/>
      </w:pPr>
      <w:r>
        <w:rPr>
          <w:rStyle w:val="CommentReference"/>
        </w:rPr>
        <w:annotationRef/>
      </w:r>
      <w:r>
        <w:t xml:space="preserve">If Expl scores are transformed: </w:t>
      </w:r>
    </w:p>
    <w:p w14:paraId="3390315B" w14:textId="77777777" w:rsidR="000B6BFF" w:rsidRDefault="000B6BFF">
      <w:pPr>
        <w:pStyle w:val="CommentText"/>
      </w:pPr>
    </w:p>
    <w:p w14:paraId="60CDB768" w14:textId="34FDB88D" w:rsidR="000B6BFF" w:rsidRDefault="000B6BFF">
      <w:pPr>
        <w:pStyle w:val="CommentText"/>
      </w:pPr>
      <w:r w:rsidRPr="009E3D1E">
        <w:rPr>
          <w:rFonts w:ascii="Times New Roman" w:hAnsi="Times New Roman"/>
          <w:i/>
          <w:sz w:val="24"/>
          <w:szCs w:val="24"/>
          <w:lang w:val="en-US"/>
        </w:rPr>
        <w:t>F</w:t>
      </w:r>
      <w:r>
        <w:rPr>
          <w:rFonts w:ascii="Times New Roman" w:hAnsi="Times New Roman"/>
          <w:sz w:val="24"/>
          <w:szCs w:val="24"/>
          <w:lang w:val="en-US"/>
        </w:rPr>
        <w:t xml:space="preserve">(1, 102) = 0.73, </w:t>
      </w:r>
      <w:r w:rsidRPr="009E3D1E">
        <w:rPr>
          <w:rFonts w:ascii="Times New Roman" w:hAnsi="Times New Roman"/>
          <w:i/>
          <w:sz w:val="24"/>
          <w:szCs w:val="24"/>
          <w:lang w:val="en-US"/>
        </w:rPr>
        <w:t>p</w:t>
      </w:r>
      <w:r>
        <w:rPr>
          <w:rFonts w:ascii="Times New Roman" w:hAnsi="Times New Roman"/>
          <w:sz w:val="24"/>
          <w:szCs w:val="24"/>
          <w:lang w:val="en-US"/>
        </w:rPr>
        <w:t xml:space="preserve"> = .40</w:t>
      </w:r>
    </w:p>
  </w:comment>
  <w:comment w:id="55" w:author="Microsoft Office User" w:date="2018-05-08T22:14:00Z" w:initials="Office">
    <w:p w14:paraId="7BBB4AEE" w14:textId="77777777" w:rsidR="003744C2" w:rsidRDefault="003744C2">
      <w:pPr>
        <w:pStyle w:val="CommentText"/>
      </w:pPr>
      <w:r>
        <w:rPr>
          <w:rStyle w:val="CommentReference"/>
        </w:rPr>
        <w:annotationRef/>
      </w:r>
      <w:r>
        <w:t xml:space="preserve">This makes me think that people who remembered this contingency formed the following inference: </w:t>
      </w:r>
    </w:p>
    <w:p w14:paraId="58153830" w14:textId="77777777" w:rsidR="003744C2" w:rsidRDefault="003744C2">
      <w:pPr>
        <w:pStyle w:val="CommentText"/>
      </w:pPr>
    </w:p>
    <w:p w14:paraId="7AA94AC1" w14:textId="7760600A" w:rsidR="003744C2" w:rsidRDefault="003744C2">
      <w:pPr>
        <w:pStyle w:val="CommentText"/>
      </w:pPr>
      <w:r>
        <w:t>“This negative/positive word always changes when I see CS1/CS2. Therefore it must be important or linked to CS1/CS2”.</w:t>
      </w:r>
    </w:p>
  </w:comment>
  <w:comment w:id="58" w:author="Lien De Saedeleer" w:date="2018-05-08T22:14:00Z" w:initials="LDS">
    <w:p w14:paraId="07A467A6" w14:textId="77777777" w:rsidR="00823B47" w:rsidRDefault="00823B47">
      <w:pPr>
        <w:pStyle w:val="CommentText"/>
      </w:pPr>
      <w:r>
        <w:rPr>
          <w:rStyle w:val="CommentReference"/>
        </w:rPr>
        <w:annotationRef/>
      </w:r>
      <w:r>
        <w:t xml:space="preserve">I guess this should be rephrased, as the alternatives for the associated questions were: </w:t>
      </w:r>
    </w:p>
    <w:p w14:paraId="4469F456" w14:textId="77777777" w:rsidR="00823B47" w:rsidRDefault="00823B47">
      <w:pPr>
        <w:pStyle w:val="CommentText"/>
      </w:pPr>
    </w:p>
    <w:p w14:paraId="763B24FC" w14:textId="6013EC8C" w:rsidR="00823B47" w:rsidRDefault="00823B47" w:rsidP="00823B47">
      <w:pPr>
        <w:pStyle w:val="CommentText"/>
        <w:numPr>
          <w:ilvl w:val="0"/>
          <w:numId w:val="7"/>
        </w:numPr>
      </w:pPr>
      <w:r w:rsidRPr="00823B47">
        <w:t>One word always had a positive meaning and the other had a negative meaning</w:t>
      </w:r>
    </w:p>
    <w:p w14:paraId="4D91CDC2" w14:textId="77777777" w:rsidR="00823B47" w:rsidRDefault="00823B47" w:rsidP="00823B47">
      <w:pPr>
        <w:pStyle w:val="CommentText"/>
        <w:numPr>
          <w:ilvl w:val="0"/>
          <w:numId w:val="7"/>
        </w:numPr>
      </w:pPr>
      <w:r w:rsidRPr="00823B47">
        <w:t>Those two other words always have a negative meaning</w:t>
      </w:r>
    </w:p>
    <w:p w14:paraId="67EB21EE" w14:textId="135AFF13" w:rsidR="00823B47" w:rsidRDefault="00823B47" w:rsidP="00823B47">
      <w:pPr>
        <w:pStyle w:val="CommentText"/>
        <w:numPr>
          <w:ilvl w:val="0"/>
          <w:numId w:val="7"/>
        </w:numPr>
      </w:pPr>
      <w:r w:rsidRPr="00823B47">
        <w:t xml:space="preserve">Those two other words always have a </w:t>
      </w:r>
      <w:r>
        <w:t>positive</w:t>
      </w:r>
      <w:r w:rsidRPr="00823B47">
        <w:t xml:space="preserve"> meaning</w:t>
      </w:r>
    </w:p>
    <w:p w14:paraId="37FBDBA8" w14:textId="5429403A" w:rsidR="00823B47" w:rsidRDefault="00823B47" w:rsidP="00823B47">
      <w:pPr>
        <w:pStyle w:val="CommentText"/>
        <w:numPr>
          <w:ilvl w:val="0"/>
          <w:numId w:val="7"/>
        </w:numPr>
      </w:pPr>
    </w:p>
  </w:comment>
  <w:comment w:id="59" w:author="Lien De Saedeleer" w:date="2018-05-08T22:14:00Z" w:initials="LDS">
    <w:p w14:paraId="3440DAAB" w14:textId="6E185DFD" w:rsidR="00823B47" w:rsidRDefault="00823B47">
      <w:pPr>
        <w:pStyle w:val="CommentText"/>
      </w:pPr>
      <w:r>
        <w:rPr>
          <w:rStyle w:val="CommentReference"/>
        </w:rPr>
        <w:annotationRef/>
      </w:r>
      <w:r>
        <w:t>If I correctly interpret</w:t>
      </w:r>
      <w:r w:rsidR="008B3D40">
        <w:t>ed</w:t>
      </w:r>
      <w:r>
        <w:t xml:space="preserve"> the Inquisit script, this question should be: </w:t>
      </w:r>
    </w:p>
    <w:p w14:paraId="6A0DFAE1" w14:textId="77777777" w:rsidR="00823B47" w:rsidRDefault="00823B47">
      <w:pPr>
        <w:pStyle w:val="CommentText"/>
      </w:pPr>
    </w:p>
    <w:p w14:paraId="27F3E6B4" w14:textId="51BC3047" w:rsidR="00823B47" w:rsidRDefault="00823B47" w:rsidP="00823B47">
      <w:pPr>
        <w:pStyle w:val="CommentText"/>
      </w:pPr>
      <w:r>
        <w:t>In the first part of the experiment we presented CS1 [CS2] along with two other words. Did...?</w:t>
      </w:r>
    </w:p>
    <w:p w14:paraId="52E64894" w14:textId="77777777" w:rsidR="00823B47" w:rsidRDefault="00823B47" w:rsidP="00823B47">
      <w:pPr>
        <w:pStyle w:val="CommentText"/>
      </w:pPr>
    </w:p>
    <w:p w14:paraId="24F83BF8" w14:textId="677B30A7" w:rsidR="00823B47" w:rsidRDefault="00823B47" w:rsidP="00823B47">
      <w:pPr>
        <w:pStyle w:val="CommentText"/>
      </w:pPr>
      <w:r>
        <w:t>Those two other words always have a...</w:t>
      </w:r>
    </w:p>
  </w:comment>
  <w:comment w:id="70" w:author="Lien De Saedeleer" w:date="2018-05-08T22:14:00Z" w:initials="LDS">
    <w:p w14:paraId="049DBB77" w14:textId="61702B0A" w:rsidR="000B6BFF" w:rsidRDefault="000B6BFF">
      <w:pPr>
        <w:pStyle w:val="CommentText"/>
      </w:pPr>
      <w:r>
        <w:rPr>
          <w:rStyle w:val="CommentReference"/>
        </w:rPr>
        <w:annotationRef/>
      </w:r>
      <w:r>
        <w:t xml:space="preserve">If transformed: </w:t>
      </w:r>
    </w:p>
    <w:p w14:paraId="12DDC8E1" w14:textId="77777777" w:rsidR="000B6BFF" w:rsidRDefault="000B6BFF">
      <w:pPr>
        <w:pStyle w:val="CommentText"/>
      </w:pPr>
    </w:p>
    <w:p w14:paraId="27300D87" w14:textId="61EB4718" w:rsidR="000B6BFF" w:rsidRDefault="000B6BFF">
      <w:pPr>
        <w:pStyle w:val="CommentText"/>
      </w:pPr>
      <w:r>
        <w:rPr>
          <w:rFonts w:ascii="Times New Roman" w:hAnsi="Times New Roman"/>
          <w:i/>
          <w:sz w:val="24"/>
          <w:szCs w:val="24"/>
          <w:lang w:val="en-US"/>
        </w:rPr>
        <w:t>F</w:t>
      </w:r>
      <w:r>
        <w:rPr>
          <w:rFonts w:ascii="Times New Roman" w:hAnsi="Times New Roman"/>
          <w:sz w:val="24"/>
          <w:szCs w:val="24"/>
          <w:lang w:val="en-US"/>
        </w:rPr>
        <w:t xml:space="preserve">(1, 102) = 3.25, </w:t>
      </w:r>
      <w:r>
        <w:rPr>
          <w:rFonts w:ascii="Times New Roman" w:hAnsi="Times New Roman"/>
          <w:i/>
          <w:sz w:val="24"/>
          <w:szCs w:val="24"/>
          <w:lang w:val="en-US"/>
        </w:rPr>
        <w:t xml:space="preserve">p </w:t>
      </w:r>
      <w:r>
        <w:rPr>
          <w:rFonts w:ascii="Times New Roman" w:hAnsi="Times New Roman"/>
          <w:sz w:val="24"/>
          <w:szCs w:val="24"/>
          <w:lang w:val="en-US"/>
        </w:rPr>
        <w:t>= .07</w:t>
      </w:r>
    </w:p>
  </w:comment>
  <w:comment w:id="86" w:author="Lien De Saedeleer" w:date="2018-05-08T22:14:00Z" w:initials="LDS">
    <w:p w14:paraId="4595E978" w14:textId="1EC06B72" w:rsidR="000B6BFF" w:rsidRDefault="000B6BFF">
      <w:pPr>
        <w:pStyle w:val="CommentText"/>
      </w:pPr>
      <w:r>
        <w:rPr>
          <w:rStyle w:val="CommentReference"/>
        </w:rPr>
        <w:annotationRef/>
      </w:r>
      <w:r>
        <w:t xml:space="preserve">If transformed: </w:t>
      </w:r>
    </w:p>
    <w:p w14:paraId="324867BC" w14:textId="77777777" w:rsidR="000B6BFF" w:rsidRDefault="000B6BFF">
      <w:pPr>
        <w:pStyle w:val="CommentText"/>
      </w:pPr>
    </w:p>
    <w:p w14:paraId="56E6A737" w14:textId="40091087" w:rsidR="000B6BFF" w:rsidRDefault="000B6BFF">
      <w:pPr>
        <w:pStyle w:val="CommentText"/>
      </w:pPr>
      <w:r>
        <w:rPr>
          <w:rFonts w:ascii="Times New Roman" w:hAnsi="Times New Roman"/>
          <w:i/>
          <w:sz w:val="24"/>
          <w:szCs w:val="24"/>
          <w:lang w:val="en-US"/>
        </w:rPr>
        <w:t>F</w:t>
      </w:r>
      <w:r>
        <w:rPr>
          <w:rFonts w:ascii="Times New Roman" w:hAnsi="Times New Roman"/>
          <w:sz w:val="24"/>
          <w:szCs w:val="24"/>
          <w:lang w:val="en-US"/>
        </w:rPr>
        <w:t xml:space="preserve">(1, 102) = 0.56, </w:t>
      </w:r>
      <w:r>
        <w:rPr>
          <w:rFonts w:ascii="Times New Roman" w:hAnsi="Times New Roman"/>
          <w:i/>
          <w:sz w:val="24"/>
          <w:szCs w:val="24"/>
          <w:lang w:val="en-US"/>
        </w:rPr>
        <w:t xml:space="preserve">p </w:t>
      </w:r>
      <w:r>
        <w:rPr>
          <w:rFonts w:ascii="Times New Roman" w:hAnsi="Times New Roman"/>
          <w:sz w:val="24"/>
          <w:szCs w:val="24"/>
          <w:lang w:val="en-US"/>
        </w:rPr>
        <w:t>= .46</w:t>
      </w:r>
    </w:p>
  </w:comment>
  <w:comment w:id="92" w:author="Lien De Saedeleer" w:date="2018-05-08T22:14:00Z" w:initials="LDS">
    <w:p w14:paraId="7F41C4FF" w14:textId="18267684" w:rsidR="00DD1495" w:rsidRDefault="00DD1495">
      <w:pPr>
        <w:pStyle w:val="CommentText"/>
      </w:pPr>
      <w:r>
        <w:rPr>
          <w:rStyle w:val="CommentReference"/>
        </w:rPr>
        <w:annotationRef/>
      </w:r>
      <w:r>
        <w:t xml:space="preserve">I suggested to change the wording here. It might just be me, but the way it comes over is that the subsequent analyses are done on those 50 participants, but given that the degrees of freedom were originally 91, I guess that’s not what happened? </w:t>
      </w:r>
    </w:p>
  </w:comment>
  <w:comment w:id="102" w:author="Lien De Saedeleer" w:date="2018-05-08T22:14:00Z" w:initials="LDS">
    <w:p w14:paraId="7B14D719" w14:textId="77777777" w:rsidR="00E40FAE" w:rsidRDefault="00E40FAE">
      <w:pPr>
        <w:pStyle w:val="CommentText"/>
      </w:pPr>
      <w:r>
        <w:rPr>
          <w:rStyle w:val="CommentReference"/>
        </w:rPr>
        <w:annotationRef/>
      </w:r>
      <w:r>
        <w:t xml:space="preserve">I used all the participants in this analysis and used Influence as a factor; if you only want to look at the ones that noticed the color switch, it should be the following: </w:t>
      </w:r>
    </w:p>
    <w:p w14:paraId="59B92A0C" w14:textId="77777777" w:rsidR="00E40FAE" w:rsidRDefault="00E40FAE">
      <w:pPr>
        <w:pStyle w:val="CommentText"/>
      </w:pPr>
    </w:p>
    <w:p w14:paraId="194094C3" w14:textId="5D97B5EF" w:rsidR="00E40FAE" w:rsidRDefault="00E40FAE">
      <w:pPr>
        <w:pStyle w:val="CommentText"/>
      </w:pPr>
      <w:r>
        <w:t>IAT:</w:t>
      </w:r>
    </w:p>
    <w:p w14:paraId="4C7F6BE2" w14:textId="77777777" w:rsidR="00E40FAE" w:rsidRDefault="00E40FAE">
      <w:pPr>
        <w:pStyle w:val="CommentText"/>
        <w:rPr>
          <w:rFonts w:ascii="Times New Roman" w:hAnsi="Times New Roman"/>
          <w:sz w:val="24"/>
          <w:szCs w:val="24"/>
          <w:lang w:val="en-US"/>
        </w:rPr>
      </w:pPr>
      <w:r>
        <w:rPr>
          <w:rFonts w:ascii="Times New Roman" w:hAnsi="Times New Roman"/>
          <w:i/>
          <w:sz w:val="24"/>
          <w:szCs w:val="24"/>
          <w:lang w:val="en-US"/>
        </w:rPr>
        <w:t>F</w:t>
      </w:r>
      <w:r>
        <w:rPr>
          <w:rFonts w:ascii="Times New Roman" w:hAnsi="Times New Roman"/>
          <w:sz w:val="24"/>
          <w:szCs w:val="24"/>
          <w:lang w:val="en-US"/>
        </w:rPr>
        <w:t xml:space="preserve">(1, 89) = 2.66, </w:t>
      </w:r>
      <w:r>
        <w:rPr>
          <w:rFonts w:ascii="Times New Roman" w:hAnsi="Times New Roman"/>
          <w:i/>
          <w:sz w:val="24"/>
          <w:szCs w:val="24"/>
          <w:lang w:val="en-US"/>
        </w:rPr>
        <w:t xml:space="preserve">p </w:t>
      </w:r>
      <w:r>
        <w:rPr>
          <w:rFonts w:ascii="Times New Roman" w:hAnsi="Times New Roman"/>
          <w:sz w:val="24"/>
          <w:szCs w:val="24"/>
          <w:lang w:val="en-US"/>
        </w:rPr>
        <w:t>= .11</w:t>
      </w:r>
    </w:p>
    <w:p w14:paraId="60B3D4DA" w14:textId="77777777" w:rsidR="00E40FAE" w:rsidRDefault="00E40FAE">
      <w:pPr>
        <w:pStyle w:val="CommentText"/>
        <w:rPr>
          <w:rFonts w:ascii="Times New Roman" w:hAnsi="Times New Roman"/>
          <w:sz w:val="24"/>
          <w:szCs w:val="24"/>
          <w:lang w:val="en-US"/>
        </w:rPr>
      </w:pPr>
    </w:p>
    <w:p w14:paraId="1AEAFA59" w14:textId="4392DDC2" w:rsidR="00E40FAE" w:rsidRDefault="00E40FAE">
      <w:pPr>
        <w:pStyle w:val="CommentText"/>
        <w:rPr>
          <w:rFonts w:ascii="Times New Roman" w:hAnsi="Times New Roman"/>
          <w:sz w:val="24"/>
          <w:szCs w:val="24"/>
          <w:lang w:val="en-US"/>
        </w:rPr>
      </w:pPr>
      <w:r>
        <w:rPr>
          <w:rFonts w:ascii="Times New Roman" w:hAnsi="Times New Roman"/>
          <w:sz w:val="24"/>
          <w:szCs w:val="24"/>
          <w:lang w:val="en-US"/>
        </w:rPr>
        <w:t>Explicit:</w:t>
      </w:r>
    </w:p>
    <w:p w14:paraId="6F15DC51" w14:textId="62E31543" w:rsidR="00E40FAE" w:rsidRDefault="00E40FAE">
      <w:pPr>
        <w:pStyle w:val="CommentText"/>
      </w:pPr>
      <w:r>
        <w:rPr>
          <w:rFonts w:ascii="Times New Roman" w:hAnsi="Times New Roman"/>
          <w:i/>
          <w:sz w:val="24"/>
          <w:szCs w:val="24"/>
          <w:lang w:val="en-US"/>
        </w:rPr>
        <w:t>F</w:t>
      </w:r>
      <w:r>
        <w:rPr>
          <w:rFonts w:ascii="Times New Roman" w:hAnsi="Times New Roman"/>
          <w:sz w:val="24"/>
          <w:szCs w:val="24"/>
          <w:lang w:val="en-US"/>
        </w:rPr>
        <w:t xml:space="preserve">(1, 89) = 4.49, </w:t>
      </w:r>
      <w:r>
        <w:rPr>
          <w:rFonts w:ascii="Times New Roman" w:hAnsi="Times New Roman"/>
          <w:i/>
          <w:sz w:val="24"/>
          <w:szCs w:val="24"/>
          <w:lang w:val="en-US"/>
        </w:rPr>
        <w:t xml:space="preserve">p </w:t>
      </w:r>
      <w:r>
        <w:rPr>
          <w:rFonts w:ascii="Times New Roman" w:hAnsi="Times New Roman"/>
          <w:sz w:val="24"/>
          <w:szCs w:val="24"/>
          <w:lang w:val="en-US"/>
        </w:rPr>
        <w:t>= .04</w:t>
      </w:r>
    </w:p>
  </w:comment>
  <w:comment w:id="111" w:author="Lien De Saedeleer" w:date="2018-05-08T22:14:00Z" w:initials="LDS">
    <w:p w14:paraId="13AB7176" w14:textId="77777777" w:rsidR="000B6BFF" w:rsidRDefault="000B6BFF">
      <w:pPr>
        <w:pStyle w:val="CommentText"/>
      </w:pPr>
      <w:r>
        <w:rPr>
          <w:rStyle w:val="CommentReference"/>
        </w:rPr>
        <w:annotationRef/>
      </w:r>
      <w:r>
        <w:t xml:space="preserve">If transformed: </w:t>
      </w:r>
    </w:p>
    <w:p w14:paraId="4D72D537" w14:textId="77777777" w:rsidR="000B6BFF" w:rsidRDefault="000B6BFF">
      <w:pPr>
        <w:pStyle w:val="CommentText"/>
      </w:pPr>
    </w:p>
    <w:p w14:paraId="4A33543F" w14:textId="18B52BA5" w:rsidR="000B6BFF" w:rsidRDefault="000B6BFF">
      <w:pPr>
        <w:pStyle w:val="CommentText"/>
      </w:pPr>
      <w:r>
        <w:rPr>
          <w:rFonts w:ascii="Times New Roman" w:hAnsi="Times New Roman"/>
          <w:i/>
          <w:sz w:val="24"/>
          <w:szCs w:val="24"/>
          <w:lang w:val="en-US"/>
        </w:rPr>
        <w:t>F</w:t>
      </w:r>
      <w:r>
        <w:rPr>
          <w:rFonts w:ascii="Times New Roman" w:hAnsi="Times New Roman"/>
          <w:sz w:val="24"/>
          <w:szCs w:val="24"/>
          <w:lang w:val="en-US"/>
        </w:rPr>
        <w:t xml:space="preserve">(1, 102) = 1.41, </w:t>
      </w:r>
      <w:r>
        <w:rPr>
          <w:rFonts w:ascii="Times New Roman" w:hAnsi="Times New Roman"/>
          <w:i/>
          <w:sz w:val="24"/>
          <w:szCs w:val="24"/>
          <w:lang w:val="en-US"/>
        </w:rPr>
        <w:t xml:space="preserve">p </w:t>
      </w:r>
      <w:r>
        <w:rPr>
          <w:rFonts w:ascii="Times New Roman" w:hAnsi="Times New Roman"/>
          <w:sz w:val="24"/>
          <w:szCs w:val="24"/>
          <w:lang w:val="en-US"/>
        </w:rPr>
        <w:t>= .24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BBE50E" w15:done="0"/>
  <w15:commentEx w15:paraId="74CE8F3F" w15:done="0"/>
  <w15:commentEx w15:paraId="6D3A9458" w15:done="0"/>
  <w15:commentEx w15:paraId="60CDB768" w15:done="0"/>
  <w15:commentEx w15:paraId="7AA94AC1" w15:done="0"/>
  <w15:commentEx w15:paraId="37FBDBA8" w15:done="0"/>
  <w15:commentEx w15:paraId="24F83BF8" w15:done="0"/>
  <w15:commentEx w15:paraId="27300D87" w15:done="0"/>
  <w15:commentEx w15:paraId="56E6A737" w15:done="0"/>
  <w15:commentEx w15:paraId="7F41C4FF" w15:done="0"/>
  <w15:commentEx w15:paraId="6F15DC51" w15:done="0"/>
  <w15:commentEx w15:paraId="4A3354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264"/>
    <w:rsid w:val="000268EA"/>
    <w:rsid w:val="000B6BFF"/>
    <w:rsid w:val="000C1B6A"/>
    <w:rsid w:val="000D668B"/>
    <w:rsid w:val="000E630F"/>
    <w:rsid w:val="00105444"/>
    <w:rsid w:val="00114A09"/>
    <w:rsid w:val="0013450F"/>
    <w:rsid w:val="001830C2"/>
    <w:rsid w:val="00191B47"/>
    <w:rsid w:val="001A5CBC"/>
    <w:rsid w:val="001B2200"/>
    <w:rsid w:val="00227394"/>
    <w:rsid w:val="00243CF4"/>
    <w:rsid w:val="00245398"/>
    <w:rsid w:val="00271B7A"/>
    <w:rsid w:val="00273264"/>
    <w:rsid w:val="00277A84"/>
    <w:rsid w:val="002B1FEE"/>
    <w:rsid w:val="00331FF1"/>
    <w:rsid w:val="003744C2"/>
    <w:rsid w:val="003D2610"/>
    <w:rsid w:val="003D2707"/>
    <w:rsid w:val="003D66B1"/>
    <w:rsid w:val="003F25FF"/>
    <w:rsid w:val="003F33BD"/>
    <w:rsid w:val="00402D3D"/>
    <w:rsid w:val="00426E67"/>
    <w:rsid w:val="004964F0"/>
    <w:rsid w:val="0049757A"/>
    <w:rsid w:val="004D4F20"/>
    <w:rsid w:val="004F171E"/>
    <w:rsid w:val="004F366B"/>
    <w:rsid w:val="005649E7"/>
    <w:rsid w:val="00573067"/>
    <w:rsid w:val="005E29F9"/>
    <w:rsid w:val="006229DC"/>
    <w:rsid w:val="0063677A"/>
    <w:rsid w:val="006900FF"/>
    <w:rsid w:val="006B0969"/>
    <w:rsid w:val="006C0A3A"/>
    <w:rsid w:val="006D5641"/>
    <w:rsid w:val="006E4235"/>
    <w:rsid w:val="00763EDC"/>
    <w:rsid w:val="00780F44"/>
    <w:rsid w:val="007E2896"/>
    <w:rsid w:val="007F55F5"/>
    <w:rsid w:val="00823B47"/>
    <w:rsid w:val="00823FCE"/>
    <w:rsid w:val="00831C04"/>
    <w:rsid w:val="00847455"/>
    <w:rsid w:val="00853418"/>
    <w:rsid w:val="00854268"/>
    <w:rsid w:val="00862A44"/>
    <w:rsid w:val="00892B2D"/>
    <w:rsid w:val="008B3D40"/>
    <w:rsid w:val="008B426A"/>
    <w:rsid w:val="008E3CA1"/>
    <w:rsid w:val="008F4FDD"/>
    <w:rsid w:val="00924ED3"/>
    <w:rsid w:val="00924F89"/>
    <w:rsid w:val="009E3D1E"/>
    <w:rsid w:val="009E570A"/>
    <w:rsid w:val="00A00170"/>
    <w:rsid w:val="00A03BA5"/>
    <w:rsid w:val="00A11C11"/>
    <w:rsid w:val="00A15278"/>
    <w:rsid w:val="00A2585B"/>
    <w:rsid w:val="00A45F48"/>
    <w:rsid w:val="00A56A93"/>
    <w:rsid w:val="00A93E4C"/>
    <w:rsid w:val="00AD79EF"/>
    <w:rsid w:val="00AE3787"/>
    <w:rsid w:val="00AE6EDC"/>
    <w:rsid w:val="00B25F6C"/>
    <w:rsid w:val="00B4071A"/>
    <w:rsid w:val="00B81C99"/>
    <w:rsid w:val="00BA32BA"/>
    <w:rsid w:val="00BD2D5F"/>
    <w:rsid w:val="00C2074F"/>
    <w:rsid w:val="00C25B5D"/>
    <w:rsid w:val="00C81291"/>
    <w:rsid w:val="00C921DC"/>
    <w:rsid w:val="00CA13FF"/>
    <w:rsid w:val="00CB39A6"/>
    <w:rsid w:val="00CF01D3"/>
    <w:rsid w:val="00CF6DCE"/>
    <w:rsid w:val="00D7116C"/>
    <w:rsid w:val="00DA6506"/>
    <w:rsid w:val="00DB4C58"/>
    <w:rsid w:val="00DD1495"/>
    <w:rsid w:val="00DE724D"/>
    <w:rsid w:val="00E00ED1"/>
    <w:rsid w:val="00E2438B"/>
    <w:rsid w:val="00E31686"/>
    <w:rsid w:val="00E37593"/>
    <w:rsid w:val="00E40FAE"/>
    <w:rsid w:val="00E604DE"/>
    <w:rsid w:val="00E77847"/>
    <w:rsid w:val="00EC0CA0"/>
    <w:rsid w:val="00ED20B6"/>
    <w:rsid w:val="00EE0CFF"/>
    <w:rsid w:val="00EE2625"/>
    <w:rsid w:val="00EE317A"/>
    <w:rsid w:val="00F17D75"/>
    <w:rsid w:val="00F2694F"/>
    <w:rsid w:val="00F54634"/>
    <w:rsid w:val="00F60A21"/>
    <w:rsid w:val="00FA1892"/>
    <w:rsid w:val="00FC0C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11</Pages>
  <Words>3233</Words>
  <Characters>18433</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pp05admin</dc:creator>
  <cp:lastModifiedBy>Microsoft Office User</cp:lastModifiedBy>
  <cp:revision>15</cp:revision>
  <dcterms:created xsi:type="dcterms:W3CDTF">2018-05-06T21:55:00Z</dcterms:created>
  <dcterms:modified xsi:type="dcterms:W3CDTF">2018-05-10T13:22:00Z</dcterms:modified>
</cp:coreProperties>
</file>