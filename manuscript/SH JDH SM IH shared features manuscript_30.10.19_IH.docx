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39E7C" w14:textId="29DEE4F2" w:rsidR="00EF5EB1" w:rsidRPr="000D46AE" w:rsidRDefault="00EF5EB1" w:rsidP="008B0F20">
      <w:pPr>
        <w:spacing w:line="480" w:lineRule="auto"/>
        <w:jc w:val="center"/>
        <w:rPr>
          <w:rFonts w:ascii="Times New Roman" w:hAnsi="Times New Roman" w:cs="Times New Roman"/>
          <w:sz w:val="24"/>
          <w:szCs w:val="24"/>
          <w:lang w:val="en-US"/>
        </w:rPr>
      </w:pPr>
      <w:r w:rsidRPr="000D46AE">
        <w:rPr>
          <w:rFonts w:ascii="Times New Roman" w:hAnsi="Times New Roman" w:cs="Times New Roman"/>
          <w:b/>
          <w:sz w:val="24"/>
          <w:szCs w:val="24"/>
          <w:lang w:val="en-US"/>
        </w:rPr>
        <w:t>Abstract</w:t>
      </w:r>
    </w:p>
    <w:p w14:paraId="7E530079" w14:textId="0A8AB3AA" w:rsidR="00EB313E" w:rsidRPr="000D46AE" w:rsidRDefault="00C7716B" w:rsidP="00C7716B">
      <w:pPr>
        <w:spacing w:line="480" w:lineRule="auto"/>
        <w:ind w:firstLine="708"/>
        <w:rPr>
          <w:rFonts w:ascii="Times New Roman" w:hAnsi="Times New Roman" w:cs="Times New Roman"/>
          <w:color w:val="000000" w:themeColor="text1"/>
          <w:sz w:val="24"/>
          <w:szCs w:val="24"/>
          <w:lang w:val="en-US"/>
          <w:rPrChange w:id="0" w:author="Microsoft Office User" w:date="2019-10-30T11:35:00Z">
            <w:rPr>
              <w:rFonts w:ascii="Times New Roman" w:hAnsi="Times New Roman" w:cs="Times New Roman"/>
              <w:color w:val="000000" w:themeColor="text1"/>
              <w:sz w:val="24"/>
              <w:szCs w:val="24"/>
              <w:lang w:val="en-US"/>
            </w:rPr>
          </w:rPrChange>
        </w:rPr>
      </w:pPr>
      <w:r w:rsidRPr="000D46AE">
        <w:rPr>
          <w:rFonts w:ascii="Times New Roman" w:hAnsi="Times New Roman" w:cs="Times New Roman"/>
          <w:sz w:val="24"/>
          <w:szCs w:val="24"/>
          <w:lang w:val="en-US"/>
        </w:rPr>
        <w:t xml:space="preserve">In this paper we introduce </w:t>
      </w:r>
      <w:r w:rsidR="00A42410" w:rsidRPr="000D46AE">
        <w:rPr>
          <w:rFonts w:ascii="Times New Roman" w:hAnsi="Times New Roman" w:cs="Times New Roman"/>
          <w:sz w:val="24"/>
          <w:szCs w:val="24"/>
          <w:lang w:val="en-US"/>
        </w:rPr>
        <w:t xml:space="preserve">the </w:t>
      </w:r>
      <w:r w:rsidRPr="000D46AE">
        <w:rPr>
          <w:rFonts w:ascii="Times New Roman" w:hAnsi="Times New Roman" w:cs="Times New Roman"/>
          <w:i/>
          <w:sz w:val="24"/>
          <w:szCs w:val="24"/>
          <w:lang w:val="en-US"/>
        </w:rPr>
        <w:t>shared features principle</w:t>
      </w:r>
      <w:r w:rsidR="008045DE" w:rsidRPr="000D46AE">
        <w:rPr>
          <w:rFonts w:ascii="Times New Roman" w:hAnsi="Times New Roman" w:cs="Times New Roman"/>
          <w:sz w:val="24"/>
          <w:szCs w:val="24"/>
          <w:lang w:val="en-US"/>
        </w:rPr>
        <w:t xml:space="preserve"> which </w:t>
      </w:r>
      <w:r w:rsidRPr="000D46AE">
        <w:rPr>
          <w:rFonts w:ascii="Times New Roman" w:hAnsi="Times New Roman" w:cs="Times New Roman"/>
          <w:sz w:val="24"/>
          <w:szCs w:val="24"/>
          <w:lang w:val="en-US"/>
        </w:rPr>
        <w:t xml:space="preserve">refers to the </w:t>
      </w:r>
      <w:r w:rsidR="006B4260" w:rsidRPr="000D46AE">
        <w:rPr>
          <w:rFonts w:ascii="Times New Roman" w:hAnsi="Times New Roman" w:cs="Times New Roman"/>
          <w:sz w:val="24"/>
          <w:szCs w:val="24"/>
          <w:lang w:val="en-US"/>
        </w:rPr>
        <w:t>idea</w:t>
      </w:r>
      <w:r w:rsidRPr="000D46AE">
        <w:rPr>
          <w:rFonts w:ascii="Times New Roman" w:hAnsi="Times New Roman" w:cs="Times New Roman"/>
          <w:sz w:val="24"/>
          <w:szCs w:val="24"/>
          <w:lang w:val="en-US"/>
        </w:rPr>
        <w:t xml:space="preserve"> that, when two stimuli share one feature, people often assume that they share others features</w:t>
      </w:r>
      <w:r w:rsidR="00880906" w:rsidRPr="000D46AE">
        <w:rPr>
          <w:rFonts w:ascii="Times New Roman" w:hAnsi="Times New Roman" w:cs="Times New Roman"/>
          <w:sz w:val="24"/>
          <w:szCs w:val="24"/>
          <w:lang w:val="en-US"/>
        </w:rPr>
        <w:t xml:space="preserve"> as well</w:t>
      </w:r>
      <w:r w:rsidRPr="000D46AE">
        <w:rPr>
          <w:rFonts w:ascii="Times New Roman" w:hAnsi="Times New Roman" w:cs="Times New Roman"/>
          <w:sz w:val="24"/>
          <w:szCs w:val="24"/>
          <w:lang w:val="en-US"/>
        </w:rPr>
        <w:t xml:space="preserve">. </w:t>
      </w:r>
      <w:r w:rsidR="006B4260" w:rsidRPr="000D46AE">
        <w:rPr>
          <w:rFonts w:ascii="Times New Roman" w:hAnsi="Times New Roman" w:cs="Times New Roman"/>
          <w:sz w:val="24"/>
          <w:szCs w:val="24"/>
          <w:lang w:val="en-US"/>
        </w:rPr>
        <w:t>This principle can be recognized in several known psychological phenomena</w:t>
      </w:r>
      <w:r w:rsidR="00971420" w:rsidRPr="000D46AE">
        <w:rPr>
          <w:rFonts w:ascii="Times New Roman" w:hAnsi="Times New Roman" w:cs="Times New Roman"/>
          <w:sz w:val="24"/>
          <w:szCs w:val="24"/>
          <w:lang w:val="en-US"/>
        </w:rPr>
        <w:t xml:space="preserve">, most of which </w:t>
      </w:r>
      <w:r w:rsidR="006B4260" w:rsidRPr="000D46AE">
        <w:rPr>
          <w:rFonts w:ascii="Times New Roman" w:hAnsi="Times New Roman" w:cs="Times New Roman"/>
          <w:sz w:val="24"/>
          <w:szCs w:val="24"/>
          <w:lang w:val="en-US"/>
        </w:rPr>
        <w:t xml:space="preserve">were until now </w:t>
      </w:r>
      <w:r w:rsidR="00981C03" w:rsidRPr="000D46AE">
        <w:rPr>
          <w:rFonts w:ascii="Times New Roman" w:hAnsi="Times New Roman" w:cs="Times New Roman"/>
          <w:sz w:val="24"/>
          <w:szCs w:val="24"/>
          <w:lang w:val="en-US"/>
        </w:rPr>
        <w:t xml:space="preserve">never </w:t>
      </w:r>
      <w:r w:rsidR="00971420" w:rsidRPr="000D46AE">
        <w:rPr>
          <w:rFonts w:ascii="Times New Roman" w:hAnsi="Times New Roman" w:cs="Times New Roman"/>
          <w:sz w:val="24"/>
          <w:szCs w:val="24"/>
          <w:lang w:val="en-US"/>
        </w:rPr>
        <w:t>considered to be related in this way</w:t>
      </w:r>
      <w:r w:rsidR="006B4260" w:rsidRPr="000D46AE">
        <w:rPr>
          <w:rFonts w:ascii="Times New Roman" w:hAnsi="Times New Roman" w:cs="Times New Roman"/>
          <w:sz w:val="24"/>
          <w:szCs w:val="24"/>
          <w:lang w:val="en-US"/>
        </w:rPr>
        <w:t>. To illustrate the generative power of th</w:t>
      </w:r>
      <w:r w:rsidR="00CC74A2" w:rsidRPr="000D46AE">
        <w:rPr>
          <w:rFonts w:ascii="Times New Roman" w:hAnsi="Times New Roman" w:cs="Times New Roman"/>
          <w:sz w:val="24"/>
          <w:szCs w:val="24"/>
          <w:lang w:val="en-US"/>
        </w:rPr>
        <w:t xml:space="preserve">e </w:t>
      </w:r>
      <w:r w:rsidR="006B4260" w:rsidRPr="000D46AE">
        <w:rPr>
          <w:rFonts w:ascii="Times New Roman" w:hAnsi="Times New Roman" w:cs="Times New Roman"/>
          <w:sz w:val="24"/>
          <w:szCs w:val="24"/>
          <w:lang w:val="en-US"/>
        </w:rPr>
        <w:t xml:space="preserve">principle, we report </w:t>
      </w:r>
      <w:r w:rsidR="00981C03" w:rsidRPr="000D46AE">
        <w:rPr>
          <w:rFonts w:ascii="Times New Roman" w:hAnsi="Times New Roman" w:cs="Times New Roman"/>
          <w:sz w:val="24"/>
          <w:lang w:val="en-US"/>
        </w:rPr>
        <w:t xml:space="preserve">eight </w:t>
      </w:r>
      <w:r w:rsidR="001068C6" w:rsidRPr="000D46AE">
        <w:rPr>
          <w:rFonts w:ascii="Times New Roman" w:hAnsi="Times New Roman" w:cs="Times New Roman"/>
          <w:sz w:val="24"/>
          <w:lang w:val="en-US"/>
        </w:rPr>
        <w:t xml:space="preserve">pre-registered </w:t>
      </w:r>
      <w:r w:rsidR="00D74EEE" w:rsidRPr="000D46AE">
        <w:rPr>
          <w:rFonts w:ascii="Times New Roman" w:hAnsi="Times New Roman" w:cs="Times New Roman"/>
          <w:sz w:val="24"/>
          <w:lang w:val="en-US"/>
        </w:rPr>
        <w:t>studies</w:t>
      </w:r>
      <w:r w:rsidR="008A775E" w:rsidRPr="000D46AE">
        <w:rPr>
          <w:rFonts w:ascii="Times New Roman" w:hAnsi="Times New Roman" w:cs="Times New Roman"/>
          <w:sz w:val="24"/>
          <w:lang w:val="en-US"/>
        </w:rPr>
        <w:t xml:space="preserve"> </w:t>
      </w:r>
      <w:r w:rsidR="00981C03" w:rsidRPr="000D46AE">
        <w:rPr>
          <w:rFonts w:ascii="Times New Roman" w:hAnsi="Times New Roman" w:cs="Times New Roman"/>
          <w:sz w:val="24"/>
          <w:lang w:val="en-US"/>
        </w:rPr>
        <w:t>(</w:t>
      </w:r>
      <w:commentRangeStart w:id="1"/>
      <w:r w:rsidR="00981C03" w:rsidRPr="000D46AE">
        <w:rPr>
          <w:rFonts w:ascii="Times New Roman" w:hAnsi="Times New Roman" w:cs="Times New Roman"/>
          <w:i/>
          <w:sz w:val="24"/>
          <w:lang w:val="en-US"/>
        </w:rPr>
        <w:t>n</w:t>
      </w:r>
      <w:r w:rsidR="00981C03" w:rsidRPr="000D46AE">
        <w:rPr>
          <w:rFonts w:ascii="Times New Roman" w:hAnsi="Times New Roman" w:cs="Times New Roman"/>
          <w:sz w:val="24"/>
          <w:lang w:val="en-US"/>
        </w:rPr>
        <w:t xml:space="preserve"> = </w:t>
      </w:r>
      <w:del w:id="2" w:author="Microsoft Office User" w:date="2019-10-29T17:06:00Z">
        <w:r w:rsidR="00981C03" w:rsidRPr="000D46AE" w:rsidDel="004B53BD">
          <w:rPr>
            <w:rFonts w:ascii="Times New Roman" w:hAnsi="Times New Roman" w:cs="Times New Roman"/>
            <w:sz w:val="24"/>
            <w:lang w:val="en-US"/>
          </w:rPr>
          <w:delText>1822</w:delText>
        </w:r>
        <w:commentRangeEnd w:id="1"/>
        <w:r w:rsidR="00CD1A2B" w:rsidRPr="000D46AE" w:rsidDel="004B53BD">
          <w:rPr>
            <w:rStyle w:val="CommentReference"/>
            <w:lang w:val="en-US"/>
            <w:rPrChange w:id="3" w:author="Microsoft Office User" w:date="2019-10-30T11:35:00Z">
              <w:rPr>
                <w:rStyle w:val="CommentReference"/>
                <w:lang w:val="it-IT"/>
              </w:rPr>
            </w:rPrChange>
          </w:rPr>
          <w:commentReference w:id="1"/>
        </w:r>
      </w:del>
      <w:ins w:id="4" w:author="Microsoft Office User" w:date="2019-10-29T17:06:00Z">
        <w:r w:rsidR="004B53BD" w:rsidRPr="000D46AE">
          <w:rPr>
            <w:rFonts w:ascii="Times New Roman" w:hAnsi="Times New Roman" w:cs="Times New Roman"/>
            <w:sz w:val="24"/>
            <w:lang w:val="en-US"/>
            <w:rPrChange w:id="5" w:author="Microsoft Office User" w:date="2019-10-30T11:35:00Z">
              <w:rPr>
                <w:rFonts w:ascii="Times New Roman" w:hAnsi="Times New Roman" w:cs="Times New Roman"/>
                <w:sz w:val="24"/>
                <w:lang w:val="en-US"/>
              </w:rPr>
            </w:rPrChange>
          </w:rPr>
          <w:t>1609</w:t>
        </w:r>
      </w:ins>
      <w:r w:rsidR="00981C03" w:rsidRPr="000D46AE">
        <w:rPr>
          <w:rFonts w:ascii="Times New Roman" w:hAnsi="Times New Roman" w:cs="Times New Roman"/>
          <w:sz w:val="24"/>
          <w:lang w:val="en-US"/>
          <w:rPrChange w:id="6" w:author="Microsoft Office User" w:date="2019-10-30T11:35:00Z">
            <w:rPr>
              <w:rFonts w:ascii="Times New Roman" w:hAnsi="Times New Roman" w:cs="Times New Roman"/>
              <w:sz w:val="24"/>
              <w:lang w:val="en-US"/>
            </w:rPr>
          </w:rPrChange>
        </w:rPr>
        <w:t xml:space="preserve">) </w:t>
      </w:r>
      <w:r w:rsidR="006B4260" w:rsidRPr="000D46AE">
        <w:rPr>
          <w:rFonts w:ascii="Times New Roman" w:hAnsi="Times New Roman" w:cs="Times New Roman"/>
          <w:sz w:val="24"/>
          <w:lang w:val="en-US"/>
          <w:rPrChange w:id="7" w:author="Microsoft Office User" w:date="2019-10-30T11:35:00Z">
            <w:rPr>
              <w:rFonts w:ascii="Times New Roman" w:hAnsi="Times New Roman" w:cs="Times New Roman"/>
              <w:sz w:val="24"/>
              <w:lang w:val="en-US"/>
            </w:rPr>
          </w:rPrChange>
        </w:rPr>
        <w:t xml:space="preserve">in which </w:t>
      </w:r>
      <w:r w:rsidR="00D74EEE" w:rsidRPr="000D46AE">
        <w:rPr>
          <w:rFonts w:ascii="Times New Roman" w:hAnsi="Times New Roman" w:cs="Times New Roman"/>
          <w:sz w:val="24"/>
          <w:lang w:val="en-US"/>
          <w:rPrChange w:id="8" w:author="Microsoft Office User" w:date="2019-10-30T11:35:00Z">
            <w:rPr>
              <w:rFonts w:ascii="Times New Roman" w:hAnsi="Times New Roman" w:cs="Times New Roman"/>
              <w:sz w:val="24"/>
              <w:lang w:val="en-US"/>
            </w:rPr>
          </w:rPrChange>
        </w:rPr>
        <w:t xml:space="preserve">participants completed an acquisition phase containing three stimuli: a neutral target, a positive source, and a negative source. </w:t>
      </w:r>
      <w:r w:rsidR="00D74EEE" w:rsidRPr="000D46AE">
        <w:rPr>
          <w:rFonts w:ascii="Times New Roman" w:hAnsi="Times New Roman" w:cs="Times New Roman"/>
          <w:color w:val="000000" w:themeColor="text1"/>
          <w:sz w:val="24"/>
          <w:szCs w:val="24"/>
          <w:lang w:val="en-US"/>
          <w:rPrChange w:id="9" w:author="Microsoft Office User" w:date="2019-10-30T11:35:00Z">
            <w:rPr>
              <w:rFonts w:ascii="Times New Roman" w:hAnsi="Times New Roman" w:cs="Times New Roman"/>
              <w:color w:val="000000" w:themeColor="text1"/>
              <w:sz w:val="24"/>
              <w:szCs w:val="24"/>
              <w:lang w:val="en-US"/>
            </w:rPr>
          </w:rPrChange>
        </w:rPr>
        <w:t xml:space="preserve">Our results indicate that </w:t>
      </w:r>
      <w:r w:rsidR="006B4260" w:rsidRPr="000D46AE">
        <w:rPr>
          <w:rFonts w:ascii="Times New Roman" w:hAnsi="Times New Roman" w:cs="Times New Roman"/>
          <w:color w:val="000000" w:themeColor="text1"/>
          <w:sz w:val="24"/>
          <w:szCs w:val="24"/>
          <w:lang w:val="en-US"/>
          <w:rPrChange w:id="10" w:author="Microsoft Office User" w:date="2019-10-30T11:35:00Z">
            <w:rPr>
              <w:rFonts w:ascii="Times New Roman" w:hAnsi="Times New Roman" w:cs="Times New Roman"/>
              <w:color w:val="000000" w:themeColor="text1"/>
              <w:sz w:val="24"/>
              <w:szCs w:val="24"/>
              <w:lang w:val="en-US"/>
            </w:rPr>
          </w:rPrChange>
        </w:rPr>
        <w:t xml:space="preserve">behavioral </w:t>
      </w:r>
      <w:r w:rsidR="00D74EEE" w:rsidRPr="000D46AE">
        <w:rPr>
          <w:rFonts w:ascii="Times New Roman" w:hAnsi="Times New Roman" w:cs="Times New Roman"/>
          <w:color w:val="000000" w:themeColor="text1"/>
          <w:sz w:val="24"/>
          <w:szCs w:val="24"/>
          <w:lang w:val="en-US"/>
          <w:rPrChange w:id="11" w:author="Microsoft Office User" w:date="2019-10-30T11:35:00Z">
            <w:rPr>
              <w:rFonts w:ascii="Times New Roman" w:hAnsi="Times New Roman" w:cs="Times New Roman"/>
              <w:color w:val="000000" w:themeColor="text1"/>
              <w:sz w:val="24"/>
              <w:szCs w:val="24"/>
              <w:lang w:val="en-US"/>
            </w:rPr>
          </w:rPrChange>
        </w:rPr>
        <w:t>intentions, implicit</w:t>
      </w:r>
      <w:r w:rsidR="006B4260" w:rsidRPr="000D46AE">
        <w:rPr>
          <w:rFonts w:ascii="Times New Roman" w:hAnsi="Times New Roman" w:cs="Times New Roman"/>
          <w:color w:val="000000" w:themeColor="text1"/>
          <w:sz w:val="24"/>
          <w:szCs w:val="24"/>
          <w:lang w:val="en-US"/>
          <w:rPrChange w:id="12" w:author="Microsoft Office User" w:date="2019-10-30T11:35:00Z">
            <w:rPr>
              <w:rFonts w:ascii="Times New Roman" w:hAnsi="Times New Roman" w:cs="Times New Roman"/>
              <w:color w:val="000000" w:themeColor="text1"/>
              <w:sz w:val="24"/>
              <w:szCs w:val="24"/>
              <w:lang w:val="en-US"/>
            </w:rPr>
          </w:rPrChange>
        </w:rPr>
        <w:t xml:space="preserve"> evaluations,</w:t>
      </w:r>
      <w:r w:rsidR="00D74EEE" w:rsidRPr="000D46AE">
        <w:rPr>
          <w:rFonts w:ascii="Times New Roman" w:hAnsi="Times New Roman" w:cs="Times New Roman"/>
          <w:color w:val="000000" w:themeColor="text1"/>
          <w:sz w:val="24"/>
          <w:szCs w:val="24"/>
          <w:lang w:val="en-US"/>
          <w:rPrChange w:id="13" w:author="Microsoft Office User" w:date="2019-10-30T11:35:00Z">
            <w:rPr>
              <w:rFonts w:ascii="Times New Roman" w:hAnsi="Times New Roman" w:cs="Times New Roman"/>
              <w:color w:val="000000" w:themeColor="text1"/>
              <w:sz w:val="24"/>
              <w:szCs w:val="24"/>
              <w:lang w:val="en-US"/>
            </w:rPr>
          </w:rPrChange>
        </w:rPr>
        <w:t xml:space="preserve"> and explicit </w:t>
      </w:r>
      <w:r w:rsidR="006B4260" w:rsidRPr="000D46AE">
        <w:rPr>
          <w:rFonts w:ascii="Times New Roman" w:hAnsi="Times New Roman" w:cs="Times New Roman"/>
          <w:color w:val="000000" w:themeColor="text1"/>
          <w:sz w:val="24"/>
          <w:szCs w:val="24"/>
          <w:lang w:val="en-US"/>
          <w:rPrChange w:id="14" w:author="Microsoft Office User" w:date="2019-10-30T11:35:00Z">
            <w:rPr>
              <w:rFonts w:ascii="Times New Roman" w:hAnsi="Times New Roman" w:cs="Times New Roman"/>
              <w:color w:val="000000" w:themeColor="text1"/>
              <w:sz w:val="24"/>
              <w:szCs w:val="24"/>
              <w:lang w:val="en-US"/>
            </w:rPr>
          </w:rPrChange>
        </w:rPr>
        <w:t>evaluations</w:t>
      </w:r>
      <w:r w:rsidR="00D74EEE" w:rsidRPr="000D46AE">
        <w:rPr>
          <w:rFonts w:ascii="Times New Roman" w:hAnsi="Times New Roman" w:cs="Times New Roman"/>
          <w:color w:val="000000" w:themeColor="text1"/>
          <w:sz w:val="24"/>
          <w:szCs w:val="24"/>
          <w:lang w:val="en-US"/>
          <w:rPrChange w:id="15" w:author="Microsoft Office User" w:date="2019-10-30T11:35:00Z">
            <w:rPr>
              <w:rFonts w:ascii="Times New Roman" w:hAnsi="Times New Roman" w:cs="Times New Roman"/>
              <w:color w:val="000000" w:themeColor="text1"/>
              <w:sz w:val="24"/>
              <w:szCs w:val="24"/>
              <w:lang w:val="en-US"/>
            </w:rPr>
          </w:rPrChange>
        </w:rPr>
        <w:t xml:space="preserve"> </w:t>
      </w:r>
      <w:r w:rsidR="00A42410" w:rsidRPr="000D46AE">
        <w:rPr>
          <w:rFonts w:ascii="Times New Roman" w:hAnsi="Times New Roman" w:cs="Times New Roman"/>
          <w:color w:val="000000" w:themeColor="text1"/>
          <w:sz w:val="24"/>
          <w:szCs w:val="24"/>
          <w:lang w:val="en-US"/>
          <w:rPrChange w:id="16" w:author="Microsoft Office User" w:date="2019-10-30T11:35:00Z">
            <w:rPr>
              <w:rFonts w:ascii="Times New Roman" w:hAnsi="Times New Roman" w:cs="Times New Roman"/>
              <w:color w:val="000000" w:themeColor="text1"/>
              <w:sz w:val="24"/>
              <w:szCs w:val="24"/>
              <w:lang w:val="en-US"/>
            </w:rPr>
          </w:rPrChange>
        </w:rPr>
        <w:t xml:space="preserve">of a </w:t>
      </w:r>
      <w:r w:rsidR="006B4260" w:rsidRPr="000D46AE">
        <w:rPr>
          <w:rFonts w:ascii="Times New Roman" w:hAnsi="Times New Roman" w:cs="Times New Roman"/>
          <w:color w:val="000000" w:themeColor="text1"/>
          <w:sz w:val="24"/>
          <w:szCs w:val="24"/>
          <w:lang w:val="en-US"/>
          <w:rPrChange w:id="17" w:author="Microsoft Office User" w:date="2019-10-30T11:35:00Z">
            <w:rPr>
              <w:rFonts w:ascii="Times New Roman" w:hAnsi="Times New Roman" w:cs="Times New Roman"/>
              <w:color w:val="000000" w:themeColor="text1"/>
              <w:sz w:val="24"/>
              <w:szCs w:val="24"/>
              <w:lang w:val="en-US"/>
            </w:rPr>
          </w:rPrChange>
        </w:rPr>
        <w:t xml:space="preserve">target object were influenced by </w:t>
      </w:r>
      <w:r w:rsidR="00A42410" w:rsidRPr="000D46AE">
        <w:rPr>
          <w:rFonts w:ascii="Times New Roman" w:hAnsi="Times New Roman" w:cs="Times New Roman"/>
          <w:color w:val="000000" w:themeColor="text1"/>
          <w:sz w:val="24"/>
          <w:szCs w:val="24"/>
          <w:lang w:val="en-US"/>
          <w:rPrChange w:id="18" w:author="Microsoft Office User" w:date="2019-10-30T11:35:00Z">
            <w:rPr>
              <w:rFonts w:ascii="Times New Roman" w:hAnsi="Times New Roman" w:cs="Times New Roman"/>
              <w:color w:val="000000" w:themeColor="text1"/>
              <w:sz w:val="24"/>
              <w:szCs w:val="24"/>
              <w:lang w:val="en-US"/>
            </w:rPr>
          </w:rPrChange>
        </w:rPr>
        <w:t xml:space="preserve">the </w:t>
      </w:r>
      <w:r w:rsidR="006B4260" w:rsidRPr="000D46AE">
        <w:rPr>
          <w:rFonts w:ascii="Times New Roman" w:hAnsi="Times New Roman" w:cs="Times New Roman"/>
          <w:color w:val="000000" w:themeColor="text1"/>
          <w:sz w:val="24"/>
          <w:szCs w:val="24"/>
          <w:lang w:val="en-US"/>
          <w:rPrChange w:id="19" w:author="Microsoft Office User" w:date="2019-10-30T11:35:00Z">
            <w:rPr>
              <w:rFonts w:ascii="Times New Roman" w:hAnsi="Times New Roman" w:cs="Times New Roman"/>
              <w:color w:val="000000" w:themeColor="text1"/>
              <w:sz w:val="24"/>
              <w:szCs w:val="24"/>
              <w:lang w:val="en-US"/>
            </w:rPr>
          </w:rPrChange>
        </w:rPr>
        <w:t xml:space="preserve">source object with which the target shared a feature. </w:t>
      </w:r>
      <w:r w:rsidR="00D74EEE" w:rsidRPr="000D46AE">
        <w:rPr>
          <w:rFonts w:ascii="Times New Roman" w:hAnsi="Times New Roman" w:cs="Times New Roman"/>
          <w:color w:val="000000" w:themeColor="text1"/>
          <w:sz w:val="24"/>
          <w:szCs w:val="24"/>
          <w:lang w:val="en-US"/>
          <w:rPrChange w:id="20" w:author="Microsoft Office User" w:date="2019-10-30T11:35:00Z">
            <w:rPr>
              <w:rFonts w:ascii="Times New Roman" w:hAnsi="Times New Roman" w:cs="Times New Roman"/>
              <w:color w:val="000000" w:themeColor="text1"/>
              <w:sz w:val="24"/>
              <w:szCs w:val="24"/>
              <w:lang w:val="en-US"/>
            </w:rPr>
          </w:rPrChange>
        </w:rPr>
        <w:t xml:space="preserve">Taken together, the shared features principle </w:t>
      </w:r>
      <w:r w:rsidR="00EB313E" w:rsidRPr="000D46AE">
        <w:rPr>
          <w:rFonts w:ascii="Times New Roman" w:hAnsi="Times New Roman" w:cs="Times New Roman"/>
          <w:color w:val="000000" w:themeColor="text1"/>
          <w:sz w:val="24"/>
          <w:szCs w:val="24"/>
          <w:lang w:val="en-US"/>
          <w:rPrChange w:id="21" w:author="Microsoft Office User" w:date="2019-10-30T11:35:00Z">
            <w:rPr>
              <w:rFonts w:ascii="Times New Roman" w:hAnsi="Times New Roman" w:cs="Times New Roman"/>
              <w:color w:val="000000" w:themeColor="text1"/>
              <w:sz w:val="24"/>
              <w:szCs w:val="24"/>
              <w:lang w:val="en-US"/>
            </w:rPr>
          </w:rPrChange>
        </w:rPr>
        <w:t xml:space="preserve">appears to be </w:t>
      </w:r>
      <w:r w:rsidR="00D74EEE" w:rsidRPr="000D46AE">
        <w:rPr>
          <w:rFonts w:ascii="Times New Roman" w:hAnsi="Times New Roman" w:cs="Times New Roman"/>
          <w:color w:val="000000" w:themeColor="text1"/>
          <w:sz w:val="24"/>
          <w:szCs w:val="24"/>
          <w:lang w:val="en-US"/>
          <w:rPrChange w:id="22" w:author="Microsoft Office User" w:date="2019-10-30T11:35:00Z">
            <w:rPr>
              <w:rFonts w:ascii="Times New Roman" w:hAnsi="Times New Roman" w:cs="Times New Roman"/>
              <w:color w:val="000000" w:themeColor="text1"/>
              <w:sz w:val="24"/>
              <w:szCs w:val="24"/>
              <w:lang w:val="en-US"/>
            </w:rPr>
          </w:rPrChange>
        </w:rPr>
        <w:t xml:space="preserve">general, reliable, and replicable across a range of measures in the attitude domain. </w:t>
      </w:r>
      <w:r w:rsidR="00EB313E" w:rsidRPr="000D46AE">
        <w:rPr>
          <w:rFonts w:ascii="Times New Roman" w:hAnsi="Times New Roman" w:cs="Times New Roman"/>
          <w:color w:val="000000" w:themeColor="text1"/>
          <w:sz w:val="24"/>
          <w:szCs w:val="24"/>
          <w:lang w:val="en-US"/>
          <w:rPrChange w:id="23" w:author="Microsoft Office User" w:date="2019-10-30T11:35:00Z">
            <w:rPr>
              <w:rFonts w:ascii="Times New Roman" w:hAnsi="Times New Roman" w:cs="Times New Roman"/>
              <w:color w:val="000000" w:themeColor="text1"/>
              <w:sz w:val="24"/>
              <w:szCs w:val="24"/>
              <w:lang w:val="en-US"/>
            </w:rPr>
          </w:rPrChange>
        </w:rPr>
        <w:t xml:space="preserve">We close with a discussion of its theoretical implications, relevance to </w:t>
      </w:r>
      <w:r w:rsidR="00EB313E" w:rsidRPr="000D46AE">
        <w:rPr>
          <w:rFonts w:ascii="Times New Roman" w:hAnsi="Times New Roman" w:cs="Times New Roman"/>
          <w:sz w:val="24"/>
          <w:szCs w:val="24"/>
          <w:lang w:val="en-US"/>
          <w:rPrChange w:id="24" w:author="Microsoft Office User" w:date="2019-10-30T11:35:00Z">
            <w:rPr>
              <w:rFonts w:ascii="Times New Roman" w:hAnsi="Times New Roman" w:cs="Times New Roman"/>
              <w:sz w:val="24"/>
              <w:szCs w:val="24"/>
              <w:lang w:val="en-US"/>
            </w:rPr>
          </w:rPrChange>
        </w:rPr>
        <w:t>many areas of psychological science, as well as its heuristic and predictive value.</w:t>
      </w:r>
    </w:p>
    <w:p w14:paraId="22B1EBB9" w14:textId="45B9C846" w:rsidR="00EF5EB1" w:rsidRPr="000D46AE" w:rsidRDefault="003021CB" w:rsidP="00892B2D">
      <w:pPr>
        <w:spacing w:line="360" w:lineRule="auto"/>
        <w:jc w:val="center"/>
        <w:rPr>
          <w:rFonts w:ascii="Times New Roman" w:hAnsi="Times New Roman" w:cs="Times New Roman"/>
          <w:sz w:val="24"/>
          <w:szCs w:val="24"/>
          <w:lang w:val="en-US"/>
          <w:rPrChange w:id="25"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i/>
          <w:sz w:val="24"/>
          <w:szCs w:val="24"/>
          <w:lang w:val="en-US"/>
          <w:rPrChange w:id="26" w:author="Microsoft Office User" w:date="2019-10-30T11:35:00Z">
            <w:rPr>
              <w:rFonts w:ascii="Times New Roman" w:hAnsi="Times New Roman" w:cs="Times New Roman"/>
              <w:i/>
              <w:sz w:val="24"/>
              <w:szCs w:val="24"/>
              <w:lang w:val="en-US"/>
            </w:rPr>
          </w:rPrChange>
        </w:rPr>
        <w:t>Keywords</w:t>
      </w:r>
      <w:r w:rsidRPr="000D46AE">
        <w:rPr>
          <w:rFonts w:ascii="Times New Roman" w:hAnsi="Times New Roman" w:cs="Times New Roman"/>
          <w:sz w:val="24"/>
          <w:szCs w:val="24"/>
          <w:lang w:val="en-US"/>
          <w:rPrChange w:id="27" w:author="Microsoft Office User" w:date="2019-10-30T11:35:00Z">
            <w:rPr>
              <w:rFonts w:ascii="Times New Roman" w:hAnsi="Times New Roman" w:cs="Times New Roman"/>
              <w:sz w:val="24"/>
              <w:szCs w:val="24"/>
              <w:lang w:val="en-US"/>
            </w:rPr>
          </w:rPrChange>
        </w:rPr>
        <w:t xml:space="preserve">: </w:t>
      </w:r>
      <w:r w:rsidR="008B0F20" w:rsidRPr="000D46AE">
        <w:rPr>
          <w:rFonts w:ascii="Times New Roman" w:hAnsi="Times New Roman" w:cs="Times New Roman"/>
          <w:sz w:val="24"/>
          <w:szCs w:val="24"/>
          <w:lang w:val="en-US"/>
          <w:rPrChange w:id="28" w:author="Microsoft Office User" w:date="2019-10-30T11:35:00Z">
            <w:rPr>
              <w:rFonts w:ascii="Times New Roman" w:hAnsi="Times New Roman" w:cs="Times New Roman"/>
              <w:sz w:val="24"/>
              <w:szCs w:val="24"/>
              <w:lang w:val="en-US"/>
            </w:rPr>
          </w:rPrChange>
        </w:rPr>
        <w:t xml:space="preserve">Shared Features, </w:t>
      </w:r>
      <w:r w:rsidR="00CB1E88" w:rsidRPr="000D46AE">
        <w:rPr>
          <w:rFonts w:ascii="Times New Roman" w:hAnsi="Times New Roman" w:cs="Times New Roman"/>
          <w:sz w:val="24"/>
          <w:szCs w:val="24"/>
          <w:lang w:val="en-US"/>
          <w:rPrChange w:id="29" w:author="Microsoft Office User" w:date="2019-10-30T11:35:00Z">
            <w:rPr>
              <w:rFonts w:ascii="Times New Roman" w:hAnsi="Times New Roman" w:cs="Times New Roman"/>
              <w:sz w:val="24"/>
              <w:szCs w:val="24"/>
              <w:lang w:val="en-US"/>
            </w:rPr>
          </w:rPrChange>
        </w:rPr>
        <w:t xml:space="preserve">Principle, </w:t>
      </w:r>
      <w:r w:rsidR="008B0F20" w:rsidRPr="000D46AE">
        <w:rPr>
          <w:rFonts w:ascii="Times New Roman" w:hAnsi="Times New Roman" w:cs="Times New Roman"/>
          <w:sz w:val="24"/>
          <w:szCs w:val="24"/>
          <w:lang w:val="en-US"/>
          <w:rPrChange w:id="30" w:author="Microsoft Office User" w:date="2019-10-30T11:35:00Z">
            <w:rPr>
              <w:rFonts w:ascii="Times New Roman" w:hAnsi="Times New Roman" w:cs="Times New Roman"/>
              <w:sz w:val="24"/>
              <w:szCs w:val="24"/>
              <w:lang w:val="en-US"/>
            </w:rPr>
          </w:rPrChange>
        </w:rPr>
        <w:t>Attitudes, Implicit, Learning</w:t>
      </w:r>
      <w:r w:rsidR="00CB1E88" w:rsidRPr="000D46AE">
        <w:rPr>
          <w:rFonts w:ascii="Times New Roman" w:hAnsi="Times New Roman" w:cs="Times New Roman"/>
          <w:sz w:val="24"/>
          <w:szCs w:val="24"/>
          <w:lang w:val="en-US"/>
          <w:rPrChange w:id="31" w:author="Microsoft Office User" w:date="2019-10-30T11:35:00Z">
            <w:rPr>
              <w:rFonts w:ascii="Times New Roman" w:hAnsi="Times New Roman" w:cs="Times New Roman"/>
              <w:sz w:val="24"/>
              <w:szCs w:val="24"/>
              <w:lang w:val="en-US"/>
            </w:rPr>
          </w:rPrChange>
        </w:rPr>
        <w:t xml:space="preserve"> </w:t>
      </w:r>
    </w:p>
    <w:p w14:paraId="1EACD4C0" w14:textId="77777777" w:rsidR="00EF5EB1" w:rsidRPr="000D46AE" w:rsidRDefault="00EF5EB1" w:rsidP="00892B2D">
      <w:pPr>
        <w:spacing w:line="360" w:lineRule="auto"/>
        <w:jc w:val="center"/>
        <w:rPr>
          <w:rFonts w:ascii="Times New Roman" w:hAnsi="Times New Roman" w:cs="Times New Roman"/>
          <w:sz w:val="24"/>
          <w:szCs w:val="24"/>
          <w:lang w:val="en-US"/>
          <w:rPrChange w:id="32" w:author="Microsoft Office User" w:date="2019-10-30T11:35:00Z">
            <w:rPr>
              <w:rFonts w:ascii="Times New Roman" w:hAnsi="Times New Roman" w:cs="Times New Roman"/>
              <w:sz w:val="24"/>
              <w:szCs w:val="24"/>
              <w:lang w:val="en-US"/>
            </w:rPr>
          </w:rPrChange>
        </w:rPr>
      </w:pPr>
    </w:p>
    <w:p w14:paraId="676A9A98" w14:textId="77777777" w:rsidR="00EF5EB1" w:rsidRPr="000D46AE" w:rsidRDefault="00EF5EB1" w:rsidP="00892B2D">
      <w:pPr>
        <w:spacing w:line="360" w:lineRule="auto"/>
        <w:jc w:val="center"/>
        <w:rPr>
          <w:rFonts w:ascii="Times New Roman" w:hAnsi="Times New Roman" w:cs="Times New Roman"/>
          <w:sz w:val="24"/>
          <w:szCs w:val="24"/>
          <w:lang w:val="en-US"/>
          <w:rPrChange w:id="33" w:author="Microsoft Office User" w:date="2019-10-30T11:35:00Z">
            <w:rPr>
              <w:rFonts w:ascii="Times New Roman" w:hAnsi="Times New Roman" w:cs="Times New Roman"/>
              <w:sz w:val="24"/>
              <w:szCs w:val="24"/>
              <w:lang w:val="en-US"/>
            </w:rPr>
          </w:rPrChange>
        </w:rPr>
      </w:pPr>
    </w:p>
    <w:p w14:paraId="7FB9B90B" w14:textId="77777777" w:rsidR="00EF5EB1" w:rsidRPr="000D46AE" w:rsidRDefault="00EF5EB1" w:rsidP="00892B2D">
      <w:pPr>
        <w:spacing w:line="360" w:lineRule="auto"/>
        <w:jc w:val="center"/>
        <w:rPr>
          <w:rFonts w:ascii="Times New Roman" w:hAnsi="Times New Roman" w:cs="Times New Roman"/>
          <w:sz w:val="24"/>
          <w:szCs w:val="24"/>
          <w:lang w:val="en-US"/>
          <w:rPrChange w:id="34" w:author="Microsoft Office User" w:date="2019-10-30T11:35:00Z">
            <w:rPr>
              <w:rFonts w:ascii="Times New Roman" w:hAnsi="Times New Roman" w:cs="Times New Roman"/>
              <w:sz w:val="24"/>
              <w:szCs w:val="24"/>
              <w:lang w:val="en-US"/>
            </w:rPr>
          </w:rPrChange>
        </w:rPr>
      </w:pPr>
    </w:p>
    <w:p w14:paraId="12FCD68E" w14:textId="77777777" w:rsidR="00EF5EB1" w:rsidRPr="000D46AE" w:rsidRDefault="00EF5EB1" w:rsidP="00892B2D">
      <w:pPr>
        <w:spacing w:line="360" w:lineRule="auto"/>
        <w:jc w:val="center"/>
        <w:rPr>
          <w:rFonts w:ascii="Times New Roman" w:hAnsi="Times New Roman" w:cs="Times New Roman"/>
          <w:sz w:val="24"/>
          <w:szCs w:val="24"/>
          <w:lang w:val="en-US"/>
          <w:rPrChange w:id="35" w:author="Microsoft Office User" w:date="2019-10-30T11:35:00Z">
            <w:rPr>
              <w:rFonts w:ascii="Times New Roman" w:hAnsi="Times New Roman" w:cs="Times New Roman"/>
              <w:sz w:val="24"/>
              <w:szCs w:val="24"/>
              <w:lang w:val="en-US"/>
            </w:rPr>
          </w:rPrChange>
        </w:rPr>
      </w:pPr>
    </w:p>
    <w:p w14:paraId="08BFCD4C" w14:textId="77777777" w:rsidR="00EF5EB1" w:rsidRPr="000D46AE" w:rsidRDefault="00EF5EB1" w:rsidP="00892B2D">
      <w:pPr>
        <w:spacing w:line="360" w:lineRule="auto"/>
        <w:jc w:val="center"/>
        <w:rPr>
          <w:rFonts w:ascii="Times New Roman" w:hAnsi="Times New Roman" w:cs="Times New Roman"/>
          <w:sz w:val="24"/>
          <w:szCs w:val="24"/>
          <w:lang w:val="en-US"/>
          <w:rPrChange w:id="36" w:author="Microsoft Office User" w:date="2019-10-30T11:35:00Z">
            <w:rPr>
              <w:rFonts w:ascii="Times New Roman" w:hAnsi="Times New Roman" w:cs="Times New Roman"/>
              <w:sz w:val="24"/>
              <w:szCs w:val="24"/>
              <w:lang w:val="en-US"/>
            </w:rPr>
          </w:rPrChange>
        </w:rPr>
      </w:pPr>
    </w:p>
    <w:p w14:paraId="74BC5134" w14:textId="77777777" w:rsidR="009E13CE" w:rsidRPr="000D46AE" w:rsidRDefault="009E13CE" w:rsidP="00892B2D">
      <w:pPr>
        <w:spacing w:line="360" w:lineRule="auto"/>
        <w:jc w:val="center"/>
        <w:rPr>
          <w:rFonts w:ascii="Times New Roman" w:hAnsi="Times New Roman" w:cs="Times New Roman"/>
          <w:sz w:val="24"/>
          <w:szCs w:val="24"/>
          <w:lang w:val="en-US"/>
          <w:rPrChange w:id="37" w:author="Microsoft Office User" w:date="2019-10-30T11:35:00Z">
            <w:rPr>
              <w:rFonts w:ascii="Times New Roman" w:hAnsi="Times New Roman" w:cs="Times New Roman"/>
              <w:sz w:val="24"/>
              <w:szCs w:val="24"/>
              <w:lang w:val="en-US"/>
            </w:rPr>
          </w:rPrChange>
        </w:rPr>
        <w:sectPr w:rsidR="009E13CE" w:rsidRPr="000D46AE" w:rsidSect="003744C2">
          <w:headerReference w:type="even" r:id="rId11"/>
          <w:pgSz w:w="11906" w:h="16838"/>
          <w:pgMar w:top="1417" w:right="1417" w:bottom="1417" w:left="1417" w:header="708" w:footer="708" w:gutter="0"/>
          <w:cols w:space="708"/>
          <w:docGrid w:linePitch="360"/>
        </w:sectPr>
      </w:pPr>
    </w:p>
    <w:p w14:paraId="2A29E498" w14:textId="428D1FEF" w:rsidR="008B0F20" w:rsidRPr="000D46AE" w:rsidRDefault="008B0F20" w:rsidP="001068C6">
      <w:pPr>
        <w:spacing w:line="480" w:lineRule="auto"/>
        <w:jc w:val="center"/>
        <w:rPr>
          <w:rFonts w:ascii="Times New Roman" w:hAnsi="Times New Roman" w:cs="Times New Roman"/>
          <w:sz w:val="24"/>
          <w:szCs w:val="24"/>
          <w:lang w:val="en-US"/>
          <w:rPrChange w:id="41"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42" w:author="Microsoft Office User" w:date="2019-10-30T11:35:00Z">
            <w:rPr>
              <w:rFonts w:ascii="Times New Roman" w:hAnsi="Times New Roman" w:cs="Times New Roman"/>
              <w:sz w:val="24"/>
              <w:szCs w:val="24"/>
              <w:lang w:val="en-US"/>
            </w:rPr>
          </w:rPrChange>
        </w:rPr>
        <w:lastRenderedPageBreak/>
        <w:t xml:space="preserve">The Shared Features Principle: If Two Objects Share a Feature, People Assume Those Objects </w:t>
      </w:r>
      <w:r w:rsidR="00A42410" w:rsidRPr="000D46AE">
        <w:rPr>
          <w:rFonts w:ascii="Times New Roman" w:hAnsi="Times New Roman" w:cs="Times New Roman"/>
          <w:sz w:val="24"/>
          <w:szCs w:val="24"/>
          <w:lang w:val="en-US"/>
          <w:rPrChange w:id="43" w:author="Microsoft Office User" w:date="2019-10-30T11:35:00Z">
            <w:rPr>
              <w:rFonts w:ascii="Times New Roman" w:hAnsi="Times New Roman" w:cs="Times New Roman"/>
              <w:sz w:val="24"/>
              <w:szCs w:val="24"/>
              <w:lang w:val="en-US"/>
            </w:rPr>
          </w:rPrChange>
        </w:rPr>
        <w:t xml:space="preserve">Also </w:t>
      </w:r>
      <w:r w:rsidRPr="000D46AE">
        <w:rPr>
          <w:rFonts w:ascii="Times New Roman" w:hAnsi="Times New Roman" w:cs="Times New Roman"/>
          <w:sz w:val="24"/>
          <w:szCs w:val="24"/>
          <w:lang w:val="en-US"/>
          <w:rPrChange w:id="44" w:author="Microsoft Office User" w:date="2019-10-30T11:35:00Z">
            <w:rPr>
              <w:rFonts w:ascii="Times New Roman" w:hAnsi="Times New Roman" w:cs="Times New Roman"/>
              <w:sz w:val="24"/>
              <w:szCs w:val="24"/>
              <w:lang w:val="en-US"/>
            </w:rPr>
          </w:rPrChange>
        </w:rPr>
        <w:t>Share Other Features</w:t>
      </w:r>
    </w:p>
    <w:p w14:paraId="74A2D501" w14:textId="67FF67D8" w:rsidR="00D67339" w:rsidRPr="000D46AE" w:rsidRDefault="00BB6D61" w:rsidP="00DD45AD">
      <w:pPr>
        <w:spacing w:line="480" w:lineRule="auto"/>
        <w:ind w:firstLine="708"/>
        <w:rPr>
          <w:rFonts w:ascii="Times New Roman" w:hAnsi="Times New Roman" w:cs="Times New Roman"/>
          <w:sz w:val="24"/>
          <w:szCs w:val="24"/>
          <w:lang w:val="en-US"/>
          <w:rPrChange w:id="45"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46" w:author="Microsoft Office User" w:date="2019-10-30T11:35:00Z">
            <w:rPr>
              <w:rFonts w:ascii="Times New Roman" w:hAnsi="Times New Roman" w:cs="Times New Roman"/>
              <w:sz w:val="24"/>
              <w:szCs w:val="24"/>
              <w:lang w:val="en-US"/>
            </w:rPr>
          </w:rPrChange>
        </w:rPr>
        <w:t>S</w:t>
      </w:r>
      <w:r w:rsidR="00CC74A2" w:rsidRPr="000D46AE">
        <w:rPr>
          <w:rFonts w:ascii="Times New Roman" w:hAnsi="Times New Roman" w:cs="Times New Roman"/>
          <w:sz w:val="24"/>
          <w:szCs w:val="24"/>
          <w:lang w:val="en-US"/>
          <w:rPrChange w:id="47" w:author="Microsoft Office User" w:date="2019-10-30T11:35:00Z">
            <w:rPr>
              <w:rFonts w:ascii="Times New Roman" w:hAnsi="Times New Roman" w:cs="Times New Roman"/>
              <w:sz w:val="24"/>
              <w:szCs w:val="24"/>
              <w:lang w:val="en-US"/>
            </w:rPr>
          </w:rPrChange>
        </w:rPr>
        <w:t>cientific principle</w:t>
      </w:r>
      <w:r w:rsidR="00DD45AD" w:rsidRPr="000D46AE">
        <w:rPr>
          <w:rFonts w:ascii="Times New Roman" w:hAnsi="Times New Roman" w:cs="Times New Roman"/>
          <w:sz w:val="24"/>
          <w:szCs w:val="24"/>
          <w:lang w:val="en-US"/>
          <w:rPrChange w:id="48" w:author="Microsoft Office User" w:date="2019-10-30T11:35:00Z">
            <w:rPr>
              <w:rFonts w:ascii="Times New Roman" w:hAnsi="Times New Roman" w:cs="Times New Roman"/>
              <w:sz w:val="24"/>
              <w:szCs w:val="24"/>
              <w:lang w:val="en-US"/>
            </w:rPr>
          </w:rPrChange>
        </w:rPr>
        <w:t>s</w:t>
      </w:r>
      <w:r w:rsidR="00CC74A2" w:rsidRPr="000D46AE">
        <w:rPr>
          <w:rFonts w:ascii="Times New Roman" w:hAnsi="Times New Roman" w:cs="Times New Roman"/>
          <w:sz w:val="24"/>
          <w:szCs w:val="24"/>
          <w:lang w:val="en-US"/>
          <w:rPrChange w:id="49" w:author="Microsoft Office User" w:date="2019-10-30T11:35:00Z">
            <w:rPr>
              <w:rFonts w:ascii="Times New Roman" w:hAnsi="Times New Roman" w:cs="Times New Roman"/>
              <w:sz w:val="24"/>
              <w:szCs w:val="24"/>
              <w:lang w:val="en-US"/>
            </w:rPr>
          </w:rPrChange>
        </w:rPr>
        <w:t xml:space="preserve"> </w:t>
      </w:r>
      <w:r w:rsidRPr="000D46AE">
        <w:rPr>
          <w:rFonts w:ascii="Times New Roman" w:hAnsi="Times New Roman" w:cs="Times New Roman"/>
          <w:sz w:val="24"/>
          <w:szCs w:val="24"/>
          <w:lang w:val="en-US"/>
          <w:rPrChange w:id="50" w:author="Microsoft Office User" w:date="2019-10-30T11:35:00Z">
            <w:rPr>
              <w:rFonts w:ascii="Times New Roman" w:hAnsi="Times New Roman" w:cs="Times New Roman"/>
              <w:sz w:val="24"/>
              <w:szCs w:val="24"/>
              <w:lang w:val="en-US"/>
            </w:rPr>
          </w:rPrChange>
        </w:rPr>
        <w:t xml:space="preserve">are valuable </w:t>
      </w:r>
      <w:r w:rsidR="008045DE" w:rsidRPr="000D46AE">
        <w:rPr>
          <w:rFonts w:ascii="Times New Roman" w:hAnsi="Times New Roman" w:cs="Times New Roman"/>
          <w:sz w:val="24"/>
          <w:szCs w:val="24"/>
          <w:lang w:val="en-US"/>
          <w:rPrChange w:id="51" w:author="Microsoft Office User" w:date="2019-10-30T11:35:00Z">
            <w:rPr>
              <w:rFonts w:ascii="Times New Roman" w:hAnsi="Times New Roman" w:cs="Times New Roman"/>
              <w:sz w:val="24"/>
              <w:szCs w:val="24"/>
              <w:lang w:val="en-US"/>
            </w:rPr>
          </w:rPrChange>
        </w:rPr>
        <w:t>because they</w:t>
      </w:r>
      <w:r w:rsidRPr="000D46AE">
        <w:rPr>
          <w:rFonts w:ascii="Times New Roman" w:hAnsi="Times New Roman" w:cs="Times New Roman"/>
          <w:sz w:val="24"/>
          <w:szCs w:val="24"/>
          <w:lang w:val="en-US"/>
          <w:rPrChange w:id="52" w:author="Microsoft Office User" w:date="2019-10-30T11:35:00Z">
            <w:rPr>
              <w:rFonts w:ascii="Times New Roman" w:hAnsi="Times New Roman" w:cs="Times New Roman"/>
              <w:sz w:val="24"/>
              <w:szCs w:val="24"/>
              <w:lang w:val="en-US"/>
            </w:rPr>
          </w:rPrChange>
        </w:rPr>
        <w:t xml:space="preserve"> </w:t>
      </w:r>
      <w:r w:rsidR="00CC74A2" w:rsidRPr="000D46AE">
        <w:rPr>
          <w:rFonts w:ascii="Times New Roman" w:hAnsi="Times New Roman" w:cs="Times New Roman"/>
          <w:sz w:val="24"/>
          <w:szCs w:val="24"/>
          <w:lang w:val="en-US"/>
          <w:rPrChange w:id="53" w:author="Microsoft Office User" w:date="2019-10-30T11:35:00Z">
            <w:rPr>
              <w:rFonts w:ascii="Times New Roman" w:hAnsi="Times New Roman" w:cs="Times New Roman"/>
              <w:sz w:val="24"/>
              <w:szCs w:val="24"/>
              <w:lang w:val="en-US"/>
            </w:rPr>
          </w:rPrChange>
        </w:rPr>
        <w:t xml:space="preserve">highlight </w:t>
      </w:r>
      <w:r w:rsidR="00DD45AD" w:rsidRPr="000D46AE">
        <w:rPr>
          <w:rFonts w:ascii="Times New Roman" w:hAnsi="Times New Roman" w:cs="Times New Roman"/>
          <w:sz w:val="24"/>
          <w:szCs w:val="24"/>
          <w:lang w:val="en-US"/>
          <w:rPrChange w:id="54" w:author="Microsoft Office User" w:date="2019-10-30T11:35:00Z">
            <w:rPr>
              <w:rFonts w:ascii="Times New Roman" w:hAnsi="Times New Roman" w:cs="Times New Roman"/>
              <w:sz w:val="24"/>
              <w:szCs w:val="24"/>
              <w:lang w:val="en-US"/>
            </w:rPr>
          </w:rPrChange>
        </w:rPr>
        <w:t>common</w:t>
      </w:r>
      <w:r w:rsidRPr="000D46AE">
        <w:rPr>
          <w:rFonts w:ascii="Times New Roman" w:hAnsi="Times New Roman" w:cs="Times New Roman"/>
          <w:sz w:val="24"/>
          <w:szCs w:val="24"/>
          <w:lang w:val="en-US"/>
          <w:rPrChange w:id="55" w:author="Microsoft Office User" w:date="2019-10-30T11:35:00Z">
            <w:rPr>
              <w:rFonts w:ascii="Times New Roman" w:hAnsi="Times New Roman" w:cs="Times New Roman"/>
              <w:sz w:val="24"/>
              <w:szCs w:val="24"/>
              <w:lang w:val="en-US"/>
            </w:rPr>
          </w:rPrChange>
        </w:rPr>
        <w:t>alities</w:t>
      </w:r>
      <w:r w:rsidR="00CC74A2" w:rsidRPr="000D46AE">
        <w:rPr>
          <w:rFonts w:ascii="Times New Roman" w:hAnsi="Times New Roman" w:cs="Times New Roman"/>
          <w:sz w:val="24"/>
          <w:szCs w:val="24"/>
          <w:lang w:val="en-US"/>
          <w:rPrChange w:id="56" w:author="Microsoft Office User" w:date="2019-10-30T11:35:00Z">
            <w:rPr>
              <w:rFonts w:ascii="Times New Roman" w:hAnsi="Times New Roman" w:cs="Times New Roman"/>
              <w:sz w:val="24"/>
              <w:szCs w:val="24"/>
              <w:lang w:val="en-US"/>
            </w:rPr>
          </w:rPrChange>
        </w:rPr>
        <w:t xml:space="preserve"> amongst </w:t>
      </w:r>
      <w:r w:rsidRPr="000D46AE">
        <w:rPr>
          <w:rFonts w:ascii="Times New Roman" w:hAnsi="Times New Roman" w:cs="Times New Roman"/>
          <w:sz w:val="24"/>
          <w:szCs w:val="24"/>
          <w:lang w:val="en-US"/>
          <w:rPrChange w:id="57" w:author="Microsoft Office User" w:date="2019-10-30T11:35:00Z">
            <w:rPr>
              <w:rFonts w:ascii="Times New Roman" w:hAnsi="Times New Roman" w:cs="Times New Roman"/>
              <w:sz w:val="24"/>
              <w:szCs w:val="24"/>
              <w:lang w:val="en-US"/>
            </w:rPr>
          </w:rPrChange>
        </w:rPr>
        <w:t xml:space="preserve">many different </w:t>
      </w:r>
      <w:r w:rsidR="00CC74A2" w:rsidRPr="000D46AE">
        <w:rPr>
          <w:rFonts w:ascii="Times New Roman" w:hAnsi="Times New Roman" w:cs="Times New Roman"/>
          <w:sz w:val="24"/>
          <w:szCs w:val="24"/>
          <w:lang w:val="en-US"/>
          <w:rPrChange w:id="58" w:author="Microsoft Office User" w:date="2019-10-30T11:35:00Z">
            <w:rPr>
              <w:rFonts w:ascii="Times New Roman" w:hAnsi="Times New Roman" w:cs="Times New Roman"/>
              <w:sz w:val="24"/>
              <w:szCs w:val="24"/>
              <w:lang w:val="en-US"/>
            </w:rPr>
          </w:rPrChange>
        </w:rPr>
        <w:t>empirical phenomen</w:t>
      </w:r>
      <w:r w:rsidRPr="000D46AE">
        <w:rPr>
          <w:rFonts w:ascii="Times New Roman" w:hAnsi="Times New Roman" w:cs="Times New Roman"/>
          <w:sz w:val="24"/>
          <w:szCs w:val="24"/>
          <w:lang w:val="en-US"/>
          <w:rPrChange w:id="59" w:author="Microsoft Office User" w:date="2019-10-30T11:35:00Z">
            <w:rPr>
              <w:rFonts w:ascii="Times New Roman" w:hAnsi="Times New Roman" w:cs="Times New Roman"/>
              <w:sz w:val="24"/>
              <w:szCs w:val="24"/>
              <w:lang w:val="en-US"/>
            </w:rPr>
          </w:rPrChange>
        </w:rPr>
        <w:t>a</w:t>
      </w:r>
      <w:r w:rsidR="00CC74A2" w:rsidRPr="000D46AE">
        <w:rPr>
          <w:rFonts w:ascii="Times New Roman" w:hAnsi="Times New Roman" w:cs="Times New Roman"/>
          <w:sz w:val="24"/>
          <w:szCs w:val="24"/>
          <w:lang w:val="en-US"/>
          <w:rPrChange w:id="60" w:author="Microsoft Office User" w:date="2019-10-30T11:35:00Z">
            <w:rPr>
              <w:rFonts w:ascii="Times New Roman" w:hAnsi="Times New Roman" w:cs="Times New Roman"/>
              <w:sz w:val="24"/>
              <w:szCs w:val="24"/>
              <w:lang w:val="en-US"/>
            </w:rPr>
          </w:rPrChange>
        </w:rPr>
        <w:t xml:space="preserve">. </w:t>
      </w:r>
      <w:r w:rsidR="008045DE" w:rsidRPr="000D46AE">
        <w:rPr>
          <w:rFonts w:ascii="Times New Roman" w:hAnsi="Times New Roman" w:cs="Times New Roman"/>
          <w:sz w:val="24"/>
          <w:szCs w:val="24"/>
          <w:lang w:val="en-US"/>
          <w:rPrChange w:id="61" w:author="Microsoft Office User" w:date="2019-10-30T11:35:00Z">
            <w:rPr>
              <w:rFonts w:ascii="Times New Roman" w:hAnsi="Times New Roman" w:cs="Times New Roman"/>
              <w:sz w:val="24"/>
              <w:szCs w:val="24"/>
              <w:lang w:val="en-US"/>
            </w:rPr>
          </w:rPrChange>
        </w:rPr>
        <w:t>In doing so, t</w:t>
      </w:r>
      <w:r w:rsidR="00CC74A2" w:rsidRPr="000D46AE">
        <w:rPr>
          <w:rFonts w:ascii="Times New Roman" w:hAnsi="Times New Roman" w:cs="Times New Roman"/>
          <w:sz w:val="24"/>
          <w:szCs w:val="24"/>
          <w:lang w:val="en-US"/>
          <w:rPrChange w:id="62" w:author="Microsoft Office User" w:date="2019-10-30T11:35:00Z">
            <w:rPr>
              <w:rFonts w:ascii="Times New Roman" w:hAnsi="Times New Roman" w:cs="Times New Roman"/>
              <w:sz w:val="24"/>
              <w:szCs w:val="24"/>
              <w:lang w:val="en-US"/>
            </w:rPr>
          </w:rPrChange>
        </w:rPr>
        <w:t xml:space="preserve">hey not only create order and </w:t>
      </w:r>
      <w:r w:rsidRPr="000D46AE">
        <w:rPr>
          <w:rFonts w:ascii="Times New Roman" w:hAnsi="Times New Roman" w:cs="Times New Roman"/>
          <w:sz w:val="24"/>
          <w:szCs w:val="24"/>
          <w:lang w:val="en-US"/>
          <w:rPrChange w:id="63" w:author="Microsoft Office User" w:date="2019-10-30T11:35:00Z">
            <w:rPr>
              <w:rFonts w:ascii="Times New Roman" w:hAnsi="Times New Roman" w:cs="Times New Roman"/>
              <w:sz w:val="24"/>
              <w:szCs w:val="24"/>
              <w:lang w:val="en-US"/>
            </w:rPr>
          </w:rPrChange>
        </w:rPr>
        <w:t xml:space="preserve">offer </w:t>
      </w:r>
      <w:r w:rsidR="00CC74A2" w:rsidRPr="000D46AE">
        <w:rPr>
          <w:rFonts w:ascii="Times New Roman" w:hAnsi="Times New Roman" w:cs="Times New Roman"/>
          <w:sz w:val="24"/>
          <w:szCs w:val="24"/>
          <w:lang w:val="en-US"/>
          <w:rPrChange w:id="64" w:author="Microsoft Office User" w:date="2019-10-30T11:35:00Z">
            <w:rPr>
              <w:rFonts w:ascii="Times New Roman" w:hAnsi="Times New Roman" w:cs="Times New Roman"/>
              <w:sz w:val="24"/>
              <w:szCs w:val="24"/>
              <w:lang w:val="en-US"/>
            </w:rPr>
          </w:rPrChange>
        </w:rPr>
        <w:t xml:space="preserve">insight (i.e., their heuristic function) but </w:t>
      </w:r>
      <w:r w:rsidR="00225A5B" w:rsidRPr="000D46AE">
        <w:rPr>
          <w:rFonts w:ascii="Times New Roman" w:hAnsi="Times New Roman" w:cs="Times New Roman"/>
          <w:sz w:val="24"/>
          <w:szCs w:val="24"/>
          <w:lang w:val="en-US"/>
          <w:rPrChange w:id="65" w:author="Microsoft Office User" w:date="2019-10-30T11:35:00Z">
            <w:rPr>
              <w:rFonts w:ascii="Times New Roman" w:hAnsi="Times New Roman" w:cs="Times New Roman"/>
              <w:sz w:val="24"/>
              <w:szCs w:val="24"/>
              <w:lang w:val="en-US"/>
            </w:rPr>
          </w:rPrChange>
        </w:rPr>
        <w:t xml:space="preserve">also </w:t>
      </w:r>
      <w:r w:rsidR="00CC74A2" w:rsidRPr="000D46AE">
        <w:rPr>
          <w:rFonts w:ascii="Times New Roman" w:hAnsi="Times New Roman" w:cs="Times New Roman"/>
          <w:sz w:val="24"/>
          <w:szCs w:val="24"/>
          <w:lang w:val="en-US"/>
          <w:rPrChange w:id="66" w:author="Microsoft Office User" w:date="2019-10-30T11:35:00Z">
            <w:rPr>
              <w:rFonts w:ascii="Times New Roman" w:hAnsi="Times New Roman" w:cs="Times New Roman"/>
              <w:sz w:val="24"/>
              <w:szCs w:val="24"/>
              <w:lang w:val="en-US"/>
            </w:rPr>
          </w:rPrChange>
        </w:rPr>
        <w:t xml:space="preserve">point </w:t>
      </w:r>
      <w:r w:rsidRPr="000D46AE">
        <w:rPr>
          <w:rFonts w:ascii="Times New Roman" w:hAnsi="Times New Roman" w:cs="Times New Roman"/>
          <w:sz w:val="24"/>
          <w:szCs w:val="24"/>
          <w:lang w:val="en-US"/>
          <w:rPrChange w:id="67" w:author="Microsoft Office User" w:date="2019-10-30T11:35:00Z">
            <w:rPr>
              <w:rFonts w:ascii="Times New Roman" w:hAnsi="Times New Roman" w:cs="Times New Roman"/>
              <w:sz w:val="24"/>
              <w:szCs w:val="24"/>
              <w:lang w:val="en-US"/>
            </w:rPr>
          </w:rPrChange>
        </w:rPr>
        <w:t xml:space="preserve">us towards </w:t>
      </w:r>
      <w:r w:rsidR="00CC74A2" w:rsidRPr="000D46AE">
        <w:rPr>
          <w:rFonts w:ascii="Times New Roman" w:hAnsi="Times New Roman" w:cs="Times New Roman"/>
          <w:sz w:val="24"/>
          <w:szCs w:val="24"/>
          <w:lang w:val="en-US"/>
          <w:rPrChange w:id="68" w:author="Microsoft Office User" w:date="2019-10-30T11:35:00Z">
            <w:rPr>
              <w:rFonts w:ascii="Times New Roman" w:hAnsi="Times New Roman" w:cs="Times New Roman"/>
              <w:sz w:val="24"/>
              <w:szCs w:val="24"/>
              <w:lang w:val="en-US"/>
            </w:rPr>
          </w:rPrChange>
        </w:rPr>
        <w:t>new</w:t>
      </w:r>
      <w:r w:rsidRPr="000D46AE">
        <w:rPr>
          <w:rFonts w:ascii="Times New Roman" w:hAnsi="Times New Roman" w:cs="Times New Roman"/>
          <w:sz w:val="24"/>
          <w:szCs w:val="24"/>
          <w:lang w:val="en-US"/>
          <w:rPrChange w:id="69" w:author="Microsoft Office User" w:date="2019-10-30T11:35:00Z">
            <w:rPr>
              <w:rFonts w:ascii="Times New Roman" w:hAnsi="Times New Roman" w:cs="Times New Roman"/>
              <w:sz w:val="24"/>
              <w:szCs w:val="24"/>
              <w:lang w:val="en-US"/>
            </w:rPr>
          </w:rPrChange>
        </w:rPr>
        <w:t xml:space="preserve"> and previously </w:t>
      </w:r>
      <w:r w:rsidR="00CC74A2" w:rsidRPr="000D46AE">
        <w:rPr>
          <w:rFonts w:ascii="Times New Roman" w:hAnsi="Times New Roman" w:cs="Times New Roman"/>
          <w:sz w:val="24"/>
          <w:szCs w:val="24"/>
          <w:lang w:val="en-US"/>
          <w:rPrChange w:id="70" w:author="Microsoft Office User" w:date="2019-10-30T11:35:00Z">
            <w:rPr>
              <w:rFonts w:ascii="Times New Roman" w:hAnsi="Times New Roman" w:cs="Times New Roman"/>
              <w:sz w:val="24"/>
              <w:szCs w:val="24"/>
              <w:lang w:val="en-US"/>
            </w:rPr>
          </w:rPrChange>
        </w:rPr>
        <w:t>undiscovered instances of th</w:t>
      </w:r>
      <w:r w:rsidRPr="000D46AE">
        <w:rPr>
          <w:rFonts w:ascii="Times New Roman" w:hAnsi="Times New Roman" w:cs="Times New Roman"/>
          <w:sz w:val="24"/>
          <w:szCs w:val="24"/>
          <w:lang w:val="en-US"/>
          <w:rPrChange w:id="71" w:author="Microsoft Office User" w:date="2019-10-30T11:35:00Z">
            <w:rPr>
              <w:rFonts w:ascii="Times New Roman" w:hAnsi="Times New Roman" w:cs="Times New Roman"/>
              <w:sz w:val="24"/>
              <w:szCs w:val="24"/>
              <w:lang w:val="en-US"/>
            </w:rPr>
          </w:rPrChange>
        </w:rPr>
        <w:t>at</w:t>
      </w:r>
      <w:r w:rsidR="00CC74A2" w:rsidRPr="000D46AE">
        <w:rPr>
          <w:rFonts w:ascii="Times New Roman" w:hAnsi="Times New Roman" w:cs="Times New Roman"/>
          <w:sz w:val="24"/>
          <w:szCs w:val="24"/>
          <w:lang w:val="en-US"/>
          <w:rPrChange w:id="72" w:author="Microsoft Office User" w:date="2019-10-30T11:35:00Z">
            <w:rPr>
              <w:rFonts w:ascii="Times New Roman" w:hAnsi="Times New Roman" w:cs="Times New Roman"/>
              <w:sz w:val="24"/>
              <w:szCs w:val="24"/>
              <w:lang w:val="en-US"/>
            </w:rPr>
          </w:rPrChange>
        </w:rPr>
        <w:t xml:space="preserve"> principle</w:t>
      </w:r>
      <w:r w:rsidR="00DD45AD" w:rsidRPr="000D46AE">
        <w:rPr>
          <w:rFonts w:ascii="Times New Roman" w:hAnsi="Times New Roman" w:cs="Times New Roman"/>
          <w:sz w:val="24"/>
          <w:szCs w:val="24"/>
          <w:lang w:val="en-US"/>
          <w:rPrChange w:id="73" w:author="Microsoft Office User" w:date="2019-10-30T11:35:00Z">
            <w:rPr>
              <w:rFonts w:ascii="Times New Roman" w:hAnsi="Times New Roman" w:cs="Times New Roman"/>
              <w:sz w:val="24"/>
              <w:szCs w:val="24"/>
              <w:lang w:val="en-US"/>
            </w:rPr>
          </w:rPrChange>
        </w:rPr>
        <w:t xml:space="preserve"> (i.e., their predictive function)</w:t>
      </w:r>
      <w:r w:rsidR="00CC74A2" w:rsidRPr="000D46AE">
        <w:rPr>
          <w:rFonts w:ascii="Times New Roman" w:hAnsi="Times New Roman" w:cs="Times New Roman"/>
          <w:sz w:val="24"/>
          <w:szCs w:val="24"/>
          <w:lang w:val="en-US"/>
          <w:rPrChange w:id="74" w:author="Microsoft Office User" w:date="2019-10-30T11:35:00Z">
            <w:rPr>
              <w:rFonts w:ascii="Times New Roman" w:hAnsi="Times New Roman" w:cs="Times New Roman"/>
              <w:sz w:val="24"/>
              <w:szCs w:val="24"/>
              <w:lang w:val="en-US"/>
            </w:rPr>
          </w:rPrChange>
        </w:rPr>
        <w:t xml:space="preserve">. In this paper, we </w:t>
      </w:r>
      <w:r w:rsidR="00A42410" w:rsidRPr="000D46AE">
        <w:rPr>
          <w:rFonts w:ascii="Times New Roman" w:hAnsi="Times New Roman" w:cs="Times New Roman"/>
          <w:sz w:val="24"/>
          <w:szCs w:val="24"/>
          <w:lang w:val="en-US"/>
          <w:rPrChange w:id="75" w:author="Microsoft Office User" w:date="2019-10-30T11:35:00Z">
            <w:rPr>
              <w:rFonts w:ascii="Times New Roman" w:hAnsi="Times New Roman" w:cs="Times New Roman"/>
              <w:sz w:val="24"/>
              <w:szCs w:val="24"/>
              <w:lang w:val="en-US"/>
            </w:rPr>
          </w:rPrChange>
        </w:rPr>
        <w:t xml:space="preserve">introduce </w:t>
      </w:r>
      <w:r w:rsidR="00BD6179" w:rsidRPr="000D46AE">
        <w:rPr>
          <w:rFonts w:ascii="Times New Roman" w:hAnsi="Times New Roman" w:cs="Times New Roman"/>
          <w:sz w:val="24"/>
          <w:szCs w:val="24"/>
          <w:lang w:val="en-US"/>
          <w:rPrChange w:id="76" w:author="Microsoft Office User" w:date="2019-10-30T11:35:00Z">
            <w:rPr>
              <w:rFonts w:ascii="Times New Roman" w:hAnsi="Times New Roman" w:cs="Times New Roman"/>
              <w:sz w:val="24"/>
              <w:szCs w:val="24"/>
              <w:lang w:val="en-US"/>
            </w:rPr>
          </w:rPrChange>
        </w:rPr>
        <w:t xml:space="preserve">a new </w:t>
      </w:r>
      <w:r w:rsidR="00DD45AD" w:rsidRPr="000D46AE">
        <w:rPr>
          <w:rFonts w:ascii="Times New Roman" w:hAnsi="Times New Roman" w:cs="Times New Roman"/>
          <w:sz w:val="24"/>
          <w:szCs w:val="24"/>
          <w:lang w:val="en-US"/>
          <w:rPrChange w:id="77" w:author="Microsoft Office User" w:date="2019-10-30T11:35:00Z">
            <w:rPr>
              <w:rFonts w:ascii="Times New Roman" w:hAnsi="Times New Roman" w:cs="Times New Roman"/>
              <w:sz w:val="24"/>
              <w:szCs w:val="24"/>
              <w:lang w:val="en-US"/>
            </w:rPr>
          </w:rPrChange>
        </w:rPr>
        <w:t xml:space="preserve">principle </w:t>
      </w:r>
      <w:r w:rsidRPr="000D46AE">
        <w:rPr>
          <w:rFonts w:ascii="Times New Roman" w:hAnsi="Times New Roman" w:cs="Times New Roman"/>
          <w:sz w:val="24"/>
          <w:szCs w:val="24"/>
          <w:lang w:val="en-US"/>
          <w:rPrChange w:id="78" w:author="Microsoft Office User" w:date="2019-10-30T11:35:00Z">
            <w:rPr>
              <w:rFonts w:ascii="Times New Roman" w:hAnsi="Times New Roman" w:cs="Times New Roman"/>
              <w:sz w:val="24"/>
              <w:szCs w:val="24"/>
              <w:lang w:val="en-US"/>
            </w:rPr>
          </w:rPrChange>
        </w:rPr>
        <w:t xml:space="preserve">to </w:t>
      </w:r>
      <w:r w:rsidR="00DD45AD" w:rsidRPr="000D46AE">
        <w:rPr>
          <w:rFonts w:ascii="Times New Roman" w:hAnsi="Times New Roman" w:cs="Times New Roman"/>
          <w:sz w:val="24"/>
          <w:szCs w:val="24"/>
          <w:lang w:val="en-US"/>
          <w:rPrChange w:id="79" w:author="Microsoft Office User" w:date="2019-10-30T11:35:00Z">
            <w:rPr>
              <w:rFonts w:ascii="Times New Roman" w:hAnsi="Times New Roman" w:cs="Times New Roman"/>
              <w:sz w:val="24"/>
              <w:szCs w:val="24"/>
              <w:lang w:val="en-US"/>
            </w:rPr>
          </w:rPrChange>
        </w:rPr>
        <w:t xml:space="preserve">the realm of psychology. This principle, which we refer to as the </w:t>
      </w:r>
      <w:r w:rsidR="00DD45AD" w:rsidRPr="000D46AE">
        <w:rPr>
          <w:rFonts w:ascii="Times New Roman" w:hAnsi="Times New Roman" w:cs="Times New Roman"/>
          <w:i/>
          <w:sz w:val="24"/>
          <w:szCs w:val="24"/>
          <w:lang w:val="en-US"/>
          <w:rPrChange w:id="80" w:author="Microsoft Office User" w:date="2019-10-30T11:35:00Z">
            <w:rPr>
              <w:rFonts w:ascii="Times New Roman" w:hAnsi="Times New Roman" w:cs="Times New Roman"/>
              <w:i/>
              <w:sz w:val="24"/>
              <w:szCs w:val="24"/>
              <w:lang w:val="en-US"/>
            </w:rPr>
          </w:rPrChange>
        </w:rPr>
        <w:t>shared feature</w:t>
      </w:r>
      <w:r w:rsidR="00DC742E" w:rsidRPr="000D46AE">
        <w:rPr>
          <w:rFonts w:ascii="Times New Roman" w:hAnsi="Times New Roman" w:cs="Times New Roman"/>
          <w:i/>
          <w:sz w:val="24"/>
          <w:szCs w:val="24"/>
          <w:lang w:val="en-US"/>
          <w:rPrChange w:id="81" w:author="Microsoft Office User" w:date="2019-10-30T11:35:00Z">
            <w:rPr>
              <w:rFonts w:ascii="Times New Roman" w:hAnsi="Times New Roman" w:cs="Times New Roman"/>
              <w:i/>
              <w:sz w:val="24"/>
              <w:szCs w:val="24"/>
              <w:lang w:val="en-US"/>
            </w:rPr>
          </w:rPrChange>
        </w:rPr>
        <w:t>s</w:t>
      </w:r>
      <w:r w:rsidR="00DD45AD" w:rsidRPr="000D46AE">
        <w:rPr>
          <w:rFonts w:ascii="Times New Roman" w:hAnsi="Times New Roman" w:cs="Times New Roman"/>
          <w:i/>
          <w:sz w:val="24"/>
          <w:szCs w:val="24"/>
          <w:lang w:val="en-US"/>
          <w:rPrChange w:id="82" w:author="Microsoft Office User" w:date="2019-10-30T11:35:00Z">
            <w:rPr>
              <w:rFonts w:ascii="Times New Roman" w:hAnsi="Times New Roman" w:cs="Times New Roman"/>
              <w:i/>
              <w:sz w:val="24"/>
              <w:szCs w:val="24"/>
              <w:lang w:val="en-US"/>
            </w:rPr>
          </w:rPrChange>
        </w:rPr>
        <w:t xml:space="preserve"> principle</w:t>
      </w:r>
      <w:r w:rsidR="00DD45AD" w:rsidRPr="000D46AE">
        <w:rPr>
          <w:rFonts w:ascii="Times New Roman" w:hAnsi="Times New Roman" w:cs="Times New Roman"/>
          <w:sz w:val="24"/>
          <w:szCs w:val="24"/>
          <w:lang w:val="en-US"/>
          <w:rPrChange w:id="83" w:author="Microsoft Office User" w:date="2019-10-30T11:35:00Z">
            <w:rPr>
              <w:rFonts w:ascii="Times New Roman" w:hAnsi="Times New Roman" w:cs="Times New Roman"/>
              <w:sz w:val="24"/>
              <w:szCs w:val="24"/>
              <w:lang w:val="en-US"/>
            </w:rPr>
          </w:rPrChange>
        </w:rPr>
        <w:t xml:space="preserve">, postulates that when stimuli share one feature, people will assume that those stimuli share other features as well. We first provide an overview of </w:t>
      </w:r>
      <w:r w:rsidRPr="000D46AE">
        <w:rPr>
          <w:rFonts w:ascii="Times New Roman" w:hAnsi="Times New Roman" w:cs="Times New Roman"/>
          <w:sz w:val="24"/>
          <w:szCs w:val="24"/>
          <w:lang w:val="en-US"/>
          <w:rPrChange w:id="84" w:author="Microsoft Office User" w:date="2019-10-30T11:35:00Z">
            <w:rPr>
              <w:rFonts w:ascii="Times New Roman" w:hAnsi="Times New Roman" w:cs="Times New Roman"/>
              <w:sz w:val="24"/>
              <w:szCs w:val="24"/>
              <w:lang w:val="en-US"/>
            </w:rPr>
          </w:rPrChange>
        </w:rPr>
        <w:t xml:space="preserve">existing </w:t>
      </w:r>
      <w:r w:rsidR="00DD45AD" w:rsidRPr="000D46AE">
        <w:rPr>
          <w:rFonts w:ascii="Times New Roman" w:hAnsi="Times New Roman" w:cs="Times New Roman"/>
          <w:sz w:val="24"/>
          <w:szCs w:val="24"/>
          <w:lang w:val="en-US"/>
          <w:rPrChange w:id="85" w:author="Microsoft Office User" w:date="2019-10-30T11:35:00Z">
            <w:rPr>
              <w:rFonts w:ascii="Times New Roman" w:hAnsi="Times New Roman" w:cs="Times New Roman"/>
              <w:sz w:val="24"/>
              <w:szCs w:val="24"/>
              <w:lang w:val="en-US"/>
            </w:rPr>
          </w:rPrChange>
        </w:rPr>
        <w:t>phenomena in which the shared feature</w:t>
      </w:r>
      <w:r w:rsidR="009306CD" w:rsidRPr="000D46AE">
        <w:rPr>
          <w:rFonts w:ascii="Times New Roman" w:hAnsi="Times New Roman" w:cs="Times New Roman"/>
          <w:sz w:val="24"/>
          <w:szCs w:val="24"/>
          <w:lang w:val="en-US"/>
          <w:rPrChange w:id="86" w:author="Microsoft Office User" w:date="2019-10-30T11:35:00Z">
            <w:rPr>
              <w:rFonts w:ascii="Times New Roman" w:hAnsi="Times New Roman" w:cs="Times New Roman"/>
              <w:sz w:val="24"/>
              <w:szCs w:val="24"/>
              <w:lang w:val="en-US"/>
            </w:rPr>
          </w:rPrChange>
        </w:rPr>
        <w:t>s</w:t>
      </w:r>
      <w:r w:rsidR="00DD45AD" w:rsidRPr="000D46AE">
        <w:rPr>
          <w:rFonts w:ascii="Times New Roman" w:hAnsi="Times New Roman" w:cs="Times New Roman"/>
          <w:sz w:val="24"/>
          <w:szCs w:val="24"/>
          <w:lang w:val="en-US"/>
          <w:rPrChange w:id="87" w:author="Microsoft Office User" w:date="2019-10-30T11:35:00Z">
            <w:rPr>
              <w:rFonts w:ascii="Times New Roman" w:hAnsi="Times New Roman" w:cs="Times New Roman"/>
              <w:sz w:val="24"/>
              <w:szCs w:val="24"/>
              <w:lang w:val="en-US"/>
            </w:rPr>
          </w:rPrChange>
        </w:rPr>
        <w:t xml:space="preserve"> principle can be recognized. </w:t>
      </w:r>
      <w:r w:rsidR="00A42410" w:rsidRPr="000D46AE">
        <w:rPr>
          <w:rFonts w:ascii="Times New Roman" w:hAnsi="Times New Roman" w:cs="Times New Roman"/>
          <w:sz w:val="24"/>
          <w:szCs w:val="24"/>
          <w:lang w:val="en-US"/>
          <w:rPrChange w:id="88" w:author="Microsoft Office User" w:date="2019-10-30T11:35:00Z">
            <w:rPr>
              <w:rFonts w:ascii="Times New Roman" w:hAnsi="Times New Roman" w:cs="Times New Roman"/>
              <w:sz w:val="24"/>
              <w:szCs w:val="24"/>
              <w:lang w:val="en-US"/>
            </w:rPr>
          </w:rPrChange>
        </w:rPr>
        <w:t xml:space="preserve">We then consider </w:t>
      </w:r>
      <w:r w:rsidR="008E372E" w:rsidRPr="000D46AE">
        <w:rPr>
          <w:rFonts w:ascii="Times New Roman" w:hAnsi="Times New Roman" w:cs="Times New Roman"/>
          <w:sz w:val="24"/>
          <w:szCs w:val="24"/>
          <w:lang w:val="en-US"/>
          <w:rPrChange w:id="89" w:author="Microsoft Office User" w:date="2019-10-30T11:35:00Z">
            <w:rPr>
              <w:rFonts w:ascii="Times New Roman" w:hAnsi="Times New Roman" w:cs="Times New Roman"/>
              <w:sz w:val="24"/>
              <w:szCs w:val="24"/>
              <w:lang w:val="en-US"/>
            </w:rPr>
          </w:rPrChange>
        </w:rPr>
        <w:t xml:space="preserve">the principle </w:t>
      </w:r>
      <w:r w:rsidRPr="000D46AE">
        <w:rPr>
          <w:rFonts w:ascii="Times New Roman" w:hAnsi="Times New Roman" w:cs="Times New Roman"/>
          <w:sz w:val="24"/>
          <w:szCs w:val="24"/>
          <w:lang w:val="en-US"/>
          <w:rPrChange w:id="90" w:author="Microsoft Office User" w:date="2019-10-30T11:35:00Z">
            <w:rPr>
              <w:rFonts w:ascii="Times New Roman" w:hAnsi="Times New Roman" w:cs="Times New Roman"/>
              <w:sz w:val="24"/>
              <w:szCs w:val="24"/>
              <w:lang w:val="en-US"/>
            </w:rPr>
          </w:rPrChange>
        </w:rPr>
        <w:t xml:space="preserve">itself </w:t>
      </w:r>
      <w:r w:rsidR="00A42410" w:rsidRPr="000D46AE">
        <w:rPr>
          <w:rFonts w:ascii="Times New Roman" w:hAnsi="Times New Roman" w:cs="Times New Roman"/>
          <w:sz w:val="24"/>
          <w:szCs w:val="24"/>
          <w:lang w:val="en-US"/>
          <w:rPrChange w:id="91" w:author="Microsoft Office User" w:date="2019-10-30T11:35:00Z">
            <w:rPr>
              <w:rFonts w:ascii="Times New Roman" w:hAnsi="Times New Roman" w:cs="Times New Roman"/>
              <w:sz w:val="24"/>
              <w:szCs w:val="24"/>
              <w:lang w:val="en-US"/>
            </w:rPr>
          </w:rPrChange>
        </w:rPr>
        <w:t xml:space="preserve">in more detail </w:t>
      </w:r>
      <w:r w:rsidR="008E15D5" w:rsidRPr="000D46AE">
        <w:rPr>
          <w:rFonts w:ascii="Times New Roman" w:hAnsi="Times New Roman" w:cs="Times New Roman"/>
          <w:sz w:val="24"/>
          <w:szCs w:val="24"/>
          <w:lang w:val="en-US"/>
          <w:rPrChange w:id="92" w:author="Microsoft Office User" w:date="2019-10-30T11:35:00Z">
            <w:rPr>
              <w:rFonts w:ascii="Times New Roman" w:hAnsi="Times New Roman" w:cs="Times New Roman"/>
              <w:sz w:val="24"/>
              <w:szCs w:val="24"/>
              <w:lang w:val="en-US"/>
            </w:rPr>
          </w:rPrChange>
        </w:rPr>
        <w:t xml:space="preserve">by relating it to concepts that can be applied </w:t>
      </w:r>
      <w:r w:rsidR="001B7F7C" w:rsidRPr="000D46AE">
        <w:rPr>
          <w:rFonts w:ascii="Times New Roman" w:hAnsi="Times New Roman" w:cs="Times New Roman"/>
          <w:sz w:val="24"/>
          <w:szCs w:val="24"/>
          <w:lang w:val="en-US"/>
          <w:rPrChange w:id="93" w:author="Microsoft Office User" w:date="2019-10-30T11:35:00Z">
            <w:rPr>
              <w:rFonts w:ascii="Times New Roman" w:hAnsi="Times New Roman" w:cs="Times New Roman"/>
              <w:sz w:val="24"/>
              <w:szCs w:val="24"/>
              <w:lang w:val="en-US"/>
            </w:rPr>
          </w:rPrChange>
        </w:rPr>
        <w:t xml:space="preserve">to a wide variety of </w:t>
      </w:r>
      <w:r w:rsidR="008E372E" w:rsidRPr="000D46AE">
        <w:rPr>
          <w:rFonts w:ascii="Times New Roman" w:hAnsi="Times New Roman" w:cs="Times New Roman"/>
          <w:sz w:val="24"/>
          <w:szCs w:val="24"/>
          <w:lang w:val="en-US"/>
          <w:rPrChange w:id="94" w:author="Microsoft Office User" w:date="2019-10-30T11:35:00Z">
            <w:rPr>
              <w:rFonts w:ascii="Times New Roman" w:hAnsi="Times New Roman" w:cs="Times New Roman"/>
              <w:sz w:val="24"/>
              <w:szCs w:val="24"/>
              <w:lang w:val="en-US"/>
            </w:rPr>
          </w:rPrChange>
        </w:rPr>
        <w:t>phenomena. Finally, w</w:t>
      </w:r>
      <w:r w:rsidR="00DD45AD" w:rsidRPr="000D46AE">
        <w:rPr>
          <w:rFonts w:ascii="Times New Roman" w:hAnsi="Times New Roman" w:cs="Times New Roman"/>
          <w:sz w:val="24"/>
          <w:szCs w:val="24"/>
          <w:lang w:val="en-US"/>
          <w:rPrChange w:id="95" w:author="Microsoft Office User" w:date="2019-10-30T11:35:00Z">
            <w:rPr>
              <w:rFonts w:ascii="Times New Roman" w:hAnsi="Times New Roman" w:cs="Times New Roman"/>
              <w:sz w:val="24"/>
              <w:szCs w:val="24"/>
              <w:lang w:val="en-US"/>
            </w:rPr>
          </w:rPrChange>
        </w:rPr>
        <w:t xml:space="preserve">e illustrate the predictive value of the principle by demonstrating a novel instantiation that controls </w:t>
      </w:r>
      <w:r w:rsidR="001B7F7C" w:rsidRPr="000D46AE">
        <w:rPr>
          <w:rFonts w:ascii="Times New Roman" w:hAnsi="Times New Roman" w:cs="Times New Roman"/>
          <w:sz w:val="24"/>
          <w:szCs w:val="24"/>
          <w:lang w:val="en-US"/>
          <w:rPrChange w:id="96" w:author="Microsoft Office User" w:date="2019-10-30T11:35:00Z">
            <w:rPr>
              <w:rFonts w:ascii="Times New Roman" w:hAnsi="Times New Roman" w:cs="Times New Roman"/>
              <w:sz w:val="24"/>
              <w:szCs w:val="24"/>
              <w:lang w:val="en-US"/>
            </w:rPr>
          </w:rPrChange>
        </w:rPr>
        <w:t>for alternative factors</w:t>
      </w:r>
      <w:r w:rsidR="00DD45AD" w:rsidRPr="000D46AE">
        <w:rPr>
          <w:rFonts w:ascii="Times New Roman" w:hAnsi="Times New Roman" w:cs="Times New Roman"/>
          <w:sz w:val="24"/>
          <w:szCs w:val="24"/>
          <w:lang w:val="en-US"/>
          <w:rPrChange w:id="97" w:author="Microsoft Office User" w:date="2019-10-30T11:35:00Z">
            <w:rPr>
              <w:rFonts w:ascii="Times New Roman" w:hAnsi="Times New Roman" w:cs="Times New Roman"/>
              <w:sz w:val="24"/>
              <w:szCs w:val="24"/>
              <w:lang w:val="en-US"/>
            </w:rPr>
          </w:rPrChange>
        </w:rPr>
        <w:t xml:space="preserve">. </w:t>
      </w:r>
    </w:p>
    <w:p w14:paraId="651F1348" w14:textId="7EC0A217" w:rsidR="003F00DA" w:rsidRPr="000D46AE" w:rsidRDefault="001A78D2" w:rsidP="00A65B79">
      <w:pPr>
        <w:spacing w:line="480" w:lineRule="auto"/>
        <w:ind w:firstLine="708"/>
        <w:rPr>
          <w:rFonts w:ascii="Times New Roman" w:hAnsi="Times New Roman" w:cs="Times New Roman"/>
          <w:sz w:val="24"/>
          <w:szCs w:val="24"/>
          <w:lang w:val="en-US"/>
          <w:rPrChange w:id="98"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99" w:author="Microsoft Office User" w:date="2019-10-30T11:35:00Z">
            <w:rPr>
              <w:rFonts w:ascii="Times New Roman" w:hAnsi="Times New Roman" w:cs="Times New Roman"/>
              <w:sz w:val="24"/>
              <w:szCs w:val="24"/>
              <w:lang w:val="en-US"/>
            </w:rPr>
          </w:rPrChange>
        </w:rPr>
        <w:t xml:space="preserve">Let us first consider </w:t>
      </w:r>
      <w:r w:rsidR="001B7F7C" w:rsidRPr="000D46AE">
        <w:rPr>
          <w:rFonts w:ascii="Times New Roman" w:hAnsi="Times New Roman" w:cs="Times New Roman"/>
          <w:sz w:val="24"/>
          <w:szCs w:val="24"/>
          <w:lang w:val="en-US"/>
          <w:rPrChange w:id="100" w:author="Microsoft Office User" w:date="2019-10-30T11:35:00Z">
            <w:rPr>
              <w:rFonts w:ascii="Times New Roman" w:hAnsi="Times New Roman" w:cs="Times New Roman"/>
              <w:sz w:val="24"/>
              <w:szCs w:val="24"/>
              <w:lang w:val="en-US"/>
            </w:rPr>
          </w:rPrChange>
        </w:rPr>
        <w:t xml:space="preserve">existing </w:t>
      </w:r>
      <w:r w:rsidRPr="000D46AE">
        <w:rPr>
          <w:rFonts w:ascii="Times New Roman" w:hAnsi="Times New Roman" w:cs="Times New Roman"/>
          <w:sz w:val="24"/>
          <w:szCs w:val="24"/>
          <w:lang w:val="en-US"/>
          <w:rPrChange w:id="101" w:author="Microsoft Office User" w:date="2019-10-30T11:35:00Z">
            <w:rPr>
              <w:rFonts w:ascii="Times New Roman" w:hAnsi="Times New Roman" w:cs="Times New Roman"/>
              <w:sz w:val="24"/>
              <w:szCs w:val="24"/>
              <w:lang w:val="en-US"/>
            </w:rPr>
          </w:rPrChange>
        </w:rPr>
        <w:t xml:space="preserve">phenomena </w:t>
      </w:r>
      <w:r w:rsidR="00BD6179" w:rsidRPr="000D46AE">
        <w:rPr>
          <w:rFonts w:ascii="Times New Roman" w:hAnsi="Times New Roman" w:cs="Times New Roman"/>
          <w:sz w:val="24"/>
          <w:szCs w:val="24"/>
          <w:lang w:val="en-US"/>
          <w:rPrChange w:id="102" w:author="Microsoft Office User" w:date="2019-10-30T11:35:00Z">
            <w:rPr>
              <w:rFonts w:ascii="Times New Roman" w:hAnsi="Times New Roman" w:cs="Times New Roman"/>
              <w:sz w:val="24"/>
              <w:szCs w:val="24"/>
              <w:lang w:val="en-US"/>
            </w:rPr>
          </w:rPrChange>
        </w:rPr>
        <w:t xml:space="preserve">that represent instances of the shared features principle. Take </w:t>
      </w:r>
      <w:r w:rsidR="00190A87" w:rsidRPr="000D46AE">
        <w:rPr>
          <w:rFonts w:ascii="Times New Roman" w:hAnsi="Times New Roman" w:cs="Times New Roman"/>
          <w:sz w:val="24"/>
          <w:szCs w:val="24"/>
          <w:lang w:val="en-US"/>
          <w:rPrChange w:id="103" w:author="Microsoft Office User" w:date="2019-10-30T11:35:00Z">
            <w:rPr>
              <w:rFonts w:ascii="Times New Roman" w:hAnsi="Times New Roman" w:cs="Times New Roman"/>
              <w:sz w:val="24"/>
              <w:szCs w:val="24"/>
              <w:lang w:val="en-US"/>
            </w:rPr>
          </w:rPrChange>
        </w:rPr>
        <w:t>the minimal group effect</w:t>
      </w:r>
      <w:r w:rsidR="00BB6D61" w:rsidRPr="000D46AE">
        <w:rPr>
          <w:rFonts w:ascii="Times New Roman" w:hAnsi="Times New Roman" w:cs="Times New Roman"/>
          <w:sz w:val="24"/>
          <w:szCs w:val="24"/>
          <w:lang w:val="en-US"/>
          <w:rPrChange w:id="104" w:author="Microsoft Office User" w:date="2019-10-30T11:35:00Z">
            <w:rPr>
              <w:rFonts w:ascii="Times New Roman" w:hAnsi="Times New Roman" w:cs="Times New Roman"/>
              <w:sz w:val="24"/>
              <w:szCs w:val="24"/>
              <w:lang w:val="en-US"/>
            </w:rPr>
          </w:rPrChange>
        </w:rPr>
        <w:t xml:space="preserve"> </w:t>
      </w:r>
      <w:r w:rsidR="00BD6179" w:rsidRPr="000D46AE">
        <w:rPr>
          <w:rFonts w:ascii="Times New Roman" w:hAnsi="Times New Roman" w:cs="Times New Roman"/>
          <w:sz w:val="24"/>
          <w:szCs w:val="24"/>
          <w:lang w:val="en-US"/>
          <w:rPrChange w:id="105" w:author="Microsoft Office User" w:date="2019-10-30T11:35:00Z">
            <w:rPr>
              <w:rFonts w:ascii="Times New Roman" w:hAnsi="Times New Roman" w:cs="Times New Roman"/>
              <w:sz w:val="24"/>
              <w:szCs w:val="24"/>
              <w:lang w:val="en-US"/>
            </w:rPr>
          </w:rPrChange>
        </w:rPr>
        <w:t xml:space="preserve">in social psychology </w:t>
      </w:r>
      <w:r w:rsidR="00190A87" w:rsidRPr="000D46AE">
        <w:rPr>
          <w:rFonts w:ascii="Times New Roman" w:hAnsi="Times New Roman" w:cs="Times New Roman"/>
          <w:sz w:val="24"/>
          <w:szCs w:val="24"/>
          <w:lang w:val="en-US"/>
          <w:rPrChange w:id="106" w:author="Microsoft Office User" w:date="2019-10-30T11:35:00Z">
            <w:rPr>
              <w:rFonts w:ascii="Times New Roman" w:hAnsi="Times New Roman" w:cs="Times New Roman"/>
              <w:sz w:val="24"/>
              <w:szCs w:val="24"/>
              <w:lang w:val="en-US"/>
            </w:rPr>
          </w:rPrChange>
        </w:rPr>
        <w:t>(</w:t>
      </w:r>
      <w:proofErr w:type="spellStart"/>
      <w:r w:rsidR="00190A87" w:rsidRPr="000D46AE">
        <w:rPr>
          <w:rFonts w:ascii="Times New Roman" w:hAnsi="Times New Roman" w:cs="Times New Roman"/>
          <w:sz w:val="24"/>
          <w:szCs w:val="24"/>
          <w:lang w:val="en-US"/>
          <w:rPrChange w:id="107" w:author="Microsoft Office User" w:date="2019-10-30T11:35:00Z">
            <w:rPr>
              <w:rFonts w:ascii="Times New Roman" w:hAnsi="Times New Roman" w:cs="Times New Roman"/>
              <w:sz w:val="24"/>
              <w:szCs w:val="24"/>
              <w:lang w:val="en-US"/>
            </w:rPr>
          </w:rPrChange>
        </w:rPr>
        <w:t>Otten</w:t>
      </w:r>
      <w:proofErr w:type="spellEnd"/>
      <w:r w:rsidR="00190A87" w:rsidRPr="000D46AE">
        <w:rPr>
          <w:rFonts w:ascii="Times New Roman" w:hAnsi="Times New Roman" w:cs="Times New Roman"/>
          <w:sz w:val="24"/>
          <w:szCs w:val="24"/>
          <w:lang w:val="en-US"/>
          <w:rPrChange w:id="108" w:author="Microsoft Office User" w:date="2019-10-30T11:35:00Z">
            <w:rPr>
              <w:rFonts w:ascii="Times New Roman" w:hAnsi="Times New Roman" w:cs="Times New Roman"/>
              <w:sz w:val="24"/>
              <w:szCs w:val="24"/>
              <w:lang w:val="en-US"/>
            </w:rPr>
          </w:rPrChange>
        </w:rPr>
        <w:t xml:space="preserve">, 2016; Tajfel, </w:t>
      </w:r>
      <w:proofErr w:type="spellStart"/>
      <w:r w:rsidR="00190A87" w:rsidRPr="000D46AE">
        <w:rPr>
          <w:rFonts w:ascii="Times New Roman" w:hAnsi="Times New Roman" w:cs="Times New Roman"/>
          <w:sz w:val="24"/>
          <w:szCs w:val="24"/>
          <w:lang w:val="en-US"/>
          <w:rPrChange w:id="109" w:author="Microsoft Office User" w:date="2019-10-30T11:35:00Z">
            <w:rPr>
              <w:rFonts w:ascii="Times New Roman" w:hAnsi="Times New Roman" w:cs="Times New Roman"/>
              <w:sz w:val="24"/>
              <w:szCs w:val="24"/>
              <w:lang w:val="en-US"/>
            </w:rPr>
          </w:rPrChange>
        </w:rPr>
        <w:t>Billig</w:t>
      </w:r>
      <w:proofErr w:type="spellEnd"/>
      <w:r w:rsidR="00190A87" w:rsidRPr="000D46AE">
        <w:rPr>
          <w:rFonts w:ascii="Times New Roman" w:hAnsi="Times New Roman" w:cs="Times New Roman"/>
          <w:sz w:val="24"/>
          <w:szCs w:val="24"/>
          <w:lang w:val="en-US"/>
          <w:rPrChange w:id="110" w:author="Microsoft Office User" w:date="2019-10-30T11:35:00Z">
            <w:rPr>
              <w:rFonts w:ascii="Times New Roman" w:hAnsi="Times New Roman" w:cs="Times New Roman"/>
              <w:sz w:val="24"/>
              <w:szCs w:val="24"/>
              <w:lang w:val="en-US"/>
            </w:rPr>
          </w:rPrChange>
        </w:rPr>
        <w:t xml:space="preserve">, Bundy, &amp; </w:t>
      </w:r>
      <w:proofErr w:type="spellStart"/>
      <w:r w:rsidR="00190A87" w:rsidRPr="000D46AE">
        <w:rPr>
          <w:rFonts w:ascii="Times New Roman" w:hAnsi="Times New Roman" w:cs="Times New Roman"/>
          <w:sz w:val="24"/>
          <w:szCs w:val="24"/>
          <w:lang w:val="en-US"/>
          <w:rPrChange w:id="111" w:author="Microsoft Office User" w:date="2019-10-30T11:35:00Z">
            <w:rPr>
              <w:rFonts w:ascii="Times New Roman" w:hAnsi="Times New Roman" w:cs="Times New Roman"/>
              <w:sz w:val="24"/>
              <w:szCs w:val="24"/>
              <w:lang w:val="en-US"/>
            </w:rPr>
          </w:rPrChange>
        </w:rPr>
        <w:t>Flament</w:t>
      </w:r>
      <w:proofErr w:type="spellEnd"/>
      <w:r w:rsidR="00190A87" w:rsidRPr="000D46AE">
        <w:rPr>
          <w:rFonts w:ascii="Times New Roman" w:hAnsi="Times New Roman" w:cs="Times New Roman"/>
          <w:sz w:val="24"/>
          <w:szCs w:val="24"/>
          <w:lang w:val="en-US"/>
          <w:rPrChange w:id="112" w:author="Microsoft Office User" w:date="2019-10-30T11:35:00Z">
            <w:rPr>
              <w:rFonts w:ascii="Times New Roman" w:hAnsi="Times New Roman" w:cs="Times New Roman"/>
              <w:sz w:val="24"/>
              <w:szCs w:val="24"/>
              <w:lang w:val="en-US"/>
            </w:rPr>
          </w:rPrChange>
        </w:rPr>
        <w:t xml:space="preserve">, 1971). Research shows that when individuals are arbitrarily assigned to the same group </w:t>
      </w:r>
      <w:r w:rsidR="009146C9" w:rsidRPr="000D46AE">
        <w:rPr>
          <w:rFonts w:ascii="Times New Roman" w:hAnsi="Times New Roman" w:cs="Times New Roman"/>
          <w:sz w:val="24"/>
          <w:szCs w:val="24"/>
          <w:lang w:val="en-US"/>
          <w:rPrChange w:id="113" w:author="Microsoft Office User" w:date="2019-10-30T11:35:00Z">
            <w:rPr>
              <w:rFonts w:ascii="Times New Roman" w:hAnsi="Times New Roman" w:cs="Times New Roman"/>
              <w:sz w:val="24"/>
              <w:szCs w:val="24"/>
              <w:lang w:val="en-US"/>
            </w:rPr>
          </w:rPrChange>
        </w:rPr>
        <w:t xml:space="preserve">based on some </w:t>
      </w:r>
      <w:r w:rsidR="00AD7406" w:rsidRPr="000D46AE">
        <w:rPr>
          <w:rFonts w:ascii="Times New Roman" w:hAnsi="Times New Roman" w:cs="Times New Roman"/>
          <w:sz w:val="24"/>
          <w:szCs w:val="24"/>
          <w:lang w:val="en-US"/>
          <w:rPrChange w:id="114" w:author="Microsoft Office User" w:date="2019-10-30T11:35:00Z">
            <w:rPr>
              <w:rFonts w:ascii="Times New Roman" w:hAnsi="Times New Roman" w:cs="Times New Roman"/>
              <w:sz w:val="24"/>
              <w:szCs w:val="24"/>
              <w:lang w:val="en-US"/>
            </w:rPr>
          </w:rPrChange>
        </w:rPr>
        <w:t xml:space="preserve">shared </w:t>
      </w:r>
      <w:r w:rsidR="009146C9" w:rsidRPr="000D46AE">
        <w:rPr>
          <w:rFonts w:ascii="Times New Roman" w:hAnsi="Times New Roman" w:cs="Times New Roman"/>
          <w:sz w:val="24"/>
          <w:szCs w:val="24"/>
          <w:lang w:val="en-US"/>
          <w:rPrChange w:id="115" w:author="Microsoft Office User" w:date="2019-10-30T11:35:00Z">
            <w:rPr>
              <w:rFonts w:ascii="Times New Roman" w:hAnsi="Times New Roman" w:cs="Times New Roman"/>
              <w:sz w:val="24"/>
              <w:szCs w:val="24"/>
              <w:lang w:val="en-US"/>
            </w:rPr>
          </w:rPrChange>
        </w:rPr>
        <w:t xml:space="preserve">feature (e.g., similar </w:t>
      </w:r>
      <w:r w:rsidR="00190A87" w:rsidRPr="000D46AE">
        <w:rPr>
          <w:rFonts w:ascii="Times New Roman" w:hAnsi="Times New Roman" w:cs="Times New Roman"/>
          <w:sz w:val="24"/>
          <w:szCs w:val="24"/>
          <w:lang w:val="en-US"/>
          <w:rPrChange w:id="116" w:author="Microsoft Office User" w:date="2019-10-30T11:35:00Z">
            <w:rPr>
              <w:rFonts w:ascii="Times New Roman" w:hAnsi="Times New Roman" w:cs="Times New Roman"/>
              <w:sz w:val="24"/>
              <w:szCs w:val="24"/>
              <w:lang w:val="en-US"/>
            </w:rPr>
          </w:rPrChange>
        </w:rPr>
        <w:t>clothing item or prefer</w:t>
      </w:r>
      <w:r w:rsidR="00D67339" w:rsidRPr="000D46AE">
        <w:rPr>
          <w:rFonts w:ascii="Times New Roman" w:hAnsi="Times New Roman" w:cs="Times New Roman"/>
          <w:sz w:val="24"/>
          <w:szCs w:val="24"/>
          <w:lang w:val="en-US"/>
          <w:rPrChange w:id="117" w:author="Microsoft Office User" w:date="2019-10-30T11:35:00Z">
            <w:rPr>
              <w:rFonts w:ascii="Times New Roman" w:hAnsi="Times New Roman" w:cs="Times New Roman"/>
              <w:sz w:val="24"/>
              <w:szCs w:val="24"/>
              <w:lang w:val="en-US"/>
            </w:rPr>
          </w:rPrChange>
        </w:rPr>
        <w:t>ence</w:t>
      </w:r>
      <w:r w:rsidR="00190A87" w:rsidRPr="000D46AE">
        <w:rPr>
          <w:rFonts w:ascii="Times New Roman" w:hAnsi="Times New Roman" w:cs="Times New Roman"/>
          <w:sz w:val="24"/>
          <w:szCs w:val="24"/>
          <w:lang w:val="en-US"/>
          <w:rPrChange w:id="118" w:author="Microsoft Office User" w:date="2019-10-30T11:35:00Z">
            <w:rPr>
              <w:rFonts w:ascii="Times New Roman" w:hAnsi="Times New Roman" w:cs="Times New Roman"/>
              <w:sz w:val="24"/>
              <w:szCs w:val="24"/>
              <w:lang w:val="en-US"/>
            </w:rPr>
          </w:rPrChange>
        </w:rPr>
        <w:t xml:space="preserve"> for </w:t>
      </w:r>
      <w:r w:rsidR="00D67339" w:rsidRPr="000D46AE">
        <w:rPr>
          <w:rFonts w:ascii="Times New Roman" w:hAnsi="Times New Roman" w:cs="Times New Roman"/>
          <w:sz w:val="24"/>
          <w:szCs w:val="24"/>
          <w:lang w:val="en-US"/>
          <w:rPrChange w:id="119" w:author="Microsoft Office User" w:date="2019-10-30T11:35:00Z">
            <w:rPr>
              <w:rFonts w:ascii="Times New Roman" w:hAnsi="Times New Roman" w:cs="Times New Roman"/>
              <w:sz w:val="24"/>
              <w:szCs w:val="24"/>
              <w:lang w:val="en-US"/>
            </w:rPr>
          </w:rPrChange>
        </w:rPr>
        <w:t xml:space="preserve">certain </w:t>
      </w:r>
      <w:r w:rsidR="00190A87" w:rsidRPr="000D46AE">
        <w:rPr>
          <w:rFonts w:ascii="Times New Roman" w:hAnsi="Times New Roman" w:cs="Times New Roman"/>
          <w:sz w:val="24"/>
          <w:szCs w:val="24"/>
          <w:lang w:val="en-US"/>
          <w:rPrChange w:id="120" w:author="Microsoft Office User" w:date="2019-10-30T11:35:00Z">
            <w:rPr>
              <w:rFonts w:ascii="Times New Roman" w:hAnsi="Times New Roman" w:cs="Times New Roman"/>
              <w:sz w:val="24"/>
              <w:szCs w:val="24"/>
              <w:lang w:val="en-US"/>
            </w:rPr>
          </w:rPrChange>
        </w:rPr>
        <w:t>paintings), people assume that those individuals share other feat</w:t>
      </w:r>
      <w:r w:rsidR="009146C9" w:rsidRPr="000D46AE">
        <w:rPr>
          <w:rFonts w:ascii="Times New Roman" w:hAnsi="Times New Roman" w:cs="Times New Roman"/>
          <w:sz w:val="24"/>
          <w:szCs w:val="24"/>
          <w:lang w:val="en-US"/>
          <w:rPrChange w:id="121" w:author="Microsoft Office User" w:date="2019-10-30T11:35:00Z">
            <w:rPr>
              <w:rFonts w:ascii="Times New Roman" w:hAnsi="Times New Roman" w:cs="Times New Roman"/>
              <w:sz w:val="24"/>
              <w:szCs w:val="24"/>
              <w:lang w:val="en-US"/>
            </w:rPr>
          </w:rPrChange>
        </w:rPr>
        <w:t xml:space="preserve">ures as well (e.g., that others </w:t>
      </w:r>
      <w:r w:rsidR="00317A72" w:rsidRPr="000D46AE">
        <w:rPr>
          <w:rFonts w:ascii="Times New Roman" w:hAnsi="Times New Roman" w:cs="Times New Roman"/>
          <w:sz w:val="24"/>
          <w:szCs w:val="24"/>
          <w:lang w:val="en-US"/>
          <w:rPrChange w:id="122" w:author="Microsoft Office User" w:date="2019-10-30T11:35:00Z">
            <w:rPr>
              <w:rFonts w:ascii="Times New Roman" w:hAnsi="Times New Roman" w:cs="Times New Roman"/>
              <w:sz w:val="24"/>
              <w:szCs w:val="24"/>
              <w:lang w:val="en-US"/>
            </w:rPr>
          </w:rPrChange>
        </w:rPr>
        <w:t xml:space="preserve">will </w:t>
      </w:r>
      <w:r w:rsidR="00190A87" w:rsidRPr="000D46AE">
        <w:rPr>
          <w:rFonts w:ascii="Times New Roman" w:hAnsi="Times New Roman" w:cs="Times New Roman"/>
          <w:sz w:val="24"/>
          <w:szCs w:val="24"/>
          <w:lang w:val="en-US"/>
          <w:rPrChange w:id="123" w:author="Microsoft Office User" w:date="2019-10-30T11:35:00Z">
            <w:rPr>
              <w:rFonts w:ascii="Times New Roman" w:hAnsi="Times New Roman" w:cs="Times New Roman"/>
              <w:sz w:val="24"/>
              <w:szCs w:val="24"/>
              <w:lang w:val="en-US"/>
            </w:rPr>
          </w:rPrChange>
        </w:rPr>
        <w:t>share the participant’s own traits</w:t>
      </w:r>
      <w:r w:rsidR="008B0E1C" w:rsidRPr="000D46AE">
        <w:rPr>
          <w:rFonts w:ascii="Times New Roman" w:hAnsi="Times New Roman" w:cs="Times New Roman"/>
          <w:sz w:val="24"/>
          <w:szCs w:val="24"/>
          <w:lang w:val="en-US"/>
          <w:rPrChange w:id="124" w:author="Microsoft Office User" w:date="2019-10-30T11:35:00Z">
            <w:rPr>
              <w:rFonts w:ascii="Times New Roman" w:hAnsi="Times New Roman" w:cs="Times New Roman"/>
              <w:sz w:val="24"/>
              <w:szCs w:val="24"/>
              <w:lang w:val="en-US"/>
            </w:rPr>
          </w:rPrChange>
        </w:rPr>
        <w:t xml:space="preserve">; </w:t>
      </w:r>
      <w:r w:rsidR="00190A87" w:rsidRPr="000D46AE">
        <w:rPr>
          <w:rFonts w:ascii="Times New Roman" w:hAnsi="Times New Roman" w:cs="Times New Roman"/>
          <w:sz w:val="24"/>
          <w:szCs w:val="24"/>
          <w:lang w:val="en-US"/>
          <w:rPrChange w:id="125" w:author="Microsoft Office User" w:date="2019-10-30T11:35:00Z">
            <w:rPr>
              <w:rFonts w:ascii="Times New Roman" w:hAnsi="Times New Roman" w:cs="Times New Roman"/>
              <w:sz w:val="24"/>
              <w:szCs w:val="24"/>
              <w:lang w:val="en-US"/>
            </w:rPr>
          </w:rPrChange>
        </w:rPr>
        <w:t xml:space="preserve">van </w:t>
      </w:r>
      <w:proofErr w:type="spellStart"/>
      <w:r w:rsidR="00190A87" w:rsidRPr="000D46AE">
        <w:rPr>
          <w:rFonts w:ascii="Times New Roman" w:hAnsi="Times New Roman" w:cs="Times New Roman"/>
          <w:sz w:val="24"/>
          <w:szCs w:val="24"/>
          <w:lang w:val="en-US"/>
          <w:rPrChange w:id="126" w:author="Microsoft Office User" w:date="2019-10-30T11:35:00Z">
            <w:rPr>
              <w:rFonts w:ascii="Times New Roman" w:hAnsi="Times New Roman" w:cs="Times New Roman"/>
              <w:sz w:val="24"/>
              <w:szCs w:val="24"/>
              <w:lang w:val="en-US"/>
            </w:rPr>
          </w:rPrChange>
        </w:rPr>
        <w:t>Veelen</w:t>
      </w:r>
      <w:proofErr w:type="spellEnd"/>
      <w:r w:rsidR="00190A87" w:rsidRPr="000D46AE">
        <w:rPr>
          <w:rFonts w:ascii="Times New Roman" w:hAnsi="Times New Roman" w:cs="Times New Roman"/>
          <w:sz w:val="24"/>
          <w:szCs w:val="24"/>
          <w:lang w:val="en-US"/>
          <w:rPrChange w:id="127" w:author="Microsoft Office User" w:date="2019-10-30T11:35:00Z">
            <w:rPr>
              <w:rFonts w:ascii="Times New Roman" w:hAnsi="Times New Roman" w:cs="Times New Roman"/>
              <w:sz w:val="24"/>
              <w:szCs w:val="24"/>
              <w:lang w:val="en-US"/>
            </w:rPr>
          </w:rPrChange>
        </w:rPr>
        <w:t xml:space="preserve">, </w:t>
      </w:r>
      <w:proofErr w:type="spellStart"/>
      <w:r w:rsidR="00190A87" w:rsidRPr="000D46AE">
        <w:rPr>
          <w:rFonts w:ascii="Times New Roman" w:hAnsi="Times New Roman" w:cs="Times New Roman"/>
          <w:sz w:val="24"/>
          <w:szCs w:val="24"/>
          <w:lang w:val="en-US"/>
          <w:rPrChange w:id="128" w:author="Microsoft Office User" w:date="2019-10-30T11:35:00Z">
            <w:rPr>
              <w:rFonts w:ascii="Times New Roman" w:hAnsi="Times New Roman" w:cs="Times New Roman"/>
              <w:sz w:val="24"/>
              <w:szCs w:val="24"/>
              <w:lang w:val="en-US"/>
            </w:rPr>
          </w:rPrChange>
        </w:rPr>
        <w:t>Otten</w:t>
      </w:r>
      <w:proofErr w:type="spellEnd"/>
      <w:r w:rsidR="00190A87" w:rsidRPr="000D46AE">
        <w:rPr>
          <w:rFonts w:ascii="Times New Roman" w:hAnsi="Times New Roman" w:cs="Times New Roman"/>
          <w:sz w:val="24"/>
          <w:szCs w:val="24"/>
          <w:lang w:val="en-US"/>
          <w:rPrChange w:id="129" w:author="Microsoft Office User" w:date="2019-10-30T11:35:00Z">
            <w:rPr>
              <w:rFonts w:ascii="Times New Roman" w:hAnsi="Times New Roman" w:cs="Times New Roman"/>
              <w:sz w:val="24"/>
              <w:szCs w:val="24"/>
              <w:lang w:val="en-US"/>
            </w:rPr>
          </w:rPrChange>
        </w:rPr>
        <w:t xml:space="preserve">, </w:t>
      </w:r>
      <w:proofErr w:type="spellStart"/>
      <w:r w:rsidR="00190A87" w:rsidRPr="000D46AE">
        <w:rPr>
          <w:rFonts w:ascii="Times New Roman" w:hAnsi="Times New Roman" w:cs="Times New Roman"/>
          <w:sz w:val="24"/>
          <w:szCs w:val="24"/>
          <w:lang w:val="en-US"/>
          <w:rPrChange w:id="130" w:author="Microsoft Office User" w:date="2019-10-30T11:35:00Z">
            <w:rPr>
              <w:rFonts w:ascii="Times New Roman" w:hAnsi="Times New Roman" w:cs="Times New Roman"/>
              <w:sz w:val="24"/>
              <w:szCs w:val="24"/>
              <w:lang w:val="en-US"/>
            </w:rPr>
          </w:rPrChange>
        </w:rPr>
        <w:t>Cadinu</w:t>
      </w:r>
      <w:proofErr w:type="spellEnd"/>
      <w:r w:rsidR="00190A87" w:rsidRPr="000D46AE">
        <w:rPr>
          <w:rFonts w:ascii="Times New Roman" w:hAnsi="Times New Roman" w:cs="Times New Roman"/>
          <w:sz w:val="24"/>
          <w:szCs w:val="24"/>
          <w:lang w:val="en-US"/>
          <w:rPrChange w:id="131" w:author="Microsoft Office User" w:date="2019-10-30T11:35:00Z">
            <w:rPr>
              <w:rFonts w:ascii="Times New Roman" w:hAnsi="Times New Roman" w:cs="Times New Roman"/>
              <w:sz w:val="24"/>
              <w:szCs w:val="24"/>
              <w:lang w:val="en-US"/>
            </w:rPr>
          </w:rPrChange>
        </w:rPr>
        <w:t>, &amp; Hansen, 201</w:t>
      </w:r>
      <w:r w:rsidR="000B26BF" w:rsidRPr="000D46AE">
        <w:rPr>
          <w:rFonts w:ascii="Times New Roman" w:hAnsi="Times New Roman" w:cs="Times New Roman"/>
          <w:sz w:val="24"/>
          <w:szCs w:val="24"/>
          <w:lang w:val="en-US"/>
          <w:rPrChange w:id="132" w:author="Microsoft Office User" w:date="2019-10-30T11:35:00Z">
            <w:rPr>
              <w:rFonts w:ascii="Times New Roman" w:hAnsi="Times New Roman" w:cs="Times New Roman"/>
              <w:sz w:val="24"/>
              <w:szCs w:val="24"/>
              <w:lang w:val="en-US"/>
            </w:rPr>
          </w:rPrChange>
        </w:rPr>
        <w:t>6</w:t>
      </w:r>
      <w:r w:rsidR="00190A87" w:rsidRPr="000D46AE">
        <w:rPr>
          <w:rFonts w:ascii="Times New Roman" w:hAnsi="Times New Roman" w:cs="Times New Roman"/>
          <w:sz w:val="24"/>
          <w:szCs w:val="24"/>
          <w:lang w:val="en-US"/>
          <w:rPrChange w:id="133" w:author="Microsoft Office User" w:date="2019-10-30T11:35:00Z">
            <w:rPr>
              <w:rFonts w:ascii="Times New Roman" w:hAnsi="Times New Roman" w:cs="Times New Roman"/>
              <w:sz w:val="24"/>
              <w:szCs w:val="24"/>
              <w:lang w:val="en-US"/>
            </w:rPr>
          </w:rPrChange>
        </w:rPr>
        <w:t xml:space="preserve">). </w:t>
      </w:r>
      <w:r w:rsidR="00981C03" w:rsidRPr="000D46AE">
        <w:rPr>
          <w:rFonts w:ascii="Times New Roman" w:hAnsi="Times New Roman" w:cs="Times New Roman"/>
          <w:sz w:val="24"/>
          <w:szCs w:val="24"/>
          <w:lang w:val="en-US"/>
          <w:rPrChange w:id="134" w:author="Microsoft Office User" w:date="2019-10-30T11:35:00Z">
            <w:rPr>
              <w:rFonts w:ascii="Times New Roman" w:hAnsi="Times New Roman" w:cs="Times New Roman"/>
              <w:sz w:val="24"/>
              <w:szCs w:val="24"/>
              <w:lang w:val="en-US"/>
            </w:rPr>
          </w:rPrChange>
        </w:rPr>
        <w:t>I</w:t>
      </w:r>
      <w:r w:rsidR="00190A87" w:rsidRPr="000D46AE">
        <w:rPr>
          <w:rFonts w:ascii="Times New Roman" w:hAnsi="Times New Roman" w:cs="Times New Roman"/>
          <w:sz w:val="24"/>
          <w:szCs w:val="24"/>
          <w:lang w:val="en-US"/>
          <w:rPrChange w:id="135" w:author="Microsoft Office User" w:date="2019-10-30T11:35:00Z">
            <w:rPr>
              <w:rFonts w:ascii="Times New Roman" w:hAnsi="Times New Roman" w:cs="Times New Roman"/>
              <w:sz w:val="24"/>
              <w:szCs w:val="24"/>
              <w:lang w:val="en-US"/>
            </w:rPr>
          </w:rPrChange>
        </w:rPr>
        <w:t xml:space="preserve">n the context of stigmatization, </w:t>
      </w:r>
      <w:r w:rsidR="009146C9" w:rsidRPr="000D46AE">
        <w:rPr>
          <w:rFonts w:ascii="Times New Roman" w:hAnsi="Times New Roman" w:cs="Times New Roman"/>
          <w:sz w:val="24"/>
          <w:szCs w:val="24"/>
          <w:lang w:val="en-US"/>
          <w:rPrChange w:id="136" w:author="Microsoft Office User" w:date="2019-10-30T11:35:00Z">
            <w:rPr>
              <w:rFonts w:ascii="Times New Roman" w:hAnsi="Times New Roman" w:cs="Times New Roman"/>
              <w:sz w:val="24"/>
              <w:szCs w:val="24"/>
              <w:lang w:val="en-US"/>
            </w:rPr>
          </w:rPrChange>
        </w:rPr>
        <w:t xml:space="preserve">the </w:t>
      </w:r>
      <w:r w:rsidR="00190A87" w:rsidRPr="000D46AE">
        <w:rPr>
          <w:rFonts w:ascii="Times New Roman" w:hAnsi="Times New Roman" w:cs="Times New Roman"/>
          <w:sz w:val="24"/>
          <w:szCs w:val="24"/>
          <w:lang w:val="en-US"/>
          <w:rPrChange w:id="137" w:author="Microsoft Office User" w:date="2019-10-30T11:35:00Z">
            <w:rPr>
              <w:rFonts w:ascii="Times New Roman" w:hAnsi="Times New Roman" w:cs="Times New Roman"/>
              <w:sz w:val="24"/>
              <w:szCs w:val="24"/>
              <w:lang w:val="en-US"/>
            </w:rPr>
          </w:rPrChange>
        </w:rPr>
        <w:t xml:space="preserve">mere proximity </w:t>
      </w:r>
      <w:r w:rsidR="009146C9" w:rsidRPr="000D46AE">
        <w:rPr>
          <w:rFonts w:ascii="Times New Roman" w:hAnsi="Times New Roman" w:cs="Times New Roman"/>
          <w:sz w:val="24"/>
          <w:szCs w:val="24"/>
          <w:lang w:val="en-US"/>
          <w:rPrChange w:id="138" w:author="Microsoft Office User" w:date="2019-10-30T11:35:00Z">
            <w:rPr>
              <w:rFonts w:ascii="Times New Roman" w:hAnsi="Times New Roman" w:cs="Times New Roman"/>
              <w:sz w:val="24"/>
              <w:szCs w:val="24"/>
              <w:lang w:val="en-US"/>
            </w:rPr>
          </w:rPrChange>
        </w:rPr>
        <w:t xml:space="preserve">effect </w:t>
      </w:r>
      <w:r w:rsidR="00190A87" w:rsidRPr="000D46AE">
        <w:rPr>
          <w:rFonts w:ascii="Times New Roman" w:hAnsi="Times New Roman" w:cs="Times New Roman"/>
          <w:sz w:val="24"/>
          <w:szCs w:val="24"/>
          <w:lang w:val="en-US"/>
          <w:rPrChange w:id="139" w:author="Microsoft Office User" w:date="2019-10-30T11:35:00Z">
            <w:rPr>
              <w:rFonts w:ascii="Times New Roman" w:hAnsi="Times New Roman" w:cs="Times New Roman"/>
              <w:sz w:val="24"/>
              <w:szCs w:val="24"/>
              <w:lang w:val="en-US"/>
            </w:rPr>
          </w:rPrChange>
        </w:rPr>
        <w:t xml:space="preserve">shows that when a stigmatized and non-stigmatized person share </w:t>
      </w:r>
      <w:r w:rsidR="00705238" w:rsidRPr="000D46AE">
        <w:rPr>
          <w:rFonts w:ascii="Times New Roman" w:eastAsia="Times New Roman" w:hAnsi="Times New Roman" w:cs="Times New Roman"/>
          <w:color w:val="000000"/>
          <w:sz w:val="24"/>
          <w:szCs w:val="24"/>
          <w:lang w:val="en-US" w:eastAsia="nl-BE"/>
          <w:rPrChange w:id="140" w:author="Microsoft Office User" w:date="2019-10-30T11:35:00Z">
            <w:rPr>
              <w:rFonts w:ascii="Times New Roman" w:eastAsia="Times New Roman" w:hAnsi="Times New Roman" w:cs="Times New Roman"/>
              <w:color w:val="000000"/>
              <w:sz w:val="24"/>
              <w:szCs w:val="24"/>
              <w:lang w:val="en-US" w:eastAsia="nl-BE"/>
            </w:rPr>
          </w:rPrChange>
        </w:rPr>
        <w:t>a similar physical location to one another,</w:t>
      </w:r>
      <w:r w:rsidR="00190A87" w:rsidRPr="000D46AE">
        <w:rPr>
          <w:rFonts w:ascii="Times New Roman" w:hAnsi="Times New Roman" w:cs="Times New Roman"/>
          <w:sz w:val="24"/>
          <w:szCs w:val="24"/>
          <w:lang w:val="en-US"/>
          <w:rPrChange w:id="141" w:author="Microsoft Office User" w:date="2019-10-30T11:35:00Z">
            <w:rPr>
              <w:rFonts w:ascii="Times New Roman" w:hAnsi="Times New Roman" w:cs="Times New Roman"/>
              <w:sz w:val="24"/>
              <w:szCs w:val="24"/>
              <w:lang w:val="en-US"/>
            </w:rPr>
          </w:rPrChange>
        </w:rPr>
        <w:t xml:space="preserve"> people assume that they </w:t>
      </w:r>
      <w:r w:rsidR="00641166" w:rsidRPr="000D46AE">
        <w:rPr>
          <w:rFonts w:ascii="Times New Roman" w:hAnsi="Times New Roman" w:cs="Times New Roman"/>
          <w:sz w:val="24"/>
          <w:szCs w:val="24"/>
          <w:lang w:val="en-US"/>
          <w:rPrChange w:id="142" w:author="Microsoft Office User" w:date="2019-10-30T11:35:00Z">
            <w:rPr>
              <w:rFonts w:ascii="Times New Roman" w:hAnsi="Times New Roman" w:cs="Times New Roman"/>
              <w:sz w:val="24"/>
              <w:szCs w:val="24"/>
              <w:lang w:val="en-US"/>
            </w:rPr>
          </w:rPrChange>
        </w:rPr>
        <w:t xml:space="preserve">also </w:t>
      </w:r>
      <w:r w:rsidR="00190A87" w:rsidRPr="000D46AE">
        <w:rPr>
          <w:rFonts w:ascii="Times New Roman" w:hAnsi="Times New Roman" w:cs="Times New Roman"/>
          <w:sz w:val="24"/>
          <w:szCs w:val="24"/>
          <w:lang w:val="en-US"/>
          <w:rPrChange w:id="143" w:author="Microsoft Office User" w:date="2019-10-30T11:35:00Z">
            <w:rPr>
              <w:rFonts w:ascii="Times New Roman" w:hAnsi="Times New Roman" w:cs="Times New Roman"/>
              <w:sz w:val="24"/>
              <w:szCs w:val="24"/>
              <w:lang w:val="en-US"/>
            </w:rPr>
          </w:rPrChange>
        </w:rPr>
        <w:t>share other features (e.g., a normal weight individual will be stigmatized more when they stand next to an overweight individual</w:t>
      </w:r>
      <w:r w:rsidRPr="000D46AE">
        <w:rPr>
          <w:rFonts w:ascii="Times New Roman" w:hAnsi="Times New Roman" w:cs="Times New Roman"/>
          <w:sz w:val="24"/>
          <w:szCs w:val="24"/>
          <w:lang w:val="en-US"/>
          <w:rPrChange w:id="144" w:author="Microsoft Office User" w:date="2019-10-30T11:35:00Z">
            <w:rPr>
              <w:rFonts w:ascii="Times New Roman" w:hAnsi="Times New Roman" w:cs="Times New Roman"/>
              <w:sz w:val="24"/>
              <w:szCs w:val="24"/>
              <w:lang w:val="en-US"/>
            </w:rPr>
          </w:rPrChange>
        </w:rPr>
        <w:t xml:space="preserve">; </w:t>
      </w:r>
      <w:proofErr w:type="spellStart"/>
      <w:r w:rsidR="00190A87" w:rsidRPr="000D46AE">
        <w:rPr>
          <w:rFonts w:ascii="Times New Roman" w:hAnsi="Times New Roman" w:cs="Times New Roman"/>
          <w:sz w:val="24"/>
          <w:szCs w:val="24"/>
          <w:lang w:val="en-US"/>
          <w:rPrChange w:id="145" w:author="Microsoft Office User" w:date="2019-10-30T11:35:00Z">
            <w:rPr>
              <w:rFonts w:ascii="Times New Roman" w:hAnsi="Times New Roman" w:cs="Times New Roman"/>
              <w:sz w:val="24"/>
              <w:szCs w:val="24"/>
              <w:lang w:val="en-US"/>
            </w:rPr>
          </w:rPrChange>
        </w:rPr>
        <w:t>Hebl</w:t>
      </w:r>
      <w:proofErr w:type="spellEnd"/>
      <w:r w:rsidR="00190A87" w:rsidRPr="000D46AE">
        <w:rPr>
          <w:rFonts w:ascii="Times New Roman" w:hAnsi="Times New Roman" w:cs="Times New Roman"/>
          <w:sz w:val="24"/>
          <w:szCs w:val="24"/>
          <w:lang w:val="en-US"/>
          <w:rPrChange w:id="146" w:author="Microsoft Office User" w:date="2019-10-30T11:35:00Z">
            <w:rPr>
              <w:rFonts w:ascii="Times New Roman" w:hAnsi="Times New Roman" w:cs="Times New Roman"/>
              <w:sz w:val="24"/>
              <w:szCs w:val="24"/>
              <w:lang w:val="en-US"/>
            </w:rPr>
          </w:rPrChange>
        </w:rPr>
        <w:t xml:space="preserve"> &amp; Mannix, 2003).</w:t>
      </w:r>
      <w:r w:rsidR="00E17D02" w:rsidRPr="000D46AE">
        <w:rPr>
          <w:rFonts w:ascii="Times New Roman" w:hAnsi="Times New Roman" w:cs="Times New Roman"/>
          <w:sz w:val="24"/>
          <w:szCs w:val="24"/>
          <w:lang w:val="en-US"/>
          <w:rPrChange w:id="147" w:author="Microsoft Office User" w:date="2019-10-30T11:35:00Z">
            <w:rPr>
              <w:rFonts w:ascii="Times New Roman" w:hAnsi="Times New Roman" w:cs="Times New Roman"/>
              <w:sz w:val="24"/>
              <w:szCs w:val="24"/>
              <w:lang w:val="en-US"/>
            </w:rPr>
          </w:rPrChange>
        </w:rPr>
        <w:t xml:space="preserve"> </w:t>
      </w:r>
    </w:p>
    <w:p w14:paraId="53FC8FD8" w14:textId="37D27ED8" w:rsidR="00190A87" w:rsidRPr="000D46AE" w:rsidRDefault="00670401" w:rsidP="00190A87">
      <w:pPr>
        <w:spacing w:line="480" w:lineRule="auto"/>
        <w:ind w:firstLine="708"/>
        <w:rPr>
          <w:rFonts w:ascii="Times New Roman" w:hAnsi="Times New Roman" w:cs="Times New Roman"/>
          <w:sz w:val="24"/>
          <w:szCs w:val="24"/>
          <w:lang w:val="en-US"/>
          <w:rPrChange w:id="148"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149" w:author="Microsoft Office User" w:date="2019-10-30T11:35:00Z">
            <w:rPr>
              <w:rFonts w:ascii="Times New Roman" w:hAnsi="Times New Roman" w:cs="Times New Roman"/>
              <w:sz w:val="24"/>
              <w:szCs w:val="24"/>
              <w:lang w:val="en-US"/>
            </w:rPr>
          </w:rPrChange>
        </w:rPr>
        <w:lastRenderedPageBreak/>
        <w:t>I</w:t>
      </w:r>
      <w:r w:rsidR="00190A87" w:rsidRPr="000D46AE">
        <w:rPr>
          <w:rFonts w:ascii="Times New Roman" w:hAnsi="Times New Roman" w:cs="Times New Roman"/>
          <w:sz w:val="24"/>
          <w:szCs w:val="24"/>
          <w:lang w:val="en-US"/>
          <w:rPrChange w:id="150" w:author="Microsoft Office User" w:date="2019-10-30T11:35:00Z">
            <w:rPr>
              <w:rFonts w:ascii="Times New Roman" w:hAnsi="Times New Roman" w:cs="Times New Roman"/>
              <w:sz w:val="24"/>
              <w:szCs w:val="24"/>
              <w:lang w:val="en-US"/>
            </w:rPr>
          </w:rPrChange>
        </w:rPr>
        <w:t xml:space="preserve">n consumer and marketing </w:t>
      </w:r>
      <w:r w:rsidR="009146C9" w:rsidRPr="000D46AE">
        <w:rPr>
          <w:rFonts w:ascii="Times New Roman" w:hAnsi="Times New Roman" w:cs="Times New Roman"/>
          <w:sz w:val="24"/>
          <w:szCs w:val="24"/>
          <w:lang w:val="en-US"/>
          <w:rPrChange w:id="151" w:author="Microsoft Office User" w:date="2019-10-30T11:35:00Z">
            <w:rPr>
              <w:rFonts w:ascii="Times New Roman" w:hAnsi="Times New Roman" w:cs="Times New Roman"/>
              <w:sz w:val="24"/>
              <w:szCs w:val="24"/>
              <w:lang w:val="en-US"/>
            </w:rPr>
          </w:rPrChange>
        </w:rPr>
        <w:t xml:space="preserve">psychology, research on </w:t>
      </w:r>
      <w:r w:rsidR="00190A87" w:rsidRPr="000D46AE">
        <w:rPr>
          <w:rFonts w:ascii="Times New Roman" w:hAnsi="Times New Roman" w:cs="Times New Roman"/>
          <w:sz w:val="24"/>
          <w:szCs w:val="24"/>
          <w:lang w:val="en-US"/>
          <w:rPrChange w:id="152" w:author="Microsoft Office User" w:date="2019-10-30T11:35:00Z">
            <w:rPr>
              <w:rFonts w:ascii="Times New Roman" w:hAnsi="Times New Roman" w:cs="Times New Roman"/>
              <w:sz w:val="24"/>
              <w:szCs w:val="24"/>
              <w:lang w:val="en-US"/>
            </w:rPr>
          </w:rPrChange>
        </w:rPr>
        <w:t xml:space="preserve">counterfeit brands </w:t>
      </w:r>
      <w:r w:rsidR="009146C9" w:rsidRPr="000D46AE">
        <w:rPr>
          <w:rFonts w:ascii="Times New Roman" w:hAnsi="Times New Roman" w:cs="Times New Roman"/>
          <w:sz w:val="24"/>
          <w:szCs w:val="24"/>
          <w:lang w:val="en-US"/>
          <w:rPrChange w:id="153" w:author="Microsoft Office User" w:date="2019-10-30T11:35:00Z">
            <w:rPr>
              <w:rFonts w:ascii="Times New Roman" w:hAnsi="Times New Roman" w:cs="Times New Roman"/>
              <w:sz w:val="24"/>
              <w:szCs w:val="24"/>
              <w:lang w:val="en-US"/>
            </w:rPr>
          </w:rPrChange>
        </w:rPr>
        <w:t xml:space="preserve">shows that </w:t>
      </w:r>
      <w:r w:rsidR="00E17D02" w:rsidRPr="000D46AE">
        <w:rPr>
          <w:rFonts w:ascii="Times New Roman" w:hAnsi="Times New Roman" w:cs="Times New Roman"/>
          <w:sz w:val="24"/>
          <w:szCs w:val="24"/>
          <w:lang w:val="en-US"/>
          <w:rPrChange w:id="154" w:author="Microsoft Office User" w:date="2019-10-30T11:35:00Z">
            <w:rPr>
              <w:rFonts w:ascii="Times New Roman" w:hAnsi="Times New Roman" w:cs="Times New Roman"/>
              <w:sz w:val="24"/>
              <w:szCs w:val="24"/>
              <w:lang w:val="en-US"/>
            </w:rPr>
          </w:rPrChange>
        </w:rPr>
        <w:t xml:space="preserve">these brands </w:t>
      </w:r>
      <w:r w:rsidR="00190A87" w:rsidRPr="000D46AE">
        <w:rPr>
          <w:rFonts w:ascii="Times New Roman" w:hAnsi="Times New Roman" w:cs="Times New Roman"/>
          <w:sz w:val="24"/>
          <w:szCs w:val="24"/>
          <w:lang w:val="en-US"/>
          <w:rPrChange w:id="155" w:author="Microsoft Office User" w:date="2019-10-30T11:35:00Z">
            <w:rPr>
              <w:rFonts w:ascii="Times New Roman" w:hAnsi="Times New Roman" w:cs="Times New Roman"/>
              <w:sz w:val="24"/>
              <w:szCs w:val="24"/>
              <w:lang w:val="en-US"/>
            </w:rPr>
          </w:rPrChange>
        </w:rPr>
        <w:t>intentionally imitate the physical properties of</w:t>
      </w:r>
      <w:r w:rsidR="001B7F7C" w:rsidRPr="000D46AE">
        <w:rPr>
          <w:rFonts w:ascii="Times New Roman" w:hAnsi="Times New Roman" w:cs="Times New Roman"/>
          <w:sz w:val="24"/>
          <w:szCs w:val="24"/>
          <w:lang w:val="en-US"/>
          <w:rPrChange w:id="156" w:author="Microsoft Office User" w:date="2019-10-30T11:35:00Z">
            <w:rPr>
              <w:rFonts w:ascii="Times New Roman" w:hAnsi="Times New Roman" w:cs="Times New Roman"/>
              <w:sz w:val="24"/>
              <w:szCs w:val="24"/>
              <w:lang w:val="en-US"/>
            </w:rPr>
          </w:rPrChange>
        </w:rPr>
        <w:t xml:space="preserve"> (and thus share features with) high status </w:t>
      </w:r>
      <w:r w:rsidR="00190A87" w:rsidRPr="000D46AE">
        <w:rPr>
          <w:rFonts w:ascii="Times New Roman" w:hAnsi="Times New Roman" w:cs="Times New Roman"/>
          <w:sz w:val="24"/>
          <w:szCs w:val="24"/>
          <w:lang w:val="en-US"/>
          <w:rPrChange w:id="157" w:author="Microsoft Office User" w:date="2019-10-30T11:35:00Z">
            <w:rPr>
              <w:rFonts w:ascii="Times New Roman" w:hAnsi="Times New Roman" w:cs="Times New Roman"/>
              <w:sz w:val="24"/>
              <w:szCs w:val="24"/>
              <w:lang w:val="en-US"/>
            </w:rPr>
          </w:rPrChange>
        </w:rPr>
        <w:t>brands in the hope this will influence</w:t>
      </w:r>
      <w:r w:rsidR="005D50A6" w:rsidRPr="000D46AE">
        <w:rPr>
          <w:rFonts w:ascii="Times New Roman" w:hAnsi="Times New Roman" w:cs="Times New Roman"/>
          <w:sz w:val="24"/>
          <w:szCs w:val="24"/>
          <w:lang w:val="en-US"/>
          <w:rPrChange w:id="158" w:author="Microsoft Office User" w:date="2019-10-30T11:35:00Z">
            <w:rPr>
              <w:rFonts w:ascii="Times New Roman" w:hAnsi="Times New Roman" w:cs="Times New Roman"/>
              <w:sz w:val="24"/>
              <w:szCs w:val="24"/>
              <w:lang w:val="en-US"/>
            </w:rPr>
          </w:rPrChange>
        </w:rPr>
        <w:t xml:space="preserve"> </w:t>
      </w:r>
      <w:r w:rsidR="00190A87" w:rsidRPr="000D46AE">
        <w:rPr>
          <w:rFonts w:ascii="Times New Roman" w:hAnsi="Times New Roman" w:cs="Times New Roman"/>
          <w:sz w:val="24"/>
          <w:szCs w:val="24"/>
          <w:lang w:val="en-US"/>
          <w:rPrChange w:id="159" w:author="Microsoft Office User" w:date="2019-10-30T11:35:00Z">
            <w:rPr>
              <w:rFonts w:ascii="Times New Roman" w:hAnsi="Times New Roman" w:cs="Times New Roman"/>
              <w:sz w:val="24"/>
              <w:szCs w:val="24"/>
              <w:lang w:val="en-US"/>
            </w:rPr>
          </w:rPrChange>
        </w:rPr>
        <w:t xml:space="preserve">assumptions about, and ultimately consumption of, the fake brand itself (e.g., </w:t>
      </w:r>
      <w:r w:rsidR="00BD6179" w:rsidRPr="000D46AE">
        <w:rPr>
          <w:rFonts w:ascii="Times New Roman" w:hAnsi="Times New Roman" w:cs="Times New Roman"/>
          <w:sz w:val="24"/>
          <w:szCs w:val="24"/>
          <w:lang w:val="en-US"/>
          <w:rPrChange w:id="160" w:author="Microsoft Office User" w:date="2019-10-30T11:35:00Z">
            <w:rPr>
              <w:rFonts w:ascii="Times New Roman" w:hAnsi="Times New Roman" w:cs="Times New Roman"/>
              <w:sz w:val="24"/>
              <w:szCs w:val="24"/>
              <w:lang w:val="en-US"/>
            </w:rPr>
          </w:rPrChange>
        </w:rPr>
        <w:t xml:space="preserve">assumptions that </w:t>
      </w:r>
      <w:r w:rsidR="00190A87" w:rsidRPr="000D46AE">
        <w:rPr>
          <w:rFonts w:ascii="Times New Roman" w:hAnsi="Times New Roman" w:cs="Times New Roman"/>
          <w:sz w:val="24"/>
          <w:szCs w:val="24"/>
          <w:lang w:val="en-US"/>
          <w:rPrChange w:id="161" w:author="Microsoft Office User" w:date="2019-10-30T11:35:00Z">
            <w:rPr>
              <w:rFonts w:ascii="Times New Roman" w:hAnsi="Times New Roman" w:cs="Times New Roman"/>
              <w:sz w:val="24"/>
              <w:szCs w:val="24"/>
              <w:lang w:val="en-US"/>
            </w:rPr>
          </w:rPrChange>
        </w:rPr>
        <w:t xml:space="preserve">it is also high in quality, </w:t>
      </w:r>
      <w:r w:rsidR="009146C9" w:rsidRPr="000D46AE">
        <w:rPr>
          <w:rFonts w:ascii="Times New Roman" w:hAnsi="Times New Roman" w:cs="Times New Roman"/>
          <w:sz w:val="24"/>
          <w:szCs w:val="24"/>
          <w:lang w:val="en-US"/>
          <w:rPrChange w:id="162" w:author="Microsoft Office User" w:date="2019-10-30T11:35:00Z">
            <w:rPr>
              <w:rFonts w:ascii="Times New Roman" w:hAnsi="Times New Roman" w:cs="Times New Roman"/>
              <w:sz w:val="24"/>
              <w:szCs w:val="24"/>
              <w:lang w:val="en-US"/>
            </w:rPr>
          </w:rPrChange>
        </w:rPr>
        <w:t xml:space="preserve">status, and </w:t>
      </w:r>
      <w:r w:rsidR="00190A87" w:rsidRPr="000D46AE">
        <w:rPr>
          <w:rFonts w:ascii="Times New Roman" w:hAnsi="Times New Roman" w:cs="Times New Roman"/>
          <w:sz w:val="24"/>
          <w:szCs w:val="24"/>
          <w:lang w:val="en-US"/>
          <w:rPrChange w:id="163" w:author="Microsoft Office User" w:date="2019-10-30T11:35:00Z">
            <w:rPr>
              <w:rFonts w:ascii="Times New Roman" w:hAnsi="Times New Roman" w:cs="Times New Roman"/>
              <w:sz w:val="24"/>
              <w:szCs w:val="24"/>
              <w:lang w:val="en-US"/>
            </w:rPr>
          </w:rPrChange>
        </w:rPr>
        <w:t>worth purchasing</w:t>
      </w:r>
      <w:r w:rsidR="008A775E" w:rsidRPr="000D46AE">
        <w:rPr>
          <w:rFonts w:ascii="Times New Roman" w:hAnsi="Times New Roman" w:cs="Times New Roman"/>
          <w:sz w:val="24"/>
          <w:szCs w:val="24"/>
          <w:lang w:val="en-US"/>
          <w:rPrChange w:id="164" w:author="Microsoft Office User" w:date="2019-10-30T11:35:00Z">
            <w:rPr>
              <w:rFonts w:ascii="Times New Roman" w:hAnsi="Times New Roman" w:cs="Times New Roman"/>
              <w:sz w:val="24"/>
              <w:szCs w:val="24"/>
              <w:lang w:val="en-US"/>
            </w:rPr>
          </w:rPrChange>
        </w:rPr>
        <w:t xml:space="preserve">; </w:t>
      </w:r>
      <w:proofErr w:type="spellStart"/>
      <w:r w:rsidR="00190A87" w:rsidRPr="000D46AE">
        <w:rPr>
          <w:rFonts w:ascii="Times New Roman" w:hAnsi="Times New Roman" w:cs="Times New Roman"/>
          <w:sz w:val="24"/>
          <w:szCs w:val="24"/>
          <w:lang w:val="en-US"/>
          <w:rPrChange w:id="165" w:author="Microsoft Office User" w:date="2019-10-30T11:35:00Z">
            <w:rPr>
              <w:rFonts w:ascii="Times New Roman" w:hAnsi="Times New Roman" w:cs="Times New Roman"/>
              <w:sz w:val="24"/>
              <w:szCs w:val="24"/>
              <w:lang w:val="en-US"/>
            </w:rPr>
          </w:rPrChange>
        </w:rPr>
        <w:t>Phau</w:t>
      </w:r>
      <w:proofErr w:type="spellEnd"/>
      <w:r w:rsidR="00190A87" w:rsidRPr="000D46AE">
        <w:rPr>
          <w:rFonts w:ascii="Times New Roman" w:hAnsi="Times New Roman" w:cs="Times New Roman"/>
          <w:sz w:val="24"/>
          <w:szCs w:val="24"/>
          <w:lang w:val="en-US"/>
          <w:rPrChange w:id="166" w:author="Microsoft Office User" w:date="2019-10-30T11:35:00Z">
            <w:rPr>
              <w:rFonts w:ascii="Times New Roman" w:hAnsi="Times New Roman" w:cs="Times New Roman"/>
              <w:sz w:val="24"/>
              <w:szCs w:val="24"/>
              <w:lang w:val="en-US"/>
            </w:rPr>
          </w:rPrChange>
        </w:rPr>
        <w:t xml:space="preserve"> &amp; </w:t>
      </w:r>
      <w:proofErr w:type="spellStart"/>
      <w:r w:rsidR="00190A87" w:rsidRPr="000D46AE">
        <w:rPr>
          <w:rFonts w:ascii="Times New Roman" w:hAnsi="Times New Roman" w:cs="Times New Roman"/>
          <w:sz w:val="24"/>
          <w:szCs w:val="24"/>
          <w:lang w:val="en-US"/>
          <w:rPrChange w:id="167" w:author="Microsoft Office User" w:date="2019-10-30T11:35:00Z">
            <w:rPr>
              <w:rFonts w:ascii="Times New Roman" w:hAnsi="Times New Roman" w:cs="Times New Roman"/>
              <w:sz w:val="24"/>
              <w:szCs w:val="24"/>
              <w:lang w:val="en-US"/>
            </w:rPr>
          </w:rPrChange>
        </w:rPr>
        <w:t>Teah</w:t>
      </w:r>
      <w:proofErr w:type="spellEnd"/>
      <w:r w:rsidR="00190A87" w:rsidRPr="000D46AE">
        <w:rPr>
          <w:rFonts w:ascii="Times New Roman" w:hAnsi="Times New Roman" w:cs="Times New Roman"/>
          <w:sz w:val="24"/>
          <w:szCs w:val="24"/>
          <w:lang w:val="en-US"/>
          <w:rPrChange w:id="168" w:author="Microsoft Office User" w:date="2019-10-30T11:35:00Z">
            <w:rPr>
              <w:rFonts w:ascii="Times New Roman" w:hAnsi="Times New Roman" w:cs="Times New Roman"/>
              <w:sz w:val="24"/>
              <w:szCs w:val="24"/>
              <w:lang w:val="en-US"/>
            </w:rPr>
          </w:rPrChange>
        </w:rPr>
        <w:t xml:space="preserve">, 2009). In moral psychology, when one person (John) is accountable for his past actions (e.g., membership of the Nazi party) and </w:t>
      </w:r>
      <w:r w:rsidR="00705238" w:rsidRPr="000D46AE">
        <w:rPr>
          <w:rFonts w:ascii="Times New Roman" w:hAnsi="Times New Roman" w:cs="Times New Roman"/>
          <w:sz w:val="24"/>
          <w:szCs w:val="24"/>
          <w:lang w:val="en-US"/>
          <w:rPrChange w:id="169" w:author="Microsoft Office User" w:date="2019-10-30T11:35:00Z">
            <w:rPr>
              <w:rFonts w:ascii="Times New Roman" w:hAnsi="Times New Roman" w:cs="Times New Roman"/>
              <w:sz w:val="24"/>
              <w:szCs w:val="24"/>
              <w:lang w:val="en-US"/>
            </w:rPr>
          </w:rPrChange>
        </w:rPr>
        <w:t xml:space="preserve">is </w:t>
      </w:r>
      <w:r w:rsidR="00F56891" w:rsidRPr="000D46AE">
        <w:rPr>
          <w:rFonts w:ascii="Times New Roman" w:hAnsi="Times New Roman" w:cs="Times New Roman"/>
          <w:sz w:val="24"/>
          <w:szCs w:val="24"/>
          <w:lang w:val="en-US"/>
          <w:rPrChange w:id="170" w:author="Microsoft Office User" w:date="2019-10-30T11:35:00Z">
            <w:rPr>
              <w:rFonts w:ascii="Times New Roman" w:hAnsi="Times New Roman" w:cs="Times New Roman"/>
              <w:sz w:val="24"/>
              <w:szCs w:val="24"/>
              <w:lang w:val="en-US"/>
            </w:rPr>
          </w:rPrChange>
        </w:rPr>
        <w:t xml:space="preserve">said to </w:t>
      </w:r>
      <w:r w:rsidR="00705238" w:rsidRPr="000D46AE">
        <w:rPr>
          <w:rFonts w:ascii="Times New Roman" w:hAnsi="Times New Roman" w:cs="Times New Roman"/>
          <w:sz w:val="24"/>
          <w:szCs w:val="24"/>
          <w:lang w:val="en-US"/>
          <w:rPrChange w:id="171" w:author="Microsoft Office User" w:date="2019-10-30T11:35:00Z">
            <w:rPr>
              <w:rFonts w:ascii="Times New Roman" w:hAnsi="Times New Roman" w:cs="Times New Roman"/>
              <w:sz w:val="24"/>
              <w:szCs w:val="24"/>
              <w:lang w:val="en-US"/>
            </w:rPr>
          </w:rPrChange>
        </w:rPr>
        <w:t>share</w:t>
      </w:r>
      <w:r w:rsidR="00190A87" w:rsidRPr="000D46AE">
        <w:rPr>
          <w:rFonts w:ascii="Times New Roman" w:hAnsi="Times New Roman" w:cs="Times New Roman"/>
          <w:sz w:val="24"/>
          <w:szCs w:val="24"/>
          <w:lang w:val="en-US"/>
          <w:rPrChange w:id="172" w:author="Microsoft Office User" w:date="2019-10-30T11:35:00Z">
            <w:rPr>
              <w:rFonts w:ascii="Times New Roman" w:hAnsi="Times New Roman" w:cs="Times New Roman"/>
              <w:sz w:val="24"/>
              <w:szCs w:val="24"/>
              <w:lang w:val="en-US"/>
            </w:rPr>
          </w:rPrChange>
        </w:rPr>
        <w:t xml:space="preserve"> a feature with a second person (Tom</w:t>
      </w:r>
      <w:r w:rsidR="009E13CE" w:rsidRPr="000D46AE">
        <w:rPr>
          <w:rFonts w:ascii="Times New Roman" w:hAnsi="Times New Roman" w:cs="Times New Roman"/>
          <w:sz w:val="24"/>
          <w:szCs w:val="24"/>
          <w:lang w:val="en-US"/>
          <w:rPrChange w:id="173" w:author="Microsoft Office User" w:date="2019-10-30T11:35:00Z">
            <w:rPr>
              <w:rFonts w:ascii="Times New Roman" w:hAnsi="Times New Roman" w:cs="Times New Roman"/>
              <w:sz w:val="24"/>
              <w:szCs w:val="24"/>
              <w:lang w:val="en-US"/>
            </w:rPr>
          </w:rPrChange>
        </w:rPr>
        <w:t>)</w:t>
      </w:r>
      <w:r w:rsidR="008A775E" w:rsidRPr="000D46AE">
        <w:rPr>
          <w:rFonts w:ascii="Times New Roman" w:hAnsi="Times New Roman" w:cs="Times New Roman"/>
          <w:sz w:val="24"/>
          <w:szCs w:val="24"/>
          <w:lang w:val="en-US"/>
          <w:rPrChange w:id="174" w:author="Microsoft Office User" w:date="2019-10-30T11:35:00Z">
            <w:rPr>
              <w:rFonts w:ascii="Times New Roman" w:hAnsi="Times New Roman" w:cs="Times New Roman"/>
              <w:sz w:val="24"/>
              <w:szCs w:val="24"/>
              <w:lang w:val="en-US"/>
            </w:rPr>
          </w:rPrChange>
        </w:rPr>
        <w:t xml:space="preserve"> </w:t>
      </w:r>
      <w:r w:rsidR="009E13CE" w:rsidRPr="000D46AE">
        <w:rPr>
          <w:rFonts w:ascii="Times New Roman" w:hAnsi="Times New Roman" w:cs="Times New Roman"/>
          <w:sz w:val="24"/>
          <w:szCs w:val="24"/>
          <w:lang w:val="en-US"/>
          <w:rPrChange w:id="175" w:author="Microsoft Office User" w:date="2019-10-30T11:35:00Z">
            <w:rPr>
              <w:rFonts w:ascii="Times New Roman" w:hAnsi="Times New Roman" w:cs="Times New Roman"/>
              <w:sz w:val="24"/>
              <w:szCs w:val="24"/>
              <w:lang w:val="en-US"/>
            </w:rPr>
          </w:rPrChange>
        </w:rPr>
        <w:t>(</w:t>
      </w:r>
      <w:r w:rsidR="00190A87" w:rsidRPr="000D46AE">
        <w:rPr>
          <w:rFonts w:ascii="Times New Roman" w:hAnsi="Times New Roman" w:cs="Times New Roman"/>
          <w:sz w:val="24"/>
          <w:szCs w:val="24"/>
          <w:lang w:val="en-US"/>
          <w:rPrChange w:id="176" w:author="Microsoft Office User" w:date="2019-10-30T11:35:00Z">
            <w:rPr>
              <w:rFonts w:ascii="Times New Roman" w:hAnsi="Times New Roman" w:cs="Times New Roman"/>
              <w:sz w:val="24"/>
              <w:szCs w:val="24"/>
              <w:lang w:val="en-US"/>
            </w:rPr>
          </w:rPrChange>
        </w:rPr>
        <w:t xml:space="preserve">e.g., John </w:t>
      </w:r>
      <w:r w:rsidR="00705238" w:rsidRPr="000D46AE">
        <w:rPr>
          <w:rFonts w:ascii="Times New Roman" w:hAnsi="Times New Roman" w:cs="Times New Roman"/>
          <w:sz w:val="24"/>
          <w:szCs w:val="24"/>
          <w:lang w:val="en-US"/>
          <w:rPrChange w:id="177" w:author="Microsoft Office User" w:date="2019-10-30T11:35:00Z">
            <w:rPr>
              <w:rFonts w:ascii="Times New Roman" w:hAnsi="Times New Roman" w:cs="Times New Roman"/>
              <w:sz w:val="24"/>
              <w:szCs w:val="24"/>
              <w:lang w:val="en-US"/>
            </w:rPr>
          </w:rPrChange>
        </w:rPr>
        <w:t xml:space="preserve">and </w:t>
      </w:r>
      <w:r w:rsidR="00190A87" w:rsidRPr="000D46AE">
        <w:rPr>
          <w:rFonts w:ascii="Times New Roman" w:hAnsi="Times New Roman" w:cs="Times New Roman"/>
          <w:sz w:val="24"/>
          <w:szCs w:val="24"/>
          <w:lang w:val="en-US"/>
          <w:rPrChange w:id="178" w:author="Microsoft Office User" w:date="2019-10-30T11:35:00Z">
            <w:rPr>
              <w:rFonts w:ascii="Times New Roman" w:hAnsi="Times New Roman" w:cs="Times New Roman"/>
              <w:sz w:val="24"/>
              <w:szCs w:val="24"/>
              <w:lang w:val="en-US"/>
            </w:rPr>
          </w:rPrChange>
        </w:rPr>
        <w:t>Tom</w:t>
      </w:r>
      <w:r w:rsidR="00705238" w:rsidRPr="000D46AE">
        <w:rPr>
          <w:rFonts w:ascii="Times New Roman" w:hAnsi="Times New Roman" w:cs="Times New Roman"/>
          <w:sz w:val="24"/>
          <w:szCs w:val="24"/>
          <w:lang w:val="en-US"/>
          <w:rPrChange w:id="179" w:author="Microsoft Office User" w:date="2019-10-30T11:35:00Z">
            <w:rPr>
              <w:rFonts w:ascii="Times New Roman" w:hAnsi="Times New Roman" w:cs="Times New Roman"/>
              <w:sz w:val="24"/>
              <w:szCs w:val="24"/>
              <w:lang w:val="en-US"/>
            </w:rPr>
          </w:rPrChange>
        </w:rPr>
        <w:t xml:space="preserve"> are part of the same family</w:t>
      </w:r>
      <w:r w:rsidR="00190A87" w:rsidRPr="000D46AE">
        <w:rPr>
          <w:rFonts w:ascii="Times New Roman" w:hAnsi="Times New Roman" w:cs="Times New Roman"/>
          <w:sz w:val="24"/>
          <w:szCs w:val="24"/>
          <w:lang w:val="en-US"/>
          <w:rPrChange w:id="180" w:author="Microsoft Office User" w:date="2019-10-30T11:35:00Z">
            <w:rPr>
              <w:rFonts w:ascii="Times New Roman" w:hAnsi="Times New Roman" w:cs="Times New Roman"/>
              <w:sz w:val="24"/>
              <w:szCs w:val="24"/>
              <w:lang w:val="en-US"/>
            </w:rPr>
          </w:rPrChange>
        </w:rPr>
        <w:t xml:space="preserve">), this shared feature influences the assumptions people make about the latter’s moral accountability (e.g., they assume that Tom is also morally responsible for his </w:t>
      </w:r>
      <w:r w:rsidR="00705238" w:rsidRPr="000D46AE">
        <w:rPr>
          <w:rFonts w:ascii="Times New Roman" w:hAnsi="Times New Roman" w:cs="Times New Roman"/>
          <w:sz w:val="24"/>
          <w:szCs w:val="24"/>
          <w:lang w:val="en-US"/>
          <w:rPrChange w:id="181" w:author="Microsoft Office User" w:date="2019-10-30T11:35:00Z">
            <w:rPr>
              <w:rFonts w:ascii="Times New Roman" w:hAnsi="Times New Roman" w:cs="Times New Roman"/>
              <w:sz w:val="24"/>
              <w:szCs w:val="24"/>
              <w:lang w:val="en-US"/>
            </w:rPr>
          </w:rPrChange>
        </w:rPr>
        <w:t xml:space="preserve">family member’s </w:t>
      </w:r>
      <w:r w:rsidR="00190A87" w:rsidRPr="000D46AE">
        <w:rPr>
          <w:rFonts w:ascii="Times New Roman" w:hAnsi="Times New Roman" w:cs="Times New Roman"/>
          <w:sz w:val="24"/>
          <w:szCs w:val="24"/>
          <w:lang w:val="en-US"/>
          <w:rPrChange w:id="182" w:author="Microsoft Office User" w:date="2019-10-30T11:35:00Z">
            <w:rPr>
              <w:rFonts w:ascii="Times New Roman" w:hAnsi="Times New Roman" w:cs="Times New Roman"/>
              <w:sz w:val="24"/>
              <w:szCs w:val="24"/>
              <w:lang w:val="en-US"/>
            </w:rPr>
          </w:rPrChange>
        </w:rPr>
        <w:t>actions</w:t>
      </w:r>
      <w:r w:rsidR="008A775E" w:rsidRPr="000D46AE">
        <w:rPr>
          <w:rFonts w:ascii="Times New Roman" w:hAnsi="Times New Roman" w:cs="Times New Roman"/>
          <w:sz w:val="24"/>
          <w:szCs w:val="24"/>
          <w:lang w:val="en-US"/>
          <w:rPrChange w:id="183" w:author="Microsoft Office User" w:date="2019-10-30T11:35:00Z">
            <w:rPr>
              <w:rFonts w:ascii="Times New Roman" w:hAnsi="Times New Roman" w:cs="Times New Roman"/>
              <w:sz w:val="24"/>
              <w:szCs w:val="24"/>
              <w:lang w:val="en-US"/>
            </w:rPr>
          </w:rPrChange>
        </w:rPr>
        <w:t xml:space="preserve">; </w:t>
      </w:r>
      <w:r w:rsidR="00190A87" w:rsidRPr="000D46AE">
        <w:rPr>
          <w:rFonts w:ascii="Times New Roman" w:hAnsi="Times New Roman" w:cs="Times New Roman"/>
          <w:sz w:val="24"/>
          <w:szCs w:val="24"/>
          <w:lang w:val="en-US"/>
          <w:rPrChange w:id="184" w:author="Microsoft Office User" w:date="2019-10-30T11:35:00Z">
            <w:rPr>
              <w:rFonts w:ascii="Times New Roman" w:hAnsi="Times New Roman" w:cs="Times New Roman"/>
              <w:sz w:val="24"/>
              <w:szCs w:val="24"/>
              <w:lang w:val="en-US"/>
            </w:rPr>
          </w:rPrChange>
        </w:rPr>
        <w:t>Uhlmann, Zhu, Pizarro, &amp; Bloom, 2012). Finally,</w:t>
      </w:r>
      <w:r w:rsidR="00F26940" w:rsidRPr="000D46AE">
        <w:rPr>
          <w:rFonts w:ascii="Times New Roman" w:hAnsi="Times New Roman" w:cs="Times New Roman"/>
          <w:sz w:val="24"/>
          <w:szCs w:val="24"/>
          <w:lang w:val="en-US"/>
          <w:rPrChange w:id="185" w:author="Microsoft Office User" w:date="2019-10-30T11:35:00Z">
            <w:rPr>
              <w:rFonts w:ascii="Times New Roman" w:hAnsi="Times New Roman" w:cs="Times New Roman"/>
              <w:sz w:val="24"/>
              <w:szCs w:val="24"/>
              <w:lang w:val="en-US"/>
            </w:rPr>
          </w:rPrChange>
        </w:rPr>
        <w:t xml:space="preserve"> the</w:t>
      </w:r>
      <w:r w:rsidR="00190A87" w:rsidRPr="000D46AE">
        <w:rPr>
          <w:rFonts w:ascii="Times New Roman" w:hAnsi="Times New Roman" w:cs="Times New Roman"/>
          <w:sz w:val="24"/>
          <w:szCs w:val="24"/>
          <w:lang w:val="en-US"/>
          <w:rPrChange w:id="186" w:author="Microsoft Office User" w:date="2019-10-30T11:35:00Z">
            <w:rPr>
              <w:rFonts w:ascii="Times New Roman" w:hAnsi="Times New Roman" w:cs="Times New Roman"/>
              <w:sz w:val="24"/>
              <w:szCs w:val="24"/>
              <w:lang w:val="en-US"/>
            </w:rPr>
          </w:rPrChange>
        </w:rPr>
        <w:t xml:space="preserve"> shared features </w:t>
      </w:r>
      <w:r w:rsidR="00F26940" w:rsidRPr="000D46AE">
        <w:rPr>
          <w:rFonts w:ascii="Times New Roman" w:hAnsi="Times New Roman" w:cs="Times New Roman"/>
          <w:sz w:val="24"/>
          <w:szCs w:val="24"/>
          <w:lang w:val="en-US"/>
          <w:rPrChange w:id="187" w:author="Microsoft Office User" w:date="2019-10-30T11:35:00Z">
            <w:rPr>
              <w:rFonts w:ascii="Times New Roman" w:hAnsi="Times New Roman" w:cs="Times New Roman"/>
              <w:sz w:val="24"/>
              <w:szCs w:val="24"/>
              <w:lang w:val="en-US"/>
            </w:rPr>
          </w:rPrChange>
        </w:rPr>
        <w:t xml:space="preserve">principle can also be recognized </w:t>
      </w:r>
      <w:r w:rsidR="00190A87" w:rsidRPr="000D46AE">
        <w:rPr>
          <w:rFonts w:ascii="Times New Roman" w:hAnsi="Times New Roman" w:cs="Times New Roman"/>
          <w:sz w:val="24"/>
          <w:szCs w:val="24"/>
          <w:lang w:val="en-US"/>
          <w:rPrChange w:id="188" w:author="Microsoft Office User" w:date="2019-10-30T11:35:00Z">
            <w:rPr>
              <w:rFonts w:ascii="Times New Roman" w:hAnsi="Times New Roman" w:cs="Times New Roman"/>
              <w:sz w:val="24"/>
              <w:szCs w:val="24"/>
              <w:lang w:val="en-US"/>
            </w:rPr>
          </w:rPrChange>
        </w:rPr>
        <w:t xml:space="preserve">in learning psychology. In evaluative conditioning (EC), for instance, the fact that a neutral stimulus shares </w:t>
      </w:r>
      <w:r w:rsidR="00705238" w:rsidRPr="000D46AE">
        <w:rPr>
          <w:rFonts w:ascii="Times New Roman" w:eastAsia="Times New Roman" w:hAnsi="Times New Roman" w:cs="Times New Roman"/>
          <w:color w:val="000000"/>
          <w:sz w:val="24"/>
          <w:szCs w:val="24"/>
          <w:lang w:val="en-US" w:eastAsia="nl-BE"/>
          <w:rPrChange w:id="189" w:author="Microsoft Office User" w:date="2019-10-30T11:35:00Z">
            <w:rPr>
              <w:rFonts w:ascii="Times New Roman" w:eastAsia="Times New Roman" w:hAnsi="Times New Roman" w:cs="Times New Roman"/>
              <w:color w:val="000000"/>
              <w:sz w:val="24"/>
              <w:szCs w:val="24"/>
              <w:lang w:val="en-US" w:eastAsia="nl-BE"/>
            </w:rPr>
          </w:rPrChange>
        </w:rPr>
        <w:t xml:space="preserve">a similar time and location </w:t>
      </w:r>
      <w:r w:rsidR="00190A87" w:rsidRPr="000D46AE">
        <w:rPr>
          <w:rFonts w:ascii="Times New Roman" w:hAnsi="Times New Roman" w:cs="Times New Roman"/>
          <w:sz w:val="24"/>
          <w:szCs w:val="24"/>
          <w:lang w:val="en-US"/>
          <w:rPrChange w:id="190" w:author="Microsoft Office User" w:date="2019-10-30T11:35:00Z">
            <w:rPr>
              <w:rFonts w:ascii="Times New Roman" w:hAnsi="Times New Roman" w:cs="Times New Roman"/>
              <w:sz w:val="24"/>
              <w:szCs w:val="24"/>
              <w:lang w:val="en-US"/>
            </w:rPr>
          </w:rPrChange>
        </w:rPr>
        <w:t xml:space="preserve">with a valenced stimulus often leads the former to acquire properties of the latter (Hofmann, De Houwer, Perugini, Baeyens, &amp; Crombez, 2010). This is </w:t>
      </w:r>
      <w:r w:rsidR="00216732" w:rsidRPr="000D46AE">
        <w:rPr>
          <w:rFonts w:ascii="Times New Roman" w:hAnsi="Times New Roman" w:cs="Times New Roman"/>
          <w:sz w:val="24"/>
          <w:szCs w:val="24"/>
          <w:lang w:val="en-US"/>
          <w:rPrChange w:id="191" w:author="Microsoft Office User" w:date="2019-10-30T11:35:00Z">
            <w:rPr>
              <w:rFonts w:ascii="Times New Roman" w:hAnsi="Times New Roman" w:cs="Times New Roman"/>
              <w:sz w:val="24"/>
              <w:szCs w:val="24"/>
              <w:lang w:val="en-US"/>
            </w:rPr>
          </w:rPrChange>
        </w:rPr>
        <w:t xml:space="preserve">also </w:t>
      </w:r>
      <w:r w:rsidR="00190A87" w:rsidRPr="000D46AE">
        <w:rPr>
          <w:rFonts w:ascii="Times New Roman" w:hAnsi="Times New Roman" w:cs="Times New Roman"/>
          <w:sz w:val="24"/>
          <w:szCs w:val="24"/>
          <w:lang w:val="en-US"/>
          <w:rPrChange w:id="192" w:author="Microsoft Office User" w:date="2019-10-30T11:35:00Z">
            <w:rPr>
              <w:rFonts w:ascii="Times New Roman" w:hAnsi="Times New Roman" w:cs="Times New Roman"/>
              <w:sz w:val="24"/>
              <w:szCs w:val="24"/>
              <w:lang w:val="en-US"/>
            </w:rPr>
          </w:rPrChange>
        </w:rPr>
        <w:t xml:space="preserve">true for attribute conditioning: when an unknown person and a known athlete share </w:t>
      </w:r>
      <w:r w:rsidR="00216732" w:rsidRPr="000D46AE">
        <w:rPr>
          <w:rFonts w:ascii="Times New Roman" w:hAnsi="Times New Roman" w:cs="Times New Roman"/>
          <w:sz w:val="24"/>
          <w:szCs w:val="24"/>
          <w:lang w:val="en-US"/>
          <w:rPrChange w:id="193" w:author="Microsoft Office User" w:date="2019-10-30T11:35:00Z">
            <w:rPr>
              <w:rFonts w:ascii="Times New Roman" w:hAnsi="Times New Roman" w:cs="Times New Roman"/>
              <w:sz w:val="24"/>
              <w:szCs w:val="24"/>
              <w:lang w:val="en-US"/>
            </w:rPr>
          </w:rPrChange>
        </w:rPr>
        <w:t>one feature (</w:t>
      </w:r>
      <w:r w:rsidR="00190A87" w:rsidRPr="000D46AE">
        <w:rPr>
          <w:rFonts w:ascii="Times New Roman" w:hAnsi="Times New Roman" w:cs="Times New Roman"/>
          <w:sz w:val="24"/>
          <w:szCs w:val="24"/>
          <w:lang w:val="en-US"/>
          <w:rPrChange w:id="194" w:author="Microsoft Office User" w:date="2019-10-30T11:35:00Z">
            <w:rPr>
              <w:rFonts w:ascii="Times New Roman" w:hAnsi="Times New Roman" w:cs="Times New Roman"/>
              <w:sz w:val="24"/>
              <w:szCs w:val="24"/>
              <w:lang w:val="en-US"/>
            </w:rPr>
          </w:rPrChange>
        </w:rPr>
        <w:t>spatio-temporal properties</w:t>
      </w:r>
      <w:r w:rsidR="00216732" w:rsidRPr="000D46AE">
        <w:rPr>
          <w:rFonts w:ascii="Times New Roman" w:hAnsi="Times New Roman" w:cs="Times New Roman"/>
          <w:sz w:val="24"/>
          <w:szCs w:val="24"/>
          <w:lang w:val="en-US"/>
          <w:rPrChange w:id="195" w:author="Microsoft Office User" w:date="2019-10-30T11:35:00Z">
            <w:rPr>
              <w:rFonts w:ascii="Times New Roman" w:hAnsi="Times New Roman" w:cs="Times New Roman"/>
              <w:sz w:val="24"/>
              <w:szCs w:val="24"/>
              <w:lang w:val="en-US"/>
            </w:rPr>
          </w:rPrChange>
        </w:rPr>
        <w:t>)</w:t>
      </w:r>
      <w:r w:rsidR="00190A87" w:rsidRPr="000D46AE">
        <w:rPr>
          <w:rFonts w:ascii="Times New Roman" w:hAnsi="Times New Roman" w:cs="Times New Roman"/>
          <w:sz w:val="24"/>
          <w:szCs w:val="24"/>
          <w:lang w:val="en-US"/>
          <w:rPrChange w:id="196" w:author="Microsoft Office User" w:date="2019-10-30T11:35:00Z">
            <w:rPr>
              <w:rFonts w:ascii="Times New Roman" w:hAnsi="Times New Roman" w:cs="Times New Roman"/>
              <w:sz w:val="24"/>
              <w:szCs w:val="24"/>
              <w:lang w:val="en-US"/>
            </w:rPr>
          </w:rPrChange>
        </w:rPr>
        <w:t xml:space="preserve">, </w:t>
      </w:r>
      <w:r w:rsidR="00216732" w:rsidRPr="000D46AE">
        <w:rPr>
          <w:rFonts w:ascii="Times New Roman" w:hAnsi="Times New Roman" w:cs="Times New Roman"/>
          <w:sz w:val="24"/>
          <w:szCs w:val="24"/>
          <w:lang w:val="en-US"/>
          <w:rPrChange w:id="197" w:author="Microsoft Office User" w:date="2019-10-30T11:35:00Z">
            <w:rPr>
              <w:rFonts w:ascii="Times New Roman" w:hAnsi="Times New Roman" w:cs="Times New Roman"/>
              <w:sz w:val="24"/>
              <w:szCs w:val="24"/>
              <w:lang w:val="en-US"/>
            </w:rPr>
          </w:rPrChange>
        </w:rPr>
        <w:t>people assume that they also share other features as well (the CS is viewed</w:t>
      </w:r>
      <w:r w:rsidR="00190A87" w:rsidRPr="000D46AE">
        <w:rPr>
          <w:rFonts w:ascii="Times New Roman" w:hAnsi="Times New Roman" w:cs="Times New Roman"/>
          <w:sz w:val="24"/>
          <w:szCs w:val="24"/>
          <w:lang w:val="en-US"/>
          <w:rPrChange w:id="198" w:author="Microsoft Office User" w:date="2019-10-30T11:35:00Z">
            <w:rPr>
              <w:rFonts w:ascii="Times New Roman" w:hAnsi="Times New Roman" w:cs="Times New Roman"/>
              <w:sz w:val="24"/>
              <w:szCs w:val="24"/>
              <w:lang w:val="en-US"/>
            </w:rPr>
          </w:rPrChange>
        </w:rPr>
        <w:t xml:space="preserve"> as being more athletic or healthy: </w:t>
      </w:r>
      <w:proofErr w:type="spellStart"/>
      <w:r w:rsidR="00190A87" w:rsidRPr="000D46AE">
        <w:rPr>
          <w:rFonts w:ascii="Times New Roman" w:hAnsi="Times New Roman" w:cs="Times New Roman"/>
          <w:sz w:val="24"/>
          <w:szCs w:val="24"/>
          <w:lang w:val="en-US"/>
          <w:rPrChange w:id="199" w:author="Microsoft Office User" w:date="2019-10-30T11:35:00Z">
            <w:rPr>
              <w:rFonts w:ascii="Times New Roman" w:hAnsi="Times New Roman" w:cs="Times New Roman"/>
              <w:sz w:val="24"/>
              <w:szCs w:val="24"/>
              <w:lang w:val="en-US"/>
            </w:rPr>
          </w:rPrChange>
        </w:rPr>
        <w:t>Förderer</w:t>
      </w:r>
      <w:proofErr w:type="spellEnd"/>
      <w:r w:rsidR="00190A87" w:rsidRPr="000D46AE">
        <w:rPr>
          <w:rFonts w:ascii="Times New Roman" w:hAnsi="Times New Roman" w:cs="Times New Roman"/>
          <w:sz w:val="24"/>
          <w:szCs w:val="24"/>
          <w:lang w:val="en-US"/>
          <w:rPrChange w:id="200" w:author="Microsoft Office User" w:date="2019-10-30T11:35:00Z">
            <w:rPr>
              <w:rFonts w:ascii="Times New Roman" w:hAnsi="Times New Roman" w:cs="Times New Roman"/>
              <w:sz w:val="24"/>
              <w:szCs w:val="24"/>
              <w:lang w:val="en-US"/>
            </w:rPr>
          </w:rPrChange>
        </w:rPr>
        <w:t xml:space="preserve"> &amp; Unkelbach, 2015).</w:t>
      </w:r>
    </w:p>
    <w:p w14:paraId="5ADFAD90" w14:textId="6A1F3962" w:rsidR="00D4716F" w:rsidRPr="000D46AE" w:rsidRDefault="00190A87" w:rsidP="008E372E">
      <w:pPr>
        <w:spacing w:line="480" w:lineRule="auto"/>
        <w:ind w:firstLine="708"/>
        <w:rPr>
          <w:rFonts w:ascii="Times New Roman" w:hAnsi="Times New Roman" w:cs="Times New Roman"/>
          <w:sz w:val="24"/>
          <w:szCs w:val="24"/>
          <w:lang w:val="en-US"/>
          <w:rPrChange w:id="201"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202" w:author="Microsoft Office User" w:date="2019-10-30T11:35:00Z">
            <w:rPr>
              <w:rFonts w:ascii="Times New Roman" w:hAnsi="Times New Roman" w:cs="Times New Roman"/>
              <w:sz w:val="24"/>
              <w:szCs w:val="24"/>
              <w:lang w:val="en-US"/>
            </w:rPr>
          </w:rPrChange>
        </w:rPr>
        <w:t xml:space="preserve">If we </w:t>
      </w:r>
      <w:r w:rsidR="009146C9" w:rsidRPr="000D46AE">
        <w:rPr>
          <w:rFonts w:ascii="Times New Roman" w:hAnsi="Times New Roman" w:cs="Times New Roman"/>
          <w:sz w:val="24"/>
          <w:szCs w:val="24"/>
          <w:lang w:val="en-US"/>
          <w:rPrChange w:id="203" w:author="Microsoft Office User" w:date="2019-10-30T11:35:00Z">
            <w:rPr>
              <w:rFonts w:ascii="Times New Roman" w:hAnsi="Times New Roman" w:cs="Times New Roman"/>
              <w:sz w:val="24"/>
              <w:szCs w:val="24"/>
              <w:lang w:val="en-US"/>
            </w:rPr>
          </w:rPrChange>
        </w:rPr>
        <w:t xml:space="preserve">take a step back, set </w:t>
      </w:r>
      <w:r w:rsidR="0050114C" w:rsidRPr="000D46AE">
        <w:rPr>
          <w:rFonts w:ascii="Times New Roman" w:hAnsi="Times New Roman" w:cs="Times New Roman"/>
          <w:sz w:val="24"/>
          <w:szCs w:val="24"/>
          <w:lang w:val="en-US"/>
          <w:rPrChange w:id="204" w:author="Microsoft Office User" w:date="2019-10-30T11:35:00Z">
            <w:rPr>
              <w:rFonts w:ascii="Times New Roman" w:hAnsi="Times New Roman" w:cs="Times New Roman"/>
              <w:sz w:val="24"/>
              <w:szCs w:val="24"/>
              <w:lang w:val="en-US"/>
            </w:rPr>
          </w:rPrChange>
        </w:rPr>
        <w:t xml:space="preserve">the </w:t>
      </w:r>
      <w:r w:rsidRPr="000D46AE">
        <w:rPr>
          <w:rFonts w:ascii="Times New Roman" w:hAnsi="Times New Roman" w:cs="Times New Roman"/>
          <w:sz w:val="24"/>
          <w:szCs w:val="24"/>
          <w:lang w:val="en-US"/>
          <w:rPrChange w:id="205" w:author="Microsoft Office User" w:date="2019-10-30T11:35:00Z">
            <w:rPr>
              <w:rFonts w:ascii="Times New Roman" w:hAnsi="Times New Roman" w:cs="Times New Roman"/>
              <w:sz w:val="24"/>
              <w:szCs w:val="24"/>
              <w:lang w:val="en-US"/>
            </w:rPr>
          </w:rPrChange>
        </w:rPr>
        <w:t xml:space="preserve">specific stimuli and responses </w:t>
      </w:r>
      <w:r w:rsidR="009146C9" w:rsidRPr="000D46AE">
        <w:rPr>
          <w:rFonts w:ascii="Times New Roman" w:hAnsi="Times New Roman" w:cs="Times New Roman"/>
          <w:sz w:val="24"/>
          <w:szCs w:val="24"/>
          <w:lang w:val="en-US"/>
          <w:rPrChange w:id="206" w:author="Microsoft Office User" w:date="2019-10-30T11:35:00Z">
            <w:rPr>
              <w:rFonts w:ascii="Times New Roman" w:hAnsi="Times New Roman" w:cs="Times New Roman"/>
              <w:sz w:val="24"/>
              <w:szCs w:val="24"/>
              <w:lang w:val="en-US"/>
            </w:rPr>
          </w:rPrChange>
        </w:rPr>
        <w:t>to the side</w:t>
      </w:r>
      <w:r w:rsidRPr="000D46AE">
        <w:rPr>
          <w:rFonts w:ascii="Times New Roman" w:hAnsi="Times New Roman" w:cs="Times New Roman"/>
          <w:sz w:val="24"/>
          <w:szCs w:val="24"/>
          <w:lang w:val="en-US"/>
          <w:rPrChange w:id="207" w:author="Microsoft Office User" w:date="2019-10-30T11:35:00Z">
            <w:rPr>
              <w:rFonts w:ascii="Times New Roman" w:hAnsi="Times New Roman" w:cs="Times New Roman"/>
              <w:sz w:val="24"/>
              <w:szCs w:val="24"/>
              <w:lang w:val="en-US"/>
            </w:rPr>
          </w:rPrChange>
        </w:rPr>
        <w:t xml:space="preserve">, and search for commonalities between </w:t>
      </w:r>
      <w:r w:rsidR="0002691F" w:rsidRPr="000D46AE">
        <w:rPr>
          <w:rFonts w:ascii="Times New Roman" w:hAnsi="Times New Roman" w:cs="Times New Roman"/>
          <w:sz w:val="24"/>
          <w:szCs w:val="24"/>
          <w:lang w:val="en-US"/>
          <w:rPrChange w:id="208" w:author="Microsoft Office User" w:date="2019-10-30T11:35:00Z">
            <w:rPr>
              <w:rFonts w:ascii="Times New Roman" w:hAnsi="Times New Roman" w:cs="Times New Roman"/>
              <w:sz w:val="24"/>
              <w:szCs w:val="24"/>
              <w:lang w:val="en-US"/>
            </w:rPr>
          </w:rPrChange>
        </w:rPr>
        <w:t xml:space="preserve">the </w:t>
      </w:r>
      <w:r w:rsidR="003C26AE" w:rsidRPr="000D46AE">
        <w:rPr>
          <w:rFonts w:ascii="Times New Roman" w:hAnsi="Times New Roman" w:cs="Times New Roman"/>
          <w:sz w:val="24"/>
          <w:szCs w:val="24"/>
          <w:lang w:val="en-US"/>
          <w:rPrChange w:id="209" w:author="Microsoft Office User" w:date="2019-10-30T11:35:00Z">
            <w:rPr>
              <w:rFonts w:ascii="Times New Roman" w:hAnsi="Times New Roman" w:cs="Times New Roman"/>
              <w:sz w:val="24"/>
              <w:szCs w:val="24"/>
              <w:lang w:val="en-US"/>
            </w:rPr>
          </w:rPrChange>
        </w:rPr>
        <w:t>above</w:t>
      </w:r>
      <w:r w:rsidRPr="000D46AE">
        <w:rPr>
          <w:rFonts w:ascii="Times New Roman" w:hAnsi="Times New Roman" w:cs="Times New Roman"/>
          <w:sz w:val="24"/>
          <w:szCs w:val="24"/>
          <w:lang w:val="en-US"/>
          <w:rPrChange w:id="210" w:author="Microsoft Office User" w:date="2019-10-30T11:35:00Z">
            <w:rPr>
              <w:rFonts w:ascii="Times New Roman" w:hAnsi="Times New Roman" w:cs="Times New Roman"/>
              <w:sz w:val="24"/>
              <w:szCs w:val="24"/>
              <w:lang w:val="en-US"/>
            </w:rPr>
          </w:rPrChange>
        </w:rPr>
        <w:t xml:space="preserve">, </w:t>
      </w:r>
      <w:r w:rsidR="0002691F" w:rsidRPr="000D46AE">
        <w:rPr>
          <w:rFonts w:ascii="Times New Roman" w:hAnsi="Times New Roman" w:cs="Times New Roman"/>
          <w:sz w:val="24"/>
          <w:szCs w:val="24"/>
          <w:lang w:val="en-US"/>
          <w:rPrChange w:id="211" w:author="Microsoft Office User" w:date="2019-10-30T11:35:00Z">
            <w:rPr>
              <w:rFonts w:ascii="Times New Roman" w:hAnsi="Times New Roman" w:cs="Times New Roman"/>
              <w:sz w:val="24"/>
              <w:szCs w:val="24"/>
              <w:lang w:val="en-US"/>
            </w:rPr>
          </w:rPrChange>
        </w:rPr>
        <w:t xml:space="preserve">then </w:t>
      </w:r>
      <w:r w:rsidRPr="000D46AE">
        <w:rPr>
          <w:rFonts w:ascii="Times New Roman" w:hAnsi="Times New Roman" w:cs="Times New Roman"/>
          <w:sz w:val="24"/>
          <w:szCs w:val="24"/>
          <w:lang w:val="en-US"/>
          <w:rPrChange w:id="212" w:author="Microsoft Office User" w:date="2019-10-30T11:35:00Z">
            <w:rPr>
              <w:rFonts w:ascii="Times New Roman" w:hAnsi="Times New Roman" w:cs="Times New Roman"/>
              <w:sz w:val="24"/>
              <w:szCs w:val="24"/>
              <w:lang w:val="en-US"/>
            </w:rPr>
          </w:rPrChange>
        </w:rPr>
        <w:t xml:space="preserve">we see that </w:t>
      </w:r>
      <w:r w:rsidR="0050114C" w:rsidRPr="000D46AE">
        <w:rPr>
          <w:rFonts w:ascii="Times New Roman" w:hAnsi="Times New Roman" w:cs="Times New Roman"/>
          <w:sz w:val="24"/>
          <w:szCs w:val="24"/>
          <w:lang w:val="en-US"/>
          <w:rPrChange w:id="213" w:author="Microsoft Office User" w:date="2019-10-30T11:35:00Z">
            <w:rPr>
              <w:rFonts w:ascii="Times New Roman" w:hAnsi="Times New Roman" w:cs="Times New Roman"/>
              <w:sz w:val="24"/>
              <w:szCs w:val="24"/>
              <w:lang w:val="en-US"/>
            </w:rPr>
          </w:rPrChange>
        </w:rPr>
        <w:t xml:space="preserve">each </w:t>
      </w:r>
      <w:r w:rsidR="001A78D2" w:rsidRPr="000D46AE">
        <w:rPr>
          <w:rFonts w:ascii="Times New Roman" w:hAnsi="Times New Roman" w:cs="Times New Roman"/>
          <w:sz w:val="24"/>
          <w:szCs w:val="24"/>
          <w:lang w:val="en-US"/>
          <w:rPrChange w:id="214" w:author="Microsoft Office User" w:date="2019-10-30T11:35:00Z">
            <w:rPr>
              <w:rFonts w:ascii="Times New Roman" w:hAnsi="Times New Roman" w:cs="Times New Roman"/>
              <w:sz w:val="24"/>
              <w:szCs w:val="24"/>
              <w:lang w:val="en-US"/>
            </w:rPr>
          </w:rPrChange>
        </w:rPr>
        <w:t xml:space="preserve">phenomenon </w:t>
      </w:r>
      <w:r w:rsidRPr="000D46AE">
        <w:rPr>
          <w:rFonts w:ascii="Times New Roman" w:hAnsi="Times New Roman" w:cs="Times New Roman"/>
          <w:sz w:val="24"/>
          <w:szCs w:val="24"/>
          <w:lang w:val="en-US"/>
          <w:rPrChange w:id="215" w:author="Microsoft Office User" w:date="2019-10-30T11:35:00Z">
            <w:rPr>
              <w:rFonts w:ascii="Times New Roman" w:hAnsi="Times New Roman" w:cs="Times New Roman"/>
              <w:sz w:val="24"/>
              <w:szCs w:val="24"/>
              <w:lang w:val="en-US"/>
            </w:rPr>
          </w:rPrChange>
        </w:rPr>
        <w:t>involve</w:t>
      </w:r>
      <w:r w:rsidR="001A78D2" w:rsidRPr="000D46AE">
        <w:rPr>
          <w:rFonts w:ascii="Times New Roman" w:hAnsi="Times New Roman" w:cs="Times New Roman"/>
          <w:sz w:val="24"/>
          <w:szCs w:val="24"/>
          <w:lang w:val="en-US"/>
          <w:rPrChange w:id="216" w:author="Microsoft Office User" w:date="2019-10-30T11:35:00Z">
            <w:rPr>
              <w:rFonts w:ascii="Times New Roman" w:hAnsi="Times New Roman" w:cs="Times New Roman"/>
              <w:sz w:val="24"/>
              <w:szCs w:val="24"/>
              <w:lang w:val="en-US"/>
            </w:rPr>
          </w:rPrChange>
        </w:rPr>
        <w:t>s</w:t>
      </w:r>
      <w:r w:rsidRPr="000D46AE">
        <w:rPr>
          <w:rFonts w:ascii="Times New Roman" w:hAnsi="Times New Roman" w:cs="Times New Roman"/>
          <w:sz w:val="24"/>
          <w:szCs w:val="24"/>
          <w:lang w:val="en-US"/>
          <w:rPrChange w:id="217" w:author="Microsoft Office User" w:date="2019-10-30T11:35:00Z">
            <w:rPr>
              <w:rFonts w:ascii="Times New Roman" w:hAnsi="Times New Roman" w:cs="Times New Roman"/>
              <w:sz w:val="24"/>
              <w:szCs w:val="24"/>
              <w:lang w:val="en-US"/>
            </w:rPr>
          </w:rPrChange>
        </w:rPr>
        <w:t xml:space="preserve"> a broadly similar situation: one where people make assumptions about the properties of one stimulus (e.g., how positive or negative a person, group, or brand product is) based on the fact that it shares some other feature (e.g., physical or spatio-temporal properties) with a second stimulus (another person, group, or brand product).</w:t>
      </w:r>
    </w:p>
    <w:p w14:paraId="11531C1E" w14:textId="23197868" w:rsidR="00EB48ED" w:rsidRPr="000D46AE" w:rsidRDefault="003C26AE" w:rsidP="000E2B5B">
      <w:pPr>
        <w:spacing w:line="480" w:lineRule="auto"/>
        <w:ind w:firstLine="708"/>
        <w:rPr>
          <w:rFonts w:ascii="Times New Roman" w:hAnsi="Times New Roman" w:cs="Times New Roman"/>
          <w:sz w:val="24"/>
          <w:szCs w:val="24"/>
          <w:lang w:val="en-US"/>
          <w:rPrChange w:id="218"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219" w:author="Microsoft Office User" w:date="2019-10-30T11:35:00Z">
            <w:rPr>
              <w:rFonts w:ascii="Times New Roman" w:hAnsi="Times New Roman" w:cs="Times New Roman"/>
              <w:sz w:val="24"/>
              <w:szCs w:val="24"/>
              <w:lang w:val="en-US"/>
            </w:rPr>
          </w:rPrChange>
        </w:rPr>
        <w:t xml:space="preserve">If </w:t>
      </w:r>
      <w:r w:rsidR="00E17D02" w:rsidRPr="000D46AE">
        <w:rPr>
          <w:rFonts w:ascii="Times New Roman" w:hAnsi="Times New Roman" w:cs="Times New Roman"/>
          <w:sz w:val="24"/>
          <w:szCs w:val="24"/>
          <w:lang w:val="en-US"/>
          <w:rPrChange w:id="220" w:author="Microsoft Office User" w:date="2019-10-30T11:35:00Z">
            <w:rPr>
              <w:rFonts w:ascii="Times New Roman" w:hAnsi="Times New Roman" w:cs="Times New Roman"/>
              <w:sz w:val="24"/>
              <w:szCs w:val="24"/>
              <w:lang w:val="en-US"/>
            </w:rPr>
          </w:rPrChange>
        </w:rPr>
        <w:t xml:space="preserve">we are correct, </w:t>
      </w:r>
      <w:r w:rsidRPr="000D46AE">
        <w:rPr>
          <w:rFonts w:ascii="Times New Roman" w:hAnsi="Times New Roman" w:cs="Times New Roman"/>
          <w:sz w:val="24"/>
          <w:szCs w:val="24"/>
          <w:lang w:val="en-US"/>
          <w:rPrChange w:id="221" w:author="Microsoft Office User" w:date="2019-10-30T11:35:00Z">
            <w:rPr>
              <w:rFonts w:ascii="Times New Roman" w:hAnsi="Times New Roman" w:cs="Times New Roman"/>
              <w:sz w:val="24"/>
              <w:szCs w:val="24"/>
              <w:lang w:val="en-US"/>
            </w:rPr>
          </w:rPrChange>
        </w:rPr>
        <w:t xml:space="preserve">then </w:t>
      </w:r>
      <w:r w:rsidR="00190A87" w:rsidRPr="000D46AE">
        <w:rPr>
          <w:rFonts w:ascii="Times New Roman" w:hAnsi="Times New Roman" w:cs="Times New Roman"/>
          <w:sz w:val="24"/>
          <w:szCs w:val="24"/>
          <w:lang w:val="en-US"/>
          <w:rPrChange w:id="222" w:author="Microsoft Office User" w:date="2019-10-30T11:35:00Z">
            <w:rPr>
              <w:rFonts w:ascii="Times New Roman" w:hAnsi="Times New Roman" w:cs="Times New Roman"/>
              <w:sz w:val="24"/>
              <w:szCs w:val="24"/>
              <w:lang w:val="en-US"/>
            </w:rPr>
          </w:rPrChange>
        </w:rPr>
        <w:t xml:space="preserve">there </w:t>
      </w:r>
      <w:r w:rsidR="008E15D5" w:rsidRPr="000D46AE">
        <w:rPr>
          <w:rFonts w:ascii="Times New Roman" w:hAnsi="Times New Roman" w:cs="Times New Roman"/>
          <w:sz w:val="24"/>
          <w:szCs w:val="24"/>
          <w:lang w:val="en-US"/>
          <w:rPrChange w:id="223" w:author="Microsoft Office User" w:date="2019-10-30T11:35:00Z">
            <w:rPr>
              <w:rFonts w:ascii="Times New Roman" w:hAnsi="Times New Roman" w:cs="Times New Roman"/>
              <w:sz w:val="24"/>
              <w:szCs w:val="24"/>
              <w:lang w:val="en-US"/>
            </w:rPr>
          </w:rPrChange>
        </w:rPr>
        <w:t>are</w:t>
      </w:r>
      <w:r w:rsidR="00190A87" w:rsidRPr="000D46AE">
        <w:rPr>
          <w:rFonts w:ascii="Times New Roman" w:hAnsi="Times New Roman" w:cs="Times New Roman"/>
          <w:sz w:val="24"/>
          <w:szCs w:val="24"/>
          <w:lang w:val="en-US"/>
          <w:rPrChange w:id="224" w:author="Microsoft Office User" w:date="2019-10-30T11:35:00Z">
            <w:rPr>
              <w:rFonts w:ascii="Times New Roman" w:hAnsi="Times New Roman" w:cs="Times New Roman"/>
              <w:sz w:val="24"/>
              <w:szCs w:val="24"/>
              <w:lang w:val="en-US"/>
            </w:rPr>
          </w:rPrChange>
        </w:rPr>
        <w:t xml:space="preserve"> remarkable similarities between </w:t>
      </w:r>
      <w:r w:rsidR="00E17D02" w:rsidRPr="000D46AE">
        <w:rPr>
          <w:rFonts w:ascii="Times New Roman" w:hAnsi="Times New Roman" w:cs="Times New Roman"/>
          <w:sz w:val="24"/>
          <w:szCs w:val="24"/>
          <w:lang w:val="en-US"/>
          <w:rPrChange w:id="225" w:author="Microsoft Office User" w:date="2019-10-30T11:35:00Z">
            <w:rPr>
              <w:rFonts w:ascii="Times New Roman" w:hAnsi="Times New Roman" w:cs="Times New Roman"/>
              <w:sz w:val="24"/>
              <w:szCs w:val="24"/>
              <w:lang w:val="en-US"/>
            </w:rPr>
          </w:rPrChange>
        </w:rPr>
        <w:t xml:space="preserve">seemingly </w:t>
      </w:r>
      <w:r w:rsidR="00190A87" w:rsidRPr="000D46AE">
        <w:rPr>
          <w:rFonts w:ascii="Times New Roman" w:hAnsi="Times New Roman" w:cs="Times New Roman"/>
          <w:sz w:val="24"/>
          <w:szCs w:val="24"/>
          <w:lang w:val="en-US"/>
          <w:rPrChange w:id="226" w:author="Microsoft Office User" w:date="2019-10-30T11:35:00Z">
            <w:rPr>
              <w:rFonts w:ascii="Times New Roman" w:hAnsi="Times New Roman" w:cs="Times New Roman"/>
              <w:sz w:val="24"/>
              <w:szCs w:val="24"/>
              <w:lang w:val="en-US"/>
            </w:rPr>
          </w:rPrChange>
        </w:rPr>
        <w:t>different domains in psychological science,</w:t>
      </w:r>
      <w:r w:rsidR="008E15D5" w:rsidRPr="000D46AE">
        <w:rPr>
          <w:rFonts w:ascii="Times New Roman" w:hAnsi="Times New Roman" w:cs="Times New Roman"/>
          <w:sz w:val="24"/>
          <w:szCs w:val="24"/>
          <w:lang w:val="en-US"/>
          <w:rPrChange w:id="227" w:author="Microsoft Office User" w:date="2019-10-30T11:35:00Z">
            <w:rPr>
              <w:rFonts w:ascii="Times New Roman" w:hAnsi="Times New Roman" w:cs="Times New Roman"/>
              <w:sz w:val="24"/>
              <w:szCs w:val="24"/>
              <w:lang w:val="en-US"/>
            </w:rPr>
          </w:rPrChange>
        </w:rPr>
        <w:t xml:space="preserve"> which offers many new opportunity for cross-fertilization</w:t>
      </w:r>
      <w:r w:rsidR="00190A87" w:rsidRPr="000D46AE">
        <w:rPr>
          <w:rFonts w:ascii="Times New Roman" w:hAnsi="Times New Roman" w:cs="Times New Roman"/>
          <w:sz w:val="24"/>
          <w:szCs w:val="24"/>
          <w:lang w:val="en-US"/>
          <w:rPrChange w:id="228" w:author="Microsoft Office User" w:date="2019-10-30T11:35:00Z">
            <w:rPr>
              <w:rFonts w:ascii="Times New Roman" w:hAnsi="Times New Roman" w:cs="Times New Roman"/>
              <w:sz w:val="24"/>
              <w:szCs w:val="24"/>
              <w:lang w:val="en-US"/>
            </w:rPr>
          </w:rPrChange>
        </w:rPr>
        <w:t xml:space="preserve">. </w:t>
      </w:r>
      <w:r w:rsidR="00BD6179" w:rsidRPr="000D46AE">
        <w:rPr>
          <w:rFonts w:ascii="Times New Roman" w:hAnsi="Times New Roman" w:cs="Times New Roman"/>
          <w:sz w:val="24"/>
          <w:szCs w:val="24"/>
          <w:lang w:val="en-US"/>
          <w:rPrChange w:id="229" w:author="Microsoft Office User" w:date="2019-10-30T11:35:00Z">
            <w:rPr>
              <w:rFonts w:ascii="Times New Roman" w:hAnsi="Times New Roman" w:cs="Times New Roman"/>
              <w:sz w:val="24"/>
              <w:szCs w:val="24"/>
              <w:lang w:val="en-US"/>
            </w:rPr>
          </w:rPrChange>
        </w:rPr>
        <w:lastRenderedPageBreak/>
        <w:t xml:space="preserve">Today </w:t>
      </w:r>
      <w:r w:rsidRPr="000D46AE">
        <w:rPr>
          <w:rFonts w:ascii="Times New Roman" w:hAnsi="Times New Roman" w:cs="Times New Roman"/>
          <w:sz w:val="24"/>
          <w:szCs w:val="24"/>
          <w:lang w:val="en-US"/>
          <w:rPrChange w:id="230" w:author="Microsoft Office User" w:date="2019-10-30T11:35:00Z">
            <w:rPr>
              <w:rFonts w:ascii="Times New Roman" w:hAnsi="Times New Roman" w:cs="Times New Roman"/>
              <w:sz w:val="24"/>
              <w:szCs w:val="24"/>
              <w:lang w:val="en-US"/>
            </w:rPr>
          </w:rPrChange>
        </w:rPr>
        <w:t xml:space="preserve">the aforementioned </w:t>
      </w:r>
      <w:r w:rsidR="00E17D02" w:rsidRPr="000D46AE">
        <w:rPr>
          <w:rFonts w:ascii="Times New Roman" w:hAnsi="Times New Roman" w:cs="Times New Roman"/>
          <w:sz w:val="24"/>
          <w:szCs w:val="24"/>
          <w:lang w:val="en-US"/>
          <w:rPrChange w:id="231" w:author="Microsoft Office User" w:date="2019-10-30T11:35:00Z">
            <w:rPr>
              <w:rFonts w:ascii="Times New Roman" w:hAnsi="Times New Roman" w:cs="Times New Roman"/>
              <w:sz w:val="24"/>
              <w:szCs w:val="24"/>
              <w:lang w:val="en-US"/>
            </w:rPr>
          </w:rPrChange>
        </w:rPr>
        <w:t xml:space="preserve">effects </w:t>
      </w:r>
      <w:r w:rsidR="00190A87" w:rsidRPr="000D46AE">
        <w:rPr>
          <w:rFonts w:ascii="Times New Roman" w:hAnsi="Times New Roman" w:cs="Times New Roman"/>
          <w:sz w:val="24"/>
          <w:szCs w:val="24"/>
          <w:lang w:val="en-US"/>
          <w:rPrChange w:id="232" w:author="Microsoft Office User" w:date="2019-10-30T11:35:00Z">
            <w:rPr>
              <w:rFonts w:ascii="Times New Roman" w:hAnsi="Times New Roman" w:cs="Times New Roman"/>
              <w:sz w:val="24"/>
              <w:szCs w:val="24"/>
              <w:lang w:val="en-US"/>
            </w:rPr>
          </w:rPrChange>
        </w:rPr>
        <w:t xml:space="preserve">are </w:t>
      </w:r>
      <w:r w:rsidRPr="000D46AE">
        <w:rPr>
          <w:rFonts w:ascii="Times New Roman" w:hAnsi="Times New Roman" w:cs="Times New Roman"/>
          <w:sz w:val="24"/>
          <w:szCs w:val="24"/>
          <w:lang w:val="en-US"/>
          <w:rPrChange w:id="233" w:author="Microsoft Office User" w:date="2019-10-30T11:35:00Z">
            <w:rPr>
              <w:rFonts w:ascii="Times New Roman" w:hAnsi="Times New Roman" w:cs="Times New Roman"/>
              <w:sz w:val="24"/>
              <w:szCs w:val="24"/>
              <w:lang w:val="en-US"/>
            </w:rPr>
          </w:rPrChange>
        </w:rPr>
        <w:t xml:space="preserve">typically </w:t>
      </w:r>
      <w:r w:rsidR="00190A87" w:rsidRPr="000D46AE">
        <w:rPr>
          <w:rFonts w:ascii="Times New Roman" w:hAnsi="Times New Roman" w:cs="Times New Roman"/>
          <w:sz w:val="24"/>
          <w:szCs w:val="24"/>
          <w:lang w:val="en-US"/>
          <w:rPrChange w:id="234" w:author="Microsoft Office User" w:date="2019-10-30T11:35:00Z">
            <w:rPr>
              <w:rFonts w:ascii="Times New Roman" w:hAnsi="Times New Roman" w:cs="Times New Roman"/>
              <w:sz w:val="24"/>
              <w:szCs w:val="24"/>
              <w:lang w:val="en-US"/>
            </w:rPr>
          </w:rPrChange>
        </w:rPr>
        <w:t xml:space="preserve">studied in isolation, with different researchers busy documenting the moderators and mediators of the behaviors they are interested in, and rarely interacting with their colleagues (or drawing on findings) </w:t>
      </w:r>
      <w:r w:rsidR="00317A72" w:rsidRPr="000D46AE">
        <w:rPr>
          <w:rFonts w:ascii="Times New Roman" w:hAnsi="Times New Roman" w:cs="Times New Roman"/>
          <w:sz w:val="24"/>
          <w:szCs w:val="24"/>
          <w:lang w:val="en-US"/>
          <w:rPrChange w:id="235" w:author="Microsoft Office User" w:date="2019-10-30T11:35:00Z">
            <w:rPr>
              <w:rFonts w:ascii="Times New Roman" w:hAnsi="Times New Roman" w:cs="Times New Roman"/>
              <w:sz w:val="24"/>
              <w:szCs w:val="24"/>
              <w:lang w:val="en-US"/>
            </w:rPr>
          </w:rPrChange>
        </w:rPr>
        <w:t xml:space="preserve">from </w:t>
      </w:r>
      <w:r w:rsidR="00190A87" w:rsidRPr="000D46AE">
        <w:rPr>
          <w:rFonts w:ascii="Times New Roman" w:hAnsi="Times New Roman" w:cs="Times New Roman"/>
          <w:sz w:val="24"/>
          <w:szCs w:val="24"/>
          <w:lang w:val="en-US"/>
          <w:rPrChange w:id="236" w:author="Microsoft Office User" w:date="2019-10-30T11:35:00Z">
            <w:rPr>
              <w:rFonts w:ascii="Times New Roman" w:hAnsi="Times New Roman" w:cs="Times New Roman"/>
              <w:sz w:val="24"/>
              <w:szCs w:val="24"/>
              <w:lang w:val="en-US"/>
            </w:rPr>
          </w:rPrChange>
        </w:rPr>
        <w:t xml:space="preserve">other intellectual domains. </w:t>
      </w:r>
      <w:r w:rsidRPr="000D46AE">
        <w:rPr>
          <w:rFonts w:ascii="Times New Roman" w:hAnsi="Times New Roman" w:cs="Times New Roman"/>
          <w:sz w:val="24"/>
          <w:szCs w:val="24"/>
          <w:lang w:val="en-US"/>
          <w:rPrChange w:id="237" w:author="Microsoft Office User" w:date="2019-10-30T11:35:00Z">
            <w:rPr>
              <w:rFonts w:ascii="Times New Roman" w:hAnsi="Times New Roman" w:cs="Times New Roman"/>
              <w:sz w:val="24"/>
              <w:szCs w:val="24"/>
              <w:lang w:val="en-US"/>
            </w:rPr>
          </w:rPrChange>
        </w:rPr>
        <w:t>T</w:t>
      </w:r>
      <w:r w:rsidR="00190A87" w:rsidRPr="000D46AE">
        <w:rPr>
          <w:rFonts w:ascii="Times New Roman" w:hAnsi="Times New Roman" w:cs="Times New Roman"/>
          <w:sz w:val="24"/>
          <w:szCs w:val="24"/>
          <w:lang w:val="en-US"/>
          <w:rPrChange w:id="238" w:author="Microsoft Office User" w:date="2019-10-30T11:35:00Z">
            <w:rPr>
              <w:rFonts w:ascii="Times New Roman" w:hAnsi="Times New Roman" w:cs="Times New Roman"/>
              <w:sz w:val="24"/>
              <w:szCs w:val="24"/>
              <w:lang w:val="en-US"/>
            </w:rPr>
          </w:rPrChange>
        </w:rPr>
        <w:t>his does not have to be the case.</w:t>
      </w:r>
      <w:r w:rsidR="000E2B5B" w:rsidRPr="000D46AE">
        <w:rPr>
          <w:rFonts w:ascii="Times New Roman" w:hAnsi="Times New Roman" w:cs="Times New Roman"/>
          <w:sz w:val="24"/>
          <w:szCs w:val="24"/>
          <w:lang w:val="en-US"/>
          <w:rPrChange w:id="239" w:author="Microsoft Office User" w:date="2019-10-30T11:35:00Z">
            <w:rPr>
              <w:rFonts w:ascii="Times New Roman" w:hAnsi="Times New Roman" w:cs="Times New Roman"/>
              <w:sz w:val="24"/>
              <w:szCs w:val="24"/>
              <w:lang w:val="en-US"/>
            </w:rPr>
          </w:rPrChange>
        </w:rPr>
        <w:t xml:space="preserve"> I</w:t>
      </w:r>
      <w:r w:rsidR="008E372E" w:rsidRPr="000D46AE">
        <w:rPr>
          <w:rFonts w:ascii="Times New Roman" w:hAnsi="Times New Roman" w:cs="Times New Roman"/>
          <w:sz w:val="24"/>
          <w:szCs w:val="24"/>
          <w:lang w:val="en-US"/>
          <w:rPrChange w:id="240" w:author="Microsoft Office User" w:date="2019-10-30T11:35:00Z">
            <w:rPr>
              <w:rFonts w:ascii="Times New Roman" w:hAnsi="Times New Roman" w:cs="Times New Roman"/>
              <w:sz w:val="24"/>
              <w:szCs w:val="24"/>
              <w:lang w:val="en-US"/>
            </w:rPr>
          </w:rPrChange>
        </w:rPr>
        <w:t xml:space="preserve">n addition to illuminating </w:t>
      </w:r>
      <w:r w:rsidRPr="000D46AE">
        <w:rPr>
          <w:rFonts w:ascii="Times New Roman" w:hAnsi="Times New Roman" w:cs="Times New Roman"/>
          <w:sz w:val="24"/>
          <w:szCs w:val="24"/>
          <w:lang w:val="en-US"/>
          <w:rPrChange w:id="241" w:author="Microsoft Office User" w:date="2019-10-30T11:35:00Z">
            <w:rPr>
              <w:rFonts w:ascii="Times New Roman" w:hAnsi="Times New Roman" w:cs="Times New Roman"/>
              <w:sz w:val="24"/>
              <w:szCs w:val="24"/>
              <w:lang w:val="en-US"/>
            </w:rPr>
          </w:rPrChange>
        </w:rPr>
        <w:t xml:space="preserve">previously hidden similarities and differences between </w:t>
      </w:r>
      <w:r w:rsidR="008E372E" w:rsidRPr="000D46AE">
        <w:rPr>
          <w:rFonts w:ascii="Times New Roman" w:hAnsi="Times New Roman" w:cs="Times New Roman"/>
          <w:sz w:val="24"/>
          <w:szCs w:val="24"/>
          <w:lang w:val="en-US"/>
          <w:rPrChange w:id="242" w:author="Microsoft Office User" w:date="2019-10-30T11:35:00Z">
            <w:rPr>
              <w:rFonts w:ascii="Times New Roman" w:hAnsi="Times New Roman" w:cs="Times New Roman"/>
              <w:sz w:val="24"/>
              <w:szCs w:val="24"/>
              <w:lang w:val="en-US"/>
            </w:rPr>
          </w:rPrChange>
        </w:rPr>
        <w:t>psychological</w:t>
      </w:r>
      <w:r w:rsidR="00E17D02" w:rsidRPr="000D46AE">
        <w:rPr>
          <w:rFonts w:ascii="Times New Roman" w:hAnsi="Times New Roman" w:cs="Times New Roman"/>
          <w:sz w:val="24"/>
          <w:szCs w:val="24"/>
          <w:lang w:val="en-US"/>
          <w:rPrChange w:id="243" w:author="Microsoft Office User" w:date="2019-10-30T11:35:00Z">
            <w:rPr>
              <w:rFonts w:ascii="Times New Roman" w:hAnsi="Times New Roman" w:cs="Times New Roman"/>
              <w:sz w:val="24"/>
              <w:szCs w:val="24"/>
              <w:lang w:val="en-US"/>
            </w:rPr>
          </w:rPrChange>
        </w:rPr>
        <w:t xml:space="preserve"> </w:t>
      </w:r>
      <w:r w:rsidR="007C12E9" w:rsidRPr="000D46AE">
        <w:rPr>
          <w:rFonts w:ascii="Times New Roman" w:hAnsi="Times New Roman" w:cs="Times New Roman"/>
          <w:sz w:val="24"/>
          <w:szCs w:val="24"/>
          <w:lang w:val="en-US"/>
          <w:rPrChange w:id="244" w:author="Microsoft Office User" w:date="2019-10-30T11:35:00Z">
            <w:rPr>
              <w:rFonts w:ascii="Times New Roman" w:hAnsi="Times New Roman" w:cs="Times New Roman"/>
              <w:sz w:val="24"/>
              <w:szCs w:val="24"/>
              <w:lang w:val="en-US"/>
            </w:rPr>
          </w:rPrChange>
        </w:rPr>
        <w:t xml:space="preserve">phenomena </w:t>
      </w:r>
      <w:r w:rsidRPr="000D46AE">
        <w:rPr>
          <w:rFonts w:ascii="Times New Roman" w:hAnsi="Times New Roman" w:cs="Times New Roman"/>
          <w:sz w:val="24"/>
          <w:szCs w:val="24"/>
          <w:lang w:val="en-US"/>
          <w:rPrChange w:id="245" w:author="Microsoft Office User" w:date="2019-10-30T11:35:00Z">
            <w:rPr>
              <w:rFonts w:ascii="Times New Roman" w:hAnsi="Times New Roman" w:cs="Times New Roman"/>
              <w:sz w:val="24"/>
              <w:szCs w:val="24"/>
              <w:lang w:val="en-US"/>
            </w:rPr>
          </w:rPrChange>
        </w:rPr>
        <w:t>(heuristic value)</w:t>
      </w:r>
      <w:r w:rsidR="008E372E" w:rsidRPr="000D46AE">
        <w:rPr>
          <w:rFonts w:ascii="Times New Roman" w:hAnsi="Times New Roman" w:cs="Times New Roman"/>
          <w:sz w:val="24"/>
          <w:szCs w:val="24"/>
          <w:lang w:val="en-US"/>
          <w:rPrChange w:id="246" w:author="Microsoft Office User" w:date="2019-10-30T11:35:00Z">
            <w:rPr>
              <w:rFonts w:ascii="Times New Roman" w:hAnsi="Times New Roman" w:cs="Times New Roman"/>
              <w:sz w:val="24"/>
              <w:szCs w:val="24"/>
              <w:lang w:val="en-US"/>
            </w:rPr>
          </w:rPrChange>
        </w:rPr>
        <w:t xml:space="preserve">, </w:t>
      </w:r>
      <w:r w:rsidR="00BD6179" w:rsidRPr="000D46AE">
        <w:rPr>
          <w:rFonts w:ascii="Times New Roman" w:hAnsi="Times New Roman" w:cs="Times New Roman"/>
          <w:sz w:val="24"/>
          <w:szCs w:val="24"/>
          <w:lang w:val="en-US"/>
          <w:rPrChange w:id="247" w:author="Microsoft Office User" w:date="2019-10-30T11:35:00Z">
            <w:rPr>
              <w:rFonts w:ascii="Times New Roman" w:hAnsi="Times New Roman" w:cs="Times New Roman"/>
              <w:sz w:val="24"/>
              <w:szCs w:val="24"/>
              <w:lang w:val="en-US"/>
            </w:rPr>
          </w:rPrChange>
        </w:rPr>
        <w:t xml:space="preserve">the shared features principle </w:t>
      </w:r>
      <w:r w:rsidR="008E372E" w:rsidRPr="000D46AE">
        <w:rPr>
          <w:rFonts w:ascii="Times New Roman" w:hAnsi="Times New Roman" w:cs="Times New Roman"/>
          <w:sz w:val="24"/>
          <w:szCs w:val="24"/>
          <w:lang w:val="en-US"/>
          <w:rPrChange w:id="248" w:author="Microsoft Office User" w:date="2019-10-30T11:35:00Z">
            <w:rPr>
              <w:rFonts w:ascii="Times New Roman" w:hAnsi="Times New Roman" w:cs="Times New Roman"/>
              <w:sz w:val="24"/>
              <w:szCs w:val="24"/>
              <w:lang w:val="en-US"/>
            </w:rPr>
          </w:rPrChange>
        </w:rPr>
        <w:t xml:space="preserve">also </w:t>
      </w:r>
      <w:r w:rsidRPr="000D46AE">
        <w:rPr>
          <w:rFonts w:ascii="Times New Roman" w:hAnsi="Times New Roman" w:cs="Times New Roman"/>
          <w:sz w:val="24"/>
          <w:szCs w:val="24"/>
          <w:lang w:val="en-US"/>
          <w:rPrChange w:id="249" w:author="Microsoft Office User" w:date="2019-10-30T11:35:00Z">
            <w:rPr>
              <w:rFonts w:ascii="Times New Roman" w:hAnsi="Times New Roman" w:cs="Times New Roman"/>
              <w:sz w:val="24"/>
              <w:szCs w:val="24"/>
              <w:lang w:val="en-US"/>
            </w:rPr>
          </w:rPrChange>
        </w:rPr>
        <w:t>open</w:t>
      </w:r>
      <w:r w:rsidR="007C12E9" w:rsidRPr="000D46AE">
        <w:rPr>
          <w:rFonts w:ascii="Times New Roman" w:hAnsi="Times New Roman" w:cs="Times New Roman"/>
          <w:sz w:val="24"/>
          <w:szCs w:val="24"/>
          <w:lang w:val="en-US"/>
          <w:rPrChange w:id="250" w:author="Microsoft Office User" w:date="2019-10-30T11:35:00Z">
            <w:rPr>
              <w:rFonts w:ascii="Times New Roman" w:hAnsi="Times New Roman" w:cs="Times New Roman"/>
              <w:sz w:val="24"/>
              <w:szCs w:val="24"/>
              <w:lang w:val="en-US"/>
            </w:rPr>
          </w:rPrChange>
        </w:rPr>
        <w:t>s</w:t>
      </w:r>
      <w:r w:rsidRPr="000D46AE">
        <w:rPr>
          <w:rFonts w:ascii="Times New Roman" w:hAnsi="Times New Roman" w:cs="Times New Roman"/>
          <w:sz w:val="24"/>
          <w:szCs w:val="24"/>
          <w:lang w:val="en-US"/>
          <w:rPrChange w:id="251" w:author="Microsoft Office User" w:date="2019-10-30T11:35:00Z">
            <w:rPr>
              <w:rFonts w:ascii="Times New Roman" w:hAnsi="Times New Roman" w:cs="Times New Roman"/>
              <w:sz w:val="24"/>
              <w:szCs w:val="24"/>
              <w:lang w:val="en-US"/>
            </w:rPr>
          </w:rPrChange>
        </w:rPr>
        <w:t xml:space="preserve"> up entirely new avenues </w:t>
      </w:r>
      <w:r w:rsidR="007C12E9" w:rsidRPr="000D46AE">
        <w:rPr>
          <w:rFonts w:ascii="Times New Roman" w:hAnsi="Times New Roman" w:cs="Times New Roman"/>
          <w:sz w:val="24"/>
          <w:szCs w:val="24"/>
          <w:lang w:val="en-US"/>
          <w:rPrChange w:id="252" w:author="Microsoft Office User" w:date="2019-10-30T11:35:00Z">
            <w:rPr>
              <w:rFonts w:ascii="Times New Roman" w:hAnsi="Times New Roman" w:cs="Times New Roman"/>
              <w:sz w:val="24"/>
              <w:szCs w:val="24"/>
              <w:lang w:val="en-US"/>
            </w:rPr>
          </w:rPrChange>
        </w:rPr>
        <w:t xml:space="preserve">for </w:t>
      </w:r>
      <w:r w:rsidRPr="000D46AE">
        <w:rPr>
          <w:rFonts w:ascii="Times New Roman" w:hAnsi="Times New Roman" w:cs="Times New Roman"/>
          <w:sz w:val="24"/>
          <w:szCs w:val="24"/>
          <w:lang w:val="en-US"/>
          <w:rPrChange w:id="253" w:author="Microsoft Office User" w:date="2019-10-30T11:35:00Z">
            <w:rPr>
              <w:rFonts w:ascii="Times New Roman" w:hAnsi="Times New Roman" w:cs="Times New Roman"/>
              <w:sz w:val="24"/>
              <w:szCs w:val="24"/>
              <w:lang w:val="en-US"/>
            </w:rPr>
          </w:rPrChange>
        </w:rPr>
        <w:t xml:space="preserve">study (predictive value). </w:t>
      </w:r>
      <w:r w:rsidR="000E2B5B" w:rsidRPr="000D46AE">
        <w:rPr>
          <w:rFonts w:ascii="Times New Roman" w:hAnsi="Times New Roman" w:cs="Times New Roman"/>
          <w:sz w:val="24"/>
          <w:szCs w:val="24"/>
          <w:lang w:val="en-US"/>
          <w:rPrChange w:id="254" w:author="Microsoft Office User" w:date="2019-10-30T11:35:00Z">
            <w:rPr>
              <w:rFonts w:ascii="Times New Roman" w:hAnsi="Times New Roman" w:cs="Times New Roman"/>
              <w:sz w:val="24"/>
              <w:szCs w:val="24"/>
              <w:lang w:val="en-US"/>
            </w:rPr>
          </w:rPrChange>
        </w:rPr>
        <w:t xml:space="preserve">Before unpacking its heuristic and predictive value, we </w:t>
      </w:r>
      <w:r w:rsidR="004E337D" w:rsidRPr="000D46AE">
        <w:rPr>
          <w:rFonts w:ascii="Times New Roman" w:hAnsi="Times New Roman" w:cs="Times New Roman"/>
          <w:sz w:val="24"/>
          <w:szCs w:val="24"/>
          <w:lang w:val="en-US"/>
          <w:rPrChange w:id="255" w:author="Microsoft Office User" w:date="2019-10-30T11:35:00Z">
            <w:rPr>
              <w:rFonts w:ascii="Times New Roman" w:hAnsi="Times New Roman" w:cs="Times New Roman"/>
              <w:sz w:val="24"/>
              <w:szCs w:val="24"/>
              <w:lang w:val="en-US"/>
            </w:rPr>
          </w:rPrChange>
        </w:rPr>
        <w:t xml:space="preserve">will </w:t>
      </w:r>
      <w:r w:rsidR="000E2B5B" w:rsidRPr="000D46AE">
        <w:rPr>
          <w:rFonts w:ascii="Times New Roman" w:hAnsi="Times New Roman" w:cs="Times New Roman"/>
          <w:sz w:val="24"/>
          <w:szCs w:val="24"/>
          <w:lang w:val="en-US"/>
          <w:rPrChange w:id="256" w:author="Microsoft Office User" w:date="2019-10-30T11:35:00Z">
            <w:rPr>
              <w:rFonts w:ascii="Times New Roman" w:hAnsi="Times New Roman" w:cs="Times New Roman"/>
              <w:sz w:val="24"/>
              <w:szCs w:val="24"/>
              <w:lang w:val="en-US"/>
            </w:rPr>
          </w:rPrChange>
        </w:rPr>
        <w:t>first specify the principle itself</w:t>
      </w:r>
      <w:r w:rsidR="00705238" w:rsidRPr="000D46AE">
        <w:rPr>
          <w:rFonts w:ascii="Times New Roman" w:hAnsi="Times New Roman" w:cs="Times New Roman"/>
          <w:sz w:val="24"/>
          <w:szCs w:val="24"/>
          <w:lang w:val="en-US"/>
          <w:rPrChange w:id="257" w:author="Microsoft Office User" w:date="2019-10-30T11:35:00Z">
            <w:rPr>
              <w:rFonts w:ascii="Times New Roman" w:hAnsi="Times New Roman" w:cs="Times New Roman"/>
              <w:sz w:val="24"/>
              <w:szCs w:val="24"/>
              <w:lang w:val="en-US"/>
            </w:rPr>
          </w:rPrChange>
        </w:rPr>
        <w:t>.</w:t>
      </w:r>
      <w:r w:rsidR="000E2B5B" w:rsidRPr="000D46AE">
        <w:rPr>
          <w:rFonts w:ascii="Times New Roman" w:hAnsi="Times New Roman" w:cs="Times New Roman"/>
          <w:sz w:val="24"/>
          <w:szCs w:val="24"/>
          <w:lang w:val="en-US"/>
          <w:rPrChange w:id="258" w:author="Microsoft Office User" w:date="2019-10-30T11:35:00Z">
            <w:rPr>
              <w:rFonts w:ascii="Times New Roman" w:hAnsi="Times New Roman" w:cs="Times New Roman"/>
              <w:sz w:val="24"/>
              <w:szCs w:val="24"/>
              <w:lang w:val="en-US"/>
            </w:rPr>
          </w:rPrChange>
        </w:rPr>
        <w:t xml:space="preserve"> </w:t>
      </w:r>
      <w:r w:rsidR="00705238" w:rsidRPr="000D46AE">
        <w:rPr>
          <w:rFonts w:ascii="Times New Roman" w:hAnsi="Times New Roman" w:cs="Times New Roman"/>
          <w:sz w:val="24"/>
          <w:szCs w:val="24"/>
          <w:lang w:val="en-US"/>
          <w:rPrChange w:id="259" w:author="Microsoft Office User" w:date="2019-10-30T11:35:00Z">
            <w:rPr>
              <w:rFonts w:ascii="Times New Roman" w:hAnsi="Times New Roman" w:cs="Times New Roman"/>
              <w:sz w:val="24"/>
              <w:szCs w:val="24"/>
              <w:lang w:val="en-US"/>
            </w:rPr>
          </w:rPrChange>
        </w:rPr>
        <w:t xml:space="preserve">We will do so </w:t>
      </w:r>
      <w:r w:rsidR="004E337D" w:rsidRPr="000D46AE">
        <w:rPr>
          <w:rFonts w:ascii="Times New Roman" w:hAnsi="Times New Roman" w:cs="Times New Roman"/>
          <w:sz w:val="24"/>
          <w:szCs w:val="24"/>
          <w:lang w:val="en-US"/>
          <w:rPrChange w:id="260" w:author="Microsoft Office User" w:date="2019-10-30T11:35:00Z">
            <w:rPr>
              <w:rFonts w:ascii="Times New Roman" w:hAnsi="Times New Roman" w:cs="Times New Roman"/>
              <w:sz w:val="24"/>
              <w:szCs w:val="24"/>
              <w:lang w:val="en-US"/>
            </w:rPr>
          </w:rPrChange>
        </w:rPr>
        <w:t xml:space="preserve">by drawing on </w:t>
      </w:r>
      <w:r w:rsidR="000E2B5B" w:rsidRPr="000D46AE">
        <w:rPr>
          <w:rFonts w:ascii="Times New Roman" w:hAnsi="Times New Roman" w:cs="Times New Roman"/>
          <w:sz w:val="24"/>
          <w:szCs w:val="24"/>
          <w:lang w:val="en-US"/>
          <w:rPrChange w:id="261" w:author="Microsoft Office User" w:date="2019-10-30T11:35:00Z">
            <w:rPr>
              <w:rFonts w:ascii="Times New Roman" w:hAnsi="Times New Roman" w:cs="Times New Roman"/>
              <w:sz w:val="24"/>
              <w:szCs w:val="24"/>
              <w:lang w:val="en-US"/>
            </w:rPr>
          </w:rPrChange>
        </w:rPr>
        <w:t xml:space="preserve">a recently developed conceptual framework </w:t>
      </w:r>
      <w:r w:rsidR="00705238" w:rsidRPr="000D46AE">
        <w:rPr>
          <w:rFonts w:ascii="Times New Roman" w:hAnsi="Times New Roman" w:cs="Times New Roman"/>
          <w:sz w:val="24"/>
          <w:szCs w:val="24"/>
          <w:lang w:val="en-US"/>
          <w:rPrChange w:id="262" w:author="Microsoft Office User" w:date="2019-10-30T11:35:00Z">
            <w:rPr>
              <w:rFonts w:ascii="Times New Roman" w:hAnsi="Times New Roman" w:cs="Times New Roman"/>
              <w:sz w:val="24"/>
              <w:szCs w:val="24"/>
              <w:lang w:val="en-US"/>
            </w:rPr>
          </w:rPrChange>
        </w:rPr>
        <w:t xml:space="preserve">that centers on the idea of </w:t>
      </w:r>
      <w:r w:rsidR="000E2B5B" w:rsidRPr="000D46AE">
        <w:rPr>
          <w:rFonts w:ascii="Times New Roman" w:hAnsi="Times New Roman" w:cs="Times New Roman"/>
          <w:sz w:val="24"/>
          <w:szCs w:val="24"/>
          <w:lang w:val="en-US"/>
          <w:rPrChange w:id="263" w:author="Microsoft Office User" w:date="2019-10-30T11:35:00Z">
            <w:rPr>
              <w:rFonts w:ascii="Times New Roman" w:hAnsi="Times New Roman" w:cs="Times New Roman"/>
              <w:sz w:val="24"/>
              <w:szCs w:val="24"/>
              <w:lang w:val="en-US"/>
            </w:rPr>
          </w:rPrChange>
        </w:rPr>
        <w:t xml:space="preserve">feature transformation </w:t>
      </w:r>
      <w:r w:rsidR="004E337D" w:rsidRPr="000D46AE">
        <w:rPr>
          <w:rFonts w:ascii="Times New Roman" w:hAnsi="Times New Roman" w:cs="Times New Roman"/>
          <w:sz w:val="24"/>
          <w:szCs w:val="24"/>
          <w:lang w:val="en-US"/>
          <w:rPrChange w:id="264" w:author="Microsoft Office User" w:date="2019-10-30T11:35:00Z">
            <w:rPr>
              <w:rFonts w:ascii="Times New Roman" w:hAnsi="Times New Roman" w:cs="Times New Roman"/>
              <w:sz w:val="24"/>
              <w:szCs w:val="24"/>
              <w:lang w:val="en-US"/>
            </w:rPr>
          </w:rPrChange>
        </w:rPr>
        <w:t>(</w:t>
      </w:r>
      <w:r w:rsidR="00EB48ED" w:rsidRPr="000D46AE">
        <w:rPr>
          <w:rFonts w:ascii="Times New Roman" w:hAnsi="Times New Roman" w:cs="Times New Roman"/>
          <w:sz w:val="24"/>
          <w:szCs w:val="24"/>
          <w:lang w:val="en-US"/>
          <w:rPrChange w:id="265" w:author="Microsoft Office User" w:date="2019-10-30T11:35:00Z">
            <w:rPr>
              <w:rFonts w:ascii="Times New Roman" w:hAnsi="Times New Roman" w:cs="Times New Roman"/>
              <w:sz w:val="24"/>
              <w:szCs w:val="24"/>
              <w:lang w:val="en-US"/>
            </w:rPr>
          </w:rPrChange>
        </w:rPr>
        <w:t xml:space="preserve">De Houwer, Richetin, Hughes, &amp; Perugini, </w:t>
      </w:r>
      <w:r w:rsidR="00BD6179" w:rsidRPr="000D46AE">
        <w:rPr>
          <w:rFonts w:ascii="Times New Roman" w:hAnsi="Times New Roman" w:cs="Times New Roman"/>
          <w:sz w:val="24"/>
          <w:szCs w:val="24"/>
          <w:lang w:val="en-US"/>
          <w:rPrChange w:id="266" w:author="Microsoft Office User" w:date="2019-10-30T11:35:00Z">
            <w:rPr>
              <w:rFonts w:ascii="Times New Roman" w:hAnsi="Times New Roman" w:cs="Times New Roman"/>
              <w:sz w:val="24"/>
              <w:szCs w:val="24"/>
              <w:lang w:val="en-US"/>
            </w:rPr>
          </w:rPrChange>
        </w:rPr>
        <w:t>2019</w:t>
      </w:r>
      <w:r w:rsidR="00EB48ED" w:rsidRPr="000D46AE">
        <w:rPr>
          <w:rFonts w:ascii="Times New Roman" w:hAnsi="Times New Roman" w:cs="Times New Roman"/>
          <w:sz w:val="24"/>
          <w:szCs w:val="24"/>
          <w:lang w:val="en-US"/>
          <w:rPrChange w:id="267" w:author="Microsoft Office User" w:date="2019-10-30T11:35:00Z">
            <w:rPr>
              <w:rFonts w:ascii="Times New Roman" w:hAnsi="Times New Roman" w:cs="Times New Roman"/>
              <w:sz w:val="24"/>
              <w:szCs w:val="24"/>
              <w:lang w:val="en-US"/>
            </w:rPr>
          </w:rPrChange>
        </w:rPr>
        <w:t>)</w:t>
      </w:r>
      <w:r w:rsidR="00176C7E" w:rsidRPr="000D46AE">
        <w:rPr>
          <w:rFonts w:ascii="Times New Roman" w:hAnsi="Times New Roman" w:cs="Times New Roman"/>
          <w:sz w:val="24"/>
          <w:szCs w:val="24"/>
          <w:lang w:val="en-US"/>
          <w:rPrChange w:id="268" w:author="Microsoft Office User" w:date="2019-10-30T11:35:00Z">
            <w:rPr>
              <w:rFonts w:ascii="Times New Roman" w:hAnsi="Times New Roman" w:cs="Times New Roman"/>
              <w:sz w:val="24"/>
              <w:szCs w:val="24"/>
              <w:lang w:val="en-US"/>
            </w:rPr>
          </w:rPrChange>
        </w:rPr>
        <w:t>.</w:t>
      </w:r>
      <w:r w:rsidR="00EB48ED" w:rsidRPr="000D46AE">
        <w:rPr>
          <w:rFonts w:ascii="Times New Roman" w:hAnsi="Times New Roman" w:cs="Times New Roman"/>
          <w:sz w:val="24"/>
          <w:szCs w:val="24"/>
          <w:lang w:val="en-US"/>
          <w:rPrChange w:id="269" w:author="Microsoft Office User" w:date="2019-10-30T11:35:00Z">
            <w:rPr>
              <w:rFonts w:ascii="Times New Roman" w:hAnsi="Times New Roman" w:cs="Times New Roman"/>
              <w:sz w:val="24"/>
              <w:szCs w:val="24"/>
              <w:lang w:val="en-US"/>
            </w:rPr>
          </w:rPrChange>
        </w:rPr>
        <w:t xml:space="preserve"> </w:t>
      </w:r>
    </w:p>
    <w:p w14:paraId="527DEADF" w14:textId="0063D79C" w:rsidR="00EB48ED" w:rsidRPr="000D46AE" w:rsidRDefault="00190A87" w:rsidP="00EB48ED">
      <w:pPr>
        <w:spacing w:line="480" w:lineRule="auto"/>
        <w:rPr>
          <w:rFonts w:ascii="Times New Roman" w:hAnsi="Times New Roman" w:cs="Times New Roman"/>
          <w:sz w:val="24"/>
          <w:szCs w:val="24"/>
          <w:lang w:val="en-US"/>
          <w:rPrChange w:id="270"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b/>
          <w:sz w:val="24"/>
          <w:szCs w:val="24"/>
          <w:lang w:val="en-US"/>
          <w:rPrChange w:id="271" w:author="Microsoft Office User" w:date="2019-10-30T11:35:00Z">
            <w:rPr>
              <w:rFonts w:ascii="Times New Roman" w:hAnsi="Times New Roman" w:cs="Times New Roman"/>
              <w:b/>
              <w:sz w:val="24"/>
              <w:szCs w:val="24"/>
              <w:lang w:val="en-US"/>
            </w:rPr>
          </w:rPrChange>
        </w:rPr>
        <w:t>Feature Transformation</w:t>
      </w:r>
    </w:p>
    <w:p w14:paraId="59B065B7" w14:textId="30FB319F" w:rsidR="00BC5915" w:rsidRPr="000D46AE" w:rsidRDefault="008E372E" w:rsidP="008E372E">
      <w:pPr>
        <w:spacing w:line="480" w:lineRule="auto"/>
        <w:ind w:firstLine="708"/>
        <w:rPr>
          <w:rFonts w:ascii="Times New Roman" w:hAnsi="Times New Roman" w:cs="Times New Roman"/>
          <w:sz w:val="24"/>
          <w:szCs w:val="24"/>
          <w:lang w:val="en-US"/>
          <w:rPrChange w:id="272"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273" w:author="Microsoft Office User" w:date="2019-10-30T11:35:00Z">
            <w:rPr>
              <w:rFonts w:ascii="Times New Roman" w:hAnsi="Times New Roman" w:cs="Times New Roman"/>
              <w:sz w:val="24"/>
              <w:szCs w:val="24"/>
              <w:lang w:val="en-US"/>
            </w:rPr>
          </w:rPrChange>
        </w:rPr>
        <w:t>Because the shared features principle applies to a wide range of known</w:t>
      </w:r>
      <w:r w:rsidR="00BD6179" w:rsidRPr="000D46AE">
        <w:rPr>
          <w:rFonts w:ascii="Times New Roman" w:hAnsi="Times New Roman" w:cs="Times New Roman"/>
          <w:sz w:val="24"/>
          <w:szCs w:val="24"/>
          <w:lang w:val="en-US"/>
          <w:rPrChange w:id="274" w:author="Microsoft Office User" w:date="2019-10-30T11:35:00Z">
            <w:rPr>
              <w:rFonts w:ascii="Times New Roman" w:hAnsi="Times New Roman" w:cs="Times New Roman"/>
              <w:sz w:val="24"/>
              <w:szCs w:val="24"/>
              <w:lang w:val="en-US"/>
            </w:rPr>
          </w:rPrChange>
        </w:rPr>
        <w:t>,</w:t>
      </w:r>
      <w:r w:rsidRPr="000D46AE">
        <w:rPr>
          <w:rFonts w:ascii="Times New Roman" w:hAnsi="Times New Roman" w:cs="Times New Roman"/>
          <w:sz w:val="24"/>
          <w:szCs w:val="24"/>
          <w:lang w:val="en-US"/>
          <w:rPrChange w:id="275" w:author="Microsoft Office User" w:date="2019-10-30T11:35:00Z">
            <w:rPr>
              <w:rFonts w:ascii="Times New Roman" w:hAnsi="Times New Roman" w:cs="Times New Roman"/>
              <w:sz w:val="24"/>
              <w:szCs w:val="24"/>
              <w:lang w:val="en-US"/>
            </w:rPr>
          </w:rPrChange>
        </w:rPr>
        <w:t xml:space="preserve"> and </w:t>
      </w:r>
      <w:r w:rsidR="00BD6179" w:rsidRPr="000D46AE">
        <w:rPr>
          <w:rFonts w:ascii="Times New Roman" w:hAnsi="Times New Roman" w:cs="Times New Roman"/>
          <w:sz w:val="24"/>
          <w:szCs w:val="24"/>
          <w:lang w:val="en-US"/>
          <w:rPrChange w:id="276" w:author="Microsoft Office User" w:date="2019-10-30T11:35:00Z">
            <w:rPr>
              <w:rFonts w:ascii="Times New Roman" w:hAnsi="Times New Roman" w:cs="Times New Roman"/>
              <w:sz w:val="24"/>
              <w:szCs w:val="24"/>
              <w:lang w:val="en-US"/>
            </w:rPr>
          </w:rPrChange>
        </w:rPr>
        <w:t>still to-be-</w:t>
      </w:r>
      <w:r w:rsidRPr="000D46AE">
        <w:rPr>
          <w:rFonts w:ascii="Times New Roman" w:hAnsi="Times New Roman" w:cs="Times New Roman"/>
          <w:sz w:val="24"/>
          <w:szCs w:val="24"/>
          <w:lang w:val="en-US"/>
          <w:rPrChange w:id="277" w:author="Microsoft Office User" w:date="2019-10-30T11:35:00Z">
            <w:rPr>
              <w:rFonts w:ascii="Times New Roman" w:hAnsi="Times New Roman" w:cs="Times New Roman"/>
              <w:sz w:val="24"/>
              <w:szCs w:val="24"/>
              <w:lang w:val="en-US"/>
            </w:rPr>
          </w:rPrChange>
        </w:rPr>
        <w:t xml:space="preserve">discovered empirical phenomena, it is </w:t>
      </w:r>
      <w:r w:rsidR="00727091" w:rsidRPr="000D46AE">
        <w:rPr>
          <w:rFonts w:ascii="Times New Roman" w:hAnsi="Times New Roman" w:cs="Times New Roman"/>
          <w:sz w:val="24"/>
          <w:szCs w:val="24"/>
          <w:lang w:val="en-US"/>
          <w:rPrChange w:id="278" w:author="Microsoft Office User" w:date="2019-10-30T11:35:00Z">
            <w:rPr>
              <w:rFonts w:ascii="Times New Roman" w:hAnsi="Times New Roman" w:cs="Times New Roman"/>
              <w:sz w:val="24"/>
              <w:szCs w:val="24"/>
              <w:lang w:val="en-US"/>
            </w:rPr>
          </w:rPrChange>
        </w:rPr>
        <w:t xml:space="preserve">best </w:t>
      </w:r>
      <w:r w:rsidRPr="000D46AE">
        <w:rPr>
          <w:rFonts w:ascii="Times New Roman" w:hAnsi="Times New Roman" w:cs="Times New Roman"/>
          <w:sz w:val="24"/>
          <w:szCs w:val="24"/>
          <w:lang w:val="en-US"/>
          <w:rPrChange w:id="279" w:author="Microsoft Office User" w:date="2019-10-30T11:35:00Z">
            <w:rPr>
              <w:rFonts w:ascii="Times New Roman" w:hAnsi="Times New Roman" w:cs="Times New Roman"/>
              <w:sz w:val="24"/>
              <w:szCs w:val="24"/>
              <w:lang w:val="en-US"/>
            </w:rPr>
          </w:rPrChange>
        </w:rPr>
        <w:t xml:space="preserve">described in abstract terms that do not refer to a specific phenomenon. </w:t>
      </w:r>
      <w:r w:rsidR="003E3CA0" w:rsidRPr="000D46AE">
        <w:rPr>
          <w:rFonts w:ascii="Times New Roman" w:hAnsi="Times New Roman" w:cs="Times New Roman"/>
          <w:sz w:val="24"/>
          <w:szCs w:val="24"/>
          <w:lang w:val="en-US"/>
          <w:rPrChange w:id="280" w:author="Microsoft Office User" w:date="2019-10-30T11:35:00Z">
            <w:rPr>
              <w:rFonts w:ascii="Times New Roman" w:hAnsi="Times New Roman" w:cs="Times New Roman"/>
              <w:sz w:val="24"/>
              <w:szCs w:val="24"/>
              <w:lang w:val="en-US"/>
            </w:rPr>
          </w:rPrChange>
        </w:rPr>
        <w:t xml:space="preserve">De Houwer et al. (2019) recently introduced a framework that may prove useful in this regard. Their framework </w:t>
      </w:r>
      <w:r w:rsidRPr="000D46AE">
        <w:rPr>
          <w:rFonts w:ascii="Times New Roman" w:hAnsi="Times New Roman" w:cs="Times New Roman"/>
          <w:sz w:val="24"/>
          <w:szCs w:val="24"/>
          <w:lang w:val="en-US"/>
          <w:rPrChange w:id="281" w:author="Microsoft Office User" w:date="2019-10-30T11:35:00Z">
            <w:rPr>
              <w:rFonts w:ascii="Times New Roman" w:hAnsi="Times New Roman" w:cs="Times New Roman"/>
              <w:sz w:val="24"/>
              <w:szCs w:val="24"/>
              <w:lang w:val="en-US"/>
            </w:rPr>
          </w:rPrChange>
        </w:rPr>
        <w:t xml:space="preserve">consists of four </w:t>
      </w:r>
      <w:r w:rsidR="003E3CA0" w:rsidRPr="000D46AE">
        <w:rPr>
          <w:rFonts w:ascii="Times New Roman" w:hAnsi="Times New Roman" w:cs="Times New Roman"/>
          <w:sz w:val="24"/>
          <w:szCs w:val="24"/>
          <w:lang w:val="en-US"/>
          <w:rPrChange w:id="282" w:author="Microsoft Office User" w:date="2019-10-30T11:35:00Z">
            <w:rPr>
              <w:rFonts w:ascii="Times New Roman" w:hAnsi="Times New Roman" w:cs="Times New Roman"/>
              <w:sz w:val="24"/>
              <w:szCs w:val="24"/>
              <w:lang w:val="en-US"/>
            </w:rPr>
          </w:rPrChange>
        </w:rPr>
        <w:t>abstract concepts</w:t>
      </w:r>
      <w:r w:rsidRPr="000D46AE">
        <w:rPr>
          <w:rFonts w:ascii="Times New Roman" w:hAnsi="Times New Roman" w:cs="Times New Roman"/>
          <w:sz w:val="24"/>
          <w:szCs w:val="24"/>
          <w:lang w:val="en-US"/>
          <w:rPrChange w:id="283" w:author="Microsoft Office User" w:date="2019-10-30T11:35:00Z">
            <w:rPr>
              <w:rFonts w:ascii="Times New Roman" w:hAnsi="Times New Roman" w:cs="Times New Roman"/>
              <w:sz w:val="24"/>
              <w:szCs w:val="24"/>
              <w:lang w:val="en-US"/>
            </w:rPr>
          </w:rPrChange>
        </w:rPr>
        <w:t>: source feature</w:t>
      </w:r>
      <w:r w:rsidR="00BD6179" w:rsidRPr="000D46AE">
        <w:rPr>
          <w:rFonts w:ascii="Times New Roman" w:hAnsi="Times New Roman" w:cs="Times New Roman"/>
          <w:sz w:val="24"/>
          <w:szCs w:val="24"/>
          <w:lang w:val="en-US"/>
          <w:rPrChange w:id="284" w:author="Microsoft Office User" w:date="2019-10-30T11:35:00Z">
            <w:rPr>
              <w:rFonts w:ascii="Times New Roman" w:hAnsi="Times New Roman" w:cs="Times New Roman"/>
              <w:sz w:val="24"/>
              <w:szCs w:val="24"/>
              <w:lang w:val="en-US"/>
            </w:rPr>
          </w:rPrChange>
        </w:rPr>
        <w:t>s</w:t>
      </w:r>
      <w:r w:rsidRPr="000D46AE">
        <w:rPr>
          <w:rFonts w:ascii="Times New Roman" w:hAnsi="Times New Roman" w:cs="Times New Roman"/>
          <w:sz w:val="24"/>
          <w:szCs w:val="24"/>
          <w:lang w:val="en-US"/>
          <w:rPrChange w:id="285" w:author="Microsoft Office User" w:date="2019-10-30T11:35:00Z">
            <w:rPr>
              <w:rFonts w:ascii="Times New Roman" w:hAnsi="Times New Roman" w:cs="Times New Roman"/>
              <w:sz w:val="24"/>
              <w:szCs w:val="24"/>
              <w:lang w:val="en-US"/>
            </w:rPr>
          </w:rPrChange>
        </w:rPr>
        <w:t>, target features, source object</w:t>
      </w:r>
      <w:r w:rsidR="00BD6179" w:rsidRPr="000D46AE">
        <w:rPr>
          <w:rFonts w:ascii="Times New Roman" w:hAnsi="Times New Roman" w:cs="Times New Roman"/>
          <w:sz w:val="24"/>
          <w:szCs w:val="24"/>
          <w:lang w:val="en-US"/>
          <w:rPrChange w:id="286" w:author="Microsoft Office User" w:date="2019-10-30T11:35:00Z">
            <w:rPr>
              <w:rFonts w:ascii="Times New Roman" w:hAnsi="Times New Roman" w:cs="Times New Roman"/>
              <w:sz w:val="24"/>
              <w:szCs w:val="24"/>
              <w:lang w:val="en-US"/>
            </w:rPr>
          </w:rPrChange>
        </w:rPr>
        <w:t>s</w:t>
      </w:r>
      <w:r w:rsidRPr="000D46AE">
        <w:rPr>
          <w:rFonts w:ascii="Times New Roman" w:hAnsi="Times New Roman" w:cs="Times New Roman"/>
          <w:sz w:val="24"/>
          <w:szCs w:val="24"/>
          <w:lang w:val="en-US"/>
          <w:rPrChange w:id="287" w:author="Microsoft Office User" w:date="2019-10-30T11:35:00Z">
            <w:rPr>
              <w:rFonts w:ascii="Times New Roman" w:hAnsi="Times New Roman" w:cs="Times New Roman"/>
              <w:sz w:val="24"/>
              <w:szCs w:val="24"/>
              <w:lang w:val="en-US"/>
            </w:rPr>
          </w:rPrChange>
        </w:rPr>
        <w:t>, and target object</w:t>
      </w:r>
      <w:r w:rsidR="00BD6179" w:rsidRPr="000D46AE">
        <w:rPr>
          <w:rFonts w:ascii="Times New Roman" w:hAnsi="Times New Roman" w:cs="Times New Roman"/>
          <w:sz w:val="24"/>
          <w:szCs w:val="24"/>
          <w:lang w:val="en-US"/>
          <w:rPrChange w:id="288" w:author="Microsoft Office User" w:date="2019-10-30T11:35:00Z">
            <w:rPr>
              <w:rFonts w:ascii="Times New Roman" w:hAnsi="Times New Roman" w:cs="Times New Roman"/>
              <w:sz w:val="24"/>
              <w:szCs w:val="24"/>
              <w:lang w:val="en-US"/>
            </w:rPr>
          </w:rPrChange>
        </w:rPr>
        <w:t>s</w:t>
      </w:r>
      <w:r w:rsidRPr="000D46AE">
        <w:rPr>
          <w:rFonts w:ascii="Times New Roman" w:hAnsi="Times New Roman" w:cs="Times New Roman"/>
          <w:sz w:val="24"/>
          <w:szCs w:val="24"/>
          <w:lang w:val="en-US"/>
          <w:rPrChange w:id="289" w:author="Microsoft Office User" w:date="2019-10-30T11:35:00Z">
            <w:rPr>
              <w:rFonts w:ascii="Times New Roman" w:hAnsi="Times New Roman" w:cs="Times New Roman"/>
              <w:sz w:val="24"/>
              <w:szCs w:val="24"/>
              <w:lang w:val="en-US"/>
            </w:rPr>
          </w:rPrChange>
        </w:rPr>
        <w:t xml:space="preserve">. </w:t>
      </w:r>
      <w:r w:rsidR="003E3CA0" w:rsidRPr="000D46AE">
        <w:rPr>
          <w:rFonts w:ascii="Times New Roman" w:hAnsi="Times New Roman" w:cs="Times New Roman"/>
          <w:sz w:val="24"/>
          <w:szCs w:val="24"/>
          <w:lang w:val="en-US"/>
          <w:rPrChange w:id="290" w:author="Microsoft Office User" w:date="2019-10-30T11:35:00Z">
            <w:rPr>
              <w:rFonts w:ascii="Times New Roman" w:hAnsi="Times New Roman" w:cs="Times New Roman"/>
              <w:sz w:val="24"/>
              <w:szCs w:val="24"/>
              <w:lang w:val="en-US"/>
            </w:rPr>
          </w:rPrChange>
        </w:rPr>
        <w:t xml:space="preserve">According to this perspective, </w:t>
      </w:r>
      <w:r w:rsidR="00991685" w:rsidRPr="000D46AE">
        <w:rPr>
          <w:rFonts w:ascii="Times New Roman" w:hAnsi="Times New Roman" w:cs="Times New Roman"/>
          <w:sz w:val="24"/>
          <w:szCs w:val="24"/>
          <w:lang w:val="en-US"/>
          <w:rPrChange w:id="291" w:author="Microsoft Office User" w:date="2019-10-30T11:35:00Z">
            <w:rPr>
              <w:rFonts w:ascii="Times New Roman" w:hAnsi="Times New Roman" w:cs="Times New Roman"/>
              <w:sz w:val="24"/>
              <w:szCs w:val="24"/>
              <w:lang w:val="en-US"/>
            </w:rPr>
          </w:rPrChange>
        </w:rPr>
        <w:t>‘</w:t>
      </w:r>
      <w:r w:rsidR="0026072C" w:rsidRPr="000D46AE">
        <w:rPr>
          <w:rFonts w:ascii="Times New Roman" w:hAnsi="Times New Roman" w:cs="Times New Roman"/>
          <w:sz w:val="24"/>
          <w:szCs w:val="24"/>
          <w:lang w:val="en-US"/>
          <w:rPrChange w:id="292" w:author="Microsoft Office User" w:date="2019-10-30T11:35:00Z">
            <w:rPr>
              <w:rFonts w:ascii="Times New Roman" w:hAnsi="Times New Roman" w:cs="Times New Roman"/>
              <w:sz w:val="24"/>
              <w:szCs w:val="24"/>
              <w:lang w:val="en-US"/>
            </w:rPr>
          </w:rPrChange>
        </w:rPr>
        <w:t>objects</w:t>
      </w:r>
      <w:r w:rsidR="00991685" w:rsidRPr="000D46AE">
        <w:rPr>
          <w:rFonts w:ascii="Times New Roman" w:hAnsi="Times New Roman" w:cs="Times New Roman"/>
          <w:sz w:val="24"/>
          <w:szCs w:val="24"/>
          <w:lang w:val="en-US"/>
          <w:rPrChange w:id="293" w:author="Microsoft Office User" w:date="2019-10-30T11:35:00Z">
            <w:rPr>
              <w:rFonts w:ascii="Times New Roman" w:hAnsi="Times New Roman" w:cs="Times New Roman"/>
              <w:sz w:val="24"/>
              <w:szCs w:val="24"/>
              <w:lang w:val="en-US"/>
            </w:rPr>
          </w:rPrChange>
        </w:rPr>
        <w:t>’</w:t>
      </w:r>
      <w:r w:rsidR="0026072C" w:rsidRPr="000D46AE">
        <w:rPr>
          <w:rFonts w:ascii="Times New Roman" w:hAnsi="Times New Roman" w:cs="Times New Roman"/>
          <w:sz w:val="24"/>
          <w:szCs w:val="24"/>
          <w:lang w:val="en-US"/>
          <w:rPrChange w:id="294" w:author="Microsoft Office User" w:date="2019-10-30T11:35:00Z">
            <w:rPr>
              <w:rFonts w:ascii="Times New Roman" w:hAnsi="Times New Roman" w:cs="Times New Roman"/>
              <w:sz w:val="24"/>
              <w:szCs w:val="24"/>
              <w:lang w:val="en-US"/>
            </w:rPr>
          </w:rPrChange>
        </w:rPr>
        <w:t xml:space="preserve"> </w:t>
      </w:r>
      <w:r w:rsidR="0010119B" w:rsidRPr="000D46AE">
        <w:rPr>
          <w:rFonts w:ascii="Times New Roman" w:hAnsi="Times New Roman" w:cs="Times New Roman"/>
          <w:sz w:val="24"/>
          <w:szCs w:val="24"/>
          <w:lang w:val="en-US"/>
          <w:rPrChange w:id="295" w:author="Microsoft Office User" w:date="2019-10-30T11:35:00Z">
            <w:rPr>
              <w:rFonts w:ascii="Times New Roman" w:hAnsi="Times New Roman" w:cs="Times New Roman"/>
              <w:sz w:val="24"/>
              <w:szCs w:val="24"/>
              <w:lang w:val="en-US"/>
            </w:rPr>
          </w:rPrChange>
        </w:rPr>
        <w:t xml:space="preserve">are broadly defined </w:t>
      </w:r>
      <w:r w:rsidR="0026072C" w:rsidRPr="000D46AE">
        <w:rPr>
          <w:rFonts w:ascii="Times New Roman" w:hAnsi="Times New Roman" w:cs="Times New Roman"/>
          <w:sz w:val="24"/>
          <w:szCs w:val="24"/>
          <w:lang w:val="en-US"/>
          <w:rPrChange w:id="296" w:author="Microsoft Office User" w:date="2019-10-30T11:35:00Z">
            <w:rPr>
              <w:rFonts w:ascii="Times New Roman" w:hAnsi="Times New Roman" w:cs="Times New Roman"/>
              <w:sz w:val="24"/>
              <w:szCs w:val="24"/>
              <w:lang w:val="en-US"/>
            </w:rPr>
          </w:rPrChange>
        </w:rPr>
        <w:t>as any potential stimulus</w:t>
      </w:r>
      <w:r w:rsidRPr="000D46AE">
        <w:rPr>
          <w:rFonts w:ascii="Times New Roman" w:hAnsi="Times New Roman" w:cs="Times New Roman"/>
          <w:sz w:val="24"/>
          <w:szCs w:val="24"/>
          <w:lang w:val="en-US"/>
          <w:rPrChange w:id="297" w:author="Microsoft Office User" w:date="2019-10-30T11:35:00Z">
            <w:rPr>
              <w:rFonts w:ascii="Times New Roman" w:hAnsi="Times New Roman" w:cs="Times New Roman"/>
              <w:sz w:val="24"/>
              <w:szCs w:val="24"/>
              <w:lang w:val="en-US"/>
            </w:rPr>
          </w:rPrChange>
        </w:rPr>
        <w:t xml:space="preserve"> or behavior</w:t>
      </w:r>
      <w:r w:rsidR="003E3CA0" w:rsidRPr="000D46AE">
        <w:rPr>
          <w:rFonts w:ascii="Times New Roman" w:hAnsi="Times New Roman" w:cs="Times New Roman"/>
          <w:sz w:val="24"/>
          <w:szCs w:val="24"/>
          <w:lang w:val="en-US"/>
          <w:rPrChange w:id="298" w:author="Microsoft Office User" w:date="2019-10-30T11:35:00Z">
            <w:rPr>
              <w:rFonts w:ascii="Times New Roman" w:hAnsi="Times New Roman" w:cs="Times New Roman"/>
              <w:sz w:val="24"/>
              <w:szCs w:val="24"/>
              <w:lang w:val="en-US"/>
            </w:rPr>
          </w:rPrChange>
        </w:rPr>
        <w:t>:</w:t>
      </w:r>
      <w:r w:rsidR="0026072C" w:rsidRPr="000D46AE">
        <w:rPr>
          <w:rFonts w:ascii="Times New Roman" w:hAnsi="Times New Roman" w:cs="Times New Roman"/>
          <w:sz w:val="24"/>
          <w:szCs w:val="24"/>
          <w:lang w:val="en-US"/>
          <w:rPrChange w:id="299" w:author="Microsoft Office User" w:date="2019-10-30T11:35:00Z">
            <w:rPr>
              <w:rFonts w:ascii="Times New Roman" w:hAnsi="Times New Roman" w:cs="Times New Roman"/>
              <w:sz w:val="24"/>
              <w:szCs w:val="24"/>
              <w:lang w:val="en-US"/>
            </w:rPr>
          </w:rPrChange>
        </w:rPr>
        <w:t xml:space="preserve"> </w:t>
      </w:r>
      <w:r w:rsidR="003E3CA0" w:rsidRPr="000D46AE">
        <w:rPr>
          <w:rFonts w:ascii="Times New Roman" w:hAnsi="Times New Roman" w:cs="Times New Roman"/>
          <w:sz w:val="24"/>
          <w:szCs w:val="24"/>
          <w:lang w:val="en-US"/>
          <w:rPrChange w:id="300" w:author="Microsoft Office User" w:date="2019-10-30T11:35:00Z">
            <w:rPr>
              <w:rFonts w:ascii="Times New Roman" w:hAnsi="Times New Roman" w:cs="Times New Roman"/>
              <w:sz w:val="24"/>
              <w:szCs w:val="24"/>
              <w:lang w:val="en-US"/>
            </w:rPr>
          </w:rPrChange>
        </w:rPr>
        <w:t xml:space="preserve">they </w:t>
      </w:r>
      <w:r w:rsidR="0026072C" w:rsidRPr="000D46AE">
        <w:rPr>
          <w:rFonts w:ascii="Times New Roman" w:hAnsi="Times New Roman" w:cs="Times New Roman"/>
          <w:sz w:val="24"/>
          <w:szCs w:val="24"/>
          <w:lang w:val="en-US"/>
          <w:rPrChange w:id="301" w:author="Microsoft Office User" w:date="2019-10-30T11:35:00Z">
            <w:rPr>
              <w:rFonts w:ascii="Times New Roman" w:hAnsi="Times New Roman" w:cs="Times New Roman"/>
              <w:sz w:val="24"/>
              <w:szCs w:val="24"/>
              <w:lang w:val="en-US"/>
            </w:rPr>
          </w:rPrChange>
        </w:rPr>
        <w:t xml:space="preserve">can </w:t>
      </w:r>
      <w:r w:rsidR="00A64E3B" w:rsidRPr="000D46AE">
        <w:rPr>
          <w:rFonts w:ascii="Times New Roman" w:hAnsi="Times New Roman" w:cs="Times New Roman"/>
          <w:sz w:val="24"/>
          <w:szCs w:val="24"/>
          <w:lang w:val="en-US"/>
          <w:rPrChange w:id="302" w:author="Microsoft Office User" w:date="2019-10-30T11:35:00Z">
            <w:rPr>
              <w:rFonts w:ascii="Times New Roman" w:hAnsi="Times New Roman" w:cs="Times New Roman"/>
              <w:sz w:val="24"/>
              <w:szCs w:val="24"/>
              <w:lang w:val="en-US"/>
            </w:rPr>
          </w:rPrChange>
        </w:rPr>
        <w:t xml:space="preserve">refer to </w:t>
      </w:r>
      <w:r w:rsidR="0026072C" w:rsidRPr="000D46AE">
        <w:rPr>
          <w:rFonts w:ascii="Times New Roman" w:hAnsi="Times New Roman" w:cs="Times New Roman"/>
          <w:sz w:val="24"/>
          <w:szCs w:val="24"/>
          <w:lang w:val="en-US"/>
          <w:rPrChange w:id="303" w:author="Microsoft Office User" w:date="2019-10-30T11:35:00Z">
            <w:rPr>
              <w:rFonts w:ascii="Times New Roman" w:hAnsi="Times New Roman" w:cs="Times New Roman"/>
              <w:sz w:val="24"/>
              <w:szCs w:val="24"/>
              <w:lang w:val="en-US"/>
            </w:rPr>
          </w:rPrChange>
        </w:rPr>
        <w:t xml:space="preserve">people, animals, inanimate </w:t>
      </w:r>
      <w:r w:rsidR="00A64E3B" w:rsidRPr="000D46AE">
        <w:rPr>
          <w:rFonts w:ascii="Times New Roman" w:hAnsi="Times New Roman" w:cs="Times New Roman"/>
          <w:sz w:val="24"/>
          <w:szCs w:val="24"/>
          <w:lang w:val="en-US"/>
          <w:rPrChange w:id="304" w:author="Microsoft Office User" w:date="2019-10-30T11:35:00Z">
            <w:rPr>
              <w:rFonts w:ascii="Times New Roman" w:hAnsi="Times New Roman" w:cs="Times New Roman"/>
              <w:sz w:val="24"/>
              <w:szCs w:val="24"/>
              <w:lang w:val="en-US"/>
            </w:rPr>
          </w:rPrChange>
        </w:rPr>
        <w:t>items</w:t>
      </w:r>
      <w:r w:rsidR="0026072C" w:rsidRPr="000D46AE">
        <w:rPr>
          <w:rFonts w:ascii="Times New Roman" w:hAnsi="Times New Roman" w:cs="Times New Roman"/>
          <w:sz w:val="24"/>
          <w:szCs w:val="24"/>
          <w:lang w:val="en-US"/>
          <w:rPrChange w:id="305" w:author="Microsoft Office User" w:date="2019-10-30T11:35:00Z">
            <w:rPr>
              <w:rFonts w:ascii="Times New Roman" w:hAnsi="Times New Roman" w:cs="Times New Roman"/>
              <w:sz w:val="24"/>
              <w:szCs w:val="24"/>
              <w:lang w:val="en-US"/>
            </w:rPr>
          </w:rPrChange>
        </w:rPr>
        <w:t xml:space="preserve">, and even responses. </w:t>
      </w:r>
      <w:r w:rsidR="003E3CA0" w:rsidRPr="000D46AE">
        <w:rPr>
          <w:rFonts w:ascii="Times New Roman" w:hAnsi="Times New Roman" w:cs="Times New Roman"/>
          <w:sz w:val="24"/>
          <w:szCs w:val="24"/>
          <w:lang w:val="en-US"/>
          <w:rPrChange w:id="306" w:author="Microsoft Office User" w:date="2019-10-30T11:35:00Z">
            <w:rPr>
              <w:rFonts w:ascii="Times New Roman" w:hAnsi="Times New Roman" w:cs="Times New Roman"/>
              <w:sz w:val="24"/>
              <w:szCs w:val="24"/>
              <w:lang w:val="en-US"/>
            </w:rPr>
          </w:rPrChange>
        </w:rPr>
        <w:t>F</w:t>
      </w:r>
      <w:r w:rsidR="00AF1A08" w:rsidRPr="000D46AE">
        <w:rPr>
          <w:rFonts w:ascii="Times New Roman" w:hAnsi="Times New Roman" w:cs="Times New Roman"/>
          <w:sz w:val="24"/>
          <w:szCs w:val="24"/>
          <w:lang w:val="en-US"/>
          <w:rPrChange w:id="307" w:author="Microsoft Office User" w:date="2019-10-30T11:35:00Z">
            <w:rPr>
              <w:rFonts w:ascii="Times New Roman" w:hAnsi="Times New Roman" w:cs="Times New Roman"/>
              <w:sz w:val="24"/>
              <w:szCs w:val="24"/>
              <w:lang w:val="en-US"/>
            </w:rPr>
          </w:rPrChange>
        </w:rPr>
        <w:t>eature</w:t>
      </w:r>
      <w:r w:rsidR="003E3CA0" w:rsidRPr="000D46AE">
        <w:rPr>
          <w:rFonts w:ascii="Times New Roman" w:hAnsi="Times New Roman" w:cs="Times New Roman"/>
          <w:sz w:val="24"/>
          <w:szCs w:val="24"/>
          <w:lang w:val="en-US"/>
          <w:rPrChange w:id="308" w:author="Microsoft Office User" w:date="2019-10-30T11:35:00Z">
            <w:rPr>
              <w:rFonts w:ascii="Times New Roman" w:hAnsi="Times New Roman" w:cs="Times New Roman"/>
              <w:sz w:val="24"/>
              <w:szCs w:val="24"/>
              <w:lang w:val="en-US"/>
            </w:rPr>
          </w:rPrChange>
        </w:rPr>
        <w:t>s</w:t>
      </w:r>
      <w:r w:rsidR="0026072C" w:rsidRPr="000D46AE">
        <w:rPr>
          <w:rFonts w:ascii="Times New Roman" w:hAnsi="Times New Roman" w:cs="Times New Roman"/>
          <w:sz w:val="24"/>
          <w:szCs w:val="24"/>
          <w:lang w:val="en-US"/>
          <w:rPrChange w:id="309" w:author="Microsoft Office User" w:date="2019-10-30T11:35:00Z">
            <w:rPr>
              <w:rFonts w:ascii="Times New Roman" w:hAnsi="Times New Roman" w:cs="Times New Roman"/>
              <w:sz w:val="24"/>
              <w:szCs w:val="24"/>
              <w:lang w:val="en-US"/>
            </w:rPr>
          </w:rPrChange>
        </w:rPr>
        <w:t xml:space="preserve"> </w:t>
      </w:r>
      <w:r w:rsidR="0010119B" w:rsidRPr="000D46AE">
        <w:rPr>
          <w:rFonts w:ascii="Times New Roman" w:hAnsi="Times New Roman" w:cs="Times New Roman"/>
          <w:sz w:val="24"/>
          <w:szCs w:val="24"/>
          <w:lang w:val="en-US"/>
          <w:rPrChange w:id="310" w:author="Microsoft Office User" w:date="2019-10-30T11:35:00Z">
            <w:rPr>
              <w:rFonts w:ascii="Times New Roman" w:hAnsi="Times New Roman" w:cs="Times New Roman"/>
              <w:sz w:val="24"/>
              <w:szCs w:val="24"/>
              <w:lang w:val="en-US"/>
            </w:rPr>
          </w:rPrChange>
        </w:rPr>
        <w:t xml:space="preserve">are defined </w:t>
      </w:r>
      <w:r w:rsidR="0026072C" w:rsidRPr="000D46AE">
        <w:rPr>
          <w:rFonts w:ascii="Times New Roman" w:hAnsi="Times New Roman" w:cs="Times New Roman"/>
          <w:sz w:val="24"/>
          <w:szCs w:val="24"/>
          <w:lang w:val="en-US"/>
          <w:rPrChange w:id="311" w:author="Microsoft Office User" w:date="2019-10-30T11:35:00Z">
            <w:rPr>
              <w:rFonts w:ascii="Times New Roman" w:hAnsi="Times New Roman" w:cs="Times New Roman"/>
              <w:sz w:val="24"/>
              <w:szCs w:val="24"/>
              <w:lang w:val="en-US"/>
            </w:rPr>
          </w:rPrChange>
        </w:rPr>
        <w:t xml:space="preserve">as </w:t>
      </w:r>
      <w:r w:rsidR="00AF1A08" w:rsidRPr="000D46AE">
        <w:rPr>
          <w:rFonts w:ascii="Times New Roman" w:hAnsi="Times New Roman" w:cs="Times New Roman"/>
          <w:sz w:val="24"/>
          <w:szCs w:val="24"/>
          <w:lang w:val="en-US"/>
          <w:rPrChange w:id="312" w:author="Microsoft Office User" w:date="2019-10-30T11:35:00Z">
            <w:rPr>
              <w:rFonts w:ascii="Times New Roman" w:hAnsi="Times New Roman" w:cs="Times New Roman"/>
              <w:sz w:val="24"/>
              <w:szCs w:val="24"/>
              <w:lang w:val="en-US"/>
            </w:rPr>
          </w:rPrChange>
        </w:rPr>
        <w:t xml:space="preserve">any assumed state of an object. These states can have multiple values and can relate to many </w:t>
      </w:r>
      <w:r w:rsidR="007A6F40" w:rsidRPr="000D46AE">
        <w:rPr>
          <w:rFonts w:ascii="Times New Roman" w:hAnsi="Times New Roman" w:cs="Times New Roman"/>
          <w:sz w:val="24"/>
          <w:szCs w:val="24"/>
          <w:lang w:val="en-US"/>
          <w:rPrChange w:id="313" w:author="Microsoft Office User" w:date="2019-10-30T11:35:00Z">
            <w:rPr>
              <w:rFonts w:ascii="Times New Roman" w:hAnsi="Times New Roman" w:cs="Times New Roman"/>
              <w:sz w:val="24"/>
              <w:szCs w:val="24"/>
              <w:lang w:val="en-US"/>
            </w:rPr>
          </w:rPrChange>
        </w:rPr>
        <w:t xml:space="preserve">different </w:t>
      </w:r>
      <w:r w:rsidR="00AF1A08" w:rsidRPr="000D46AE">
        <w:rPr>
          <w:rFonts w:ascii="Times New Roman" w:hAnsi="Times New Roman" w:cs="Times New Roman"/>
          <w:sz w:val="24"/>
          <w:szCs w:val="24"/>
          <w:lang w:val="en-US"/>
          <w:rPrChange w:id="314" w:author="Microsoft Office User" w:date="2019-10-30T11:35:00Z">
            <w:rPr>
              <w:rFonts w:ascii="Times New Roman" w:hAnsi="Times New Roman" w:cs="Times New Roman"/>
              <w:sz w:val="24"/>
              <w:szCs w:val="24"/>
              <w:lang w:val="en-US"/>
            </w:rPr>
          </w:rPrChange>
        </w:rPr>
        <w:t xml:space="preserve">properties, </w:t>
      </w:r>
      <w:r w:rsidR="00991685" w:rsidRPr="000D46AE">
        <w:rPr>
          <w:rFonts w:ascii="Times New Roman" w:hAnsi="Times New Roman" w:cs="Times New Roman"/>
          <w:sz w:val="24"/>
          <w:szCs w:val="24"/>
          <w:lang w:val="en-US"/>
          <w:rPrChange w:id="315" w:author="Microsoft Office User" w:date="2019-10-30T11:35:00Z">
            <w:rPr>
              <w:rFonts w:ascii="Times New Roman" w:hAnsi="Times New Roman" w:cs="Times New Roman"/>
              <w:sz w:val="24"/>
              <w:szCs w:val="24"/>
              <w:lang w:val="en-US"/>
            </w:rPr>
          </w:rPrChange>
        </w:rPr>
        <w:t xml:space="preserve">from </w:t>
      </w:r>
      <w:r w:rsidR="00AF1A08" w:rsidRPr="000D46AE">
        <w:rPr>
          <w:rFonts w:ascii="Times New Roman" w:hAnsi="Times New Roman" w:cs="Times New Roman"/>
          <w:sz w:val="24"/>
          <w:szCs w:val="24"/>
          <w:lang w:val="en-US"/>
          <w:rPrChange w:id="316" w:author="Microsoft Office User" w:date="2019-10-30T11:35:00Z">
            <w:rPr>
              <w:rFonts w:ascii="Times New Roman" w:hAnsi="Times New Roman" w:cs="Times New Roman"/>
              <w:sz w:val="24"/>
              <w:szCs w:val="24"/>
              <w:lang w:val="en-US"/>
            </w:rPr>
          </w:rPrChange>
        </w:rPr>
        <w:t xml:space="preserve">physical (e.g., height), </w:t>
      </w:r>
      <w:r w:rsidR="00991685" w:rsidRPr="000D46AE">
        <w:rPr>
          <w:rFonts w:ascii="Times New Roman" w:hAnsi="Times New Roman" w:cs="Times New Roman"/>
          <w:sz w:val="24"/>
          <w:szCs w:val="24"/>
          <w:lang w:val="en-US"/>
          <w:rPrChange w:id="317" w:author="Microsoft Office User" w:date="2019-10-30T11:35:00Z">
            <w:rPr>
              <w:rFonts w:ascii="Times New Roman" w:hAnsi="Times New Roman" w:cs="Times New Roman"/>
              <w:sz w:val="24"/>
              <w:szCs w:val="24"/>
              <w:lang w:val="en-US"/>
            </w:rPr>
          </w:rPrChange>
        </w:rPr>
        <w:t xml:space="preserve">and </w:t>
      </w:r>
      <w:r w:rsidR="00AF1A08" w:rsidRPr="000D46AE">
        <w:rPr>
          <w:rFonts w:ascii="Times New Roman" w:hAnsi="Times New Roman" w:cs="Times New Roman"/>
          <w:sz w:val="24"/>
          <w:szCs w:val="24"/>
          <w:lang w:val="en-US"/>
          <w:rPrChange w:id="318" w:author="Microsoft Office User" w:date="2019-10-30T11:35:00Z">
            <w:rPr>
              <w:rFonts w:ascii="Times New Roman" w:hAnsi="Times New Roman" w:cs="Times New Roman"/>
              <w:sz w:val="24"/>
              <w:szCs w:val="24"/>
              <w:lang w:val="en-US"/>
            </w:rPr>
          </w:rPrChange>
        </w:rPr>
        <w:t xml:space="preserve">psychological (e.g., intelligence, valence), </w:t>
      </w:r>
      <w:r w:rsidR="00991685" w:rsidRPr="000D46AE">
        <w:rPr>
          <w:rFonts w:ascii="Times New Roman" w:hAnsi="Times New Roman" w:cs="Times New Roman"/>
          <w:sz w:val="24"/>
          <w:szCs w:val="24"/>
          <w:lang w:val="en-US"/>
          <w:rPrChange w:id="319" w:author="Microsoft Office User" w:date="2019-10-30T11:35:00Z">
            <w:rPr>
              <w:rFonts w:ascii="Times New Roman" w:hAnsi="Times New Roman" w:cs="Times New Roman"/>
              <w:sz w:val="24"/>
              <w:szCs w:val="24"/>
              <w:lang w:val="en-US"/>
            </w:rPr>
          </w:rPrChange>
        </w:rPr>
        <w:t xml:space="preserve">to </w:t>
      </w:r>
      <w:r w:rsidR="00AF1A08" w:rsidRPr="000D46AE">
        <w:rPr>
          <w:rFonts w:ascii="Times New Roman" w:hAnsi="Times New Roman" w:cs="Times New Roman"/>
          <w:sz w:val="24"/>
          <w:szCs w:val="24"/>
          <w:lang w:val="en-US"/>
          <w:rPrChange w:id="320" w:author="Microsoft Office User" w:date="2019-10-30T11:35:00Z">
            <w:rPr>
              <w:rFonts w:ascii="Times New Roman" w:hAnsi="Times New Roman" w:cs="Times New Roman"/>
              <w:sz w:val="24"/>
              <w:szCs w:val="24"/>
              <w:lang w:val="en-US"/>
            </w:rPr>
          </w:rPrChange>
        </w:rPr>
        <w:t>behavioral (e.g., the way in which an object responds to its environment</w:t>
      </w:r>
      <w:r w:rsidR="00773294" w:rsidRPr="000D46AE">
        <w:rPr>
          <w:rFonts w:ascii="Times New Roman" w:hAnsi="Times New Roman" w:cs="Times New Roman"/>
          <w:sz w:val="24"/>
          <w:szCs w:val="24"/>
          <w:lang w:val="en-US"/>
          <w:rPrChange w:id="321" w:author="Microsoft Office User" w:date="2019-10-30T11:35:00Z">
            <w:rPr>
              <w:rFonts w:ascii="Times New Roman" w:hAnsi="Times New Roman" w:cs="Times New Roman"/>
              <w:sz w:val="24"/>
              <w:szCs w:val="24"/>
              <w:lang w:val="en-US"/>
            </w:rPr>
          </w:rPrChange>
        </w:rPr>
        <w:t>; also see Tversky, 1977</w:t>
      </w:r>
      <w:r w:rsidR="00AF1A08" w:rsidRPr="000D46AE">
        <w:rPr>
          <w:rFonts w:ascii="Times New Roman" w:hAnsi="Times New Roman" w:cs="Times New Roman"/>
          <w:sz w:val="24"/>
          <w:szCs w:val="24"/>
          <w:lang w:val="en-US"/>
          <w:rPrChange w:id="322" w:author="Microsoft Office User" w:date="2019-10-30T11:35:00Z">
            <w:rPr>
              <w:rFonts w:ascii="Times New Roman" w:hAnsi="Times New Roman" w:cs="Times New Roman"/>
              <w:sz w:val="24"/>
              <w:szCs w:val="24"/>
              <w:lang w:val="en-US"/>
            </w:rPr>
          </w:rPrChange>
        </w:rPr>
        <w:t xml:space="preserve">). </w:t>
      </w:r>
    </w:p>
    <w:p w14:paraId="6869014E" w14:textId="77777777" w:rsidR="00476376" w:rsidRPr="000D46AE" w:rsidRDefault="00BD6179" w:rsidP="00513D24">
      <w:pPr>
        <w:spacing w:line="480" w:lineRule="auto"/>
        <w:ind w:firstLine="708"/>
        <w:rPr>
          <w:rFonts w:ascii="Times New Roman" w:hAnsi="Times New Roman" w:cs="Times New Roman"/>
          <w:sz w:val="24"/>
          <w:szCs w:val="24"/>
          <w:lang w:val="en-US"/>
          <w:rPrChange w:id="323"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324" w:author="Microsoft Office User" w:date="2019-10-30T11:35:00Z">
            <w:rPr>
              <w:rFonts w:ascii="Times New Roman" w:hAnsi="Times New Roman" w:cs="Times New Roman"/>
              <w:sz w:val="24"/>
              <w:szCs w:val="24"/>
              <w:lang w:val="en-US"/>
            </w:rPr>
          </w:rPrChange>
        </w:rPr>
        <w:t xml:space="preserve">The shared features principle </w:t>
      </w:r>
      <w:r w:rsidR="003E3CA0" w:rsidRPr="000D46AE">
        <w:rPr>
          <w:rFonts w:ascii="Times New Roman" w:hAnsi="Times New Roman" w:cs="Times New Roman"/>
          <w:sz w:val="24"/>
          <w:szCs w:val="24"/>
          <w:lang w:val="en-US"/>
          <w:rPrChange w:id="325" w:author="Microsoft Office User" w:date="2019-10-30T11:35:00Z">
            <w:rPr>
              <w:rFonts w:ascii="Times New Roman" w:hAnsi="Times New Roman" w:cs="Times New Roman"/>
              <w:sz w:val="24"/>
              <w:szCs w:val="24"/>
              <w:lang w:val="en-US"/>
            </w:rPr>
          </w:rPrChange>
        </w:rPr>
        <w:t xml:space="preserve">is concerned with </w:t>
      </w:r>
      <w:r w:rsidR="00AF1A08" w:rsidRPr="000D46AE">
        <w:rPr>
          <w:rFonts w:ascii="Times New Roman" w:hAnsi="Times New Roman" w:cs="Times New Roman"/>
          <w:sz w:val="24"/>
          <w:szCs w:val="24"/>
          <w:lang w:val="en-US"/>
          <w:rPrChange w:id="326" w:author="Microsoft Office User" w:date="2019-10-30T11:35:00Z">
            <w:rPr>
              <w:rFonts w:ascii="Times New Roman" w:hAnsi="Times New Roman" w:cs="Times New Roman"/>
              <w:sz w:val="24"/>
              <w:szCs w:val="24"/>
              <w:lang w:val="en-US"/>
            </w:rPr>
          </w:rPrChange>
        </w:rPr>
        <w:t xml:space="preserve">two types of features: </w:t>
      </w:r>
      <w:r w:rsidR="00A64E3B" w:rsidRPr="000D46AE">
        <w:rPr>
          <w:rFonts w:ascii="Times New Roman" w:hAnsi="Times New Roman" w:cs="Times New Roman"/>
          <w:i/>
          <w:sz w:val="24"/>
          <w:szCs w:val="24"/>
          <w:lang w:val="en-US"/>
          <w:rPrChange w:id="327" w:author="Microsoft Office User" w:date="2019-10-30T11:35:00Z">
            <w:rPr>
              <w:rFonts w:ascii="Times New Roman" w:hAnsi="Times New Roman" w:cs="Times New Roman"/>
              <w:i/>
              <w:sz w:val="24"/>
              <w:szCs w:val="24"/>
              <w:lang w:val="en-US"/>
            </w:rPr>
          </w:rPrChange>
        </w:rPr>
        <w:t>source</w:t>
      </w:r>
      <w:r w:rsidR="00AF1A08" w:rsidRPr="000D46AE">
        <w:rPr>
          <w:rFonts w:ascii="Times New Roman" w:hAnsi="Times New Roman" w:cs="Times New Roman"/>
          <w:i/>
          <w:sz w:val="24"/>
          <w:szCs w:val="24"/>
          <w:lang w:val="en-US"/>
          <w:rPrChange w:id="328" w:author="Microsoft Office User" w:date="2019-10-30T11:35:00Z">
            <w:rPr>
              <w:rFonts w:ascii="Times New Roman" w:hAnsi="Times New Roman" w:cs="Times New Roman"/>
              <w:i/>
              <w:sz w:val="24"/>
              <w:szCs w:val="24"/>
              <w:lang w:val="en-US"/>
            </w:rPr>
          </w:rPrChange>
        </w:rPr>
        <w:t xml:space="preserve"> features</w:t>
      </w:r>
      <w:r w:rsidR="00AF1A08" w:rsidRPr="000D46AE">
        <w:rPr>
          <w:rFonts w:ascii="Times New Roman" w:hAnsi="Times New Roman" w:cs="Times New Roman"/>
          <w:sz w:val="24"/>
          <w:szCs w:val="24"/>
          <w:lang w:val="en-US"/>
          <w:rPrChange w:id="329" w:author="Microsoft Office User" w:date="2019-10-30T11:35:00Z">
            <w:rPr>
              <w:rFonts w:ascii="Times New Roman" w:hAnsi="Times New Roman" w:cs="Times New Roman"/>
              <w:sz w:val="24"/>
              <w:szCs w:val="24"/>
              <w:lang w:val="en-US"/>
            </w:rPr>
          </w:rPrChange>
        </w:rPr>
        <w:t xml:space="preserve"> and </w:t>
      </w:r>
      <w:r w:rsidR="00A64E3B" w:rsidRPr="000D46AE">
        <w:rPr>
          <w:rFonts w:ascii="Times New Roman" w:hAnsi="Times New Roman" w:cs="Times New Roman"/>
          <w:i/>
          <w:sz w:val="24"/>
          <w:szCs w:val="24"/>
          <w:lang w:val="en-US"/>
          <w:rPrChange w:id="330" w:author="Microsoft Office User" w:date="2019-10-30T11:35:00Z">
            <w:rPr>
              <w:rFonts w:ascii="Times New Roman" w:hAnsi="Times New Roman" w:cs="Times New Roman"/>
              <w:i/>
              <w:sz w:val="24"/>
              <w:szCs w:val="24"/>
              <w:lang w:val="en-US"/>
            </w:rPr>
          </w:rPrChange>
        </w:rPr>
        <w:t xml:space="preserve">target </w:t>
      </w:r>
      <w:r w:rsidR="00AF1A08" w:rsidRPr="000D46AE">
        <w:rPr>
          <w:rFonts w:ascii="Times New Roman" w:hAnsi="Times New Roman" w:cs="Times New Roman"/>
          <w:i/>
          <w:sz w:val="24"/>
          <w:szCs w:val="24"/>
          <w:lang w:val="en-US"/>
          <w:rPrChange w:id="331" w:author="Microsoft Office User" w:date="2019-10-30T11:35:00Z">
            <w:rPr>
              <w:rFonts w:ascii="Times New Roman" w:hAnsi="Times New Roman" w:cs="Times New Roman"/>
              <w:i/>
              <w:sz w:val="24"/>
              <w:szCs w:val="24"/>
              <w:lang w:val="en-US"/>
            </w:rPr>
          </w:rPrChange>
        </w:rPr>
        <w:t>features</w:t>
      </w:r>
      <w:r w:rsidR="00AF1A08" w:rsidRPr="000D46AE">
        <w:rPr>
          <w:rFonts w:ascii="Times New Roman" w:hAnsi="Times New Roman" w:cs="Times New Roman"/>
          <w:sz w:val="24"/>
          <w:szCs w:val="24"/>
          <w:lang w:val="en-US"/>
          <w:rPrChange w:id="332" w:author="Microsoft Office User" w:date="2019-10-30T11:35:00Z">
            <w:rPr>
              <w:rFonts w:ascii="Times New Roman" w:hAnsi="Times New Roman" w:cs="Times New Roman"/>
              <w:sz w:val="24"/>
              <w:szCs w:val="24"/>
              <w:lang w:val="en-US"/>
            </w:rPr>
          </w:rPrChange>
        </w:rPr>
        <w:t>.</w:t>
      </w:r>
      <w:r w:rsidR="00944D63" w:rsidRPr="000D46AE">
        <w:rPr>
          <w:rFonts w:ascii="Times New Roman" w:hAnsi="Times New Roman" w:cs="Times New Roman"/>
          <w:sz w:val="24"/>
          <w:szCs w:val="24"/>
          <w:lang w:val="en-US"/>
          <w:rPrChange w:id="333" w:author="Microsoft Office User" w:date="2019-10-30T11:35:00Z">
            <w:rPr>
              <w:rFonts w:ascii="Times New Roman" w:hAnsi="Times New Roman" w:cs="Times New Roman"/>
              <w:sz w:val="24"/>
              <w:szCs w:val="24"/>
              <w:lang w:val="en-US"/>
            </w:rPr>
          </w:rPrChange>
        </w:rPr>
        <w:t xml:space="preserve"> </w:t>
      </w:r>
      <w:r w:rsidR="00714EC4" w:rsidRPr="000D46AE">
        <w:rPr>
          <w:rStyle w:val="FootnoteReference"/>
          <w:rFonts w:ascii="Times New Roman" w:hAnsi="Times New Roman" w:cs="Times New Roman"/>
          <w:sz w:val="24"/>
          <w:szCs w:val="24"/>
          <w:lang w:val="en-US"/>
          <w:rPrChange w:id="334" w:author="Microsoft Office User" w:date="2019-10-30T11:35:00Z">
            <w:rPr>
              <w:rStyle w:val="FootnoteReference"/>
              <w:rFonts w:ascii="Times New Roman" w:hAnsi="Times New Roman" w:cs="Times New Roman"/>
              <w:sz w:val="24"/>
              <w:szCs w:val="24"/>
              <w:lang w:val="en-US"/>
            </w:rPr>
          </w:rPrChange>
        </w:rPr>
        <w:footnoteReference w:id="1"/>
      </w:r>
      <w:r w:rsidR="00BC5915" w:rsidRPr="000D46AE">
        <w:rPr>
          <w:rFonts w:ascii="Times New Roman" w:hAnsi="Times New Roman" w:cs="Times New Roman"/>
          <w:sz w:val="24"/>
          <w:szCs w:val="24"/>
          <w:lang w:val="en-US"/>
          <w:rPrChange w:id="335" w:author="Microsoft Office User" w:date="2019-10-30T11:35:00Z">
            <w:rPr>
              <w:rFonts w:ascii="Times New Roman" w:hAnsi="Times New Roman" w:cs="Times New Roman"/>
              <w:sz w:val="24"/>
              <w:szCs w:val="24"/>
              <w:lang w:val="en-US"/>
            </w:rPr>
          </w:rPrChange>
        </w:rPr>
        <w:t xml:space="preserve"> </w:t>
      </w:r>
      <w:r w:rsidR="00AF1A08" w:rsidRPr="000D46AE">
        <w:rPr>
          <w:rFonts w:ascii="Times New Roman" w:hAnsi="Times New Roman" w:cs="Times New Roman"/>
          <w:sz w:val="24"/>
          <w:szCs w:val="24"/>
          <w:lang w:val="en-US"/>
          <w:rPrChange w:id="336" w:author="Microsoft Office User" w:date="2019-10-30T11:35:00Z">
            <w:rPr>
              <w:rFonts w:ascii="Times New Roman" w:hAnsi="Times New Roman" w:cs="Times New Roman"/>
              <w:sz w:val="24"/>
              <w:szCs w:val="24"/>
              <w:lang w:val="en-US"/>
            </w:rPr>
          </w:rPrChange>
        </w:rPr>
        <w:t xml:space="preserve">Target features </w:t>
      </w:r>
      <w:r w:rsidR="007F75DB" w:rsidRPr="000D46AE">
        <w:rPr>
          <w:rFonts w:ascii="Times New Roman" w:hAnsi="Times New Roman" w:cs="Times New Roman"/>
          <w:sz w:val="24"/>
          <w:szCs w:val="24"/>
          <w:lang w:val="en-US"/>
          <w:rPrChange w:id="337" w:author="Microsoft Office User" w:date="2019-10-30T11:35:00Z">
            <w:rPr>
              <w:rFonts w:ascii="Times New Roman" w:hAnsi="Times New Roman" w:cs="Times New Roman"/>
              <w:sz w:val="24"/>
              <w:szCs w:val="24"/>
              <w:lang w:val="en-US"/>
            </w:rPr>
          </w:rPrChange>
        </w:rPr>
        <w:t xml:space="preserve">are </w:t>
      </w:r>
      <w:r w:rsidR="00991685" w:rsidRPr="000D46AE">
        <w:rPr>
          <w:rFonts w:ascii="Times New Roman" w:hAnsi="Times New Roman" w:cs="Times New Roman"/>
          <w:sz w:val="24"/>
          <w:szCs w:val="24"/>
          <w:lang w:val="en-US"/>
          <w:rPrChange w:id="338" w:author="Microsoft Office User" w:date="2019-10-30T11:35:00Z">
            <w:rPr>
              <w:rFonts w:ascii="Times New Roman" w:hAnsi="Times New Roman" w:cs="Times New Roman"/>
              <w:sz w:val="24"/>
              <w:szCs w:val="24"/>
              <w:lang w:val="en-US"/>
            </w:rPr>
          </w:rPrChange>
        </w:rPr>
        <w:t xml:space="preserve">those </w:t>
      </w:r>
      <w:r w:rsidR="00420547" w:rsidRPr="000D46AE">
        <w:rPr>
          <w:rFonts w:ascii="Times New Roman" w:hAnsi="Times New Roman" w:cs="Times New Roman"/>
          <w:sz w:val="24"/>
          <w:szCs w:val="24"/>
          <w:lang w:val="en-US"/>
          <w:rPrChange w:id="339" w:author="Microsoft Office User" w:date="2019-10-30T11:35:00Z">
            <w:rPr>
              <w:rFonts w:ascii="Times New Roman" w:hAnsi="Times New Roman" w:cs="Times New Roman"/>
              <w:sz w:val="24"/>
              <w:szCs w:val="24"/>
              <w:lang w:val="en-US"/>
            </w:rPr>
          </w:rPrChange>
        </w:rPr>
        <w:t>feature</w:t>
      </w:r>
      <w:r w:rsidR="00AF1A08" w:rsidRPr="000D46AE">
        <w:rPr>
          <w:rFonts w:ascii="Times New Roman" w:hAnsi="Times New Roman" w:cs="Times New Roman"/>
          <w:sz w:val="24"/>
          <w:szCs w:val="24"/>
          <w:lang w:val="en-US"/>
          <w:rPrChange w:id="340" w:author="Microsoft Office User" w:date="2019-10-30T11:35:00Z">
            <w:rPr>
              <w:rFonts w:ascii="Times New Roman" w:hAnsi="Times New Roman" w:cs="Times New Roman"/>
              <w:sz w:val="24"/>
              <w:szCs w:val="24"/>
              <w:lang w:val="en-US"/>
            </w:rPr>
          </w:rPrChange>
        </w:rPr>
        <w:t>s</w:t>
      </w:r>
      <w:r w:rsidR="00420547" w:rsidRPr="000D46AE">
        <w:rPr>
          <w:rFonts w:ascii="Times New Roman" w:hAnsi="Times New Roman" w:cs="Times New Roman"/>
          <w:sz w:val="24"/>
          <w:szCs w:val="24"/>
          <w:lang w:val="en-US"/>
          <w:rPrChange w:id="341" w:author="Microsoft Office User" w:date="2019-10-30T11:35:00Z">
            <w:rPr>
              <w:rFonts w:ascii="Times New Roman" w:hAnsi="Times New Roman" w:cs="Times New Roman"/>
              <w:sz w:val="24"/>
              <w:szCs w:val="24"/>
              <w:lang w:val="en-US"/>
            </w:rPr>
          </w:rPrChange>
        </w:rPr>
        <w:t xml:space="preserve"> </w:t>
      </w:r>
      <w:r w:rsidR="0026072C" w:rsidRPr="000D46AE">
        <w:rPr>
          <w:rFonts w:ascii="Times New Roman" w:hAnsi="Times New Roman" w:cs="Times New Roman"/>
          <w:sz w:val="24"/>
          <w:szCs w:val="24"/>
          <w:lang w:val="en-US"/>
          <w:rPrChange w:id="342" w:author="Microsoft Office User" w:date="2019-10-30T11:35:00Z">
            <w:rPr>
              <w:rFonts w:ascii="Times New Roman" w:hAnsi="Times New Roman" w:cs="Times New Roman"/>
              <w:sz w:val="24"/>
              <w:szCs w:val="24"/>
              <w:lang w:val="en-US"/>
            </w:rPr>
          </w:rPrChange>
        </w:rPr>
        <w:t xml:space="preserve">of an object </w:t>
      </w:r>
      <w:r w:rsidR="00420547" w:rsidRPr="000D46AE">
        <w:rPr>
          <w:rFonts w:ascii="Times New Roman" w:hAnsi="Times New Roman" w:cs="Times New Roman"/>
          <w:sz w:val="24"/>
          <w:szCs w:val="24"/>
          <w:lang w:val="en-US"/>
          <w:rPrChange w:id="343" w:author="Microsoft Office User" w:date="2019-10-30T11:35:00Z">
            <w:rPr>
              <w:rFonts w:ascii="Times New Roman" w:hAnsi="Times New Roman" w:cs="Times New Roman"/>
              <w:sz w:val="24"/>
              <w:szCs w:val="24"/>
              <w:lang w:val="en-US"/>
            </w:rPr>
          </w:rPrChange>
        </w:rPr>
        <w:t xml:space="preserve">about which assumptions </w:t>
      </w:r>
      <w:r w:rsidR="00420547" w:rsidRPr="000D46AE">
        <w:rPr>
          <w:rFonts w:ascii="Times New Roman" w:hAnsi="Times New Roman" w:cs="Times New Roman"/>
          <w:sz w:val="24"/>
          <w:szCs w:val="24"/>
          <w:lang w:val="en-US"/>
          <w:rPrChange w:id="344" w:author="Microsoft Office User" w:date="2019-10-30T11:35:00Z">
            <w:rPr>
              <w:rFonts w:ascii="Times New Roman" w:hAnsi="Times New Roman" w:cs="Times New Roman"/>
              <w:sz w:val="24"/>
              <w:szCs w:val="24"/>
              <w:lang w:val="en-US"/>
            </w:rPr>
          </w:rPrChange>
        </w:rPr>
        <w:lastRenderedPageBreak/>
        <w:t xml:space="preserve">are </w:t>
      </w:r>
      <w:r w:rsidR="00420547" w:rsidRPr="000D46AE">
        <w:rPr>
          <w:rFonts w:ascii="Times New Roman" w:hAnsi="Times New Roman" w:cs="Times New Roman"/>
          <w:sz w:val="24"/>
          <w:szCs w:val="24"/>
          <w:lang w:val="en-US"/>
          <w:rPrChange w:id="345" w:author="Microsoft Office User" w:date="2019-10-30T11:35:00Z">
            <w:rPr>
              <w:rFonts w:ascii="Times New Roman" w:hAnsi="Times New Roman" w:cs="Times New Roman"/>
              <w:noProof/>
              <w:sz w:val="24"/>
              <w:szCs w:val="24"/>
              <w:lang w:val="en-US"/>
            </w:rPr>
          </w:rPrChange>
        </w:rPr>
        <w:t>being made</w:t>
      </w:r>
      <w:r w:rsidR="005A7775" w:rsidRPr="000D46AE">
        <w:rPr>
          <w:rFonts w:ascii="Times New Roman" w:hAnsi="Times New Roman" w:cs="Times New Roman"/>
          <w:sz w:val="24"/>
          <w:szCs w:val="24"/>
          <w:lang w:val="en-US"/>
          <w:rPrChange w:id="346" w:author="Microsoft Office User" w:date="2019-10-30T11:35:00Z">
            <w:rPr>
              <w:rFonts w:ascii="Times New Roman" w:hAnsi="Times New Roman" w:cs="Times New Roman"/>
              <w:noProof/>
              <w:sz w:val="24"/>
              <w:szCs w:val="24"/>
              <w:lang w:val="en-US"/>
            </w:rPr>
          </w:rPrChange>
        </w:rPr>
        <w:t>.</w:t>
      </w:r>
      <w:r w:rsidR="00714EC4" w:rsidRPr="000D46AE">
        <w:rPr>
          <w:rFonts w:ascii="Times New Roman" w:hAnsi="Times New Roman" w:cs="Times New Roman"/>
          <w:sz w:val="24"/>
          <w:szCs w:val="24"/>
          <w:lang w:val="en-US"/>
          <w:rPrChange w:id="347" w:author="Microsoft Office User" w:date="2019-10-30T11:35:00Z">
            <w:rPr>
              <w:rFonts w:ascii="Times New Roman" w:hAnsi="Times New Roman" w:cs="Times New Roman"/>
              <w:noProof/>
              <w:sz w:val="24"/>
              <w:szCs w:val="24"/>
              <w:lang w:val="en-US"/>
            </w:rPr>
          </w:rPrChange>
        </w:rPr>
        <w:t xml:space="preserve"> </w:t>
      </w:r>
      <w:r w:rsidR="007F75DB" w:rsidRPr="000D46AE">
        <w:rPr>
          <w:rFonts w:ascii="Times New Roman" w:hAnsi="Times New Roman" w:cs="Times New Roman"/>
          <w:sz w:val="24"/>
          <w:szCs w:val="24"/>
          <w:lang w:val="en-US"/>
          <w:rPrChange w:id="348" w:author="Microsoft Office User" w:date="2019-10-30T11:35:00Z">
            <w:rPr>
              <w:rFonts w:ascii="Times New Roman" w:hAnsi="Times New Roman" w:cs="Times New Roman"/>
              <w:sz w:val="24"/>
              <w:szCs w:val="24"/>
              <w:lang w:val="en-US"/>
            </w:rPr>
          </w:rPrChange>
        </w:rPr>
        <w:t>S</w:t>
      </w:r>
      <w:r w:rsidR="00420547" w:rsidRPr="000D46AE">
        <w:rPr>
          <w:rFonts w:ascii="Times New Roman" w:hAnsi="Times New Roman" w:cs="Times New Roman"/>
          <w:sz w:val="24"/>
          <w:szCs w:val="24"/>
          <w:lang w:val="en-US"/>
          <w:rPrChange w:id="349" w:author="Microsoft Office User" w:date="2019-10-30T11:35:00Z">
            <w:rPr>
              <w:rFonts w:ascii="Times New Roman" w:hAnsi="Times New Roman" w:cs="Times New Roman"/>
              <w:sz w:val="24"/>
              <w:szCs w:val="24"/>
              <w:lang w:val="en-US"/>
            </w:rPr>
          </w:rPrChange>
        </w:rPr>
        <w:t>ource feature</w:t>
      </w:r>
      <w:r w:rsidR="00714EC4" w:rsidRPr="000D46AE">
        <w:rPr>
          <w:rFonts w:ascii="Times New Roman" w:hAnsi="Times New Roman" w:cs="Times New Roman"/>
          <w:sz w:val="24"/>
          <w:szCs w:val="24"/>
          <w:lang w:val="en-US"/>
          <w:rPrChange w:id="350" w:author="Microsoft Office User" w:date="2019-10-30T11:35:00Z">
            <w:rPr>
              <w:rFonts w:ascii="Times New Roman" w:hAnsi="Times New Roman" w:cs="Times New Roman"/>
              <w:sz w:val="24"/>
              <w:szCs w:val="24"/>
              <w:lang w:val="en-US"/>
            </w:rPr>
          </w:rPrChange>
        </w:rPr>
        <w:t xml:space="preserve">s </w:t>
      </w:r>
      <w:r w:rsidR="007F75DB" w:rsidRPr="000D46AE">
        <w:rPr>
          <w:rFonts w:ascii="Times New Roman" w:hAnsi="Times New Roman" w:cs="Times New Roman"/>
          <w:sz w:val="24"/>
          <w:szCs w:val="24"/>
          <w:lang w:val="en-US"/>
          <w:rPrChange w:id="351" w:author="Microsoft Office User" w:date="2019-10-30T11:35:00Z">
            <w:rPr>
              <w:rFonts w:ascii="Times New Roman" w:hAnsi="Times New Roman" w:cs="Times New Roman"/>
              <w:sz w:val="24"/>
              <w:szCs w:val="24"/>
              <w:lang w:val="en-US"/>
            </w:rPr>
          </w:rPrChange>
        </w:rPr>
        <w:t xml:space="preserve">are </w:t>
      </w:r>
      <w:r w:rsidR="00714EC4" w:rsidRPr="000D46AE">
        <w:rPr>
          <w:rFonts w:ascii="Times New Roman" w:hAnsi="Times New Roman" w:cs="Times New Roman"/>
          <w:sz w:val="24"/>
          <w:szCs w:val="24"/>
          <w:lang w:val="en-US"/>
          <w:rPrChange w:id="352" w:author="Microsoft Office User" w:date="2019-10-30T11:35:00Z">
            <w:rPr>
              <w:rFonts w:ascii="Times New Roman" w:hAnsi="Times New Roman" w:cs="Times New Roman"/>
              <w:sz w:val="24"/>
              <w:szCs w:val="24"/>
              <w:lang w:val="en-US"/>
            </w:rPr>
          </w:rPrChange>
        </w:rPr>
        <w:t xml:space="preserve">those features of an object </w:t>
      </w:r>
      <w:r w:rsidR="00991685" w:rsidRPr="000D46AE">
        <w:rPr>
          <w:rFonts w:ascii="Times New Roman" w:hAnsi="Times New Roman" w:cs="Times New Roman"/>
          <w:sz w:val="24"/>
          <w:szCs w:val="24"/>
          <w:lang w:val="en-US"/>
          <w:rPrChange w:id="353" w:author="Microsoft Office User" w:date="2019-10-30T11:35:00Z">
            <w:rPr>
              <w:rFonts w:ascii="Times New Roman" w:hAnsi="Times New Roman" w:cs="Times New Roman"/>
              <w:sz w:val="24"/>
              <w:szCs w:val="24"/>
              <w:lang w:val="en-US"/>
            </w:rPr>
          </w:rPrChange>
        </w:rPr>
        <w:t xml:space="preserve">which </w:t>
      </w:r>
      <w:r w:rsidR="00714EC4" w:rsidRPr="000D46AE">
        <w:rPr>
          <w:rFonts w:ascii="Times New Roman" w:hAnsi="Times New Roman" w:cs="Times New Roman"/>
          <w:sz w:val="24"/>
          <w:szCs w:val="24"/>
          <w:lang w:val="en-US"/>
          <w:rPrChange w:id="354" w:author="Microsoft Office User" w:date="2019-10-30T11:35:00Z">
            <w:rPr>
              <w:rFonts w:ascii="Times New Roman" w:hAnsi="Times New Roman" w:cs="Times New Roman"/>
              <w:sz w:val="24"/>
              <w:szCs w:val="24"/>
              <w:lang w:val="en-US"/>
            </w:rPr>
          </w:rPrChange>
        </w:rPr>
        <w:t>give rise to assumptions about target features</w:t>
      </w:r>
      <w:r w:rsidR="005A7775" w:rsidRPr="000D46AE">
        <w:rPr>
          <w:rFonts w:ascii="Times New Roman" w:hAnsi="Times New Roman" w:cs="Times New Roman"/>
          <w:sz w:val="24"/>
          <w:szCs w:val="24"/>
          <w:lang w:val="en-US"/>
          <w:rPrChange w:id="355" w:author="Microsoft Office User" w:date="2019-10-30T11:35:00Z">
            <w:rPr>
              <w:rFonts w:ascii="Times New Roman" w:hAnsi="Times New Roman" w:cs="Times New Roman"/>
              <w:sz w:val="24"/>
              <w:szCs w:val="24"/>
              <w:lang w:val="en-US"/>
            </w:rPr>
          </w:rPrChange>
        </w:rPr>
        <w:t>.</w:t>
      </w:r>
      <w:r w:rsidR="00714EC4" w:rsidRPr="000D46AE">
        <w:rPr>
          <w:rFonts w:ascii="Times New Roman" w:hAnsi="Times New Roman" w:cs="Times New Roman"/>
          <w:sz w:val="24"/>
          <w:szCs w:val="24"/>
          <w:lang w:val="en-US"/>
          <w:rPrChange w:id="356" w:author="Microsoft Office User" w:date="2019-10-30T11:35:00Z">
            <w:rPr>
              <w:rFonts w:ascii="Times New Roman" w:hAnsi="Times New Roman" w:cs="Times New Roman"/>
              <w:sz w:val="24"/>
              <w:szCs w:val="24"/>
              <w:lang w:val="en-US"/>
            </w:rPr>
          </w:rPrChange>
        </w:rPr>
        <w:t xml:space="preserve"> </w:t>
      </w:r>
      <w:r w:rsidR="00513D24" w:rsidRPr="000D46AE">
        <w:rPr>
          <w:rFonts w:ascii="Times New Roman" w:hAnsi="Times New Roman" w:cs="Times New Roman"/>
          <w:sz w:val="24"/>
          <w:szCs w:val="24"/>
          <w:lang w:val="en-US"/>
          <w:rPrChange w:id="357" w:author="Microsoft Office User" w:date="2019-10-30T11:35:00Z">
            <w:rPr>
              <w:rFonts w:ascii="Times New Roman" w:hAnsi="Times New Roman" w:cs="Times New Roman"/>
              <w:sz w:val="24"/>
              <w:szCs w:val="24"/>
              <w:lang w:val="en-US"/>
            </w:rPr>
          </w:rPrChange>
        </w:rPr>
        <w:t xml:space="preserve">The object that possesses the target feature is called the target object whereas the object that possesses the source feature is called the source object. </w:t>
      </w:r>
    </w:p>
    <w:p w14:paraId="3196EBBE" w14:textId="39602870" w:rsidR="00CB6835" w:rsidRPr="000D46AE" w:rsidRDefault="00D86E67" w:rsidP="00513D24">
      <w:pPr>
        <w:spacing w:line="480" w:lineRule="auto"/>
        <w:ind w:firstLine="708"/>
        <w:rPr>
          <w:rFonts w:ascii="Times New Roman" w:hAnsi="Times New Roman" w:cs="Times New Roman"/>
          <w:sz w:val="24"/>
          <w:szCs w:val="24"/>
          <w:lang w:val="en-US"/>
          <w:rPrChange w:id="358"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359" w:author="Microsoft Office User" w:date="2019-10-30T11:35:00Z">
            <w:rPr>
              <w:rFonts w:ascii="Times New Roman" w:hAnsi="Times New Roman" w:cs="Times New Roman"/>
              <w:sz w:val="24"/>
              <w:szCs w:val="24"/>
              <w:lang w:val="en-US"/>
            </w:rPr>
          </w:rPrChange>
        </w:rPr>
        <w:t>The</w:t>
      </w:r>
      <w:r w:rsidR="005A7775" w:rsidRPr="000D46AE">
        <w:rPr>
          <w:rFonts w:ascii="Times New Roman" w:hAnsi="Times New Roman" w:cs="Times New Roman"/>
          <w:sz w:val="24"/>
          <w:szCs w:val="24"/>
          <w:lang w:val="en-US"/>
          <w:rPrChange w:id="360" w:author="Microsoft Office User" w:date="2019-10-30T11:35:00Z">
            <w:rPr>
              <w:rFonts w:ascii="Times New Roman" w:hAnsi="Times New Roman" w:cs="Times New Roman"/>
              <w:sz w:val="24"/>
              <w:szCs w:val="24"/>
              <w:lang w:val="en-US"/>
            </w:rPr>
          </w:rPrChange>
        </w:rPr>
        <w:t xml:space="preserve"> </w:t>
      </w:r>
      <w:r w:rsidR="00513D24" w:rsidRPr="000D46AE">
        <w:rPr>
          <w:rFonts w:ascii="Times New Roman" w:hAnsi="Times New Roman" w:cs="Times New Roman"/>
          <w:sz w:val="24"/>
          <w:szCs w:val="24"/>
          <w:lang w:val="en-US"/>
          <w:rPrChange w:id="361" w:author="Microsoft Office User" w:date="2019-10-30T11:35:00Z">
            <w:rPr>
              <w:rFonts w:ascii="Times New Roman" w:hAnsi="Times New Roman" w:cs="Times New Roman"/>
              <w:sz w:val="24"/>
              <w:szCs w:val="24"/>
              <w:lang w:val="en-US"/>
            </w:rPr>
          </w:rPrChange>
        </w:rPr>
        <w:t>target feature</w:t>
      </w:r>
      <w:r w:rsidRPr="000D46AE">
        <w:rPr>
          <w:rFonts w:ascii="Times New Roman" w:hAnsi="Times New Roman" w:cs="Times New Roman"/>
          <w:sz w:val="24"/>
          <w:szCs w:val="24"/>
          <w:lang w:val="en-US"/>
          <w:rPrChange w:id="362" w:author="Microsoft Office User" w:date="2019-10-30T11:35:00Z">
            <w:rPr>
              <w:rFonts w:ascii="Times New Roman" w:hAnsi="Times New Roman" w:cs="Times New Roman"/>
              <w:sz w:val="24"/>
              <w:szCs w:val="24"/>
              <w:lang w:val="en-US"/>
            </w:rPr>
          </w:rPrChange>
        </w:rPr>
        <w:t xml:space="preserve"> </w:t>
      </w:r>
      <w:r w:rsidR="009B6170" w:rsidRPr="000D46AE">
        <w:rPr>
          <w:rFonts w:ascii="Times New Roman" w:hAnsi="Times New Roman" w:cs="Times New Roman"/>
          <w:sz w:val="24"/>
          <w:szCs w:val="24"/>
          <w:lang w:val="en-US"/>
          <w:rPrChange w:id="363" w:author="Microsoft Office User" w:date="2019-10-30T11:35:00Z">
            <w:rPr>
              <w:rFonts w:ascii="Times New Roman" w:hAnsi="Times New Roman" w:cs="Times New Roman"/>
              <w:noProof/>
              <w:sz w:val="24"/>
              <w:szCs w:val="24"/>
              <w:lang w:val="en-US"/>
            </w:rPr>
          </w:rPrChange>
        </w:rPr>
        <w:t xml:space="preserve">is </w:t>
      </w:r>
      <w:r w:rsidRPr="000D46AE">
        <w:rPr>
          <w:rFonts w:ascii="Times New Roman" w:hAnsi="Times New Roman" w:cs="Times New Roman"/>
          <w:sz w:val="24"/>
          <w:szCs w:val="24"/>
          <w:lang w:val="en-US"/>
          <w:rPrChange w:id="364" w:author="Microsoft Office User" w:date="2019-10-30T11:35:00Z">
            <w:rPr>
              <w:rFonts w:ascii="Times New Roman" w:hAnsi="Times New Roman" w:cs="Times New Roman"/>
              <w:sz w:val="24"/>
              <w:szCs w:val="24"/>
              <w:lang w:val="en-US"/>
            </w:rPr>
          </w:rPrChange>
        </w:rPr>
        <w:t xml:space="preserve">typically the dependent variable whereas the </w:t>
      </w:r>
      <w:r w:rsidR="0041630A" w:rsidRPr="000D46AE">
        <w:rPr>
          <w:rFonts w:ascii="Times New Roman" w:hAnsi="Times New Roman" w:cs="Times New Roman"/>
          <w:sz w:val="24"/>
          <w:szCs w:val="24"/>
          <w:lang w:val="en-US"/>
          <w:rPrChange w:id="365" w:author="Microsoft Office User" w:date="2019-10-30T11:35:00Z">
            <w:rPr>
              <w:rFonts w:ascii="Times New Roman" w:hAnsi="Times New Roman" w:cs="Times New Roman"/>
              <w:sz w:val="24"/>
              <w:szCs w:val="24"/>
              <w:lang w:val="en-US"/>
            </w:rPr>
          </w:rPrChange>
        </w:rPr>
        <w:t xml:space="preserve">source </w:t>
      </w:r>
      <w:r w:rsidR="00476376" w:rsidRPr="000D46AE">
        <w:rPr>
          <w:rFonts w:ascii="Times New Roman" w:hAnsi="Times New Roman" w:cs="Times New Roman"/>
          <w:sz w:val="24"/>
          <w:szCs w:val="24"/>
          <w:lang w:val="en-US"/>
          <w:rPrChange w:id="366" w:author="Microsoft Office User" w:date="2019-10-30T11:35:00Z">
            <w:rPr>
              <w:rFonts w:ascii="Times New Roman" w:hAnsi="Times New Roman" w:cs="Times New Roman"/>
              <w:sz w:val="24"/>
              <w:szCs w:val="24"/>
              <w:lang w:val="en-US"/>
            </w:rPr>
          </w:rPrChange>
        </w:rPr>
        <w:t xml:space="preserve">feature </w:t>
      </w:r>
      <w:r w:rsidR="009B6170" w:rsidRPr="000D46AE">
        <w:rPr>
          <w:rFonts w:ascii="Times New Roman" w:hAnsi="Times New Roman" w:cs="Times New Roman"/>
          <w:sz w:val="24"/>
          <w:szCs w:val="24"/>
          <w:lang w:val="en-US"/>
          <w:rPrChange w:id="367" w:author="Microsoft Office User" w:date="2019-10-30T11:35:00Z">
            <w:rPr>
              <w:rFonts w:ascii="Times New Roman" w:hAnsi="Times New Roman" w:cs="Times New Roman"/>
              <w:sz w:val="24"/>
              <w:szCs w:val="24"/>
              <w:lang w:val="en-US"/>
            </w:rPr>
          </w:rPrChange>
        </w:rPr>
        <w:t xml:space="preserve">is </w:t>
      </w:r>
      <w:r w:rsidR="00714EC4" w:rsidRPr="000D46AE">
        <w:rPr>
          <w:rFonts w:ascii="Times New Roman" w:hAnsi="Times New Roman" w:cs="Times New Roman"/>
          <w:sz w:val="24"/>
          <w:szCs w:val="24"/>
          <w:lang w:val="en-US"/>
          <w:rPrChange w:id="368" w:author="Microsoft Office User" w:date="2019-10-30T11:35:00Z">
            <w:rPr>
              <w:rFonts w:ascii="Times New Roman" w:hAnsi="Times New Roman" w:cs="Times New Roman"/>
              <w:sz w:val="24"/>
              <w:szCs w:val="24"/>
              <w:lang w:val="en-US"/>
            </w:rPr>
          </w:rPrChange>
        </w:rPr>
        <w:t xml:space="preserve">the independent variable </w:t>
      </w:r>
      <w:r w:rsidR="00991685" w:rsidRPr="000D46AE">
        <w:rPr>
          <w:rFonts w:ascii="Times New Roman" w:hAnsi="Times New Roman" w:cs="Times New Roman"/>
          <w:sz w:val="24"/>
          <w:szCs w:val="24"/>
          <w:lang w:val="en-US"/>
          <w:rPrChange w:id="369" w:author="Microsoft Office User" w:date="2019-10-30T11:35:00Z">
            <w:rPr>
              <w:rFonts w:ascii="Times New Roman" w:hAnsi="Times New Roman" w:cs="Times New Roman"/>
              <w:sz w:val="24"/>
              <w:szCs w:val="24"/>
              <w:lang w:val="en-US"/>
            </w:rPr>
          </w:rPrChange>
        </w:rPr>
        <w:t>under investigation</w:t>
      </w:r>
      <w:r w:rsidR="00714EC4" w:rsidRPr="000D46AE">
        <w:rPr>
          <w:rFonts w:ascii="Times New Roman" w:hAnsi="Times New Roman" w:cs="Times New Roman"/>
          <w:sz w:val="24"/>
          <w:szCs w:val="24"/>
          <w:lang w:val="en-US"/>
          <w:rPrChange w:id="370" w:author="Microsoft Office User" w:date="2019-10-30T11:35:00Z">
            <w:rPr>
              <w:rFonts w:ascii="Times New Roman" w:hAnsi="Times New Roman" w:cs="Times New Roman"/>
              <w:sz w:val="24"/>
              <w:szCs w:val="24"/>
              <w:lang w:val="en-US"/>
            </w:rPr>
          </w:rPrChange>
        </w:rPr>
        <w:t xml:space="preserve">. </w:t>
      </w:r>
      <w:r w:rsidR="00991685" w:rsidRPr="000D46AE">
        <w:rPr>
          <w:rFonts w:ascii="Times New Roman" w:hAnsi="Times New Roman" w:cs="Times New Roman"/>
          <w:sz w:val="24"/>
          <w:szCs w:val="24"/>
          <w:lang w:val="en-US"/>
          <w:rPrChange w:id="371" w:author="Microsoft Office User" w:date="2019-10-30T11:35:00Z">
            <w:rPr>
              <w:rFonts w:ascii="Times New Roman" w:hAnsi="Times New Roman" w:cs="Times New Roman"/>
              <w:sz w:val="24"/>
              <w:szCs w:val="24"/>
              <w:lang w:val="en-US"/>
            </w:rPr>
          </w:rPrChange>
        </w:rPr>
        <w:t>T</w:t>
      </w:r>
      <w:r w:rsidR="00714EC4" w:rsidRPr="000D46AE">
        <w:rPr>
          <w:rFonts w:ascii="Times New Roman" w:hAnsi="Times New Roman" w:cs="Times New Roman"/>
          <w:sz w:val="24"/>
          <w:szCs w:val="24"/>
          <w:lang w:val="en-US"/>
          <w:rPrChange w:id="372" w:author="Microsoft Office User" w:date="2019-10-30T11:35:00Z">
            <w:rPr>
              <w:rFonts w:ascii="Times New Roman" w:hAnsi="Times New Roman" w:cs="Times New Roman"/>
              <w:sz w:val="24"/>
              <w:szCs w:val="24"/>
              <w:lang w:val="en-US"/>
            </w:rPr>
          </w:rPrChange>
        </w:rPr>
        <w:t xml:space="preserve">he value of </w:t>
      </w:r>
      <w:r w:rsidR="007A0133" w:rsidRPr="000D46AE">
        <w:rPr>
          <w:rFonts w:ascii="Times New Roman" w:hAnsi="Times New Roman" w:cs="Times New Roman"/>
          <w:sz w:val="24"/>
          <w:szCs w:val="24"/>
          <w:lang w:val="en-US"/>
          <w:rPrChange w:id="373" w:author="Microsoft Office User" w:date="2019-10-30T11:35:00Z">
            <w:rPr>
              <w:rFonts w:ascii="Times New Roman" w:hAnsi="Times New Roman" w:cs="Times New Roman"/>
              <w:sz w:val="24"/>
              <w:szCs w:val="24"/>
              <w:lang w:val="en-US"/>
            </w:rPr>
          </w:rPrChange>
        </w:rPr>
        <w:t xml:space="preserve">a </w:t>
      </w:r>
      <w:r w:rsidR="00714EC4" w:rsidRPr="000D46AE">
        <w:rPr>
          <w:rFonts w:ascii="Times New Roman" w:hAnsi="Times New Roman" w:cs="Times New Roman"/>
          <w:sz w:val="24"/>
          <w:szCs w:val="24"/>
          <w:lang w:val="en-US"/>
          <w:rPrChange w:id="374" w:author="Microsoft Office User" w:date="2019-10-30T11:35:00Z">
            <w:rPr>
              <w:rFonts w:ascii="Times New Roman" w:hAnsi="Times New Roman" w:cs="Times New Roman"/>
              <w:sz w:val="24"/>
              <w:szCs w:val="24"/>
              <w:lang w:val="en-US"/>
            </w:rPr>
          </w:rPrChange>
        </w:rPr>
        <w:t xml:space="preserve">source feature </w:t>
      </w:r>
      <w:r w:rsidR="00991685" w:rsidRPr="000D46AE">
        <w:rPr>
          <w:rFonts w:ascii="Times New Roman" w:hAnsi="Times New Roman" w:cs="Times New Roman"/>
          <w:sz w:val="24"/>
          <w:szCs w:val="24"/>
          <w:lang w:val="en-US"/>
          <w:rPrChange w:id="375" w:author="Microsoft Office User" w:date="2019-10-30T11:35:00Z">
            <w:rPr>
              <w:rFonts w:ascii="Times New Roman" w:hAnsi="Times New Roman" w:cs="Times New Roman"/>
              <w:sz w:val="24"/>
              <w:szCs w:val="24"/>
              <w:lang w:val="en-US"/>
            </w:rPr>
          </w:rPrChange>
        </w:rPr>
        <w:t xml:space="preserve">can </w:t>
      </w:r>
      <w:r w:rsidR="007A0133" w:rsidRPr="000D46AE">
        <w:rPr>
          <w:rFonts w:ascii="Times New Roman" w:hAnsi="Times New Roman" w:cs="Times New Roman"/>
          <w:sz w:val="24"/>
          <w:szCs w:val="24"/>
          <w:lang w:val="en-US"/>
          <w:rPrChange w:id="376" w:author="Microsoft Office User" w:date="2019-10-30T11:35:00Z">
            <w:rPr>
              <w:rFonts w:ascii="Times New Roman" w:hAnsi="Times New Roman" w:cs="Times New Roman"/>
              <w:sz w:val="24"/>
              <w:szCs w:val="24"/>
              <w:lang w:val="en-US"/>
            </w:rPr>
          </w:rPrChange>
        </w:rPr>
        <w:t xml:space="preserve">be </w:t>
      </w:r>
      <w:r w:rsidR="00991685" w:rsidRPr="000D46AE">
        <w:rPr>
          <w:rFonts w:ascii="Times New Roman" w:hAnsi="Times New Roman" w:cs="Times New Roman"/>
          <w:sz w:val="24"/>
          <w:szCs w:val="24"/>
          <w:lang w:val="en-US"/>
          <w:rPrChange w:id="377" w:author="Microsoft Office User" w:date="2019-10-30T11:35:00Z">
            <w:rPr>
              <w:rFonts w:ascii="Times New Roman" w:hAnsi="Times New Roman" w:cs="Times New Roman"/>
              <w:sz w:val="24"/>
              <w:szCs w:val="24"/>
              <w:lang w:val="en-US"/>
            </w:rPr>
          </w:rPrChange>
        </w:rPr>
        <w:t xml:space="preserve">varied </w:t>
      </w:r>
      <w:r w:rsidR="00714EC4" w:rsidRPr="000D46AE">
        <w:rPr>
          <w:rFonts w:ascii="Times New Roman" w:hAnsi="Times New Roman" w:cs="Times New Roman"/>
          <w:sz w:val="24"/>
          <w:szCs w:val="24"/>
          <w:lang w:val="en-US"/>
          <w:rPrChange w:id="378" w:author="Microsoft Office User" w:date="2019-10-30T11:35:00Z">
            <w:rPr>
              <w:rFonts w:ascii="Times New Roman" w:hAnsi="Times New Roman" w:cs="Times New Roman"/>
              <w:sz w:val="24"/>
              <w:szCs w:val="24"/>
              <w:lang w:val="en-US"/>
            </w:rPr>
          </w:rPrChange>
        </w:rPr>
        <w:t xml:space="preserve">in order to investigate if </w:t>
      </w:r>
      <w:r w:rsidR="00991685" w:rsidRPr="000D46AE">
        <w:rPr>
          <w:rFonts w:ascii="Times New Roman" w:hAnsi="Times New Roman" w:cs="Times New Roman"/>
          <w:sz w:val="24"/>
          <w:szCs w:val="24"/>
          <w:lang w:val="en-US"/>
          <w:rPrChange w:id="379" w:author="Microsoft Office User" w:date="2019-10-30T11:35:00Z">
            <w:rPr>
              <w:rFonts w:ascii="Times New Roman" w:hAnsi="Times New Roman" w:cs="Times New Roman"/>
              <w:sz w:val="24"/>
              <w:szCs w:val="24"/>
              <w:lang w:val="en-US"/>
            </w:rPr>
          </w:rPrChange>
        </w:rPr>
        <w:t xml:space="preserve">this </w:t>
      </w:r>
      <w:r w:rsidR="007F75DB" w:rsidRPr="000D46AE">
        <w:rPr>
          <w:rFonts w:ascii="Times New Roman" w:hAnsi="Times New Roman" w:cs="Times New Roman"/>
          <w:sz w:val="24"/>
          <w:szCs w:val="24"/>
          <w:lang w:val="en-US"/>
          <w:rPrChange w:id="380" w:author="Microsoft Office User" w:date="2019-10-30T11:35:00Z">
            <w:rPr>
              <w:rFonts w:ascii="Times New Roman" w:hAnsi="Times New Roman" w:cs="Times New Roman"/>
              <w:sz w:val="24"/>
              <w:szCs w:val="24"/>
              <w:lang w:val="en-US"/>
            </w:rPr>
          </w:rPrChange>
        </w:rPr>
        <w:t xml:space="preserve">influences </w:t>
      </w:r>
      <w:r w:rsidR="00420547" w:rsidRPr="000D46AE">
        <w:rPr>
          <w:rFonts w:ascii="Times New Roman" w:hAnsi="Times New Roman" w:cs="Times New Roman"/>
          <w:sz w:val="24"/>
          <w:szCs w:val="24"/>
          <w:lang w:val="en-US"/>
          <w:rPrChange w:id="381" w:author="Microsoft Office User" w:date="2019-10-30T11:35:00Z">
            <w:rPr>
              <w:rFonts w:ascii="Times New Roman" w:hAnsi="Times New Roman" w:cs="Times New Roman"/>
              <w:sz w:val="24"/>
              <w:szCs w:val="24"/>
              <w:lang w:val="en-US"/>
            </w:rPr>
          </w:rPrChange>
        </w:rPr>
        <w:t xml:space="preserve">the </w:t>
      </w:r>
      <w:r w:rsidR="007A0133" w:rsidRPr="000D46AE">
        <w:rPr>
          <w:rFonts w:ascii="Times New Roman" w:hAnsi="Times New Roman" w:cs="Times New Roman"/>
          <w:sz w:val="24"/>
          <w:szCs w:val="24"/>
          <w:lang w:val="en-US"/>
          <w:rPrChange w:id="382" w:author="Microsoft Office User" w:date="2019-10-30T11:35:00Z">
            <w:rPr>
              <w:rFonts w:ascii="Times New Roman" w:hAnsi="Times New Roman" w:cs="Times New Roman"/>
              <w:sz w:val="24"/>
              <w:szCs w:val="24"/>
              <w:lang w:val="en-US"/>
            </w:rPr>
          </w:rPrChange>
        </w:rPr>
        <w:t xml:space="preserve">corresponding </w:t>
      </w:r>
      <w:r w:rsidR="00420547" w:rsidRPr="000D46AE">
        <w:rPr>
          <w:rFonts w:ascii="Times New Roman" w:hAnsi="Times New Roman" w:cs="Times New Roman"/>
          <w:sz w:val="24"/>
          <w:szCs w:val="24"/>
          <w:lang w:val="en-US"/>
          <w:rPrChange w:id="383" w:author="Microsoft Office User" w:date="2019-10-30T11:35:00Z">
            <w:rPr>
              <w:rFonts w:ascii="Times New Roman" w:hAnsi="Times New Roman" w:cs="Times New Roman"/>
              <w:sz w:val="24"/>
              <w:szCs w:val="24"/>
              <w:lang w:val="en-US"/>
            </w:rPr>
          </w:rPrChange>
        </w:rPr>
        <w:t xml:space="preserve">value of </w:t>
      </w:r>
      <w:r w:rsidR="007F75DB" w:rsidRPr="000D46AE">
        <w:rPr>
          <w:rFonts w:ascii="Times New Roman" w:hAnsi="Times New Roman" w:cs="Times New Roman"/>
          <w:sz w:val="24"/>
          <w:szCs w:val="24"/>
          <w:lang w:val="en-US"/>
          <w:rPrChange w:id="384" w:author="Microsoft Office User" w:date="2019-10-30T11:35:00Z">
            <w:rPr>
              <w:rFonts w:ascii="Times New Roman" w:hAnsi="Times New Roman" w:cs="Times New Roman"/>
              <w:sz w:val="24"/>
              <w:szCs w:val="24"/>
              <w:lang w:val="en-US"/>
            </w:rPr>
          </w:rPrChange>
        </w:rPr>
        <w:t xml:space="preserve">the </w:t>
      </w:r>
      <w:r w:rsidR="00420547" w:rsidRPr="000D46AE">
        <w:rPr>
          <w:rFonts w:ascii="Times New Roman" w:hAnsi="Times New Roman" w:cs="Times New Roman"/>
          <w:sz w:val="24"/>
          <w:szCs w:val="24"/>
          <w:lang w:val="en-US"/>
          <w:rPrChange w:id="385" w:author="Microsoft Office User" w:date="2019-10-30T11:35:00Z">
            <w:rPr>
              <w:rFonts w:ascii="Times New Roman" w:hAnsi="Times New Roman" w:cs="Times New Roman"/>
              <w:sz w:val="24"/>
              <w:szCs w:val="24"/>
              <w:lang w:val="en-US"/>
            </w:rPr>
          </w:rPrChange>
        </w:rPr>
        <w:t>target feature.</w:t>
      </w:r>
      <w:r w:rsidR="00714EC4" w:rsidRPr="000D46AE">
        <w:rPr>
          <w:rFonts w:ascii="Times New Roman" w:hAnsi="Times New Roman" w:cs="Times New Roman"/>
          <w:sz w:val="24"/>
          <w:szCs w:val="24"/>
          <w:lang w:val="en-US"/>
          <w:rPrChange w:id="386" w:author="Microsoft Office User" w:date="2019-10-30T11:35:00Z">
            <w:rPr>
              <w:rFonts w:ascii="Times New Roman" w:hAnsi="Times New Roman" w:cs="Times New Roman"/>
              <w:sz w:val="24"/>
              <w:szCs w:val="24"/>
              <w:lang w:val="en-US"/>
            </w:rPr>
          </w:rPrChange>
        </w:rPr>
        <w:t xml:space="preserve"> </w:t>
      </w:r>
      <w:r w:rsidR="00476376" w:rsidRPr="000D46AE">
        <w:rPr>
          <w:rFonts w:ascii="Times New Roman" w:hAnsi="Times New Roman" w:cs="Times New Roman"/>
          <w:sz w:val="24"/>
          <w:szCs w:val="24"/>
          <w:lang w:val="en-US"/>
          <w:rPrChange w:id="387" w:author="Microsoft Office User" w:date="2019-10-30T11:35:00Z">
            <w:rPr>
              <w:rFonts w:ascii="Times New Roman" w:hAnsi="Times New Roman" w:cs="Times New Roman"/>
              <w:sz w:val="24"/>
              <w:szCs w:val="24"/>
              <w:lang w:val="en-US"/>
            </w:rPr>
          </w:rPrChange>
        </w:rPr>
        <w:t>To illustrate this more clearly</w:t>
      </w:r>
      <w:r w:rsidR="00944D63" w:rsidRPr="000D46AE">
        <w:rPr>
          <w:rFonts w:ascii="Times New Roman" w:hAnsi="Times New Roman" w:cs="Times New Roman"/>
          <w:sz w:val="24"/>
          <w:szCs w:val="24"/>
          <w:lang w:val="en-US"/>
          <w:rPrChange w:id="388" w:author="Microsoft Office User" w:date="2019-10-30T11:35:00Z">
            <w:rPr>
              <w:rFonts w:ascii="Times New Roman" w:hAnsi="Times New Roman" w:cs="Times New Roman"/>
              <w:sz w:val="24"/>
              <w:szCs w:val="24"/>
              <w:lang w:val="en-US"/>
            </w:rPr>
          </w:rPrChange>
        </w:rPr>
        <w:t xml:space="preserve">, </w:t>
      </w:r>
      <w:r w:rsidR="00476376" w:rsidRPr="000D46AE">
        <w:rPr>
          <w:rFonts w:ascii="Times New Roman" w:hAnsi="Times New Roman" w:cs="Times New Roman"/>
          <w:sz w:val="24"/>
          <w:szCs w:val="24"/>
          <w:lang w:val="en-US"/>
          <w:rPrChange w:id="389" w:author="Microsoft Office User" w:date="2019-10-30T11:35:00Z">
            <w:rPr>
              <w:rFonts w:ascii="Times New Roman" w:hAnsi="Times New Roman" w:cs="Times New Roman"/>
              <w:sz w:val="24"/>
              <w:szCs w:val="24"/>
              <w:lang w:val="en-US"/>
            </w:rPr>
          </w:rPrChange>
        </w:rPr>
        <w:t xml:space="preserve">take </w:t>
      </w:r>
      <w:r w:rsidR="00714EC4" w:rsidRPr="000D46AE">
        <w:rPr>
          <w:rFonts w:ascii="Times New Roman" w:hAnsi="Times New Roman" w:cs="Times New Roman"/>
          <w:sz w:val="24"/>
          <w:szCs w:val="24"/>
          <w:lang w:val="en-US"/>
          <w:rPrChange w:id="390" w:author="Microsoft Office User" w:date="2019-10-30T11:35:00Z">
            <w:rPr>
              <w:rFonts w:ascii="Times New Roman" w:hAnsi="Times New Roman" w:cs="Times New Roman"/>
              <w:sz w:val="24"/>
              <w:szCs w:val="24"/>
              <w:lang w:val="en-US"/>
            </w:rPr>
          </w:rPrChange>
        </w:rPr>
        <w:t>the</w:t>
      </w:r>
      <w:r w:rsidR="00281038" w:rsidRPr="000D46AE">
        <w:rPr>
          <w:rFonts w:ascii="Times New Roman" w:hAnsi="Times New Roman" w:cs="Times New Roman"/>
          <w:sz w:val="24"/>
          <w:szCs w:val="24"/>
          <w:lang w:val="en-US"/>
          <w:rPrChange w:id="391" w:author="Microsoft Office User" w:date="2019-10-30T11:35:00Z">
            <w:rPr>
              <w:rFonts w:ascii="Times New Roman" w:hAnsi="Times New Roman" w:cs="Times New Roman"/>
              <w:sz w:val="24"/>
              <w:szCs w:val="24"/>
              <w:lang w:val="en-US"/>
            </w:rPr>
          </w:rPrChange>
        </w:rPr>
        <w:t xml:space="preserve"> </w:t>
      </w:r>
      <w:r w:rsidR="00476376" w:rsidRPr="000D46AE">
        <w:rPr>
          <w:rFonts w:ascii="Times New Roman" w:hAnsi="Times New Roman" w:cs="Times New Roman"/>
          <w:sz w:val="24"/>
          <w:szCs w:val="24"/>
          <w:lang w:val="en-US"/>
          <w:rPrChange w:id="392" w:author="Microsoft Office User" w:date="2019-10-30T11:35:00Z">
            <w:rPr>
              <w:rFonts w:ascii="Times New Roman" w:hAnsi="Times New Roman" w:cs="Times New Roman"/>
              <w:sz w:val="24"/>
              <w:szCs w:val="24"/>
              <w:lang w:val="en-US"/>
            </w:rPr>
          </w:rPrChange>
        </w:rPr>
        <w:t>halo effect.</w:t>
      </w:r>
      <w:r w:rsidR="00714EC4" w:rsidRPr="000D46AE">
        <w:rPr>
          <w:rFonts w:ascii="Times New Roman" w:hAnsi="Times New Roman" w:cs="Times New Roman"/>
          <w:sz w:val="24"/>
          <w:szCs w:val="24"/>
          <w:lang w:val="en-US"/>
          <w:rPrChange w:id="393" w:author="Microsoft Office User" w:date="2019-10-30T11:35:00Z">
            <w:rPr>
              <w:rFonts w:ascii="Times New Roman" w:hAnsi="Times New Roman" w:cs="Times New Roman"/>
              <w:sz w:val="24"/>
              <w:szCs w:val="24"/>
              <w:lang w:val="en-US"/>
            </w:rPr>
          </w:rPrChange>
        </w:rPr>
        <w:t xml:space="preserve"> </w:t>
      </w:r>
      <w:r w:rsidR="00476376" w:rsidRPr="000D46AE">
        <w:rPr>
          <w:rFonts w:ascii="Times New Roman" w:hAnsi="Times New Roman" w:cs="Times New Roman"/>
          <w:sz w:val="24"/>
          <w:szCs w:val="24"/>
          <w:lang w:val="en-US"/>
          <w:rPrChange w:id="394" w:author="Microsoft Office User" w:date="2019-10-30T11:35:00Z">
            <w:rPr>
              <w:rFonts w:ascii="Times New Roman" w:hAnsi="Times New Roman" w:cs="Times New Roman"/>
              <w:sz w:val="24"/>
              <w:szCs w:val="24"/>
              <w:lang w:val="en-US"/>
            </w:rPr>
          </w:rPrChange>
        </w:rPr>
        <w:t xml:space="preserve">Here </w:t>
      </w:r>
      <w:r w:rsidR="00281038" w:rsidRPr="000D46AE">
        <w:rPr>
          <w:rFonts w:ascii="Times New Roman" w:hAnsi="Times New Roman" w:cs="Times New Roman"/>
          <w:sz w:val="24"/>
          <w:szCs w:val="24"/>
          <w:lang w:val="en-US"/>
          <w:rPrChange w:id="395" w:author="Microsoft Office User" w:date="2019-10-30T11:35:00Z">
            <w:rPr>
              <w:rFonts w:ascii="Times New Roman" w:hAnsi="Times New Roman" w:cs="Times New Roman"/>
              <w:sz w:val="24"/>
              <w:szCs w:val="24"/>
              <w:lang w:val="en-US"/>
            </w:rPr>
          </w:rPrChange>
        </w:rPr>
        <w:t xml:space="preserve">features </w:t>
      </w:r>
      <w:r w:rsidR="00476376" w:rsidRPr="000D46AE">
        <w:rPr>
          <w:rFonts w:ascii="Times New Roman" w:hAnsi="Times New Roman" w:cs="Times New Roman"/>
          <w:sz w:val="24"/>
          <w:szCs w:val="24"/>
          <w:lang w:val="en-US"/>
          <w:rPrChange w:id="396" w:author="Microsoft Office User" w:date="2019-10-30T11:35:00Z">
            <w:rPr>
              <w:rFonts w:ascii="Times New Roman" w:hAnsi="Times New Roman" w:cs="Times New Roman"/>
              <w:sz w:val="24"/>
              <w:szCs w:val="24"/>
              <w:lang w:val="en-US"/>
            </w:rPr>
          </w:rPrChange>
        </w:rPr>
        <w:t xml:space="preserve">of the source object </w:t>
      </w:r>
      <w:r w:rsidR="00281038" w:rsidRPr="000D46AE">
        <w:rPr>
          <w:rFonts w:ascii="Times New Roman" w:hAnsi="Times New Roman" w:cs="Times New Roman"/>
          <w:sz w:val="24"/>
          <w:szCs w:val="24"/>
          <w:lang w:val="en-US"/>
          <w:rPrChange w:id="397" w:author="Microsoft Office User" w:date="2019-10-30T11:35:00Z">
            <w:rPr>
              <w:rFonts w:ascii="Times New Roman" w:hAnsi="Times New Roman" w:cs="Times New Roman"/>
              <w:sz w:val="24"/>
              <w:szCs w:val="24"/>
              <w:lang w:val="en-US"/>
            </w:rPr>
          </w:rPrChange>
        </w:rPr>
        <w:t>(</w:t>
      </w:r>
      <w:r w:rsidR="00991685" w:rsidRPr="000D46AE">
        <w:rPr>
          <w:rFonts w:ascii="Times New Roman" w:hAnsi="Times New Roman" w:cs="Times New Roman"/>
          <w:sz w:val="24"/>
          <w:szCs w:val="24"/>
          <w:lang w:val="en-US"/>
          <w:rPrChange w:id="398" w:author="Microsoft Office User" w:date="2019-10-30T11:35:00Z">
            <w:rPr>
              <w:rFonts w:ascii="Times New Roman" w:hAnsi="Times New Roman" w:cs="Times New Roman"/>
              <w:sz w:val="24"/>
              <w:szCs w:val="24"/>
              <w:lang w:val="en-US"/>
            </w:rPr>
          </w:rPrChange>
        </w:rPr>
        <w:t xml:space="preserve">e.g., </w:t>
      </w:r>
      <w:r w:rsidR="00281038" w:rsidRPr="000D46AE">
        <w:rPr>
          <w:rFonts w:ascii="Times New Roman" w:hAnsi="Times New Roman" w:cs="Times New Roman"/>
          <w:sz w:val="24"/>
          <w:szCs w:val="24"/>
          <w:lang w:val="en-US"/>
          <w:rPrChange w:id="399" w:author="Microsoft Office User" w:date="2019-10-30T11:35:00Z">
            <w:rPr>
              <w:rFonts w:ascii="Times New Roman" w:hAnsi="Times New Roman" w:cs="Times New Roman"/>
              <w:sz w:val="24"/>
              <w:szCs w:val="24"/>
              <w:lang w:val="en-US"/>
            </w:rPr>
          </w:rPrChange>
        </w:rPr>
        <w:t xml:space="preserve">how attractive a person is) lead people to make assumptions about </w:t>
      </w:r>
      <w:r w:rsidR="00D110EB" w:rsidRPr="000D46AE">
        <w:rPr>
          <w:rFonts w:ascii="Times New Roman" w:hAnsi="Times New Roman" w:cs="Times New Roman"/>
          <w:sz w:val="24"/>
          <w:szCs w:val="24"/>
          <w:lang w:val="en-US"/>
          <w:rPrChange w:id="400" w:author="Microsoft Office User" w:date="2019-10-30T11:35:00Z">
            <w:rPr>
              <w:rFonts w:ascii="Times New Roman" w:hAnsi="Times New Roman" w:cs="Times New Roman"/>
              <w:sz w:val="24"/>
              <w:szCs w:val="24"/>
              <w:lang w:val="en-US"/>
            </w:rPr>
          </w:rPrChange>
        </w:rPr>
        <w:t>feature</w:t>
      </w:r>
      <w:r w:rsidR="00513D24" w:rsidRPr="000D46AE">
        <w:rPr>
          <w:rFonts w:ascii="Times New Roman" w:hAnsi="Times New Roman" w:cs="Times New Roman"/>
          <w:sz w:val="24"/>
          <w:szCs w:val="24"/>
          <w:lang w:val="en-US"/>
          <w:rPrChange w:id="401" w:author="Microsoft Office User" w:date="2019-10-30T11:35:00Z">
            <w:rPr>
              <w:rFonts w:ascii="Times New Roman" w:hAnsi="Times New Roman" w:cs="Times New Roman"/>
              <w:sz w:val="24"/>
              <w:szCs w:val="24"/>
              <w:lang w:val="en-US"/>
            </w:rPr>
          </w:rPrChange>
        </w:rPr>
        <w:t>s</w:t>
      </w:r>
      <w:r w:rsidR="00D110EB" w:rsidRPr="000D46AE">
        <w:rPr>
          <w:rFonts w:ascii="Times New Roman" w:hAnsi="Times New Roman" w:cs="Times New Roman"/>
          <w:sz w:val="24"/>
          <w:szCs w:val="24"/>
          <w:lang w:val="en-US"/>
          <w:rPrChange w:id="402" w:author="Microsoft Office User" w:date="2019-10-30T11:35:00Z">
            <w:rPr>
              <w:rFonts w:ascii="Times New Roman" w:hAnsi="Times New Roman" w:cs="Times New Roman"/>
              <w:sz w:val="24"/>
              <w:szCs w:val="24"/>
              <w:lang w:val="en-US"/>
            </w:rPr>
          </w:rPrChange>
        </w:rPr>
        <w:t xml:space="preserve"> </w:t>
      </w:r>
      <w:r w:rsidR="00476376" w:rsidRPr="000D46AE">
        <w:rPr>
          <w:rFonts w:ascii="Times New Roman" w:hAnsi="Times New Roman" w:cs="Times New Roman"/>
          <w:sz w:val="24"/>
          <w:szCs w:val="24"/>
          <w:lang w:val="en-US"/>
          <w:rPrChange w:id="403" w:author="Microsoft Office User" w:date="2019-10-30T11:35:00Z">
            <w:rPr>
              <w:rFonts w:ascii="Times New Roman" w:hAnsi="Times New Roman" w:cs="Times New Roman"/>
              <w:sz w:val="24"/>
              <w:szCs w:val="24"/>
              <w:lang w:val="en-US"/>
            </w:rPr>
          </w:rPrChange>
        </w:rPr>
        <w:t xml:space="preserve">of a target object </w:t>
      </w:r>
      <w:r w:rsidR="00281038" w:rsidRPr="000D46AE">
        <w:rPr>
          <w:rFonts w:ascii="Times New Roman" w:hAnsi="Times New Roman" w:cs="Times New Roman"/>
          <w:sz w:val="24"/>
          <w:szCs w:val="24"/>
          <w:lang w:val="en-US"/>
          <w:rPrChange w:id="404" w:author="Microsoft Office User" w:date="2019-10-30T11:35:00Z">
            <w:rPr>
              <w:rFonts w:ascii="Times New Roman" w:hAnsi="Times New Roman" w:cs="Times New Roman"/>
              <w:sz w:val="24"/>
              <w:szCs w:val="24"/>
              <w:lang w:val="en-US"/>
            </w:rPr>
          </w:rPrChange>
        </w:rPr>
        <w:t>(</w:t>
      </w:r>
      <w:r w:rsidR="00991685" w:rsidRPr="000D46AE">
        <w:rPr>
          <w:rFonts w:ascii="Times New Roman" w:hAnsi="Times New Roman" w:cs="Times New Roman"/>
          <w:sz w:val="24"/>
          <w:szCs w:val="24"/>
          <w:lang w:val="en-US"/>
          <w:rPrChange w:id="405" w:author="Microsoft Office User" w:date="2019-10-30T11:35:00Z">
            <w:rPr>
              <w:rFonts w:ascii="Times New Roman" w:hAnsi="Times New Roman" w:cs="Times New Roman"/>
              <w:sz w:val="24"/>
              <w:szCs w:val="24"/>
              <w:lang w:val="en-US"/>
            </w:rPr>
          </w:rPrChange>
        </w:rPr>
        <w:t xml:space="preserve">e.g., </w:t>
      </w:r>
      <w:r w:rsidR="00281038" w:rsidRPr="000D46AE">
        <w:rPr>
          <w:rFonts w:ascii="Times New Roman" w:hAnsi="Times New Roman" w:cs="Times New Roman"/>
          <w:sz w:val="24"/>
          <w:szCs w:val="24"/>
          <w:lang w:val="en-US"/>
          <w:rPrChange w:id="406" w:author="Microsoft Office User" w:date="2019-10-30T11:35:00Z">
            <w:rPr>
              <w:rFonts w:ascii="Times New Roman" w:hAnsi="Times New Roman" w:cs="Times New Roman"/>
              <w:sz w:val="24"/>
              <w:szCs w:val="24"/>
              <w:lang w:val="en-US"/>
            </w:rPr>
          </w:rPrChange>
        </w:rPr>
        <w:t>how intelligent that person is)</w:t>
      </w:r>
      <w:r w:rsidR="00513D24" w:rsidRPr="000D46AE">
        <w:rPr>
          <w:rFonts w:ascii="Times New Roman" w:hAnsi="Times New Roman" w:cs="Times New Roman"/>
          <w:sz w:val="24"/>
          <w:szCs w:val="24"/>
          <w:lang w:val="en-US"/>
          <w:rPrChange w:id="407" w:author="Microsoft Office User" w:date="2019-10-30T11:35:00Z">
            <w:rPr>
              <w:rFonts w:ascii="Times New Roman" w:hAnsi="Times New Roman" w:cs="Times New Roman"/>
              <w:sz w:val="24"/>
              <w:szCs w:val="24"/>
              <w:lang w:val="en-US"/>
            </w:rPr>
          </w:rPrChange>
        </w:rPr>
        <w:t xml:space="preserve">. The source and target feature can belong to the same object (e.g., judging how intelligent an attractive person is) or to different objects (e.g., judging how intelligent the partner of an attractive person is; </w:t>
      </w:r>
      <w:r w:rsidR="004321C3" w:rsidRPr="000D46AE">
        <w:rPr>
          <w:rFonts w:ascii="Times New Roman" w:hAnsi="Times New Roman" w:cs="Times New Roman"/>
          <w:sz w:val="24"/>
          <w:szCs w:val="24"/>
          <w:lang w:val="en-US"/>
          <w:rPrChange w:id="408" w:author="Microsoft Office User" w:date="2019-10-30T11:35:00Z">
            <w:rPr>
              <w:rFonts w:ascii="Times New Roman" w:hAnsi="Times New Roman" w:cs="Times New Roman"/>
              <w:sz w:val="24"/>
              <w:szCs w:val="24"/>
              <w:lang w:val="en-US"/>
            </w:rPr>
          </w:rPrChange>
        </w:rPr>
        <w:t xml:space="preserve">see </w:t>
      </w:r>
      <w:proofErr w:type="spellStart"/>
      <w:r w:rsidR="00FF5B71" w:rsidRPr="000D46AE">
        <w:rPr>
          <w:rFonts w:ascii="Times New Roman" w:hAnsi="Times New Roman" w:cs="Times New Roman"/>
          <w:sz w:val="24"/>
          <w:szCs w:val="24"/>
          <w:lang w:val="en-US"/>
          <w:rPrChange w:id="409" w:author="Microsoft Office User" w:date="2019-10-30T11:35:00Z">
            <w:rPr>
              <w:rFonts w:ascii="Times New Roman" w:hAnsi="Times New Roman" w:cs="Times New Roman"/>
              <w:sz w:val="24"/>
              <w:szCs w:val="24"/>
              <w:lang w:val="en-US"/>
            </w:rPr>
          </w:rPrChange>
        </w:rPr>
        <w:t>Forgas</w:t>
      </w:r>
      <w:proofErr w:type="spellEnd"/>
      <w:r w:rsidR="00FF5B71" w:rsidRPr="000D46AE">
        <w:rPr>
          <w:rFonts w:ascii="Times New Roman" w:hAnsi="Times New Roman" w:cs="Times New Roman"/>
          <w:sz w:val="24"/>
          <w:szCs w:val="24"/>
          <w:lang w:val="en-US"/>
          <w:rPrChange w:id="410" w:author="Microsoft Office User" w:date="2019-10-30T11:35:00Z">
            <w:rPr>
              <w:rFonts w:ascii="Times New Roman" w:hAnsi="Times New Roman" w:cs="Times New Roman"/>
              <w:sz w:val="24"/>
              <w:szCs w:val="24"/>
              <w:lang w:val="en-US"/>
            </w:rPr>
          </w:rPrChange>
        </w:rPr>
        <w:t xml:space="preserve"> &amp; </w:t>
      </w:r>
      <w:proofErr w:type="spellStart"/>
      <w:r w:rsidR="00FF5B71" w:rsidRPr="000D46AE">
        <w:rPr>
          <w:rFonts w:ascii="Times New Roman" w:hAnsi="Times New Roman" w:cs="Times New Roman"/>
          <w:sz w:val="24"/>
          <w:szCs w:val="24"/>
          <w:lang w:val="en-US"/>
          <w:rPrChange w:id="411" w:author="Microsoft Office User" w:date="2019-10-30T11:35:00Z">
            <w:rPr>
              <w:rFonts w:ascii="Times New Roman" w:hAnsi="Times New Roman" w:cs="Times New Roman"/>
              <w:sz w:val="24"/>
              <w:szCs w:val="24"/>
              <w:lang w:val="en-US"/>
            </w:rPr>
          </w:rPrChange>
        </w:rPr>
        <w:t>Laham</w:t>
      </w:r>
      <w:proofErr w:type="spellEnd"/>
      <w:r w:rsidR="00FF5B71" w:rsidRPr="000D46AE">
        <w:rPr>
          <w:rFonts w:ascii="Times New Roman" w:hAnsi="Times New Roman" w:cs="Times New Roman"/>
          <w:sz w:val="24"/>
          <w:szCs w:val="24"/>
          <w:lang w:val="en-US"/>
          <w:rPrChange w:id="412" w:author="Microsoft Office User" w:date="2019-10-30T11:35:00Z">
            <w:rPr>
              <w:rFonts w:ascii="Times New Roman" w:hAnsi="Times New Roman" w:cs="Times New Roman"/>
              <w:sz w:val="24"/>
              <w:szCs w:val="24"/>
              <w:lang w:val="en-US"/>
            </w:rPr>
          </w:rPrChange>
        </w:rPr>
        <w:t>, 2016</w:t>
      </w:r>
      <w:r w:rsidR="004321C3" w:rsidRPr="000D46AE">
        <w:rPr>
          <w:rFonts w:ascii="Times New Roman" w:hAnsi="Times New Roman" w:cs="Times New Roman"/>
          <w:sz w:val="24"/>
          <w:szCs w:val="24"/>
          <w:lang w:val="en-US"/>
          <w:rPrChange w:id="413" w:author="Microsoft Office User" w:date="2019-10-30T11:35:00Z">
            <w:rPr>
              <w:rFonts w:ascii="Times New Roman" w:hAnsi="Times New Roman" w:cs="Times New Roman"/>
              <w:sz w:val="24"/>
              <w:szCs w:val="24"/>
              <w:lang w:val="en-US"/>
            </w:rPr>
          </w:rPrChange>
        </w:rPr>
        <w:t>, for a review</w:t>
      </w:r>
      <w:r w:rsidR="00FF5B71" w:rsidRPr="000D46AE">
        <w:rPr>
          <w:rFonts w:ascii="Times New Roman" w:hAnsi="Times New Roman" w:cs="Times New Roman"/>
          <w:sz w:val="24"/>
          <w:szCs w:val="24"/>
          <w:lang w:val="en-US"/>
          <w:rPrChange w:id="414" w:author="Microsoft Office User" w:date="2019-10-30T11:35:00Z">
            <w:rPr>
              <w:rFonts w:ascii="Times New Roman" w:hAnsi="Times New Roman" w:cs="Times New Roman"/>
              <w:sz w:val="24"/>
              <w:szCs w:val="24"/>
              <w:lang w:val="en-US"/>
            </w:rPr>
          </w:rPrChange>
        </w:rPr>
        <w:t>)</w:t>
      </w:r>
      <w:r w:rsidR="00281038" w:rsidRPr="000D46AE">
        <w:rPr>
          <w:rFonts w:ascii="Times New Roman" w:hAnsi="Times New Roman" w:cs="Times New Roman"/>
          <w:sz w:val="24"/>
          <w:szCs w:val="24"/>
          <w:lang w:val="en-US"/>
          <w:rPrChange w:id="415" w:author="Microsoft Office User" w:date="2019-10-30T11:35:00Z">
            <w:rPr>
              <w:rFonts w:ascii="Times New Roman" w:hAnsi="Times New Roman" w:cs="Times New Roman"/>
              <w:sz w:val="24"/>
              <w:szCs w:val="24"/>
              <w:lang w:val="en-US"/>
            </w:rPr>
          </w:rPrChange>
        </w:rPr>
        <w:t xml:space="preserve">. </w:t>
      </w:r>
      <w:r w:rsidR="00513D24" w:rsidRPr="000D46AE">
        <w:rPr>
          <w:rFonts w:ascii="Times New Roman" w:hAnsi="Times New Roman" w:cs="Times New Roman"/>
          <w:sz w:val="24"/>
          <w:szCs w:val="24"/>
          <w:lang w:val="en-US"/>
          <w:rPrChange w:id="416" w:author="Microsoft Office User" w:date="2019-10-30T11:35:00Z">
            <w:rPr>
              <w:rFonts w:ascii="Times New Roman" w:hAnsi="Times New Roman" w:cs="Times New Roman"/>
              <w:sz w:val="24"/>
              <w:szCs w:val="24"/>
              <w:lang w:val="en-US"/>
            </w:rPr>
          </w:rPrChange>
        </w:rPr>
        <w:t xml:space="preserve">In studies on the halo effect, </w:t>
      </w:r>
      <w:r w:rsidR="00991685" w:rsidRPr="000D46AE">
        <w:rPr>
          <w:rFonts w:ascii="Times New Roman" w:hAnsi="Times New Roman" w:cs="Times New Roman"/>
          <w:sz w:val="24"/>
          <w:szCs w:val="24"/>
          <w:lang w:val="en-US"/>
          <w:rPrChange w:id="417" w:author="Microsoft Office User" w:date="2019-10-30T11:35:00Z">
            <w:rPr>
              <w:rFonts w:ascii="Times New Roman" w:hAnsi="Times New Roman" w:cs="Times New Roman"/>
              <w:sz w:val="24"/>
              <w:szCs w:val="24"/>
              <w:lang w:val="en-US"/>
            </w:rPr>
          </w:rPrChange>
        </w:rPr>
        <w:t>t</w:t>
      </w:r>
      <w:r w:rsidR="00281038" w:rsidRPr="000D46AE">
        <w:rPr>
          <w:rFonts w:ascii="Times New Roman" w:hAnsi="Times New Roman" w:cs="Times New Roman"/>
          <w:sz w:val="24"/>
          <w:szCs w:val="24"/>
          <w:lang w:val="en-US"/>
          <w:rPrChange w:id="418" w:author="Microsoft Office User" w:date="2019-10-30T11:35:00Z">
            <w:rPr>
              <w:rFonts w:ascii="Times New Roman" w:hAnsi="Times New Roman" w:cs="Times New Roman"/>
              <w:sz w:val="24"/>
              <w:szCs w:val="24"/>
              <w:lang w:val="en-US"/>
            </w:rPr>
          </w:rPrChange>
        </w:rPr>
        <w:t xml:space="preserve">he value of </w:t>
      </w:r>
      <w:r w:rsidR="007A0133" w:rsidRPr="000D46AE">
        <w:rPr>
          <w:rFonts w:ascii="Times New Roman" w:hAnsi="Times New Roman" w:cs="Times New Roman"/>
          <w:sz w:val="24"/>
          <w:szCs w:val="24"/>
          <w:lang w:val="en-US"/>
          <w:rPrChange w:id="419" w:author="Microsoft Office User" w:date="2019-10-30T11:35:00Z">
            <w:rPr>
              <w:rFonts w:ascii="Times New Roman" w:hAnsi="Times New Roman" w:cs="Times New Roman"/>
              <w:sz w:val="24"/>
              <w:szCs w:val="24"/>
              <w:lang w:val="en-US"/>
            </w:rPr>
          </w:rPrChange>
        </w:rPr>
        <w:t xml:space="preserve">a </w:t>
      </w:r>
      <w:r w:rsidR="00281038" w:rsidRPr="000D46AE">
        <w:rPr>
          <w:rFonts w:ascii="Times New Roman" w:hAnsi="Times New Roman" w:cs="Times New Roman"/>
          <w:sz w:val="24"/>
          <w:szCs w:val="24"/>
          <w:lang w:val="en-US"/>
          <w:rPrChange w:id="420" w:author="Microsoft Office User" w:date="2019-10-30T11:35:00Z">
            <w:rPr>
              <w:rFonts w:ascii="Times New Roman" w:hAnsi="Times New Roman" w:cs="Times New Roman"/>
              <w:sz w:val="24"/>
              <w:szCs w:val="24"/>
              <w:lang w:val="en-US"/>
            </w:rPr>
          </w:rPrChange>
        </w:rPr>
        <w:t>source feature (</w:t>
      </w:r>
      <w:r w:rsidR="00944D63" w:rsidRPr="000D46AE">
        <w:rPr>
          <w:rFonts w:ascii="Times New Roman" w:hAnsi="Times New Roman" w:cs="Times New Roman"/>
          <w:sz w:val="24"/>
          <w:szCs w:val="24"/>
          <w:lang w:val="en-US"/>
          <w:rPrChange w:id="421" w:author="Microsoft Office User" w:date="2019-10-30T11:35:00Z">
            <w:rPr>
              <w:rFonts w:ascii="Times New Roman" w:hAnsi="Times New Roman" w:cs="Times New Roman"/>
              <w:sz w:val="24"/>
              <w:szCs w:val="24"/>
              <w:lang w:val="en-US"/>
            </w:rPr>
          </w:rPrChange>
        </w:rPr>
        <w:t>perceived attractiveness</w:t>
      </w:r>
      <w:r w:rsidR="00281038" w:rsidRPr="000D46AE">
        <w:rPr>
          <w:rFonts w:ascii="Times New Roman" w:hAnsi="Times New Roman" w:cs="Times New Roman"/>
          <w:sz w:val="24"/>
          <w:szCs w:val="24"/>
          <w:lang w:val="en-US"/>
          <w:rPrChange w:id="422" w:author="Microsoft Office User" w:date="2019-10-30T11:35:00Z">
            <w:rPr>
              <w:rFonts w:ascii="Times New Roman" w:hAnsi="Times New Roman" w:cs="Times New Roman"/>
              <w:sz w:val="24"/>
              <w:szCs w:val="24"/>
              <w:lang w:val="en-US"/>
            </w:rPr>
          </w:rPrChange>
        </w:rPr>
        <w:t xml:space="preserve">) </w:t>
      </w:r>
      <w:r w:rsidR="00513D24" w:rsidRPr="000D46AE">
        <w:rPr>
          <w:rFonts w:ascii="Times New Roman" w:hAnsi="Times New Roman" w:cs="Times New Roman"/>
          <w:sz w:val="24"/>
          <w:szCs w:val="24"/>
          <w:lang w:val="en-US"/>
          <w:rPrChange w:id="423" w:author="Microsoft Office User" w:date="2019-10-30T11:35:00Z">
            <w:rPr>
              <w:rFonts w:ascii="Times New Roman" w:hAnsi="Times New Roman" w:cs="Times New Roman"/>
              <w:sz w:val="24"/>
              <w:szCs w:val="24"/>
              <w:lang w:val="en-US"/>
            </w:rPr>
          </w:rPrChange>
        </w:rPr>
        <w:t>is</w:t>
      </w:r>
      <w:r w:rsidR="00991685" w:rsidRPr="000D46AE">
        <w:rPr>
          <w:rFonts w:ascii="Times New Roman" w:hAnsi="Times New Roman" w:cs="Times New Roman"/>
          <w:sz w:val="24"/>
          <w:szCs w:val="24"/>
          <w:lang w:val="en-US"/>
          <w:rPrChange w:id="424" w:author="Microsoft Office User" w:date="2019-10-30T11:35:00Z">
            <w:rPr>
              <w:rFonts w:ascii="Times New Roman" w:hAnsi="Times New Roman" w:cs="Times New Roman"/>
              <w:sz w:val="24"/>
              <w:szCs w:val="24"/>
              <w:lang w:val="en-US"/>
            </w:rPr>
          </w:rPrChange>
        </w:rPr>
        <w:t xml:space="preserve"> varied </w:t>
      </w:r>
      <w:r w:rsidR="00281038" w:rsidRPr="000D46AE">
        <w:rPr>
          <w:rFonts w:ascii="Times New Roman" w:hAnsi="Times New Roman" w:cs="Times New Roman"/>
          <w:sz w:val="24"/>
          <w:szCs w:val="24"/>
          <w:lang w:val="en-US"/>
          <w:rPrChange w:id="425" w:author="Microsoft Office User" w:date="2019-10-30T11:35:00Z">
            <w:rPr>
              <w:rFonts w:ascii="Times New Roman" w:hAnsi="Times New Roman" w:cs="Times New Roman"/>
              <w:sz w:val="24"/>
              <w:szCs w:val="24"/>
              <w:lang w:val="en-US"/>
            </w:rPr>
          </w:rPrChange>
        </w:rPr>
        <w:t xml:space="preserve">to investigate if this </w:t>
      </w:r>
      <w:r w:rsidR="007F75DB" w:rsidRPr="000D46AE">
        <w:rPr>
          <w:rFonts w:ascii="Times New Roman" w:hAnsi="Times New Roman" w:cs="Times New Roman"/>
          <w:sz w:val="24"/>
          <w:szCs w:val="24"/>
          <w:lang w:val="en-US"/>
          <w:rPrChange w:id="426" w:author="Microsoft Office User" w:date="2019-10-30T11:35:00Z">
            <w:rPr>
              <w:rFonts w:ascii="Times New Roman" w:hAnsi="Times New Roman" w:cs="Times New Roman"/>
              <w:sz w:val="24"/>
              <w:szCs w:val="24"/>
              <w:lang w:val="en-US"/>
            </w:rPr>
          </w:rPrChange>
        </w:rPr>
        <w:t xml:space="preserve">influences </w:t>
      </w:r>
      <w:r w:rsidR="00281038" w:rsidRPr="000D46AE">
        <w:rPr>
          <w:rFonts w:ascii="Times New Roman" w:hAnsi="Times New Roman" w:cs="Times New Roman"/>
          <w:sz w:val="24"/>
          <w:szCs w:val="24"/>
          <w:lang w:val="en-US"/>
          <w:rPrChange w:id="427" w:author="Microsoft Office User" w:date="2019-10-30T11:35:00Z">
            <w:rPr>
              <w:rFonts w:ascii="Times New Roman" w:hAnsi="Times New Roman" w:cs="Times New Roman"/>
              <w:sz w:val="24"/>
              <w:szCs w:val="24"/>
              <w:lang w:val="en-US"/>
            </w:rPr>
          </w:rPrChange>
        </w:rPr>
        <w:t xml:space="preserve">the value of </w:t>
      </w:r>
      <w:r w:rsidR="007A0133" w:rsidRPr="000D46AE">
        <w:rPr>
          <w:rFonts w:ascii="Times New Roman" w:hAnsi="Times New Roman" w:cs="Times New Roman"/>
          <w:sz w:val="24"/>
          <w:szCs w:val="24"/>
          <w:lang w:val="en-US"/>
          <w:rPrChange w:id="428" w:author="Microsoft Office User" w:date="2019-10-30T11:35:00Z">
            <w:rPr>
              <w:rFonts w:ascii="Times New Roman" w:hAnsi="Times New Roman" w:cs="Times New Roman"/>
              <w:sz w:val="24"/>
              <w:szCs w:val="24"/>
              <w:lang w:val="en-US"/>
            </w:rPr>
          </w:rPrChange>
        </w:rPr>
        <w:t>a target feature</w:t>
      </w:r>
      <w:r w:rsidR="00281038" w:rsidRPr="000D46AE">
        <w:rPr>
          <w:rFonts w:ascii="Times New Roman" w:hAnsi="Times New Roman" w:cs="Times New Roman"/>
          <w:sz w:val="24"/>
          <w:szCs w:val="24"/>
          <w:lang w:val="en-US"/>
          <w:rPrChange w:id="429" w:author="Microsoft Office User" w:date="2019-10-30T11:35:00Z">
            <w:rPr>
              <w:rFonts w:ascii="Times New Roman" w:hAnsi="Times New Roman" w:cs="Times New Roman"/>
              <w:sz w:val="24"/>
              <w:szCs w:val="24"/>
              <w:lang w:val="en-US"/>
            </w:rPr>
          </w:rPrChange>
        </w:rPr>
        <w:t xml:space="preserve"> (</w:t>
      </w:r>
      <w:r w:rsidR="00944D63" w:rsidRPr="000D46AE">
        <w:rPr>
          <w:rFonts w:ascii="Times New Roman" w:hAnsi="Times New Roman" w:cs="Times New Roman"/>
          <w:sz w:val="24"/>
          <w:szCs w:val="24"/>
          <w:lang w:val="en-US"/>
          <w:rPrChange w:id="430" w:author="Microsoft Office User" w:date="2019-10-30T11:35:00Z">
            <w:rPr>
              <w:rFonts w:ascii="Times New Roman" w:hAnsi="Times New Roman" w:cs="Times New Roman"/>
              <w:sz w:val="24"/>
              <w:szCs w:val="24"/>
              <w:lang w:val="en-US"/>
            </w:rPr>
          </w:rPrChange>
        </w:rPr>
        <w:t xml:space="preserve">perceived </w:t>
      </w:r>
      <w:r w:rsidR="00281038" w:rsidRPr="000D46AE">
        <w:rPr>
          <w:rFonts w:ascii="Times New Roman" w:hAnsi="Times New Roman" w:cs="Times New Roman"/>
          <w:sz w:val="24"/>
          <w:szCs w:val="24"/>
          <w:lang w:val="en-US"/>
          <w:rPrChange w:id="431" w:author="Microsoft Office User" w:date="2019-10-30T11:35:00Z">
            <w:rPr>
              <w:rFonts w:ascii="Times New Roman" w:hAnsi="Times New Roman" w:cs="Times New Roman"/>
              <w:sz w:val="24"/>
              <w:szCs w:val="24"/>
              <w:lang w:val="en-US"/>
            </w:rPr>
          </w:rPrChange>
        </w:rPr>
        <w:t>intelli</w:t>
      </w:r>
      <w:r w:rsidR="00944D63" w:rsidRPr="000D46AE">
        <w:rPr>
          <w:rFonts w:ascii="Times New Roman" w:hAnsi="Times New Roman" w:cs="Times New Roman"/>
          <w:sz w:val="24"/>
          <w:szCs w:val="24"/>
          <w:lang w:val="en-US"/>
          <w:rPrChange w:id="432" w:author="Microsoft Office User" w:date="2019-10-30T11:35:00Z">
            <w:rPr>
              <w:rFonts w:ascii="Times New Roman" w:hAnsi="Times New Roman" w:cs="Times New Roman"/>
              <w:sz w:val="24"/>
              <w:szCs w:val="24"/>
              <w:lang w:val="en-US"/>
            </w:rPr>
          </w:rPrChange>
        </w:rPr>
        <w:t>gence</w:t>
      </w:r>
      <w:r w:rsidR="007F75DB" w:rsidRPr="000D46AE">
        <w:rPr>
          <w:rFonts w:ascii="Times New Roman" w:hAnsi="Times New Roman" w:cs="Times New Roman"/>
          <w:sz w:val="24"/>
          <w:szCs w:val="24"/>
          <w:lang w:val="en-US"/>
          <w:rPrChange w:id="433" w:author="Microsoft Office User" w:date="2019-10-30T11:35:00Z">
            <w:rPr>
              <w:rFonts w:ascii="Times New Roman" w:hAnsi="Times New Roman" w:cs="Times New Roman"/>
              <w:sz w:val="24"/>
              <w:szCs w:val="24"/>
              <w:lang w:val="en-US"/>
            </w:rPr>
          </w:rPrChange>
        </w:rPr>
        <w:t>).</w:t>
      </w:r>
    </w:p>
    <w:p w14:paraId="413CB0A3" w14:textId="50036D9C" w:rsidR="00CB6835" w:rsidRPr="000D46AE" w:rsidRDefault="006D7821" w:rsidP="00CB6835">
      <w:pPr>
        <w:spacing w:line="480" w:lineRule="auto"/>
        <w:ind w:firstLine="708"/>
        <w:rPr>
          <w:rFonts w:ascii="Times New Roman" w:hAnsi="Times New Roman" w:cs="Times New Roman"/>
          <w:sz w:val="24"/>
          <w:szCs w:val="24"/>
          <w:lang w:val="en-US"/>
          <w:rPrChange w:id="434"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435" w:author="Microsoft Office User" w:date="2019-10-30T11:35:00Z">
            <w:rPr>
              <w:rFonts w:ascii="Times New Roman" w:hAnsi="Times New Roman" w:cs="Times New Roman"/>
              <w:sz w:val="24"/>
              <w:szCs w:val="24"/>
              <w:lang w:val="en-US"/>
            </w:rPr>
          </w:rPrChange>
        </w:rPr>
        <w:t>W</w:t>
      </w:r>
      <w:r w:rsidR="00714EC4" w:rsidRPr="000D46AE">
        <w:rPr>
          <w:rFonts w:ascii="Times New Roman" w:hAnsi="Times New Roman" w:cs="Times New Roman"/>
          <w:sz w:val="24"/>
          <w:szCs w:val="24"/>
          <w:lang w:val="en-US"/>
          <w:rPrChange w:id="436" w:author="Microsoft Office User" w:date="2019-10-30T11:35:00Z">
            <w:rPr>
              <w:rFonts w:ascii="Times New Roman" w:hAnsi="Times New Roman" w:cs="Times New Roman"/>
              <w:sz w:val="24"/>
              <w:szCs w:val="24"/>
              <w:lang w:val="en-US"/>
            </w:rPr>
          </w:rPrChange>
        </w:rPr>
        <w:t xml:space="preserve">hen </w:t>
      </w:r>
      <w:r w:rsidRPr="000D46AE">
        <w:rPr>
          <w:rFonts w:ascii="Times New Roman" w:hAnsi="Times New Roman" w:cs="Times New Roman"/>
          <w:sz w:val="24"/>
          <w:szCs w:val="24"/>
          <w:lang w:val="en-US"/>
          <w:rPrChange w:id="437" w:author="Microsoft Office User" w:date="2019-10-30T11:35:00Z">
            <w:rPr>
              <w:rFonts w:ascii="Times New Roman" w:hAnsi="Times New Roman" w:cs="Times New Roman"/>
              <w:sz w:val="24"/>
              <w:szCs w:val="24"/>
              <w:lang w:val="en-US"/>
            </w:rPr>
          </w:rPrChange>
        </w:rPr>
        <w:t xml:space="preserve">a </w:t>
      </w:r>
      <w:r w:rsidR="00991685" w:rsidRPr="000D46AE">
        <w:rPr>
          <w:rFonts w:ascii="Times New Roman" w:hAnsi="Times New Roman" w:cs="Times New Roman"/>
          <w:sz w:val="24"/>
          <w:szCs w:val="24"/>
          <w:lang w:val="en-US"/>
          <w:rPrChange w:id="438" w:author="Microsoft Office User" w:date="2019-10-30T11:35:00Z">
            <w:rPr>
              <w:rFonts w:ascii="Times New Roman" w:hAnsi="Times New Roman" w:cs="Times New Roman"/>
              <w:sz w:val="24"/>
              <w:szCs w:val="24"/>
              <w:lang w:val="en-US"/>
            </w:rPr>
          </w:rPrChange>
        </w:rPr>
        <w:t xml:space="preserve">feature </w:t>
      </w:r>
      <w:r w:rsidRPr="000D46AE">
        <w:rPr>
          <w:rFonts w:ascii="Times New Roman" w:hAnsi="Times New Roman" w:cs="Times New Roman"/>
          <w:sz w:val="24"/>
          <w:szCs w:val="24"/>
          <w:lang w:val="en-US"/>
          <w:rPrChange w:id="439" w:author="Microsoft Office User" w:date="2019-10-30T11:35:00Z">
            <w:rPr>
              <w:rFonts w:ascii="Times New Roman" w:hAnsi="Times New Roman" w:cs="Times New Roman"/>
              <w:sz w:val="24"/>
              <w:szCs w:val="24"/>
              <w:lang w:val="en-US"/>
            </w:rPr>
          </w:rPrChange>
        </w:rPr>
        <w:t xml:space="preserve">of a source object </w:t>
      </w:r>
      <w:r w:rsidR="007A0133" w:rsidRPr="000D46AE">
        <w:rPr>
          <w:rFonts w:ascii="Times New Roman" w:hAnsi="Times New Roman" w:cs="Times New Roman"/>
          <w:sz w:val="24"/>
          <w:szCs w:val="24"/>
          <w:lang w:val="en-US"/>
          <w:rPrChange w:id="440" w:author="Microsoft Office User" w:date="2019-10-30T11:35:00Z">
            <w:rPr>
              <w:rFonts w:ascii="Times New Roman" w:hAnsi="Times New Roman" w:cs="Times New Roman"/>
              <w:sz w:val="24"/>
              <w:szCs w:val="24"/>
              <w:lang w:val="en-US"/>
            </w:rPr>
          </w:rPrChange>
        </w:rPr>
        <w:t>influence</w:t>
      </w:r>
      <w:r w:rsidR="00727091" w:rsidRPr="000D46AE">
        <w:rPr>
          <w:rFonts w:ascii="Times New Roman" w:hAnsi="Times New Roman" w:cs="Times New Roman"/>
          <w:sz w:val="24"/>
          <w:szCs w:val="24"/>
          <w:lang w:val="en-US"/>
          <w:rPrChange w:id="441" w:author="Microsoft Office User" w:date="2019-10-30T11:35:00Z">
            <w:rPr>
              <w:rFonts w:ascii="Times New Roman" w:hAnsi="Times New Roman" w:cs="Times New Roman"/>
              <w:sz w:val="24"/>
              <w:szCs w:val="24"/>
              <w:lang w:val="en-US"/>
            </w:rPr>
          </w:rPrChange>
        </w:rPr>
        <w:t>s</w:t>
      </w:r>
      <w:r w:rsidR="00714EC4" w:rsidRPr="000D46AE">
        <w:rPr>
          <w:rFonts w:ascii="Times New Roman" w:hAnsi="Times New Roman" w:cs="Times New Roman"/>
          <w:sz w:val="24"/>
          <w:szCs w:val="24"/>
          <w:lang w:val="en-US"/>
          <w:rPrChange w:id="442" w:author="Microsoft Office User" w:date="2019-10-30T11:35:00Z">
            <w:rPr>
              <w:rFonts w:ascii="Times New Roman" w:hAnsi="Times New Roman" w:cs="Times New Roman"/>
              <w:sz w:val="24"/>
              <w:szCs w:val="24"/>
              <w:lang w:val="en-US"/>
            </w:rPr>
          </w:rPrChange>
        </w:rPr>
        <w:t xml:space="preserve"> the assumptions </w:t>
      </w:r>
      <w:r w:rsidR="00991685" w:rsidRPr="000D46AE">
        <w:rPr>
          <w:rFonts w:ascii="Times New Roman" w:hAnsi="Times New Roman" w:cs="Times New Roman"/>
          <w:sz w:val="24"/>
          <w:szCs w:val="24"/>
          <w:lang w:val="en-US"/>
          <w:rPrChange w:id="443" w:author="Microsoft Office User" w:date="2019-10-30T11:35:00Z">
            <w:rPr>
              <w:rFonts w:ascii="Times New Roman" w:hAnsi="Times New Roman" w:cs="Times New Roman"/>
              <w:sz w:val="24"/>
              <w:szCs w:val="24"/>
              <w:lang w:val="en-US"/>
            </w:rPr>
          </w:rPrChange>
        </w:rPr>
        <w:t xml:space="preserve">made </w:t>
      </w:r>
      <w:r w:rsidR="00714EC4" w:rsidRPr="000D46AE">
        <w:rPr>
          <w:rFonts w:ascii="Times New Roman" w:hAnsi="Times New Roman" w:cs="Times New Roman"/>
          <w:sz w:val="24"/>
          <w:szCs w:val="24"/>
          <w:lang w:val="en-US"/>
          <w:rPrChange w:id="444" w:author="Microsoft Office User" w:date="2019-10-30T11:35:00Z">
            <w:rPr>
              <w:rFonts w:ascii="Times New Roman" w:hAnsi="Times New Roman" w:cs="Times New Roman"/>
              <w:sz w:val="24"/>
              <w:szCs w:val="24"/>
              <w:lang w:val="en-US"/>
            </w:rPr>
          </w:rPrChange>
        </w:rPr>
        <w:t xml:space="preserve">about </w:t>
      </w:r>
      <w:r w:rsidRPr="000D46AE">
        <w:rPr>
          <w:rFonts w:ascii="Times New Roman" w:hAnsi="Times New Roman" w:cs="Times New Roman"/>
          <w:sz w:val="24"/>
          <w:szCs w:val="24"/>
          <w:lang w:val="en-US"/>
          <w:rPrChange w:id="445" w:author="Microsoft Office User" w:date="2019-10-30T11:35:00Z">
            <w:rPr>
              <w:rFonts w:ascii="Times New Roman" w:hAnsi="Times New Roman" w:cs="Times New Roman"/>
              <w:sz w:val="24"/>
              <w:szCs w:val="24"/>
              <w:lang w:val="en-US"/>
            </w:rPr>
          </w:rPrChange>
        </w:rPr>
        <w:t xml:space="preserve">a </w:t>
      </w:r>
      <w:r w:rsidR="007A0133" w:rsidRPr="000D46AE">
        <w:rPr>
          <w:rFonts w:ascii="Times New Roman" w:hAnsi="Times New Roman" w:cs="Times New Roman"/>
          <w:sz w:val="24"/>
          <w:szCs w:val="24"/>
          <w:lang w:val="en-US"/>
          <w:rPrChange w:id="446" w:author="Microsoft Office User" w:date="2019-10-30T11:35:00Z">
            <w:rPr>
              <w:rFonts w:ascii="Times New Roman" w:hAnsi="Times New Roman" w:cs="Times New Roman"/>
              <w:sz w:val="24"/>
              <w:szCs w:val="24"/>
              <w:lang w:val="en-US"/>
            </w:rPr>
          </w:rPrChange>
        </w:rPr>
        <w:t>feature</w:t>
      </w:r>
      <w:r w:rsidRPr="000D46AE">
        <w:rPr>
          <w:rFonts w:ascii="Times New Roman" w:hAnsi="Times New Roman" w:cs="Times New Roman"/>
          <w:sz w:val="24"/>
          <w:szCs w:val="24"/>
          <w:lang w:val="en-US"/>
          <w:rPrChange w:id="447" w:author="Microsoft Office User" w:date="2019-10-30T11:35:00Z">
            <w:rPr>
              <w:rFonts w:ascii="Times New Roman" w:hAnsi="Times New Roman" w:cs="Times New Roman"/>
              <w:sz w:val="24"/>
              <w:szCs w:val="24"/>
              <w:lang w:val="en-US"/>
            </w:rPr>
          </w:rPrChange>
        </w:rPr>
        <w:t xml:space="preserve"> of a target object</w:t>
      </w:r>
      <w:r w:rsidR="007A0133" w:rsidRPr="000D46AE">
        <w:rPr>
          <w:rFonts w:ascii="Times New Roman" w:hAnsi="Times New Roman" w:cs="Times New Roman"/>
          <w:sz w:val="24"/>
          <w:szCs w:val="24"/>
          <w:lang w:val="en-US"/>
          <w:rPrChange w:id="448" w:author="Microsoft Office User" w:date="2019-10-30T11:35:00Z">
            <w:rPr>
              <w:rFonts w:ascii="Times New Roman" w:hAnsi="Times New Roman" w:cs="Times New Roman"/>
              <w:sz w:val="24"/>
              <w:szCs w:val="24"/>
              <w:lang w:val="en-US"/>
            </w:rPr>
          </w:rPrChange>
        </w:rPr>
        <w:t xml:space="preserve">, </w:t>
      </w:r>
      <w:r w:rsidR="00714EC4" w:rsidRPr="000D46AE">
        <w:rPr>
          <w:rFonts w:ascii="Times New Roman" w:hAnsi="Times New Roman" w:cs="Times New Roman"/>
          <w:i/>
          <w:sz w:val="24"/>
          <w:szCs w:val="24"/>
          <w:lang w:val="en-US"/>
          <w:rPrChange w:id="449" w:author="Microsoft Office User" w:date="2019-10-30T11:35:00Z">
            <w:rPr>
              <w:rFonts w:ascii="Times New Roman" w:hAnsi="Times New Roman" w:cs="Times New Roman"/>
              <w:i/>
              <w:sz w:val="24"/>
              <w:szCs w:val="24"/>
              <w:lang w:val="en-US"/>
            </w:rPr>
          </w:rPrChange>
        </w:rPr>
        <w:t>feature transformation</w:t>
      </w:r>
      <w:r w:rsidR="00714EC4" w:rsidRPr="000D46AE">
        <w:rPr>
          <w:rFonts w:ascii="Times New Roman" w:hAnsi="Times New Roman" w:cs="Times New Roman"/>
          <w:sz w:val="24"/>
          <w:szCs w:val="24"/>
          <w:lang w:val="en-US"/>
          <w:rPrChange w:id="450" w:author="Microsoft Office User" w:date="2019-10-30T11:35:00Z">
            <w:rPr>
              <w:rFonts w:ascii="Times New Roman" w:hAnsi="Times New Roman" w:cs="Times New Roman"/>
              <w:sz w:val="24"/>
              <w:szCs w:val="24"/>
              <w:lang w:val="en-US"/>
            </w:rPr>
          </w:rPrChange>
        </w:rPr>
        <w:t xml:space="preserve"> </w:t>
      </w:r>
      <w:r w:rsidR="007A0133" w:rsidRPr="000D46AE">
        <w:rPr>
          <w:rFonts w:ascii="Times New Roman" w:hAnsi="Times New Roman" w:cs="Times New Roman"/>
          <w:sz w:val="24"/>
          <w:szCs w:val="24"/>
          <w:lang w:val="en-US"/>
          <w:rPrChange w:id="451" w:author="Microsoft Office User" w:date="2019-10-30T11:35:00Z">
            <w:rPr>
              <w:rFonts w:ascii="Times New Roman" w:hAnsi="Times New Roman" w:cs="Times New Roman"/>
              <w:sz w:val="24"/>
              <w:szCs w:val="24"/>
              <w:lang w:val="en-US"/>
            </w:rPr>
          </w:rPrChange>
        </w:rPr>
        <w:t>is said to take</w:t>
      </w:r>
      <w:r w:rsidR="00714EC4" w:rsidRPr="000D46AE">
        <w:rPr>
          <w:rFonts w:ascii="Times New Roman" w:hAnsi="Times New Roman" w:cs="Times New Roman"/>
          <w:sz w:val="24"/>
          <w:szCs w:val="24"/>
          <w:lang w:val="en-US"/>
          <w:rPrChange w:id="452" w:author="Microsoft Office User" w:date="2019-10-30T11:35:00Z">
            <w:rPr>
              <w:rFonts w:ascii="Times New Roman" w:hAnsi="Times New Roman" w:cs="Times New Roman"/>
              <w:sz w:val="24"/>
              <w:szCs w:val="24"/>
              <w:lang w:val="en-US"/>
            </w:rPr>
          </w:rPrChange>
        </w:rPr>
        <w:t xml:space="preserve"> place.</w:t>
      </w:r>
      <w:r w:rsidR="00DE1F88" w:rsidRPr="000D46AE">
        <w:rPr>
          <w:rFonts w:ascii="Times New Roman" w:hAnsi="Times New Roman" w:cs="Times New Roman"/>
          <w:sz w:val="24"/>
          <w:szCs w:val="24"/>
          <w:lang w:val="en-US"/>
          <w:rPrChange w:id="453" w:author="Microsoft Office User" w:date="2019-10-30T11:35:00Z">
            <w:rPr>
              <w:rFonts w:ascii="Times New Roman" w:hAnsi="Times New Roman" w:cs="Times New Roman"/>
              <w:sz w:val="24"/>
              <w:szCs w:val="24"/>
              <w:lang w:val="en-US"/>
            </w:rPr>
          </w:rPrChange>
        </w:rPr>
        <w:t xml:space="preserve"> The term ‘transformation’ highlights that a source </w:t>
      </w:r>
      <w:r w:rsidR="00BC5915" w:rsidRPr="000D46AE">
        <w:rPr>
          <w:rFonts w:ascii="Times New Roman" w:hAnsi="Times New Roman" w:cs="Times New Roman"/>
          <w:sz w:val="24"/>
          <w:szCs w:val="24"/>
          <w:lang w:val="en-US"/>
          <w:rPrChange w:id="454" w:author="Microsoft Office User" w:date="2019-10-30T11:35:00Z">
            <w:rPr>
              <w:rFonts w:ascii="Times New Roman" w:hAnsi="Times New Roman" w:cs="Times New Roman"/>
              <w:sz w:val="24"/>
              <w:szCs w:val="24"/>
              <w:lang w:val="en-US"/>
            </w:rPr>
          </w:rPrChange>
        </w:rPr>
        <w:t>feature</w:t>
      </w:r>
      <w:r w:rsidR="00DE1F88" w:rsidRPr="000D46AE">
        <w:rPr>
          <w:rFonts w:ascii="Times New Roman" w:hAnsi="Times New Roman" w:cs="Times New Roman"/>
          <w:sz w:val="24"/>
          <w:szCs w:val="24"/>
          <w:lang w:val="en-US"/>
          <w:rPrChange w:id="455" w:author="Microsoft Office User" w:date="2019-10-30T11:35:00Z">
            <w:rPr>
              <w:rFonts w:ascii="Times New Roman" w:hAnsi="Times New Roman" w:cs="Times New Roman"/>
              <w:sz w:val="24"/>
              <w:szCs w:val="24"/>
              <w:lang w:val="en-US"/>
            </w:rPr>
          </w:rPrChange>
        </w:rPr>
        <w:t xml:space="preserve"> can give rise to assumptions about the features of a target object, and that the latter can change in ways that are similar or different to the former. </w:t>
      </w:r>
      <w:r w:rsidR="008F4364" w:rsidRPr="000D46AE">
        <w:rPr>
          <w:rFonts w:ascii="Times New Roman" w:hAnsi="Times New Roman" w:cs="Times New Roman"/>
          <w:sz w:val="24"/>
          <w:szCs w:val="24"/>
          <w:lang w:val="en-US"/>
          <w:rPrChange w:id="456" w:author="Microsoft Office User" w:date="2019-10-30T11:35:00Z">
            <w:rPr>
              <w:rFonts w:ascii="Times New Roman" w:hAnsi="Times New Roman" w:cs="Times New Roman"/>
              <w:sz w:val="24"/>
              <w:szCs w:val="24"/>
              <w:lang w:val="en-US"/>
            </w:rPr>
          </w:rPrChange>
        </w:rPr>
        <w:t xml:space="preserve">To illustrate, </w:t>
      </w:r>
      <w:r w:rsidRPr="000D46AE">
        <w:rPr>
          <w:rFonts w:ascii="Times New Roman" w:hAnsi="Times New Roman" w:cs="Times New Roman"/>
          <w:sz w:val="24"/>
          <w:szCs w:val="24"/>
          <w:lang w:val="en-US"/>
          <w:rPrChange w:id="457" w:author="Microsoft Office User" w:date="2019-10-30T11:35:00Z">
            <w:rPr>
              <w:rFonts w:ascii="Times New Roman" w:hAnsi="Times New Roman" w:cs="Times New Roman"/>
              <w:sz w:val="24"/>
              <w:szCs w:val="24"/>
              <w:lang w:val="en-US"/>
            </w:rPr>
          </w:rPrChange>
        </w:rPr>
        <w:t xml:space="preserve">let’s return to </w:t>
      </w:r>
      <w:r w:rsidR="008F4364" w:rsidRPr="000D46AE">
        <w:rPr>
          <w:rFonts w:ascii="Times New Roman" w:hAnsi="Times New Roman" w:cs="Times New Roman"/>
          <w:sz w:val="24"/>
          <w:szCs w:val="24"/>
          <w:lang w:val="en-US"/>
          <w:rPrChange w:id="458" w:author="Microsoft Office User" w:date="2019-10-30T11:35:00Z">
            <w:rPr>
              <w:rFonts w:ascii="Times New Roman" w:hAnsi="Times New Roman" w:cs="Times New Roman"/>
              <w:sz w:val="24"/>
              <w:szCs w:val="24"/>
              <w:lang w:val="en-US"/>
            </w:rPr>
          </w:rPrChange>
        </w:rPr>
        <w:t xml:space="preserve">the </w:t>
      </w:r>
      <w:r w:rsidR="00DE1F88" w:rsidRPr="000D46AE">
        <w:rPr>
          <w:rFonts w:ascii="Times New Roman" w:hAnsi="Times New Roman" w:cs="Times New Roman"/>
          <w:sz w:val="24"/>
          <w:szCs w:val="24"/>
          <w:lang w:val="en-US"/>
          <w:rPrChange w:id="459" w:author="Microsoft Office User" w:date="2019-10-30T11:35:00Z">
            <w:rPr>
              <w:rFonts w:ascii="Times New Roman" w:hAnsi="Times New Roman" w:cs="Times New Roman"/>
              <w:sz w:val="24"/>
              <w:szCs w:val="24"/>
              <w:lang w:val="en-US"/>
            </w:rPr>
          </w:rPrChange>
        </w:rPr>
        <w:t>halo effect wherein features of a source object (</w:t>
      </w:r>
      <w:r w:rsidR="00792404" w:rsidRPr="000D46AE">
        <w:rPr>
          <w:rFonts w:ascii="Times New Roman" w:hAnsi="Times New Roman" w:cs="Times New Roman"/>
          <w:sz w:val="24"/>
          <w:szCs w:val="24"/>
          <w:lang w:val="en-US"/>
          <w:rPrChange w:id="460" w:author="Microsoft Office User" w:date="2019-10-30T11:35:00Z">
            <w:rPr>
              <w:rFonts w:ascii="Times New Roman" w:hAnsi="Times New Roman" w:cs="Times New Roman"/>
              <w:sz w:val="24"/>
              <w:szCs w:val="24"/>
              <w:lang w:val="en-US"/>
            </w:rPr>
          </w:rPrChange>
        </w:rPr>
        <w:t xml:space="preserve">e.g., </w:t>
      </w:r>
      <w:r w:rsidR="00DE1F88" w:rsidRPr="000D46AE">
        <w:rPr>
          <w:rFonts w:ascii="Times New Roman" w:hAnsi="Times New Roman" w:cs="Times New Roman"/>
          <w:sz w:val="24"/>
          <w:szCs w:val="24"/>
          <w:lang w:val="en-US"/>
          <w:rPrChange w:id="461" w:author="Microsoft Office User" w:date="2019-10-30T11:35:00Z">
            <w:rPr>
              <w:rFonts w:ascii="Times New Roman" w:hAnsi="Times New Roman" w:cs="Times New Roman"/>
              <w:sz w:val="24"/>
              <w:szCs w:val="24"/>
              <w:lang w:val="en-US"/>
            </w:rPr>
          </w:rPrChange>
        </w:rPr>
        <w:t>how attractive a person is) influence assumptions about target object features (</w:t>
      </w:r>
      <w:r w:rsidR="00792404" w:rsidRPr="000D46AE">
        <w:rPr>
          <w:rFonts w:ascii="Times New Roman" w:hAnsi="Times New Roman" w:cs="Times New Roman"/>
          <w:sz w:val="24"/>
          <w:szCs w:val="24"/>
          <w:lang w:val="en-US"/>
          <w:rPrChange w:id="462" w:author="Microsoft Office User" w:date="2019-10-30T11:35:00Z">
            <w:rPr>
              <w:rFonts w:ascii="Times New Roman" w:hAnsi="Times New Roman" w:cs="Times New Roman"/>
              <w:sz w:val="24"/>
              <w:szCs w:val="24"/>
              <w:lang w:val="en-US"/>
            </w:rPr>
          </w:rPrChange>
        </w:rPr>
        <w:t xml:space="preserve">e.g., </w:t>
      </w:r>
      <w:r w:rsidR="00DE1F88" w:rsidRPr="000D46AE">
        <w:rPr>
          <w:rFonts w:ascii="Times New Roman" w:hAnsi="Times New Roman" w:cs="Times New Roman"/>
          <w:sz w:val="24"/>
          <w:szCs w:val="24"/>
          <w:lang w:val="en-US"/>
          <w:rPrChange w:id="463" w:author="Microsoft Office User" w:date="2019-10-30T11:35:00Z">
            <w:rPr>
              <w:rFonts w:ascii="Times New Roman" w:hAnsi="Times New Roman" w:cs="Times New Roman"/>
              <w:sz w:val="24"/>
              <w:szCs w:val="24"/>
              <w:lang w:val="en-US"/>
            </w:rPr>
          </w:rPrChange>
        </w:rPr>
        <w:t>how intelligent a person is). It may be that an assimilative halo effect emerges for men (attractive male</w:t>
      </w:r>
      <w:r w:rsidR="00317A72" w:rsidRPr="000D46AE">
        <w:rPr>
          <w:rFonts w:ascii="Times New Roman" w:hAnsi="Times New Roman" w:cs="Times New Roman"/>
          <w:sz w:val="24"/>
          <w:szCs w:val="24"/>
          <w:lang w:val="en-US"/>
          <w:rPrChange w:id="464" w:author="Microsoft Office User" w:date="2019-10-30T11:35:00Z">
            <w:rPr>
              <w:rFonts w:ascii="Times New Roman" w:hAnsi="Times New Roman" w:cs="Times New Roman"/>
              <w:sz w:val="24"/>
              <w:szCs w:val="24"/>
              <w:lang w:val="en-US"/>
            </w:rPr>
          </w:rPrChange>
        </w:rPr>
        <w:t>s</w:t>
      </w:r>
      <w:r w:rsidR="00DE1F88" w:rsidRPr="000D46AE">
        <w:rPr>
          <w:rFonts w:ascii="Times New Roman" w:hAnsi="Times New Roman" w:cs="Times New Roman"/>
          <w:sz w:val="24"/>
          <w:szCs w:val="24"/>
          <w:lang w:val="en-US"/>
          <w:rPrChange w:id="465" w:author="Microsoft Office User" w:date="2019-10-30T11:35:00Z">
            <w:rPr>
              <w:rFonts w:ascii="Times New Roman" w:hAnsi="Times New Roman" w:cs="Times New Roman"/>
              <w:sz w:val="24"/>
              <w:szCs w:val="24"/>
              <w:lang w:val="en-US"/>
            </w:rPr>
          </w:rPrChange>
        </w:rPr>
        <w:t xml:space="preserve"> </w:t>
      </w:r>
      <w:r w:rsidR="00317A72" w:rsidRPr="000D46AE">
        <w:rPr>
          <w:rFonts w:ascii="Times New Roman" w:hAnsi="Times New Roman" w:cs="Times New Roman"/>
          <w:sz w:val="24"/>
          <w:szCs w:val="24"/>
          <w:lang w:val="en-US"/>
          <w:rPrChange w:id="466" w:author="Microsoft Office User" w:date="2019-10-30T11:35:00Z">
            <w:rPr>
              <w:rFonts w:ascii="Times New Roman" w:hAnsi="Times New Roman" w:cs="Times New Roman"/>
              <w:sz w:val="24"/>
              <w:szCs w:val="24"/>
              <w:lang w:val="en-US"/>
            </w:rPr>
          </w:rPrChange>
        </w:rPr>
        <w:t xml:space="preserve">are thought to be </w:t>
      </w:r>
      <w:r w:rsidR="00AB4CF1" w:rsidRPr="000D46AE">
        <w:rPr>
          <w:rFonts w:ascii="Times New Roman" w:hAnsi="Times New Roman" w:cs="Times New Roman"/>
          <w:sz w:val="24"/>
          <w:szCs w:val="24"/>
          <w:lang w:val="en-US"/>
          <w:rPrChange w:id="467" w:author="Microsoft Office User" w:date="2019-10-30T11:35:00Z">
            <w:rPr>
              <w:rFonts w:ascii="Times New Roman" w:hAnsi="Times New Roman" w:cs="Times New Roman"/>
              <w:sz w:val="24"/>
              <w:szCs w:val="24"/>
              <w:lang w:val="en-US"/>
            </w:rPr>
          </w:rPrChange>
        </w:rPr>
        <w:t>competent in most job hiring situations</w:t>
      </w:r>
      <w:r w:rsidR="00DE1F88" w:rsidRPr="000D46AE">
        <w:rPr>
          <w:rFonts w:ascii="Times New Roman" w:hAnsi="Times New Roman" w:cs="Times New Roman"/>
          <w:sz w:val="24"/>
          <w:szCs w:val="24"/>
          <w:lang w:val="en-US"/>
          <w:rPrChange w:id="468" w:author="Microsoft Office User" w:date="2019-10-30T11:35:00Z">
            <w:rPr>
              <w:rFonts w:ascii="Times New Roman" w:hAnsi="Times New Roman" w:cs="Times New Roman"/>
              <w:sz w:val="24"/>
              <w:szCs w:val="24"/>
              <w:lang w:val="en-US"/>
            </w:rPr>
          </w:rPrChange>
        </w:rPr>
        <w:t>) whereas contrast effects emerge for women (attractive female</w:t>
      </w:r>
      <w:r w:rsidR="00317A72" w:rsidRPr="000D46AE">
        <w:rPr>
          <w:rFonts w:ascii="Times New Roman" w:hAnsi="Times New Roman" w:cs="Times New Roman"/>
          <w:sz w:val="24"/>
          <w:szCs w:val="24"/>
          <w:lang w:val="en-US"/>
          <w:rPrChange w:id="469" w:author="Microsoft Office User" w:date="2019-10-30T11:35:00Z">
            <w:rPr>
              <w:rFonts w:ascii="Times New Roman" w:hAnsi="Times New Roman" w:cs="Times New Roman"/>
              <w:sz w:val="24"/>
              <w:szCs w:val="24"/>
              <w:lang w:val="en-US"/>
            </w:rPr>
          </w:rPrChange>
        </w:rPr>
        <w:t>s</w:t>
      </w:r>
      <w:r w:rsidR="00DE1F88" w:rsidRPr="000D46AE">
        <w:rPr>
          <w:rFonts w:ascii="Times New Roman" w:hAnsi="Times New Roman" w:cs="Times New Roman"/>
          <w:sz w:val="24"/>
          <w:szCs w:val="24"/>
          <w:lang w:val="en-US"/>
          <w:rPrChange w:id="470" w:author="Microsoft Office User" w:date="2019-10-30T11:35:00Z">
            <w:rPr>
              <w:rFonts w:ascii="Times New Roman" w:hAnsi="Times New Roman" w:cs="Times New Roman"/>
              <w:sz w:val="24"/>
              <w:szCs w:val="24"/>
              <w:lang w:val="en-US"/>
            </w:rPr>
          </w:rPrChange>
        </w:rPr>
        <w:t xml:space="preserve"> </w:t>
      </w:r>
      <w:r w:rsidR="00317A72" w:rsidRPr="000D46AE">
        <w:rPr>
          <w:rFonts w:ascii="Times New Roman" w:hAnsi="Times New Roman" w:cs="Times New Roman"/>
          <w:sz w:val="24"/>
          <w:szCs w:val="24"/>
          <w:lang w:val="en-US"/>
          <w:rPrChange w:id="471" w:author="Microsoft Office User" w:date="2019-10-30T11:35:00Z">
            <w:rPr>
              <w:rFonts w:ascii="Times New Roman" w:hAnsi="Times New Roman" w:cs="Times New Roman"/>
              <w:sz w:val="24"/>
              <w:szCs w:val="24"/>
              <w:lang w:val="en-US"/>
            </w:rPr>
          </w:rPrChange>
        </w:rPr>
        <w:t xml:space="preserve">are thought to be </w:t>
      </w:r>
      <w:r w:rsidR="00DE1F88" w:rsidRPr="000D46AE">
        <w:rPr>
          <w:rFonts w:ascii="Times New Roman" w:hAnsi="Times New Roman" w:cs="Times New Roman"/>
          <w:sz w:val="24"/>
          <w:szCs w:val="24"/>
          <w:lang w:val="en-US"/>
          <w:rPrChange w:id="472" w:author="Microsoft Office User" w:date="2019-10-30T11:35:00Z">
            <w:rPr>
              <w:rFonts w:ascii="Times New Roman" w:hAnsi="Times New Roman" w:cs="Times New Roman"/>
              <w:sz w:val="24"/>
              <w:szCs w:val="24"/>
              <w:lang w:val="en-US"/>
            </w:rPr>
          </w:rPrChange>
        </w:rPr>
        <w:t xml:space="preserve">less </w:t>
      </w:r>
      <w:r w:rsidR="00AB4CF1" w:rsidRPr="000D46AE">
        <w:rPr>
          <w:rFonts w:ascii="Times New Roman" w:hAnsi="Times New Roman" w:cs="Times New Roman"/>
          <w:sz w:val="24"/>
          <w:szCs w:val="24"/>
          <w:lang w:val="en-US"/>
          <w:rPrChange w:id="473" w:author="Microsoft Office User" w:date="2019-10-30T11:35:00Z">
            <w:rPr>
              <w:rFonts w:ascii="Times New Roman" w:hAnsi="Times New Roman" w:cs="Times New Roman"/>
              <w:sz w:val="24"/>
              <w:szCs w:val="24"/>
              <w:lang w:val="en-US"/>
            </w:rPr>
          </w:rPrChange>
        </w:rPr>
        <w:t>competent in certain job hiring situations</w:t>
      </w:r>
      <w:r w:rsidR="008A775E" w:rsidRPr="000D46AE">
        <w:rPr>
          <w:rFonts w:ascii="Times New Roman" w:hAnsi="Times New Roman" w:cs="Times New Roman"/>
          <w:sz w:val="24"/>
          <w:szCs w:val="24"/>
          <w:lang w:val="en-US"/>
          <w:rPrChange w:id="474" w:author="Microsoft Office User" w:date="2019-10-30T11:35:00Z">
            <w:rPr>
              <w:rFonts w:ascii="Times New Roman" w:hAnsi="Times New Roman" w:cs="Times New Roman"/>
              <w:sz w:val="24"/>
              <w:szCs w:val="24"/>
              <w:lang w:val="en-US"/>
            </w:rPr>
          </w:rPrChange>
        </w:rPr>
        <w:t xml:space="preserve">; </w:t>
      </w:r>
      <w:r w:rsidR="00AB4CF1" w:rsidRPr="000D46AE">
        <w:rPr>
          <w:rFonts w:ascii="Times New Roman" w:hAnsi="Times New Roman" w:cs="Times New Roman"/>
          <w:sz w:val="24"/>
          <w:szCs w:val="24"/>
          <w:lang w:val="en-US"/>
          <w:rPrChange w:id="475" w:author="Microsoft Office User" w:date="2019-10-30T11:35:00Z">
            <w:rPr>
              <w:rFonts w:ascii="Times New Roman" w:hAnsi="Times New Roman" w:cs="Times New Roman"/>
              <w:sz w:val="24"/>
              <w:szCs w:val="24"/>
              <w:lang w:val="en-US"/>
            </w:rPr>
          </w:rPrChange>
        </w:rPr>
        <w:t xml:space="preserve">see the ‘beauty is beastly effect’; </w:t>
      </w:r>
      <w:proofErr w:type="spellStart"/>
      <w:r w:rsidR="00AB4CF1" w:rsidRPr="000D46AE">
        <w:rPr>
          <w:rFonts w:ascii="Times New Roman" w:hAnsi="Times New Roman" w:cs="Times New Roman"/>
          <w:sz w:val="24"/>
          <w:szCs w:val="24"/>
          <w:lang w:val="en-US"/>
          <w:rPrChange w:id="476" w:author="Microsoft Office User" w:date="2019-10-30T11:35:00Z">
            <w:rPr>
              <w:rFonts w:ascii="Times New Roman" w:hAnsi="Times New Roman" w:cs="Times New Roman"/>
              <w:sz w:val="24"/>
              <w:szCs w:val="24"/>
              <w:lang w:val="en-US"/>
            </w:rPr>
          </w:rPrChange>
        </w:rPr>
        <w:t>Paustian-Underdahl</w:t>
      </w:r>
      <w:proofErr w:type="spellEnd"/>
      <w:r w:rsidR="00AB4CF1" w:rsidRPr="000D46AE">
        <w:rPr>
          <w:rFonts w:ascii="Times New Roman" w:hAnsi="Times New Roman" w:cs="Times New Roman"/>
          <w:sz w:val="24"/>
          <w:szCs w:val="24"/>
          <w:lang w:val="en-US"/>
          <w:rPrChange w:id="477" w:author="Microsoft Office User" w:date="2019-10-30T11:35:00Z">
            <w:rPr>
              <w:rFonts w:ascii="Times New Roman" w:hAnsi="Times New Roman" w:cs="Times New Roman"/>
              <w:sz w:val="24"/>
              <w:szCs w:val="24"/>
              <w:lang w:val="en-US"/>
            </w:rPr>
          </w:rPrChange>
        </w:rPr>
        <w:t>, &amp; Walker, 2016)</w:t>
      </w:r>
      <w:r w:rsidR="00DE1F88" w:rsidRPr="000D46AE">
        <w:rPr>
          <w:rFonts w:ascii="Times New Roman" w:hAnsi="Times New Roman" w:cs="Times New Roman"/>
          <w:sz w:val="24"/>
          <w:szCs w:val="24"/>
          <w:lang w:val="en-US"/>
          <w:rPrChange w:id="478" w:author="Microsoft Office User" w:date="2019-10-30T11:35:00Z">
            <w:rPr>
              <w:rFonts w:ascii="Times New Roman" w:hAnsi="Times New Roman" w:cs="Times New Roman"/>
              <w:sz w:val="24"/>
              <w:szCs w:val="24"/>
              <w:lang w:val="en-US"/>
            </w:rPr>
          </w:rPrChange>
        </w:rPr>
        <w:t>. The term transformation captures both possibilities.</w:t>
      </w:r>
    </w:p>
    <w:p w14:paraId="033629C1" w14:textId="77777777" w:rsidR="00CB6835" w:rsidRPr="000D46AE" w:rsidRDefault="00190A87" w:rsidP="00CB6835">
      <w:pPr>
        <w:spacing w:line="480" w:lineRule="auto"/>
        <w:rPr>
          <w:rFonts w:ascii="Times New Roman" w:hAnsi="Times New Roman" w:cs="Times New Roman"/>
          <w:sz w:val="24"/>
          <w:szCs w:val="24"/>
          <w:lang w:val="en-US"/>
          <w:rPrChange w:id="479"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b/>
          <w:sz w:val="24"/>
          <w:szCs w:val="24"/>
          <w:lang w:val="en-US"/>
          <w:rPrChange w:id="480" w:author="Microsoft Office User" w:date="2019-10-30T11:35:00Z">
            <w:rPr>
              <w:rFonts w:ascii="Times New Roman" w:hAnsi="Times New Roman" w:cs="Times New Roman"/>
              <w:b/>
              <w:sz w:val="24"/>
              <w:szCs w:val="24"/>
              <w:lang w:val="en-US"/>
            </w:rPr>
          </w:rPrChange>
        </w:rPr>
        <w:lastRenderedPageBreak/>
        <w:t>The Shared Features Principle</w:t>
      </w:r>
    </w:p>
    <w:p w14:paraId="1AE29999" w14:textId="602FD7A8" w:rsidR="006D7821" w:rsidRPr="000D46AE" w:rsidRDefault="00A55B16" w:rsidP="00773294">
      <w:pPr>
        <w:spacing w:line="480" w:lineRule="auto"/>
        <w:ind w:firstLine="708"/>
        <w:rPr>
          <w:rFonts w:ascii="Times New Roman" w:hAnsi="Times New Roman" w:cs="Times New Roman"/>
          <w:sz w:val="24"/>
          <w:szCs w:val="24"/>
          <w:lang w:val="en-US"/>
          <w:rPrChange w:id="481"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482" w:author="Microsoft Office User" w:date="2019-10-30T11:35:00Z">
            <w:rPr>
              <w:rFonts w:ascii="Times New Roman" w:hAnsi="Times New Roman" w:cs="Times New Roman"/>
              <w:sz w:val="24"/>
              <w:szCs w:val="24"/>
              <w:lang w:val="en-US"/>
            </w:rPr>
          </w:rPrChange>
        </w:rPr>
        <w:t xml:space="preserve">The </w:t>
      </w:r>
      <w:r w:rsidR="007705DC" w:rsidRPr="000D46AE">
        <w:rPr>
          <w:rFonts w:ascii="Times New Roman" w:hAnsi="Times New Roman" w:cs="Times New Roman"/>
          <w:sz w:val="24"/>
          <w:szCs w:val="24"/>
          <w:lang w:val="en-US"/>
          <w:rPrChange w:id="483" w:author="Microsoft Office User" w:date="2019-10-30T11:35:00Z">
            <w:rPr>
              <w:rFonts w:ascii="Times New Roman" w:hAnsi="Times New Roman" w:cs="Times New Roman"/>
              <w:sz w:val="24"/>
              <w:szCs w:val="24"/>
              <w:lang w:val="en-US"/>
            </w:rPr>
          </w:rPrChange>
        </w:rPr>
        <w:t>shared feature</w:t>
      </w:r>
      <w:r w:rsidR="00AD637A" w:rsidRPr="000D46AE">
        <w:rPr>
          <w:rFonts w:ascii="Times New Roman" w:hAnsi="Times New Roman" w:cs="Times New Roman"/>
          <w:sz w:val="24"/>
          <w:szCs w:val="24"/>
          <w:lang w:val="en-US"/>
          <w:rPrChange w:id="484" w:author="Microsoft Office User" w:date="2019-10-30T11:35:00Z">
            <w:rPr>
              <w:rFonts w:ascii="Times New Roman" w:hAnsi="Times New Roman" w:cs="Times New Roman"/>
              <w:sz w:val="24"/>
              <w:szCs w:val="24"/>
              <w:lang w:val="en-US"/>
            </w:rPr>
          </w:rPrChange>
        </w:rPr>
        <w:t>s</w:t>
      </w:r>
      <w:r w:rsidR="007705DC" w:rsidRPr="000D46AE">
        <w:rPr>
          <w:rFonts w:ascii="Times New Roman" w:hAnsi="Times New Roman" w:cs="Times New Roman"/>
          <w:sz w:val="24"/>
          <w:szCs w:val="24"/>
          <w:lang w:val="en-US"/>
          <w:rPrChange w:id="485" w:author="Microsoft Office User" w:date="2019-10-30T11:35:00Z">
            <w:rPr>
              <w:rFonts w:ascii="Times New Roman" w:hAnsi="Times New Roman" w:cs="Times New Roman"/>
              <w:sz w:val="24"/>
              <w:szCs w:val="24"/>
              <w:lang w:val="en-US"/>
            </w:rPr>
          </w:rPrChange>
        </w:rPr>
        <w:t xml:space="preserve"> </w:t>
      </w:r>
      <w:r w:rsidR="00AD637A" w:rsidRPr="000D46AE">
        <w:rPr>
          <w:rFonts w:ascii="Times New Roman" w:hAnsi="Times New Roman" w:cs="Times New Roman"/>
          <w:sz w:val="24"/>
          <w:szCs w:val="24"/>
          <w:lang w:val="en-US"/>
          <w:rPrChange w:id="486" w:author="Microsoft Office User" w:date="2019-10-30T11:35:00Z">
            <w:rPr>
              <w:rFonts w:ascii="Times New Roman" w:hAnsi="Times New Roman" w:cs="Times New Roman"/>
              <w:sz w:val="24"/>
              <w:szCs w:val="24"/>
              <w:lang w:val="en-US"/>
            </w:rPr>
          </w:rPrChange>
        </w:rPr>
        <w:t xml:space="preserve">principle </w:t>
      </w:r>
      <w:r w:rsidR="002A2C3E" w:rsidRPr="000D46AE">
        <w:rPr>
          <w:rFonts w:ascii="Times New Roman" w:hAnsi="Times New Roman" w:cs="Times New Roman"/>
          <w:sz w:val="24"/>
          <w:szCs w:val="24"/>
          <w:lang w:val="en-US"/>
          <w:rPrChange w:id="487" w:author="Microsoft Office User" w:date="2019-10-30T11:35:00Z">
            <w:rPr>
              <w:rFonts w:ascii="Times New Roman" w:hAnsi="Times New Roman" w:cs="Times New Roman"/>
              <w:sz w:val="24"/>
              <w:szCs w:val="24"/>
              <w:lang w:val="en-US"/>
            </w:rPr>
          </w:rPrChange>
        </w:rPr>
        <w:t xml:space="preserve">tells us why </w:t>
      </w:r>
      <w:r w:rsidR="00AD637A" w:rsidRPr="000D46AE">
        <w:rPr>
          <w:rFonts w:ascii="Times New Roman" w:hAnsi="Times New Roman" w:cs="Times New Roman"/>
          <w:sz w:val="24"/>
          <w:szCs w:val="24"/>
          <w:lang w:val="en-US"/>
          <w:rPrChange w:id="488" w:author="Microsoft Office User" w:date="2019-10-30T11:35:00Z">
            <w:rPr>
              <w:rFonts w:ascii="Times New Roman" w:hAnsi="Times New Roman" w:cs="Times New Roman"/>
              <w:sz w:val="24"/>
              <w:szCs w:val="24"/>
              <w:lang w:val="en-US"/>
            </w:rPr>
          </w:rPrChange>
        </w:rPr>
        <w:t xml:space="preserve">a </w:t>
      </w:r>
      <w:r w:rsidR="002A2C3E" w:rsidRPr="000D46AE">
        <w:rPr>
          <w:rFonts w:ascii="Times New Roman" w:hAnsi="Times New Roman" w:cs="Times New Roman"/>
          <w:sz w:val="24"/>
          <w:szCs w:val="24"/>
          <w:lang w:val="en-US"/>
          <w:rPrChange w:id="489" w:author="Microsoft Office User" w:date="2019-10-30T11:35:00Z">
            <w:rPr>
              <w:rFonts w:ascii="Times New Roman" w:hAnsi="Times New Roman" w:cs="Times New Roman"/>
              <w:sz w:val="24"/>
              <w:szCs w:val="24"/>
              <w:lang w:val="en-US"/>
            </w:rPr>
          </w:rPrChange>
        </w:rPr>
        <w:t xml:space="preserve">wide variety </w:t>
      </w:r>
      <w:r w:rsidR="00AD637A" w:rsidRPr="000D46AE">
        <w:rPr>
          <w:rFonts w:ascii="Times New Roman" w:hAnsi="Times New Roman" w:cs="Times New Roman"/>
          <w:sz w:val="24"/>
          <w:szCs w:val="24"/>
          <w:lang w:val="en-US"/>
          <w:rPrChange w:id="490" w:author="Microsoft Office User" w:date="2019-10-30T11:35:00Z">
            <w:rPr>
              <w:rFonts w:ascii="Times New Roman" w:hAnsi="Times New Roman" w:cs="Times New Roman"/>
              <w:sz w:val="24"/>
              <w:szCs w:val="24"/>
              <w:lang w:val="en-US"/>
            </w:rPr>
          </w:rPrChange>
        </w:rPr>
        <w:t xml:space="preserve">of </w:t>
      </w:r>
      <w:r w:rsidR="00D84D9D" w:rsidRPr="000D46AE">
        <w:rPr>
          <w:rFonts w:ascii="Times New Roman" w:hAnsi="Times New Roman" w:cs="Times New Roman"/>
          <w:sz w:val="24"/>
          <w:szCs w:val="24"/>
          <w:lang w:val="en-US"/>
          <w:rPrChange w:id="491" w:author="Microsoft Office User" w:date="2019-10-30T11:35:00Z">
            <w:rPr>
              <w:rFonts w:ascii="Times New Roman" w:hAnsi="Times New Roman" w:cs="Times New Roman"/>
              <w:sz w:val="24"/>
              <w:szCs w:val="24"/>
              <w:lang w:val="en-US"/>
            </w:rPr>
          </w:rPrChange>
        </w:rPr>
        <w:t xml:space="preserve">feature transformation </w:t>
      </w:r>
      <w:r w:rsidR="00AD637A" w:rsidRPr="000D46AE">
        <w:rPr>
          <w:rFonts w:ascii="Times New Roman" w:hAnsi="Times New Roman" w:cs="Times New Roman"/>
          <w:sz w:val="24"/>
          <w:szCs w:val="24"/>
          <w:lang w:val="en-US"/>
          <w:rPrChange w:id="492" w:author="Microsoft Office User" w:date="2019-10-30T11:35:00Z">
            <w:rPr>
              <w:rFonts w:ascii="Times New Roman" w:hAnsi="Times New Roman" w:cs="Times New Roman"/>
              <w:sz w:val="24"/>
              <w:szCs w:val="24"/>
              <w:lang w:val="en-US"/>
            </w:rPr>
          </w:rPrChange>
        </w:rPr>
        <w:t>effects</w:t>
      </w:r>
      <w:r w:rsidR="002A2C3E" w:rsidRPr="000D46AE">
        <w:rPr>
          <w:rFonts w:ascii="Times New Roman" w:hAnsi="Times New Roman" w:cs="Times New Roman"/>
          <w:sz w:val="24"/>
          <w:szCs w:val="24"/>
          <w:lang w:val="en-US"/>
          <w:rPrChange w:id="493" w:author="Microsoft Office User" w:date="2019-10-30T11:35:00Z">
            <w:rPr>
              <w:rFonts w:ascii="Times New Roman" w:hAnsi="Times New Roman" w:cs="Times New Roman"/>
              <w:sz w:val="24"/>
              <w:szCs w:val="24"/>
              <w:lang w:val="en-US"/>
            </w:rPr>
          </w:rPrChange>
        </w:rPr>
        <w:t xml:space="preserve"> occur:</w:t>
      </w:r>
      <w:r w:rsidR="006D7821" w:rsidRPr="000D46AE">
        <w:rPr>
          <w:rFonts w:ascii="Times New Roman" w:hAnsi="Times New Roman" w:cs="Times New Roman"/>
          <w:sz w:val="24"/>
          <w:szCs w:val="24"/>
          <w:lang w:val="en-US"/>
          <w:rPrChange w:id="494" w:author="Microsoft Office User" w:date="2019-10-30T11:35:00Z">
            <w:rPr>
              <w:rFonts w:ascii="Times New Roman" w:hAnsi="Times New Roman" w:cs="Times New Roman"/>
              <w:sz w:val="24"/>
              <w:szCs w:val="24"/>
              <w:lang w:val="en-US"/>
            </w:rPr>
          </w:rPrChange>
        </w:rPr>
        <w:t xml:space="preserve"> </w:t>
      </w:r>
      <w:r w:rsidR="002A2C3E" w:rsidRPr="000D46AE">
        <w:rPr>
          <w:rFonts w:ascii="Times New Roman" w:hAnsi="Times New Roman" w:cs="Times New Roman"/>
          <w:sz w:val="24"/>
          <w:szCs w:val="24"/>
          <w:lang w:val="en-US"/>
          <w:rPrChange w:id="495" w:author="Microsoft Office User" w:date="2019-10-30T11:35:00Z">
            <w:rPr>
              <w:rFonts w:ascii="Times New Roman" w:hAnsi="Times New Roman" w:cs="Times New Roman"/>
              <w:sz w:val="24"/>
              <w:szCs w:val="24"/>
              <w:lang w:val="en-US"/>
            </w:rPr>
          </w:rPrChange>
        </w:rPr>
        <w:t>i</w:t>
      </w:r>
      <w:r w:rsidRPr="000D46AE">
        <w:rPr>
          <w:rFonts w:ascii="Times New Roman" w:hAnsi="Times New Roman" w:cs="Times New Roman"/>
          <w:sz w:val="24"/>
          <w:szCs w:val="24"/>
          <w:lang w:val="en-US"/>
          <w:rPrChange w:id="496" w:author="Microsoft Office User" w:date="2019-10-30T11:35:00Z">
            <w:rPr>
              <w:rFonts w:ascii="Times New Roman" w:hAnsi="Times New Roman" w:cs="Times New Roman"/>
              <w:sz w:val="24"/>
              <w:szCs w:val="24"/>
              <w:lang w:val="en-US"/>
            </w:rPr>
          </w:rPrChange>
        </w:rPr>
        <w:t xml:space="preserve">t </w:t>
      </w:r>
      <w:r w:rsidR="003E5FED" w:rsidRPr="000D46AE">
        <w:rPr>
          <w:rFonts w:ascii="Times New Roman" w:hAnsi="Times New Roman" w:cs="Times New Roman"/>
          <w:sz w:val="24"/>
          <w:szCs w:val="24"/>
          <w:lang w:val="en-US"/>
          <w:rPrChange w:id="497" w:author="Microsoft Office User" w:date="2019-10-30T11:35:00Z">
            <w:rPr>
              <w:rFonts w:ascii="Times New Roman" w:hAnsi="Times New Roman" w:cs="Times New Roman"/>
              <w:sz w:val="24"/>
              <w:szCs w:val="24"/>
              <w:lang w:val="en-US"/>
            </w:rPr>
          </w:rPrChange>
        </w:rPr>
        <w:t xml:space="preserve">implies that </w:t>
      </w:r>
      <w:r w:rsidR="002A2C3E" w:rsidRPr="000D46AE">
        <w:rPr>
          <w:rFonts w:ascii="Times New Roman" w:hAnsi="Times New Roman" w:cs="Times New Roman"/>
          <w:sz w:val="24"/>
          <w:szCs w:val="24"/>
          <w:lang w:val="en-US"/>
          <w:rPrChange w:id="498" w:author="Microsoft Office User" w:date="2019-10-30T11:35:00Z">
            <w:rPr>
              <w:rFonts w:ascii="Times New Roman" w:hAnsi="Times New Roman" w:cs="Times New Roman"/>
              <w:sz w:val="24"/>
              <w:szCs w:val="24"/>
              <w:lang w:val="en-US"/>
            </w:rPr>
          </w:rPrChange>
        </w:rPr>
        <w:t xml:space="preserve">when </w:t>
      </w:r>
      <w:r w:rsidR="006D7821" w:rsidRPr="000D46AE">
        <w:rPr>
          <w:rFonts w:ascii="Times New Roman" w:hAnsi="Times New Roman" w:cs="Times New Roman"/>
          <w:sz w:val="24"/>
          <w:szCs w:val="24"/>
          <w:lang w:val="en-US"/>
          <w:rPrChange w:id="499" w:author="Microsoft Office User" w:date="2019-10-30T11:35:00Z">
            <w:rPr>
              <w:rFonts w:ascii="Times New Roman" w:hAnsi="Times New Roman" w:cs="Times New Roman"/>
              <w:sz w:val="24"/>
              <w:szCs w:val="24"/>
              <w:lang w:val="en-US"/>
            </w:rPr>
          </w:rPrChange>
        </w:rPr>
        <w:t>source and target object</w:t>
      </w:r>
      <w:r w:rsidR="002A2C3E" w:rsidRPr="000D46AE">
        <w:rPr>
          <w:rFonts w:ascii="Times New Roman" w:hAnsi="Times New Roman" w:cs="Times New Roman"/>
          <w:sz w:val="24"/>
          <w:szCs w:val="24"/>
          <w:lang w:val="en-US"/>
          <w:rPrChange w:id="500" w:author="Microsoft Office User" w:date="2019-10-30T11:35:00Z">
            <w:rPr>
              <w:rFonts w:ascii="Times New Roman" w:hAnsi="Times New Roman" w:cs="Times New Roman"/>
              <w:sz w:val="24"/>
              <w:szCs w:val="24"/>
              <w:lang w:val="en-US"/>
            </w:rPr>
          </w:rPrChange>
        </w:rPr>
        <w:t>s</w:t>
      </w:r>
      <w:r w:rsidR="006D7821" w:rsidRPr="000D46AE">
        <w:rPr>
          <w:rFonts w:ascii="Times New Roman" w:hAnsi="Times New Roman" w:cs="Times New Roman"/>
          <w:sz w:val="24"/>
          <w:szCs w:val="24"/>
          <w:lang w:val="en-US"/>
          <w:rPrChange w:id="501" w:author="Microsoft Office User" w:date="2019-10-30T11:35:00Z">
            <w:rPr>
              <w:rFonts w:ascii="Times New Roman" w:hAnsi="Times New Roman" w:cs="Times New Roman"/>
              <w:sz w:val="24"/>
              <w:szCs w:val="24"/>
              <w:lang w:val="en-US"/>
            </w:rPr>
          </w:rPrChange>
        </w:rPr>
        <w:t xml:space="preserve"> </w:t>
      </w:r>
      <w:r w:rsidR="006D7821" w:rsidRPr="000D46AE">
        <w:rPr>
          <w:rFonts w:ascii="Times New Roman" w:hAnsi="Times New Roman" w:cs="Times New Roman"/>
          <w:i/>
          <w:sz w:val="24"/>
          <w:szCs w:val="24"/>
          <w:lang w:val="en-US"/>
          <w:rPrChange w:id="502" w:author="Microsoft Office User" w:date="2019-10-30T11:35:00Z">
            <w:rPr>
              <w:rFonts w:ascii="Times New Roman" w:hAnsi="Times New Roman" w:cs="Times New Roman"/>
              <w:i/>
              <w:sz w:val="24"/>
              <w:szCs w:val="24"/>
              <w:lang w:val="en-US"/>
            </w:rPr>
          </w:rPrChange>
        </w:rPr>
        <w:t>share</w:t>
      </w:r>
      <w:r w:rsidR="006D7821" w:rsidRPr="000D46AE">
        <w:rPr>
          <w:rFonts w:ascii="Times New Roman" w:hAnsi="Times New Roman" w:cs="Times New Roman"/>
          <w:sz w:val="24"/>
          <w:szCs w:val="24"/>
          <w:lang w:val="en-US"/>
          <w:rPrChange w:id="503" w:author="Microsoft Office User" w:date="2019-10-30T11:35:00Z">
            <w:rPr>
              <w:rFonts w:ascii="Times New Roman" w:hAnsi="Times New Roman" w:cs="Times New Roman"/>
              <w:sz w:val="24"/>
              <w:szCs w:val="24"/>
              <w:lang w:val="en-US"/>
            </w:rPr>
          </w:rPrChange>
        </w:rPr>
        <w:t xml:space="preserve"> some feature with one another</w:t>
      </w:r>
      <w:r w:rsidR="002A2C3E" w:rsidRPr="000D46AE">
        <w:rPr>
          <w:rFonts w:ascii="Times New Roman" w:hAnsi="Times New Roman" w:cs="Times New Roman"/>
          <w:sz w:val="24"/>
          <w:szCs w:val="24"/>
          <w:lang w:val="en-US"/>
          <w:rPrChange w:id="504" w:author="Microsoft Office User" w:date="2019-10-30T11:35:00Z">
            <w:rPr>
              <w:rFonts w:ascii="Times New Roman" w:hAnsi="Times New Roman" w:cs="Times New Roman"/>
              <w:sz w:val="24"/>
              <w:szCs w:val="24"/>
              <w:lang w:val="en-US"/>
            </w:rPr>
          </w:rPrChange>
        </w:rPr>
        <w:t xml:space="preserve"> </w:t>
      </w:r>
      <w:r w:rsidR="00E60E49" w:rsidRPr="000D46AE">
        <w:rPr>
          <w:rFonts w:ascii="Times New Roman" w:hAnsi="Times New Roman" w:cs="Times New Roman"/>
          <w:sz w:val="24"/>
          <w:szCs w:val="24"/>
          <w:lang w:val="en-US"/>
          <w:rPrChange w:id="505" w:author="Microsoft Office User" w:date="2019-10-30T11:35:00Z">
            <w:rPr>
              <w:rFonts w:ascii="Times New Roman" w:hAnsi="Times New Roman" w:cs="Times New Roman"/>
              <w:sz w:val="24"/>
              <w:szCs w:val="24"/>
              <w:lang w:val="en-US"/>
            </w:rPr>
          </w:rPrChange>
        </w:rPr>
        <w:t>people will make assumptions about other features of the target object</w:t>
      </w:r>
      <w:r w:rsidR="006D7821" w:rsidRPr="000D46AE">
        <w:rPr>
          <w:rFonts w:ascii="Times New Roman" w:hAnsi="Times New Roman" w:cs="Times New Roman"/>
          <w:sz w:val="24"/>
          <w:szCs w:val="24"/>
          <w:lang w:val="en-US"/>
          <w:rPrChange w:id="506" w:author="Microsoft Office User" w:date="2019-10-30T11:35:00Z">
            <w:rPr>
              <w:rFonts w:ascii="Times New Roman" w:hAnsi="Times New Roman" w:cs="Times New Roman"/>
              <w:sz w:val="24"/>
              <w:szCs w:val="24"/>
              <w:lang w:val="en-US"/>
            </w:rPr>
          </w:rPrChange>
        </w:rPr>
        <w:t>.</w:t>
      </w:r>
      <w:r w:rsidR="00773294" w:rsidRPr="000D46AE">
        <w:rPr>
          <w:rFonts w:ascii="Times New Roman" w:hAnsi="Times New Roman" w:cs="Times New Roman"/>
          <w:sz w:val="24"/>
          <w:szCs w:val="24"/>
          <w:lang w:val="en-US"/>
          <w:rPrChange w:id="507" w:author="Microsoft Office User" w:date="2019-10-30T11:35:00Z">
            <w:rPr>
              <w:rFonts w:ascii="Times New Roman" w:hAnsi="Times New Roman" w:cs="Times New Roman"/>
              <w:sz w:val="24"/>
              <w:szCs w:val="24"/>
              <w:lang w:val="en-US"/>
            </w:rPr>
          </w:rPrChange>
        </w:rPr>
        <w:t xml:space="preserve"> Verifying that </w:t>
      </w:r>
      <w:r w:rsidR="002A2C3E" w:rsidRPr="000D46AE">
        <w:rPr>
          <w:rFonts w:ascii="Times New Roman" w:hAnsi="Times New Roman" w:cs="Times New Roman"/>
          <w:sz w:val="24"/>
          <w:szCs w:val="24"/>
          <w:lang w:val="en-US"/>
          <w:rPrChange w:id="508" w:author="Microsoft Office User" w:date="2019-10-30T11:35:00Z">
            <w:rPr>
              <w:rFonts w:ascii="Times New Roman" w:hAnsi="Times New Roman" w:cs="Times New Roman"/>
              <w:sz w:val="24"/>
              <w:szCs w:val="24"/>
              <w:lang w:val="en-US"/>
            </w:rPr>
          </w:rPrChange>
        </w:rPr>
        <w:t xml:space="preserve">two objects share </w:t>
      </w:r>
      <w:r w:rsidR="00880906" w:rsidRPr="000D46AE">
        <w:rPr>
          <w:rFonts w:ascii="Times New Roman" w:hAnsi="Times New Roman" w:cs="Times New Roman"/>
          <w:sz w:val="24"/>
          <w:szCs w:val="24"/>
          <w:lang w:val="en-US"/>
          <w:rPrChange w:id="509" w:author="Microsoft Office User" w:date="2019-10-30T11:35:00Z">
            <w:rPr>
              <w:rFonts w:ascii="Times New Roman" w:hAnsi="Times New Roman" w:cs="Times New Roman"/>
              <w:sz w:val="24"/>
              <w:szCs w:val="24"/>
              <w:lang w:val="en-US"/>
            </w:rPr>
          </w:rPrChange>
        </w:rPr>
        <w:t xml:space="preserve">a </w:t>
      </w:r>
      <w:r w:rsidR="002A2C3E" w:rsidRPr="000D46AE">
        <w:rPr>
          <w:rFonts w:ascii="Times New Roman" w:hAnsi="Times New Roman" w:cs="Times New Roman"/>
          <w:sz w:val="24"/>
          <w:szCs w:val="24"/>
          <w:lang w:val="en-US"/>
          <w:rPrChange w:id="510" w:author="Microsoft Office User" w:date="2019-10-30T11:35:00Z">
            <w:rPr>
              <w:rFonts w:ascii="Times New Roman" w:hAnsi="Times New Roman" w:cs="Times New Roman"/>
              <w:sz w:val="24"/>
              <w:szCs w:val="24"/>
              <w:lang w:val="en-US"/>
            </w:rPr>
          </w:rPrChange>
        </w:rPr>
        <w:t>feature</w:t>
      </w:r>
      <w:r w:rsidR="00773294" w:rsidRPr="000D46AE">
        <w:rPr>
          <w:rFonts w:ascii="Times New Roman" w:hAnsi="Times New Roman" w:cs="Times New Roman"/>
          <w:sz w:val="24"/>
          <w:szCs w:val="24"/>
          <w:lang w:val="en-US"/>
          <w:rPrChange w:id="511" w:author="Microsoft Office User" w:date="2019-10-30T11:35:00Z">
            <w:rPr>
              <w:rFonts w:ascii="Times New Roman" w:hAnsi="Times New Roman" w:cs="Times New Roman"/>
              <w:sz w:val="24"/>
              <w:szCs w:val="24"/>
              <w:lang w:val="en-US"/>
            </w:rPr>
          </w:rPrChange>
        </w:rPr>
        <w:t xml:space="preserve"> involves the identification of a </w:t>
      </w:r>
      <w:r w:rsidR="002A2C3E" w:rsidRPr="000D46AE">
        <w:rPr>
          <w:rFonts w:ascii="Times New Roman" w:hAnsi="Times New Roman" w:cs="Times New Roman"/>
          <w:sz w:val="24"/>
          <w:szCs w:val="24"/>
          <w:lang w:val="en-US"/>
          <w:rPrChange w:id="512" w:author="Microsoft Office User" w:date="2019-10-30T11:35:00Z">
            <w:rPr>
              <w:rFonts w:ascii="Times New Roman" w:hAnsi="Times New Roman" w:cs="Times New Roman"/>
              <w:sz w:val="24"/>
              <w:szCs w:val="24"/>
              <w:lang w:val="en-US"/>
            </w:rPr>
          </w:rPrChange>
        </w:rPr>
        <w:t xml:space="preserve">feature </w:t>
      </w:r>
      <w:r w:rsidR="00773294" w:rsidRPr="000D46AE">
        <w:rPr>
          <w:rFonts w:ascii="Times New Roman" w:hAnsi="Times New Roman" w:cs="Times New Roman"/>
          <w:sz w:val="24"/>
          <w:szCs w:val="24"/>
          <w:lang w:val="en-US"/>
          <w:rPrChange w:id="513" w:author="Microsoft Office User" w:date="2019-10-30T11:35:00Z">
            <w:rPr>
              <w:rFonts w:ascii="Times New Roman" w:hAnsi="Times New Roman" w:cs="Times New Roman"/>
              <w:sz w:val="24"/>
              <w:szCs w:val="24"/>
              <w:lang w:val="en-US"/>
            </w:rPr>
          </w:rPrChange>
        </w:rPr>
        <w:t>that is part of both objects</w:t>
      </w:r>
      <w:r w:rsidR="002B1F7E" w:rsidRPr="000D46AE">
        <w:rPr>
          <w:rFonts w:ascii="Times New Roman" w:hAnsi="Times New Roman" w:cs="Times New Roman"/>
          <w:sz w:val="24"/>
          <w:szCs w:val="24"/>
          <w:lang w:val="en-US"/>
          <w:rPrChange w:id="514" w:author="Microsoft Office User" w:date="2019-10-30T11:35:00Z">
            <w:rPr>
              <w:rFonts w:ascii="Times New Roman" w:hAnsi="Times New Roman" w:cs="Times New Roman"/>
              <w:sz w:val="24"/>
              <w:szCs w:val="24"/>
              <w:lang w:val="en-US"/>
            </w:rPr>
          </w:rPrChange>
        </w:rPr>
        <w:t xml:space="preserve"> (also see</w:t>
      </w:r>
      <w:r w:rsidR="00880906" w:rsidRPr="000D46AE">
        <w:rPr>
          <w:rFonts w:ascii="Times New Roman" w:hAnsi="Times New Roman" w:cs="Times New Roman"/>
          <w:sz w:val="24"/>
          <w:szCs w:val="24"/>
          <w:lang w:val="en-US"/>
          <w:rPrChange w:id="515" w:author="Microsoft Office User" w:date="2019-10-30T11:35:00Z">
            <w:rPr>
              <w:rFonts w:ascii="Times New Roman" w:hAnsi="Times New Roman" w:cs="Times New Roman"/>
              <w:sz w:val="24"/>
              <w:szCs w:val="24"/>
              <w:lang w:val="en-US"/>
            </w:rPr>
          </w:rPrChange>
        </w:rPr>
        <w:t xml:space="preserve"> </w:t>
      </w:r>
      <w:r w:rsidR="002B1F7E" w:rsidRPr="000D46AE">
        <w:rPr>
          <w:rFonts w:ascii="Times New Roman" w:hAnsi="Times New Roman" w:cs="Times New Roman"/>
          <w:sz w:val="24"/>
          <w:szCs w:val="24"/>
          <w:lang w:val="en-US"/>
          <w:rPrChange w:id="516" w:author="Microsoft Office User" w:date="2019-10-30T11:35:00Z">
            <w:rPr>
              <w:rFonts w:ascii="Times New Roman" w:hAnsi="Times New Roman" w:cs="Times New Roman"/>
              <w:sz w:val="24"/>
              <w:szCs w:val="24"/>
              <w:lang w:val="en-US"/>
            </w:rPr>
          </w:rPrChange>
        </w:rPr>
        <w:t>Tversky, 1977)</w:t>
      </w:r>
      <w:r w:rsidR="00773294" w:rsidRPr="000D46AE">
        <w:rPr>
          <w:rFonts w:ascii="Times New Roman" w:hAnsi="Times New Roman" w:cs="Times New Roman"/>
          <w:sz w:val="24"/>
          <w:szCs w:val="24"/>
          <w:lang w:val="en-US"/>
          <w:rPrChange w:id="517" w:author="Microsoft Office User" w:date="2019-10-30T11:35:00Z">
            <w:rPr>
              <w:rFonts w:ascii="Times New Roman" w:hAnsi="Times New Roman" w:cs="Times New Roman"/>
              <w:sz w:val="24"/>
              <w:szCs w:val="24"/>
              <w:lang w:val="en-US"/>
            </w:rPr>
          </w:rPrChange>
        </w:rPr>
        <w:t xml:space="preserve">. </w:t>
      </w:r>
      <w:r w:rsidR="002A2C3E" w:rsidRPr="000D46AE">
        <w:rPr>
          <w:rFonts w:ascii="Times New Roman" w:hAnsi="Times New Roman" w:cs="Times New Roman"/>
          <w:sz w:val="24"/>
          <w:szCs w:val="24"/>
          <w:lang w:val="en-US"/>
          <w:rPrChange w:id="518" w:author="Microsoft Office User" w:date="2019-10-30T11:35:00Z">
            <w:rPr>
              <w:rFonts w:ascii="Times New Roman" w:hAnsi="Times New Roman" w:cs="Times New Roman"/>
              <w:sz w:val="24"/>
              <w:szCs w:val="24"/>
              <w:lang w:val="en-US"/>
            </w:rPr>
          </w:rPrChange>
        </w:rPr>
        <w:t xml:space="preserve">For instance, in minimal group effects, source and target objects both independently possess a common feature </w:t>
      </w:r>
      <w:r w:rsidR="00D42BA1" w:rsidRPr="000D46AE">
        <w:rPr>
          <w:rFonts w:ascii="Times New Roman" w:hAnsi="Times New Roman" w:cs="Times New Roman"/>
          <w:sz w:val="24"/>
          <w:szCs w:val="24"/>
          <w:lang w:val="en-US"/>
          <w:rPrChange w:id="519" w:author="Microsoft Office User" w:date="2019-10-30T11:35:00Z">
            <w:rPr>
              <w:rFonts w:ascii="Times New Roman" w:hAnsi="Times New Roman" w:cs="Times New Roman"/>
              <w:sz w:val="24"/>
              <w:szCs w:val="24"/>
              <w:lang w:val="en-US"/>
            </w:rPr>
          </w:rPrChange>
        </w:rPr>
        <w:t xml:space="preserve">(e.g., </w:t>
      </w:r>
      <w:r w:rsidR="002B1F7E" w:rsidRPr="000D46AE">
        <w:rPr>
          <w:rFonts w:ascii="Times New Roman" w:hAnsi="Times New Roman" w:cs="Times New Roman"/>
          <w:sz w:val="24"/>
          <w:szCs w:val="24"/>
          <w:lang w:val="en-US"/>
          <w:rPrChange w:id="520" w:author="Microsoft Office User" w:date="2019-10-30T11:35:00Z">
            <w:rPr>
              <w:rFonts w:ascii="Times New Roman" w:hAnsi="Times New Roman" w:cs="Times New Roman"/>
              <w:sz w:val="24"/>
              <w:szCs w:val="24"/>
              <w:lang w:val="en-US"/>
            </w:rPr>
          </w:rPrChange>
        </w:rPr>
        <w:t xml:space="preserve">the color of the clothing </w:t>
      </w:r>
      <w:r w:rsidR="00D42BA1" w:rsidRPr="000D46AE">
        <w:rPr>
          <w:rFonts w:ascii="Times New Roman" w:hAnsi="Times New Roman" w:cs="Times New Roman"/>
          <w:sz w:val="24"/>
          <w:szCs w:val="24"/>
          <w:lang w:val="en-US"/>
          <w:rPrChange w:id="521" w:author="Microsoft Office User" w:date="2019-10-30T11:35:00Z">
            <w:rPr>
              <w:rFonts w:ascii="Times New Roman" w:hAnsi="Times New Roman" w:cs="Times New Roman"/>
              <w:sz w:val="24"/>
              <w:szCs w:val="24"/>
              <w:lang w:val="en-US"/>
            </w:rPr>
          </w:rPrChange>
        </w:rPr>
        <w:t xml:space="preserve">that they wear). </w:t>
      </w:r>
      <w:r w:rsidRPr="000D46AE">
        <w:rPr>
          <w:rStyle w:val="FootnoteReference"/>
          <w:rFonts w:ascii="Times New Roman" w:hAnsi="Times New Roman" w:cs="Times New Roman"/>
          <w:sz w:val="24"/>
          <w:szCs w:val="24"/>
          <w:lang w:val="en-US"/>
          <w:rPrChange w:id="522" w:author="Microsoft Office User" w:date="2019-10-30T11:35:00Z">
            <w:rPr>
              <w:rStyle w:val="FootnoteReference"/>
              <w:rFonts w:ascii="Times New Roman" w:hAnsi="Times New Roman" w:cs="Times New Roman"/>
              <w:sz w:val="24"/>
              <w:szCs w:val="24"/>
              <w:lang w:val="en-US"/>
            </w:rPr>
          </w:rPrChange>
        </w:rPr>
        <w:footnoteReference w:id="2"/>
      </w:r>
    </w:p>
    <w:p w14:paraId="42AE80B3" w14:textId="5161E00E" w:rsidR="00314EA2" w:rsidRPr="000D46AE" w:rsidRDefault="00670401" w:rsidP="003E5FED">
      <w:pPr>
        <w:spacing w:line="480" w:lineRule="auto"/>
        <w:ind w:firstLine="708"/>
        <w:rPr>
          <w:rFonts w:ascii="Times New Roman" w:hAnsi="Times New Roman" w:cs="Times New Roman"/>
          <w:sz w:val="24"/>
          <w:szCs w:val="24"/>
          <w:lang w:val="en-US"/>
          <w:rPrChange w:id="523"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524" w:author="Microsoft Office User" w:date="2019-10-30T11:35:00Z">
            <w:rPr>
              <w:rFonts w:ascii="Times New Roman" w:hAnsi="Times New Roman" w:cs="Times New Roman"/>
              <w:sz w:val="24"/>
              <w:szCs w:val="24"/>
              <w:lang w:val="en-US"/>
            </w:rPr>
          </w:rPrChange>
        </w:rPr>
        <w:t>T</w:t>
      </w:r>
      <w:r w:rsidR="00533FBA" w:rsidRPr="000D46AE">
        <w:rPr>
          <w:rFonts w:ascii="Times New Roman" w:hAnsi="Times New Roman" w:cs="Times New Roman"/>
          <w:sz w:val="24"/>
          <w:szCs w:val="24"/>
          <w:lang w:val="en-US"/>
          <w:rPrChange w:id="525" w:author="Microsoft Office User" w:date="2019-10-30T11:35:00Z">
            <w:rPr>
              <w:rFonts w:ascii="Times New Roman" w:hAnsi="Times New Roman" w:cs="Times New Roman"/>
              <w:sz w:val="24"/>
              <w:szCs w:val="24"/>
              <w:lang w:val="en-US"/>
            </w:rPr>
          </w:rPrChange>
        </w:rPr>
        <w:t xml:space="preserve">he shared features principle is grounded in the phenomenon of generalization (see </w:t>
      </w:r>
      <w:proofErr w:type="spellStart"/>
      <w:r w:rsidR="00533FBA" w:rsidRPr="000D46AE">
        <w:rPr>
          <w:rFonts w:ascii="Times New Roman" w:hAnsi="Times New Roman" w:cs="Times New Roman"/>
          <w:sz w:val="24"/>
          <w:szCs w:val="24"/>
          <w:lang w:val="en-US"/>
          <w:rPrChange w:id="526" w:author="Microsoft Office User" w:date="2019-10-30T11:35:00Z">
            <w:rPr>
              <w:rFonts w:ascii="Times New Roman" w:hAnsi="Times New Roman" w:cs="Times New Roman"/>
              <w:sz w:val="24"/>
              <w:szCs w:val="24"/>
              <w:lang w:val="en-US"/>
            </w:rPr>
          </w:rPrChange>
        </w:rPr>
        <w:t>Ghirlanda</w:t>
      </w:r>
      <w:proofErr w:type="spellEnd"/>
      <w:r w:rsidR="00533FBA" w:rsidRPr="000D46AE">
        <w:rPr>
          <w:rFonts w:ascii="Times New Roman" w:hAnsi="Times New Roman" w:cs="Times New Roman"/>
          <w:sz w:val="24"/>
          <w:szCs w:val="24"/>
          <w:lang w:val="en-US"/>
          <w:rPrChange w:id="527" w:author="Microsoft Office User" w:date="2019-10-30T11:35:00Z">
            <w:rPr>
              <w:rFonts w:ascii="Times New Roman" w:hAnsi="Times New Roman" w:cs="Times New Roman"/>
              <w:sz w:val="24"/>
              <w:szCs w:val="24"/>
              <w:lang w:val="en-US"/>
            </w:rPr>
          </w:rPrChange>
        </w:rPr>
        <w:t xml:space="preserve"> &amp; </w:t>
      </w:r>
      <w:proofErr w:type="spellStart"/>
      <w:r w:rsidR="00533FBA" w:rsidRPr="000D46AE">
        <w:rPr>
          <w:rFonts w:ascii="Times New Roman" w:hAnsi="Times New Roman" w:cs="Times New Roman"/>
          <w:sz w:val="24"/>
          <w:szCs w:val="24"/>
          <w:lang w:val="en-US"/>
          <w:rPrChange w:id="528" w:author="Microsoft Office User" w:date="2019-10-30T11:35:00Z">
            <w:rPr>
              <w:rFonts w:ascii="Times New Roman" w:hAnsi="Times New Roman" w:cs="Times New Roman"/>
              <w:sz w:val="24"/>
              <w:szCs w:val="24"/>
              <w:lang w:val="en-US"/>
            </w:rPr>
          </w:rPrChange>
        </w:rPr>
        <w:t>Enquist</w:t>
      </w:r>
      <w:proofErr w:type="spellEnd"/>
      <w:r w:rsidR="00533FBA" w:rsidRPr="000D46AE">
        <w:rPr>
          <w:rFonts w:ascii="Times New Roman" w:hAnsi="Times New Roman" w:cs="Times New Roman"/>
          <w:sz w:val="24"/>
          <w:szCs w:val="24"/>
          <w:lang w:val="en-US"/>
          <w:rPrChange w:id="529" w:author="Microsoft Office User" w:date="2019-10-30T11:35:00Z">
            <w:rPr>
              <w:rFonts w:ascii="Times New Roman" w:hAnsi="Times New Roman" w:cs="Times New Roman"/>
              <w:sz w:val="24"/>
              <w:szCs w:val="24"/>
              <w:lang w:val="en-US"/>
            </w:rPr>
          </w:rPrChange>
        </w:rPr>
        <w:t xml:space="preserve">, 2003). </w:t>
      </w:r>
      <w:r w:rsidR="00314EA2" w:rsidRPr="000D46AE">
        <w:rPr>
          <w:rFonts w:ascii="Times New Roman" w:hAnsi="Times New Roman" w:cs="Times New Roman"/>
          <w:sz w:val="24"/>
          <w:szCs w:val="24"/>
          <w:lang w:val="en-US"/>
          <w:rPrChange w:id="530" w:author="Microsoft Office User" w:date="2019-10-30T11:35:00Z">
            <w:rPr>
              <w:rFonts w:ascii="Times New Roman" w:hAnsi="Times New Roman" w:cs="Times New Roman"/>
              <w:sz w:val="24"/>
              <w:szCs w:val="24"/>
              <w:lang w:val="en-US"/>
            </w:rPr>
          </w:rPrChange>
        </w:rPr>
        <w:t>Broadly speaking, generalization</w:t>
      </w:r>
      <w:r w:rsidR="00533FBA" w:rsidRPr="000D46AE">
        <w:rPr>
          <w:rFonts w:ascii="Times New Roman" w:hAnsi="Times New Roman" w:cs="Times New Roman"/>
          <w:sz w:val="24"/>
          <w:szCs w:val="24"/>
          <w:lang w:val="en-US"/>
          <w:rPrChange w:id="531" w:author="Microsoft Office User" w:date="2019-10-30T11:35:00Z">
            <w:rPr>
              <w:rFonts w:ascii="Times New Roman" w:hAnsi="Times New Roman" w:cs="Times New Roman"/>
              <w:sz w:val="24"/>
              <w:szCs w:val="24"/>
              <w:lang w:val="en-US"/>
            </w:rPr>
          </w:rPrChange>
        </w:rPr>
        <w:t xml:space="preserve"> refers to the transfer of </w:t>
      </w:r>
      <w:r w:rsidR="00314EA2" w:rsidRPr="000D46AE">
        <w:rPr>
          <w:rFonts w:ascii="Times New Roman" w:hAnsi="Times New Roman" w:cs="Times New Roman"/>
          <w:sz w:val="24"/>
          <w:szCs w:val="24"/>
          <w:lang w:val="en-US"/>
          <w:rPrChange w:id="532" w:author="Microsoft Office User" w:date="2019-10-30T11:35:00Z">
            <w:rPr>
              <w:rFonts w:ascii="Times New Roman" w:hAnsi="Times New Roman" w:cs="Times New Roman"/>
              <w:sz w:val="24"/>
              <w:szCs w:val="24"/>
              <w:lang w:val="en-US"/>
            </w:rPr>
          </w:rPrChange>
        </w:rPr>
        <w:t>properties from one stimulus to another when those stimuli are similar along some dimension</w:t>
      </w:r>
      <w:r w:rsidR="00533FBA" w:rsidRPr="000D46AE">
        <w:rPr>
          <w:rFonts w:ascii="Times New Roman" w:hAnsi="Times New Roman" w:cs="Times New Roman"/>
          <w:sz w:val="24"/>
          <w:szCs w:val="24"/>
          <w:lang w:val="en-US"/>
          <w:rPrChange w:id="533" w:author="Microsoft Office User" w:date="2019-10-30T11:35:00Z">
            <w:rPr>
              <w:rFonts w:ascii="Times New Roman" w:hAnsi="Times New Roman" w:cs="Times New Roman"/>
              <w:sz w:val="24"/>
              <w:szCs w:val="24"/>
              <w:lang w:val="en-US"/>
            </w:rPr>
          </w:rPrChange>
        </w:rPr>
        <w:t xml:space="preserve">. The shared features principle implies that one can </w:t>
      </w:r>
      <w:r w:rsidR="004C559B" w:rsidRPr="000D46AE">
        <w:rPr>
          <w:rFonts w:ascii="Times New Roman" w:hAnsi="Times New Roman" w:cs="Times New Roman"/>
          <w:sz w:val="24"/>
          <w:szCs w:val="24"/>
          <w:lang w:val="en-US"/>
          <w:rPrChange w:id="534" w:author="Microsoft Office User" w:date="2019-10-30T11:35:00Z">
            <w:rPr>
              <w:rFonts w:ascii="Times New Roman" w:hAnsi="Times New Roman" w:cs="Times New Roman"/>
              <w:sz w:val="24"/>
              <w:szCs w:val="24"/>
              <w:lang w:val="en-US"/>
            </w:rPr>
          </w:rPrChange>
        </w:rPr>
        <w:t>vary</w:t>
      </w:r>
      <w:r w:rsidR="00533FBA" w:rsidRPr="000D46AE">
        <w:rPr>
          <w:rFonts w:ascii="Times New Roman" w:hAnsi="Times New Roman" w:cs="Times New Roman"/>
          <w:sz w:val="24"/>
          <w:szCs w:val="24"/>
          <w:lang w:val="en-US"/>
          <w:rPrChange w:id="535" w:author="Microsoft Office User" w:date="2019-10-30T11:35:00Z">
            <w:rPr>
              <w:rFonts w:ascii="Times New Roman" w:hAnsi="Times New Roman" w:cs="Times New Roman"/>
              <w:sz w:val="24"/>
              <w:szCs w:val="24"/>
              <w:lang w:val="en-US"/>
            </w:rPr>
          </w:rPrChange>
        </w:rPr>
        <w:t xml:space="preserve"> </w:t>
      </w:r>
      <w:r w:rsidR="00314EA2" w:rsidRPr="000D46AE">
        <w:rPr>
          <w:rFonts w:ascii="Times New Roman" w:hAnsi="Times New Roman" w:cs="Times New Roman"/>
          <w:sz w:val="24"/>
          <w:szCs w:val="24"/>
          <w:lang w:val="en-US"/>
          <w:rPrChange w:id="536" w:author="Microsoft Office User" w:date="2019-10-30T11:35:00Z">
            <w:rPr>
              <w:rFonts w:ascii="Times New Roman" w:hAnsi="Times New Roman" w:cs="Times New Roman"/>
              <w:sz w:val="24"/>
              <w:szCs w:val="24"/>
              <w:lang w:val="en-US"/>
            </w:rPr>
          </w:rPrChange>
        </w:rPr>
        <w:t xml:space="preserve">similarity </w:t>
      </w:r>
      <w:r w:rsidR="00533FBA" w:rsidRPr="000D46AE">
        <w:rPr>
          <w:rFonts w:ascii="Times New Roman" w:hAnsi="Times New Roman" w:cs="Times New Roman"/>
          <w:sz w:val="24"/>
          <w:szCs w:val="24"/>
          <w:lang w:val="en-US"/>
          <w:rPrChange w:id="537" w:author="Microsoft Office User" w:date="2019-10-30T11:35:00Z">
            <w:rPr>
              <w:rFonts w:ascii="Times New Roman" w:hAnsi="Times New Roman" w:cs="Times New Roman"/>
              <w:sz w:val="24"/>
              <w:szCs w:val="24"/>
              <w:lang w:val="en-US"/>
            </w:rPr>
          </w:rPrChange>
        </w:rPr>
        <w:t>by manipulating the features of objects</w:t>
      </w:r>
      <w:r w:rsidR="004C559B" w:rsidRPr="000D46AE">
        <w:rPr>
          <w:rFonts w:ascii="Times New Roman" w:hAnsi="Times New Roman" w:cs="Times New Roman"/>
          <w:sz w:val="24"/>
          <w:szCs w:val="24"/>
          <w:lang w:val="en-US"/>
          <w:rPrChange w:id="538" w:author="Microsoft Office User" w:date="2019-10-30T11:35:00Z">
            <w:rPr>
              <w:rFonts w:ascii="Times New Roman" w:hAnsi="Times New Roman" w:cs="Times New Roman"/>
              <w:sz w:val="24"/>
              <w:szCs w:val="24"/>
              <w:lang w:val="en-US"/>
            </w:rPr>
          </w:rPrChange>
        </w:rPr>
        <w:t xml:space="preserve"> (see Tversky, 1977, for a justification of this assumption)</w:t>
      </w:r>
      <w:r w:rsidR="00533FBA" w:rsidRPr="000D46AE">
        <w:rPr>
          <w:rFonts w:ascii="Times New Roman" w:hAnsi="Times New Roman" w:cs="Times New Roman"/>
          <w:sz w:val="24"/>
          <w:szCs w:val="24"/>
          <w:lang w:val="en-US"/>
          <w:rPrChange w:id="539" w:author="Microsoft Office User" w:date="2019-10-30T11:35:00Z">
            <w:rPr>
              <w:rFonts w:ascii="Times New Roman" w:hAnsi="Times New Roman" w:cs="Times New Roman"/>
              <w:sz w:val="24"/>
              <w:szCs w:val="24"/>
              <w:lang w:val="en-US"/>
            </w:rPr>
          </w:rPrChange>
        </w:rPr>
        <w:t xml:space="preserve"> and builds on </w:t>
      </w:r>
      <w:r w:rsidR="00314EA2" w:rsidRPr="000D46AE">
        <w:rPr>
          <w:rFonts w:ascii="Times New Roman" w:hAnsi="Times New Roman" w:cs="Times New Roman"/>
          <w:sz w:val="24"/>
          <w:szCs w:val="24"/>
          <w:lang w:val="en-US"/>
          <w:rPrChange w:id="540" w:author="Microsoft Office User" w:date="2019-10-30T11:35:00Z">
            <w:rPr>
              <w:rFonts w:ascii="Times New Roman" w:hAnsi="Times New Roman" w:cs="Times New Roman"/>
              <w:sz w:val="24"/>
              <w:szCs w:val="24"/>
              <w:lang w:val="en-US"/>
            </w:rPr>
          </w:rPrChange>
        </w:rPr>
        <w:t xml:space="preserve">recent </w:t>
      </w:r>
      <w:r w:rsidR="00533FBA" w:rsidRPr="000D46AE">
        <w:rPr>
          <w:rFonts w:ascii="Times New Roman" w:hAnsi="Times New Roman" w:cs="Times New Roman"/>
          <w:sz w:val="24"/>
          <w:szCs w:val="24"/>
          <w:lang w:val="en-US"/>
          <w:rPrChange w:id="541" w:author="Microsoft Office User" w:date="2019-10-30T11:35:00Z">
            <w:rPr>
              <w:rFonts w:ascii="Times New Roman" w:hAnsi="Times New Roman" w:cs="Times New Roman"/>
              <w:sz w:val="24"/>
              <w:szCs w:val="24"/>
              <w:lang w:val="en-US"/>
            </w:rPr>
          </w:rPrChange>
        </w:rPr>
        <w:t xml:space="preserve">research showing that </w:t>
      </w:r>
      <w:r w:rsidR="00314EA2" w:rsidRPr="000D46AE">
        <w:rPr>
          <w:rFonts w:ascii="Times New Roman" w:hAnsi="Times New Roman" w:cs="Times New Roman"/>
          <w:sz w:val="24"/>
          <w:szCs w:val="24"/>
          <w:lang w:val="en-US"/>
          <w:rPrChange w:id="542" w:author="Microsoft Office User" w:date="2019-10-30T11:35:00Z">
            <w:rPr>
              <w:rFonts w:ascii="Times New Roman" w:hAnsi="Times New Roman" w:cs="Times New Roman"/>
              <w:sz w:val="24"/>
              <w:szCs w:val="24"/>
              <w:lang w:val="en-US"/>
            </w:rPr>
          </w:rPrChange>
        </w:rPr>
        <w:t>generalization</w:t>
      </w:r>
      <w:r w:rsidR="00533FBA" w:rsidRPr="000D46AE">
        <w:rPr>
          <w:rFonts w:ascii="Times New Roman" w:hAnsi="Times New Roman" w:cs="Times New Roman"/>
          <w:sz w:val="24"/>
          <w:szCs w:val="24"/>
          <w:lang w:val="en-US"/>
          <w:rPrChange w:id="543" w:author="Microsoft Office User" w:date="2019-10-30T11:35:00Z">
            <w:rPr>
              <w:rFonts w:ascii="Times New Roman" w:hAnsi="Times New Roman" w:cs="Times New Roman"/>
              <w:sz w:val="24"/>
              <w:szCs w:val="24"/>
              <w:lang w:val="en-US"/>
            </w:rPr>
          </w:rPrChange>
        </w:rPr>
        <w:t xml:space="preserve"> is not limited to similarity with regard to perceptual features but also encompasses similarity at the symbolic level (</w:t>
      </w:r>
      <w:r w:rsidR="00314EA2" w:rsidRPr="000D46AE">
        <w:rPr>
          <w:rFonts w:ascii="Times New Roman" w:hAnsi="Times New Roman" w:cs="Times New Roman"/>
          <w:sz w:val="24"/>
          <w:szCs w:val="24"/>
          <w:lang w:val="en-US"/>
          <w:rPrChange w:id="544" w:author="Microsoft Office User" w:date="2019-10-30T11:35:00Z">
            <w:rPr>
              <w:rFonts w:ascii="Times New Roman" w:hAnsi="Times New Roman" w:cs="Times New Roman"/>
              <w:sz w:val="24"/>
              <w:szCs w:val="24"/>
              <w:lang w:val="en-US"/>
            </w:rPr>
          </w:rPrChange>
        </w:rPr>
        <w:t>Hughes et al., 2018</w:t>
      </w:r>
      <w:r w:rsidR="00533FBA" w:rsidRPr="000D46AE">
        <w:rPr>
          <w:rFonts w:ascii="Times New Roman" w:hAnsi="Times New Roman" w:cs="Times New Roman"/>
          <w:sz w:val="24"/>
          <w:szCs w:val="24"/>
          <w:lang w:val="en-US"/>
          <w:rPrChange w:id="545" w:author="Microsoft Office User" w:date="2019-10-30T11:35:00Z">
            <w:rPr>
              <w:rFonts w:ascii="Times New Roman" w:hAnsi="Times New Roman" w:cs="Times New Roman"/>
              <w:sz w:val="24"/>
              <w:szCs w:val="24"/>
              <w:lang w:val="en-US"/>
            </w:rPr>
          </w:rPrChange>
        </w:rPr>
        <w:t>).</w:t>
      </w:r>
      <w:r w:rsidR="00314EA2" w:rsidRPr="000D46AE">
        <w:rPr>
          <w:rFonts w:ascii="Times New Roman" w:hAnsi="Times New Roman" w:cs="Times New Roman"/>
          <w:sz w:val="24"/>
          <w:szCs w:val="24"/>
          <w:lang w:val="en-US"/>
          <w:rPrChange w:id="546" w:author="Microsoft Office User" w:date="2019-10-30T11:35:00Z">
            <w:rPr>
              <w:rFonts w:ascii="Times New Roman" w:hAnsi="Times New Roman" w:cs="Times New Roman"/>
              <w:sz w:val="24"/>
              <w:szCs w:val="24"/>
              <w:lang w:val="en-US"/>
            </w:rPr>
          </w:rPrChange>
        </w:rPr>
        <w:t xml:space="preserve"> It also extends beyond </w:t>
      </w:r>
      <w:r w:rsidR="004C559B" w:rsidRPr="000D46AE">
        <w:rPr>
          <w:rFonts w:ascii="Times New Roman" w:hAnsi="Times New Roman" w:cs="Times New Roman"/>
          <w:sz w:val="24"/>
          <w:szCs w:val="24"/>
          <w:lang w:val="en-US"/>
          <w:rPrChange w:id="547" w:author="Microsoft Office User" w:date="2019-10-30T11:35:00Z">
            <w:rPr>
              <w:rFonts w:ascii="Times New Roman" w:hAnsi="Times New Roman" w:cs="Times New Roman"/>
              <w:sz w:val="24"/>
              <w:szCs w:val="24"/>
              <w:lang w:val="en-US"/>
            </w:rPr>
          </w:rPrChange>
        </w:rPr>
        <w:t xml:space="preserve">simple </w:t>
      </w:r>
      <w:r w:rsidR="00314EA2" w:rsidRPr="000D46AE">
        <w:rPr>
          <w:rFonts w:ascii="Times New Roman" w:hAnsi="Times New Roman" w:cs="Times New Roman"/>
          <w:sz w:val="24"/>
          <w:szCs w:val="24"/>
          <w:lang w:val="en-US"/>
          <w:rPrChange w:id="548" w:author="Microsoft Office User" w:date="2019-10-30T11:35:00Z">
            <w:rPr>
              <w:rFonts w:ascii="Times New Roman" w:hAnsi="Times New Roman" w:cs="Times New Roman"/>
              <w:sz w:val="24"/>
              <w:szCs w:val="24"/>
              <w:lang w:val="en-US"/>
            </w:rPr>
          </w:rPrChange>
        </w:rPr>
        <w:t xml:space="preserve">generalization by allowing for a transformation of features (and not merely a transfer of features) to take place from one stimulus to another. </w:t>
      </w:r>
    </w:p>
    <w:p w14:paraId="3ADDD339" w14:textId="57C36DEF" w:rsidR="00727AD2" w:rsidRPr="000D46AE" w:rsidRDefault="00533FBA" w:rsidP="003E5FED">
      <w:pPr>
        <w:spacing w:line="480" w:lineRule="auto"/>
        <w:ind w:firstLine="708"/>
        <w:rPr>
          <w:rFonts w:ascii="Times New Roman" w:hAnsi="Times New Roman" w:cs="Times New Roman"/>
          <w:sz w:val="24"/>
          <w:szCs w:val="24"/>
          <w:lang w:val="en-US"/>
          <w:rPrChange w:id="549"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550" w:author="Microsoft Office User" w:date="2019-10-30T11:35:00Z">
            <w:rPr>
              <w:rFonts w:ascii="Times New Roman" w:hAnsi="Times New Roman" w:cs="Times New Roman"/>
              <w:sz w:val="24"/>
              <w:szCs w:val="24"/>
              <w:lang w:val="en-US"/>
            </w:rPr>
          </w:rPrChange>
        </w:rPr>
        <w:t>Finally, j</w:t>
      </w:r>
      <w:r w:rsidR="00A7590F" w:rsidRPr="000D46AE">
        <w:rPr>
          <w:rFonts w:ascii="Times New Roman" w:hAnsi="Times New Roman" w:cs="Times New Roman"/>
          <w:sz w:val="24"/>
          <w:szCs w:val="24"/>
          <w:lang w:val="en-US"/>
          <w:rPrChange w:id="551" w:author="Microsoft Office User" w:date="2019-10-30T11:35:00Z">
            <w:rPr>
              <w:rFonts w:ascii="Times New Roman" w:hAnsi="Times New Roman" w:cs="Times New Roman"/>
              <w:sz w:val="24"/>
              <w:szCs w:val="24"/>
              <w:lang w:val="en-US"/>
            </w:rPr>
          </w:rPrChange>
        </w:rPr>
        <w:t>ust l</w:t>
      </w:r>
      <w:r w:rsidR="00727AD2" w:rsidRPr="000D46AE">
        <w:rPr>
          <w:rFonts w:ascii="Times New Roman" w:hAnsi="Times New Roman" w:cs="Times New Roman"/>
          <w:sz w:val="24"/>
          <w:szCs w:val="24"/>
          <w:lang w:val="en-US"/>
          <w:rPrChange w:id="552" w:author="Microsoft Office User" w:date="2019-10-30T11:35:00Z">
            <w:rPr>
              <w:rFonts w:ascii="Times New Roman" w:hAnsi="Times New Roman" w:cs="Times New Roman"/>
              <w:sz w:val="24"/>
              <w:szCs w:val="24"/>
              <w:lang w:val="en-US"/>
            </w:rPr>
          </w:rPrChange>
        </w:rPr>
        <w:t xml:space="preserve">ike any scientific principle, the shared features principle does not </w:t>
      </w:r>
      <w:r w:rsidR="00727AD2" w:rsidRPr="000D46AE">
        <w:rPr>
          <w:rFonts w:ascii="Times New Roman" w:hAnsi="Times New Roman" w:cs="Times New Roman"/>
          <w:i/>
          <w:sz w:val="24"/>
          <w:szCs w:val="24"/>
          <w:lang w:val="en-US"/>
          <w:rPrChange w:id="553" w:author="Microsoft Office User" w:date="2019-10-30T11:35:00Z">
            <w:rPr>
              <w:rFonts w:ascii="Times New Roman" w:hAnsi="Times New Roman" w:cs="Times New Roman"/>
              <w:i/>
              <w:sz w:val="24"/>
              <w:szCs w:val="24"/>
              <w:lang w:val="en-US"/>
            </w:rPr>
          </w:rPrChange>
        </w:rPr>
        <w:t>always</w:t>
      </w:r>
      <w:r w:rsidR="00727AD2" w:rsidRPr="000D46AE">
        <w:rPr>
          <w:rFonts w:ascii="Times New Roman" w:hAnsi="Times New Roman" w:cs="Times New Roman"/>
          <w:sz w:val="24"/>
          <w:szCs w:val="24"/>
          <w:lang w:val="en-US"/>
          <w:rPrChange w:id="554" w:author="Microsoft Office User" w:date="2019-10-30T11:35:00Z">
            <w:rPr>
              <w:rFonts w:ascii="Times New Roman" w:hAnsi="Times New Roman" w:cs="Times New Roman"/>
              <w:sz w:val="24"/>
              <w:szCs w:val="24"/>
              <w:lang w:val="en-US"/>
            </w:rPr>
          </w:rPrChange>
        </w:rPr>
        <w:t xml:space="preserve"> hold but </w:t>
      </w:r>
      <w:r w:rsidR="00A7590F" w:rsidRPr="000D46AE">
        <w:rPr>
          <w:rFonts w:ascii="Times New Roman" w:hAnsi="Times New Roman" w:cs="Times New Roman"/>
          <w:sz w:val="24"/>
          <w:szCs w:val="24"/>
          <w:lang w:val="en-US"/>
          <w:rPrChange w:id="555" w:author="Microsoft Office User" w:date="2019-10-30T11:35:00Z">
            <w:rPr>
              <w:rFonts w:ascii="Times New Roman" w:hAnsi="Times New Roman" w:cs="Times New Roman"/>
              <w:sz w:val="24"/>
              <w:szCs w:val="24"/>
              <w:lang w:val="en-US"/>
            </w:rPr>
          </w:rPrChange>
        </w:rPr>
        <w:t xml:space="preserve">does so </w:t>
      </w:r>
      <w:r w:rsidR="00727AD2" w:rsidRPr="000D46AE">
        <w:rPr>
          <w:rFonts w:ascii="Times New Roman" w:hAnsi="Times New Roman" w:cs="Times New Roman"/>
          <w:sz w:val="24"/>
          <w:szCs w:val="24"/>
          <w:lang w:val="en-US"/>
          <w:rPrChange w:id="556" w:author="Microsoft Office User" w:date="2019-10-30T11:35:00Z">
            <w:rPr>
              <w:rFonts w:ascii="Times New Roman" w:hAnsi="Times New Roman" w:cs="Times New Roman"/>
              <w:sz w:val="24"/>
              <w:szCs w:val="24"/>
              <w:lang w:val="en-US"/>
            </w:rPr>
          </w:rPrChange>
        </w:rPr>
        <w:t xml:space="preserve">only under certain conditions (e.g., </w:t>
      </w:r>
      <w:r w:rsidR="00B6478A" w:rsidRPr="000D46AE">
        <w:rPr>
          <w:rFonts w:ascii="Times New Roman" w:hAnsi="Times New Roman" w:cs="Times New Roman"/>
          <w:sz w:val="24"/>
          <w:szCs w:val="24"/>
          <w:lang w:val="en-US"/>
          <w:rPrChange w:id="557" w:author="Microsoft Office User" w:date="2019-10-30T11:35:00Z">
            <w:rPr>
              <w:rFonts w:ascii="Times New Roman" w:hAnsi="Times New Roman" w:cs="Times New Roman"/>
              <w:sz w:val="24"/>
              <w:szCs w:val="24"/>
              <w:lang w:val="en-US"/>
            </w:rPr>
          </w:rPrChange>
        </w:rPr>
        <w:t xml:space="preserve">it is likely that </w:t>
      </w:r>
      <w:r w:rsidR="00727AD2" w:rsidRPr="000D46AE">
        <w:rPr>
          <w:rFonts w:ascii="Times New Roman" w:hAnsi="Times New Roman" w:cs="Times New Roman"/>
          <w:sz w:val="24"/>
          <w:szCs w:val="24"/>
          <w:lang w:val="en-US"/>
          <w:rPrChange w:id="558" w:author="Microsoft Office User" w:date="2019-10-30T11:35:00Z">
            <w:rPr>
              <w:rFonts w:ascii="Times New Roman" w:hAnsi="Times New Roman" w:cs="Times New Roman"/>
              <w:sz w:val="24"/>
              <w:szCs w:val="24"/>
              <w:lang w:val="en-US"/>
            </w:rPr>
          </w:rPrChange>
        </w:rPr>
        <w:t>the shared feature</w:t>
      </w:r>
      <w:r w:rsidR="00B6478A" w:rsidRPr="000D46AE">
        <w:rPr>
          <w:rFonts w:ascii="Times New Roman" w:hAnsi="Times New Roman" w:cs="Times New Roman"/>
          <w:sz w:val="24"/>
          <w:szCs w:val="24"/>
          <w:lang w:val="en-US"/>
          <w:rPrChange w:id="559" w:author="Microsoft Office User" w:date="2019-10-30T11:35:00Z">
            <w:rPr>
              <w:rFonts w:ascii="Times New Roman" w:hAnsi="Times New Roman" w:cs="Times New Roman"/>
              <w:sz w:val="24"/>
              <w:szCs w:val="24"/>
              <w:lang w:val="en-US"/>
            </w:rPr>
          </w:rPrChange>
        </w:rPr>
        <w:t xml:space="preserve"> needs to </w:t>
      </w:r>
      <w:r w:rsidR="00B6478A" w:rsidRPr="000D46AE">
        <w:rPr>
          <w:rFonts w:ascii="Times New Roman" w:hAnsi="Times New Roman" w:cs="Times New Roman"/>
          <w:sz w:val="24"/>
          <w:szCs w:val="24"/>
          <w:lang w:val="en-US"/>
          <w:rPrChange w:id="560" w:author="Microsoft Office User" w:date="2019-10-30T11:35:00Z">
            <w:rPr>
              <w:rFonts w:ascii="Times New Roman" w:hAnsi="Times New Roman" w:cs="Times New Roman"/>
              <w:sz w:val="24"/>
              <w:szCs w:val="24"/>
              <w:lang w:val="en-US"/>
            </w:rPr>
          </w:rPrChange>
        </w:rPr>
        <w:lastRenderedPageBreak/>
        <w:t xml:space="preserve">be </w:t>
      </w:r>
      <w:r w:rsidR="00727AD2" w:rsidRPr="000D46AE">
        <w:rPr>
          <w:rFonts w:ascii="Times New Roman" w:hAnsi="Times New Roman" w:cs="Times New Roman"/>
          <w:sz w:val="24"/>
          <w:szCs w:val="24"/>
          <w:lang w:val="en-US"/>
          <w:rPrChange w:id="561" w:author="Microsoft Office User" w:date="2019-10-30T11:35:00Z">
            <w:rPr>
              <w:rFonts w:ascii="Times New Roman" w:hAnsi="Times New Roman" w:cs="Times New Roman"/>
              <w:sz w:val="24"/>
              <w:szCs w:val="24"/>
              <w:lang w:val="en-US"/>
            </w:rPr>
          </w:rPrChange>
        </w:rPr>
        <w:t xml:space="preserve">salient). In fact, one of the aims of research is to uncover </w:t>
      </w:r>
      <w:r w:rsidR="001A3F8B" w:rsidRPr="000D46AE">
        <w:rPr>
          <w:rFonts w:ascii="Times New Roman" w:hAnsi="Times New Roman" w:cs="Times New Roman"/>
          <w:sz w:val="24"/>
          <w:szCs w:val="24"/>
          <w:lang w:val="en-US"/>
          <w:rPrChange w:id="562" w:author="Microsoft Office User" w:date="2019-10-30T11:35:00Z">
            <w:rPr>
              <w:rFonts w:ascii="Times New Roman" w:hAnsi="Times New Roman" w:cs="Times New Roman"/>
              <w:sz w:val="24"/>
              <w:szCs w:val="24"/>
              <w:lang w:val="en-US"/>
            </w:rPr>
          </w:rPrChange>
        </w:rPr>
        <w:t xml:space="preserve">the </w:t>
      </w:r>
      <w:r w:rsidR="00727AD2" w:rsidRPr="000D46AE">
        <w:rPr>
          <w:rFonts w:ascii="Times New Roman" w:hAnsi="Times New Roman" w:cs="Times New Roman"/>
          <w:sz w:val="24"/>
          <w:szCs w:val="24"/>
          <w:lang w:val="en-US"/>
          <w:rPrChange w:id="563" w:author="Microsoft Office User" w:date="2019-10-30T11:35:00Z">
            <w:rPr>
              <w:rFonts w:ascii="Times New Roman" w:hAnsi="Times New Roman" w:cs="Times New Roman"/>
              <w:sz w:val="24"/>
              <w:szCs w:val="24"/>
              <w:lang w:val="en-US"/>
            </w:rPr>
          </w:rPrChange>
        </w:rPr>
        <w:t xml:space="preserve">moderators of </w:t>
      </w:r>
      <w:r w:rsidR="00687DDB" w:rsidRPr="000D46AE">
        <w:rPr>
          <w:rFonts w:ascii="Times New Roman" w:hAnsi="Times New Roman" w:cs="Times New Roman"/>
          <w:sz w:val="24"/>
          <w:szCs w:val="24"/>
          <w:lang w:val="en-US"/>
          <w:rPrChange w:id="564" w:author="Microsoft Office User" w:date="2019-10-30T11:35:00Z">
            <w:rPr>
              <w:rFonts w:ascii="Times New Roman" w:hAnsi="Times New Roman" w:cs="Times New Roman"/>
              <w:sz w:val="24"/>
              <w:szCs w:val="24"/>
              <w:lang w:val="en-US"/>
            </w:rPr>
          </w:rPrChange>
        </w:rPr>
        <w:t xml:space="preserve">scientific </w:t>
      </w:r>
      <w:r w:rsidR="00727AD2" w:rsidRPr="000D46AE">
        <w:rPr>
          <w:rFonts w:ascii="Times New Roman" w:hAnsi="Times New Roman" w:cs="Times New Roman"/>
          <w:sz w:val="24"/>
          <w:szCs w:val="24"/>
          <w:lang w:val="en-US"/>
          <w:rPrChange w:id="565" w:author="Microsoft Office User" w:date="2019-10-30T11:35:00Z">
            <w:rPr>
              <w:rFonts w:ascii="Times New Roman" w:hAnsi="Times New Roman" w:cs="Times New Roman"/>
              <w:sz w:val="24"/>
              <w:szCs w:val="24"/>
              <w:lang w:val="en-US"/>
            </w:rPr>
          </w:rPrChange>
        </w:rPr>
        <w:t>principle</w:t>
      </w:r>
      <w:r w:rsidR="00687DDB" w:rsidRPr="000D46AE">
        <w:rPr>
          <w:rFonts w:ascii="Times New Roman" w:hAnsi="Times New Roman" w:cs="Times New Roman"/>
          <w:sz w:val="24"/>
          <w:szCs w:val="24"/>
          <w:lang w:val="en-US"/>
          <w:rPrChange w:id="566" w:author="Microsoft Office User" w:date="2019-10-30T11:35:00Z">
            <w:rPr>
              <w:rFonts w:ascii="Times New Roman" w:hAnsi="Times New Roman" w:cs="Times New Roman"/>
              <w:sz w:val="24"/>
              <w:szCs w:val="24"/>
              <w:lang w:val="en-US"/>
            </w:rPr>
          </w:rPrChange>
        </w:rPr>
        <w:t>s</w:t>
      </w:r>
      <w:r w:rsidR="00727AD2" w:rsidRPr="000D46AE">
        <w:rPr>
          <w:rFonts w:ascii="Times New Roman" w:hAnsi="Times New Roman" w:cs="Times New Roman"/>
          <w:sz w:val="24"/>
          <w:szCs w:val="24"/>
          <w:lang w:val="en-US"/>
          <w:rPrChange w:id="567" w:author="Microsoft Office User" w:date="2019-10-30T11:35:00Z">
            <w:rPr>
              <w:rFonts w:ascii="Times New Roman" w:hAnsi="Times New Roman" w:cs="Times New Roman"/>
              <w:sz w:val="24"/>
              <w:szCs w:val="24"/>
              <w:lang w:val="en-US"/>
            </w:rPr>
          </w:rPrChange>
        </w:rPr>
        <w:t>. Like all functional scientific principles (e.g., gravity), the principle does not specify the mechanism by which instances of the principle are brought about, nor does it assume that the same mechanism mediates all instances of the principle. Although we will speculate about the mechanism underlying the shared features principles at the end of our paper, the main aim of the paper is to introduce the principle itself and illustrate its heuristic and predictive value.</w:t>
      </w:r>
    </w:p>
    <w:p w14:paraId="0B89EA97" w14:textId="5922D19F" w:rsidR="002A3219" w:rsidRPr="000D46AE" w:rsidRDefault="001E591D" w:rsidP="002A3219">
      <w:pPr>
        <w:spacing w:line="480" w:lineRule="auto"/>
        <w:ind w:firstLine="708"/>
        <w:rPr>
          <w:rFonts w:ascii="Times New Roman" w:hAnsi="Times New Roman" w:cs="Times New Roman"/>
          <w:sz w:val="24"/>
          <w:szCs w:val="24"/>
          <w:lang w:val="en-US"/>
          <w:rPrChange w:id="568"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b/>
          <w:sz w:val="24"/>
          <w:szCs w:val="24"/>
          <w:lang w:val="en-US"/>
          <w:rPrChange w:id="569" w:author="Microsoft Office User" w:date="2019-10-30T11:35:00Z">
            <w:rPr>
              <w:rFonts w:ascii="Times New Roman" w:hAnsi="Times New Roman" w:cs="Times New Roman"/>
              <w:b/>
              <w:sz w:val="24"/>
              <w:szCs w:val="24"/>
              <w:lang w:val="en-US"/>
            </w:rPr>
          </w:rPrChange>
        </w:rPr>
        <w:t>Heuristic Value</w:t>
      </w:r>
      <w:r w:rsidRPr="000D46AE">
        <w:rPr>
          <w:rFonts w:ascii="Times New Roman" w:hAnsi="Times New Roman" w:cs="Times New Roman"/>
          <w:sz w:val="24"/>
          <w:szCs w:val="24"/>
          <w:lang w:val="en-US"/>
          <w:rPrChange w:id="570" w:author="Microsoft Office User" w:date="2019-10-30T11:35:00Z">
            <w:rPr>
              <w:rFonts w:ascii="Times New Roman" w:hAnsi="Times New Roman" w:cs="Times New Roman"/>
              <w:sz w:val="24"/>
              <w:szCs w:val="24"/>
              <w:lang w:val="en-US"/>
            </w:rPr>
          </w:rPrChange>
        </w:rPr>
        <w:t>. The shared features principle</w:t>
      </w:r>
      <w:r w:rsidR="002A3219" w:rsidRPr="000D46AE">
        <w:rPr>
          <w:rFonts w:ascii="Times New Roman" w:hAnsi="Times New Roman" w:cs="Times New Roman"/>
          <w:sz w:val="24"/>
          <w:szCs w:val="24"/>
          <w:lang w:val="en-US"/>
          <w:rPrChange w:id="571" w:author="Microsoft Office User" w:date="2019-10-30T11:35:00Z">
            <w:rPr>
              <w:rFonts w:ascii="Times New Roman" w:hAnsi="Times New Roman" w:cs="Times New Roman"/>
              <w:sz w:val="24"/>
              <w:szCs w:val="24"/>
              <w:lang w:val="en-US"/>
            </w:rPr>
          </w:rPrChange>
        </w:rPr>
        <w:t xml:space="preserve"> </w:t>
      </w:r>
      <w:r w:rsidRPr="000D46AE">
        <w:rPr>
          <w:rFonts w:ascii="Times New Roman" w:hAnsi="Times New Roman" w:cs="Times New Roman"/>
          <w:sz w:val="24"/>
          <w:szCs w:val="24"/>
          <w:lang w:val="en-US"/>
          <w:rPrChange w:id="572" w:author="Microsoft Office User" w:date="2019-10-30T11:35:00Z">
            <w:rPr>
              <w:rFonts w:ascii="Times New Roman" w:hAnsi="Times New Roman" w:cs="Times New Roman"/>
              <w:sz w:val="24"/>
              <w:szCs w:val="24"/>
              <w:lang w:val="en-US"/>
            </w:rPr>
          </w:rPrChange>
        </w:rPr>
        <w:t xml:space="preserve">has </w:t>
      </w:r>
      <w:r w:rsidR="00AC428B" w:rsidRPr="000D46AE">
        <w:rPr>
          <w:rFonts w:ascii="Times New Roman" w:hAnsi="Times New Roman" w:cs="Times New Roman"/>
          <w:sz w:val="24"/>
          <w:szCs w:val="24"/>
          <w:lang w:val="en-US"/>
          <w:rPrChange w:id="573" w:author="Microsoft Office User" w:date="2019-10-30T11:35:00Z">
            <w:rPr>
              <w:rFonts w:ascii="Times New Roman" w:hAnsi="Times New Roman" w:cs="Times New Roman"/>
              <w:sz w:val="24"/>
              <w:szCs w:val="24"/>
              <w:lang w:val="en-US"/>
            </w:rPr>
          </w:rPrChange>
        </w:rPr>
        <w:t xml:space="preserve">considerable </w:t>
      </w:r>
      <w:r w:rsidRPr="000D46AE">
        <w:rPr>
          <w:rFonts w:ascii="Times New Roman" w:hAnsi="Times New Roman" w:cs="Times New Roman"/>
          <w:sz w:val="24"/>
          <w:szCs w:val="24"/>
          <w:lang w:val="en-US"/>
          <w:rPrChange w:id="574" w:author="Microsoft Office User" w:date="2019-10-30T11:35:00Z">
            <w:rPr>
              <w:rFonts w:ascii="Times New Roman" w:hAnsi="Times New Roman" w:cs="Times New Roman"/>
              <w:sz w:val="24"/>
              <w:szCs w:val="24"/>
              <w:lang w:val="en-US"/>
            </w:rPr>
          </w:rPrChange>
        </w:rPr>
        <w:t>heuristic value</w:t>
      </w:r>
      <w:r w:rsidR="00B56AF0" w:rsidRPr="000D46AE">
        <w:rPr>
          <w:rFonts w:ascii="Times New Roman" w:hAnsi="Times New Roman" w:cs="Times New Roman"/>
          <w:sz w:val="24"/>
          <w:szCs w:val="24"/>
          <w:lang w:val="en-US"/>
          <w:rPrChange w:id="575" w:author="Microsoft Office User" w:date="2019-10-30T11:35:00Z">
            <w:rPr>
              <w:rFonts w:ascii="Times New Roman" w:hAnsi="Times New Roman" w:cs="Times New Roman"/>
              <w:sz w:val="24"/>
              <w:szCs w:val="24"/>
              <w:lang w:val="en-US"/>
            </w:rPr>
          </w:rPrChange>
        </w:rPr>
        <w:t xml:space="preserve">. </w:t>
      </w:r>
      <w:r w:rsidR="00AC428B" w:rsidRPr="000D46AE">
        <w:rPr>
          <w:rFonts w:ascii="Times New Roman" w:hAnsi="Times New Roman" w:cs="Times New Roman"/>
          <w:sz w:val="24"/>
          <w:szCs w:val="24"/>
          <w:lang w:val="en-US"/>
          <w:rPrChange w:id="576" w:author="Microsoft Office User" w:date="2019-10-30T11:35:00Z">
            <w:rPr>
              <w:rFonts w:ascii="Times New Roman" w:hAnsi="Times New Roman" w:cs="Times New Roman"/>
              <w:sz w:val="24"/>
              <w:szCs w:val="24"/>
              <w:lang w:val="en-US"/>
            </w:rPr>
          </w:rPrChange>
        </w:rPr>
        <w:t xml:space="preserve">As illustrated above, </w:t>
      </w:r>
      <w:r w:rsidR="002A3219" w:rsidRPr="000D46AE">
        <w:rPr>
          <w:rFonts w:ascii="Times New Roman" w:hAnsi="Times New Roman" w:cs="Times New Roman"/>
          <w:sz w:val="24"/>
          <w:szCs w:val="24"/>
          <w:lang w:val="en-US"/>
          <w:rPrChange w:id="577" w:author="Microsoft Office User" w:date="2019-10-30T11:35:00Z">
            <w:rPr>
              <w:rFonts w:ascii="Times New Roman" w:hAnsi="Times New Roman" w:cs="Times New Roman"/>
              <w:sz w:val="24"/>
              <w:szCs w:val="24"/>
              <w:lang w:val="en-US"/>
            </w:rPr>
          </w:rPrChange>
        </w:rPr>
        <w:t xml:space="preserve">it can be applied to a wide variety of existing </w:t>
      </w:r>
      <w:r w:rsidR="00684F25" w:rsidRPr="000D46AE">
        <w:rPr>
          <w:rFonts w:ascii="Times New Roman" w:hAnsi="Times New Roman" w:cs="Times New Roman"/>
          <w:sz w:val="24"/>
          <w:szCs w:val="24"/>
          <w:lang w:val="en-US"/>
          <w:rPrChange w:id="578" w:author="Microsoft Office User" w:date="2019-10-30T11:35:00Z">
            <w:rPr>
              <w:rFonts w:ascii="Times New Roman" w:hAnsi="Times New Roman" w:cs="Times New Roman"/>
              <w:sz w:val="24"/>
              <w:szCs w:val="24"/>
              <w:lang w:val="en-US"/>
            </w:rPr>
          </w:rPrChange>
        </w:rPr>
        <w:t>phenomena that were never previously viewed as being connected</w:t>
      </w:r>
      <w:r w:rsidR="002D45E7" w:rsidRPr="000D46AE">
        <w:rPr>
          <w:rFonts w:ascii="Times New Roman" w:hAnsi="Times New Roman" w:cs="Times New Roman"/>
          <w:sz w:val="24"/>
          <w:szCs w:val="24"/>
          <w:lang w:val="en-US"/>
          <w:rPrChange w:id="579" w:author="Microsoft Office User" w:date="2019-10-30T11:35:00Z">
            <w:rPr>
              <w:rFonts w:ascii="Times New Roman" w:hAnsi="Times New Roman" w:cs="Times New Roman"/>
              <w:sz w:val="24"/>
              <w:szCs w:val="24"/>
              <w:lang w:val="en-US"/>
            </w:rPr>
          </w:rPrChange>
        </w:rPr>
        <w:t xml:space="preserve"> (e.g., </w:t>
      </w:r>
      <w:r w:rsidR="00604056" w:rsidRPr="000D46AE">
        <w:rPr>
          <w:rFonts w:ascii="Times New Roman" w:hAnsi="Times New Roman" w:cs="Times New Roman"/>
          <w:sz w:val="24"/>
          <w:szCs w:val="24"/>
          <w:lang w:val="en-US"/>
          <w:rPrChange w:id="580" w:author="Microsoft Office User" w:date="2019-10-30T11:35:00Z">
            <w:rPr>
              <w:rFonts w:ascii="Times New Roman" w:hAnsi="Times New Roman" w:cs="Times New Roman"/>
              <w:sz w:val="24"/>
              <w:szCs w:val="24"/>
              <w:lang w:val="en-US"/>
            </w:rPr>
          </w:rPrChange>
        </w:rPr>
        <w:t xml:space="preserve">it highlights commonalities and differences between effects in </w:t>
      </w:r>
      <w:r w:rsidR="002D45E7" w:rsidRPr="000D46AE">
        <w:rPr>
          <w:rFonts w:ascii="Times New Roman" w:hAnsi="Times New Roman" w:cs="Times New Roman"/>
          <w:sz w:val="24"/>
          <w:szCs w:val="24"/>
          <w:lang w:val="en-US"/>
          <w:rPrChange w:id="581" w:author="Microsoft Office User" w:date="2019-10-30T11:35:00Z">
            <w:rPr>
              <w:rFonts w:ascii="Times New Roman" w:hAnsi="Times New Roman" w:cs="Times New Roman"/>
              <w:sz w:val="24"/>
              <w:szCs w:val="24"/>
              <w:lang w:val="en-US"/>
            </w:rPr>
          </w:rPrChange>
        </w:rPr>
        <w:t>person perception and counterfeit branding)</w:t>
      </w:r>
      <w:r w:rsidR="00B56AF0" w:rsidRPr="000D46AE">
        <w:rPr>
          <w:rFonts w:ascii="Times New Roman" w:hAnsi="Times New Roman" w:cs="Times New Roman"/>
          <w:sz w:val="24"/>
          <w:szCs w:val="24"/>
          <w:lang w:val="en-US"/>
          <w:rPrChange w:id="582" w:author="Microsoft Office User" w:date="2019-10-30T11:35:00Z">
            <w:rPr>
              <w:rFonts w:ascii="Times New Roman" w:hAnsi="Times New Roman" w:cs="Times New Roman"/>
              <w:sz w:val="24"/>
              <w:szCs w:val="24"/>
              <w:lang w:val="en-US"/>
            </w:rPr>
          </w:rPrChange>
        </w:rPr>
        <w:t>.</w:t>
      </w:r>
      <w:r w:rsidR="00AC428B" w:rsidRPr="000D46AE">
        <w:rPr>
          <w:rFonts w:ascii="Times New Roman" w:hAnsi="Times New Roman" w:cs="Times New Roman"/>
          <w:sz w:val="24"/>
          <w:szCs w:val="24"/>
          <w:lang w:val="en-US"/>
          <w:rPrChange w:id="583" w:author="Microsoft Office User" w:date="2019-10-30T11:35:00Z">
            <w:rPr>
              <w:rFonts w:ascii="Times New Roman" w:hAnsi="Times New Roman" w:cs="Times New Roman"/>
              <w:sz w:val="24"/>
              <w:szCs w:val="24"/>
              <w:lang w:val="en-US"/>
            </w:rPr>
          </w:rPrChange>
        </w:rPr>
        <w:t xml:space="preserve"> The unifying nature of the principle can be </w:t>
      </w:r>
      <w:r w:rsidR="00A7590F" w:rsidRPr="000D46AE">
        <w:rPr>
          <w:rFonts w:ascii="Times New Roman" w:hAnsi="Times New Roman" w:cs="Times New Roman"/>
          <w:sz w:val="24"/>
          <w:szCs w:val="24"/>
          <w:lang w:val="en-US"/>
          <w:rPrChange w:id="584" w:author="Microsoft Office User" w:date="2019-10-30T11:35:00Z">
            <w:rPr>
              <w:rFonts w:ascii="Times New Roman" w:hAnsi="Times New Roman" w:cs="Times New Roman"/>
              <w:sz w:val="24"/>
              <w:szCs w:val="24"/>
              <w:lang w:val="en-US"/>
            </w:rPr>
          </w:rPrChange>
        </w:rPr>
        <w:t xml:space="preserve">further </w:t>
      </w:r>
      <w:r w:rsidR="00AC428B" w:rsidRPr="000D46AE">
        <w:rPr>
          <w:rFonts w:ascii="Times New Roman" w:hAnsi="Times New Roman" w:cs="Times New Roman"/>
          <w:sz w:val="24"/>
          <w:szCs w:val="24"/>
          <w:lang w:val="en-US"/>
          <w:rPrChange w:id="585" w:author="Microsoft Office User" w:date="2019-10-30T11:35:00Z">
            <w:rPr>
              <w:rFonts w:ascii="Times New Roman" w:hAnsi="Times New Roman" w:cs="Times New Roman"/>
              <w:sz w:val="24"/>
              <w:szCs w:val="24"/>
              <w:lang w:val="en-US"/>
            </w:rPr>
          </w:rPrChange>
        </w:rPr>
        <w:t xml:space="preserve">strengthened by using the terms of the feature transformation framework. Until now, </w:t>
      </w:r>
      <w:r w:rsidR="00F26E71" w:rsidRPr="000D46AE">
        <w:rPr>
          <w:rFonts w:ascii="Times New Roman" w:hAnsi="Times New Roman" w:cs="Times New Roman"/>
          <w:sz w:val="24"/>
          <w:szCs w:val="24"/>
          <w:lang w:val="en-US"/>
          <w:rPrChange w:id="586" w:author="Microsoft Office User" w:date="2019-10-30T11:35:00Z">
            <w:rPr>
              <w:rFonts w:ascii="Times New Roman" w:hAnsi="Times New Roman" w:cs="Times New Roman"/>
              <w:sz w:val="24"/>
              <w:szCs w:val="24"/>
              <w:lang w:val="en-US"/>
            </w:rPr>
          </w:rPrChange>
        </w:rPr>
        <w:t xml:space="preserve">the social, </w:t>
      </w:r>
      <w:r w:rsidR="00E241DA" w:rsidRPr="000D46AE">
        <w:rPr>
          <w:rFonts w:ascii="Times New Roman" w:hAnsi="Times New Roman" w:cs="Times New Roman"/>
          <w:sz w:val="24"/>
          <w:szCs w:val="24"/>
          <w:lang w:val="en-US"/>
          <w:rPrChange w:id="587" w:author="Microsoft Office User" w:date="2019-10-30T11:35:00Z">
            <w:rPr>
              <w:rFonts w:ascii="Times New Roman" w:hAnsi="Times New Roman" w:cs="Times New Roman"/>
              <w:sz w:val="24"/>
              <w:szCs w:val="24"/>
              <w:lang w:val="en-US"/>
            </w:rPr>
          </w:rPrChange>
        </w:rPr>
        <w:t xml:space="preserve">persuasion, </w:t>
      </w:r>
      <w:r w:rsidR="00F26E71" w:rsidRPr="000D46AE">
        <w:rPr>
          <w:rFonts w:ascii="Times New Roman" w:hAnsi="Times New Roman" w:cs="Times New Roman"/>
          <w:sz w:val="24"/>
          <w:szCs w:val="24"/>
          <w:lang w:val="en-US"/>
          <w:rPrChange w:id="588" w:author="Microsoft Office User" w:date="2019-10-30T11:35:00Z">
            <w:rPr>
              <w:rFonts w:ascii="Times New Roman" w:hAnsi="Times New Roman" w:cs="Times New Roman"/>
              <w:sz w:val="24"/>
              <w:szCs w:val="24"/>
              <w:lang w:val="en-US"/>
            </w:rPr>
          </w:rPrChange>
        </w:rPr>
        <w:t xml:space="preserve">marketing, moral, and learning </w:t>
      </w:r>
      <w:r w:rsidR="00E241DA" w:rsidRPr="000D46AE">
        <w:rPr>
          <w:rFonts w:ascii="Times New Roman" w:hAnsi="Times New Roman" w:cs="Times New Roman"/>
          <w:sz w:val="24"/>
          <w:szCs w:val="24"/>
          <w:lang w:val="en-US"/>
          <w:rPrChange w:id="589" w:author="Microsoft Office User" w:date="2019-10-30T11:35:00Z">
            <w:rPr>
              <w:rFonts w:ascii="Times New Roman" w:hAnsi="Times New Roman" w:cs="Times New Roman"/>
              <w:sz w:val="24"/>
              <w:szCs w:val="24"/>
              <w:lang w:val="en-US"/>
            </w:rPr>
          </w:rPrChange>
        </w:rPr>
        <w:t xml:space="preserve">psychology </w:t>
      </w:r>
      <w:r w:rsidR="00F26E71" w:rsidRPr="000D46AE">
        <w:rPr>
          <w:rFonts w:ascii="Times New Roman" w:hAnsi="Times New Roman" w:cs="Times New Roman"/>
          <w:sz w:val="24"/>
          <w:szCs w:val="24"/>
          <w:lang w:val="en-US"/>
          <w:rPrChange w:id="590" w:author="Microsoft Office User" w:date="2019-10-30T11:35:00Z">
            <w:rPr>
              <w:rFonts w:ascii="Times New Roman" w:hAnsi="Times New Roman" w:cs="Times New Roman"/>
              <w:sz w:val="24"/>
              <w:szCs w:val="24"/>
              <w:lang w:val="en-US"/>
            </w:rPr>
          </w:rPrChange>
        </w:rPr>
        <w:t>literatures</w:t>
      </w:r>
      <w:r w:rsidR="00E241DA" w:rsidRPr="000D46AE">
        <w:rPr>
          <w:rFonts w:ascii="Times New Roman" w:hAnsi="Times New Roman" w:cs="Times New Roman"/>
          <w:sz w:val="24"/>
          <w:szCs w:val="24"/>
          <w:lang w:val="en-US"/>
          <w:rPrChange w:id="591" w:author="Microsoft Office User" w:date="2019-10-30T11:35:00Z">
            <w:rPr>
              <w:rFonts w:ascii="Times New Roman" w:hAnsi="Times New Roman" w:cs="Times New Roman"/>
              <w:sz w:val="24"/>
              <w:szCs w:val="24"/>
              <w:lang w:val="en-US"/>
            </w:rPr>
          </w:rPrChange>
        </w:rPr>
        <w:t xml:space="preserve"> </w:t>
      </w:r>
      <w:r w:rsidR="00A73F49" w:rsidRPr="000D46AE">
        <w:rPr>
          <w:rFonts w:ascii="Times New Roman" w:hAnsi="Times New Roman" w:cs="Times New Roman"/>
          <w:sz w:val="24"/>
          <w:szCs w:val="24"/>
          <w:lang w:val="en-US"/>
          <w:rPrChange w:id="592" w:author="Microsoft Office User" w:date="2019-10-30T11:35:00Z">
            <w:rPr>
              <w:rFonts w:ascii="Times New Roman" w:hAnsi="Times New Roman" w:cs="Times New Roman"/>
              <w:sz w:val="24"/>
              <w:szCs w:val="24"/>
              <w:lang w:val="en-US"/>
            </w:rPr>
          </w:rPrChange>
        </w:rPr>
        <w:t xml:space="preserve">each </w:t>
      </w:r>
      <w:r w:rsidR="00E241DA" w:rsidRPr="000D46AE">
        <w:rPr>
          <w:rFonts w:ascii="Times New Roman" w:hAnsi="Times New Roman" w:cs="Times New Roman"/>
          <w:sz w:val="24"/>
          <w:szCs w:val="24"/>
          <w:lang w:val="en-US"/>
          <w:rPrChange w:id="593" w:author="Microsoft Office User" w:date="2019-10-30T11:35:00Z">
            <w:rPr>
              <w:rFonts w:ascii="Times New Roman" w:hAnsi="Times New Roman" w:cs="Times New Roman"/>
              <w:sz w:val="24"/>
              <w:szCs w:val="24"/>
              <w:lang w:val="en-US"/>
            </w:rPr>
          </w:rPrChange>
        </w:rPr>
        <w:t>adopt</w:t>
      </w:r>
      <w:r w:rsidR="00A7590F" w:rsidRPr="000D46AE">
        <w:rPr>
          <w:rFonts w:ascii="Times New Roman" w:hAnsi="Times New Roman" w:cs="Times New Roman"/>
          <w:sz w:val="24"/>
          <w:szCs w:val="24"/>
          <w:lang w:val="en-US"/>
          <w:rPrChange w:id="594" w:author="Microsoft Office User" w:date="2019-10-30T11:35:00Z">
            <w:rPr>
              <w:rFonts w:ascii="Times New Roman" w:hAnsi="Times New Roman" w:cs="Times New Roman"/>
              <w:sz w:val="24"/>
              <w:szCs w:val="24"/>
              <w:lang w:val="en-US"/>
            </w:rPr>
          </w:rPrChange>
        </w:rPr>
        <w:t>ed</w:t>
      </w:r>
      <w:r w:rsidR="00E241DA" w:rsidRPr="000D46AE">
        <w:rPr>
          <w:rFonts w:ascii="Times New Roman" w:hAnsi="Times New Roman" w:cs="Times New Roman"/>
          <w:sz w:val="24"/>
          <w:szCs w:val="24"/>
          <w:lang w:val="en-US"/>
          <w:rPrChange w:id="595" w:author="Microsoft Office User" w:date="2019-10-30T11:35:00Z">
            <w:rPr>
              <w:rFonts w:ascii="Times New Roman" w:hAnsi="Times New Roman" w:cs="Times New Roman"/>
              <w:sz w:val="24"/>
              <w:szCs w:val="24"/>
              <w:lang w:val="en-US"/>
            </w:rPr>
          </w:rPrChange>
        </w:rPr>
        <w:t xml:space="preserve"> </w:t>
      </w:r>
      <w:r w:rsidR="00A73F49" w:rsidRPr="000D46AE">
        <w:rPr>
          <w:rFonts w:ascii="Times New Roman" w:hAnsi="Times New Roman" w:cs="Times New Roman"/>
          <w:sz w:val="24"/>
          <w:szCs w:val="24"/>
          <w:lang w:val="en-US"/>
          <w:rPrChange w:id="596" w:author="Microsoft Office User" w:date="2019-10-30T11:35:00Z">
            <w:rPr>
              <w:rFonts w:ascii="Times New Roman" w:hAnsi="Times New Roman" w:cs="Times New Roman"/>
              <w:sz w:val="24"/>
              <w:szCs w:val="24"/>
              <w:lang w:val="en-US"/>
            </w:rPr>
          </w:rPrChange>
        </w:rPr>
        <w:t>different terms</w:t>
      </w:r>
      <w:r w:rsidR="00AC428B" w:rsidRPr="000D46AE">
        <w:rPr>
          <w:rFonts w:ascii="Times New Roman" w:hAnsi="Times New Roman" w:cs="Times New Roman"/>
          <w:sz w:val="24"/>
          <w:szCs w:val="24"/>
          <w:lang w:val="en-US"/>
          <w:rPrChange w:id="597" w:author="Microsoft Office User" w:date="2019-10-30T11:35:00Z">
            <w:rPr>
              <w:rFonts w:ascii="Times New Roman" w:hAnsi="Times New Roman" w:cs="Times New Roman"/>
              <w:sz w:val="24"/>
              <w:szCs w:val="24"/>
              <w:lang w:val="en-US"/>
            </w:rPr>
          </w:rPrChange>
        </w:rPr>
        <w:t xml:space="preserve"> when describing instances of the shared features principle. As a result</w:t>
      </w:r>
      <w:r w:rsidR="00A73F49" w:rsidRPr="000D46AE">
        <w:rPr>
          <w:rFonts w:ascii="Times New Roman" w:hAnsi="Times New Roman" w:cs="Times New Roman"/>
          <w:sz w:val="24"/>
          <w:szCs w:val="24"/>
          <w:lang w:val="en-US"/>
          <w:rPrChange w:id="598" w:author="Microsoft Office User" w:date="2019-10-30T11:35:00Z">
            <w:rPr>
              <w:rFonts w:ascii="Times New Roman" w:hAnsi="Times New Roman" w:cs="Times New Roman"/>
              <w:sz w:val="24"/>
              <w:szCs w:val="24"/>
              <w:lang w:val="en-US"/>
            </w:rPr>
          </w:rPrChange>
        </w:rPr>
        <w:t xml:space="preserve">, </w:t>
      </w:r>
      <w:r w:rsidR="002A3219" w:rsidRPr="000D46AE">
        <w:rPr>
          <w:rFonts w:ascii="Times New Roman" w:hAnsi="Times New Roman" w:cs="Times New Roman"/>
          <w:sz w:val="24"/>
          <w:szCs w:val="24"/>
          <w:lang w:val="en-US"/>
          <w:rPrChange w:id="599" w:author="Microsoft Office User" w:date="2019-10-30T11:35:00Z">
            <w:rPr>
              <w:rFonts w:ascii="Times New Roman" w:hAnsi="Times New Roman" w:cs="Times New Roman"/>
              <w:sz w:val="24"/>
              <w:szCs w:val="24"/>
              <w:lang w:val="en-US"/>
            </w:rPr>
          </w:rPrChange>
        </w:rPr>
        <w:t xml:space="preserve">there </w:t>
      </w:r>
      <w:r w:rsidR="00CB5434" w:rsidRPr="000D46AE">
        <w:rPr>
          <w:rFonts w:ascii="Times New Roman" w:hAnsi="Times New Roman" w:cs="Times New Roman"/>
          <w:sz w:val="24"/>
          <w:szCs w:val="24"/>
          <w:lang w:val="en-US"/>
          <w:rPrChange w:id="600" w:author="Microsoft Office User" w:date="2019-10-30T11:35:00Z">
            <w:rPr>
              <w:rFonts w:ascii="Times New Roman" w:hAnsi="Times New Roman" w:cs="Times New Roman"/>
              <w:sz w:val="24"/>
              <w:szCs w:val="24"/>
              <w:lang w:val="en-US"/>
            </w:rPr>
          </w:rPrChange>
        </w:rPr>
        <w:t xml:space="preserve">is </w:t>
      </w:r>
      <w:r w:rsidR="002A3219" w:rsidRPr="000D46AE">
        <w:rPr>
          <w:rFonts w:ascii="Times New Roman" w:hAnsi="Times New Roman" w:cs="Times New Roman"/>
          <w:sz w:val="24"/>
          <w:szCs w:val="24"/>
          <w:lang w:val="en-US"/>
          <w:rPrChange w:id="601" w:author="Microsoft Office User" w:date="2019-10-30T11:35:00Z">
            <w:rPr>
              <w:rFonts w:ascii="Times New Roman" w:hAnsi="Times New Roman" w:cs="Times New Roman"/>
              <w:sz w:val="24"/>
              <w:szCs w:val="24"/>
              <w:lang w:val="en-US"/>
            </w:rPr>
          </w:rPrChange>
        </w:rPr>
        <w:t>currently a</w:t>
      </w:r>
      <w:r w:rsidR="002E4B29" w:rsidRPr="000D46AE">
        <w:rPr>
          <w:rFonts w:ascii="Times New Roman" w:hAnsi="Times New Roman" w:cs="Times New Roman"/>
          <w:sz w:val="24"/>
          <w:szCs w:val="24"/>
          <w:lang w:val="en-US"/>
          <w:rPrChange w:id="602" w:author="Microsoft Office User" w:date="2019-10-30T11:35:00Z">
            <w:rPr>
              <w:rFonts w:ascii="Times New Roman" w:hAnsi="Times New Roman" w:cs="Times New Roman"/>
              <w:sz w:val="24"/>
              <w:szCs w:val="24"/>
              <w:lang w:val="en-US"/>
            </w:rPr>
          </w:rPrChange>
        </w:rPr>
        <w:t xml:space="preserve"> </w:t>
      </w:r>
      <w:r w:rsidR="00F26E71" w:rsidRPr="000D46AE">
        <w:rPr>
          <w:rFonts w:ascii="Times New Roman" w:hAnsi="Times New Roman" w:cs="Times New Roman"/>
          <w:sz w:val="24"/>
          <w:szCs w:val="24"/>
          <w:lang w:val="en-US"/>
          <w:rPrChange w:id="603" w:author="Microsoft Office User" w:date="2019-10-30T11:35:00Z">
            <w:rPr>
              <w:rFonts w:ascii="Times New Roman" w:hAnsi="Times New Roman" w:cs="Times New Roman"/>
              <w:sz w:val="24"/>
              <w:szCs w:val="24"/>
              <w:lang w:val="en-US"/>
            </w:rPr>
          </w:rPrChange>
        </w:rPr>
        <w:t xml:space="preserve">multiplicity of </w:t>
      </w:r>
      <w:r w:rsidR="0070223D" w:rsidRPr="000D46AE">
        <w:rPr>
          <w:rFonts w:ascii="Times New Roman" w:hAnsi="Times New Roman" w:cs="Times New Roman"/>
          <w:sz w:val="24"/>
          <w:szCs w:val="24"/>
          <w:lang w:val="en-US"/>
          <w:rPrChange w:id="604" w:author="Microsoft Office User" w:date="2019-10-30T11:35:00Z">
            <w:rPr>
              <w:rFonts w:ascii="Times New Roman" w:hAnsi="Times New Roman" w:cs="Times New Roman"/>
              <w:sz w:val="24"/>
              <w:szCs w:val="24"/>
              <w:lang w:val="en-US"/>
            </w:rPr>
          </w:rPrChange>
        </w:rPr>
        <w:t xml:space="preserve">concepts </w:t>
      </w:r>
      <w:r w:rsidR="002A3219" w:rsidRPr="000D46AE">
        <w:rPr>
          <w:rFonts w:ascii="Times New Roman" w:hAnsi="Times New Roman" w:cs="Times New Roman"/>
          <w:sz w:val="24"/>
          <w:szCs w:val="24"/>
          <w:lang w:val="en-US"/>
          <w:rPrChange w:id="605" w:author="Microsoft Office User" w:date="2019-10-30T11:35:00Z">
            <w:rPr>
              <w:rFonts w:ascii="Times New Roman" w:hAnsi="Times New Roman" w:cs="Times New Roman"/>
              <w:sz w:val="24"/>
              <w:szCs w:val="24"/>
              <w:lang w:val="en-US"/>
            </w:rPr>
          </w:rPrChange>
        </w:rPr>
        <w:t xml:space="preserve">that </w:t>
      </w:r>
      <w:r w:rsidR="00057A2E" w:rsidRPr="000D46AE">
        <w:rPr>
          <w:rFonts w:ascii="Times New Roman" w:hAnsi="Times New Roman" w:cs="Times New Roman"/>
          <w:sz w:val="24"/>
          <w:szCs w:val="24"/>
          <w:lang w:val="en-US"/>
          <w:rPrChange w:id="606" w:author="Microsoft Office User" w:date="2019-10-30T11:35:00Z">
            <w:rPr>
              <w:rFonts w:ascii="Times New Roman" w:hAnsi="Times New Roman" w:cs="Times New Roman"/>
              <w:sz w:val="24"/>
              <w:szCs w:val="24"/>
              <w:lang w:val="en-US"/>
            </w:rPr>
          </w:rPrChange>
        </w:rPr>
        <w:t>can undermine</w:t>
      </w:r>
      <w:r w:rsidR="002A3219" w:rsidRPr="000D46AE">
        <w:rPr>
          <w:rFonts w:ascii="Times New Roman" w:hAnsi="Times New Roman" w:cs="Times New Roman"/>
          <w:sz w:val="24"/>
          <w:szCs w:val="24"/>
          <w:lang w:val="en-US"/>
          <w:rPrChange w:id="607" w:author="Microsoft Office User" w:date="2019-10-30T11:35:00Z">
            <w:rPr>
              <w:rFonts w:ascii="Times New Roman" w:hAnsi="Times New Roman" w:cs="Times New Roman"/>
              <w:sz w:val="24"/>
              <w:szCs w:val="24"/>
              <w:lang w:val="en-US"/>
            </w:rPr>
          </w:rPrChange>
        </w:rPr>
        <w:t xml:space="preserve"> </w:t>
      </w:r>
      <w:r w:rsidR="00057A2E" w:rsidRPr="000D46AE">
        <w:rPr>
          <w:rFonts w:ascii="Times New Roman" w:hAnsi="Times New Roman" w:cs="Times New Roman"/>
          <w:sz w:val="24"/>
          <w:szCs w:val="24"/>
          <w:lang w:val="en-US"/>
          <w:rPrChange w:id="608" w:author="Microsoft Office User" w:date="2019-10-30T11:35:00Z">
            <w:rPr>
              <w:rFonts w:ascii="Times New Roman" w:hAnsi="Times New Roman" w:cs="Times New Roman"/>
              <w:sz w:val="24"/>
              <w:szCs w:val="24"/>
              <w:lang w:val="en-US"/>
            </w:rPr>
          </w:rPrChange>
        </w:rPr>
        <w:t xml:space="preserve">our </w:t>
      </w:r>
      <w:r w:rsidR="00F26E71" w:rsidRPr="000D46AE">
        <w:rPr>
          <w:rFonts w:ascii="Times New Roman" w:hAnsi="Times New Roman" w:cs="Times New Roman"/>
          <w:sz w:val="24"/>
          <w:szCs w:val="24"/>
          <w:lang w:val="en-US"/>
          <w:rPrChange w:id="609" w:author="Microsoft Office User" w:date="2019-10-30T11:35:00Z">
            <w:rPr>
              <w:rFonts w:ascii="Times New Roman" w:hAnsi="Times New Roman" w:cs="Times New Roman"/>
              <w:sz w:val="24"/>
              <w:szCs w:val="24"/>
              <w:lang w:val="en-US"/>
            </w:rPr>
          </w:rPrChange>
        </w:rPr>
        <w:t xml:space="preserve">ability to </w:t>
      </w:r>
      <w:r w:rsidR="00A73F49" w:rsidRPr="000D46AE">
        <w:rPr>
          <w:rFonts w:ascii="Times New Roman" w:hAnsi="Times New Roman" w:cs="Times New Roman"/>
          <w:sz w:val="24"/>
          <w:szCs w:val="24"/>
          <w:lang w:val="en-US"/>
          <w:rPrChange w:id="610" w:author="Microsoft Office User" w:date="2019-10-30T11:35:00Z">
            <w:rPr>
              <w:rFonts w:ascii="Times New Roman" w:hAnsi="Times New Roman" w:cs="Times New Roman"/>
              <w:sz w:val="24"/>
              <w:szCs w:val="24"/>
              <w:lang w:val="en-US"/>
            </w:rPr>
          </w:rPrChange>
        </w:rPr>
        <w:t xml:space="preserve">‘see the forest through the trees’ (i.e., to </w:t>
      </w:r>
      <w:r w:rsidR="002E4B29" w:rsidRPr="000D46AE">
        <w:rPr>
          <w:rFonts w:ascii="Times New Roman" w:hAnsi="Times New Roman" w:cs="Times New Roman"/>
          <w:sz w:val="24"/>
          <w:szCs w:val="24"/>
          <w:lang w:val="en-US"/>
          <w:rPrChange w:id="611" w:author="Microsoft Office User" w:date="2019-10-30T11:35:00Z">
            <w:rPr>
              <w:rFonts w:ascii="Times New Roman" w:hAnsi="Times New Roman" w:cs="Times New Roman"/>
              <w:sz w:val="24"/>
              <w:szCs w:val="24"/>
              <w:lang w:val="en-US"/>
            </w:rPr>
          </w:rPrChange>
        </w:rPr>
        <w:t xml:space="preserve">identify </w:t>
      </w:r>
      <w:r w:rsidR="00F26E71" w:rsidRPr="000D46AE">
        <w:rPr>
          <w:rFonts w:ascii="Times New Roman" w:hAnsi="Times New Roman" w:cs="Times New Roman"/>
          <w:sz w:val="24"/>
          <w:szCs w:val="24"/>
          <w:lang w:val="en-US"/>
          <w:rPrChange w:id="612" w:author="Microsoft Office User" w:date="2019-10-30T11:35:00Z">
            <w:rPr>
              <w:rFonts w:ascii="Times New Roman" w:hAnsi="Times New Roman" w:cs="Times New Roman"/>
              <w:sz w:val="24"/>
              <w:szCs w:val="24"/>
              <w:lang w:val="en-US"/>
            </w:rPr>
          </w:rPrChange>
        </w:rPr>
        <w:t>what is genuinely similar or different</w:t>
      </w:r>
      <w:r w:rsidR="00A73F49" w:rsidRPr="000D46AE">
        <w:rPr>
          <w:rFonts w:ascii="Times New Roman" w:hAnsi="Times New Roman" w:cs="Times New Roman"/>
          <w:sz w:val="24"/>
          <w:szCs w:val="24"/>
          <w:lang w:val="en-US"/>
          <w:rPrChange w:id="613" w:author="Microsoft Office User" w:date="2019-10-30T11:35:00Z">
            <w:rPr>
              <w:rFonts w:ascii="Times New Roman" w:hAnsi="Times New Roman" w:cs="Times New Roman"/>
              <w:sz w:val="24"/>
              <w:szCs w:val="24"/>
              <w:lang w:val="en-US"/>
            </w:rPr>
          </w:rPrChange>
        </w:rPr>
        <w:t xml:space="preserve"> between various types of shared feature effects)</w:t>
      </w:r>
      <w:r w:rsidR="00F26E71" w:rsidRPr="000D46AE">
        <w:rPr>
          <w:rFonts w:ascii="Times New Roman" w:hAnsi="Times New Roman" w:cs="Times New Roman"/>
          <w:sz w:val="24"/>
          <w:szCs w:val="24"/>
          <w:lang w:val="en-US"/>
          <w:rPrChange w:id="614" w:author="Microsoft Office User" w:date="2019-10-30T11:35:00Z">
            <w:rPr>
              <w:rFonts w:ascii="Times New Roman" w:hAnsi="Times New Roman" w:cs="Times New Roman"/>
              <w:sz w:val="24"/>
              <w:szCs w:val="24"/>
              <w:lang w:val="en-US"/>
            </w:rPr>
          </w:rPrChange>
        </w:rPr>
        <w:t xml:space="preserve">. For instance, evaluative and attribute conditioning </w:t>
      </w:r>
      <w:r w:rsidR="002D45E7" w:rsidRPr="000D46AE">
        <w:rPr>
          <w:rFonts w:ascii="Times New Roman" w:hAnsi="Times New Roman" w:cs="Times New Roman"/>
          <w:sz w:val="24"/>
          <w:szCs w:val="24"/>
          <w:lang w:val="en-US"/>
          <w:rPrChange w:id="615" w:author="Microsoft Office User" w:date="2019-10-30T11:35:00Z">
            <w:rPr>
              <w:rFonts w:ascii="Times New Roman" w:hAnsi="Times New Roman" w:cs="Times New Roman"/>
              <w:sz w:val="24"/>
              <w:szCs w:val="24"/>
              <w:lang w:val="en-US"/>
            </w:rPr>
          </w:rPrChange>
        </w:rPr>
        <w:t>research</w:t>
      </w:r>
      <w:r w:rsidR="00A73F49" w:rsidRPr="000D46AE">
        <w:rPr>
          <w:rFonts w:ascii="Times New Roman" w:hAnsi="Times New Roman" w:cs="Times New Roman"/>
          <w:sz w:val="24"/>
          <w:szCs w:val="24"/>
          <w:lang w:val="en-US"/>
          <w:rPrChange w:id="616" w:author="Microsoft Office User" w:date="2019-10-30T11:35:00Z">
            <w:rPr>
              <w:rFonts w:ascii="Times New Roman" w:hAnsi="Times New Roman" w:cs="Times New Roman"/>
              <w:sz w:val="24"/>
              <w:szCs w:val="24"/>
              <w:lang w:val="en-US"/>
            </w:rPr>
          </w:rPrChange>
        </w:rPr>
        <w:t xml:space="preserve"> </w:t>
      </w:r>
      <w:r w:rsidR="0070223D" w:rsidRPr="000D46AE">
        <w:rPr>
          <w:rFonts w:ascii="Times New Roman" w:hAnsi="Times New Roman" w:cs="Times New Roman"/>
          <w:sz w:val="24"/>
          <w:szCs w:val="24"/>
          <w:lang w:val="en-US"/>
          <w:rPrChange w:id="617" w:author="Microsoft Office User" w:date="2019-10-30T11:35:00Z">
            <w:rPr>
              <w:rFonts w:ascii="Times New Roman" w:hAnsi="Times New Roman" w:cs="Times New Roman"/>
              <w:sz w:val="24"/>
              <w:szCs w:val="24"/>
              <w:lang w:val="en-US"/>
            </w:rPr>
          </w:rPrChange>
        </w:rPr>
        <w:t>refer</w:t>
      </w:r>
      <w:r w:rsidR="002D45E7" w:rsidRPr="000D46AE">
        <w:rPr>
          <w:rFonts w:ascii="Times New Roman" w:hAnsi="Times New Roman" w:cs="Times New Roman"/>
          <w:sz w:val="24"/>
          <w:szCs w:val="24"/>
          <w:lang w:val="en-US"/>
          <w:rPrChange w:id="618" w:author="Microsoft Office User" w:date="2019-10-30T11:35:00Z">
            <w:rPr>
              <w:rFonts w:ascii="Times New Roman" w:hAnsi="Times New Roman" w:cs="Times New Roman"/>
              <w:sz w:val="24"/>
              <w:szCs w:val="24"/>
              <w:lang w:val="en-US"/>
            </w:rPr>
          </w:rPrChange>
        </w:rPr>
        <w:t>s</w:t>
      </w:r>
      <w:r w:rsidR="0070223D" w:rsidRPr="000D46AE">
        <w:rPr>
          <w:rFonts w:ascii="Times New Roman" w:hAnsi="Times New Roman" w:cs="Times New Roman"/>
          <w:sz w:val="24"/>
          <w:szCs w:val="24"/>
          <w:lang w:val="en-US"/>
          <w:rPrChange w:id="619" w:author="Microsoft Office User" w:date="2019-10-30T11:35:00Z">
            <w:rPr>
              <w:rFonts w:ascii="Times New Roman" w:hAnsi="Times New Roman" w:cs="Times New Roman"/>
              <w:sz w:val="24"/>
              <w:szCs w:val="24"/>
              <w:lang w:val="en-US"/>
            </w:rPr>
          </w:rPrChange>
        </w:rPr>
        <w:t xml:space="preserve"> to </w:t>
      </w:r>
      <w:r w:rsidR="00F26E71" w:rsidRPr="000D46AE">
        <w:rPr>
          <w:rFonts w:ascii="Times New Roman" w:hAnsi="Times New Roman" w:cs="Times New Roman"/>
          <w:sz w:val="24"/>
          <w:szCs w:val="24"/>
          <w:lang w:val="en-US"/>
          <w:rPrChange w:id="620" w:author="Microsoft Office User" w:date="2019-10-30T11:35:00Z">
            <w:rPr>
              <w:rFonts w:ascii="Times New Roman" w:hAnsi="Times New Roman" w:cs="Times New Roman"/>
              <w:sz w:val="24"/>
              <w:szCs w:val="24"/>
              <w:lang w:val="en-US"/>
            </w:rPr>
          </w:rPrChange>
        </w:rPr>
        <w:t xml:space="preserve">conditioned (CS) and unconditioned stimuli (US), whereas operant conditioning </w:t>
      </w:r>
      <w:r w:rsidR="002D45E7" w:rsidRPr="000D46AE">
        <w:rPr>
          <w:rFonts w:ascii="Times New Roman" w:hAnsi="Times New Roman" w:cs="Times New Roman"/>
          <w:sz w:val="24"/>
          <w:szCs w:val="24"/>
          <w:lang w:val="en-US"/>
          <w:rPrChange w:id="621" w:author="Microsoft Office User" w:date="2019-10-30T11:35:00Z">
            <w:rPr>
              <w:rFonts w:ascii="Times New Roman" w:hAnsi="Times New Roman" w:cs="Times New Roman"/>
              <w:sz w:val="24"/>
              <w:szCs w:val="24"/>
              <w:lang w:val="en-US"/>
            </w:rPr>
          </w:rPrChange>
        </w:rPr>
        <w:t>research</w:t>
      </w:r>
      <w:r w:rsidR="00A73F49" w:rsidRPr="000D46AE">
        <w:rPr>
          <w:rFonts w:ascii="Times New Roman" w:hAnsi="Times New Roman" w:cs="Times New Roman"/>
          <w:sz w:val="24"/>
          <w:szCs w:val="24"/>
          <w:lang w:val="en-US"/>
          <w:rPrChange w:id="622" w:author="Microsoft Office User" w:date="2019-10-30T11:35:00Z">
            <w:rPr>
              <w:rFonts w:ascii="Times New Roman" w:hAnsi="Times New Roman" w:cs="Times New Roman"/>
              <w:sz w:val="24"/>
              <w:szCs w:val="24"/>
              <w:lang w:val="en-US"/>
            </w:rPr>
          </w:rPrChange>
        </w:rPr>
        <w:t xml:space="preserve"> </w:t>
      </w:r>
      <w:r w:rsidR="002D45E7" w:rsidRPr="000D46AE">
        <w:rPr>
          <w:rFonts w:ascii="Times New Roman" w:hAnsi="Times New Roman" w:cs="Times New Roman"/>
          <w:sz w:val="24"/>
          <w:szCs w:val="24"/>
          <w:lang w:val="en-US"/>
          <w:rPrChange w:id="623" w:author="Microsoft Office User" w:date="2019-10-30T11:35:00Z">
            <w:rPr>
              <w:rFonts w:ascii="Times New Roman" w:hAnsi="Times New Roman" w:cs="Times New Roman"/>
              <w:sz w:val="24"/>
              <w:szCs w:val="24"/>
              <w:lang w:val="en-US"/>
            </w:rPr>
          </w:rPrChange>
        </w:rPr>
        <w:t xml:space="preserve">refers to </w:t>
      </w:r>
      <w:r w:rsidR="0070223D" w:rsidRPr="000D46AE">
        <w:rPr>
          <w:rFonts w:ascii="Times New Roman" w:hAnsi="Times New Roman" w:cs="Times New Roman"/>
          <w:sz w:val="24"/>
          <w:szCs w:val="24"/>
          <w:lang w:val="en-US"/>
          <w:rPrChange w:id="624" w:author="Microsoft Office User" w:date="2019-10-30T11:35:00Z">
            <w:rPr>
              <w:rFonts w:ascii="Times New Roman" w:hAnsi="Times New Roman" w:cs="Times New Roman"/>
              <w:sz w:val="24"/>
              <w:szCs w:val="24"/>
              <w:lang w:val="en-US"/>
            </w:rPr>
          </w:rPrChange>
        </w:rPr>
        <w:t xml:space="preserve">discriminative stimuli (Sd) and </w:t>
      </w:r>
      <w:r w:rsidR="00F26E71" w:rsidRPr="000D46AE">
        <w:rPr>
          <w:rFonts w:ascii="Times New Roman" w:hAnsi="Times New Roman" w:cs="Times New Roman"/>
          <w:sz w:val="24"/>
          <w:szCs w:val="24"/>
          <w:lang w:val="en-US"/>
          <w:rPrChange w:id="625" w:author="Microsoft Office User" w:date="2019-10-30T11:35:00Z">
            <w:rPr>
              <w:rFonts w:ascii="Times New Roman" w:hAnsi="Times New Roman" w:cs="Times New Roman"/>
              <w:sz w:val="24"/>
              <w:szCs w:val="24"/>
              <w:lang w:val="en-US"/>
            </w:rPr>
          </w:rPrChange>
        </w:rPr>
        <w:t xml:space="preserve">reinforcers (Sr). </w:t>
      </w:r>
      <w:r w:rsidR="002A3219" w:rsidRPr="000D46AE">
        <w:rPr>
          <w:rFonts w:ascii="Times New Roman" w:hAnsi="Times New Roman" w:cs="Times New Roman"/>
          <w:sz w:val="24"/>
          <w:szCs w:val="24"/>
          <w:lang w:val="en-US"/>
          <w:rPrChange w:id="626" w:author="Microsoft Office User" w:date="2019-10-30T11:35:00Z">
            <w:rPr>
              <w:rFonts w:ascii="Times New Roman" w:hAnsi="Times New Roman" w:cs="Times New Roman"/>
              <w:sz w:val="24"/>
              <w:szCs w:val="24"/>
              <w:lang w:val="en-US"/>
            </w:rPr>
          </w:rPrChange>
        </w:rPr>
        <w:t xml:space="preserve">These terms are </w:t>
      </w:r>
      <w:r w:rsidR="00604056" w:rsidRPr="000D46AE">
        <w:rPr>
          <w:rFonts w:ascii="Times New Roman" w:hAnsi="Times New Roman" w:cs="Times New Roman"/>
          <w:sz w:val="24"/>
          <w:szCs w:val="24"/>
          <w:lang w:val="en-US"/>
          <w:rPrChange w:id="627" w:author="Microsoft Office User" w:date="2019-10-30T11:35:00Z">
            <w:rPr>
              <w:rFonts w:ascii="Times New Roman" w:hAnsi="Times New Roman" w:cs="Times New Roman"/>
              <w:sz w:val="24"/>
              <w:szCs w:val="24"/>
              <w:lang w:val="en-US"/>
            </w:rPr>
          </w:rPrChange>
        </w:rPr>
        <w:t xml:space="preserve">rarely </w:t>
      </w:r>
      <w:r w:rsidR="002A3219" w:rsidRPr="000D46AE">
        <w:rPr>
          <w:rFonts w:ascii="Times New Roman" w:hAnsi="Times New Roman" w:cs="Times New Roman"/>
          <w:sz w:val="24"/>
          <w:szCs w:val="24"/>
          <w:lang w:val="en-US"/>
          <w:rPrChange w:id="628" w:author="Microsoft Office User" w:date="2019-10-30T11:35:00Z">
            <w:rPr>
              <w:rFonts w:ascii="Times New Roman" w:hAnsi="Times New Roman" w:cs="Times New Roman"/>
              <w:sz w:val="24"/>
              <w:szCs w:val="24"/>
              <w:lang w:val="en-US"/>
            </w:rPr>
          </w:rPrChange>
        </w:rPr>
        <w:t>used in</w:t>
      </w:r>
      <w:r w:rsidR="00AB7642" w:rsidRPr="000D46AE">
        <w:rPr>
          <w:rFonts w:ascii="Times New Roman" w:hAnsi="Times New Roman" w:cs="Times New Roman"/>
          <w:sz w:val="24"/>
          <w:szCs w:val="24"/>
          <w:lang w:val="en-US"/>
          <w:rPrChange w:id="629" w:author="Microsoft Office User" w:date="2019-10-30T11:35:00Z">
            <w:rPr>
              <w:rFonts w:ascii="Times New Roman" w:hAnsi="Times New Roman" w:cs="Times New Roman"/>
              <w:sz w:val="24"/>
              <w:szCs w:val="24"/>
              <w:lang w:val="en-US"/>
            </w:rPr>
          </w:rPrChange>
        </w:rPr>
        <w:t xml:space="preserve"> </w:t>
      </w:r>
      <w:r w:rsidR="00F26E71" w:rsidRPr="000D46AE">
        <w:rPr>
          <w:rFonts w:ascii="Times New Roman" w:hAnsi="Times New Roman" w:cs="Times New Roman"/>
          <w:sz w:val="24"/>
          <w:szCs w:val="24"/>
          <w:lang w:val="en-US"/>
          <w:rPrChange w:id="630" w:author="Microsoft Office User" w:date="2019-10-30T11:35:00Z">
            <w:rPr>
              <w:rFonts w:ascii="Times New Roman" w:hAnsi="Times New Roman" w:cs="Times New Roman"/>
              <w:sz w:val="24"/>
              <w:szCs w:val="24"/>
              <w:lang w:val="en-US"/>
            </w:rPr>
          </w:rPrChange>
        </w:rPr>
        <w:t xml:space="preserve">research on </w:t>
      </w:r>
      <w:r w:rsidR="00A967B0" w:rsidRPr="000D46AE">
        <w:rPr>
          <w:rFonts w:ascii="Times New Roman" w:hAnsi="Times New Roman" w:cs="Times New Roman"/>
          <w:sz w:val="24"/>
          <w:szCs w:val="24"/>
          <w:lang w:val="en-US"/>
          <w:rPrChange w:id="631" w:author="Microsoft Office User" w:date="2019-10-30T11:35:00Z">
            <w:rPr>
              <w:rFonts w:ascii="Times New Roman" w:hAnsi="Times New Roman" w:cs="Times New Roman"/>
              <w:sz w:val="24"/>
              <w:szCs w:val="24"/>
              <w:lang w:val="en-US"/>
            </w:rPr>
          </w:rPrChange>
        </w:rPr>
        <w:t>marketing</w:t>
      </w:r>
      <w:r w:rsidR="00F26E71" w:rsidRPr="000D46AE">
        <w:rPr>
          <w:rFonts w:ascii="Times New Roman" w:hAnsi="Times New Roman" w:cs="Times New Roman"/>
          <w:sz w:val="24"/>
          <w:szCs w:val="24"/>
          <w:lang w:val="en-US"/>
          <w:rPrChange w:id="632" w:author="Microsoft Office User" w:date="2019-10-30T11:35:00Z">
            <w:rPr>
              <w:rFonts w:ascii="Times New Roman" w:hAnsi="Times New Roman" w:cs="Times New Roman"/>
              <w:sz w:val="24"/>
              <w:szCs w:val="24"/>
              <w:lang w:val="en-US"/>
            </w:rPr>
          </w:rPrChange>
        </w:rPr>
        <w:t>, halo, moral accountabilit</w:t>
      </w:r>
      <w:r w:rsidR="00A73F49" w:rsidRPr="000D46AE">
        <w:rPr>
          <w:rFonts w:ascii="Times New Roman" w:hAnsi="Times New Roman" w:cs="Times New Roman"/>
          <w:sz w:val="24"/>
          <w:szCs w:val="24"/>
          <w:lang w:val="en-US"/>
          <w:rPrChange w:id="633" w:author="Microsoft Office User" w:date="2019-10-30T11:35:00Z">
            <w:rPr>
              <w:rFonts w:ascii="Times New Roman" w:hAnsi="Times New Roman" w:cs="Times New Roman"/>
              <w:sz w:val="24"/>
              <w:szCs w:val="24"/>
              <w:lang w:val="en-US"/>
            </w:rPr>
          </w:rPrChange>
        </w:rPr>
        <w:t>y, and person perception</w:t>
      </w:r>
      <w:r w:rsidR="002A3219" w:rsidRPr="000D46AE">
        <w:rPr>
          <w:rFonts w:ascii="Times New Roman" w:hAnsi="Times New Roman" w:cs="Times New Roman"/>
          <w:sz w:val="24"/>
          <w:szCs w:val="24"/>
          <w:lang w:val="en-US"/>
          <w:rPrChange w:id="634" w:author="Microsoft Office User" w:date="2019-10-30T11:35:00Z">
            <w:rPr>
              <w:rFonts w:ascii="Times New Roman" w:hAnsi="Times New Roman" w:cs="Times New Roman"/>
              <w:sz w:val="24"/>
              <w:szCs w:val="24"/>
              <w:lang w:val="en-US"/>
            </w:rPr>
          </w:rPrChange>
        </w:rPr>
        <w:t xml:space="preserve">. </w:t>
      </w:r>
      <w:r w:rsidR="00604056" w:rsidRPr="000D46AE">
        <w:rPr>
          <w:rFonts w:ascii="Times New Roman" w:hAnsi="Times New Roman" w:cs="Times New Roman"/>
          <w:sz w:val="24"/>
          <w:szCs w:val="24"/>
          <w:lang w:val="en-US"/>
          <w:rPrChange w:id="635" w:author="Microsoft Office User" w:date="2019-10-30T11:35:00Z">
            <w:rPr>
              <w:rFonts w:ascii="Times New Roman" w:hAnsi="Times New Roman" w:cs="Times New Roman"/>
              <w:sz w:val="24"/>
              <w:szCs w:val="24"/>
              <w:lang w:val="en-US"/>
            </w:rPr>
          </w:rPrChange>
        </w:rPr>
        <w:t xml:space="preserve">Rather these </w:t>
      </w:r>
      <w:r w:rsidR="002A3219" w:rsidRPr="000D46AE">
        <w:rPr>
          <w:rFonts w:ascii="Times New Roman" w:hAnsi="Times New Roman" w:cs="Times New Roman"/>
          <w:sz w:val="24"/>
          <w:szCs w:val="24"/>
          <w:lang w:val="en-US"/>
          <w:rPrChange w:id="636" w:author="Microsoft Office User" w:date="2019-10-30T11:35:00Z">
            <w:rPr>
              <w:rFonts w:ascii="Times New Roman" w:hAnsi="Times New Roman" w:cs="Times New Roman"/>
              <w:sz w:val="24"/>
              <w:szCs w:val="24"/>
              <w:lang w:val="en-US"/>
            </w:rPr>
          </w:rPrChange>
        </w:rPr>
        <w:t xml:space="preserve">domains </w:t>
      </w:r>
      <w:r w:rsidR="00604056" w:rsidRPr="000D46AE">
        <w:rPr>
          <w:rFonts w:ascii="Times New Roman" w:hAnsi="Times New Roman" w:cs="Times New Roman"/>
          <w:sz w:val="24"/>
          <w:szCs w:val="24"/>
          <w:lang w:val="en-US"/>
          <w:rPrChange w:id="637" w:author="Microsoft Office User" w:date="2019-10-30T11:35:00Z">
            <w:rPr>
              <w:rFonts w:ascii="Times New Roman" w:hAnsi="Times New Roman" w:cs="Times New Roman"/>
              <w:sz w:val="24"/>
              <w:szCs w:val="24"/>
              <w:lang w:val="en-US"/>
            </w:rPr>
          </w:rPrChange>
        </w:rPr>
        <w:t xml:space="preserve">employ </w:t>
      </w:r>
      <w:r w:rsidR="002A3219" w:rsidRPr="000D46AE">
        <w:rPr>
          <w:rFonts w:ascii="Times New Roman" w:hAnsi="Times New Roman" w:cs="Times New Roman"/>
          <w:sz w:val="24"/>
          <w:szCs w:val="24"/>
          <w:lang w:val="en-US"/>
          <w:rPrChange w:id="638" w:author="Microsoft Office User" w:date="2019-10-30T11:35:00Z">
            <w:rPr>
              <w:rFonts w:ascii="Times New Roman" w:hAnsi="Times New Roman" w:cs="Times New Roman"/>
              <w:sz w:val="24"/>
              <w:szCs w:val="24"/>
              <w:lang w:val="en-US"/>
            </w:rPr>
          </w:rPrChange>
        </w:rPr>
        <w:t xml:space="preserve">idiosyncratic terms that typically refer to the </w:t>
      </w:r>
      <w:r w:rsidR="00F233A2" w:rsidRPr="000D46AE">
        <w:rPr>
          <w:rFonts w:ascii="Times New Roman" w:hAnsi="Times New Roman" w:cs="Times New Roman"/>
          <w:sz w:val="24"/>
          <w:szCs w:val="24"/>
          <w:lang w:val="en-US"/>
          <w:rPrChange w:id="639" w:author="Microsoft Office User" w:date="2019-10-30T11:35:00Z">
            <w:rPr>
              <w:rFonts w:ascii="Times New Roman" w:hAnsi="Times New Roman" w:cs="Times New Roman"/>
              <w:sz w:val="24"/>
              <w:szCs w:val="24"/>
              <w:lang w:val="en-US"/>
            </w:rPr>
          </w:rPrChange>
        </w:rPr>
        <w:t xml:space="preserve">specific properties </w:t>
      </w:r>
      <w:r w:rsidR="002A3219" w:rsidRPr="000D46AE">
        <w:rPr>
          <w:rFonts w:ascii="Times New Roman" w:hAnsi="Times New Roman" w:cs="Times New Roman"/>
          <w:sz w:val="24"/>
          <w:szCs w:val="24"/>
          <w:lang w:val="en-US"/>
          <w:rPrChange w:id="640" w:author="Microsoft Office User" w:date="2019-10-30T11:35:00Z">
            <w:rPr>
              <w:rFonts w:ascii="Times New Roman" w:hAnsi="Times New Roman" w:cs="Times New Roman"/>
              <w:sz w:val="24"/>
              <w:szCs w:val="24"/>
              <w:lang w:val="en-US"/>
            </w:rPr>
          </w:rPrChange>
        </w:rPr>
        <w:t xml:space="preserve">of the features and objects </w:t>
      </w:r>
      <w:r w:rsidR="00F233A2" w:rsidRPr="000D46AE">
        <w:rPr>
          <w:rFonts w:ascii="Times New Roman" w:hAnsi="Times New Roman" w:cs="Times New Roman"/>
          <w:sz w:val="24"/>
          <w:szCs w:val="24"/>
          <w:lang w:val="en-US"/>
          <w:rPrChange w:id="641" w:author="Microsoft Office User" w:date="2019-10-30T11:35:00Z">
            <w:rPr>
              <w:rFonts w:ascii="Times New Roman" w:hAnsi="Times New Roman" w:cs="Times New Roman"/>
              <w:sz w:val="24"/>
              <w:szCs w:val="24"/>
              <w:lang w:val="en-US"/>
            </w:rPr>
          </w:rPrChange>
        </w:rPr>
        <w:t xml:space="preserve">being </w:t>
      </w:r>
      <w:r w:rsidR="002A3219" w:rsidRPr="000D46AE">
        <w:rPr>
          <w:rFonts w:ascii="Times New Roman" w:hAnsi="Times New Roman" w:cs="Times New Roman"/>
          <w:sz w:val="24"/>
          <w:szCs w:val="24"/>
          <w:lang w:val="en-US"/>
          <w:rPrChange w:id="642" w:author="Microsoft Office User" w:date="2019-10-30T11:35:00Z">
            <w:rPr>
              <w:rFonts w:ascii="Times New Roman" w:hAnsi="Times New Roman" w:cs="Times New Roman"/>
              <w:sz w:val="24"/>
              <w:szCs w:val="24"/>
              <w:lang w:val="en-US"/>
            </w:rPr>
          </w:rPrChange>
        </w:rPr>
        <w:t xml:space="preserve">studied (e.g., the status of products). </w:t>
      </w:r>
    </w:p>
    <w:p w14:paraId="445DC122" w14:textId="63A560A4" w:rsidR="00A23E3F" w:rsidRPr="000D46AE" w:rsidRDefault="00946128" w:rsidP="00A23E3F">
      <w:pPr>
        <w:spacing w:line="480" w:lineRule="auto"/>
        <w:ind w:firstLine="708"/>
        <w:rPr>
          <w:rFonts w:ascii="Times New Roman" w:hAnsi="Times New Roman" w:cs="Times New Roman"/>
          <w:sz w:val="24"/>
          <w:szCs w:val="24"/>
          <w:lang w:val="en-US"/>
          <w:rPrChange w:id="643"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644" w:author="Microsoft Office User" w:date="2019-10-30T11:35:00Z">
            <w:rPr>
              <w:rFonts w:ascii="Times New Roman" w:hAnsi="Times New Roman" w:cs="Times New Roman"/>
              <w:sz w:val="24"/>
              <w:szCs w:val="24"/>
              <w:lang w:val="en-US"/>
            </w:rPr>
          </w:rPrChange>
        </w:rPr>
        <w:t xml:space="preserve">The </w:t>
      </w:r>
      <w:r w:rsidR="00A23E3F" w:rsidRPr="000D46AE">
        <w:rPr>
          <w:rFonts w:ascii="Times New Roman" w:hAnsi="Times New Roman" w:cs="Times New Roman"/>
          <w:sz w:val="24"/>
          <w:szCs w:val="24"/>
          <w:lang w:val="en-US"/>
          <w:rPrChange w:id="645" w:author="Microsoft Office User" w:date="2019-10-30T11:35:00Z">
            <w:rPr>
              <w:rFonts w:ascii="Times New Roman" w:hAnsi="Times New Roman" w:cs="Times New Roman"/>
              <w:sz w:val="24"/>
              <w:szCs w:val="24"/>
              <w:lang w:val="en-US"/>
            </w:rPr>
          </w:rPrChange>
        </w:rPr>
        <w:t xml:space="preserve">feature transformation framework in general, and </w:t>
      </w:r>
      <w:r w:rsidRPr="000D46AE">
        <w:rPr>
          <w:rFonts w:ascii="Times New Roman" w:hAnsi="Times New Roman" w:cs="Times New Roman"/>
          <w:sz w:val="24"/>
          <w:szCs w:val="24"/>
          <w:lang w:val="en-US"/>
          <w:rPrChange w:id="646" w:author="Microsoft Office User" w:date="2019-10-30T11:35:00Z">
            <w:rPr>
              <w:rFonts w:ascii="Times New Roman" w:hAnsi="Times New Roman" w:cs="Times New Roman"/>
              <w:sz w:val="24"/>
              <w:szCs w:val="24"/>
              <w:lang w:val="en-US"/>
            </w:rPr>
          </w:rPrChange>
        </w:rPr>
        <w:t xml:space="preserve">shared features </w:t>
      </w:r>
      <w:r w:rsidR="00A23E3F" w:rsidRPr="000D46AE">
        <w:rPr>
          <w:rFonts w:ascii="Times New Roman" w:hAnsi="Times New Roman" w:cs="Times New Roman"/>
          <w:sz w:val="24"/>
          <w:szCs w:val="24"/>
          <w:lang w:val="en-US"/>
          <w:rPrChange w:id="647" w:author="Microsoft Office User" w:date="2019-10-30T11:35:00Z">
            <w:rPr>
              <w:rFonts w:ascii="Times New Roman" w:hAnsi="Times New Roman" w:cs="Times New Roman"/>
              <w:sz w:val="24"/>
              <w:szCs w:val="24"/>
              <w:lang w:val="en-US"/>
            </w:rPr>
          </w:rPrChange>
        </w:rPr>
        <w:t xml:space="preserve">principle in particular, </w:t>
      </w:r>
      <w:r w:rsidR="00F233A2" w:rsidRPr="000D46AE">
        <w:rPr>
          <w:rFonts w:ascii="Times New Roman" w:hAnsi="Times New Roman" w:cs="Times New Roman"/>
          <w:sz w:val="24"/>
          <w:szCs w:val="24"/>
          <w:lang w:val="en-US"/>
          <w:rPrChange w:id="648" w:author="Microsoft Office User" w:date="2019-10-30T11:35:00Z">
            <w:rPr>
              <w:rFonts w:ascii="Times New Roman" w:hAnsi="Times New Roman" w:cs="Times New Roman"/>
              <w:sz w:val="24"/>
              <w:szCs w:val="24"/>
              <w:lang w:val="en-US"/>
            </w:rPr>
          </w:rPrChange>
        </w:rPr>
        <w:t xml:space="preserve">circumvent this issue by providing </w:t>
      </w:r>
      <w:r w:rsidR="009169AE" w:rsidRPr="000D46AE">
        <w:rPr>
          <w:rFonts w:ascii="Times New Roman" w:hAnsi="Times New Roman" w:cs="Times New Roman"/>
          <w:sz w:val="24"/>
          <w:szCs w:val="24"/>
          <w:lang w:val="en-US"/>
          <w:rPrChange w:id="649" w:author="Microsoft Office User" w:date="2019-10-30T11:35:00Z">
            <w:rPr>
              <w:rFonts w:ascii="Times New Roman" w:hAnsi="Times New Roman" w:cs="Times New Roman"/>
              <w:sz w:val="24"/>
              <w:szCs w:val="24"/>
              <w:lang w:val="en-US"/>
            </w:rPr>
          </w:rPrChange>
        </w:rPr>
        <w:t xml:space="preserve">a </w:t>
      </w:r>
      <w:r w:rsidR="00604056" w:rsidRPr="000D46AE">
        <w:rPr>
          <w:rFonts w:ascii="Times New Roman" w:hAnsi="Times New Roman" w:cs="Times New Roman"/>
          <w:sz w:val="24"/>
          <w:szCs w:val="24"/>
          <w:lang w:val="en-US"/>
          <w:rPrChange w:id="650" w:author="Microsoft Office User" w:date="2019-10-30T11:35:00Z">
            <w:rPr>
              <w:rFonts w:ascii="Times New Roman" w:hAnsi="Times New Roman" w:cs="Times New Roman"/>
              <w:sz w:val="24"/>
              <w:szCs w:val="24"/>
              <w:lang w:val="en-US"/>
            </w:rPr>
          </w:rPrChange>
        </w:rPr>
        <w:t>common or ‘universal’ language that allows one to describe</w:t>
      </w:r>
      <w:r w:rsidR="00AA5F86" w:rsidRPr="000D46AE">
        <w:rPr>
          <w:rFonts w:ascii="Times New Roman" w:hAnsi="Times New Roman" w:cs="Times New Roman"/>
          <w:sz w:val="24"/>
          <w:szCs w:val="24"/>
          <w:lang w:val="en-US"/>
          <w:rPrChange w:id="651" w:author="Microsoft Office User" w:date="2019-10-30T11:35:00Z">
            <w:rPr>
              <w:rFonts w:ascii="Times New Roman" w:hAnsi="Times New Roman" w:cs="Times New Roman"/>
              <w:sz w:val="24"/>
              <w:szCs w:val="24"/>
              <w:lang w:val="en-US"/>
            </w:rPr>
          </w:rPrChange>
        </w:rPr>
        <w:t xml:space="preserve"> </w:t>
      </w:r>
      <w:r w:rsidR="00727AD2" w:rsidRPr="000D46AE">
        <w:rPr>
          <w:rFonts w:ascii="Times New Roman" w:hAnsi="Times New Roman" w:cs="Times New Roman"/>
          <w:sz w:val="24"/>
          <w:szCs w:val="24"/>
          <w:lang w:val="en-US"/>
          <w:rPrChange w:id="652" w:author="Microsoft Office User" w:date="2019-10-30T11:35:00Z">
            <w:rPr>
              <w:rFonts w:ascii="Times New Roman" w:hAnsi="Times New Roman" w:cs="Times New Roman"/>
              <w:sz w:val="24"/>
              <w:szCs w:val="24"/>
              <w:lang w:val="en-US"/>
            </w:rPr>
          </w:rPrChange>
        </w:rPr>
        <w:t xml:space="preserve">and </w:t>
      </w:r>
      <w:r w:rsidR="00AC428B" w:rsidRPr="000D46AE">
        <w:rPr>
          <w:rFonts w:ascii="Times New Roman" w:hAnsi="Times New Roman" w:cs="Times New Roman"/>
          <w:sz w:val="24"/>
          <w:szCs w:val="24"/>
          <w:lang w:val="en-US"/>
          <w:rPrChange w:id="653" w:author="Microsoft Office User" w:date="2019-10-30T11:35:00Z">
            <w:rPr>
              <w:rFonts w:ascii="Times New Roman" w:hAnsi="Times New Roman" w:cs="Times New Roman"/>
              <w:sz w:val="24"/>
              <w:szCs w:val="24"/>
              <w:lang w:val="en-US"/>
            </w:rPr>
          </w:rPrChange>
        </w:rPr>
        <w:t xml:space="preserve">functionally </w:t>
      </w:r>
      <w:r w:rsidR="00727AD2" w:rsidRPr="000D46AE">
        <w:rPr>
          <w:rFonts w:ascii="Times New Roman" w:hAnsi="Times New Roman" w:cs="Times New Roman"/>
          <w:sz w:val="24"/>
          <w:szCs w:val="24"/>
          <w:lang w:val="en-US"/>
          <w:rPrChange w:id="654" w:author="Microsoft Office User" w:date="2019-10-30T11:35:00Z">
            <w:rPr>
              <w:rFonts w:ascii="Times New Roman" w:hAnsi="Times New Roman" w:cs="Times New Roman"/>
              <w:sz w:val="24"/>
              <w:szCs w:val="24"/>
              <w:lang w:val="en-US"/>
            </w:rPr>
          </w:rPrChange>
        </w:rPr>
        <w:t xml:space="preserve">explain </w:t>
      </w:r>
      <w:r w:rsidR="00F233A2" w:rsidRPr="000D46AE">
        <w:rPr>
          <w:rFonts w:ascii="Times New Roman" w:hAnsi="Times New Roman" w:cs="Times New Roman"/>
          <w:sz w:val="24"/>
          <w:szCs w:val="24"/>
          <w:lang w:val="en-US"/>
          <w:rPrChange w:id="655" w:author="Microsoft Office User" w:date="2019-10-30T11:35:00Z">
            <w:rPr>
              <w:rFonts w:ascii="Times New Roman" w:hAnsi="Times New Roman" w:cs="Times New Roman"/>
              <w:sz w:val="24"/>
              <w:szCs w:val="24"/>
              <w:lang w:val="en-US"/>
            </w:rPr>
          </w:rPrChange>
        </w:rPr>
        <w:t xml:space="preserve">many </w:t>
      </w:r>
      <w:r w:rsidR="00AA5F86" w:rsidRPr="000D46AE">
        <w:rPr>
          <w:rFonts w:ascii="Times New Roman" w:hAnsi="Times New Roman" w:cs="Times New Roman"/>
          <w:sz w:val="24"/>
          <w:szCs w:val="24"/>
          <w:lang w:val="en-US"/>
          <w:rPrChange w:id="656" w:author="Microsoft Office User" w:date="2019-10-30T11:35:00Z">
            <w:rPr>
              <w:rFonts w:ascii="Times New Roman" w:hAnsi="Times New Roman" w:cs="Times New Roman"/>
              <w:sz w:val="24"/>
              <w:szCs w:val="24"/>
              <w:lang w:val="en-US"/>
            </w:rPr>
          </w:rPrChange>
        </w:rPr>
        <w:t>phenomena using a limited set of terms.</w:t>
      </w:r>
      <w:r w:rsidR="007F75DB" w:rsidRPr="000D46AE">
        <w:rPr>
          <w:rFonts w:ascii="Times New Roman" w:hAnsi="Times New Roman" w:cs="Times New Roman"/>
          <w:sz w:val="24"/>
          <w:szCs w:val="24"/>
          <w:lang w:val="en-US"/>
          <w:rPrChange w:id="657" w:author="Microsoft Office User" w:date="2019-10-30T11:35:00Z">
            <w:rPr>
              <w:rFonts w:ascii="Times New Roman" w:hAnsi="Times New Roman" w:cs="Times New Roman"/>
              <w:sz w:val="24"/>
              <w:szCs w:val="24"/>
              <w:lang w:val="en-US"/>
            </w:rPr>
          </w:rPrChange>
        </w:rPr>
        <w:t xml:space="preserve"> </w:t>
      </w:r>
      <w:r w:rsidR="00DF3F5C" w:rsidRPr="000D46AE">
        <w:rPr>
          <w:rFonts w:ascii="Times New Roman" w:hAnsi="Times New Roman" w:cs="Times New Roman"/>
          <w:sz w:val="24"/>
          <w:szCs w:val="24"/>
          <w:lang w:val="en-US"/>
          <w:rPrChange w:id="658" w:author="Microsoft Office User" w:date="2019-10-30T11:35:00Z">
            <w:rPr>
              <w:rFonts w:ascii="Times New Roman" w:hAnsi="Times New Roman" w:cs="Times New Roman"/>
              <w:sz w:val="24"/>
              <w:szCs w:val="24"/>
              <w:lang w:val="en-US"/>
            </w:rPr>
          </w:rPrChange>
        </w:rPr>
        <w:lastRenderedPageBreak/>
        <w:t>C</w:t>
      </w:r>
      <w:r w:rsidR="00E97313" w:rsidRPr="000D46AE">
        <w:rPr>
          <w:rFonts w:ascii="Times New Roman" w:hAnsi="Times New Roman" w:cs="Times New Roman"/>
          <w:sz w:val="24"/>
          <w:szCs w:val="24"/>
          <w:lang w:val="en-US"/>
          <w:rPrChange w:id="659" w:author="Microsoft Office User" w:date="2019-10-30T11:35:00Z">
            <w:rPr>
              <w:rFonts w:ascii="Times New Roman" w:hAnsi="Times New Roman" w:cs="Times New Roman"/>
              <w:sz w:val="24"/>
              <w:szCs w:val="24"/>
              <w:lang w:val="en-US"/>
            </w:rPr>
          </w:rPrChange>
        </w:rPr>
        <w:t xml:space="preserve">oncepts </w:t>
      </w:r>
      <w:r w:rsidR="00DF3F5C" w:rsidRPr="000D46AE">
        <w:rPr>
          <w:rFonts w:ascii="Times New Roman" w:hAnsi="Times New Roman" w:cs="Times New Roman"/>
          <w:sz w:val="24"/>
          <w:szCs w:val="24"/>
          <w:lang w:val="en-US"/>
          <w:rPrChange w:id="660" w:author="Microsoft Office User" w:date="2019-10-30T11:35:00Z">
            <w:rPr>
              <w:rFonts w:ascii="Times New Roman" w:hAnsi="Times New Roman" w:cs="Times New Roman"/>
              <w:sz w:val="24"/>
              <w:szCs w:val="24"/>
              <w:lang w:val="en-US"/>
            </w:rPr>
          </w:rPrChange>
        </w:rPr>
        <w:t xml:space="preserve">such as source/target and object/feature </w:t>
      </w:r>
      <w:r w:rsidR="0046118B" w:rsidRPr="000D46AE">
        <w:rPr>
          <w:rFonts w:ascii="Times New Roman" w:hAnsi="Times New Roman" w:cs="Times New Roman"/>
          <w:sz w:val="24"/>
          <w:szCs w:val="24"/>
          <w:lang w:val="en-US"/>
          <w:rPrChange w:id="661" w:author="Microsoft Office User" w:date="2019-10-30T11:35:00Z">
            <w:rPr>
              <w:rFonts w:ascii="Times New Roman" w:hAnsi="Times New Roman" w:cs="Times New Roman"/>
              <w:sz w:val="24"/>
              <w:szCs w:val="24"/>
              <w:lang w:val="en-US"/>
            </w:rPr>
          </w:rPrChange>
        </w:rPr>
        <w:t xml:space="preserve">can be used to describe </w:t>
      </w:r>
      <w:r w:rsidR="00B12E0A" w:rsidRPr="000D46AE">
        <w:rPr>
          <w:rFonts w:ascii="Times New Roman" w:hAnsi="Times New Roman" w:cs="Times New Roman"/>
          <w:sz w:val="24"/>
          <w:szCs w:val="24"/>
          <w:lang w:val="en-US"/>
          <w:rPrChange w:id="662" w:author="Microsoft Office User" w:date="2019-10-30T11:35:00Z">
            <w:rPr>
              <w:rFonts w:ascii="Times New Roman" w:hAnsi="Times New Roman" w:cs="Times New Roman"/>
              <w:sz w:val="24"/>
              <w:szCs w:val="24"/>
              <w:lang w:val="en-US"/>
            </w:rPr>
          </w:rPrChange>
        </w:rPr>
        <w:t xml:space="preserve">shared feature </w:t>
      </w:r>
      <w:r w:rsidR="0046118B" w:rsidRPr="000D46AE">
        <w:rPr>
          <w:rFonts w:ascii="Times New Roman" w:hAnsi="Times New Roman" w:cs="Times New Roman"/>
          <w:sz w:val="24"/>
          <w:szCs w:val="24"/>
          <w:lang w:val="en-US"/>
          <w:rPrChange w:id="663" w:author="Microsoft Office User" w:date="2019-10-30T11:35:00Z">
            <w:rPr>
              <w:rFonts w:ascii="Times New Roman" w:hAnsi="Times New Roman" w:cs="Times New Roman"/>
              <w:sz w:val="24"/>
              <w:szCs w:val="24"/>
              <w:lang w:val="en-US"/>
            </w:rPr>
          </w:rPrChange>
        </w:rPr>
        <w:t xml:space="preserve">effects </w:t>
      </w:r>
      <w:r w:rsidR="00DF3F5C" w:rsidRPr="000D46AE">
        <w:rPr>
          <w:rFonts w:ascii="Times New Roman" w:hAnsi="Times New Roman" w:cs="Times New Roman"/>
          <w:sz w:val="24"/>
          <w:szCs w:val="24"/>
          <w:lang w:val="en-US"/>
          <w:rPrChange w:id="664" w:author="Microsoft Office User" w:date="2019-10-30T11:35:00Z">
            <w:rPr>
              <w:rFonts w:ascii="Times New Roman" w:hAnsi="Times New Roman" w:cs="Times New Roman"/>
              <w:sz w:val="24"/>
              <w:szCs w:val="24"/>
              <w:lang w:val="en-US"/>
            </w:rPr>
          </w:rPrChange>
        </w:rPr>
        <w:t xml:space="preserve">that are typically </w:t>
      </w:r>
      <w:r w:rsidR="0046118B" w:rsidRPr="000D46AE">
        <w:rPr>
          <w:rFonts w:ascii="Times New Roman" w:hAnsi="Times New Roman" w:cs="Times New Roman"/>
          <w:sz w:val="24"/>
          <w:szCs w:val="24"/>
          <w:lang w:val="en-US"/>
          <w:rPrChange w:id="665" w:author="Microsoft Office User" w:date="2019-10-30T11:35:00Z">
            <w:rPr>
              <w:rFonts w:ascii="Times New Roman" w:hAnsi="Times New Roman" w:cs="Times New Roman"/>
              <w:sz w:val="24"/>
              <w:szCs w:val="24"/>
              <w:lang w:val="en-US"/>
            </w:rPr>
          </w:rPrChange>
        </w:rPr>
        <w:t xml:space="preserve">studied </w:t>
      </w:r>
      <w:r w:rsidR="00DF3F5C" w:rsidRPr="000D46AE">
        <w:rPr>
          <w:rFonts w:ascii="Times New Roman" w:hAnsi="Times New Roman" w:cs="Times New Roman"/>
          <w:sz w:val="24"/>
          <w:szCs w:val="24"/>
          <w:lang w:val="en-US"/>
          <w:rPrChange w:id="666" w:author="Microsoft Office User" w:date="2019-10-30T11:35:00Z">
            <w:rPr>
              <w:rFonts w:ascii="Times New Roman" w:hAnsi="Times New Roman" w:cs="Times New Roman"/>
              <w:sz w:val="24"/>
              <w:szCs w:val="24"/>
              <w:lang w:val="en-US"/>
            </w:rPr>
          </w:rPrChange>
        </w:rPr>
        <w:t xml:space="preserve">(under different names) </w:t>
      </w:r>
      <w:r w:rsidR="0046118B" w:rsidRPr="000D46AE">
        <w:rPr>
          <w:rFonts w:ascii="Times New Roman" w:hAnsi="Times New Roman" w:cs="Times New Roman"/>
          <w:sz w:val="24"/>
          <w:szCs w:val="24"/>
          <w:lang w:val="en-US"/>
          <w:rPrChange w:id="667" w:author="Microsoft Office User" w:date="2019-10-30T11:35:00Z">
            <w:rPr>
              <w:rFonts w:ascii="Times New Roman" w:hAnsi="Times New Roman" w:cs="Times New Roman"/>
              <w:sz w:val="24"/>
              <w:szCs w:val="24"/>
              <w:lang w:val="en-US"/>
            </w:rPr>
          </w:rPrChange>
        </w:rPr>
        <w:t xml:space="preserve">in different domains. </w:t>
      </w:r>
      <w:r w:rsidR="0068420E" w:rsidRPr="000D46AE">
        <w:rPr>
          <w:rFonts w:ascii="Times New Roman" w:hAnsi="Times New Roman" w:cs="Times New Roman"/>
          <w:sz w:val="24"/>
          <w:szCs w:val="24"/>
          <w:lang w:val="en-US"/>
          <w:rPrChange w:id="668" w:author="Microsoft Office User" w:date="2019-10-30T11:35:00Z">
            <w:rPr>
              <w:rFonts w:ascii="Times New Roman" w:hAnsi="Times New Roman" w:cs="Times New Roman"/>
              <w:sz w:val="24"/>
              <w:szCs w:val="24"/>
              <w:lang w:val="en-US"/>
            </w:rPr>
          </w:rPrChange>
        </w:rPr>
        <w:t xml:space="preserve">For </w:t>
      </w:r>
      <w:r w:rsidR="00A23E3F" w:rsidRPr="000D46AE">
        <w:rPr>
          <w:rFonts w:ascii="Times New Roman" w:hAnsi="Times New Roman" w:cs="Times New Roman"/>
          <w:sz w:val="24"/>
          <w:szCs w:val="24"/>
          <w:lang w:val="en-US"/>
          <w:rPrChange w:id="669" w:author="Microsoft Office User" w:date="2019-10-30T11:35:00Z">
            <w:rPr>
              <w:rFonts w:ascii="Times New Roman" w:hAnsi="Times New Roman" w:cs="Times New Roman"/>
              <w:sz w:val="24"/>
              <w:szCs w:val="24"/>
              <w:lang w:val="en-US"/>
            </w:rPr>
          </w:rPrChange>
        </w:rPr>
        <w:t>example</w:t>
      </w:r>
      <w:r w:rsidR="0068420E" w:rsidRPr="000D46AE">
        <w:rPr>
          <w:rFonts w:ascii="Times New Roman" w:hAnsi="Times New Roman" w:cs="Times New Roman"/>
          <w:sz w:val="24"/>
          <w:szCs w:val="24"/>
          <w:lang w:val="en-US"/>
          <w:rPrChange w:id="670" w:author="Microsoft Office User" w:date="2019-10-30T11:35:00Z">
            <w:rPr>
              <w:rFonts w:ascii="Times New Roman" w:hAnsi="Times New Roman" w:cs="Times New Roman"/>
              <w:sz w:val="24"/>
              <w:szCs w:val="24"/>
              <w:lang w:val="en-US"/>
            </w:rPr>
          </w:rPrChange>
        </w:rPr>
        <w:t xml:space="preserve">, </w:t>
      </w:r>
      <w:r w:rsidR="00AB7642" w:rsidRPr="000D46AE">
        <w:rPr>
          <w:rFonts w:ascii="Times New Roman" w:hAnsi="Times New Roman" w:cs="Times New Roman"/>
          <w:sz w:val="24"/>
          <w:szCs w:val="24"/>
          <w:lang w:val="en-US"/>
          <w:rPrChange w:id="671" w:author="Microsoft Office User" w:date="2019-10-30T11:35:00Z">
            <w:rPr>
              <w:rFonts w:ascii="Times New Roman" w:hAnsi="Times New Roman" w:cs="Times New Roman"/>
              <w:sz w:val="24"/>
              <w:szCs w:val="24"/>
              <w:lang w:val="en-US"/>
            </w:rPr>
          </w:rPrChange>
        </w:rPr>
        <w:t>in impression formation research</w:t>
      </w:r>
      <w:r w:rsidR="006258A5" w:rsidRPr="000D46AE">
        <w:rPr>
          <w:rFonts w:ascii="Times New Roman" w:hAnsi="Times New Roman" w:cs="Times New Roman"/>
          <w:sz w:val="24"/>
          <w:szCs w:val="24"/>
          <w:lang w:val="en-US"/>
          <w:rPrChange w:id="672" w:author="Microsoft Office User" w:date="2019-10-30T11:35:00Z">
            <w:rPr>
              <w:rFonts w:ascii="Times New Roman" w:hAnsi="Times New Roman" w:cs="Times New Roman"/>
              <w:sz w:val="24"/>
              <w:szCs w:val="24"/>
              <w:lang w:val="en-US"/>
            </w:rPr>
          </w:rPrChange>
        </w:rPr>
        <w:t xml:space="preserve">, </w:t>
      </w:r>
      <w:r w:rsidR="00AB7642" w:rsidRPr="000D46AE">
        <w:rPr>
          <w:rFonts w:ascii="Times New Roman" w:hAnsi="Times New Roman" w:cs="Times New Roman"/>
          <w:sz w:val="24"/>
          <w:szCs w:val="24"/>
          <w:lang w:val="en-US"/>
          <w:rPrChange w:id="673" w:author="Microsoft Office User" w:date="2019-10-30T11:35:00Z">
            <w:rPr>
              <w:rFonts w:ascii="Times New Roman" w:hAnsi="Times New Roman" w:cs="Times New Roman"/>
              <w:sz w:val="24"/>
              <w:szCs w:val="24"/>
              <w:lang w:val="en-US"/>
            </w:rPr>
          </w:rPrChange>
        </w:rPr>
        <w:t xml:space="preserve">we can refer to the fact that </w:t>
      </w:r>
      <w:r w:rsidR="00E22C93" w:rsidRPr="000D46AE">
        <w:rPr>
          <w:rFonts w:ascii="Times New Roman" w:hAnsi="Times New Roman" w:cs="Times New Roman"/>
          <w:sz w:val="24"/>
          <w:szCs w:val="24"/>
          <w:lang w:val="en-US"/>
          <w:rPrChange w:id="674" w:author="Microsoft Office User" w:date="2019-10-30T11:35:00Z">
            <w:rPr>
              <w:rFonts w:ascii="Times New Roman" w:hAnsi="Times New Roman" w:cs="Times New Roman"/>
              <w:sz w:val="24"/>
              <w:szCs w:val="24"/>
              <w:lang w:val="en-US"/>
            </w:rPr>
          </w:rPrChange>
        </w:rPr>
        <w:t xml:space="preserve">a source object (Bob) possesses a certain feature (e.g., is violent). </w:t>
      </w:r>
      <w:r w:rsidR="00AB7642" w:rsidRPr="000D46AE">
        <w:rPr>
          <w:rFonts w:ascii="Times New Roman" w:hAnsi="Times New Roman" w:cs="Times New Roman"/>
          <w:sz w:val="24"/>
          <w:szCs w:val="24"/>
          <w:lang w:val="en-US"/>
          <w:rPrChange w:id="675" w:author="Microsoft Office User" w:date="2019-10-30T11:35:00Z">
            <w:rPr>
              <w:rFonts w:ascii="Times New Roman" w:hAnsi="Times New Roman" w:cs="Times New Roman"/>
              <w:sz w:val="24"/>
              <w:szCs w:val="24"/>
              <w:lang w:val="en-US"/>
            </w:rPr>
          </w:rPrChange>
        </w:rPr>
        <w:t xml:space="preserve">When people </w:t>
      </w:r>
      <w:r w:rsidR="00DE02B9" w:rsidRPr="000D46AE">
        <w:rPr>
          <w:rFonts w:ascii="Times New Roman" w:hAnsi="Times New Roman" w:cs="Times New Roman"/>
          <w:sz w:val="24"/>
          <w:szCs w:val="24"/>
          <w:lang w:val="en-US"/>
          <w:rPrChange w:id="676" w:author="Microsoft Office User" w:date="2019-10-30T11:35:00Z">
            <w:rPr>
              <w:rFonts w:ascii="Times New Roman" w:hAnsi="Times New Roman" w:cs="Times New Roman"/>
              <w:sz w:val="24"/>
              <w:szCs w:val="24"/>
              <w:lang w:val="en-US"/>
            </w:rPr>
          </w:rPrChange>
        </w:rPr>
        <w:t xml:space="preserve">then </w:t>
      </w:r>
      <w:r w:rsidR="00E22C93" w:rsidRPr="000D46AE">
        <w:rPr>
          <w:rFonts w:ascii="Times New Roman" w:hAnsi="Times New Roman" w:cs="Times New Roman"/>
          <w:sz w:val="24"/>
          <w:szCs w:val="24"/>
          <w:lang w:val="en-US"/>
          <w:rPrChange w:id="677" w:author="Microsoft Office User" w:date="2019-10-30T11:35:00Z">
            <w:rPr>
              <w:rFonts w:ascii="Times New Roman" w:hAnsi="Times New Roman" w:cs="Times New Roman"/>
              <w:sz w:val="24"/>
              <w:szCs w:val="24"/>
              <w:lang w:val="en-US"/>
            </w:rPr>
          </w:rPrChange>
        </w:rPr>
        <w:t xml:space="preserve">learn that a target object (Mike) shares some </w:t>
      </w:r>
      <w:r w:rsidR="0046118B" w:rsidRPr="000D46AE">
        <w:rPr>
          <w:rFonts w:ascii="Times New Roman" w:hAnsi="Times New Roman" w:cs="Times New Roman"/>
          <w:sz w:val="24"/>
          <w:szCs w:val="24"/>
          <w:lang w:val="en-US"/>
          <w:rPrChange w:id="678" w:author="Microsoft Office User" w:date="2019-10-30T11:35:00Z">
            <w:rPr>
              <w:rFonts w:ascii="Times New Roman" w:hAnsi="Times New Roman" w:cs="Times New Roman"/>
              <w:sz w:val="24"/>
              <w:szCs w:val="24"/>
              <w:lang w:val="en-US"/>
            </w:rPr>
          </w:rPrChange>
        </w:rPr>
        <w:t xml:space="preserve">other </w:t>
      </w:r>
      <w:r w:rsidR="00E22C93" w:rsidRPr="000D46AE">
        <w:rPr>
          <w:rFonts w:ascii="Times New Roman" w:hAnsi="Times New Roman" w:cs="Times New Roman"/>
          <w:sz w:val="24"/>
          <w:szCs w:val="24"/>
          <w:lang w:val="en-US"/>
          <w:rPrChange w:id="679" w:author="Microsoft Office User" w:date="2019-10-30T11:35:00Z">
            <w:rPr>
              <w:rFonts w:ascii="Times New Roman" w:hAnsi="Times New Roman" w:cs="Times New Roman"/>
              <w:sz w:val="24"/>
              <w:szCs w:val="24"/>
              <w:lang w:val="en-US"/>
            </w:rPr>
          </w:rPrChange>
        </w:rPr>
        <w:t>feature with the source (e.g., they</w:t>
      </w:r>
      <w:r w:rsidR="006258A5" w:rsidRPr="000D46AE">
        <w:rPr>
          <w:rFonts w:ascii="Times New Roman" w:hAnsi="Times New Roman" w:cs="Times New Roman"/>
          <w:sz w:val="24"/>
          <w:szCs w:val="24"/>
          <w:lang w:val="en-US"/>
          <w:rPrChange w:id="680" w:author="Microsoft Office User" w:date="2019-10-30T11:35:00Z">
            <w:rPr>
              <w:rFonts w:ascii="Times New Roman" w:hAnsi="Times New Roman" w:cs="Times New Roman"/>
              <w:sz w:val="24"/>
              <w:szCs w:val="24"/>
              <w:lang w:val="en-US"/>
            </w:rPr>
          </w:rPrChange>
        </w:rPr>
        <w:t xml:space="preserve"> </w:t>
      </w:r>
      <w:r w:rsidR="00DE02B9" w:rsidRPr="000D46AE">
        <w:rPr>
          <w:rFonts w:ascii="Times New Roman" w:hAnsi="Times New Roman" w:cs="Times New Roman"/>
          <w:sz w:val="24"/>
          <w:szCs w:val="24"/>
          <w:lang w:val="en-US"/>
          <w:rPrChange w:id="681" w:author="Microsoft Office User" w:date="2019-10-30T11:35:00Z">
            <w:rPr>
              <w:rFonts w:ascii="Times New Roman" w:hAnsi="Times New Roman" w:cs="Times New Roman"/>
              <w:sz w:val="24"/>
              <w:szCs w:val="24"/>
              <w:lang w:val="en-US"/>
            </w:rPr>
          </w:rPrChange>
        </w:rPr>
        <w:t xml:space="preserve">have </w:t>
      </w:r>
      <w:r w:rsidR="006258A5" w:rsidRPr="000D46AE">
        <w:rPr>
          <w:rFonts w:ascii="Times New Roman" w:hAnsi="Times New Roman" w:cs="Times New Roman"/>
          <w:sz w:val="24"/>
          <w:szCs w:val="24"/>
          <w:lang w:val="en-US"/>
          <w:rPrChange w:id="682" w:author="Microsoft Office User" w:date="2019-10-30T11:35:00Z">
            <w:rPr>
              <w:rFonts w:ascii="Times New Roman" w:hAnsi="Times New Roman" w:cs="Times New Roman"/>
              <w:sz w:val="24"/>
              <w:szCs w:val="24"/>
              <w:lang w:val="en-US"/>
            </w:rPr>
          </w:rPrChange>
        </w:rPr>
        <w:t>physical characteristics</w:t>
      </w:r>
      <w:r w:rsidR="00DE02B9" w:rsidRPr="000D46AE">
        <w:rPr>
          <w:rFonts w:ascii="Times New Roman" w:hAnsi="Times New Roman" w:cs="Times New Roman"/>
          <w:sz w:val="24"/>
          <w:szCs w:val="24"/>
          <w:lang w:val="en-US"/>
          <w:rPrChange w:id="683" w:author="Microsoft Office User" w:date="2019-10-30T11:35:00Z">
            <w:rPr>
              <w:rFonts w:ascii="Times New Roman" w:hAnsi="Times New Roman" w:cs="Times New Roman"/>
              <w:sz w:val="24"/>
              <w:szCs w:val="24"/>
              <w:lang w:val="en-US"/>
            </w:rPr>
          </w:rPrChange>
        </w:rPr>
        <w:t xml:space="preserve"> in common), </w:t>
      </w:r>
      <w:r w:rsidR="0068420E" w:rsidRPr="000D46AE">
        <w:rPr>
          <w:rFonts w:ascii="Times New Roman" w:hAnsi="Times New Roman" w:cs="Times New Roman"/>
          <w:sz w:val="24"/>
          <w:szCs w:val="24"/>
          <w:lang w:val="en-US"/>
          <w:rPrChange w:id="684" w:author="Microsoft Office User" w:date="2019-10-30T11:35:00Z">
            <w:rPr>
              <w:rFonts w:ascii="Times New Roman" w:hAnsi="Times New Roman" w:cs="Times New Roman"/>
              <w:sz w:val="24"/>
              <w:szCs w:val="24"/>
              <w:lang w:val="en-US"/>
            </w:rPr>
          </w:rPrChange>
        </w:rPr>
        <w:t xml:space="preserve">we can say that </w:t>
      </w:r>
      <w:r w:rsidR="00E22C93" w:rsidRPr="000D46AE">
        <w:rPr>
          <w:rFonts w:ascii="Times New Roman" w:hAnsi="Times New Roman" w:cs="Times New Roman"/>
          <w:sz w:val="24"/>
          <w:szCs w:val="24"/>
          <w:lang w:val="en-US"/>
          <w:rPrChange w:id="685" w:author="Microsoft Office User" w:date="2019-10-30T11:35:00Z">
            <w:rPr>
              <w:rFonts w:ascii="Times New Roman" w:hAnsi="Times New Roman" w:cs="Times New Roman"/>
              <w:sz w:val="24"/>
              <w:szCs w:val="24"/>
              <w:lang w:val="en-US"/>
            </w:rPr>
          </w:rPrChange>
        </w:rPr>
        <w:t xml:space="preserve">this shared feature </w:t>
      </w:r>
      <w:r w:rsidR="00DE02B9" w:rsidRPr="000D46AE">
        <w:rPr>
          <w:rFonts w:ascii="Times New Roman" w:hAnsi="Times New Roman" w:cs="Times New Roman"/>
          <w:sz w:val="24"/>
          <w:szCs w:val="24"/>
          <w:lang w:val="en-US"/>
          <w:rPrChange w:id="686" w:author="Microsoft Office User" w:date="2019-10-30T11:35:00Z">
            <w:rPr>
              <w:rFonts w:ascii="Times New Roman" w:hAnsi="Times New Roman" w:cs="Times New Roman"/>
              <w:sz w:val="24"/>
              <w:szCs w:val="24"/>
              <w:lang w:val="en-US"/>
            </w:rPr>
          </w:rPrChange>
        </w:rPr>
        <w:t xml:space="preserve">leads </w:t>
      </w:r>
      <w:r w:rsidR="00E22C93" w:rsidRPr="000D46AE">
        <w:rPr>
          <w:rFonts w:ascii="Times New Roman" w:hAnsi="Times New Roman" w:cs="Times New Roman"/>
          <w:sz w:val="24"/>
          <w:szCs w:val="24"/>
          <w:lang w:val="en-US"/>
          <w:rPrChange w:id="687" w:author="Microsoft Office User" w:date="2019-10-30T11:35:00Z">
            <w:rPr>
              <w:rFonts w:ascii="Times New Roman" w:hAnsi="Times New Roman" w:cs="Times New Roman"/>
              <w:sz w:val="24"/>
              <w:szCs w:val="24"/>
              <w:lang w:val="en-US"/>
            </w:rPr>
          </w:rPrChange>
        </w:rPr>
        <w:t xml:space="preserve">people </w:t>
      </w:r>
      <w:r w:rsidR="00DE02B9" w:rsidRPr="000D46AE">
        <w:rPr>
          <w:rFonts w:ascii="Times New Roman" w:hAnsi="Times New Roman" w:cs="Times New Roman"/>
          <w:sz w:val="24"/>
          <w:szCs w:val="24"/>
          <w:lang w:val="en-US"/>
          <w:rPrChange w:id="688" w:author="Microsoft Office User" w:date="2019-10-30T11:35:00Z">
            <w:rPr>
              <w:rFonts w:ascii="Times New Roman" w:hAnsi="Times New Roman" w:cs="Times New Roman"/>
              <w:sz w:val="24"/>
              <w:szCs w:val="24"/>
              <w:lang w:val="en-US"/>
            </w:rPr>
          </w:rPrChange>
        </w:rPr>
        <w:t xml:space="preserve">to </w:t>
      </w:r>
      <w:r w:rsidR="00E22C93" w:rsidRPr="000D46AE">
        <w:rPr>
          <w:rFonts w:ascii="Times New Roman" w:hAnsi="Times New Roman" w:cs="Times New Roman"/>
          <w:sz w:val="24"/>
          <w:szCs w:val="24"/>
          <w:lang w:val="en-US"/>
          <w:rPrChange w:id="689" w:author="Microsoft Office User" w:date="2019-10-30T11:35:00Z">
            <w:rPr>
              <w:rFonts w:ascii="Times New Roman" w:hAnsi="Times New Roman" w:cs="Times New Roman"/>
              <w:sz w:val="24"/>
              <w:szCs w:val="24"/>
              <w:lang w:val="en-US"/>
            </w:rPr>
          </w:rPrChange>
        </w:rPr>
        <w:t xml:space="preserve">make assumptions about the target object’s features (e.g., that Mike is also violent). </w:t>
      </w:r>
      <w:r w:rsidR="004D0498" w:rsidRPr="000D46AE">
        <w:rPr>
          <w:rFonts w:ascii="Times New Roman" w:hAnsi="Times New Roman" w:cs="Times New Roman"/>
          <w:sz w:val="24"/>
          <w:szCs w:val="24"/>
          <w:lang w:val="en-US"/>
          <w:rPrChange w:id="690" w:author="Microsoft Office User" w:date="2019-10-30T11:35:00Z">
            <w:rPr>
              <w:rFonts w:ascii="Times New Roman" w:hAnsi="Times New Roman" w:cs="Times New Roman"/>
              <w:sz w:val="24"/>
              <w:szCs w:val="24"/>
              <w:lang w:val="en-US"/>
            </w:rPr>
          </w:rPrChange>
        </w:rPr>
        <w:t xml:space="preserve">The same concepts can </w:t>
      </w:r>
      <w:r w:rsidR="00F215EA" w:rsidRPr="000D46AE">
        <w:rPr>
          <w:rFonts w:ascii="Times New Roman" w:hAnsi="Times New Roman" w:cs="Times New Roman"/>
          <w:sz w:val="24"/>
          <w:szCs w:val="24"/>
          <w:lang w:val="en-US"/>
          <w:rPrChange w:id="691" w:author="Microsoft Office User" w:date="2019-10-30T11:35:00Z">
            <w:rPr>
              <w:rFonts w:ascii="Times New Roman" w:hAnsi="Times New Roman" w:cs="Times New Roman"/>
              <w:sz w:val="24"/>
              <w:szCs w:val="24"/>
              <w:lang w:val="en-US"/>
            </w:rPr>
          </w:rPrChange>
        </w:rPr>
        <w:t xml:space="preserve">also </w:t>
      </w:r>
      <w:r w:rsidR="004D0498" w:rsidRPr="000D46AE">
        <w:rPr>
          <w:rFonts w:ascii="Times New Roman" w:hAnsi="Times New Roman" w:cs="Times New Roman"/>
          <w:sz w:val="24"/>
          <w:szCs w:val="24"/>
          <w:lang w:val="en-US"/>
          <w:rPrChange w:id="692" w:author="Microsoft Office User" w:date="2019-10-30T11:35:00Z">
            <w:rPr>
              <w:rFonts w:ascii="Times New Roman" w:hAnsi="Times New Roman" w:cs="Times New Roman"/>
              <w:sz w:val="24"/>
              <w:szCs w:val="24"/>
              <w:lang w:val="en-US"/>
            </w:rPr>
          </w:rPrChange>
        </w:rPr>
        <w:t xml:space="preserve">be </w:t>
      </w:r>
      <w:r w:rsidR="00A23E3F" w:rsidRPr="000D46AE">
        <w:rPr>
          <w:rFonts w:ascii="Times New Roman" w:hAnsi="Times New Roman" w:cs="Times New Roman"/>
          <w:sz w:val="24"/>
          <w:szCs w:val="24"/>
          <w:lang w:val="en-US"/>
          <w:rPrChange w:id="693" w:author="Microsoft Office User" w:date="2019-10-30T11:35:00Z">
            <w:rPr>
              <w:rFonts w:ascii="Times New Roman" w:hAnsi="Times New Roman" w:cs="Times New Roman"/>
              <w:sz w:val="24"/>
              <w:szCs w:val="24"/>
              <w:lang w:val="en-US"/>
            </w:rPr>
          </w:rPrChange>
        </w:rPr>
        <w:t xml:space="preserve">applied to </w:t>
      </w:r>
      <w:r w:rsidR="00AA5F86" w:rsidRPr="000D46AE">
        <w:rPr>
          <w:rFonts w:ascii="Times New Roman" w:hAnsi="Times New Roman" w:cs="Times New Roman"/>
          <w:sz w:val="24"/>
          <w:szCs w:val="24"/>
          <w:lang w:val="en-US"/>
          <w:rPrChange w:id="694" w:author="Microsoft Office User" w:date="2019-10-30T11:35:00Z">
            <w:rPr>
              <w:rFonts w:ascii="Times New Roman" w:hAnsi="Times New Roman" w:cs="Times New Roman"/>
              <w:sz w:val="24"/>
              <w:szCs w:val="24"/>
              <w:lang w:val="en-US"/>
            </w:rPr>
          </w:rPrChange>
        </w:rPr>
        <w:t>conditioning</w:t>
      </w:r>
      <w:r w:rsidR="00E611C6" w:rsidRPr="000D46AE">
        <w:rPr>
          <w:rFonts w:ascii="Times New Roman" w:hAnsi="Times New Roman" w:cs="Times New Roman"/>
          <w:sz w:val="24"/>
          <w:szCs w:val="24"/>
          <w:lang w:val="en-US"/>
          <w:rPrChange w:id="695" w:author="Microsoft Office User" w:date="2019-10-30T11:35:00Z">
            <w:rPr>
              <w:rFonts w:ascii="Times New Roman" w:hAnsi="Times New Roman" w:cs="Times New Roman"/>
              <w:sz w:val="24"/>
              <w:szCs w:val="24"/>
              <w:lang w:val="en-US"/>
            </w:rPr>
          </w:rPrChange>
        </w:rPr>
        <w:t xml:space="preserve"> research</w:t>
      </w:r>
      <w:r w:rsidR="00AA5F86" w:rsidRPr="000D46AE">
        <w:rPr>
          <w:rFonts w:ascii="Times New Roman" w:hAnsi="Times New Roman" w:cs="Times New Roman"/>
          <w:sz w:val="24"/>
          <w:szCs w:val="24"/>
          <w:lang w:val="en-US"/>
          <w:rPrChange w:id="696" w:author="Microsoft Office User" w:date="2019-10-30T11:35:00Z">
            <w:rPr>
              <w:rFonts w:ascii="Times New Roman" w:hAnsi="Times New Roman" w:cs="Times New Roman"/>
              <w:sz w:val="24"/>
              <w:szCs w:val="24"/>
              <w:lang w:val="en-US"/>
            </w:rPr>
          </w:rPrChange>
        </w:rPr>
        <w:t>. Here too people learn that a source object (</w:t>
      </w:r>
      <w:r w:rsidR="00AC428B" w:rsidRPr="000D46AE">
        <w:rPr>
          <w:rFonts w:ascii="Times New Roman" w:hAnsi="Times New Roman" w:cs="Times New Roman"/>
          <w:sz w:val="24"/>
          <w:szCs w:val="24"/>
          <w:lang w:val="en-US"/>
          <w:rPrChange w:id="697" w:author="Microsoft Office User" w:date="2019-10-30T11:35:00Z">
            <w:rPr>
              <w:rFonts w:ascii="Times New Roman" w:hAnsi="Times New Roman" w:cs="Times New Roman"/>
              <w:sz w:val="24"/>
              <w:szCs w:val="24"/>
              <w:lang w:val="en-US"/>
            </w:rPr>
          </w:rPrChange>
        </w:rPr>
        <w:t>US</w:t>
      </w:r>
      <w:r w:rsidR="00AA5F86" w:rsidRPr="000D46AE">
        <w:rPr>
          <w:rFonts w:ascii="Times New Roman" w:hAnsi="Times New Roman" w:cs="Times New Roman"/>
          <w:sz w:val="24"/>
          <w:szCs w:val="24"/>
          <w:lang w:val="en-US"/>
          <w:rPrChange w:id="698" w:author="Microsoft Office User" w:date="2019-10-30T11:35:00Z">
            <w:rPr>
              <w:rFonts w:ascii="Times New Roman" w:hAnsi="Times New Roman" w:cs="Times New Roman"/>
              <w:sz w:val="24"/>
              <w:szCs w:val="24"/>
              <w:lang w:val="en-US"/>
            </w:rPr>
          </w:rPrChange>
        </w:rPr>
        <w:t xml:space="preserve">) possesses a certain feature (e.g., is valenced as in EC or athletic as in attribute conditioning). They then learn that a target object (CS) shares some </w:t>
      </w:r>
      <w:r w:rsidR="00B12E0A" w:rsidRPr="000D46AE">
        <w:rPr>
          <w:rFonts w:ascii="Times New Roman" w:hAnsi="Times New Roman" w:cs="Times New Roman"/>
          <w:sz w:val="24"/>
          <w:szCs w:val="24"/>
          <w:lang w:val="en-US"/>
          <w:rPrChange w:id="699" w:author="Microsoft Office User" w:date="2019-10-30T11:35:00Z">
            <w:rPr>
              <w:rFonts w:ascii="Times New Roman" w:hAnsi="Times New Roman" w:cs="Times New Roman"/>
              <w:sz w:val="24"/>
              <w:szCs w:val="24"/>
              <w:lang w:val="en-US"/>
            </w:rPr>
          </w:rPrChange>
        </w:rPr>
        <w:t xml:space="preserve">other </w:t>
      </w:r>
      <w:r w:rsidR="00AA5F86" w:rsidRPr="000D46AE">
        <w:rPr>
          <w:rFonts w:ascii="Times New Roman" w:hAnsi="Times New Roman" w:cs="Times New Roman"/>
          <w:sz w:val="24"/>
          <w:szCs w:val="24"/>
          <w:lang w:val="en-US"/>
          <w:rPrChange w:id="700" w:author="Microsoft Office User" w:date="2019-10-30T11:35:00Z">
            <w:rPr>
              <w:rFonts w:ascii="Times New Roman" w:hAnsi="Times New Roman" w:cs="Times New Roman"/>
              <w:sz w:val="24"/>
              <w:szCs w:val="24"/>
              <w:lang w:val="en-US"/>
            </w:rPr>
          </w:rPrChange>
        </w:rPr>
        <w:t>feature with the source (e.g., both are presented together in space and time). As a result, people make assumptions about the target object’s features (that the CS is also valenced or athletic).</w:t>
      </w:r>
      <w:r w:rsidR="0046118B" w:rsidRPr="000D46AE">
        <w:rPr>
          <w:rFonts w:ascii="Times New Roman" w:hAnsi="Times New Roman" w:cs="Times New Roman"/>
          <w:sz w:val="24"/>
          <w:szCs w:val="24"/>
          <w:lang w:val="en-US"/>
          <w:rPrChange w:id="701" w:author="Microsoft Office User" w:date="2019-10-30T11:35:00Z">
            <w:rPr>
              <w:rFonts w:ascii="Times New Roman" w:hAnsi="Times New Roman" w:cs="Times New Roman"/>
              <w:sz w:val="24"/>
              <w:szCs w:val="24"/>
              <w:lang w:val="en-US"/>
            </w:rPr>
          </w:rPrChange>
        </w:rPr>
        <w:t xml:space="preserve"> </w:t>
      </w:r>
      <w:r w:rsidR="004D0498" w:rsidRPr="000D46AE">
        <w:rPr>
          <w:rFonts w:ascii="Times New Roman" w:hAnsi="Times New Roman" w:cs="Times New Roman"/>
          <w:sz w:val="24"/>
          <w:szCs w:val="24"/>
          <w:lang w:val="en-US"/>
          <w:rPrChange w:id="702" w:author="Microsoft Office User" w:date="2019-10-30T11:35:00Z">
            <w:rPr>
              <w:rFonts w:ascii="Times New Roman" w:hAnsi="Times New Roman" w:cs="Times New Roman"/>
              <w:sz w:val="24"/>
              <w:szCs w:val="24"/>
              <w:lang w:val="en-US"/>
            </w:rPr>
          </w:rPrChange>
        </w:rPr>
        <w:t xml:space="preserve">The very same concepts can be used when dealing with </w:t>
      </w:r>
      <w:r w:rsidR="006258A5" w:rsidRPr="000D46AE">
        <w:rPr>
          <w:rFonts w:ascii="Times New Roman" w:hAnsi="Times New Roman" w:cs="Times New Roman"/>
          <w:sz w:val="24"/>
          <w:szCs w:val="24"/>
          <w:lang w:val="en-US"/>
          <w:rPrChange w:id="703" w:author="Microsoft Office User" w:date="2019-10-30T11:35:00Z">
            <w:rPr>
              <w:rFonts w:ascii="Times New Roman" w:hAnsi="Times New Roman" w:cs="Times New Roman"/>
              <w:sz w:val="24"/>
              <w:szCs w:val="24"/>
              <w:lang w:val="en-US"/>
            </w:rPr>
          </w:rPrChange>
        </w:rPr>
        <w:t xml:space="preserve">different types of learning, </w:t>
      </w:r>
      <w:r w:rsidR="00A23E3F" w:rsidRPr="000D46AE">
        <w:rPr>
          <w:rFonts w:ascii="Times New Roman" w:hAnsi="Times New Roman" w:cs="Times New Roman"/>
          <w:sz w:val="24"/>
          <w:szCs w:val="24"/>
          <w:lang w:val="en-US"/>
          <w:rPrChange w:id="704" w:author="Microsoft Office User" w:date="2019-10-30T11:35:00Z">
            <w:rPr>
              <w:rFonts w:ascii="Times New Roman" w:hAnsi="Times New Roman" w:cs="Times New Roman"/>
              <w:sz w:val="24"/>
              <w:szCs w:val="24"/>
              <w:lang w:val="en-US"/>
            </w:rPr>
          </w:rPrChange>
        </w:rPr>
        <w:t>stigmatizing</w:t>
      </w:r>
      <w:r w:rsidR="0046118B" w:rsidRPr="000D46AE">
        <w:rPr>
          <w:rFonts w:ascii="Times New Roman" w:hAnsi="Times New Roman" w:cs="Times New Roman"/>
          <w:sz w:val="24"/>
          <w:szCs w:val="24"/>
          <w:lang w:val="en-US"/>
          <w:rPrChange w:id="705" w:author="Microsoft Office User" w:date="2019-10-30T11:35:00Z">
            <w:rPr>
              <w:rFonts w:ascii="Times New Roman" w:hAnsi="Times New Roman" w:cs="Times New Roman"/>
              <w:sz w:val="24"/>
              <w:szCs w:val="24"/>
              <w:lang w:val="en-US"/>
            </w:rPr>
          </w:rPrChange>
        </w:rPr>
        <w:t xml:space="preserve">, prejudice, branding, and so on. </w:t>
      </w:r>
    </w:p>
    <w:p w14:paraId="6AA3702A" w14:textId="0E7920C7" w:rsidR="00EF7CE2" w:rsidRPr="000D46AE" w:rsidRDefault="00990765" w:rsidP="00EF7CE2">
      <w:pPr>
        <w:spacing w:line="480" w:lineRule="auto"/>
        <w:ind w:firstLine="708"/>
        <w:rPr>
          <w:rFonts w:ascii="Times New Roman" w:hAnsi="Times New Roman" w:cs="Times New Roman"/>
          <w:sz w:val="24"/>
          <w:szCs w:val="24"/>
          <w:lang w:val="en-US"/>
          <w:rPrChange w:id="706"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707" w:author="Microsoft Office User" w:date="2019-10-30T11:35:00Z">
            <w:rPr>
              <w:rFonts w:ascii="Times New Roman" w:hAnsi="Times New Roman" w:cs="Times New Roman"/>
              <w:sz w:val="24"/>
              <w:szCs w:val="24"/>
              <w:lang w:val="en-US"/>
            </w:rPr>
          </w:rPrChange>
        </w:rPr>
        <w:t>In short</w:t>
      </w:r>
      <w:r w:rsidR="004D0498" w:rsidRPr="000D46AE">
        <w:rPr>
          <w:rFonts w:ascii="Times New Roman" w:hAnsi="Times New Roman" w:cs="Times New Roman"/>
          <w:sz w:val="24"/>
          <w:szCs w:val="24"/>
          <w:lang w:val="en-US"/>
          <w:rPrChange w:id="708" w:author="Microsoft Office User" w:date="2019-10-30T11:35:00Z">
            <w:rPr>
              <w:rFonts w:ascii="Times New Roman" w:hAnsi="Times New Roman" w:cs="Times New Roman"/>
              <w:sz w:val="24"/>
              <w:szCs w:val="24"/>
              <w:lang w:val="en-US"/>
            </w:rPr>
          </w:rPrChange>
        </w:rPr>
        <w:t xml:space="preserve">, </w:t>
      </w:r>
      <w:r w:rsidR="00C86EC2" w:rsidRPr="000D46AE">
        <w:rPr>
          <w:rFonts w:ascii="Times New Roman" w:hAnsi="Times New Roman" w:cs="Times New Roman"/>
          <w:sz w:val="24"/>
          <w:szCs w:val="24"/>
          <w:lang w:val="en-US"/>
          <w:rPrChange w:id="709" w:author="Microsoft Office User" w:date="2019-10-30T11:35:00Z">
            <w:rPr>
              <w:rFonts w:ascii="Times New Roman" w:hAnsi="Times New Roman" w:cs="Times New Roman"/>
              <w:sz w:val="24"/>
              <w:szCs w:val="24"/>
              <w:lang w:val="en-US"/>
            </w:rPr>
          </w:rPrChange>
        </w:rPr>
        <w:t xml:space="preserve">the </w:t>
      </w:r>
      <w:r w:rsidR="0046118B" w:rsidRPr="000D46AE">
        <w:rPr>
          <w:rFonts w:ascii="Times New Roman" w:hAnsi="Times New Roman" w:cs="Times New Roman"/>
          <w:sz w:val="24"/>
          <w:szCs w:val="24"/>
          <w:lang w:val="en-US"/>
          <w:rPrChange w:id="710" w:author="Microsoft Office User" w:date="2019-10-30T11:35:00Z">
            <w:rPr>
              <w:rFonts w:ascii="Times New Roman" w:hAnsi="Times New Roman" w:cs="Times New Roman"/>
              <w:sz w:val="24"/>
              <w:szCs w:val="24"/>
              <w:lang w:val="en-US"/>
            </w:rPr>
          </w:rPrChange>
        </w:rPr>
        <w:t xml:space="preserve">shared features </w:t>
      </w:r>
      <w:r w:rsidR="00C87CD7" w:rsidRPr="000D46AE">
        <w:rPr>
          <w:rFonts w:ascii="Times New Roman" w:hAnsi="Times New Roman" w:cs="Times New Roman"/>
          <w:sz w:val="24"/>
          <w:szCs w:val="24"/>
          <w:lang w:val="en-US"/>
          <w:rPrChange w:id="711" w:author="Microsoft Office User" w:date="2019-10-30T11:35:00Z">
            <w:rPr>
              <w:rFonts w:ascii="Times New Roman" w:hAnsi="Times New Roman" w:cs="Times New Roman"/>
              <w:sz w:val="24"/>
              <w:szCs w:val="24"/>
              <w:lang w:val="en-US"/>
            </w:rPr>
          </w:rPrChange>
        </w:rPr>
        <w:t xml:space="preserve">principle </w:t>
      </w:r>
      <w:r w:rsidR="00A967B0" w:rsidRPr="000D46AE">
        <w:rPr>
          <w:rFonts w:ascii="Times New Roman" w:hAnsi="Times New Roman" w:cs="Times New Roman"/>
          <w:sz w:val="24"/>
          <w:szCs w:val="24"/>
          <w:lang w:val="en-US"/>
          <w:rPrChange w:id="712" w:author="Microsoft Office User" w:date="2019-10-30T11:35:00Z">
            <w:rPr>
              <w:rFonts w:ascii="Times New Roman" w:hAnsi="Times New Roman" w:cs="Times New Roman"/>
              <w:sz w:val="24"/>
              <w:szCs w:val="24"/>
              <w:lang w:val="en-US"/>
            </w:rPr>
          </w:rPrChange>
        </w:rPr>
        <w:t>allows researchers to conceptualize and speak</w:t>
      </w:r>
      <w:r w:rsidR="0046118B" w:rsidRPr="000D46AE">
        <w:rPr>
          <w:rFonts w:ascii="Times New Roman" w:hAnsi="Times New Roman" w:cs="Times New Roman"/>
          <w:sz w:val="24"/>
          <w:szCs w:val="24"/>
          <w:lang w:val="en-US"/>
          <w:rPrChange w:id="713" w:author="Microsoft Office User" w:date="2019-10-30T11:35:00Z">
            <w:rPr>
              <w:rFonts w:ascii="Times New Roman" w:hAnsi="Times New Roman" w:cs="Times New Roman"/>
              <w:sz w:val="24"/>
              <w:szCs w:val="24"/>
              <w:lang w:val="en-US"/>
            </w:rPr>
          </w:rPrChange>
        </w:rPr>
        <w:t xml:space="preserve"> about effects </w:t>
      </w:r>
      <w:r w:rsidR="00C86EC2" w:rsidRPr="000D46AE">
        <w:rPr>
          <w:rFonts w:ascii="Times New Roman" w:hAnsi="Times New Roman" w:cs="Times New Roman"/>
          <w:sz w:val="24"/>
          <w:szCs w:val="24"/>
          <w:lang w:val="en-US"/>
          <w:rPrChange w:id="714" w:author="Microsoft Office User" w:date="2019-10-30T11:35:00Z">
            <w:rPr>
              <w:rFonts w:ascii="Times New Roman" w:hAnsi="Times New Roman" w:cs="Times New Roman"/>
              <w:sz w:val="24"/>
              <w:szCs w:val="24"/>
              <w:lang w:val="en-US"/>
            </w:rPr>
          </w:rPrChange>
        </w:rPr>
        <w:t xml:space="preserve">in ways that </w:t>
      </w:r>
      <w:r w:rsidR="0046118B" w:rsidRPr="000D46AE">
        <w:rPr>
          <w:rFonts w:ascii="Times New Roman" w:hAnsi="Times New Roman" w:cs="Times New Roman"/>
          <w:sz w:val="24"/>
          <w:szCs w:val="24"/>
          <w:lang w:val="en-US"/>
          <w:rPrChange w:id="715" w:author="Microsoft Office User" w:date="2019-10-30T11:35:00Z">
            <w:rPr>
              <w:rFonts w:ascii="Times New Roman" w:hAnsi="Times New Roman" w:cs="Times New Roman"/>
              <w:sz w:val="24"/>
              <w:szCs w:val="24"/>
              <w:lang w:val="en-US"/>
            </w:rPr>
          </w:rPrChange>
        </w:rPr>
        <w:t xml:space="preserve">(a) </w:t>
      </w:r>
      <w:r w:rsidR="00A967B0" w:rsidRPr="000D46AE">
        <w:rPr>
          <w:rFonts w:ascii="Times New Roman" w:hAnsi="Times New Roman" w:cs="Times New Roman"/>
          <w:sz w:val="24"/>
          <w:szCs w:val="24"/>
          <w:lang w:val="en-US"/>
          <w:rPrChange w:id="716" w:author="Microsoft Office User" w:date="2019-10-30T11:35:00Z">
            <w:rPr>
              <w:rFonts w:ascii="Times New Roman" w:hAnsi="Times New Roman" w:cs="Times New Roman"/>
              <w:sz w:val="24"/>
              <w:szCs w:val="24"/>
              <w:lang w:val="en-US"/>
            </w:rPr>
          </w:rPrChange>
        </w:rPr>
        <w:t xml:space="preserve">enhance </w:t>
      </w:r>
      <w:r w:rsidR="0046118B" w:rsidRPr="000D46AE">
        <w:rPr>
          <w:rFonts w:ascii="Times New Roman" w:hAnsi="Times New Roman" w:cs="Times New Roman"/>
          <w:sz w:val="24"/>
          <w:szCs w:val="24"/>
          <w:lang w:val="en-US"/>
          <w:rPrChange w:id="717" w:author="Microsoft Office User" w:date="2019-10-30T11:35:00Z">
            <w:rPr>
              <w:rFonts w:ascii="Times New Roman" w:hAnsi="Times New Roman" w:cs="Times New Roman"/>
              <w:sz w:val="24"/>
              <w:szCs w:val="24"/>
              <w:lang w:val="en-US"/>
            </w:rPr>
          </w:rPrChange>
        </w:rPr>
        <w:t xml:space="preserve">communication </w:t>
      </w:r>
      <w:r w:rsidR="0068420E" w:rsidRPr="000D46AE">
        <w:rPr>
          <w:rFonts w:ascii="Times New Roman" w:hAnsi="Times New Roman" w:cs="Times New Roman"/>
          <w:sz w:val="24"/>
          <w:szCs w:val="24"/>
          <w:lang w:val="en-US"/>
          <w:rPrChange w:id="718" w:author="Microsoft Office User" w:date="2019-10-30T11:35:00Z">
            <w:rPr>
              <w:rFonts w:ascii="Times New Roman" w:hAnsi="Times New Roman" w:cs="Times New Roman"/>
              <w:sz w:val="24"/>
              <w:szCs w:val="24"/>
              <w:lang w:val="en-US"/>
            </w:rPr>
          </w:rPrChange>
        </w:rPr>
        <w:t xml:space="preserve">within and between </w:t>
      </w:r>
      <w:r w:rsidR="0046118B" w:rsidRPr="000D46AE">
        <w:rPr>
          <w:rFonts w:ascii="Times New Roman" w:hAnsi="Times New Roman" w:cs="Times New Roman"/>
          <w:sz w:val="24"/>
          <w:szCs w:val="24"/>
          <w:lang w:val="en-US"/>
          <w:rPrChange w:id="719" w:author="Microsoft Office User" w:date="2019-10-30T11:35:00Z">
            <w:rPr>
              <w:rFonts w:ascii="Times New Roman" w:hAnsi="Times New Roman" w:cs="Times New Roman"/>
              <w:sz w:val="24"/>
              <w:szCs w:val="24"/>
              <w:lang w:val="en-US"/>
            </w:rPr>
          </w:rPrChange>
        </w:rPr>
        <w:t>intellectual</w:t>
      </w:r>
      <w:r w:rsidR="0068420E" w:rsidRPr="000D46AE">
        <w:rPr>
          <w:rFonts w:ascii="Times New Roman" w:hAnsi="Times New Roman" w:cs="Times New Roman"/>
          <w:sz w:val="24"/>
          <w:szCs w:val="24"/>
          <w:lang w:val="en-US"/>
          <w:rPrChange w:id="720" w:author="Microsoft Office User" w:date="2019-10-30T11:35:00Z">
            <w:rPr>
              <w:rFonts w:ascii="Times New Roman" w:hAnsi="Times New Roman" w:cs="Times New Roman"/>
              <w:sz w:val="24"/>
              <w:szCs w:val="24"/>
              <w:lang w:val="en-US"/>
            </w:rPr>
          </w:rPrChange>
        </w:rPr>
        <w:t xml:space="preserve"> domains</w:t>
      </w:r>
      <w:r w:rsidR="0046118B" w:rsidRPr="000D46AE">
        <w:rPr>
          <w:rFonts w:ascii="Times New Roman" w:hAnsi="Times New Roman" w:cs="Times New Roman"/>
          <w:sz w:val="24"/>
          <w:szCs w:val="24"/>
          <w:lang w:val="en-US"/>
          <w:rPrChange w:id="721" w:author="Microsoft Office User" w:date="2019-10-30T11:35:00Z">
            <w:rPr>
              <w:rFonts w:ascii="Times New Roman" w:hAnsi="Times New Roman" w:cs="Times New Roman"/>
              <w:sz w:val="24"/>
              <w:szCs w:val="24"/>
              <w:lang w:val="en-US"/>
            </w:rPr>
          </w:rPrChange>
        </w:rPr>
        <w:t xml:space="preserve">, (b) prevent </w:t>
      </w:r>
      <w:r w:rsidR="00A967B0" w:rsidRPr="000D46AE">
        <w:rPr>
          <w:rFonts w:ascii="Times New Roman" w:hAnsi="Times New Roman" w:cs="Times New Roman"/>
          <w:sz w:val="24"/>
          <w:szCs w:val="24"/>
          <w:lang w:val="en-US"/>
          <w:rPrChange w:id="722" w:author="Microsoft Office User" w:date="2019-10-30T11:35:00Z">
            <w:rPr>
              <w:rFonts w:ascii="Times New Roman" w:hAnsi="Times New Roman" w:cs="Times New Roman"/>
              <w:sz w:val="24"/>
              <w:szCs w:val="24"/>
              <w:lang w:val="en-US"/>
            </w:rPr>
          </w:rPrChange>
        </w:rPr>
        <w:t xml:space="preserve">fragmentation, </w:t>
      </w:r>
      <w:r w:rsidR="0046118B" w:rsidRPr="000D46AE">
        <w:rPr>
          <w:rFonts w:ascii="Times New Roman" w:hAnsi="Times New Roman" w:cs="Times New Roman"/>
          <w:sz w:val="24"/>
          <w:szCs w:val="24"/>
          <w:lang w:val="en-US"/>
          <w:rPrChange w:id="723" w:author="Microsoft Office User" w:date="2019-10-30T11:35:00Z">
            <w:rPr>
              <w:rFonts w:ascii="Times New Roman" w:hAnsi="Times New Roman" w:cs="Times New Roman"/>
              <w:sz w:val="24"/>
              <w:szCs w:val="24"/>
              <w:lang w:val="en-US"/>
            </w:rPr>
          </w:rPrChange>
        </w:rPr>
        <w:t>confusion</w:t>
      </w:r>
      <w:r w:rsidR="00A967B0" w:rsidRPr="000D46AE">
        <w:rPr>
          <w:rFonts w:ascii="Times New Roman" w:hAnsi="Times New Roman" w:cs="Times New Roman"/>
          <w:sz w:val="24"/>
          <w:szCs w:val="24"/>
          <w:lang w:val="en-US"/>
          <w:rPrChange w:id="724" w:author="Microsoft Office User" w:date="2019-10-30T11:35:00Z">
            <w:rPr>
              <w:rFonts w:ascii="Times New Roman" w:hAnsi="Times New Roman" w:cs="Times New Roman"/>
              <w:sz w:val="24"/>
              <w:szCs w:val="24"/>
              <w:lang w:val="en-US"/>
            </w:rPr>
          </w:rPrChange>
        </w:rPr>
        <w:t>,</w:t>
      </w:r>
      <w:r w:rsidR="0046118B" w:rsidRPr="000D46AE">
        <w:rPr>
          <w:rFonts w:ascii="Times New Roman" w:hAnsi="Times New Roman" w:cs="Times New Roman"/>
          <w:sz w:val="24"/>
          <w:szCs w:val="24"/>
          <w:lang w:val="en-US"/>
          <w:rPrChange w:id="725" w:author="Microsoft Office User" w:date="2019-10-30T11:35:00Z">
            <w:rPr>
              <w:rFonts w:ascii="Times New Roman" w:hAnsi="Times New Roman" w:cs="Times New Roman"/>
              <w:sz w:val="24"/>
              <w:szCs w:val="24"/>
              <w:lang w:val="en-US"/>
            </w:rPr>
          </w:rPrChange>
        </w:rPr>
        <w:t xml:space="preserve"> </w:t>
      </w:r>
      <w:r w:rsidR="00F53466" w:rsidRPr="000D46AE">
        <w:rPr>
          <w:rFonts w:ascii="Times New Roman" w:hAnsi="Times New Roman" w:cs="Times New Roman"/>
          <w:sz w:val="24"/>
          <w:szCs w:val="24"/>
          <w:lang w:val="en-US"/>
          <w:rPrChange w:id="726" w:author="Microsoft Office User" w:date="2019-10-30T11:35:00Z">
            <w:rPr>
              <w:rFonts w:ascii="Times New Roman" w:hAnsi="Times New Roman" w:cs="Times New Roman"/>
              <w:sz w:val="24"/>
              <w:szCs w:val="24"/>
              <w:lang w:val="en-US"/>
            </w:rPr>
          </w:rPrChange>
        </w:rPr>
        <w:t xml:space="preserve">or </w:t>
      </w:r>
      <w:r w:rsidR="0046118B" w:rsidRPr="000D46AE">
        <w:rPr>
          <w:rFonts w:ascii="Times New Roman" w:hAnsi="Times New Roman" w:cs="Times New Roman"/>
          <w:sz w:val="24"/>
          <w:szCs w:val="24"/>
          <w:lang w:val="en-US"/>
          <w:rPrChange w:id="727" w:author="Microsoft Office User" w:date="2019-10-30T11:35:00Z">
            <w:rPr>
              <w:rFonts w:ascii="Times New Roman" w:hAnsi="Times New Roman" w:cs="Times New Roman"/>
              <w:sz w:val="24"/>
              <w:szCs w:val="24"/>
              <w:lang w:val="en-US"/>
            </w:rPr>
          </w:rPrChange>
        </w:rPr>
        <w:t xml:space="preserve">conflict </w:t>
      </w:r>
      <w:r w:rsidR="00A967B0" w:rsidRPr="000D46AE">
        <w:rPr>
          <w:rFonts w:ascii="Times New Roman" w:hAnsi="Times New Roman" w:cs="Times New Roman"/>
          <w:sz w:val="24"/>
          <w:szCs w:val="24"/>
          <w:lang w:val="en-US"/>
          <w:rPrChange w:id="728" w:author="Microsoft Office User" w:date="2019-10-30T11:35:00Z">
            <w:rPr>
              <w:rFonts w:ascii="Times New Roman" w:hAnsi="Times New Roman" w:cs="Times New Roman"/>
              <w:sz w:val="24"/>
              <w:szCs w:val="24"/>
              <w:lang w:val="en-US"/>
            </w:rPr>
          </w:rPrChange>
        </w:rPr>
        <w:t xml:space="preserve">resulting </w:t>
      </w:r>
      <w:r w:rsidR="0046118B" w:rsidRPr="000D46AE">
        <w:rPr>
          <w:rFonts w:ascii="Times New Roman" w:hAnsi="Times New Roman" w:cs="Times New Roman"/>
          <w:sz w:val="24"/>
          <w:szCs w:val="24"/>
          <w:lang w:val="en-US"/>
          <w:rPrChange w:id="729" w:author="Microsoft Office User" w:date="2019-10-30T11:35:00Z">
            <w:rPr>
              <w:rFonts w:ascii="Times New Roman" w:hAnsi="Times New Roman" w:cs="Times New Roman"/>
              <w:sz w:val="24"/>
              <w:szCs w:val="24"/>
              <w:lang w:val="en-US"/>
            </w:rPr>
          </w:rPrChange>
        </w:rPr>
        <w:t xml:space="preserve">from </w:t>
      </w:r>
      <w:r w:rsidR="00F53466" w:rsidRPr="000D46AE">
        <w:rPr>
          <w:rFonts w:ascii="Times New Roman" w:hAnsi="Times New Roman" w:cs="Times New Roman"/>
          <w:sz w:val="24"/>
          <w:szCs w:val="24"/>
          <w:lang w:val="en-US"/>
          <w:rPrChange w:id="730" w:author="Microsoft Office User" w:date="2019-10-30T11:35:00Z">
            <w:rPr>
              <w:rFonts w:ascii="Times New Roman" w:hAnsi="Times New Roman" w:cs="Times New Roman"/>
              <w:sz w:val="24"/>
              <w:szCs w:val="24"/>
              <w:lang w:val="en-US"/>
            </w:rPr>
          </w:rPrChange>
        </w:rPr>
        <w:t xml:space="preserve">the use of </w:t>
      </w:r>
      <w:r w:rsidR="0046118B" w:rsidRPr="000D46AE">
        <w:rPr>
          <w:rFonts w:ascii="Times New Roman" w:hAnsi="Times New Roman" w:cs="Times New Roman"/>
          <w:sz w:val="24"/>
          <w:szCs w:val="24"/>
          <w:lang w:val="en-US"/>
          <w:rPrChange w:id="731" w:author="Microsoft Office User" w:date="2019-10-30T11:35:00Z">
            <w:rPr>
              <w:rFonts w:ascii="Times New Roman" w:hAnsi="Times New Roman" w:cs="Times New Roman"/>
              <w:sz w:val="24"/>
              <w:szCs w:val="24"/>
              <w:lang w:val="en-US"/>
            </w:rPr>
          </w:rPrChange>
        </w:rPr>
        <w:t xml:space="preserve">multiple terms </w:t>
      </w:r>
      <w:r w:rsidR="00F53466" w:rsidRPr="000D46AE">
        <w:rPr>
          <w:rFonts w:ascii="Times New Roman" w:hAnsi="Times New Roman" w:cs="Times New Roman"/>
          <w:sz w:val="24"/>
          <w:szCs w:val="24"/>
          <w:lang w:val="en-US"/>
          <w:rPrChange w:id="732" w:author="Microsoft Office User" w:date="2019-10-30T11:35:00Z">
            <w:rPr>
              <w:rFonts w:ascii="Times New Roman" w:hAnsi="Times New Roman" w:cs="Times New Roman"/>
              <w:sz w:val="24"/>
              <w:szCs w:val="24"/>
              <w:lang w:val="en-US"/>
            </w:rPr>
          </w:rPrChange>
        </w:rPr>
        <w:t>to describe</w:t>
      </w:r>
      <w:r w:rsidR="0046118B" w:rsidRPr="000D46AE">
        <w:rPr>
          <w:rFonts w:ascii="Times New Roman" w:hAnsi="Times New Roman" w:cs="Times New Roman"/>
          <w:sz w:val="24"/>
          <w:szCs w:val="24"/>
          <w:lang w:val="en-US"/>
          <w:rPrChange w:id="733" w:author="Microsoft Office User" w:date="2019-10-30T11:35:00Z">
            <w:rPr>
              <w:rFonts w:ascii="Times New Roman" w:hAnsi="Times New Roman" w:cs="Times New Roman"/>
              <w:sz w:val="24"/>
              <w:szCs w:val="24"/>
              <w:lang w:val="en-US"/>
            </w:rPr>
          </w:rPrChange>
        </w:rPr>
        <w:t xml:space="preserve"> the same underlying phenomenon, and (c) r</w:t>
      </w:r>
      <w:r w:rsidR="00AA5F86" w:rsidRPr="000D46AE">
        <w:rPr>
          <w:rFonts w:ascii="Times New Roman" w:hAnsi="Times New Roman" w:cs="Times New Roman"/>
          <w:sz w:val="24"/>
          <w:szCs w:val="24"/>
          <w:lang w:val="en-US"/>
          <w:rPrChange w:id="734" w:author="Microsoft Office User" w:date="2019-10-30T11:35:00Z">
            <w:rPr>
              <w:rFonts w:ascii="Times New Roman" w:hAnsi="Times New Roman" w:cs="Times New Roman"/>
              <w:sz w:val="24"/>
              <w:szCs w:val="24"/>
              <w:lang w:val="en-US"/>
            </w:rPr>
          </w:rPrChange>
        </w:rPr>
        <w:t>eveal</w:t>
      </w:r>
      <w:r w:rsidR="00A967B0" w:rsidRPr="000D46AE">
        <w:rPr>
          <w:rFonts w:ascii="Times New Roman" w:hAnsi="Times New Roman" w:cs="Times New Roman"/>
          <w:sz w:val="24"/>
          <w:szCs w:val="24"/>
          <w:lang w:val="en-US"/>
          <w:rPrChange w:id="735" w:author="Microsoft Office User" w:date="2019-10-30T11:35:00Z">
            <w:rPr>
              <w:rFonts w:ascii="Times New Roman" w:hAnsi="Times New Roman" w:cs="Times New Roman"/>
              <w:sz w:val="24"/>
              <w:szCs w:val="24"/>
              <w:lang w:val="en-US"/>
            </w:rPr>
          </w:rPrChange>
        </w:rPr>
        <w:t>s</w:t>
      </w:r>
      <w:r w:rsidR="00AA5F86" w:rsidRPr="000D46AE">
        <w:rPr>
          <w:rFonts w:ascii="Times New Roman" w:hAnsi="Times New Roman" w:cs="Times New Roman"/>
          <w:sz w:val="24"/>
          <w:szCs w:val="24"/>
          <w:lang w:val="en-US"/>
          <w:rPrChange w:id="736" w:author="Microsoft Office User" w:date="2019-10-30T11:35:00Z">
            <w:rPr>
              <w:rFonts w:ascii="Times New Roman" w:hAnsi="Times New Roman" w:cs="Times New Roman"/>
              <w:sz w:val="24"/>
              <w:szCs w:val="24"/>
              <w:lang w:val="en-US"/>
            </w:rPr>
          </w:rPrChange>
        </w:rPr>
        <w:t xml:space="preserve"> similarities and differences between phenomena</w:t>
      </w:r>
      <w:r w:rsidR="0046118B" w:rsidRPr="000D46AE">
        <w:rPr>
          <w:rFonts w:ascii="Times New Roman" w:hAnsi="Times New Roman" w:cs="Times New Roman"/>
          <w:sz w:val="24"/>
          <w:szCs w:val="24"/>
          <w:lang w:val="en-US"/>
          <w:rPrChange w:id="737" w:author="Microsoft Office User" w:date="2019-10-30T11:35:00Z">
            <w:rPr>
              <w:rFonts w:ascii="Times New Roman" w:hAnsi="Times New Roman" w:cs="Times New Roman"/>
              <w:sz w:val="24"/>
              <w:szCs w:val="24"/>
              <w:lang w:val="en-US"/>
            </w:rPr>
          </w:rPrChange>
        </w:rPr>
        <w:t>.</w:t>
      </w:r>
      <w:r w:rsidR="00DB419F" w:rsidRPr="000D46AE">
        <w:rPr>
          <w:rFonts w:ascii="Times New Roman" w:hAnsi="Times New Roman" w:cs="Times New Roman"/>
          <w:sz w:val="24"/>
          <w:szCs w:val="24"/>
          <w:lang w:val="en-US"/>
          <w:rPrChange w:id="738" w:author="Microsoft Office User" w:date="2019-10-30T11:35:00Z">
            <w:rPr>
              <w:rFonts w:ascii="Times New Roman" w:hAnsi="Times New Roman" w:cs="Times New Roman"/>
              <w:sz w:val="24"/>
              <w:szCs w:val="24"/>
              <w:lang w:val="en-US"/>
            </w:rPr>
          </w:rPrChange>
        </w:rPr>
        <w:t xml:space="preserve"> </w:t>
      </w:r>
      <w:r w:rsidR="004D0498" w:rsidRPr="000D46AE">
        <w:rPr>
          <w:rFonts w:ascii="Times New Roman" w:hAnsi="Times New Roman" w:cs="Times New Roman"/>
          <w:sz w:val="24"/>
          <w:szCs w:val="24"/>
          <w:lang w:val="en-US"/>
          <w:rPrChange w:id="739" w:author="Microsoft Office User" w:date="2019-10-30T11:35:00Z">
            <w:rPr>
              <w:rFonts w:ascii="Times New Roman" w:hAnsi="Times New Roman" w:cs="Times New Roman"/>
              <w:sz w:val="24"/>
              <w:szCs w:val="24"/>
              <w:lang w:val="en-US"/>
            </w:rPr>
          </w:rPrChange>
        </w:rPr>
        <w:t>While acknowledging important differences between domains, i</w:t>
      </w:r>
      <w:r w:rsidR="00B12E0A" w:rsidRPr="000D46AE">
        <w:rPr>
          <w:rFonts w:ascii="Times New Roman" w:hAnsi="Times New Roman" w:cs="Times New Roman"/>
          <w:sz w:val="24"/>
          <w:szCs w:val="24"/>
          <w:lang w:val="en-US"/>
          <w:rPrChange w:id="740" w:author="Microsoft Office User" w:date="2019-10-30T11:35:00Z">
            <w:rPr>
              <w:rFonts w:ascii="Times New Roman" w:hAnsi="Times New Roman" w:cs="Times New Roman"/>
              <w:sz w:val="24"/>
              <w:szCs w:val="24"/>
              <w:lang w:val="en-US"/>
            </w:rPr>
          </w:rPrChange>
        </w:rPr>
        <w:t xml:space="preserve">t </w:t>
      </w:r>
      <w:r w:rsidR="00E3140D" w:rsidRPr="000D46AE">
        <w:rPr>
          <w:rFonts w:ascii="Times New Roman" w:hAnsi="Times New Roman" w:cs="Times New Roman"/>
          <w:sz w:val="24"/>
          <w:szCs w:val="24"/>
          <w:lang w:val="en-US"/>
          <w:rPrChange w:id="741" w:author="Microsoft Office User" w:date="2019-10-30T11:35:00Z">
            <w:rPr>
              <w:rFonts w:ascii="Times New Roman" w:hAnsi="Times New Roman" w:cs="Times New Roman"/>
              <w:sz w:val="24"/>
              <w:szCs w:val="24"/>
              <w:lang w:val="en-US"/>
            </w:rPr>
          </w:rPrChange>
        </w:rPr>
        <w:t xml:space="preserve">argues that </w:t>
      </w:r>
      <w:r w:rsidR="00946128" w:rsidRPr="000D46AE">
        <w:rPr>
          <w:rFonts w:ascii="Times New Roman" w:hAnsi="Times New Roman" w:cs="Times New Roman"/>
          <w:sz w:val="24"/>
          <w:szCs w:val="24"/>
          <w:lang w:val="en-US"/>
          <w:rPrChange w:id="742" w:author="Microsoft Office User" w:date="2019-10-30T11:35:00Z">
            <w:rPr>
              <w:rFonts w:ascii="Times New Roman" w:hAnsi="Times New Roman" w:cs="Times New Roman"/>
              <w:sz w:val="24"/>
              <w:szCs w:val="24"/>
              <w:lang w:val="en-US"/>
            </w:rPr>
          </w:rPrChange>
        </w:rPr>
        <w:t xml:space="preserve">many </w:t>
      </w:r>
      <w:r w:rsidR="00B12E0A" w:rsidRPr="000D46AE">
        <w:rPr>
          <w:rFonts w:ascii="Times New Roman" w:hAnsi="Times New Roman" w:cs="Times New Roman"/>
          <w:sz w:val="24"/>
          <w:szCs w:val="24"/>
          <w:lang w:val="en-US"/>
          <w:rPrChange w:id="743" w:author="Microsoft Office User" w:date="2019-10-30T11:35:00Z">
            <w:rPr>
              <w:rFonts w:ascii="Times New Roman" w:hAnsi="Times New Roman" w:cs="Times New Roman"/>
              <w:sz w:val="24"/>
              <w:szCs w:val="24"/>
              <w:lang w:val="en-US"/>
            </w:rPr>
          </w:rPrChange>
        </w:rPr>
        <w:t xml:space="preserve">effects </w:t>
      </w:r>
      <w:r w:rsidR="0032687F" w:rsidRPr="000D46AE">
        <w:rPr>
          <w:rFonts w:ascii="Times New Roman" w:hAnsi="Times New Roman" w:cs="Times New Roman"/>
          <w:sz w:val="24"/>
          <w:szCs w:val="24"/>
          <w:lang w:val="en-US"/>
          <w:rPrChange w:id="744" w:author="Microsoft Office User" w:date="2019-10-30T11:35:00Z">
            <w:rPr>
              <w:rFonts w:ascii="Times New Roman" w:hAnsi="Times New Roman" w:cs="Times New Roman"/>
              <w:sz w:val="24"/>
              <w:szCs w:val="24"/>
              <w:lang w:val="en-US"/>
            </w:rPr>
          </w:rPrChange>
        </w:rPr>
        <w:t>involve</w:t>
      </w:r>
      <w:r w:rsidR="00B12E0A" w:rsidRPr="000D46AE">
        <w:rPr>
          <w:rFonts w:ascii="Times New Roman" w:hAnsi="Times New Roman" w:cs="Times New Roman"/>
          <w:sz w:val="24"/>
          <w:szCs w:val="24"/>
          <w:lang w:val="en-US"/>
          <w:rPrChange w:id="745" w:author="Microsoft Office User" w:date="2019-10-30T11:35:00Z">
            <w:rPr>
              <w:rFonts w:ascii="Times New Roman" w:hAnsi="Times New Roman" w:cs="Times New Roman"/>
              <w:sz w:val="24"/>
              <w:szCs w:val="24"/>
              <w:lang w:val="en-US"/>
            </w:rPr>
          </w:rPrChange>
        </w:rPr>
        <w:t xml:space="preserve"> four </w:t>
      </w:r>
      <w:r w:rsidR="0032687F" w:rsidRPr="000D46AE">
        <w:rPr>
          <w:rFonts w:ascii="Times New Roman" w:hAnsi="Times New Roman" w:cs="Times New Roman"/>
          <w:sz w:val="24"/>
          <w:szCs w:val="24"/>
          <w:lang w:val="en-US"/>
          <w:rPrChange w:id="746" w:author="Microsoft Office User" w:date="2019-10-30T11:35:00Z">
            <w:rPr>
              <w:rFonts w:ascii="Times New Roman" w:hAnsi="Times New Roman" w:cs="Times New Roman"/>
              <w:sz w:val="24"/>
              <w:szCs w:val="24"/>
              <w:lang w:val="en-US"/>
            </w:rPr>
          </w:rPrChange>
        </w:rPr>
        <w:t xml:space="preserve">basic </w:t>
      </w:r>
      <w:r w:rsidR="00B12E0A" w:rsidRPr="000D46AE">
        <w:rPr>
          <w:rFonts w:ascii="Times New Roman" w:hAnsi="Times New Roman" w:cs="Times New Roman"/>
          <w:sz w:val="24"/>
          <w:szCs w:val="24"/>
          <w:lang w:val="en-US"/>
          <w:rPrChange w:id="747" w:author="Microsoft Office User" w:date="2019-10-30T11:35:00Z">
            <w:rPr>
              <w:rFonts w:ascii="Times New Roman" w:hAnsi="Times New Roman" w:cs="Times New Roman"/>
              <w:sz w:val="24"/>
              <w:szCs w:val="24"/>
              <w:lang w:val="en-US"/>
            </w:rPr>
          </w:rPrChange>
        </w:rPr>
        <w:t xml:space="preserve">elements (source object, target object, source feature, and target feature), a situation wherein the source and target share one feature, and as a result, </w:t>
      </w:r>
      <w:r w:rsidR="00946128" w:rsidRPr="000D46AE">
        <w:rPr>
          <w:rFonts w:ascii="Times New Roman" w:hAnsi="Times New Roman" w:cs="Times New Roman"/>
          <w:sz w:val="24"/>
          <w:szCs w:val="24"/>
          <w:lang w:val="en-US"/>
          <w:rPrChange w:id="748" w:author="Microsoft Office User" w:date="2019-10-30T11:35:00Z">
            <w:rPr>
              <w:rFonts w:ascii="Times New Roman" w:hAnsi="Times New Roman" w:cs="Times New Roman"/>
              <w:sz w:val="24"/>
              <w:szCs w:val="24"/>
              <w:lang w:val="en-US"/>
            </w:rPr>
          </w:rPrChange>
        </w:rPr>
        <w:t xml:space="preserve">new </w:t>
      </w:r>
      <w:r w:rsidR="00B12E0A" w:rsidRPr="000D46AE">
        <w:rPr>
          <w:rFonts w:ascii="Times New Roman" w:hAnsi="Times New Roman" w:cs="Times New Roman"/>
          <w:sz w:val="24"/>
          <w:szCs w:val="24"/>
          <w:lang w:val="en-US"/>
          <w:rPrChange w:id="749" w:author="Microsoft Office User" w:date="2019-10-30T11:35:00Z">
            <w:rPr>
              <w:rFonts w:ascii="Times New Roman" w:hAnsi="Times New Roman" w:cs="Times New Roman"/>
              <w:sz w:val="24"/>
              <w:szCs w:val="24"/>
              <w:lang w:val="en-US"/>
            </w:rPr>
          </w:rPrChange>
        </w:rPr>
        <w:t xml:space="preserve">assumptions </w:t>
      </w:r>
      <w:r w:rsidR="0068420E" w:rsidRPr="000D46AE">
        <w:rPr>
          <w:rFonts w:ascii="Times New Roman" w:hAnsi="Times New Roman" w:cs="Times New Roman"/>
          <w:sz w:val="24"/>
          <w:szCs w:val="24"/>
          <w:lang w:val="en-US"/>
          <w:rPrChange w:id="750" w:author="Microsoft Office User" w:date="2019-10-30T11:35:00Z">
            <w:rPr>
              <w:rFonts w:ascii="Times New Roman" w:hAnsi="Times New Roman" w:cs="Times New Roman"/>
              <w:sz w:val="24"/>
              <w:szCs w:val="24"/>
              <w:lang w:val="en-US"/>
            </w:rPr>
          </w:rPrChange>
        </w:rPr>
        <w:t xml:space="preserve">are made </w:t>
      </w:r>
      <w:r w:rsidR="00B12E0A" w:rsidRPr="000D46AE">
        <w:rPr>
          <w:rFonts w:ascii="Times New Roman" w:hAnsi="Times New Roman" w:cs="Times New Roman"/>
          <w:sz w:val="24"/>
          <w:szCs w:val="24"/>
          <w:lang w:val="en-US"/>
          <w:rPrChange w:id="751" w:author="Microsoft Office User" w:date="2019-10-30T11:35:00Z">
            <w:rPr>
              <w:rFonts w:ascii="Times New Roman" w:hAnsi="Times New Roman" w:cs="Times New Roman"/>
              <w:sz w:val="24"/>
              <w:szCs w:val="24"/>
              <w:lang w:val="en-US"/>
            </w:rPr>
          </w:rPrChange>
        </w:rPr>
        <w:t>about other target object features.</w:t>
      </w:r>
    </w:p>
    <w:p w14:paraId="4C1DCA1B" w14:textId="00CF1F11" w:rsidR="007443F2" w:rsidRPr="000D46AE" w:rsidRDefault="001E591D" w:rsidP="00314EA2">
      <w:pPr>
        <w:spacing w:line="480" w:lineRule="auto"/>
        <w:ind w:firstLine="708"/>
        <w:rPr>
          <w:rFonts w:ascii="Times New Roman" w:hAnsi="Times New Roman" w:cs="Times New Roman"/>
          <w:sz w:val="24"/>
          <w:szCs w:val="24"/>
          <w:lang w:val="en-US"/>
          <w:rPrChange w:id="752"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b/>
          <w:sz w:val="24"/>
          <w:szCs w:val="24"/>
          <w:lang w:val="en-US"/>
          <w:rPrChange w:id="753" w:author="Microsoft Office User" w:date="2019-10-30T11:35:00Z">
            <w:rPr>
              <w:rFonts w:ascii="Times New Roman" w:hAnsi="Times New Roman" w:cs="Times New Roman"/>
              <w:b/>
              <w:sz w:val="24"/>
              <w:szCs w:val="24"/>
              <w:lang w:val="en-US"/>
            </w:rPr>
          </w:rPrChange>
        </w:rPr>
        <w:t>Predictive Value</w:t>
      </w:r>
      <w:r w:rsidRPr="000D46AE">
        <w:rPr>
          <w:rFonts w:ascii="Times New Roman" w:hAnsi="Times New Roman" w:cs="Times New Roman"/>
          <w:sz w:val="24"/>
          <w:szCs w:val="24"/>
          <w:lang w:val="en-US"/>
          <w:rPrChange w:id="754" w:author="Microsoft Office User" w:date="2019-10-30T11:35:00Z">
            <w:rPr>
              <w:rFonts w:ascii="Times New Roman" w:hAnsi="Times New Roman" w:cs="Times New Roman"/>
              <w:sz w:val="24"/>
              <w:szCs w:val="24"/>
              <w:lang w:val="en-US"/>
            </w:rPr>
          </w:rPrChange>
        </w:rPr>
        <w:t xml:space="preserve">. </w:t>
      </w:r>
      <w:r w:rsidR="00EF7CE2" w:rsidRPr="000D46AE">
        <w:rPr>
          <w:rFonts w:ascii="Times New Roman" w:hAnsi="Times New Roman" w:cs="Times New Roman"/>
          <w:sz w:val="24"/>
          <w:szCs w:val="24"/>
          <w:lang w:val="en-US"/>
          <w:rPrChange w:id="755" w:author="Microsoft Office User" w:date="2019-10-30T11:35:00Z">
            <w:rPr>
              <w:rFonts w:ascii="Times New Roman" w:hAnsi="Times New Roman" w:cs="Times New Roman"/>
              <w:sz w:val="24"/>
              <w:szCs w:val="24"/>
              <w:lang w:val="en-US"/>
            </w:rPr>
          </w:rPrChange>
        </w:rPr>
        <w:t>The shared features principle also has predictive value</w:t>
      </w:r>
      <w:r w:rsidR="00314EA2" w:rsidRPr="000D46AE">
        <w:rPr>
          <w:rFonts w:ascii="Times New Roman" w:hAnsi="Times New Roman" w:cs="Times New Roman"/>
          <w:sz w:val="24"/>
          <w:szCs w:val="24"/>
          <w:lang w:val="en-US"/>
          <w:rPrChange w:id="756" w:author="Microsoft Office User" w:date="2019-10-30T11:35:00Z">
            <w:rPr>
              <w:rFonts w:ascii="Times New Roman" w:hAnsi="Times New Roman" w:cs="Times New Roman"/>
              <w:sz w:val="24"/>
              <w:szCs w:val="24"/>
              <w:lang w:val="en-US"/>
            </w:rPr>
          </w:rPrChange>
        </w:rPr>
        <w:t xml:space="preserve"> and allows us to view old phenomena in new ways</w:t>
      </w:r>
      <w:r w:rsidR="00EF7CE2" w:rsidRPr="000D46AE">
        <w:rPr>
          <w:rFonts w:ascii="Times New Roman" w:hAnsi="Times New Roman" w:cs="Times New Roman"/>
          <w:sz w:val="24"/>
          <w:szCs w:val="24"/>
          <w:lang w:val="en-US"/>
          <w:rPrChange w:id="757" w:author="Microsoft Office User" w:date="2019-10-30T11:35:00Z">
            <w:rPr>
              <w:rFonts w:ascii="Times New Roman" w:hAnsi="Times New Roman" w:cs="Times New Roman"/>
              <w:sz w:val="24"/>
              <w:szCs w:val="24"/>
              <w:lang w:val="en-US"/>
            </w:rPr>
          </w:rPrChange>
        </w:rPr>
        <w:t xml:space="preserve">. </w:t>
      </w:r>
      <w:r w:rsidR="007C61A2" w:rsidRPr="000D46AE">
        <w:rPr>
          <w:rFonts w:ascii="Times New Roman" w:hAnsi="Times New Roman" w:cs="Times New Roman"/>
          <w:sz w:val="24"/>
          <w:szCs w:val="24"/>
          <w:lang w:val="en-US"/>
          <w:rPrChange w:id="758" w:author="Microsoft Office User" w:date="2019-10-30T11:35:00Z">
            <w:rPr>
              <w:rFonts w:ascii="Times New Roman" w:hAnsi="Times New Roman" w:cs="Times New Roman"/>
              <w:sz w:val="24"/>
              <w:szCs w:val="24"/>
              <w:lang w:val="en-US"/>
            </w:rPr>
          </w:rPrChange>
        </w:rPr>
        <w:t>T</w:t>
      </w:r>
      <w:r w:rsidR="007443F2" w:rsidRPr="000D46AE">
        <w:rPr>
          <w:rFonts w:ascii="Times New Roman" w:hAnsi="Times New Roman" w:cs="Times New Roman"/>
          <w:sz w:val="24"/>
          <w:szCs w:val="24"/>
          <w:lang w:val="en-US"/>
          <w:rPrChange w:id="759" w:author="Microsoft Office User" w:date="2019-10-30T11:35:00Z">
            <w:rPr>
              <w:rFonts w:ascii="Times New Roman" w:hAnsi="Times New Roman" w:cs="Times New Roman"/>
              <w:sz w:val="24"/>
              <w:szCs w:val="24"/>
              <w:lang w:val="en-US"/>
            </w:rPr>
          </w:rPrChange>
        </w:rPr>
        <w:t>ake EC</w:t>
      </w:r>
      <w:r w:rsidR="00F83153" w:rsidRPr="000D46AE">
        <w:rPr>
          <w:rFonts w:ascii="Times New Roman" w:hAnsi="Times New Roman" w:cs="Times New Roman"/>
          <w:sz w:val="24"/>
          <w:szCs w:val="24"/>
          <w:lang w:val="en-US"/>
          <w:rPrChange w:id="760" w:author="Microsoft Office User" w:date="2019-10-30T11:35:00Z">
            <w:rPr>
              <w:rFonts w:ascii="Times New Roman" w:hAnsi="Times New Roman" w:cs="Times New Roman"/>
              <w:sz w:val="24"/>
              <w:szCs w:val="24"/>
              <w:lang w:val="en-US"/>
            </w:rPr>
          </w:rPrChange>
        </w:rPr>
        <w:t>,</w:t>
      </w:r>
      <w:r w:rsidR="007443F2" w:rsidRPr="000D46AE">
        <w:rPr>
          <w:rFonts w:ascii="Times New Roman" w:hAnsi="Times New Roman" w:cs="Times New Roman"/>
          <w:sz w:val="24"/>
          <w:szCs w:val="24"/>
          <w:lang w:val="en-US"/>
          <w:rPrChange w:id="761" w:author="Microsoft Office User" w:date="2019-10-30T11:35:00Z">
            <w:rPr>
              <w:rFonts w:ascii="Times New Roman" w:hAnsi="Times New Roman" w:cs="Times New Roman"/>
              <w:sz w:val="24"/>
              <w:szCs w:val="24"/>
              <w:lang w:val="en-US"/>
            </w:rPr>
          </w:rPrChange>
        </w:rPr>
        <w:t xml:space="preserve"> </w:t>
      </w:r>
      <w:r w:rsidR="007C61A2" w:rsidRPr="000D46AE">
        <w:rPr>
          <w:rFonts w:ascii="Times New Roman" w:hAnsi="Times New Roman" w:cs="Times New Roman"/>
          <w:sz w:val="24"/>
          <w:szCs w:val="24"/>
          <w:lang w:val="en-US"/>
          <w:rPrChange w:id="762" w:author="Microsoft Office User" w:date="2019-10-30T11:35:00Z">
            <w:rPr>
              <w:rFonts w:ascii="Times New Roman" w:hAnsi="Times New Roman" w:cs="Times New Roman"/>
              <w:sz w:val="24"/>
              <w:szCs w:val="24"/>
              <w:lang w:val="en-US"/>
            </w:rPr>
          </w:rPrChange>
        </w:rPr>
        <w:t xml:space="preserve">for instance, </w:t>
      </w:r>
      <w:r w:rsidR="007443F2" w:rsidRPr="000D46AE">
        <w:rPr>
          <w:rFonts w:ascii="Times New Roman" w:hAnsi="Times New Roman" w:cs="Times New Roman"/>
          <w:sz w:val="24"/>
          <w:szCs w:val="24"/>
          <w:lang w:val="en-US"/>
          <w:rPrChange w:id="763" w:author="Microsoft Office User" w:date="2019-10-30T11:35:00Z">
            <w:rPr>
              <w:rFonts w:ascii="Times New Roman" w:hAnsi="Times New Roman" w:cs="Times New Roman"/>
              <w:sz w:val="24"/>
              <w:szCs w:val="24"/>
              <w:lang w:val="en-US"/>
            </w:rPr>
          </w:rPrChange>
        </w:rPr>
        <w:t xml:space="preserve">which is typically defined </w:t>
      </w:r>
      <w:r w:rsidR="00E3140D" w:rsidRPr="000D46AE">
        <w:rPr>
          <w:rFonts w:ascii="Times New Roman" w:eastAsia="Times New Roman" w:hAnsi="Times New Roman" w:cs="Times New Roman"/>
          <w:color w:val="000000"/>
          <w:sz w:val="24"/>
          <w:szCs w:val="24"/>
          <w:lang w:val="en-US" w:eastAsia="nl-BE"/>
          <w:rPrChange w:id="764" w:author="Microsoft Office User" w:date="2019-10-30T11:35:00Z">
            <w:rPr>
              <w:rFonts w:ascii="Times New Roman" w:eastAsia="Times New Roman" w:hAnsi="Times New Roman" w:cs="Times New Roman"/>
              <w:color w:val="000000"/>
              <w:sz w:val="24"/>
              <w:szCs w:val="24"/>
              <w:lang w:val="en-US" w:eastAsia="nl-BE"/>
            </w:rPr>
          </w:rPrChange>
        </w:rPr>
        <w:t xml:space="preserve">as a change in liking due to </w:t>
      </w:r>
      <w:r w:rsidR="00F83153" w:rsidRPr="000D46AE">
        <w:rPr>
          <w:rFonts w:ascii="Times New Roman" w:eastAsia="Times New Roman" w:hAnsi="Times New Roman" w:cs="Times New Roman"/>
          <w:color w:val="000000"/>
          <w:sz w:val="24"/>
          <w:szCs w:val="24"/>
          <w:lang w:val="en-US" w:eastAsia="nl-BE"/>
          <w:rPrChange w:id="765" w:author="Microsoft Office User" w:date="2019-10-30T11:35:00Z">
            <w:rPr>
              <w:rFonts w:ascii="Times New Roman" w:eastAsia="Times New Roman" w:hAnsi="Times New Roman" w:cs="Times New Roman"/>
              <w:color w:val="000000"/>
              <w:sz w:val="24"/>
              <w:szCs w:val="24"/>
              <w:lang w:val="en-US" w:eastAsia="nl-BE"/>
            </w:rPr>
          </w:rPrChange>
        </w:rPr>
        <w:t xml:space="preserve">stimulus </w:t>
      </w:r>
      <w:r w:rsidR="00E3140D" w:rsidRPr="000D46AE">
        <w:rPr>
          <w:rFonts w:ascii="Times New Roman" w:eastAsia="Times New Roman" w:hAnsi="Times New Roman" w:cs="Times New Roman"/>
          <w:color w:val="000000"/>
          <w:sz w:val="24"/>
          <w:szCs w:val="24"/>
          <w:lang w:val="en-US" w:eastAsia="nl-BE"/>
          <w:rPrChange w:id="766" w:author="Microsoft Office User" w:date="2019-10-30T11:35:00Z">
            <w:rPr>
              <w:rFonts w:ascii="Times New Roman" w:eastAsia="Times New Roman" w:hAnsi="Times New Roman" w:cs="Times New Roman"/>
              <w:color w:val="000000"/>
              <w:sz w:val="24"/>
              <w:szCs w:val="24"/>
              <w:lang w:val="en-US" w:eastAsia="nl-BE"/>
            </w:rPr>
          </w:rPrChange>
        </w:rPr>
        <w:t>pairing</w:t>
      </w:r>
      <w:r w:rsidR="00F83153" w:rsidRPr="000D46AE">
        <w:rPr>
          <w:rFonts w:ascii="Times New Roman" w:eastAsia="Times New Roman" w:hAnsi="Times New Roman" w:cs="Times New Roman"/>
          <w:color w:val="000000"/>
          <w:sz w:val="24"/>
          <w:szCs w:val="24"/>
          <w:lang w:val="en-US" w:eastAsia="nl-BE"/>
          <w:rPrChange w:id="767" w:author="Microsoft Office User" w:date="2019-10-30T11:35:00Z">
            <w:rPr>
              <w:rFonts w:ascii="Times New Roman" w:eastAsia="Times New Roman" w:hAnsi="Times New Roman" w:cs="Times New Roman"/>
              <w:color w:val="000000"/>
              <w:sz w:val="24"/>
              <w:szCs w:val="24"/>
              <w:lang w:val="en-US" w:eastAsia="nl-BE"/>
            </w:rPr>
          </w:rPrChange>
        </w:rPr>
        <w:t>s</w:t>
      </w:r>
      <w:r w:rsidR="00E3140D" w:rsidRPr="000D46AE">
        <w:rPr>
          <w:rFonts w:ascii="Times New Roman" w:eastAsia="Times New Roman" w:hAnsi="Times New Roman" w:cs="Times New Roman"/>
          <w:color w:val="000000"/>
          <w:sz w:val="24"/>
          <w:szCs w:val="24"/>
          <w:lang w:val="en-US" w:eastAsia="nl-BE"/>
          <w:rPrChange w:id="768" w:author="Microsoft Office User" w:date="2019-10-30T11:35:00Z">
            <w:rPr>
              <w:rFonts w:ascii="Times New Roman" w:eastAsia="Times New Roman" w:hAnsi="Times New Roman" w:cs="Times New Roman"/>
              <w:color w:val="000000"/>
              <w:sz w:val="24"/>
              <w:szCs w:val="24"/>
              <w:lang w:val="en-US" w:eastAsia="nl-BE"/>
            </w:rPr>
          </w:rPrChange>
        </w:rPr>
        <w:t xml:space="preserve">. </w:t>
      </w:r>
      <w:r w:rsidR="007443F2" w:rsidRPr="000D46AE">
        <w:rPr>
          <w:rFonts w:ascii="Times New Roman" w:eastAsia="Times New Roman" w:hAnsi="Times New Roman" w:cs="Times New Roman"/>
          <w:color w:val="000000"/>
          <w:sz w:val="24"/>
          <w:szCs w:val="24"/>
          <w:lang w:val="en-US" w:eastAsia="nl-BE"/>
          <w:rPrChange w:id="769" w:author="Microsoft Office User" w:date="2019-10-30T11:35:00Z">
            <w:rPr>
              <w:rFonts w:ascii="Times New Roman" w:eastAsia="Times New Roman" w:hAnsi="Times New Roman" w:cs="Times New Roman"/>
              <w:color w:val="000000"/>
              <w:sz w:val="24"/>
              <w:szCs w:val="24"/>
              <w:lang w:val="en-US" w:eastAsia="nl-BE"/>
            </w:rPr>
          </w:rPrChange>
        </w:rPr>
        <w:t xml:space="preserve">Most </w:t>
      </w:r>
      <w:r w:rsidR="00E3140D" w:rsidRPr="000D46AE">
        <w:rPr>
          <w:rFonts w:ascii="Times New Roman" w:eastAsia="Times New Roman" w:hAnsi="Times New Roman" w:cs="Times New Roman"/>
          <w:color w:val="000000"/>
          <w:sz w:val="24"/>
          <w:szCs w:val="24"/>
          <w:lang w:val="en-US" w:eastAsia="nl-BE"/>
          <w:rPrChange w:id="770" w:author="Microsoft Office User" w:date="2019-10-30T11:35:00Z">
            <w:rPr>
              <w:rFonts w:ascii="Times New Roman" w:eastAsia="Times New Roman" w:hAnsi="Times New Roman" w:cs="Times New Roman"/>
              <w:color w:val="000000"/>
              <w:sz w:val="24"/>
              <w:szCs w:val="24"/>
              <w:lang w:val="en-US" w:eastAsia="nl-BE"/>
            </w:rPr>
          </w:rPrChange>
        </w:rPr>
        <w:t xml:space="preserve">researchers </w:t>
      </w:r>
      <w:r w:rsidR="007443F2" w:rsidRPr="000D46AE">
        <w:rPr>
          <w:rFonts w:ascii="Times New Roman" w:eastAsia="Times New Roman" w:hAnsi="Times New Roman" w:cs="Times New Roman"/>
          <w:color w:val="000000"/>
          <w:sz w:val="24"/>
          <w:szCs w:val="24"/>
          <w:lang w:val="en-US" w:eastAsia="nl-BE"/>
          <w:rPrChange w:id="771" w:author="Microsoft Office User" w:date="2019-10-30T11:35:00Z">
            <w:rPr>
              <w:rFonts w:ascii="Times New Roman" w:eastAsia="Times New Roman" w:hAnsi="Times New Roman" w:cs="Times New Roman"/>
              <w:color w:val="000000"/>
              <w:sz w:val="24"/>
              <w:szCs w:val="24"/>
              <w:lang w:val="en-US" w:eastAsia="nl-BE"/>
            </w:rPr>
          </w:rPrChange>
        </w:rPr>
        <w:t xml:space="preserve">would </w:t>
      </w:r>
      <w:r w:rsidR="007C61A2" w:rsidRPr="000D46AE">
        <w:rPr>
          <w:rFonts w:ascii="Times New Roman" w:eastAsia="Times New Roman" w:hAnsi="Times New Roman" w:cs="Times New Roman"/>
          <w:color w:val="000000"/>
          <w:sz w:val="24"/>
          <w:szCs w:val="24"/>
          <w:lang w:val="en-US" w:eastAsia="nl-BE"/>
          <w:rPrChange w:id="772" w:author="Microsoft Office User" w:date="2019-10-30T11:35:00Z">
            <w:rPr>
              <w:rFonts w:ascii="Times New Roman" w:eastAsia="Times New Roman" w:hAnsi="Times New Roman" w:cs="Times New Roman"/>
              <w:color w:val="000000"/>
              <w:sz w:val="24"/>
              <w:szCs w:val="24"/>
              <w:lang w:val="en-US" w:eastAsia="nl-BE"/>
            </w:rPr>
          </w:rPrChange>
        </w:rPr>
        <w:t>argue</w:t>
      </w:r>
      <w:r w:rsidR="00E3140D" w:rsidRPr="000D46AE">
        <w:rPr>
          <w:rFonts w:ascii="Times New Roman" w:eastAsia="Times New Roman" w:hAnsi="Times New Roman" w:cs="Times New Roman"/>
          <w:color w:val="000000"/>
          <w:sz w:val="24"/>
          <w:szCs w:val="24"/>
          <w:lang w:val="en-US" w:eastAsia="nl-BE"/>
          <w:rPrChange w:id="773" w:author="Microsoft Office User" w:date="2019-10-30T11:35:00Z">
            <w:rPr>
              <w:rFonts w:ascii="Times New Roman" w:eastAsia="Times New Roman" w:hAnsi="Times New Roman" w:cs="Times New Roman"/>
              <w:color w:val="000000"/>
              <w:sz w:val="24"/>
              <w:szCs w:val="24"/>
              <w:lang w:val="en-US" w:eastAsia="nl-BE"/>
            </w:rPr>
          </w:rPrChange>
        </w:rPr>
        <w:t xml:space="preserve"> that EC effects </w:t>
      </w:r>
      <w:r w:rsidR="007443F2" w:rsidRPr="000D46AE">
        <w:rPr>
          <w:rFonts w:ascii="Times New Roman" w:eastAsia="Times New Roman" w:hAnsi="Times New Roman" w:cs="Times New Roman"/>
          <w:color w:val="000000"/>
          <w:sz w:val="24"/>
          <w:szCs w:val="24"/>
          <w:lang w:val="en-US" w:eastAsia="nl-BE"/>
          <w:rPrChange w:id="774" w:author="Microsoft Office User" w:date="2019-10-30T11:35:00Z">
            <w:rPr>
              <w:rFonts w:ascii="Times New Roman" w:eastAsia="Times New Roman" w:hAnsi="Times New Roman" w:cs="Times New Roman"/>
              <w:color w:val="000000"/>
              <w:sz w:val="24"/>
              <w:szCs w:val="24"/>
              <w:lang w:val="en-US" w:eastAsia="nl-BE"/>
            </w:rPr>
          </w:rPrChange>
        </w:rPr>
        <w:t xml:space="preserve">are driven by the fact that </w:t>
      </w:r>
      <w:r w:rsidR="00E3140D" w:rsidRPr="000D46AE">
        <w:rPr>
          <w:rFonts w:ascii="Times New Roman" w:eastAsia="Times New Roman" w:hAnsi="Times New Roman" w:cs="Times New Roman"/>
          <w:color w:val="000000"/>
          <w:sz w:val="24"/>
          <w:szCs w:val="24"/>
          <w:lang w:val="en-US" w:eastAsia="nl-BE"/>
          <w:rPrChange w:id="775" w:author="Microsoft Office User" w:date="2019-10-30T11:35:00Z">
            <w:rPr>
              <w:rFonts w:ascii="Times New Roman" w:eastAsia="Times New Roman" w:hAnsi="Times New Roman" w:cs="Times New Roman"/>
              <w:color w:val="000000"/>
              <w:sz w:val="24"/>
              <w:szCs w:val="24"/>
              <w:lang w:val="en-US" w:eastAsia="nl-BE"/>
            </w:rPr>
          </w:rPrChange>
        </w:rPr>
        <w:t xml:space="preserve">CS and US are presented in spatio-temporal contiguity. </w:t>
      </w:r>
      <w:r w:rsidR="007443F2" w:rsidRPr="000D46AE">
        <w:rPr>
          <w:rFonts w:ascii="Times New Roman" w:eastAsia="Times New Roman" w:hAnsi="Times New Roman" w:cs="Times New Roman"/>
          <w:color w:val="000000"/>
          <w:sz w:val="24"/>
          <w:szCs w:val="24"/>
          <w:lang w:val="en-US" w:eastAsia="nl-BE"/>
          <w:rPrChange w:id="776" w:author="Microsoft Office User" w:date="2019-10-30T11:35:00Z">
            <w:rPr>
              <w:rFonts w:ascii="Times New Roman" w:eastAsia="Times New Roman" w:hAnsi="Times New Roman" w:cs="Times New Roman"/>
              <w:color w:val="000000"/>
              <w:sz w:val="24"/>
              <w:szCs w:val="24"/>
              <w:lang w:val="en-US" w:eastAsia="nl-BE"/>
            </w:rPr>
          </w:rPrChange>
        </w:rPr>
        <w:t>Yet o</w:t>
      </w:r>
      <w:r w:rsidR="00E3140D" w:rsidRPr="000D46AE">
        <w:rPr>
          <w:rFonts w:ascii="Times New Roman" w:eastAsia="Times New Roman" w:hAnsi="Times New Roman" w:cs="Times New Roman"/>
          <w:color w:val="000000"/>
          <w:sz w:val="24"/>
          <w:szCs w:val="24"/>
          <w:lang w:val="en-US" w:eastAsia="nl-BE"/>
          <w:rPrChange w:id="777" w:author="Microsoft Office User" w:date="2019-10-30T11:35:00Z">
            <w:rPr>
              <w:rFonts w:ascii="Times New Roman" w:eastAsia="Times New Roman" w:hAnsi="Times New Roman" w:cs="Times New Roman"/>
              <w:color w:val="000000"/>
              <w:sz w:val="24"/>
              <w:szCs w:val="24"/>
              <w:lang w:val="en-US" w:eastAsia="nl-BE"/>
            </w:rPr>
          </w:rPrChange>
        </w:rPr>
        <w:t xml:space="preserve">ur account </w:t>
      </w:r>
      <w:r w:rsidR="00E3140D" w:rsidRPr="000D46AE">
        <w:rPr>
          <w:rFonts w:ascii="Times New Roman" w:eastAsia="Times New Roman" w:hAnsi="Times New Roman" w:cs="Times New Roman"/>
          <w:color w:val="000000"/>
          <w:sz w:val="24"/>
          <w:szCs w:val="24"/>
          <w:lang w:val="en-US" w:eastAsia="nl-BE"/>
          <w:rPrChange w:id="778" w:author="Microsoft Office User" w:date="2019-10-30T11:35:00Z">
            <w:rPr>
              <w:rFonts w:ascii="Times New Roman" w:eastAsia="Times New Roman" w:hAnsi="Times New Roman" w:cs="Times New Roman"/>
              <w:color w:val="000000"/>
              <w:sz w:val="24"/>
              <w:szCs w:val="24"/>
              <w:lang w:val="en-US" w:eastAsia="nl-BE"/>
            </w:rPr>
          </w:rPrChange>
        </w:rPr>
        <w:lastRenderedPageBreak/>
        <w:t xml:space="preserve">takes a different perspective. It argues that EC effects </w:t>
      </w:r>
      <w:r w:rsidR="007443F2" w:rsidRPr="000D46AE">
        <w:rPr>
          <w:rFonts w:ascii="Times New Roman" w:eastAsia="Times New Roman" w:hAnsi="Times New Roman" w:cs="Times New Roman"/>
          <w:color w:val="000000"/>
          <w:sz w:val="24"/>
          <w:szCs w:val="24"/>
          <w:lang w:val="en-US" w:eastAsia="nl-BE"/>
          <w:rPrChange w:id="779" w:author="Microsoft Office User" w:date="2019-10-30T11:35:00Z">
            <w:rPr>
              <w:rFonts w:ascii="Times New Roman" w:eastAsia="Times New Roman" w:hAnsi="Times New Roman" w:cs="Times New Roman"/>
              <w:color w:val="000000"/>
              <w:sz w:val="24"/>
              <w:szCs w:val="24"/>
              <w:lang w:val="en-US" w:eastAsia="nl-BE"/>
            </w:rPr>
          </w:rPrChange>
        </w:rPr>
        <w:t xml:space="preserve">may actually be </w:t>
      </w:r>
      <w:r w:rsidR="00E3140D" w:rsidRPr="000D46AE">
        <w:rPr>
          <w:rFonts w:ascii="Times New Roman" w:eastAsia="Times New Roman" w:hAnsi="Times New Roman" w:cs="Times New Roman"/>
          <w:color w:val="000000"/>
          <w:sz w:val="24"/>
          <w:szCs w:val="24"/>
          <w:lang w:val="en-US" w:eastAsia="nl-BE"/>
          <w:rPrChange w:id="780" w:author="Microsoft Office User" w:date="2019-10-30T11:35:00Z">
            <w:rPr>
              <w:rFonts w:ascii="Times New Roman" w:eastAsia="Times New Roman" w:hAnsi="Times New Roman" w:cs="Times New Roman"/>
              <w:color w:val="000000"/>
              <w:sz w:val="24"/>
              <w:szCs w:val="24"/>
              <w:lang w:val="en-US" w:eastAsia="nl-BE"/>
            </w:rPr>
          </w:rPrChange>
        </w:rPr>
        <w:t xml:space="preserve">due to the fact that the CS and US </w:t>
      </w:r>
      <w:r w:rsidR="00E3140D" w:rsidRPr="000D46AE">
        <w:rPr>
          <w:rFonts w:ascii="Times New Roman" w:eastAsia="Times New Roman" w:hAnsi="Times New Roman" w:cs="Times New Roman"/>
          <w:i/>
          <w:color w:val="000000"/>
          <w:sz w:val="24"/>
          <w:szCs w:val="24"/>
          <w:lang w:val="en-US" w:eastAsia="nl-BE"/>
          <w:rPrChange w:id="781" w:author="Microsoft Office User" w:date="2019-10-30T11:35:00Z">
            <w:rPr>
              <w:rFonts w:ascii="Times New Roman" w:eastAsia="Times New Roman" w:hAnsi="Times New Roman" w:cs="Times New Roman"/>
              <w:i/>
              <w:color w:val="000000"/>
              <w:sz w:val="24"/>
              <w:szCs w:val="24"/>
              <w:lang w:val="en-US" w:eastAsia="nl-BE"/>
            </w:rPr>
          </w:rPrChange>
        </w:rPr>
        <w:t>share</w:t>
      </w:r>
      <w:r w:rsidR="00E3140D" w:rsidRPr="000D46AE">
        <w:rPr>
          <w:rFonts w:ascii="Times New Roman" w:eastAsia="Times New Roman" w:hAnsi="Times New Roman" w:cs="Times New Roman"/>
          <w:color w:val="000000"/>
          <w:sz w:val="24"/>
          <w:szCs w:val="24"/>
          <w:lang w:val="en-US" w:eastAsia="nl-BE"/>
          <w:rPrChange w:id="782" w:author="Microsoft Office User" w:date="2019-10-30T11:35:00Z">
            <w:rPr>
              <w:rFonts w:ascii="Times New Roman" w:eastAsia="Times New Roman" w:hAnsi="Times New Roman" w:cs="Times New Roman"/>
              <w:color w:val="000000"/>
              <w:sz w:val="24"/>
              <w:szCs w:val="24"/>
              <w:lang w:val="en-US" w:eastAsia="nl-BE"/>
            </w:rPr>
          </w:rPrChange>
        </w:rPr>
        <w:t xml:space="preserve"> a feature with one another</w:t>
      </w:r>
      <w:r w:rsidR="007443F2" w:rsidRPr="000D46AE">
        <w:rPr>
          <w:rFonts w:ascii="Times New Roman" w:eastAsia="Times New Roman" w:hAnsi="Times New Roman" w:cs="Times New Roman"/>
          <w:color w:val="000000"/>
          <w:sz w:val="24"/>
          <w:szCs w:val="24"/>
          <w:lang w:val="en-US" w:eastAsia="nl-BE"/>
          <w:rPrChange w:id="783" w:author="Microsoft Office User" w:date="2019-10-30T11:35:00Z">
            <w:rPr>
              <w:rFonts w:ascii="Times New Roman" w:eastAsia="Times New Roman" w:hAnsi="Times New Roman" w:cs="Times New Roman"/>
              <w:color w:val="000000"/>
              <w:sz w:val="24"/>
              <w:szCs w:val="24"/>
              <w:lang w:val="en-US" w:eastAsia="nl-BE"/>
            </w:rPr>
          </w:rPrChange>
        </w:rPr>
        <w:t>,</w:t>
      </w:r>
      <w:r w:rsidR="00E3140D" w:rsidRPr="000D46AE">
        <w:rPr>
          <w:rFonts w:ascii="Times New Roman" w:eastAsia="Times New Roman" w:hAnsi="Times New Roman" w:cs="Times New Roman"/>
          <w:color w:val="000000"/>
          <w:sz w:val="24"/>
          <w:szCs w:val="24"/>
          <w:lang w:val="en-US" w:eastAsia="nl-BE"/>
          <w:rPrChange w:id="784" w:author="Microsoft Office User" w:date="2019-10-30T11:35:00Z">
            <w:rPr>
              <w:rFonts w:ascii="Times New Roman" w:eastAsia="Times New Roman" w:hAnsi="Times New Roman" w:cs="Times New Roman"/>
              <w:color w:val="000000"/>
              <w:sz w:val="24"/>
              <w:szCs w:val="24"/>
              <w:lang w:val="en-US" w:eastAsia="nl-BE"/>
            </w:rPr>
          </w:rPrChange>
        </w:rPr>
        <w:t xml:space="preserve"> and in EC studies, this shared feature </w:t>
      </w:r>
      <w:r w:rsidR="007443F2" w:rsidRPr="000D46AE">
        <w:rPr>
          <w:rFonts w:ascii="Times New Roman" w:eastAsia="Times New Roman" w:hAnsi="Times New Roman" w:cs="Times New Roman"/>
          <w:color w:val="000000"/>
          <w:sz w:val="24"/>
          <w:szCs w:val="24"/>
          <w:lang w:val="en-US" w:eastAsia="nl-BE"/>
          <w:rPrChange w:id="785" w:author="Microsoft Office User" w:date="2019-10-30T11:35:00Z">
            <w:rPr>
              <w:rFonts w:ascii="Times New Roman" w:eastAsia="Times New Roman" w:hAnsi="Times New Roman" w:cs="Times New Roman"/>
              <w:color w:val="000000"/>
              <w:sz w:val="24"/>
              <w:szCs w:val="24"/>
              <w:lang w:val="en-US" w:eastAsia="nl-BE"/>
            </w:rPr>
          </w:rPrChange>
        </w:rPr>
        <w:t xml:space="preserve">just so </w:t>
      </w:r>
      <w:r w:rsidR="00E3140D" w:rsidRPr="000D46AE">
        <w:rPr>
          <w:rFonts w:ascii="Times New Roman" w:eastAsia="Times New Roman" w:hAnsi="Times New Roman" w:cs="Times New Roman"/>
          <w:color w:val="000000"/>
          <w:sz w:val="24"/>
          <w:szCs w:val="24"/>
          <w:lang w:val="en-US" w:eastAsia="nl-BE"/>
          <w:rPrChange w:id="786" w:author="Microsoft Office User" w:date="2019-10-30T11:35:00Z">
            <w:rPr>
              <w:rFonts w:ascii="Times New Roman" w:eastAsia="Times New Roman" w:hAnsi="Times New Roman" w:cs="Times New Roman"/>
              <w:color w:val="000000"/>
              <w:sz w:val="24"/>
              <w:szCs w:val="24"/>
              <w:lang w:val="en-US" w:eastAsia="nl-BE"/>
            </w:rPr>
          </w:rPrChange>
        </w:rPr>
        <w:t>happens to be</w:t>
      </w:r>
      <w:r w:rsidR="00B6478A" w:rsidRPr="000D46AE">
        <w:rPr>
          <w:rFonts w:ascii="Times New Roman" w:eastAsia="Times New Roman" w:hAnsi="Times New Roman" w:cs="Times New Roman"/>
          <w:color w:val="000000"/>
          <w:sz w:val="24"/>
          <w:szCs w:val="24"/>
          <w:lang w:val="en-US" w:eastAsia="nl-BE"/>
          <w:rPrChange w:id="787" w:author="Microsoft Office User" w:date="2019-10-30T11:35:00Z">
            <w:rPr>
              <w:rFonts w:ascii="Times New Roman" w:eastAsia="Times New Roman" w:hAnsi="Times New Roman" w:cs="Times New Roman"/>
              <w:color w:val="000000"/>
              <w:sz w:val="24"/>
              <w:szCs w:val="24"/>
              <w:lang w:val="en-US" w:eastAsia="nl-BE"/>
            </w:rPr>
          </w:rPrChange>
        </w:rPr>
        <w:t xml:space="preserve"> the time and location at which they are </w:t>
      </w:r>
      <w:r w:rsidR="0011329B" w:rsidRPr="000D46AE">
        <w:rPr>
          <w:rFonts w:ascii="Times New Roman" w:eastAsia="Times New Roman" w:hAnsi="Times New Roman" w:cs="Times New Roman"/>
          <w:color w:val="000000"/>
          <w:sz w:val="24"/>
          <w:szCs w:val="24"/>
          <w:lang w:val="en-US" w:eastAsia="nl-BE"/>
          <w:rPrChange w:id="788" w:author="Microsoft Office User" w:date="2019-10-30T11:35:00Z">
            <w:rPr>
              <w:rFonts w:ascii="Times New Roman" w:eastAsia="Times New Roman" w:hAnsi="Times New Roman" w:cs="Times New Roman"/>
              <w:color w:val="000000"/>
              <w:sz w:val="24"/>
              <w:szCs w:val="24"/>
              <w:lang w:val="en-US" w:eastAsia="nl-BE"/>
            </w:rPr>
          </w:rPrChange>
        </w:rPr>
        <w:t>presented</w:t>
      </w:r>
      <w:r w:rsidR="00E3140D" w:rsidRPr="000D46AE">
        <w:rPr>
          <w:rFonts w:ascii="Times New Roman" w:eastAsia="Times New Roman" w:hAnsi="Times New Roman" w:cs="Times New Roman"/>
          <w:color w:val="000000"/>
          <w:sz w:val="24"/>
          <w:szCs w:val="24"/>
          <w:lang w:val="en-US" w:eastAsia="nl-BE"/>
          <w:rPrChange w:id="789" w:author="Microsoft Office User" w:date="2019-10-30T11:35:00Z">
            <w:rPr>
              <w:rFonts w:ascii="Times New Roman" w:eastAsia="Times New Roman" w:hAnsi="Times New Roman" w:cs="Times New Roman"/>
              <w:color w:val="000000"/>
              <w:sz w:val="24"/>
              <w:szCs w:val="24"/>
              <w:lang w:val="en-US" w:eastAsia="nl-BE"/>
            </w:rPr>
          </w:rPrChange>
        </w:rPr>
        <w:t>. If</w:t>
      </w:r>
      <w:r w:rsidR="007C61A2" w:rsidRPr="000D46AE">
        <w:rPr>
          <w:rFonts w:ascii="Times New Roman" w:eastAsia="Times New Roman" w:hAnsi="Times New Roman" w:cs="Times New Roman"/>
          <w:color w:val="000000"/>
          <w:sz w:val="24"/>
          <w:szCs w:val="24"/>
          <w:lang w:val="en-US" w:eastAsia="nl-BE"/>
          <w:rPrChange w:id="790" w:author="Microsoft Office User" w:date="2019-10-30T11:35:00Z">
            <w:rPr>
              <w:rFonts w:ascii="Times New Roman" w:eastAsia="Times New Roman" w:hAnsi="Times New Roman" w:cs="Times New Roman"/>
              <w:color w:val="000000"/>
              <w:sz w:val="24"/>
              <w:szCs w:val="24"/>
              <w:lang w:val="en-US" w:eastAsia="nl-BE"/>
            </w:rPr>
          </w:rPrChange>
        </w:rPr>
        <w:t xml:space="preserve"> correct</w:t>
      </w:r>
      <w:r w:rsidR="00E3140D" w:rsidRPr="000D46AE">
        <w:rPr>
          <w:rFonts w:ascii="Times New Roman" w:eastAsia="Times New Roman" w:hAnsi="Times New Roman" w:cs="Times New Roman"/>
          <w:color w:val="000000"/>
          <w:sz w:val="24"/>
          <w:szCs w:val="24"/>
          <w:lang w:val="en-US" w:eastAsia="nl-BE"/>
          <w:rPrChange w:id="791" w:author="Microsoft Office User" w:date="2019-10-30T11:35:00Z">
            <w:rPr>
              <w:rFonts w:ascii="Times New Roman" w:eastAsia="Times New Roman" w:hAnsi="Times New Roman" w:cs="Times New Roman"/>
              <w:color w:val="000000"/>
              <w:sz w:val="24"/>
              <w:szCs w:val="24"/>
              <w:lang w:val="en-US" w:eastAsia="nl-BE"/>
            </w:rPr>
          </w:rPrChange>
        </w:rPr>
        <w:t xml:space="preserve">, then the crucial element in EC is the fact that stimuli share </w:t>
      </w:r>
      <w:r w:rsidR="00F83153" w:rsidRPr="000D46AE">
        <w:rPr>
          <w:rFonts w:ascii="Times New Roman" w:eastAsia="Times New Roman" w:hAnsi="Times New Roman" w:cs="Times New Roman"/>
          <w:color w:val="000000"/>
          <w:sz w:val="24"/>
          <w:szCs w:val="24"/>
          <w:lang w:val="en-US" w:eastAsia="nl-BE"/>
          <w:rPrChange w:id="792" w:author="Microsoft Office User" w:date="2019-10-30T11:35:00Z">
            <w:rPr>
              <w:rFonts w:ascii="Times New Roman" w:eastAsia="Times New Roman" w:hAnsi="Times New Roman" w:cs="Times New Roman"/>
              <w:color w:val="000000"/>
              <w:sz w:val="24"/>
              <w:szCs w:val="24"/>
              <w:lang w:val="en-US" w:eastAsia="nl-BE"/>
            </w:rPr>
          </w:rPrChange>
        </w:rPr>
        <w:t xml:space="preserve">a </w:t>
      </w:r>
      <w:r w:rsidR="00E3140D" w:rsidRPr="000D46AE">
        <w:rPr>
          <w:rFonts w:ascii="Times New Roman" w:eastAsia="Times New Roman" w:hAnsi="Times New Roman" w:cs="Times New Roman"/>
          <w:color w:val="000000"/>
          <w:sz w:val="24"/>
          <w:szCs w:val="24"/>
          <w:lang w:val="en-US" w:eastAsia="nl-BE"/>
          <w:rPrChange w:id="793" w:author="Microsoft Office User" w:date="2019-10-30T11:35:00Z">
            <w:rPr>
              <w:rFonts w:ascii="Times New Roman" w:eastAsia="Times New Roman" w:hAnsi="Times New Roman" w:cs="Times New Roman"/>
              <w:color w:val="000000"/>
              <w:sz w:val="24"/>
              <w:szCs w:val="24"/>
              <w:lang w:val="en-US" w:eastAsia="nl-BE"/>
            </w:rPr>
          </w:rPrChange>
        </w:rPr>
        <w:t xml:space="preserve">feature </w:t>
      </w:r>
      <w:r w:rsidR="00F83153" w:rsidRPr="000D46AE">
        <w:rPr>
          <w:rFonts w:ascii="Times New Roman" w:eastAsia="Times New Roman" w:hAnsi="Times New Roman" w:cs="Times New Roman"/>
          <w:color w:val="000000"/>
          <w:sz w:val="24"/>
          <w:szCs w:val="24"/>
          <w:lang w:val="en-US" w:eastAsia="nl-BE"/>
          <w:rPrChange w:id="794" w:author="Microsoft Office User" w:date="2019-10-30T11:35:00Z">
            <w:rPr>
              <w:rFonts w:ascii="Times New Roman" w:eastAsia="Times New Roman" w:hAnsi="Times New Roman" w:cs="Times New Roman"/>
              <w:color w:val="000000"/>
              <w:sz w:val="24"/>
              <w:szCs w:val="24"/>
              <w:lang w:val="en-US" w:eastAsia="nl-BE"/>
            </w:rPr>
          </w:rPrChange>
        </w:rPr>
        <w:t xml:space="preserve">and </w:t>
      </w:r>
      <w:r w:rsidR="00E3140D" w:rsidRPr="000D46AE">
        <w:rPr>
          <w:rFonts w:ascii="Times New Roman" w:eastAsia="Times New Roman" w:hAnsi="Times New Roman" w:cs="Times New Roman"/>
          <w:color w:val="000000"/>
          <w:sz w:val="24"/>
          <w:szCs w:val="24"/>
          <w:lang w:val="en-US" w:eastAsia="nl-BE"/>
          <w:rPrChange w:id="795" w:author="Microsoft Office User" w:date="2019-10-30T11:35:00Z">
            <w:rPr>
              <w:rFonts w:ascii="Times New Roman" w:eastAsia="Times New Roman" w:hAnsi="Times New Roman" w:cs="Times New Roman"/>
              <w:color w:val="000000"/>
              <w:sz w:val="24"/>
              <w:szCs w:val="24"/>
              <w:lang w:val="en-US" w:eastAsia="nl-BE"/>
            </w:rPr>
          </w:rPrChange>
        </w:rPr>
        <w:t xml:space="preserve">not the mere fact that they are paired in space and time. </w:t>
      </w:r>
      <w:r w:rsidR="000E3B3E" w:rsidRPr="000D46AE">
        <w:rPr>
          <w:rFonts w:ascii="Times New Roman" w:eastAsia="Times New Roman" w:hAnsi="Times New Roman" w:cs="Times New Roman"/>
          <w:color w:val="000000"/>
          <w:sz w:val="24"/>
          <w:szCs w:val="24"/>
          <w:lang w:val="en-US" w:eastAsia="nl-BE"/>
          <w:rPrChange w:id="796" w:author="Microsoft Office User" w:date="2019-10-30T11:35:00Z">
            <w:rPr>
              <w:rFonts w:ascii="Times New Roman" w:eastAsia="Times New Roman" w:hAnsi="Times New Roman" w:cs="Times New Roman"/>
              <w:color w:val="000000"/>
              <w:sz w:val="24"/>
              <w:szCs w:val="24"/>
              <w:lang w:val="en-US" w:eastAsia="nl-BE"/>
            </w:rPr>
          </w:rPrChange>
        </w:rPr>
        <w:t xml:space="preserve">Note that </w:t>
      </w:r>
      <w:r w:rsidR="007443F2" w:rsidRPr="000D46AE">
        <w:rPr>
          <w:rFonts w:ascii="Times New Roman" w:eastAsia="Times New Roman" w:hAnsi="Times New Roman" w:cs="Times New Roman"/>
          <w:color w:val="000000"/>
          <w:sz w:val="24"/>
          <w:szCs w:val="24"/>
          <w:lang w:val="en-US" w:eastAsia="nl-BE"/>
          <w:rPrChange w:id="797" w:author="Microsoft Office User" w:date="2019-10-30T11:35:00Z">
            <w:rPr>
              <w:rFonts w:ascii="Times New Roman" w:eastAsia="Times New Roman" w:hAnsi="Times New Roman" w:cs="Times New Roman"/>
              <w:color w:val="000000"/>
              <w:sz w:val="24"/>
              <w:szCs w:val="24"/>
              <w:lang w:val="en-US" w:eastAsia="nl-BE"/>
            </w:rPr>
          </w:rPrChange>
        </w:rPr>
        <w:t>t</w:t>
      </w:r>
      <w:r w:rsidR="00E3140D" w:rsidRPr="000D46AE">
        <w:rPr>
          <w:rFonts w:ascii="Times New Roman" w:eastAsia="Times New Roman" w:hAnsi="Times New Roman" w:cs="Times New Roman"/>
          <w:color w:val="000000"/>
          <w:sz w:val="24"/>
          <w:szCs w:val="24"/>
          <w:lang w:val="en-US" w:eastAsia="nl-BE"/>
          <w:rPrChange w:id="798" w:author="Microsoft Office User" w:date="2019-10-30T11:35:00Z">
            <w:rPr>
              <w:rFonts w:ascii="Times New Roman" w:eastAsia="Times New Roman" w:hAnsi="Times New Roman" w:cs="Times New Roman"/>
              <w:color w:val="000000"/>
              <w:sz w:val="24"/>
              <w:szCs w:val="24"/>
              <w:lang w:val="en-US" w:eastAsia="nl-BE"/>
            </w:rPr>
          </w:rPrChange>
        </w:rPr>
        <w:t xml:space="preserve">his new </w:t>
      </w:r>
      <w:r w:rsidR="00F83153" w:rsidRPr="000D46AE">
        <w:rPr>
          <w:rFonts w:ascii="Times New Roman" w:eastAsia="Times New Roman" w:hAnsi="Times New Roman" w:cs="Times New Roman"/>
          <w:color w:val="000000"/>
          <w:sz w:val="24"/>
          <w:szCs w:val="24"/>
          <w:lang w:val="en-US" w:eastAsia="nl-BE"/>
          <w:rPrChange w:id="799" w:author="Microsoft Office User" w:date="2019-10-30T11:35:00Z">
            <w:rPr>
              <w:rFonts w:ascii="Times New Roman" w:eastAsia="Times New Roman" w:hAnsi="Times New Roman" w:cs="Times New Roman"/>
              <w:color w:val="000000"/>
              <w:sz w:val="24"/>
              <w:szCs w:val="24"/>
              <w:lang w:val="en-US" w:eastAsia="nl-BE"/>
            </w:rPr>
          </w:rPrChange>
        </w:rPr>
        <w:t xml:space="preserve">way of thinking </w:t>
      </w:r>
      <w:r w:rsidR="007443F2" w:rsidRPr="000D46AE">
        <w:rPr>
          <w:rFonts w:ascii="Times New Roman" w:eastAsia="Times New Roman" w:hAnsi="Times New Roman" w:cs="Times New Roman"/>
          <w:color w:val="000000"/>
          <w:sz w:val="24"/>
          <w:szCs w:val="24"/>
          <w:lang w:val="en-US" w:eastAsia="nl-BE"/>
          <w:rPrChange w:id="800" w:author="Microsoft Office User" w:date="2019-10-30T11:35:00Z">
            <w:rPr>
              <w:rFonts w:ascii="Times New Roman" w:eastAsia="Times New Roman" w:hAnsi="Times New Roman" w:cs="Times New Roman"/>
              <w:color w:val="000000"/>
              <w:sz w:val="24"/>
              <w:szCs w:val="24"/>
              <w:lang w:val="en-US" w:eastAsia="nl-BE"/>
            </w:rPr>
          </w:rPrChange>
        </w:rPr>
        <w:t>does not draw EC effects into question – simply our prior explanation of th</w:t>
      </w:r>
      <w:r w:rsidR="00F30731" w:rsidRPr="000D46AE">
        <w:rPr>
          <w:rFonts w:ascii="Times New Roman" w:eastAsia="Times New Roman" w:hAnsi="Times New Roman" w:cs="Times New Roman"/>
          <w:color w:val="000000"/>
          <w:sz w:val="24"/>
          <w:szCs w:val="24"/>
          <w:lang w:val="en-US" w:eastAsia="nl-BE"/>
          <w:rPrChange w:id="801" w:author="Microsoft Office User" w:date="2019-10-30T11:35:00Z">
            <w:rPr>
              <w:rFonts w:ascii="Times New Roman" w:eastAsia="Times New Roman" w:hAnsi="Times New Roman" w:cs="Times New Roman"/>
              <w:color w:val="000000"/>
              <w:sz w:val="24"/>
              <w:szCs w:val="24"/>
              <w:lang w:val="en-US" w:eastAsia="nl-BE"/>
            </w:rPr>
          </w:rPrChange>
        </w:rPr>
        <w:t>e observed changes in liking</w:t>
      </w:r>
      <w:r w:rsidR="007443F2" w:rsidRPr="000D46AE">
        <w:rPr>
          <w:rFonts w:ascii="Times New Roman" w:eastAsia="Times New Roman" w:hAnsi="Times New Roman" w:cs="Times New Roman"/>
          <w:color w:val="000000"/>
          <w:sz w:val="24"/>
          <w:szCs w:val="24"/>
          <w:lang w:val="en-US" w:eastAsia="nl-BE"/>
          <w:rPrChange w:id="802" w:author="Microsoft Office User" w:date="2019-10-30T11:35:00Z">
            <w:rPr>
              <w:rFonts w:ascii="Times New Roman" w:eastAsia="Times New Roman" w:hAnsi="Times New Roman" w:cs="Times New Roman"/>
              <w:color w:val="000000"/>
              <w:sz w:val="24"/>
              <w:szCs w:val="24"/>
              <w:lang w:val="en-US" w:eastAsia="nl-BE"/>
            </w:rPr>
          </w:rPrChange>
        </w:rPr>
        <w:t>.</w:t>
      </w:r>
      <w:r w:rsidR="00425E2F" w:rsidRPr="000D46AE">
        <w:rPr>
          <w:rFonts w:ascii="Times New Roman" w:eastAsia="Times New Roman" w:hAnsi="Times New Roman" w:cs="Times New Roman"/>
          <w:color w:val="000000"/>
          <w:sz w:val="24"/>
          <w:szCs w:val="24"/>
          <w:lang w:val="en-US" w:eastAsia="nl-BE"/>
          <w:rPrChange w:id="803" w:author="Microsoft Office User" w:date="2019-10-30T11:35:00Z">
            <w:rPr>
              <w:rFonts w:ascii="Times New Roman" w:eastAsia="Times New Roman" w:hAnsi="Times New Roman" w:cs="Times New Roman"/>
              <w:color w:val="000000"/>
              <w:sz w:val="24"/>
              <w:szCs w:val="24"/>
              <w:lang w:val="en-US" w:eastAsia="nl-BE"/>
            </w:rPr>
          </w:rPrChange>
        </w:rPr>
        <w:t xml:space="preserve"> </w:t>
      </w:r>
      <w:r w:rsidR="00F215EA" w:rsidRPr="000D46AE">
        <w:rPr>
          <w:rFonts w:ascii="Times New Roman" w:eastAsia="Times New Roman" w:hAnsi="Times New Roman" w:cs="Times New Roman"/>
          <w:color w:val="000000"/>
          <w:sz w:val="24"/>
          <w:szCs w:val="24"/>
          <w:lang w:val="en-US" w:eastAsia="nl-BE"/>
          <w:rPrChange w:id="804" w:author="Microsoft Office User" w:date="2019-10-30T11:35:00Z">
            <w:rPr>
              <w:rFonts w:ascii="Times New Roman" w:eastAsia="Times New Roman" w:hAnsi="Times New Roman" w:cs="Times New Roman"/>
              <w:color w:val="000000"/>
              <w:sz w:val="24"/>
              <w:szCs w:val="24"/>
              <w:lang w:val="en-US" w:eastAsia="nl-BE"/>
            </w:rPr>
          </w:rPrChange>
        </w:rPr>
        <w:t>In other words</w:t>
      </w:r>
      <w:r w:rsidR="00425E2F" w:rsidRPr="000D46AE">
        <w:rPr>
          <w:rFonts w:ascii="Times New Roman" w:eastAsia="Times New Roman" w:hAnsi="Times New Roman" w:cs="Times New Roman"/>
          <w:color w:val="000000"/>
          <w:sz w:val="24"/>
          <w:szCs w:val="24"/>
          <w:lang w:val="en-US" w:eastAsia="nl-BE"/>
          <w:rPrChange w:id="805" w:author="Microsoft Office User" w:date="2019-10-30T11:35:00Z">
            <w:rPr>
              <w:rFonts w:ascii="Times New Roman" w:eastAsia="Times New Roman" w:hAnsi="Times New Roman" w:cs="Times New Roman"/>
              <w:color w:val="000000"/>
              <w:sz w:val="24"/>
              <w:szCs w:val="24"/>
              <w:lang w:val="en-US" w:eastAsia="nl-BE"/>
            </w:rPr>
          </w:rPrChange>
        </w:rPr>
        <w:t xml:space="preserve">, we </w:t>
      </w:r>
      <w:r w:rsidR="00F233A2" w:rsidRPr="000D46AE">
        <w:rPr>
          <w:rFonts w:ascii="Times New Roman" w:eastAsia="Times New Roman" w:hAnsi="Times New Roman" w:cs="Times New Roman"/>
          <w:color w:val="000000"/>
          <w:sz w:val="24"/>
          <w:szCs w:val="24"/>
          <w:lang w:val="en-US" w:eastAsia="nl-BE"/>
          <w:rPrChange w:id="806" w:author="Microsoft Office User" w:date="2019-10-30T11:35:00Z">
            <w:rPr>
              <w:rFonts w:ascii="Times New Roman" w:eastAsia="Times New Roman" w:hAnsi="Times New Roman" w:cs="Times New Roman"/>
              <w:color w:val="000000"/>
              <w:sz w:val="24"/>
              <w:szCs w:val="24"/>
              <w:lang w:val="en-US" w:eastAsia="nl-BE"/>
            </w:rPr>
          </w:rPrChange>
        </w:rPr>
        <w:t xml:space="preserve">are </w:t>
      </w:r>
      <w:r w:rsidR="00425E2F" w:rsidRPr="000D46AE">
        <w:rPr>
          <w:rFonts w:ascii="Times New Roman" w:eastAsia="Times New Roman" w:hAnsi="Times New Roman" w:cs="Times New Roman"/>
          <w:color w:val="000000"/>
          <w:sz w:val="24"/>
          <w:szCs w:val="24"/>
          <w:lang w:val="en-US" w:eastAsia="nl-BE"/>
          <w:rPrChange w:id="807" w:author="Microsoft Office User" w:date="2019-10-30T11:35:00Z">
            <w:rPr>
              <w:rFonts w:ascii="Times New Roman" w:eastAsia="Times New Roman" w:hAnsi="Times New Roman" w:cs="Times New Roman"/>
              <w:color w:val="000000"/>
              <w:sz w:val="24"/>
              <w:szCs w:val="24"/>
              <w:lang w:val="en-US" w:eastAsia="nl-BE"/>
            </w:rPr>
          </w:rPrChange>
        </w:rPr>
        <w:t>not question</w:t>
      </w:r>
      <w:r w:rsidR="00F233A2" w:rsidRPr="000D46AE">
        <w:rPr>
          <w:rFonts w:ascii="Times New Roman" w:eastAsia="Times New Roman" w:hAnsi="Times New Roman" w:cs="Times New Roman"/>
          <w:color w:val="000000"/>
          <w:sz w:val="24"/>
          <w:szCs w:val="24"/>
          <w:lang w:val="en-US" w:eastAsia="nl-BE"/>
          <w:rPrChange w:id="808" w:author="Microsoft Office User" w:date="2019-10-30T11:35:00Z">
            <w:rPr>
              <w:rFonts w:ascii="Times New Roman" w:eastAsia="Times New Roman" w:hAnsi="Times New Roman" w:cs="Times New Roman"/>
              <w:color w:val="000000"/>
              <w:sz w:val="24"/>
              <w:szCs w:val="24"/>
              <w:lang w:val="en-US" w:eastAsia="nl-BE"/>
            </w:rPr>
          </w:rPrChange>
        </w:rPr>
        <w:t>ing</w:t>
      </w:r>
      <w:r w:rsidR="00425E2F" w:rsidRPr="000D46AE">
        <w:rPr>
          <w:rFonts w:ascii="Times New Roman" w:eastAsia="Times New Roman" w:hAnsi="Times New Roman" w:cs="Times New Roman"/>
          <w:color w:val="000000"/>
          <w:sz w:val="24"/>
          <w:szCs w:val="24"/>
          <w:lang w:val="en-US" w:eastAsia="nl-BE"/>
          <w:rPrChange w:id="809" w:author="Microsoft Office User" w:date="2019-10-30T11:35:00Z">
            <w:rPr>
              <w:rFonts w:ascii="Times New Roman" w:eastAsia="Times New Roman" w:hAnsi="Times New Roman" w:cs="Times New Roman"/>
              <w:color w:val="000000"/>
              <w:sz w:val="24"/>
              <w:szCs w:val="24"/>
              <w:lang w:val="en-US" w:eastAsia="nl-BE"/>
            </w:rPr>
          </w:rPrChange>
        </w:rPr>
        <w:t xml:space="preserve"> that stimulus pairings c</w:t>
      </w:r>
      <w:r w:rsidR="00F233A2" w:rsidRPr="000D46AE">
        <w:rPr>
          <w:rFonts w:ascii="Times New Roman" w:eastAsia="Times New Roman" w:hAnsi="Times New Roman" w:cs="Times New Roman"/>
          <w:color w:val="000000"/>
          <w:sz w:val="24"/>
          <w:szCs w:val="24"/>
          <w:lang w:val="en-US" w:eastAsia="nl-BE"/>
          <w:rPrChange w:id="810" w:author="Microsoft Office User" w:date="2019-10-30T11:35:00Z">
            <w:rPr>
              <w:rFonts w:ascii="Times New Roman" w:eastAsia="Times New Roman" w:hAnsi="Times New Roman" w:cs="Times New Roman"/>
              <w:color w:val="000000"/>
              <w:sz w:val="24"/>
              <w:szCs w:val="24"/>
              <w:lang w:val="en-US" w:eastAsia="nl-BE"/>
            </w:rPr>
          </w:rPrChange>
        </w:rPr>
        <w:t>an lead to changes in liking.</w:t>
      </w:r>
      <w:r w:rsidR="00425E2F" w:rsidRPr="000D46AE">
        <w:rPr>
          <w:rFonts w:ascii="Times New Roman" w:eastAsia="Times New Roman" w:hAnsi="Times New Roman" w:cs="Times New Roman"/>
          <w:color w:val="000000"/>
          <w:sz w:val="24"/>
          <w:szCs w:val="24"/>
          <w:lang w:val="en-US" w:eastAsia="nl-BE"/>
          <w:rPrChange w:id="811" w:author="Microsoft Office User" w:date="2019-10-30T11:35:00Z">
            <w:rPr>
              <w:rFonts w:ascii="Times New Roman" w:eastAsia="Times New Roman" w:hAnsi="Times New Roman" w:cs="Times New Roman"/>
              <w:color w:val="000000"/>
              <w:sz w:val="24"/>
              <w:szCs w:val="24"/>
              <w:lang w:val="en-US" w:eastAsia="nl-BE"/>
            </w:rPr>
          </w:rPrChange>
        </w:rPr>
        <w:t xml:space="preserve"> </w:t>
      </w:r>
      <w:r w:rsidR="00F233A2" w:rsidRPr="000D46AE">
        <w:rPr>
          <w:rFonts w:ascii="Times New Roman" w:eastAsia="Times New Roman" w:hAnsi="Times New Roman" w:cs="Times New Roman"/>
          <w:color w:val="000000"/>
          <w:sz w:val="24"/>
          <w:szCs w:val="24"/>
          <w:lang w:val="en-US" w:eastAsia="nl-BE"/>
          <w:rPrChange w:id="812" w:author="Microsoft Office User" w:date="2019-10-30T11:35:00Z">
            <w:rPr>
              <w:rFonts w:ascii="Times New Roman" w:eastAsia="Times New Roman" w:hAnsi="Times New Roman" w:cs="Times New Roman"/>
              <w:color w:val="000000"/>
              <w:sz w:val="24"/>
              <w:szCs w:val="24"/>
              <w:lang w:val="en-US" w:eastAsia="nl-BE"/>
            </w:rPr>
          </w:rPrChange>
        </w:rPr>
        <w:t xml:space="preserve">Rather </w:t>
      </w:r>
      <w:r w:rsidR="00425E2F" w:rsidRPr="000D46AE">
        <w:rPr>
          <w:rFonts w:ascii="Times New Roman" w:eastAsia="Times New Roman" w:hAnsi="Times New Roman" w:cs="Times New Roman"/>
          <w:color w:val="000000"/>
          <w:sz w:val="24"/>
          <w:szCs w:val="24"/>
          <w:lang w:val="en-US" w:eastAsia="nl-BE"/>
          <w:rPrChange w:id="813" w:author="Microsoft Office User" w:date="2019-10-30T11:35:00Z">
            <w:rPr>
              <w:rFonts w:ascii="Times New Roman" w:eastAsia="Times New Roman" w:hAnsi="Times New Roman" w:cs="Times New Roman"/>
              <w:color w:val="000000"/>
              <w:sz w:val="24"/>
              <w:szCs w:val="24"/>
              <w:lang w:val="en-US" w:eastAsia="nl-BE"/>
            </w:rPr>
          </w:rPrChange>
        </w:rPr>
        <w:t xml:space="preserve">we </w:t>
      </w:r>
      <w:r w:rsidR="00F233A2" w:rsidRPr="000D46AE">
        <w:rPr>
          <w:rFonts w:ascii="Times New Roman" w:eastAsia="Times New Roman" w:hAnsi="Times New Roman" w:cs="Times New Roman"/>
          <w:color w:val="000000"/>
          <w:sz w:val="24"/>
          <w:szCs w:val="24"/>
          <w:lang w:val="en-US" w:eastAsia="nl-BE"/>
          <w:rPrChange w:id="814" w:author="Microsoft Office User" w:date="2019-10-30T11:35:00Z">
            <w:rPr>
              <w:rFonts w:ascii="Times New Roman" w:eastAsia="Times New Roman" w:hAnsi="Times New Roman" w:cs="Times New Roman"/>
              <w:color w:val="000000"/>
              <w:sz w:val="24"/>
              <w:szCs w:val="24"/>
              <w:lang w:val="en-US" w:eastAsia="nl-BE"/>
            </w:rPr>
          </w:rPrChange>
        </w:rPr>
        <w:t xml:space="preserve">are </w:t>
      </w:r>
      <w:r w:rsidR="00425E2F" w:rsidRPr="000D46AE">
        <w:rPr>
          <w:rFonts w:ascii="Times New Roman" w:eastAsia="Times New Roman" w:hAnsi="Times New Roman" w:cs="Times New Roman"/>
          <w:color w:val="000000"/>
          <w:sz w:val="24"/>
          <w:szCs w:val="24"/>
          <w:lang w:val="en-US" w:eastAsia="nl-BE"/>
          <w:rPrChange w:id="815" w:author="Microsoft Office User" w:date="2019-10-30T11:35:00Z">
            <w:rPr>
              <w:rFonts w:ascii="Times New Roman" w:eastAsia="Times New Roman" w:hAnsi="Times New Roman" w:cs="Times New Roman"/>
              <w:color w:val="000000"/>
              <w:sz w:val="24"/>
              <w:szCs w:val="24"/>
              <w:lang w:val="en-US" w:eastAsia="nl-BE"/>
            </w:rPr>
          </w:rPrChange>
        </w:rPr>
        <w:t>re-</w:t>
      </w:r>
      <w:r w:rsidR="00F233A2" w:rsidRPr="000D46AE">
        <w:rPr>
          <w:rFonts w:ascii="Times New Roman" w:eastAsia="Times New Roman" w:hAnsi="Times New Roman" w:cs="Times New Roman"/>
          <w:color w:val="000000"/>
          <w:sz w:val="24"/>
          <w:szCs w:val="24"/>
          <w:lang w:val="en-US" w:eastAsia="nl-BE"/>
          <w:rPrChange w:id="816" w:author="Microsoft Office User" w:date="2019-10-30T11:35:00Z">
            <w:rPr>
              <w:rFonts w:ascii="Times New Roman" w:eastAsia="Times New Roman" w:hAnsi="Times New Roman" w:cs="Times New Roman"/>
              <w:color w:val="000000"/>
              <w:sz w:val="24"/>
              <w:szCs w:val="24"/>
              <w:lang w:val="en-US" w:eastAsia="nl-BE"/>
            </w:rPr>
          </w:rPrChange>
        </w:rPr>
        <w:t>conceptualizing</w:t>
      </w:r>
      <w:r w:rsidR="00425E2F" w:rsidRPr="000D46AE">
        <w:rPr>
          <w:rFonts w:ascii="Times New Roman" w:eastAsia="Times New Roman" w:hAnsi="Times New Roman" w:cs="Times New Roman"/>
          <w:color w:val="000000"/>
          <w:sz w:val="24"/>
          <w:szCs w:val="24"/>
          <w:lang w:val="en-US" w:eastAsia="nl-BE"/>
          <w:rPrChange w:id="817" w:author="Microsoft Office User" w:date="2019-10-30T11:35:00Z">
            <w:rPr>
              <w:rFonts w:ascii="Times New Roman" w:eastAsia="Times New Roman" w:hAnsi="Times New Roman" w:cs="Times New Roman"/>
              <w:color w:val="000000"/>
              <w:sz w:val="24"/>
              <w:szCs w:val="24"/>
              <w:lang w:val="en-US" w:eastAsia="nl-BE"/>
            </w:rPr>
          </w:rPrChange>
        </w:rPr>
        <w:t xml:space="preserve"> stimulus pairings as </w:t>
      </w:r>
      <w:r w:rsidR="00F233A2" w:rsidRPr="000D46AE">
        <w:rPr>
          <w:rFonts w:ascii="Times New Roman" w:eastAsia="Times New Roman" w:hAnsi="Times New Roman" w:cs="Times New Roman"/>
          <w:color w:val="000000"/>
          <w:sz w:val="24"/>
          <w:szCs w:val="24"/>
          <w:lang w:val="en-US" w:eastAsia="nl-BE"/>
          <w:rPrChange w:id="818" w:author="Microsoft Office User" w:date="2019-10-30T11:35:00Z">
            <w:rPr>
              <w:rFonts w:ascii="Times New Roman" w:eastAsia="Times New Roman" w:hAnsi="Times New Roman" w:cs="Times New Roman"/>
              <w:color w:val="000000"/>
              <w:sz w:val="24"/>
              <w:szCs w:val="24"/>
              <w:lang w:val="en-US" w:eastAsia="nl-BE"/>
            </w:rPr>
          </w:rPrChange>
        </w:rPr>
        <w:t xml:space="preserve">just </w:t>
      </w:r>
      <w:r w:rsidR="00425E2F" w:rsidRPr="000D46AE">
        <w:rPr>
          <w:rFonts w:ascii="Times New Roman" w:eastAsia="Times New Roman" w:hAnsi="Times New Roman" w:cs="Times New Roman"/>
          <w:color w:val="000000"/>
          <w:sz w:val="24"/>
          <w:szCs w:val="24"/>
          <w:lang w:val="en-US" w:eastAsia="nl-BE"/>
          <w:rPrChange w:id="819" w:author="Microsoft Office User" w:date="2019-10-30T11:35:00Z">
            <w:rPr>
              <w:rFonts w:ascii="Times New Roman" w:eastAsia="Times New Roman" w:hAnsi="Times New Roman" w:cs="Times New Roman"/>
              <w:color w:val="000000"/>
              <w:sz w:val="24"/>
              <w:szCs w:val="24"/>
              <w:lang w:val="en-US" w:eastAsia="nl-BE"/>
            </w:rPr>
          </w:rPrChange>
        </w:rPr>
        <w:t>one way to induce a shared feature</w:t>
      </w:r>
      <w:r w:rsidR="00F233A2" w:rsidRPr="000D46AE">
        <w:rPr>
          <w:rFonts w:ascii="Times New Roman" w:eastAsia="Times New Roman" w:hAnsi="Times New Roman" w:cs="Times New Roman"/>
          <w:color w:val="000000"/>
          <w:sz w:val="24"/>
          <w:szCs w:val="24"/>
          <w:lang w:val="en-US" w:eastAsia="nl-BE"/>
          <w:rPrChange w:id="820" w:author="Microsoft Office User" w:date="2019-10-30T11:35:00Z">
            <w:rPr>
              <w:rFonts w:ascii="Times New Roman" w:eastAsia="Times New Roman" w:hAnsi="Times New Roman" w:cs="Times New Roman"/>
              <w:color w:val="000000"/>
              <w:sz w:val="24"/>
              <w:szCs w:val="24"/>
              <w:lang w:val="en-US" w:eastAsia="nl-BE"/>
            </w:rPr>
          </w:rPrChange>
        </w:rPr>
        <w:t xml:space="preserve"> effect</w:t>
      </w:r>
      <w:r w:rsidR="00425E2F" w:rsidRPr="000D46AE">
        <w:rPr>
          <w:rFonts w:ascii="Times New Roman" w:eastAsia="Times New Roman" w:hAnsi="Times New Roman" w:cs="Times New Roman"/>
          <w:color w:val="000000"/>
          <w:sz w:val="24"/>
          <w:szCs w:val="24"/>
          <w:lang w:val="en-US" w:eastAsia="nl-BE"/>
          <w:rPrChange w:id="821" w:author="Microsoft Office User" w:date="2019-10-30T11:35:00Z">
            <w:rPr>
              <w:rFonts w:ascii="Times New Roman" w:eastAsia="Times New Roman" w:hAnsi="Times New Roman" w:cs="Times New Roman"/>
              <w:color w:val="000000"/>
              <w:sz w:val="24"/>
              <w:szCs w:val="24"/>
              <w:lang w:val="en-US" w:eastAsia="nl-BE"/>
            </w:rPr>
          </w:rPrChange>
        </w:rPr>
        <w:t xml:space="preserve">. </w:t>
      </w:r>
      <w:r w:rsidR="00E0396C" w:rsidRPr="000D46AE">
        <w:rPr>
          <w:rFonts w:ascii="Times New Roman" w:eastAsia="Times New Roman" w:hAnsi="Times New Roman" w:cs="Times New Roman"/>
          <w:color w:val="000000"/>
          <w:sz w:val="24"/>
          <w:szCs w:val="24"/>
          <w:lang w:val="en-US" w:eastAsia="nl-BE"/>
          <w:rPrChange w:id="822" w:author="Microsoft Office User" w:date="2019-10-30T11:35:00Z">
            <w:rPr>
              <w:rFonts w:ascii="Times New Roman" w:eastAsia="Times New Roman" w:hAnsi="Times New Roman" w:cs="Times New Roman"/>
              <w:color w:val="000000"/>
              <w:sz w:val="24"/>
              <w:szCs w:val="24"/>
              <w:lang w:val="en-US" w:eastAsia="nl-BE"/>
            </w:rPr>
          </w:rPrChange>
        </w:rPr>
        <w:t xml:space="preserve">This new perspective leads to the prediction that EC-like effects can </w:t>
      </w:r>
      <w:r w:rsidR="00F233A2" w:rsidRPr="000D46AE">
        <w:rPr>
          <w:rFonts w:ascii="Times New Roman" w:eastAsia="Times New Roman" w:hAnsi="Times New Roman" w:cs="Times New Roman"/>
          <w:color w:val="000000"/>
          <w:sz w:val="24"/>
          <w:szCs w:val="24"/>
          <w:lang w:val="en-US" w:eastAsia="nl-BE"/>
          <w:rPrChange w:id="823" w:author="Microsoft Office User" w:date="2019-10-30T11:35:00Z">
            <w:rPr>
              <w:rFonts w:ascii="Times New Roman" w:eastAsia="Times New Roman" w:hAnsi="Times New Roman" w:cs="Times New Roman"/>
              <w:color w:val="000000"/>
              <w:sz w:val="24"/>
              <w:szCs w:val="24"/>
              <w:lang w:val="en-US" w:eastAsia="nl-BE"/>
            </w:rPr>
          </w:rPrChange>
        </w:rPr>
        <w:t xml:space="preserve">also </w:t>
      </w:r>
      <w:r w:rsidR="00E0396C" w:rsidRPr="000D46AE">
        <w:rPr>
          <w:rFonts w:ascii="Times New Roman" w:eastAsia="Times New Roman" w:hAnsi="Times New Roman" w:cs="Times New Roman"/>
          <w:color w:val="000000"/>
          <w:sz w:val="24"/>
          <w:szCs w:val="24"/>
          <w:lang w:val="en-US" w:eastAsia="nl-BE"/>
          <w:rPrChange w:id="824" w:author="Microsoft Office User" w:date="2019-10-30T11:35:00Z">
            <w:rPr>
              <w:rFonts w:ascii="Times New Roman" w:eastAsia="Times New Roman" w:hAnsi="Times New Roman" w:cs="Times New Roman"/>
              <w:color w:val="000000"/>
              <w:sz w:val="24"/>
              <w:szCs w:val="24"/>
              <w:lang w:val="en-US" w:eastAsia="nl-BE"/>
            </w:rPr>
          </w:rPrChange>
        </w:rPr>
        <w:t xml:space="preserve">be found when stimuli share a feature other than </w:t>
      </w:r>
      <w:r w:rsidR="00F233A2" w:rsidRPr="000D46AE">
        <w:rPr>
          <w:rFonts w:ascii="Times New Roman" w:eastAsia="Times New Roman" w:hAnsi="Times New Roman" w:cs="Times New Roman"/>
          <w:color w:val="000000"/>
          <w:sz w:val="24"/>
          <w:szCs w:val="24"/>
          <w:lang w:val="en-US" w:eastAsia="nl-BE"/>
          <w:rPrChange w:id="825" w:author="Microsoft Office User" w:date="2019-10-30T11:35:00Z">
            <w:rPr>
              <w:rFonts w:ascii="Times New Roman" w:eastAsia="Times New Roman" w:hAnsi="Times New Roman" w:cs="Times New Roman"/>
              <w:color w:val="000000"/>
              <w:sz w:val="24"/>
              <w:szCs w:val="24"/>
              <w:lang w:val="en-US" w:eastAsia="nl-BE"/>
            </w:rPr>
          </w:rPrChange>
        </w:rPr>
        <w:t xml:space="preserve">their </w:t>
      </w:r>
      <w:r w:rsidR="00E0396C" w:rsidRPr="000D46AE">
        <w:rPr>
          <w:rFonts w:ascii="Times New Roman" w:eastAsia="Times New Roman" w:hAnsi="Times New Roman" w:cs="Times New Roman"/>
          <w:color w:val="000000"/>
          <w:sz w:val="24"/>
          <w:szCs w:val="24"/>
          <w:lang w:val="en-US" w:eastAsia="nl-BE"/>
          <w:rPrChange w:id="826" w:author="Microsoft Office User" w:date="2019-10-30T11:35:00Z">
            <w:rPr>
              <w:rFonts w:ascii="Times New Roman" w:eastAsia="Times New Roman" w:hAnsi="Times New Roman" w:cs="Times New Roman"/>
              <w:color w:val="000000"/>
              <w:sz w:val="24"/>
              <w:szCs w:val="24"/>
              <w:lang w:val="en-US" w:eastAsia="nl-BE"/>
            </w:rPr>
          </w:rPrChange>
        </w:rPr>
        <w:t>spatio-temporal presence</w:t>
      </w:r>
      <w:r w:rsidR="00F233A2" w:rsidRPr="000D46AE">
        <w:rPr>
          <w:rFonts w:ascii="Times New Roman" w:eastAsia="Times New Roman" w:hAnsi="Times New Roman" w:cs="Times New Roman"/>
          <w:color w:val="000000"/>
          <w:sz w:val="24"/>
          <w:szCs w:val="24"/>
          <w:lang w:val="en-US" w:eastAsia="nl-BE"/>
          <w:rPrChange w:id="827" w:author="Microsoft Office User" w:date="2019-10-30T11:35:00Z">
            <w:rPr>
              <w:rFonts w:ascii="Times New Roman" w:eastAsia="Times New Roman" w:hAnsi="Times New Roman" w:cs="Times New Roman"/>
              <w:color w:val="000000"/>
              <w:sz w:val="24"/>
              <w:szCs w:val="24"/>
              <w:lang w:val="en-US" w:eastAsia="nl-BE"/>
            </w:rPr>
          </w:rPrChange>
        </w:rPr>
        <w:t xml:space="preserve"> (e.g., </w:t>
      </w:r>
      <w:r w:rsidR="00E0396C" w:rsidRPr="000D46AE">
        <w:rPr>
          <w:rFonts w:ascii="Times New Roman" w:eastAsia="Times New Roman" w:hAnsi="Times New Roman" w:cs="Times New Roman"/>
          <w:color w:val="000000"/>
          <w:sz w:val="24"/>
          <w:szCs w:val="24"/>
          <w:lang w:val="en-US" w:eastAsia="nl-BE"/>
          <w:rPrChange w:id="828" w:author="Microsoft Office User" w:date="2019-10-30T11:35:00Z">
            <w:rPr>
              <w:rFonts w:ascii="Times New Roman" w:eastAsia="Times New Roman" w:hAnsi="Times New Roman" w:cs="Times New Roman"/>
              <w:color w:val="000000"/>
              <w:sz w:val="24"/>
              <w:szCs w:val="24"/>
              <w:lang w:val="en-US" w:eastAsia="nl-BE"/>
            </w:rPr>
          </w:rPrChange>
        </w:rPr>
        <w:t>the color in which stimuli are presented</w:t>
      </w:r>
      <w:r w:rsidR="00F233A2" w:rsidRPr="000D46AE">
        <w:rPr>
          <w:rFonts w:ascii="Times New Roman" w:eastAsia="Times New Roman" w:hAnsi="Times New Roman" w:cs="Times New Roman"/>
          <w:color w:val="000000"/>
          <w:sz w:val="24"/>
          <w:szCs w:val="24"/>
          <w:lang w:val="en-US" w:eastAsia="nl-BE"/>
          <w:rPrChange w:id="829" w:author="Microsoft Office User" w:date="2019-10-30T11:35:00Z">
            <w:rPr>
              <w:rFonts w:ascii="Times New Roman" w:eastAsia="Times New Roman" w:hAnsi="Times New Roman" w:cs="Times New Roman"/>
              <w:color w:val="000000"/>
              <w:sz w:val="24"/>
              <w:szCs w:val="24"/>
              <w:lang w:val="en-US" w:eastAsia="nl-BE"/>
            </w:rPr>
          </w:rPrChange>
        </w:rPr>
        <w:t>)</w:t>
      </w:r>
      <w:r w:rsidR="00E0396C" w:rsidRPr="000D46AE">
        <w:rPr>
          <w:rFonts w:ascii="Times New Roman" w:eastAsia="Times New Roman" w:hAnsi="Times New Roman" w:cs="Times New Roman"/>
          <w:color w:val="000000"/>
          <w:sz w:val="24"/>
          <w:szCs w:val="24"/>
          <w:lang w:val="en-US" w:eastAsia="nl-BE"/>
          <w:rPrChange w:id="830" w:author="Microsoft Office User" w:date="2019-10-30T11:35:00Z">
            <w:rPr>
              <w:rFonts w:ascii="Times New Roman" w:eastAsia="Times New Roman" w:hAnsi="Times New Roman" w:cs="Times New Roman"/>
              <w:color w:val="000000"/>
              <w:sz w:val="24"/>
              <w:szCs w:val="24"/>
              <w:lang w:val="en-US" w:eastAsia="nl-BE"/>
            </w:rPr>
          </w:rPrChange>
        </w:rPr>
        <w:t xml:space="preserve">. </w:t>
      </w:r>
      <w:r w:rsidR="0070628F" w:rsidRPr="000D46AE">
        <w:rPr>
          <w:rFonts w:ascii="Times New Roman" w:eastAsia="Times New Roman" w:hAnsi="Times New Roman" w:cs="Times New Roman"/>
          <w:color w:val="000000"/>
          <w:sz w:val="24"/>
          <w:szCs w:val="24"/>
          <w:lang w:val="en-US" w:eastAsia="nl-BE"/>
          <w:rPrChange w:id="831" w:author="Microsoft Office User" w:date="2019-10-30T11:35:00Z">
            <w:rPr>
              <w:rFonts w:ascii="Times New Roman" w:eastAsia="Times New Roman" w:hAnsi="Times New Roman" w:cs="Times New Roman"/>
              <w:color w:val="000000"/>
              <w:sz w:val="24"/>
              <w:szCs w:val="24"/>
              <w:lang w:val="en-US" w:eastAsia="nl-BE"/>
            </w:rPr>
          </w:rPrChange>
        </w:rPr>
        <w:t>Verifying this prediction would support the idea that</w:t>
      </w:r>
      <w:r w:rsidR="007C61A2" w:rsidRPr="000D46AE">
        <w:rPr>
          <w:rFonts w:ascii="Times New Roman" w:hAnsi="Times New Roman" w:cs="Times New Roman"/>
          <w:sz w:val="24"/>
          <w:szCs w:val="24"/>
          <w:lang w:val="en-US"/>
          <w:rPrChange w:id="832" w:author="Microsoft Office User" w:date="2019-10-30T11:35:00Z">
            <w:rPr>
              <w:rFonts w:ascii="Times New Roman" w:hAnsi="Times New Roman" w:cs="Times New Roman"/>
              <w:sz w:val="24"/>
              <w:szCs w:val="24"/>
              <w:lang w:val="en-US"/>
            </w:rPr>
          </w:rPrChange>
        </w:rPr>
        <w:t xml:space="preserve"> </w:t>
      </w:r>
      <w:r w:rsidR="007443F2" w:rsidRPr="000D46AE">
        <w:rPr>
          <w:rFonts w:ascii="Times New Roman" w:hAnsi="Times New Roman" w:cs="Times New Roman"/>
          <w:sz w:val="24"/>
          <w:szCs w:val="24"/>
          <w:lang w:val="en-US"/>
          <w:rPrChange w:id="833" w:author="Microsoft Office User" w:date="2019-10-30T11:35:00Z">
            <w:rPr>
              <w:rFonts w:ascii="Times New Roman" w:hAnsi="Times New Roman" w:cs="Times New Roman"/>
              <w:sz w:val="24"/>
              <w:szCs w:val="24"/>
              <w:lang w:val="en-US"/>
            </w:rPr>
          </w:rPrChange>
        </w:rPr>
        <w:t xml:space="preserve">EC </w:t>
      </w:r>
      <w:r w:rsidR="00F83153" w:rsidRPr="000D46AE">
        <w:rPr>
          <w:rFonts w:ascii="Times New Roman" w:hAnsi="Times New Roman" w:cs="Times New Roman"/>
          <w:sz w:val="24"/>
          <w:szCs w:val="24"/>
          <w:lang w:val="en-US"/>
          <w:rPrChange w:id="834" w:author="Microsoft Office User" w:date="2019-10-30T11:35:00Z">
            <w:rPr>
              <w:rFonts w:ascii="Times New Roman" w:hAnsi="Times New Roman" w:cs="Times New Roman"/>
              <w:sz w:val="24"/>
              <w:szCs w:val="24"/>
              <w:lang w:val="en-US"/>
            </w:rPr>
          </w:rPrChange>
        </w:rPr>
        <w:t xml:space="preserve">is </w:t>
      </w:r>
      <w:r w:rsidR="007443F2" w:rsidRPr="000D46AE">
        <w:rPr>
          <w:rFonts w:ascii="Times New Roman" w:hAnsi="Times New Roman" w:cs="Times New Roman"/>
          <w:sz w:val="24"/>
          <w:szCs w:val="24"/>
          <w:lang w:val="en-US"/>
          <w:rPrChange w:id="835" w:author="Microsoft Office User" w:date="2019-10-30T11:35:00Z">
            <w:rPr>
              <w:rFonts w:ascii="Times New Roman" w:hAnsi="Times New Roman" w:cs="Times New Roman"/>
              <w:sz w:val="24"/>
              <w:szCs w:val="24"/>
              <w:lang w:val="en-US"/>
            </w:rPr>
          </w:rPrChange>
        </w:rPr>
        <w:t>just one instance of a much broader class of share features effects</w:t>
      </w:r>
      <w:r w:rsidR="00180A0A" w:rsidRPr="000D46AE">
        <w:rPr>
          <w:rFonts w:ascii="Times New Roman" w:hAnsi="Times New Roman" w:cs="Times New Roman"/>
          <w:sz w:val="24"/>
          <w:szCs w:val="24"/>
          <w:lang w:val="en-US"/>
          <w:rPrChange w:id="836" w:author="Microsoft Office User" w:date="2019-10-30T11:35:00Z">
            <w:rPr>
              <w:rFonts w:ascii="Times New Roman" w:hAnsi="Times New Roman" w:cs="Times New Roman"/>
              <w:sz w:val="24"/>
              <w:szCs w:val="24"/>
              <w:lang w:val="en-US"/>
            </w:rPr>
          </w:rPrChange>
        </w:rPr>
        <w:t xml:space="preserve"> and would </w:t>
      </w:r>
      <w:r w:rsidR="0070628F" w:rsidRPr="000D46AE">
        <w:rPr>
          <w:rFonts w:ascii="Times New Roman" w:hAnsi="Times New Roman" w:cs="Times New Roman"/>
          <w:sz w:val="24"/>
          <w:szCs w:val="24"/>
          <w:lang w:val="en-US"/>
          <w:rPrChange w:id="837" w:author="Microsoft Office User" w:date="2019-10-30T11:35:00Z">
            <w:rPr>
              <w:rFonts w:ascii="Times New Roman" w:hAnsi="Times New Roman" w:cs="Times New Roman"/>
              <w:sz w:val="24"/>
              <w:szCs w:val="24"/>
              <w:lang w:val="en-US"/>
            </w:rPr>
          </w:rPrChange>
        </w:rPr>
        <w:t>illustrate the predictive power of the shared features principle.</w:t>
      </w:r>
      <w:r w:rsidR="00314EA2" w:rsidRPr="000D46AE">
        <w:rPr>
          <w:rFonts w:ascii="Times New Roman" w:hAnsi="Times New Roman" w:cs="Times New Roman"/>
          <w:sz w:val="24"/>
          <w:szCs w:val="24"/>
          <w:lang w:val="en-US"/>
          <w:rPrChange w:id="838" w:author="Microsoft Office User" w:date="2019-10-30T11:35:00Z">
            <w:rPr>
              <w:rFonts w:ascii="Times New Roman" w:hAnsi="Times New Roman" w:cs="Times New Roman"/>
              <w:sz w:val="24"/>
              <w:szCs w:val="24"/>
              <w:lang w:val="en-US"/>
            </w:rPr>
          </w:rPrChange>
        </w:rPr>
        <w:t xml:space="preserve"> </w:t>
      </w:r>
    </w:p>
    <w:p w14:paraId="22BC0170" w14:textId="77777777" w:rsidR="00F86881" w:rsidRPr="000D46AE" w:rsidRDefault="00F86881" w:rsidP="00F86881">
      <w:pPr>
        <w:spacing w:before="100" w:beforeAutospacing="1" w:after="100" w:afterAutospacing="1" w:line="240" w:lineRule="auto"/>
        <w:rPr>
          <w:rFonts w:ascii="Times New Roman" w:eastAsia="Times New Roman" w:hAnsi="Times New Roman" w:cs="Times New Roman"/>
          <w:b/>
          <w:color w:val="000000"/>
          <w:sz w:val="24"/>
          <w:szCs w:val="24"/>
          <w:lang w:val="en-US" w:eastAsia="nl-BE"/>
          <w:rPrChange w:id="839" w:author="Microsoft Office User" w:date="2019-10-30T11:35:00Z">
            <w:rPr>
              <w:rFonts w:ascii="Times New Roman" w:eastAsia="Times New Roman" w:hAnsi="Times New Roman" w:cs="Times New Roman"/>
              <w:b/>
              <w:color w:val="000000"/>
              <w:sz w:val="24"/>
              <w:szCs w:val="24"/>
              <w:lang w:val="en-US" w:eastAsia="nl-BE"/>
            </w:rPr>
          </w:rPrChange>
        </w:rPr>
      </w:pPr>
      <w:r w:rsidRPr="000D46AE">
        <w:rPr>
          <w:rFonts w:ascii="Times New Roman" w:eastAsia="Times New Roman" w:hAnsi="Times New Roman" w:cs="Times New Roman"/>
          <w:b/>
          <w:color w:val="000000"/>
          <w:sz w:val="24"/>
          <w:szCs w:val="24"/>
          <w:lang w:val="en-US" w:eastAsia="nl-BE"/>
          <w:rPrChange w:id="840" w:author="Microsoft Office User" w:date="2019-10-30T11:35:00Z">
            <w:rPr>
              <w:rFonts w:ascii="Times New Roman" w:eastAsia="Times New Roman" w:hAnsi="Times New Roman" w:cs="Times New Roman"/>
              <w:b/>
              <w:color w:val="000000"/>
              <w:sz w:val="24"/>
              <w:szCs w:val="24"/>
              <w:lang w:val="en-US" w:eastAsia="nl-BE"/>
            </w:rPr>
          </w:rPrChange>
        </w:rPr>
        <w:t xml:space="preserve">The Current Research </w:t>
      </w:r>
    </w:p>
    <w:p w14:paraId="0FEB4456" w14:textId="4263AD3E" w:rsidR="00981C03" w:rsidRPr="000D46AE" w:rsidRDefault="00F86881" w:rsidP="00F233A2">
      <w:pPr>
        <w:spacing w:line="480" w:lineRule="auto"/>
        <w:ind w:firstLine="360"/>
        <w:rPr>
          <w:rFonts w:ascii="Times New Roman" w:hAnsi="Times New Roman" w:cs="Times New Roman"/>
          <w:sz w:val="24"/>
          <w:lang w:val="en-US"/>
          <w:rPrChange w:id="841" w:author="Microsoft Office User" w:date="2019-10-30T11:35:00Z">
            <w:rPr>
              <w:rFonts w:ascii="Times New Roman" w:hAnsi="Times New Roman" w:cs="Times New Roman"/>
              <w:sz w:val="24"/>
              <w:lang w:val="en-US"/>
            </w:rPr>
          </w:rPrChange>
        </w:rPr>
      </w:pPr>
      <w:r w:rsidRPr="000D46AE">
        <w:rPr>
          <w:rFonts w:ascii="Times New Roman" w:eastAsia="Times New Roman" w:hAnsi="Times New Roman" w:cs="Times New Roman"/>
          <w:color w:val="000000"/>
          <w:sz w:val="24"/>
          <w:szCs w:val="24"/>
          <w:lang w:val="en-US" w:eastAsia="nl-BE"/>
          <w:rPrChange w:id="842" w:author="Microsoft Office User" w:date="2019-10-30T11:35:00Z">
            <w:rPr>
              <w:rFonts w:ascii="Times New Roman" w:eastAsia="Times New Roman" w:hAnsi="Times New Roman" w:cs="Times New Roman"/>
              <w:color w:val="000000"/>
              <w:sz w:val="24"/>
              <w:szCs w:val="24"/>
              <w:lang w:val="en-US" w:eastAsia="nl-BE"/>
            </w:rPr>
          </w:rPrChange>
        </w:rPr>
        <w:tab/>
      </w:r>
      <w:r w:rsidR="00DC0D30" w:rsidRPr="000D46AE">
        <w:rPr>
          <w:rFonts w:ascii="Times New Roman" w:eastAsia="Times New Roman" w:hAnsi="Times New Roman" w:cs="Times New Roman"/>
          <w:color w:val="000000"/>
          <w:sz w:val="24"/>
          <w:szCs w:val="24"/>
          <w:lang w:val="en-US" w:eastAsia="nl-BE"/>
          <w:rPrChange w:id="843" w:author="Microsoft Office User" w:date="2019-10-30T11:35:00Z">
            <w:rPr>
              <w:rFonts w:ascii="Times New Roman" w:eastAsia="Times New Roman" w:hAnsi="Times New Roman" w:cs="Times New Roman"/>
              <w:color w:val="000000"/>
              <w:sz w:val="24"/>
              <w:szCs w:val="24"/>
              <w:lang w:val="en-US" w:eastAsia="nl-BE"/>
            </w:rPr>
          </w:rPrChange>
        </w:rPr>
        <w:t xml:space="preserve">With </w:t>
      </w:r>
      <w:r w:rsidR="00F215EA" w:rsidRPr="000D46AE">
        <w:rPr>
          <w:rFonts w:ascii="Times New Roman" w:eastAsia="Times New Roman" w:hAnsi="Times New Roman" w:cs="Times New Roman"/>
          <w:color w:val="000000"/>
          <w:sz w:val="24"/>
          <w:szCs w:val="24"/>
          <w:lang w:val="en-US" w:eastAsia="nl-BE"/>
          <w:rPrChange w:id="844" w:author="Microsoft Office User" w:date="2019-10-30T11:35:00Z">
            <w:rPr>
              <w:rFonts w:ascii="Times New Roman" w:eastAsia="Times New Roman" w:hAnsi="Times New Roman" w:cs="Times New Roman"/>
              <w:color w:val="000000"/>
              <w:sz w:val="24"/>
              <w:szCs w:val="24"/>
              <w:lang w:val="en-US" w:eastAsia="nl-BE"/>
            </w:rPr>
          </w:rPrChange>
        </w:rPr>
        <w:t xml:space="preserve">the above </w:t>
      </w:r>
      <w:r w:rsidR="00DC0D30" w:rsidRPr="000D46AE">
        <w:rPr>
          <w:rFonts w:ascii="Times New Roman" w:eastAsia="Times New Roman" w:hAnsi="Times New Roman" w:cs="Times New Roman"/>
          <w:color w:val="000000"/>
          <w:sz w:val="24"/>
          <w:szCs w:val="24"/>
          <w:lang w:val="en-US" w:eastAsia="nl-BE"/>
          <w:rPrChange w:id="845" w:author="Microsoft Office User" w:date="2019-10-30T11:35:00Z">
            <w:rPr>
              <w:rFonts w:ascii="Times New Roman" w:eastAsia="Times New Roman" w:hAnsi="Times New Roman" w:cs="Times New Roman"/>
              <w:color w:val="000000"/>
              <w:sz w:val="24"/>
              <w:szCs w:val="24"/>
              <w:lang w:val="en-US" w:eastAsia="nl-BE"/>
            </w:rPr>
          </w:rPrChange>
        </w:rPr>
        <w:t xml:space="preserve">in mind we carried out </w:t>
      </w:r>
      <w:r w:rsidR="00981C03" w:rsidRPr="000D46AE">
        <w:rPr>
          <w:rFonts w:ascii="Times New Roman" w:eastAsia="Times New Roman" w:hAnsi="Times New Roman" w:cs="Times New Roman"/>
          <w:color w:val="000000"/>
          <w:sz w:val="24"/>
          <w:szCs w:val="24"/>
          <w:lang w:val="en-US" w:eastAsia="nl-BE"/>
          <w:rPrChange w:id="846" w:author="Microsoft Office User" w:date="2019-10-30T11:35:00Z">
            <w:rPr>
              <w:rFonts w:ascii="Times New Roman" w:eastAsia="Times New Roman" w:hAnsi="Times New Roman" w:cs="Times New Roman"/>
              <w:color w:val="000000"/>
              <w:sz w:val="24"/>
              <w:szCs w:val="24"/>
              <w:lang w:val="en-US" w:eastAsia="nl-BE"/>
            </w:rPr>
          </w:rPrChange>
        </w:rPr>
        <w:t>eight</w:t>
      </w:r>
      <w:r w:rsidR="00DB419F" w:rsidRPr="000D46AE">
        <w:rPr>
          <w:rFonts w:ascii="Times New Roman" w:eastAsia="Times New Roman" w:hAnsi="Times New Roman" w:cs="Times New Roman"/>
          <w:color w:val="000000"/>
          <w:sz w:val="24"/>
          <w:szCs w:val="24"/>
          <w:lang w:val="en-US" w:eastAsia="nl-BE"/>
          <w:rPrChange w:id="847" w:author="Microsoft Office User" w:date="2019-10-30T11:35:00Z">
            <w:rPr>
              <w:rFonts w:ascii="Times New Roman" w:eastAsia="Times New Roman" w:hAnsi="Times New Roman" w:cs="Times New Roman"/>
              <w:color w:val="000000"/>
              <w:sz w:val="24"/>
              <w:szCs w:val="24"/>
              <w:lang w:val="en-US" w:eastAsia="nl-BE"/>
            </w:rPr>
          </w:rPrChange>
        </w:rPr>
        <w:t xml:space="preserve"> studies</w:t>
      </w:r>
      <w:r w:rsidR="00C93672" w:rsidRPr="000D46AE">
        <w:rPr>
          <w:rFonts w:ascii="Times New Roman" w:eastAsia="Times New Roman" w:hAnsi="Times New Roman" w:cs="Times New Roman"/>
          <w:color w:val="000000"/>
          <w:sz w:val="24"/>
          <w:szCs w:val="24"/>
          <w:lang w:val="en-US" w:eastAsia="nl-BE"/>
          <w:rPrChange w:id="848" w:author="Microsoft Office User" w:date="2019-10-30T11:35:00Z">
            <w:rPr>
              <w:rFonts w:ascii="Times New Roman" w:eastAsia="Times New Roman" w:hAnsi="Times New Roman" w:cs="Times New Roman"/>
              <w:color w:val="000000"/>
              <w:sz w:val="24"/>
              <w:szCs w:val="24"/>
              <w:lang w:val="en-US" w:eastAsia="nl-BE"/>
            </w:rPr>
          </w:rPrChange>
        </w:rPr>
        <w:t>.</w:t>
      </w:r>
      <w:r w:rsidR="00DB419F" w:rsidRPr="000D46AE">
        <w:rPr>
          <w:rFonts w:ascii="Times New Roman" w:eastAsia="Times New Roman" w:hAnsi="Times New Roman" w:cs="Times New Roman"/>
          <w:color w:val="000000"/>
          <w:sz w:val="24"/>
          <w:szCs w:val="24"/>
          <w:lang w:val="en-US" w:eastAsia="nl-BE"/>
          <w:rPrChange w:id="849" w:author="Microsoft Office User" w:date="2019-10-30T11:35:00Z">
            <w:rPr>
              <w:rFonts w:ascii="Times New Roman" w:eastAsia="Times New Roman" w:hAnsi="Times New Roman" w:cs="Times New Roman"/>
              <w:color w:val="000000"/>
              <w:sz w:val="24"/>
              <w:szCs w:val="24"/>
              <w:lang w:val="en-US" w:eastAsia="nl-BE"/>
            </w:rPr>
          </w:rPrChange>
        </w:rPr>
        <w:t xml:space="preserve"> </w:t>
      </w:r>
      <w:r w:rsidR="00C93672" w:rsidRPr="000D46AE">
        <w:rPr>
          <w:rFonts w:ascii="Times New Roman" w:eastAsia="Times New Roman" w:hAnsi="Times New Roman" w:cs="Times New Roman"/>
          <w:color w:val="000000"/>
          <w:sz w:val="24"/>
          <w:szCs w:val="24"/>
          <w:lang w:val="en-US" w:eastAsia="nl-BE"/>
          <w:rPrChange w:id="850" w:author="Microsoft Office User" w:date="2019-10-30T11:35:00Z">
            <w:rPr>
              <w:rFonts w:ascii="Times New Roman" w:eastAsia="Times New Roman" w:hAnsi="Times New Roman" w:cs="Times New Roman"/>
              <w:color w:val="000000"/>
              <w:sz w:val="24"/>
              <w:szCs w:val="24"/>
              <w:lang w:val="en-US" w:eastAsia="nl-BE"/>
            </w:rPr>
          </w:rPrChange>
        </w:rPr>
        <w:t xml:space="preserve">Each </w:t>
      </w:r>
      <w:r w:rsidR="008F4F64" w:rsidRPr="000D46AE">
        <w:rPr>
          <w:rFonts w:ascii="Times New Roman" w:eastAsia="Times New Roman" w:hAnsi="Times New Roman" w:cs="Times New Roman"/>
          <w:color w:val="000000"/>
          <w:sz w:val="24"/>
          <w:szCs w:val="24"/>
          <w:lang w:val="en-US" w:eastAsia="nl-BE"/>
          <w:rPrChange w:id="851" w:author="Microsoft Office User" w:date="2019-10-30T11:35:00Z">
            <w:rPr>
              <w:rFonts w:ascii="Times New Roman" w:eastAsia="Times New Roman" w:hAnsi="Times New Roman" w:cs="Times New Roman"/>
              <w:color w:val="000000"/>
              <w:sz w:val="24"/>
              <w:szCs w:val="24"/>
              <w:lang w:val="en-US" w:eastAsia="nl-BE"/>
            </w:rPr>
          </w:rPrChange>
        </w:rPr>
        <w:t xml:space="preserve">employed </w:t>
      </w:r>
      <w:r w:rsidR="003F2334" w:rsidRPr="000D46AE">
        <w:rPr>
          <w:rFonts w:ascii="Times New Roman" w:eastAsia="Times New Roman" w:hAnsi="Times New Roman" w:cs="Times New Roman"/>
          <w:color w:val="000000"/>
          <w:sz w:val="24"/>
          <w:szCs w:val="24"/>
          <w:lang w:val="en-US" w:eastAsia="nl-BE"/>
          <w:rPrChange w:id="852" w:author="Microsoft Office User" w:date="2019-10-30T11:35:00Z">
            <w:rPr>
              <w:rFonts w:ascii="Times New Roman" w:eastAsia="Times New Roman" w:hAnsi="Times New Roman" w:cs="Times New Roman"/>
              <w:color w:val="000000"/>
              <w:sz w:val="24"/>
              <w:szCs w:val="24"/>
              <w:lang w:val="en-US" w:eastAsia="nl-BE"/>
            </w:rPr>
          </w:rPrChange>
        </w:rPr>
        <w:t xml:space="preserve">a broadly similar format which we will preview here. </w:t>
      </w:r>
      <w:r w:rsidR="008F4F64" w:rsidRPr="000D46AE">
        <w:rPr>
          <w:rFonts w:ascii="Times New Roman" w:eastAsia="Times New Roman" w:hAnsi="Times New Roman" w:cs="Times New Roman"/>
          <w:color w:val="000000"/>
          <w:sz w:val="24"/>
          <w:szCs w:val="24"/>
          <w:lang w:val="en-US" w:eastAsia="nl-BE"/>
          <w:rPrChange w:id="853" w:author="Microsoft Office User" w:date="2019-10-30T11:35:00Z">
            <w:rPr>
              <w:rFonts w:ascii="Times New Roman" w:eastAsia="Times New Roman" w:hAnsi="Times New Roman" w:cs="Times New Roman"/>
              <w:color w:val="000000"/>
              <w:sz w:val="24"/>
              <w:szCs w:val="24"/>
              <w:lang w:val="en-US" w:eastAsia="nl-BE"/>
            </w:rPr>
          </w:rPrChange>
        </w:rPr>
        <w:t>We first asked p</w:t>
      </w:r>
      <w:r w:rsidR="003F2334" w:rsidRPr="000D46AE">
        <w:rPr>
          <w:rFonts w:ascii="Times New Roman" w:eastAsia="Times New Roman" w:hAnsi="Times New Roman" w:cs="Times New Roman"/>
          <w:color w:val="000000"/>
          <w:sz w:val="24"/>
          <w:szCs w:val="24"/>
          <w:lang w:val="en-US" w:eastAsia="nl-BE"/>
          <w:rPrChange w:id="854" w:author="Microsoft Office User" w:date="2019-10-30T11:35:00Z">
            <w:rPr>
              <w:rFonts w:ascii="Times New Roman" w:eastAsia="Times New Roman" w:hAnsi="Times New Roman" w:cs="Times New Roman"/>
              <w:color w:val="000000"/>
              <w:sz w:val="24"/>
              <w:szCs w:val="24"/>
              <w:lang w:val="en-US" w:eastAsia="nl-BE"/>
            </w:rPr>
          </w:rPrChange>
        </w:rPr>
        <w:t xml:space="preserve">articipants </w:t>
      </w:r>
      <w:r w:rsidR="008F4F64" w:rsidRPr="000D46AE">
        <w:rPr>
          <w:rFonts w:ascii="Times New Roman" w:eastAsia="Times New Roman" w:hAnsi="Times New Roman" w:cs="Times New Roman"/>
          <w:color w:val="000000"/>
          <w:sz w:val="24"/>
          <w:szCs w:val="24"/>
          <w:lang w:val="en-US" w:eastAsia="nl-BE"/>
          <w:rPrChange w:id="855" w:author="Microsoft Office User" w:date="2019-10-30T11:35:00Z">
            <w:rPr>
              <w:rFonts w:ascii="Times New Roman" w:eastAsia="Times New Roman" w:hAnsi="Times New Roman" w:cs="Times New Roman"/>
              <w:color w:val="000000"/>
              <w:sz w:val="24"/>
              <w:szCs w:val="24"/>
              <w:lang w:val="en-US" w:eastAsia="nl-BE"/>
            </w:rPr>
          </w:rPrChange>
        </w:rPr>
        <w:t xml:space="preserve">to </w:t>
      </w:r>
      <w:r w:rsidR="003F2334" w:rsidRPr="000D46AE">
        <w:rPr>
          <w:rFonts w:ascii="Times New Roman" w:eastAsia="Times New Roman" w:hAnsi="Times New Roman" w:cs="Times New Roman"/>
          <w:color w:val="000000"/>
          <w:sz w:val="24"/>
          <w:szCs w:val="24"/>
          <w:lang w:val="en-US" w:eastAsia="nl-BE"/>
          <w:rPrChange w:id="856" w:author="Microsoft Office User" w:date="2019-10-30T11:35:00Z">
            <w:rPr>
              <w:rFonts w:ascii="Times New Roman" w:eastAsia="Times New Roman" w:hAnsi="Times New Roman" w:cs="Times New Roman"/>
              <w:color w:val="000000"/>
              <w:sz w:val="24"/>
              <w:szCs w:val="24"/>
              <w:lang w:val="en-US" w:eastAsia="nl-BE"/>
            </w:rPr>
          </w:rPrChange>
        </w:rPr>
        <w:t xml:space="preserve">complete </w:t>
      </w:r>
      <w:r w:rsidR="00AC0C30" w:rsidRPr="000D46AE">
        <w:rPr>
          <w:rFonts w:ascii="Times New Roman" w:eastAsia="Times New Roman" w:hAnsi="Times New Roman" w:cs="Times New Roman"/>
          <w:color w:val="000000"/>
          <w:sz w:val="24"/>
          <w:szCs w:val="24"/>
          <w:lang w:val="en-US" w:eastAsia="nl-BE"/>
          <w:rPrChange w:id="857" w:author="Microsoft Office User" w:date="2019-10-30T11:35:00Z">
            <w:rPr>
              <w:rFonts w:ascii="Times New Roman" w:eastAsia="Times New Roman" w:hAnsi="Times New Roman" w:cs="Times New Roman"/>
              <w:color w:val="000000"/>
              <w:sz w:val="24"/>
              <w:szCs w:val="24"/>
              <w:lang w:val="en-US" w:eastAsia="nl-BE"/>
            </w:rPr>
          </w:rPrChange>
        </w:rPr>
        <w:t xml:space="preserve">an </w:t>
      </w:r>
      <w:r w:rsidR="00F329DD" w:rsidRPr="000D46AE">
        <w:rPr>
          <w:rFonts w:ascii="Times New Roman" w:eastAsia="Times New Roman" w:hAnsi="Times New Roman" w:cs="Times New Roman"/>
          <w:color w:val="000000"/>
          <w:sz w:val="24"/>
          <w:szCs w:val="24"/>
          <w:lang w:val="en-US" w:eastAsia="nl-BE"/>
          <w:rPrChange w:id="858" w:author="Microsoft Office User" w:date="2019-10-30T11:35:00Z">
            <w:rPr>
              <w:rFonts w:ascii="Times New Roman" w:eastAsia="Times New Roman" w:hAnsi="Times New Roman" w:cs="Times New Roman"/>
              <w:color w:val="000000"/>
              <w:sz w:val="24"/>
              <w:szCs w:val="24"/>
              <w:lang w:val="en-US" w:eastAsia="nl-BE"/>
            </w:rPr>
          </w:rPrChange>
        </w:rPr>
        <w:t xml:space="preserve">acquisition </w:t>
      </w:r>
      <w:r w:rsidR="00AC0C30" w:rsidRPr="000D46AE">
        <w:rPr>
          <w:rFonts w:ascii="Times New Roman" w:eastAsia="Times New Roman" w:hAnsi="Times New Roman" w:cs="Times New Roman"/>
          <w:color w:val="000000"/>
          <w:sz w:val="24"/>
          <w:szCs w:val="24"/>
          <w:lang w:val="en-US" w:eastAsia="nl-BE"/>
          <w:rPrChange w:id="859" w:author="Microsoft Office User" w:date="2019-10-30T11:35:00Z">
            <w:rPr>
              <w:rFonts w:ascii="Times New Roman" w:eastAsia="Times New Roman" w:hAnsi="Times New Roman" w:cs="Times New Roman"/>
              <w:color w:val="000000"/>
              <w:sz w:val="24"/>
              <w:szCs w:val="24"/>
              <w:lang w:val="en-US" w:eastAsia="nl-BE"/>
            </w:rPr>
          </w:rPrChange>
        </w:rPr>
        <w:t xml:space="preserve">phase. During this phase a series of trials were presented </w:t>
      </w:r>
      <w:r w:rsidR="00335B16" w:rsidRPr="000D46AE">
        <w:rPr>
          <w:rFonts w:ascii="Times New Roman" w:eastAsia="Times New Roman" w:hAnsi="Times New Roman" w:cs="Times New Roman"/>
          <w:color w:val="000000"/>
          <w:sz w:val="24"/>
          <w:szCs w:val="24"/>
          <w:lang w:val="en-US" w:eastAsia="nl-BE"/>
          <w:rPrChange w:id="860" w:author="Microsoft Office User" w:date="2019-10-30T11:35:00Z">
            <w:rPr>
              <w:rFonts w:ascii="Times New Roman" w:eastAsia="Times New Roman" w:hAnsi="Times New Roman" w:cs="Times New Roman"/>
              <w:color w:val="000000"/>
              <w:sz w:val="24"/>
              <w:szCs w:val="24"/>
              <w:lang w:val="en-US" w:eastAsia="nl-BE"/>
            </w:rPr>
          </w:rPrChange>
        </w:rPr>
        <w:t xml:space="preserve">wherein </w:t>
      </w:r>
      <w:r w:rsidR="00AC0C30" w:rsidRPr="000D46AE">
        <w:rPr>
          <w:rFonts w:ascii="Times New Roman" w:eastAsia="Times New Roman" w:hAnsi="Times New Roman" w:cs="Times New Roman"/>
          <w:color w:val="000000"/>
          <w:sz w:val="24"/>
          <w:szCs w:val="24"/>
          <w:lang w:val="en-US" w:eastAsia="nl-BE"/>
          <w:rPrChange w:id="861" w:author="Microsoft Office User" w:date="2019-10-30T11:35:00Z">
            <w:rPr>
              <w:rFonts w:ascii="Times New Roman" w:eastAsia="Times New Roman" w:hAnsi="Times New Roman" w:cs="Times New Roman"/>
              <w:color w:val="000000"/>
              <w:sz w:val="24"/>
              <w:szCs w:val="24"/>
              <w:lang w:val="en-US" w:eastAsia="nl-BE"/>
            </w:rPr>
          </w:rPrChange>
        </w:rPr>
        <w:t xml:space="preserve">three stimuli simultaneously appeared onscreen: a positive </w:t>
      </w:r>
      <w:r w:rsidR="00253B54" w:rsidRPr="000D46AE">
        <w:rPr>
          <w:rFonts w:ascii="Times New Roman" w:eastAsia="Times New Roman" w:hAnsi="Times New Roman" w:cs="Times New Roman"/>
          <w:color w:val="000000"/>
          <w:sz w:val="24"/>
          <w:szCs w:val="24"/>
          <w:lang w:val="en-US" w:eastAsia="nl-BE"/>
          <w:rPrChange w:id="862" w:author="Microsoft Office User" w:date="2019-10-30T11:35:00Z">
            <w:rPr>
              <w:rFonts w:ascii="Times New Roman" w:eastAsia="Times New Roman" w:hAnsi="Times New Roman" w:cs="Times New Roman"/>
              <w:color w:val="000000"/>
              <w:sz w:val="24"/>
              <w:szCs w:val="24"/>
              <w:lang w:val="en-US" w:eastAsia="nl-BE"/>
            </w:rPr>
          </w:rPrChange>
        </w:rPr>
        <w:t>source object</w:t>
      </w:r>
      <w:r w:rsidR="00AC0C30" w:rsidRPr="000D46AE">
        <w:rPr>
          <w:rFonts w:ascii="Times New Roman" w:eastAsia="Times New Roman" w:hAnsi="Times New Roman" w:cs="Times New Roman"/>
          <w:color w:val="000000"/>
          <w:sz w:val="24"/>
          <w:szCs w:val="24"/>
          <w:lang w:val="en-US" w:eastAsia="nl-BE"/>
          <w:rPrChange w:id="863" w:author="Microsoft Office User" w:date="2019-10-30T11:35:00Z">
            <w:rPr>
              <w:rFonts w:ascii="Times New Roman" w:eastAsia="Times New Roman" w:hAnsi="Times New Roman" w:cs="Times New Roman"/>
              <w:color w:val="000000"/>
              <w:sz w:val="24"/>
              <w:szCs w:val="24"/>
              <w:lang w:val="en-US" w:eastAsia="nl-BE"/>
            </w:rPr>
          </w:rPrChange>
        </w:rPr>
        <w:t xml:space="preserve">, </w:t>
      </w:r>
      <w:r w:rsidR="008F4F64" w:rsidRPr="000D46AE">
        <w:rPr>
          <w:rFonts w:ascii="Times New Roman" w:eastAsia="Times New Roman" w:hAnsi="Times New Roman" w:cs="Times New Roman"/>
          <w:color w:val="000000"/>
          <w:sz w:val="24"/>
          <w:szCs w:val="24"/>
          <w:lang w:val="en-US" w:eastAsia="nl-BE"/>
          <w:rPrChange w:id="864" w:author="Microsoft Office User" w:date="2019-10-30T11:35:00Z">
            <w:rPr>
              <w:rFonts w:ascii="Times New Roman" w:eastAsia="Times New Roman" w:hAnsi="Times New Roman" w:cs="Times New Roman"/>
              <w:color w:val="000000"/>
              <w:sz w:val="24"/>
              <w:szCs w:val="24"/>
              <w:lang w:val="en-US" w:eastAsia="nl-BE"/>
            </w:rPr>
          </w:rPrChange>
        </w:rPr>
        <w:t>a negative source object, and a neutral target object</w:t>
      </w:r>
      <w:r w:rsidR="00AC0C30" w:rsidRPr="000D46AE">
        <w:rPr>
          <w:rFonts w:ascii="Times New Roman" w:eastAsia="Times New Roman" w:hAnsi="Times New Roman" w:cs="Times New Roman"/>
          <w:color w:val="000000"/>
          <w:sz w:val="24"/>
          <w:szCs w:val="24"/>
          <w:lang w:val="en-US" w:eastAsia="nl-BE"/>
          <w:rPrChange w:id="865" w:author="Microsoft Office User" w:date="2019-10-30T11:35:00Z">
            <w:rPr>
              <w:rFonts w:ascii="Times New Roman" w:eastAsia="Times New Roman" w:hAnsi="Times New Roman" w:cs="Times New Roman"/>
              <w:color w:val="000000"/>
              <w:sz w:val="24"/>
              <w:szCs w:val="24"/>
              <w:lang w:val="en-US" w:eastAsia="nl-BE"/>
            </w:rPr>
          </w:rPrChange>
        </w:rPr>
        <w:t xml:space="preserve">. </w:t>
      </w:r>
      <w:r w:rsidR="008F4F64" w:rsidRPr="000D46AE">
        <w:rPr>
          <w:rFonts w:ascii="Times New Roman" w:eastAsia="Times New Roman" w:hAnsi="Times New Roman" w:cs="Times New Roman"/>
          <w:color w:val="000000"/>
          <w:sz w:val="24"/>
          <w:szCs w:val="24"/>
          <w:lang w:val="en-US" w:eastAsia="nl-BE"/>
          <w:rPrChange w:id="866" w:author="Microsoft Office User" w:date="2019-10-30T11:35:00Z">
            <w:rPr>
              <w:rFonts w:ascii="Times New Roman" w:eastAsia="Times New Roman" w:hAnsi="Times New Roman" w:cs="Times New Roman"/>
              <w:color w:val="000000"/>
              <w:sz w:val="24"/>
              <w:szCs w:val="24"/>
              <w:lang w:val="en-US" w:eastAsia="nl-BE"/>
            </w:rPr>
          </w:rPrChange>
        </w:rPr>
        <w:t xml:space="preserve">We then manipulated the extent to which </w:t>
      </w:r>
      <w:r w:rsidR="00335B16" w:rsidRPr="000D46AE">
        <w:rPr>
          <w:rFonts w:ascii="Times New Roman" w:eastAsia="Times New Roman" w:hAnsi="Times New Roman" w:cs="Times New Roman"/>
          <w:color w:val="000000"/>
          <w:sz w:val="24"/>
          <w:szCs w:val="24"/>
          <w:lang w:val="en-US" w:eastAsia="nl-BE"/>
          <w:rPrChange w:id="867" w:author="Microsoft Office User" w:date="2019-10-30T11:35:00Z">
            <w:rPr>
              <w:rFonts w:ascii="Times New Roman" w:eastAsia="Times New Roman" w:hAnsi="Times New Roman" w:cs="Times New Roman"/>
              <w:color w:val="000000"/>
              <w:sz w:val="24"/>
              <w:szCs w:val="24"/>
              <w:lang w:val="en-US" w:eastAsia="nl-BE"/>
            </w:rPr>
          </w:rPrChange>
        </w:rPr>
        <w:t xml:space="preserve">the </w:t>
      </w:r>
      <w:r w:rsidR="00302955" w:rsidRPr="000D46AE">
        <w:rPr>
          <w:rFonts w:ascii="Times New Roman" w:eastAsia="Times New Roman" w:hAnsi="Times New Roman" w:cs="Times New Roman"/>
          <w:color w:val="000000"/>
          <w:sz w:val="24"/>
          <w:szCs w:val="24"/>
          <w:lang w:val="en-US" w:eastAsia="nl-BE"/>
          <w:rPrChange w:id="868" w:author="Microsoft Office User" w:date="2019-10-30T11:35:00Z">
            <w:rPr>
              <w:rFonts w:ascii="Times New Roman" w:eastAsia="Times New Roman" w:hAnsi="Times New Roman" w:cs="Times New Roman"/>
              <w:color w:val="000000"/>
              <w:sz w:val="24"/>
              <w:szCs w:val="24"/>
              <w:lang w:val="en-US" w:eastAsia="nl-BE"/>
            </w:rPr>
          </w:rPrChange>
        </w:rPr>
        <w:t xml:space="preserve">target object </w:t>
      </w:r>
      <w:r w:rsidR="008F4F64" w:rsidRPr="000D46AE">
        <w:rPr>
          <w:rFonts w:ascii="Times New Roman" w:eastAsia="Times New Roman" w:hAnsi="Times New Roman" w:cs="Times New Roman"/>
          <w:color w:val="000000"/>
          <w:sz w:val="24"/>
          <w:szCs w:val="24"/>
          <w:lang w:val="en-US" w:eastAsia="nl-BE"/>
          <w:rPrChange w:id="869" w:author="Microsoft Office User" w:date="2019-10-30T11:35:00Z">
            <w:rPr>
              <w:rFonts w:ascii="Times New Roman" w:eastAsia="Times New Roman" w:hAnsi="Times New Roman" w:cs="Times New Roman"/>
              <w:color w:val="000000"/>
              <w:sz w:val="24"/>
              <w:szCs w:val="24"/>
              <w:lang w:val="en-US" w:eastAsia="nl-BE"/>
            </w:rPr>
          </w:rPrChange>
        </w:rPr>
        <w:t xml:space="preserve">shared </w:t>
      </w:r>
      <w:r w:rsidR="00335B16" w:rsidRPr="000D46AE">
        <w:rPr>
          <w:rFonts w:ascii="Times New Roman" w:eastAsia="Times New Roman" w:hAnsi="Times New Roman" w:cs="Times New Roman"/>
          <w:color w:val="000000"/>
          <w:sz w:val="24"/>
          <w:szCs w:val="24"/>
          <w:lang w:val="en-US" w:eastAsia="nl-BE"/>
          <w:rPrChange w:id="870" w:author="Microsoft Office User" w:date="2019-10-30T11:35:00Z">
            <w:rPr>
              <w:rFonts w:ascii="Times New Roman" w:eastAsia="Times New Roman" w:hAnsi="Times New Roman" w:cs="Times New Roman"/>
              <w:color w:val="000000"/>
              <w:sz w:val="24"/>
              <w:szCs w:val="24"/>
              <w:lang w:val="en-US" w:eastAsia="nl-BE"/>
            </w:rPr>
          </w:rPrChange>
        </w:rPr>
        <w:t>a feature</w:t>
      </w:r>
      <w:r w:rsidR="008F4F64" w:rsidRPr="000D46AE">
        <w:rPr>
          <w:rFonts w:ascii="Times New Roman" w:eastAsia="Times New Roman" w:hAnsi="Times New Roman" w:cs="Times New Roman"/>
          <w:color w:val="000000"/>
          <w:sz w:val="24"/>
          <w:szCs w:val="24"/>
          <w:lang w:val="en-US" w:eastAsia="nl-BE"/>
          <w:rPrChange w:id="871" w:author="Microsoft Office User" w:date="2019-10-30T11:35:00Z">
            <w:rPr>
              <w:rFonts w:ascii="Times New Roman" w:eastAsia="Times New Roman" w:hAnsi="Times New Roman" w:cs="Times New Roman"/>
              <w:color w:val="000000"/>
              <w:sz w:val="24"/>
              <w:szCs w:val="24"/>
              <w:lang w:val="en-US" w:eastAsia="nl-BE"/>
            </w:rPr>
          </w:rPrChange>
        </w:rPr>
        <w:t xml:space="preserve"> with a </w:t>
      </w:r>
      <w:r w:rsidR="00835CA4" w:rsidRPr="000D46AE">
        <w:rPr>
          <w:rFonts w:ascii="Times New Roman" w:eastAsia="Times New Roman" w:hAnsi="Times New Roman" w:cs="Times New Roman"/>
          <w:color w:val="000000"/>
          <w:sz w:val="24"/>
          <w:szCs w:val="24"/>
          <w:lang w:val="en-US" w:eastAsia="nl-BE"/>
          <w:rPrChange w:id="872" w:author="Microsoft Office User" w:date="2019-10-30T11:35:00Z">
            <w:rPr>
              <w:rFonts w:ascii="Times New Roman" w:eastAsia="Times New Roman" w:hAnsi="Times New Roman" w:cs="Times New Roman"/>
              <w:color w:val="000000"/>
              <w:sz w:val="24"/>
              <w:szCs w:val="24"/>
              <w:lang w:val="en-US" w:eastAsia="nl-BE"/>
            </w:rPr>
          </w:rPrChange>
        </w:rPr>
        <w:t xml:space="preserve">certain </w:t>
      </w:r>
      <w:r w:rsidR="00302955" w:rsidRPr="000D46AE">
        <w:rPr>
          <w:rFonts w:ascii="Times New Roman" w:eastAsia="Times New Roman" w:hAnsi="Times New Roman" w:cs="Times New Roman"/>
          <w:color w:val="000000"/>
          <w:sz w:val="24"/>
          <w:szCs w:val="24"/>
          <w:lang w:val="en-US" w:eastAsia="nl-BE"/>
          <w:rPrChange w:id="873" w:author="Microsoft Office User" w:date="2019-10-30T11:35:00Z">
            <w:rPr>
              <w:rFonts w:ascii="Times New Roman" w:eastAsia="Times New Roman" w:hAnsi="Times New Roman" w:cs="Times New Roman"/>
              <w:color w:val="000000"/>
              <w:sz w:val="24"/>
              <w:szCs w:val="24"/>
              <w:lang w:val="en-US" w:eastAsia="nl-BE"/>
            </w:rPr>
          </w:rPrChange>
        </w:rPr>
        <w:t>source object</w:t>
      </w:r>
      <w:r w:rsidR="008F4F64" w:rsidRPr="000D46AE">
        <w:rPr>
          <w:rFonts w:ascii="Times New Roman" w:eastAsia="Times New Roman" w:hAnsi="Times New Roman" w:cs="Times New Roman"/>
          <w:color w:val="000000"/>
          <w:sz w:val="24"/>
          <w:szCs w:val="24"/>
          <w:lang w:val="en-US" w:eastAsia="nl-BE"/>
          <w:rPrChange w:id="874" w:author="Microsoft Office User" w:date="2019-10-30T11:35:00Z">
            <w:rPr>
              <w:rFonts w:ascii="Times New Roman" w:eastAsia="Times New Roman" w:hAnsi="Times New Roman" w:cs="Times New Roman"/>
              <w:color w:val="000000"/>
              <w:sz w:val="24"/>
              <w:szCs w:val="24"/>
              <w:lang w:val="en-US" w:eastAsia="nl-BE"/>
            </w:rPr>
          </w:rPrChange>
        </w:rPr>
        <w:t xml:space="preserve">. In Experiments 1-3 the shared feature was the color in which </w:t>
      </w:r>
      <w:r w:rsidR="00DB419F" w:rsidRPr="000D46AE">
        <w:rPr>
          <w:rFonts w:ascii="Times New Roman" w:eastAsia="Times New Roman" w:hAnsi="Times New Roman" w:cs="Times New Roman"/>
          <w:color w:val="000000"/>
          <w:sz w:val="24"/>
          <w:szCs w:val="24"/>
          <w:lang w:val="en-US" w:eastAsia="nl-BE"/>
          <w:rPrChange w:id="875" w:author="Microsoft Office User" w:date="2019-10-30T11:35:00Z">
            <w:rPr>
              <w:rFonts w:ascii="Times New Roman" w:eastAsia="Times New Roman" w:hAnsi="Times New Roman" w:cs="Times New Roman"/>
              <w:color w:val="000000"/>
              <w:sz w:val="24"/>
              <w:szCs w:val="24"/>
              <w:lang w:val="en-US" w:eastAsia="nl-BE"/>
            </w:rPr>
          </w:rPrChange>
        </w:rPr>
        <w:t>stimuli</w:t>
      </w:r>
      <w:r w:rsidR="008F4F64" w:rsidRPr="000D46AE">
        <w:rPr>
          <w:rFonts w:ascii="Times New Roman" w:eastAsia="Times New Roman" w:hAnsi="Times New Roman" w:cs="Times New Roman"/>
          <w:color w:val="000000"/>
          <w:sz w:val="24"/>
          <w:szCs w:val="24"/>
          <w:lang w:val="en-US" w:eastAsia="nl-BE"/>
          <w:rPrChange w:id="876" w:author="Microsoft Office User" w:date="2019-10-30T11:35:00Z">
            <w:rPr>
              <w:rFonts w:ascii="Times New Roman" w:eastAsia="Times New Roman" w:hAnsi="Times New Roman" w:cs="Times New Roman"/>
              <w:color w:val="000000"/>
              <w:sz w:val="24"/>
              <w:szCs w:val="24"/>
              <w:lang w:val="en-US" w:eastAsia="nl-BE"/>
            </w:rPr>
          </w:rPrChange>
        </w:rPr>
        <w:t xml:space="preserve"> </w:t>
      </w:r>
      <w:r w:rsidR="00DB419F" w:rsidRPr="000D46AE">
        <w:rPr>
          <w:rFonts w:ascii="Times New Roman" w:eastAsia="Times New Roman" w:hAnsi="Times New Roman" w:cs="Times New Roman"/>
          <w:color w:val="000000"/>
          <w:sz w:val="24"/>
          <w:szCs w:val="24"/>
          <w:lang w:val="en-US" w:eastAsia="nl-BE"/>
          <w:rPrChange w:id="877" w:author="Microsoft Office User" w:date="2019-10-30T11:35:00Z">
            <w:rPr>
              <w:rFonts w:ascii="Times New Roman" w:eastAsia="Times New Roman" w:hAnsi="Times New Roman" w:cs="Times New Roman"/>
              <w:color w:val="000000"/>
              <w:sz w:val="24"/>
              <w:szCs w:val="24"/>
              <w:lang w:val="en-US" w:eastAsia="nl-BE"/>
            </w:rPr>
          </w:rPrChange>
        </w:rPr>
        <w:t xml:space="preserve">were </w:t>
      </w:r>
      <w:r w:rsidR="008F4F64" w:rsidRPr="000D46AE">
        <w:rPr>
          <w:rFonts w:ascii="Times New Roman" w:eastAsia="Times New Roman" w:hAnsi="Times New Roman" w:cs="Times New Roman"/>
          <w:color w:val="000000"/>
          <w:sz w:val="24"/>
          <w:szCs w:val="24"/>
          <w:lang w:val="en-US" w:eastAsia="nl-BE"/>
          <w:rPrChange w:id="878" w:author="Microsoft Office User" w:date="2019-10-30T11:35:00Z">
            <w:rPr>
              <w:rFonts w:ascii="Times New Roman" w:eastAsia="Times New Roman" w:hAnsi="Times New Roman" w:cs="Times New Roman"/>
              <w:color w:val="000000"/>
              <w:sz w:val="24"/>
              <w:szCs w:val="24"/>
              <w:lang w:val="en-US" w:eastAsia="nl-BE"/>
            </w:rPr>
          </w:rPrChange>
        </w:rPr>
        <w:t xml:space="preserve">presented: half of the trials presented </w:t>
      </w:r>
      <w:r w:rsidR="00302955" w:rsidRPr="000D46AE">
        <w:rPr>
          <w:rFonts w:ascii="Times New Roman" w:eastAsia="Times New Roman" w:hAnsi="Times New Roman" w:cs="Times New Roman"/>
          <w:color w:val="000000"/>
          <w:sz w:val="24"/>
          <w:szCs w:val="24"/>
          <w:lang w:val="en-US" w:eastAsia="nl-BE"/>
          <w:rPrChange w:id="879" w:author="Microsoft Office User" w:date="2019-10-30T11:35:00Z">
            <w:rPr>
              <w:rFonts w:ascii="Times New Roman" w:eastAsia="Times New Roman" w:hAnsi="Times New Roman" w:cs="Times New Roman"/>
              <w:color w:val="000000"/>
              <w:sz w:val="24"/>
              <w:szCs w:val="24"/>
              <w:lang w:val="en-US" w:eastAsia="nl-BE"/>
            </w:rPr>
          </w:rPrChange>
        </w:rPr>
        <w:t xml:space="preserve">the </w:t>
      </w:r>
      <w:r w:rsidR="00253B54" w:rsidRPr="000D46AE">
        <w:rPr>
          <w:rFonts w:ascii="Times New Roman" w:eastAsia="Times New Roman" w:hAnsi="Times New Roman" w:cs="Times New Roman"/>
          <w:color w:val="000000"/>
          <w:sz w:val="24"/>
          <w:szCs w:val="24"/>
          <w:lang w:val="en-US" w:eastAsia="nl-BE"/>
          <w:rPrChange w:id="880" w:author="Microsoft Office User" w:date="2019-10-30T11:35:00Z">
            <w:rPr>
              <w:rFonts w:ascii="Times New Roman" w:eastAsia="Times New Roman" w:hAnsi="Times New Roman" w:cs="Times New Roman"/>
              <w:color w:val="000000"/>
              <w:sz w:val="24"/>
              <w:szCs w:val="24"/>
              <w:lang w:val="en-US" w:eastAsia="nl-BE"/>
            </w:rPr>
          </w:rPrChange>
        </w:rPr>
        <w:t xml:space="preserve">neutral </w:t>
      </w:r>
      <w:r w:rsidR="00302955" w:rsidRPr="000D46AE">
        <w:rPr>
          <w:rFonts w:ascii="Times New Roman" w:eastAsia="Times New Roman" w:hAnsi="Times New Roman" w:cs="Times New Roman"/>
          <w:color w:val="000000"/>
          <w:sz w:val="24"/>
          <w:szCs w:val="24"/>
          <w:lang w:val="en-US" w:eastAsia="nl-BE"/>
          <w:rPrChange w:id="881" w:author="Microsoft Office User" w:date="2019-10-30T11:35:00Z">
            <w:rPr>
              <w:rFonts w:ascii="Times New Roman" w:eastAsia="Times New Roman" w:hAnsi="Times New Roman" w:cs="Times New Roman"/>
              <w:color w:val="000000"/>
              <w:sz w:val="24"/>
              <w:szCs w:val="24"/>
              <w:lang w:val="en-US" w:eastAsia="nl-BE"/>
            </w:rPr>
          </w:rPrChange>
        </w:rPr>
        <w:t xml:space="preserve">target object </w:t>
      </w:r>
      <w:r w:rsidR="008F4F64" w:rsidRPr="000D46AE">
        <w:rPr>
          <w:rFonts w:ascii="Times New Roman" w:eastAsia="Times New Roman" w:hAnsi="Times New Roman" w:cs="Times New Roman"/>
          <w:color w:val="000000"/>
          <w:sz w:val="24"/>
          <w:szCs w:val="24"/>
          <w:lang w:val="en-US" w:eastAsia="nl-BE"/>
          <w:rPrChange w:id="882" w:author="Microsoft Office User" w:date="2019-10-30T11:35:00Z">
            <w:rPr>
              <w:rFonts w:ascii="Times New Roman" w:eastAsia="Times New Roman" w:hAnsi="Times New Roman" w:cs="Times New Roman"/>
              <w:color w:val="000000"/>
              <w:sz w:val="24"/>
              <w:szCs w:val="24"/>
              <w:lang w:val="en-US" w:eastAsia="nl-BE"/>
            </w:rPr>
          </w:rPrChange>
        </w:rPr>
        <w:t xml:space="preserve">in the same color as </w:t>
      </w:r>
      <w:r w:rsidR="00302955" w:rsidRPr="000D46AE">
        <w:rPr>
          <w:rFonts w:ascii="Times New Roman" w:eastAsia="Times New Roman" w:hAnsi="Times New Roman" w:cs="Times New Roman"/>
          <w:color w:val="000000"/>
          <w:sz w:val="24"/>
          <w:szCs w:val="24"/>
          <w:lang w:val="en-US" w:eastAsia="nl-BE"/>
          <w:rPrChange w:id="883" w:author="Microsoft Office User" w:date="2019-10-30T11:35:00Z">
            <w:rPr>
              <w:rFonts w:ascii="Times New Roman" w:eastAsia="Times New Roman" w:hAnsi="Times New Roman" w:cs="Times New Roman"/>
              <w:color w:val="000000"/>
              <w:sz w:val="24"/>
              <w:szCs w:val="24"/>
              <w:lang w:val="en-US" w:eastAsia="nl-BE"/>
            </w:rPr>
          </w:rPrChange>
        </w:rPr>
        <w:t xml:space="preserve">the </w:t>
      </w:r>
      <w:r w:rsidR="008F4F64" w:rsidRPr="000D46AE">
        <w:rPr>
          <w:rFonts w:ascii="Times New Roman" w:eastAsia="Times New Roman" w:hAnsi="Times New Roman" w:cs="Times New Roman"/>
          <w:color w:val="000000"/>
          <w:sz w:val="24"/>
          <w:szCs w:val="24"/>
          <w:lang w:val="en-US" w:eastAsia="nl-BE"/>
          <w:rPrChange w:id="884" w:author="Microsoft Office User" w:date="2019-10-30T11:35:00Z">
            <w:rPr>
              <w:rFonts w:ascii="Times New Roman" w:eastAsia="Times New Roman" w:hAnsi="Times New Roman" w:cs="Times New Roman"/>
              <w:color w:val="000000"/>
              <w:sz w:val="24"/>
              <w:szCs w:val="24"/>
              <w:lang w:val="en-US" w:eastAsia="nl-BE"/>
            </w:rPr>
          </w:rPrChange>
        </w:rPr>
        <w:t xml:space="preserve">positive </w:t>
      </w:r>
      <w:r w:rsidR="00302955" w:rsidRPr="000D46AE">
        <w:rPr>
          <w:rFonts w:ascii="Times New Roman" w:eastAsia="Times New Roman" w:hAnsi="Times New Roman" w:cs="Times New Roman"/>
          <w:color w:val="000000"/>
          <w:sz w:val="24"/>
          <w:szCs w:val="24"/>
          <w:lang w:val="en-US" w:eastAsia="nl-BE"/>
          <w:rPrChange w:id="885" w:author="Microsoft Office User" w:date="2019-10-30T11:35:00Z">
            <w:rPr>
              <w:rFonts w:ascii="Times New Roman" w:eastAsia="Times New Roman" w:hAnsi="Times New Roman" w:cs="Times New Roman"/>
              <w:color w:val="000000"/>
              <w:sz w:val="24"/>
              <w:szCs w:val="24"/>
              <w:lang w:val="en-US" w:eastAsia="nl-BE"/>
            </w:rPr>
          </w:rPrChange>
        </w:rPr>
        <w:t xml:space="preserve">source </w:t>
      </w:r>
      <w:r w:rsidR="008F4F64" w:rsidRPr="000D46AE">
        <w:rPr>
          <w:rFonts w:ascii="Times New Roman" w:eastAsia="Times New Roman" w:hAnsi="Times New Roman" w:cs="Times New Roman"/>
          <w:color w:val="000000"/>
          <w:sz w:val="24"/>
          <w:szCs w:val="24"/>
          <w:lang w:val="en-US" w:eastAsia="nl-BE"/>
          <w:rPrChange w:id="886" w:author="Microsoft Office User" w:date="2019-10-30T11:35:00Z">
            <w:rPr>
              <w:rFonts w:ascii="Times New Roman" w:eastAsia="Times New Roman" w:hAnsi="Times New Roman" w:cs="Times New Roman"/>
              <w:color w:val="000000"/>
              <w:sz w:val="24"/>
              <w:szCs w:val="24"/>
              <w:lang w:val="en-US" w:eastAsia="nl-BE"/>
            </w:rPr>
          </w:rPrChange>
        </w:rPr>
        <w:t xml:space="preserve">whereas the other half presented </w:t>
      </w:r>
      <w:r w:rsidR="00302955" w:rsidRPr="000D46AE">
        <w:rPr>
          <w:rFonts w:ascii="Times New Roman" w:eastAsia="Times New Roman" w:hAnsi="Times New Roman" w:cs="Times New Roman"/>
          <w:color w:val="000000"/>
          <w:sz w:val="24"/>
          <w:szCs w:val="24"/>
          <w:lang w:val="en-US" w:eastAsia="nl-BE"/>
          <w:rPrChange w:id="887" w:author="Microsoft Office User" w:date="2019-10-30T11:35:00Z">
            <w:rPr>
              <w:rFonts w:ascii="Times New Roman" w:eastAsia="Times New Roman" w:hAnsi="Times New Roman" w:cs="Times New Roman"/>
              <w:color w:val="000000"/>
              <w:sz w:val="24"/>
              <w:szCs w:val="24"/>
              <w:lang w:val="en-US" w:eastAsia="nl-BE"/>
            </w:rPr>
          </w:rPrChange>
        </w:rPr>
        <w:t xml:space="preserve">the </w:t>
      </w:r>
      <w:r w:rsidR="00253B54" w:rsidRPr="000D46AE">
        <w:rPr>
          <w:rFonts w:ascii="Times New Roman" w:eastAsia="Times New Roman" w:hAnsi="Times New Roman" w:cs="Times New Roman"/>
          <w:color w:val="000000"/>
          <w:sz w:val="24"/>
          <w:szCs w:val="24"/>
          <w:lang w:val="en-US" w:eastAsia="nl-BE"/>
          <w:rPrChange w:id="888" w:author="Microsoft Office User" w:date="2019-10-30T11:35:00Z">
            <w:rPr>
              <w:rFonts w:ascii="Times New Roman" w:eastAsia="Times New Roman" w:hAnsi="Times New Roman" w:cs="Times New Roman"/>
              <w:color w:val="000000"/>
              <w:sz w:val="24"/>
              <w:szCs w:val="24"/>
              <w:lang w:val="en-US" w:eastAsia="nl-BE"/>
            </w:rPr>
          </w:rPrChange>
        </w:rPr>
        <w:t xml:space="preserve">neutral </w:t>
      </w:r>
      <w:r w:rsidR="00302955" w:rsidRPr="000D46AE">
        <w:rPr>
          <w:rFonts w:ascii="Times New Roman" w:eastAsia="Times New Roman" w:hAnsi="Times New Roman" w:cs="Times New Roman"/>
          <w:color w:val="000000"/>
          <w:sz w:val="24"/>
          <w:szCs w:val="24"/>
          <w:lang w:val="en-US" w:eastAsia="nl-BE"/>
          <w:rPrChange w:id="889" w:author="Microsoft Office User" w:date="2019-10-30T11:35:00Z">
            <w:rPr>
              <w:rFonts w:ascii="Times New Roman" w:eastAsia="Times New Roman" w:hAnsi="Times New Roman" w:cs="Times New Roman"/>
              <w:color w:val="000000"/>
              <w:sz w:val="24"/>
              <w:szCs w:val="24"/>
              <w:lang w:val="en-US" w:eastAsia="nl-BE"/>
            </w:rPr>
          </w:rPrChange>
        </w:rPr>
        <w:t xml:space="preserve">target object </w:t>
      </w:r>
      <w:r w:rsidR="008F4F64" w:rsidRPr="000D46AE">
        <w:rPr>
          <w:rFonts w:ascii="Times New Roman" w:eastAsia="Times New Roman" w:hAnsi="Times New Roman" w:cs="Times New Roman"/>
          <w:color w:val="000000"/>
          <w:sz w:val="24"/>
          <w:szCs w:val="24"/>
          <w:lang w:val="en-US" w:eastAsia="nl-BE"/>
          <w:rPrChange w:id="890" w:author="Microsoft Office User" w:date="2019-10-30T11:35:00Z">
            <w:rPr>
              <w:rFonts w:ascii="Times New Roman" w:eastAsia="Times New Roman" w:hAnsi="Times New Roman" w:cs="Times New Roman"/>
              <w:color w:val="000000"/>
              <w:sz w:val="24"/>
              <w:szCs w:val="24"/>
              <w:lang w:val="en-US" w:eastAsia="nl-BE"/>
            </w:rPr>
          </w:rPrChange>
        </w:rPr>
        <w:t>in the same color as</w:t>
      </w:r>
      <w:r w:rsidR="00302955" w:rsidRPr="000D46AE">
        <w:rPr>
          <w:rFonts w:ascii="Times New Roman" w:eastAsia="Times New Roman" w:hAnsi="Times New Roman" w:cs="Times New Roman"/>
          <w:color w:val="000000"/>
          <w:sz w:val="24"/>
          <w:szCs w:val="24"/>
          <w:lang w:val="en-US" w:eastAsia="nl-BE"/>
          <w:rPrChange w:id="891" w:author="Microsoft Office User" w:date="2019-10-30T11:35:00Z">
            <w:rPr>
              <w:rFonts w:ascii="Times New Roman" w:eastAsia="Times New Roman" w:hAnsi="Times New Roman" w:cs="Times New Roman"/>
              <w:color w:val="000000"/>
              <w:sz w:val="24"/>
              <w:szCs w:val="24"/>
              <w:lang w:val="en-US" w:eastAsia="nl-BE"/>
            </w:rPr>
          </w:rPrChange>
        </w:rPr>
        <w:t xml:space="preserve"> the negative source object</w:t>
      </w:r>
      <w:r w:rsidR="008F4F64" w:rsidRPr="000D46AE">
        <w:rPr>
          <w:rFonts w:ascii="Times New Roman" w:eastAsia="Times New Roman" w:hAnsi="Times New Roman" w:cs="Times New Roman"/>
          <w:color w:val="000000"/>
          <w:sz w:val="24"/>
          <w:szCs w:val="24"/>
          <w:lang w:val="en-US" w:eastAsia="nl-BE"/>
          <w:rPrChange w:id="892" w:author="Microsoft Office User" w:date="2019-10-30T11:35:00Z">
            <w:rPr>
              <w:rFonts w:ascii="Times New Roman" w:eastAsia="Times New Roman" w:hAnsi="Times New Roman" w:cs="Times New Roman"/>
              <w:color w:val="000000"/>
              <w:sz w:val="24"/>
              <w:szCs w:val="24"/>
              <w:lang w:val="en-US" w:eastAsia="nl-BE"/>
            </w:rPr>
          </w:rPrChange>
        </w:rPr>
        <w:t xml:space="preserve">. In Experiment 4 the shared feature was the size of the stimuli: half of the trials presented </w:t>
      </w:r>
      <w:r w:rsidR="00302955" w:rsidRPr="000D46AE">
        <w:rPr>
          <w:rFonts w:ascii="Times New Roman" w:eastAsia="Times New Roman" w:hAnsi="Times New Roman" w:cs="Times New Roman"/>
          <w:color w:val="000000"/>
          <w:sz w:val="24"/>
          <w:szCs w:val="24"/>
          <w:lang w:val="en-US" w:eastAsia="nl-BE"/>
          <w:rPrChange w:id="893" w:author="Microsoft Office User" w:date="2019-10-30T11:35:00Z">
            <w:rPr>
              <w:rFonts w:ascii="Times New Roman" w:eastAsia="Times New Roman" w:hAnsi="Times New Roman" w:cs="Times New Roman"/>
              <w:color w:val="000000"/>
              <w:sz w:val="24"/>
              <w:szCs w:val="24"/>
              <w:lang w:val="en-US" w:eastAsia="nl-BE"/>
            </w:rPr>
          </w:rPrChange>
        </w:rPr>
        <w:t xml:space="preserve">the </w:t>
      </w:r>
      <w:r w:rsidR="00253B54" w:rsidRPr="000D46AE">
        <w:rPr>
          <w:rFonts w:ascii="Times New Roman" w:eastAsia="Times New Roman" w:hAnsi="Times New Roman" w:cs="Times New Roman"/>
          <w:color w:val="000000"/>
          <w:sz w:val="24"/>
          <w:szCs w:val="24"/>
          <w:lang w:val="en-US" w:eastAsia="nl-BE"/>
          <w:rPrChange w:id="894" w:author="Microsoft Office User" w:date="2019-10-30T11:35:00Z">
            <w:rPr>
              <w:rFonts w:ascii="Times New Roman" w:eastAsia="Times New Roman" w:hAnsi="Times New Roman" w:cs="Times New Roman"/>
              <w:color w:val="000000"/>
              <w:sz w:val="24"/>
              <w:szCs w:val="24"/>
              <w:lang w:val="en-US" w:eastAsia="nl-BE"/>
            </w:rPr>
          </w:rPrChange>
        </w:rPr>
        <w:t xml:space="preserve">neutral </w:t>
      </w:r>
      <w:r w:rsidR="00302955" w:rsidRPr="000D46AE">
        <w:rPr>
          <w:rFonts w:ascii="Times New Roman" w:eastAsia="Times New Roman" w:hAnsi="Times New Roman" w:cs="Times New Roman"/>
          <w:color w:val="000000"/>
          <w:sz w:val="24"/>
          <w:szCs w:val="24"/>
          <w:lang w:val="en-US" w:eastAsia="nl-BE"/>
          <w:rPrChange w:id="895" w:author="Microsoft Office User" w:date="2019-10-30T11:35:00Z">
            <w:rPr>
              <w:rFonts w:ascii="Times New Roman" w:eastAsia="Times New Roman" w:hAnsi="Times New Roman" w:cs="Times New Roman"/>
              <w:color w:val="000000"/>
              <w:sz w:val="24"/>
              <w:szCs w:val="24"/>
              <w:lang w:val="en-US" w:eastAsia="nl-BE"/>
            </w:rPr>
          </w:rPrChange>
        </w:rPr>
        <w:t xml:space="preserve">target object </w:t>
      </w:r>
      <w:r w:rsidR="008F4F64" w:rsidRPr="000D46AE">
        <w:rPr>
          <w:rFonts w:ascii="Times New Roman" w:eastAsia="Times New Roman" w:hAnsi="Times New Roman" w:cs="Times New Roman"/>
          <w:color w:val="000000"/>
          <w:sz w:val="24"/>
          <w:szCs w:val="24"/>
          <w:lang w:val="en-US" w:eastAsia="nl-BE"/>
          <w:rPrChange w:id="896" w:author="Microsoft Office User" w:date="2019-10-30T11:35:00Z">
            <w:rPr>
              <w:rFonts w:ascii="Times New Roman" w:eastAsia="Times New Roman" w:hAnsi="Times New Roman" w:cs="Times New Roman"/>
              <w:color w:val="000000"/>
              <w:sz w:val="24"/>
              <w:szCs w:val="24"/>
              <w:lang w:val="en-US" w:eastAsia="nl-BE"/>
            </w:rPr>
          </w:rPrChange>
        </w:rPr>
        <w:t xml:space="preserve">in the same size as a positive </w:t>
      </w:r>
      <w:r w:rsidR="00302955" w:rsidRPr="000D46AE">
        <w:rPr>
          <w:rFonts w:ascii="Times New Roman" w:eastAsia="Times New Roman" w:hAnsi="Times New Roman" w:cs="Times New Roman"/>
          <w:color w:val="000000"/>
          <w:sz w:val="24"/>
          <w:szCs w:val="24"/>
          <w:lang w:val="en-US" w:eastAsia="nl-BE"/>
          <w:rPrChange w:id="897" w:author="Microsoft Office User" w:date="2019-10-30T11:35:00Z">
            <w:rPr>
              <w:rFonts w:ascii="Times New Roman" w:eastAsia="Times New Roman" w:hAnsi="Times New Roman" w:cs="Times New Roman"/>
              <w:color w:val="000000"/>
              <w:sz w:val="24"/>
              <w:szCs w:val="24"/>
              <w:lang w:val="en-US" w:eastAsia="nl-BE"/>
            </w:rPr>
          </w:rPrChange>
        </w:rPr>
        <w:t xml:space="preserve">source </w:t>
      </w:r>
      <w:r w:rsidR="008F4F64" w:rsidRPr="000D46AE">
        <w:rPr>
          <w:rFonts w:ascii="Times New Roman" w:eastAsia="Times New Roman" w:hAnsi="Times New Roman" w:cs="Times New Roman"/>
          <w:color w:val="000000"/>
          <w:sz w:val="24"/>
          <w:szCs w:val="24"/>
          <w:lang w:val="en-US" w:eastAsia="nl-BE"/>
          <w:rPrChange w:id="898" w:author="Microsoft Office User" w:date="2019-10-30T11:35:00Z">
            <w:rPr>
              <w:rFonts w:ascii="Times New Roman" w:eastAsia="Times New Roman" w:hAnsi="Times New Roman" w:cs="Times New Roman"/>
              <w:color w:val="000000"/>
              <w:sz w:val="24"/>
              <w:szCs w:val="24"/>
              <w:lang w:val="en-US" w:eastAsia="nl-BE"/>
            </w:rPr>
          </w:rPrChange>
        </w:rPr>
        <w:t xml:space="preserve">whereas the other half presented </w:t>
      </w:r>
      <w:r w:rsidR="00302955" w:rsidRPr="000D46AE">
        <w:rPr>
          <w:rFonts w:ascii="Times New Roman" w:eastAsia="Times New Roman" w:hAnsi="Times New Roman" w:cs="Times New Roman"/>
          <w:color w:val="000000"/>
          <w:sz w:val="24"/>
          <w:szCs w:val="24"/>
          <w:lang w:val="en-US" w:eastAsia="nl-BE"/>
          <w:rPrChange w:id="899" w:author="Microsoft Office User" w:date="2019-10-30T11:35:00Z">
            <w:rPr>
              <w:rFonts w:ascii="Times New Roman" w:eastAsia="Times New Roman" w:hAnsi="Times New Roman" w:cs="Times New Roman"/>
              <w:color w:val="000000"/>
              <w:sz w:val="24"/>
              <w:szCs w:val="24"/>
              <w:lang w:val="en-US" w:eastAsia="nl-BE"/>
            </w:rPr>
          </w:rPrChange>
        </w:rPr>
        <w:t xml:space="preserve">the target object </w:t>
      </w:r>
      <w:r w:rsidR="008F4F64" w:rsidRPr="000D46AE">
        <w:rPr>
          <w:rFonts w:ascii="Times New Roman" w:eastAsia="Times New Roman" w:hAnsi="Times New Roman" w:cs="Times New Roman"/>
          <w:color w:val="000000"/>
          <w:sz w:val="24"/>
          <w:szCs w:val="24"/>
          <w:lang w:val="en-US" w:eastAsia="nl-BE"/>
          <w:rPrChange w:id="900" w:author="Microsoft Office User" w:date="2019-10-30T11:35:00Z">
            <w:rPr>
              <w:rFonts w:ascii="Times New Roman" w:eastAsia="Times New Roman" w:hAnsi="Times New Roman" w:cs="Times New Roman"/>
              <w:color w:val="000000"/>
              <w:sz w:val="24"/>
              <w:szCs w:val="24"/>
              <w:lang w:val="en-US" w:eastAsia="nl-BE"/>
            </w:rPr>
          </w:rPrChange>
        </w:rPr>
        <w:t xml:space="preserve">in the same size as </w:t>
      </w:r>
      <w:r w:rsidR="00302955" w:rsidRPr="000D46AE">
        <w:rPr>
          <w:rFonts w:ascii="Times New Roman" w:eastAsia="Times New Roman" w:hAnsi="Times New Roman" w:cs="Times New Roman"/>
          <w:color w:val="000000"/>
          <w:sz w:val="24"/>
          <w:szCs w:val="24"/>
          <w:lang w:val="en-US" w:eastAsia="nl-BE"/>
          <w:rPrChange w:id="901" w:author="Microsoft Office User" w:date="2019-10-30T11:35:00Z">
            <w:rPr>
              <w:rFonts w:ascii="Times New Roman" w:eastAsia="Times New Roman" w:hAnsi="Times New Roman" w:cs="Times New Roman"/>
              <w:color w:val="000000"/>
              <w:sz w:val="24"/>
              <w:szCs w:val="24"/>
              <w:lang w:val="en-US" w:eastAsia="nl-BE"/>
            </w:rPr>
          </w:rPrChange>
        </w:rPr>
        <w:t>a negative source</w:t>
      </w:r>
      <w:r w:rsidR="008F4F64" w:rsidRPr="000D46AE">
        <w:rPr>
          <w:rFonts w:ascii="Times New Roman" w:eastAsia="Times New Roman" w:hAnsi="Times New Roman" w:cs="Times New Roman"/>
          <w:color w:val="000000"/>
          <w:sz w:val="24"/>
          <w:szCs w:val="24"/>
          <w:lang w:val="en-US" w:eastAsia="nl-BE"/>
          <w:rPrChange w:id="902" w:author="Microsoft Office User" w:date="2019-10-30T11:35:00Z">
            <w:rPr>
              <w:rFonts w:ascii="Times New Roman" w:eastAsia="Times New Roman" w:hAnsi="Times New Roman" w:cs="Times New Roman"/>
              <w:color w:val="000000"/>
              <w:sz w:val="24"/>
              <w:szCs w:val="24"/>
              <w:lang w:val="en-US" w:eastAsia="nl-BE"/>
            </w:rPr>
          </w:rPrChange>
        </w:rPr>
        <w:t>.</w:t>
      </w:r>
      <w:r w:rsidR="00DB419F" w:rsidRPr="000D46AE">
        <w:rPr>
          <w:rFonts w:ascii="Times New Roman" w:eastAsia="Times New Roman" w:hAnsi="Times New Roman" w:cs="Times New Roman"/>
          <w:color w:val="000000"/>
          <w:sz w:val="24"/>
          <w:szCs w:val="24"/>
          <w:lang w:val="en-US" w:eastAsia="nl-BE"/>
          <w:rPrChange w:id="903" w:author="Microsoft Office User" w:date="2019-10-30T11:35:00Z">
            <w:rPr>
              <w:rFonts w:ascii="Times New Roman" w:eastAsia="Times New Roman" w:hAnsi="Times New Roman" w:cs="Times New Roman"/>
              <w:color w:val="000000"/>
              <w:sz w:val="24"/>
              <w:szCs w:val="24"/>
              <w:lang w:val="en-US" w:eastAsia="nl-BE"/>
            </w:rPr>
          </w:rPrChange>
        </w:rPr>
        <w:t xml:space="preserve"> </w:t>
      </w:r>
      <w:r w:rsidR="00981C03" w:rsidRPr="000D46AE">
        <w:rPr>
          <w:rFonts w:ascii="Times New Roman" w:eastAsia="Times New Roman" w:hAnsi="Times New Roman" w:cs="Times New Roman"/>
          <w:color w:val="000000"/>
          <w:sz w:val="24"/>
          <w:szCs w:val="24"/>
          <w:lang w:val="en-US" w:eastAsia="nl-BE"/>
          <w:rPrChange w:id="904" w:author="Microsoft Office User" w:date="2019-10-30T11:35:00Z">
            <w:rPr>
              <w:rFonts w:ascii="Times New Roman" w:eastAsia="Times New Roman" w:hAnsi="Times New Roman" w:cs="Times New Roman"/>
              <w:color w:val="000000"/>
              <w:sz w:val="24"/>
              <w:szCs w:val="24"/>
              <w:lang w:val="en-US" w:eastAsia="nl-BE"/>
            </w:rPr>
          </w:rPrChange>
        </w:rPr>
        <w:t>I</w:t>
      </w:r>
      <w:r w:rsidR="00DB419F" w:rsidRPr="000D46AE">
        <w:rPr>
          <w:rFonts w:ascii="Times New Roman" w:eastAsia="Times New Roman" w:hAnsi="Times New Roman" w:cs="Times New Roman"/>
          <w:color w:val="000000"/>
          <w:sz w:val="24"/>
          <w:szCs w:val="24"/>
          <w:lang w:val="en-US" w:eastAsia="nl-BE"/>
          <w:rPrChange w:id="905" w:author="Microsoft Office User" w:date="2019-10-30T11:35:00Z">
            <w:rPr>
              <w:rFonts w:ascii="Times New Roman" w:eastAsia="Times New Roman" w:hAnsi="Times New Roman" w:cs="Times New Roman"/>
              <w:color w:val="000000"/>
              <w:sz w:val="24"/>
              <w:szCs w:val="24"/>
              <w:lang w:val="en-US" w:eastAsia="nl-BE"/>
            </w:rPr>
          </w:rPrChange>
        </w:rPr>
        <w:t xml:space="preserve">n Experiment </w:t>
      </w:r>
      <w:r w:rsidR="00DB419F" w:rsidRPr="000D46AE">
        <w:rPr>
          <w:rFonts w:ascii="Times New Roman" w:eastAsia="Times New Roman" w:hAnsi="Times New Roman" w:cs="Times New Roman"/>
          <w:color w:val="000000"/>
          <w:sz w:val="24"/>
          <w:szCs w:val="24"/>
          <w:lang w:val="en-US" w:eastAsia="nl-BE"/>
          <w:rPrChange w:id="906" w:author="Microsoft Office User" w:date="2019-10-30T11:35:00Z">
            <w:rPr>
              <w:rFonts w:ascii="Times New Roman" w:eastAsia="Times New Roman" w:hAnsi="Times New Roman" w:cs="Times New Roman"/>
              <w:color w:val="000000"/>
              <w:sz w:val="24"/>
              <w:szCs w:val="24"/>
              <w:lang w:val="en-US" w:eastAsia="nl-BE"/>
            </w:rPr>
          </w:rPrChange>
        </w:rPr>
        <w:lastRenderedPageBreak/>
        <w:t xml:space="preserve">5 the shared feature was </w:t>
      </w:r>
      <w:r w:rsidR="00554D29" w:rsidRPr="000D46AE">
        <w:rPr>
          <w:rFonts w:ascii="Times New Roman" w:eastAsia="Times New Roman" w:hAnsi="Times New Roman" w:cs="Times New Roman"/>
          <w:color w:val="000000"/>
          <w:sz w:val="24"/>
          <w:szCs w:val="24"/>
          <w:lang w:val="en-US" w:eastAsia="nl-BE"/>
          <w:rPrChange w:id="907" w:author="Microsoft Office User" w:date="2019-10-30T11:35:00Z">
            <w:rPr>
              <w:rFonts w:ascii="Times New Roman" w:eastAsia="Times New Roman" w:hAnsi="Times New Roman" w:cs="Times New Roman"/>
              <w:color w:val="000000"/>
              <w:sz w:val="24"/>
              <w:szCs w:val="24"/>
              <w:lang w:val="en-US" w:eastAsia="nl-BE"/>
            </w:rPr>
          </w:rPrChange>
        </w:rPr>
        <w:t>conceptual in nature</w:t>
      </w:r>
      <w:r w:rsidR="00DB419F" w:rsidRPr="000D46AE">
        <w:rPr>
          <w:rFonts w:ascii="Times New Roman" w:eastAsia="Times New Roman" w:hAnsi="Times New Roman" w:cs="Times New Roman"/>
          <w:color w:val="000000"/>
          <w:sz w:val="24"/>
          <w:szCs w:val="24"/>
          <w:lang w:val="en-US" w:eastAsia="nl-BE"/>
          <w:rPrChange w:id="908" w:author="Microsoft Office User" w:date="2019-10-30T11:35:00Z">
            <w:rPr>
              <w:rFonts w:ascii="Times New Roman" w:eastAsia="Times New Roman" w:hAnsi="Times New Roman" w:cs="Times New Roman"/>
              <w:color w:val="000000"/>
              <w:sz w:val="24"/>
              <w:szCs w:val="24"/>
              <w:lang w:val="en-US" w:eastAsia="nl-BE"/>
            </w:rPr>
          </w:rPrChange>
        </w:rPr>
        <w:t xml:space="preserve">. We </w:t>
      </w:r>
      <w:r w:rsidR="00B97C47" w:rsidRPr="000D46AE">
        <w:rPr>
          <w:rFonts w:ascii="Times New Roman" w:eastAsia="Times New Roman" w:hAnsi="Times New Roman" w:cs="Times New Roman"/>
          <w:color w:val="000000"/>
          <w:sz w:val="24"/>
          <w:szCs w:val="24"/>
          <w:lang w:val="en-US" w:eastAsia="nl-BE"/>
          <w:rPrChange w:id="909" w:author="Microsoft Office User" w:date="2019-10-30T11:35:00Z">
            <w:rPr>
              <w:rFonts w:ascii="Times New Roman" w:eastAsia="Times New Roman" w:hAnsi="Times New Roman" w:cs="Times New Roman"/>
              <w:color w:val="000000"/>
              <w:sz w:val="24"/>
              <w:szCs w:val="24"/>
              <w:lang w:val="en-US" w:eastAsia="nl-BE"/>
            </w:rPr>
          </w:rPrChange>
        </w:rPr>
        <w:t xml:space="preserve">first </w:t>
      </w:r>
      <w:r w:rsidR="006908AE" w:rsidRPr="000D46AE">
        <w:rPr>
          <w:rFonts w:ascii="Times New Roman" w:eastAsia="Times New Roman" w:hAnsi="Times New Roman" w:cs="Times New Roman"/>
          <w:color w:val="000000"/>
          <w:sz w:val="24"/>
          <w:szCs w:val="24"/>
          <w:lang w:val="en-US" w:eastAsia="nl-BE"/>
          <w:rPrChange w:id="910" w:author="Microsoft Office User" w:date="2019-10-30T11:35:00Z">
            <w:rPr>
              <w:rFonts w:ascii="Times New Roman" w:eastAsia="Times New Roman" w:hAnsi="Times New Roman" w:cs="Times New Roman"/>
              <w:color w:val="000000"/>
              <w:sz w:val="24"/>
              <w:szCs w:val="24"/>
              <w:lang w:val="en-US" w:eastAsia="nl-BE"/>
            </w:rPr>
          </w:rPrChange>
        </w:rPr>
        <w:t xml:space="preserve">trained a class of conceptually related color stimuli </w:t>
      </w:r>
      <w:r w:rsidR="00DB419F" w:rsidRPr="000D46AE">
        <w:rPr>
          <w:rFonts w:ascii="Times New Roman" w:eastAsia="Times New Roman" w:hAnsi="Times New Roman" w:cs="Times New Roman"/>
          <w:color w:val="000000"/>
          <w:sz w:val="24"/>
          <w:szCs w:val="24"/>
          <w:lang w:val="en-US" w:eastAsia="nl-BE"/>
          <w:rPrChange w:id="911" w:author="Microsoft Office User" w:date="2019-10-30T11:35:00Z">
            <w:rPr>
              <w:rFonts w:ascii="Times New Roman" w:eastAsia="Times New Roman" w:hAnsi="Times New Roman" w:cs="Times New Roman"/>
              <w:color w:val="000000"/>
              <w:sz w:val="24"/>
              <w:szCs w:val="24"/>
              <w:lang w:val="en-US" w:eastAsia="nl-BE"/>
            </w:rPr>
          </w:rPrChange>
        </w:rPr>
        <w:t>(</w:t>
      </w:r>
      <w:r w:rsidR="00DB419F" w:rsidRPr="000D46AE">
        <w:rPr>
          <w:rFonts w:ascii="Times New Roman" w:hAnsi="Times New Roman" w:cs="Times New Roman"/>
          <w:i/>
          <w:sz w:val="24"/>
          <w:lang w:val="en-US"/>
          <w:rPrChange w:id="912" w:author="Microsoft Office User" w:date="2019-10-30T11:35:00Z">
            <w:rPr>
              <w:rFonts w:ascii="Times New Roman" w:hAnsi="Times New Roman" w:cs="Times New Roman"/>
              <w:i/>
              <w:sz w:val="24"/>
              <w:lang w:val="en-US"/>
            </w:rPr>
          </w:rPrChange>
        </w:rPr>
        <w:t>Blue-Same-Yellow</w:t>
      </w:r>
      <w:r w:rsidR="00DB419F" w:rsidRPr="000D46AE">
        <w:rPr>
          <w:rFonts w:ascii="Times New Roman" w:hAnsi="Times New Roman" w:cs="Times New Roman"/>
          <w:sz w:val="24"/>
          <w:lang w:val="en-US"/>
          <w:rPrChange w:id="913" w:author="Microsoft Office User" w:date="2019-10-30T11:35:00Z">
            <w:rPr>
              <w:rFonts w:ascii="Times New Roman" w:hAnsi="Times New Roman" w:cs="Times New Roman"/>
              <w:sz w:val="24"/>
              <w:lang w:val="en-US"/>
            </w:rPr>
          </w:rPrChange>
        </w:rPr>
        <w:t xml:space="preserve"> and </w:t>
      </w:r>
      <w:r w:rsidR="00DB419F" w:rsidRPr="000D46AE">
        <w:rPr>
          <w:rFonts w:ascii="Times New Roman" w:hAnsi="Times New Roman" w:cs="Times New Roman"/>
          <w:i/>
          <w:sz w:val="24"/>
          <w:lang w:val="en-US"/>
          <w:rPrChange w:id="914" w:author="Microsoft Office User" w:date="2019-10-30T11:35:00Z">
            <w:rPr>
              <w:rFonts w:ascii="Times New Roman" w:hAnsi="Times New Roman" w:cs="Times New Roman"/>
              <w:i/>
              <w:sz w:val="24"/>
              <w:lang w:val="en-US"/>
            </w:rPr>
          </w:rPrChange>
        </w:rPr>
        <w:t>Green-Same-Purple</w:t>
      </w:r>
      <w:r w:rsidR="00DB419F" w:rsidRPr="000D46AE">
        <w:rPr>
          <w:rFonts w:ascii="Times New Roman" w:hAnsi="Times New Roman" w:cs="Times New Roman"/>
          <w:sz w:val="24"/>
          <w:lang w:val="en-US"/>
          <w:rPrChange w:id="915" w:author="Microsoft Office User" w:date="2019-10-30T11:35:00Z">
            <w:rPr>
              <w:rFonts w:ascii="Times New Roman" w:hAnsi="Times New Roman" w:cs="Times New Roman"/>
              <w:sz w:val="24"/>
              <w:lang w:val="en-US"/>
            </w:rPr>
          </w:rPrChange>
        </w:rPr>
        <w:t xml:space="preserve">) </w:t>
      </w:r>
      <w:r w:rsidR="00B97C47" w:rsidRPr="000D46AE">
        <w:rPr>
          <w:rFonts w:ascii="Times New Roman" w:hAnsi="Times New Roman" w:cs="Times New Roman"/>
          <w:sz w:val="24"/>
          <w:lang w:val="en-US"/>
          <w:rPrChange w:id="916" w:author="Microsoft Office User" w:date="2019-10-30T11:35:00Z">
            <w:rPr>
              <w:rFonts w:ascii="Times New Roman" w:hAnsi="Times New Roman" w:cs="Times New Roman"/>
              <w:sz w:val="24"/>
              <w:lang w:val="en-US"/>
            </w:rPr>
          </w:rPrChange>
        </w:rPr>
        <w:t xml:space="preserve">and then, during the </w:t>
      </w:r>
      <w:r w:rsidR="00D91BA8" w:rsidRPr="000D46AE">
        <w:rPr>
          <w:rFonts w:ascii="Times New Roman" w:hAnsi="Times New Roman" w:cs="Times New Roman"/>
          <w:sz w:val="24"/>
          <w:lang w:val="en-US"/>
          <w:rPrChange w:id="917" w:author="Microsoft Office User" w:date="2019-10-30T11:35:00Z">
            <w:rPr>
              <w:rFonts w:ascii="Times New Roman" w:hAnsi="Times New Roman" w:cs="Times New Roman"/>
              <w:sz w:val="24"/>
              <w:lang w:val="en-US"/>
            </w:rPr>
          </w:rPrChange>
        </w:rPr>
        <w:t xml:space="preserve">acquisition </w:t>
      </w:r>
      <w:r w:rsidR="00B97C47" w:rsidRPr="000D46AE">
        <w:rPr>
          <w:rFonts w:ascii="Times New Roman" w:hAnsi="Times New Roman" w:cs="Times New Roman"/>
          <w:sz w:val="24"/>
          <w:lang w:val="en-US"/>
          <w:rPrChange w:id="918" w:author="Microsoft Office User" w:date="2019-10-30T11:35:00Z">
            <w:rPr>
              <w:rFonts w:ascii="Times New Roman" w:hAnsi="Times New Roman" w:cs="Times New Roman"/>
              <w:sz w:val="24"/>
              <w:lang w:val="en-US"/>
            </w:rPr>
          </w:rPrChange>
        </w:rPr>
        <w:t xml:space="preserve">phase, presented a </w:t>
      </w:r>
      <w:r w:rsidR="00253B54" w:rsidRPr="000D46AE">
        <w:rPr>
          <w:rFonts w:ascii="Times New Roman" w:hAnsi="Times New Roman" w:cs="Times New Roman"/>
          <w:sz w:val="24"/>
          <w:lang w:val="en-US"/>
          <w:rPrChange w:id="919" w:author="Microsoft Office User" w:date="2019-10-30T11:35:00Z">
            <w:rPr>
              <w:rFonts w:ascii="Times New Roman" w:hAnsi="Times New Roman" w:cs="Times New Roman"/>
              <w:sz w:val="24"/>
              <w:lang w:val="en-US"/>
            </w:rPr>
          </w:rPrChange>
        </w:rPr>
        <w:t xml:space="preserve">neutral </w:t>
      </w:r>
      <w:r w:rsidR="00302955" w:rsidRPr="000D46AE">
        <w:rPr>
          <w:rFonts w:ascii="Times New Roman" w:hAnsi="Times New Roman" w:cs="Times New Roman"/>
          <w:sz w:val="24"/>
          <w:lang w:val="en-US"/>
          <w:rPrChange w:id="920" w:author="Microsoft Office User" w:date="2019-10-30T11:35:00Z">
            <w:rPr>
              <w:rFonts w:ascii="Times New Roman" w:hAnsi="Times New Roman" w:cs="Times New Roman"/>
              <w:sz w:val="24"/>
              <w:lang w:val="en-US"/>
            </w:rPr>
          </w:rPrChange>
        </w:rPr>
        <w:t xml:space="preserve">target object </w:t>
      </w:r>
      <w:r w:rsidR="00B97C47" w:rsidRPr="000D46AE">
        <w:rPr>
          <w:rFonts w:ascii="Times New Roman" w:hAnsi="Times New Roman" w:cs="Times New Roman"/>
          <w:sz w:val="24"/>
          <w:lang w:val="en-US"/>
          <w:rPrChange w:id="921" w:author="Microsoft Office User" w:date="2019-10-30T11:35:00Z">
            <w:rPr>
              <w:rFonts w:ascii="Times New Roman" w:hAnsi="Times New Roman" w:cs="Times New Roman"/>
              <w:sz w:val="24"/>
              <w:lang w:val="en-US"/>
            </w:rPr>
          </w:rPrChange>
        </w:rPr>
        <w:t xml:space="preserve">in </w:t>
      </w:r>
      <w:r w:rsidR="00302955" w:rsidRPr="000D46AE">
        <w:rPr>
          <w:rFonts w:ascii="Times New Roman" w:hAnsi="Times New Roman" w:cs="Times New Roman"/>
          <w:sz w:val="24"/>
          <w:lang w:val="en-US"/>
          <w:rPrChange w:id="922" w:author="Microsoft Office User" w:date="2019-10-30T11:35:00Z">
            <w:rPr>
              <w:rFonts w:ascii="Times New Roman" w:hAnsi="Times New Roman" w:cs="Times New Roman"/>
              <w:sz w:val="24"/>
              <w:lang w:val="en-US"/>
            </w:rPr>
          </w:rPrChange>
        </w:rPr>
        <w:t xml:space="preserve">either </w:t>
      </w:r>
      <w:r w:rsidR="00B97C47" w:rsidRPr="000D46AE">
        <w:rPr>
          <w:rFonts w:ascii="Times New Roman" w:hAnsi="Times New Roman" w:cs="Times New Roman"/>
          <w:sz w:val="24"/>
          <w:lang w:val="en-US"/>
          <w:rPrChange w:id="923" w:author="Microsoft Office User" w:date="2019-10-30T11:35:00Z">
            <w:rPr>
              <w:rFonts w:ascii="Times New Roman" w:hAnsi="Times New Roman" w:cs="Times New Roman"/>
              <w:sz w:val="24"/>
              <w:lang w:val="en-US"/>
            </w:rPr>
          </w:rPrChange>
        </w:rPr>
        <w:t xml:space="preserve">blue or green, along with a positive </w:t>
      </w:r>
      <w:r w:rsidR="00302955" w:rsidRPr="000D46AE">
        <w:rPr>
          <w:rFonts w:ascii="Times New Roman" w:hAnsi="Times New Roman" w:cs="Times New Roman"/>
          <w:sz w:val="24"/>
          <w:lang w:val="en-US"/>
          <w:rPrChange w:id="924" w:author="Microsoft Office User" w:date="2019-10-30T11:35:00Z">
            <w:rPr>
              <w:rFonts w:ascii="Times New Roman" w:hAnsi="Times New Roman" w:cs="Times New Roman"/>
              <w:sz w:val="24"/>
              <w:lang w:val="en-US"/>
            </w:rPr>
          </w:rPrChange>
        </w:rPr>
        <w:t xml:space="preserve">source </w:t>
      </w:r>
      <w:r w:rsidR="00B97C47" w:rsidRPr="000D46AE">
        <w:rPr>
          <w:rFonts w:ascii="Times New Roman" w:hAnsi="Times New Roman" w:cs="Times New Roman"/>
          <w:sz w:val="24"/>
          <w:lang w:val="en-US"/>
          <w:rPrChange w:id="925" w:author="Microsoft Office User" w:date="2019-10-30T11:35:00Z">
            <w:rPr>
              <w:rFonts w:ascii="Times New Roman" w:hAnsi="Times New Roman" w:cs="Times New Roman"/>
              <w:sz w:val="24"/>
              <w:lang w:val="en-US"/>
            </w:rPr>
          </w:rPrChange>
        </w:rPr>
        <w:t xml:space="preserve">in yellow and a negative </w:t>
      </w:r>
      <w:r w:rsidR="00302955" w:rsidRPr="000D46AE">
        <w:rPr>
          <w:rFonts w:ascii="Times New Roman" w:hAnsi="Times New Roman" w:cs="Times New Roman"/>
          <w:sz w:val="24"/>
          <w:lang w:val="en-US"/>
          <w:rPrChange w:id="926" w:author="Microsoft Office User" w:date="2019-10-30T11:35:00Z">
            <w:rPr>
              <w:rFonts w:ascii="Times New Roman" w:hAnsi="Times New Roman" w:cs="Times New Roman"/>
              <w:sz w:val="24"/>
              <w:lang w:val="en-US"/>
            </w:rPr>
          </w:rPrChange>
        </w:rPr>
        <w:t xml:space="preserve">source </w:t>
      </w:r>
      <w:r w:rsidR="00B97C47" w:rsidRPr="000D46AE">
        <w:rPr>
          <w:rFonts w:ascii="Times New Roman" w:hAnsi="Times New Roman" w:cs="Times New Roman"/>
          <w:sz w:val="24"/>
          <w:lang w:val="en-US"/>
          <w:rPrChange w:id="927" w:author="Microsoft Office User" w:date="2019-10-30T11:35:00Z">
            <w:rPr>
              <w:rFonts w:ascii="Times New Roman" w:hAnsi="Times New Roman" w:cs="Times New Roman"/>
              <w:sz w:val="24"/>
              <w:lang w:val="en-US"/>
            </w:rPr>
          </w:rPrChange>
        </w:rPr>
        <w:t xml:space="preserve">in purple. </w:t>
      </w:r>
      <w:r w:rsidR="00981C03" w:rsidRPr="000D46AE">
        <w:rPr>
          <w:rFonts w:ascii="Times New Roman" w:hAnsi="Times New Roman" w:cs="Times New Roman"/>
          <w:sz w:val="24"/>
          <w:lang w:val="en-US"/>
          <w:rPrChange w:id="928" w:author="Microsoft Office User" w:date="2019-10-30T11:35:00Z">
            <w:rPr>
              <w:rFonts w:ascii="Times New Roman" w:hAnsi="Times New Roman" w:cs="Times New Roman"/>
              <w:sz w:val="24"/>
              <w:lang w:val="en-US"/>
            </w:rPr>
          </w:rPrChange>
        </w:rPr>
        <w:t xml:space="preserve">Experiments 6-8 excluded alternative explanations for this effect, replicated our prior findings with yet another implicit measure (evaluative priming), and extended our findings into a socially relevant domain (person perception).  </w:t>
      </w:r>
    </w:p>
    <w:p w14:paraId="75FD80E0" w14:textId="4B8BAFCF" w:rsidR="00EF5EB1" w:rsidRPr="000D46AE" w:rsidRDefault="00B97C47" w:rsidP="00F233A2">
      <w:pPr>
        <w:spacing w:line="480" w:lineRule="auto"/>
        <w:ind w:firstLine="360"/>
        <w:rPr>
          <w:rFonts w:ascii="Times New Roman" w:eastAsia="Times New Roman" w:hAnsi="Times New Roman" w:cs="Times New Roman"/>
          <w:color w:val="000000"/>
          <w:sz w:val="24"/>
          <w:szCs w:val="24"/>
          <w:lang w:val="en-US" w:eastAsia="nl-BE"/>
          <w:rPrChange w:id="929" w:author="Microsoft Office User" w:date="2019-10-30T11:35:00Z">
            <w:rPr>
              <w:rFonts w:ascii="Times New Roman" w:eastAsia="Times New Roman" w:hAnsi="Times New Roman" w:cs="Times New Roman"/>
              <w:color w:val="000000"/>
              <w:sz w:val="24"/>
              <w:szCs w:val="24"/>
              <w:lang w:val="en-US" w:eastAsia="nl-BE"/>
            </w:rPr>
          </w:rPrChange>
        </w:rPr>
      </w:pPr>
      <w:r w:rsidRPr="000D46AE">
        <w:rPr>
          <w:rFonts w:ascii="Times" w:hAnsi="Times" w:cs="Times New Roman"/>
          <w:color w:val="000000" w:themeColor="text1"/>
          <w:sz w:val="24"/>
          <w:szCs w:val="24"/>
          <w:lang w:val="en-US"/>
          <w:rPrChange w:id="930" w:author="Microsoft Office User" w:date="2019-10-30T11:35:00Z">
            <w:rPr>
              <w:rFonts w:ascii="Times" w:hAnsi="Times" w:cs="Times New Roman"/>
              <w:color w:val="000000" w:themeColor="text1"/>
              <w:sz w:val="24"/>
              <w:szCs w:val="24"/>
              <w:lang w:val="en-IE"/>
            </w:rPr>
          </w:rPrChange>
        </w:rPr>
        <w:t xml:space="preserve">Following the </w:t>
      </w:r>
      <w:r w:rsidR="00302955" w:rsidRPr="000D46AE">
        <w:rPr>
          <w:rFonts w:ascii="Times" w:hAnsi="Times" w:cs="Times New Roman"/>
          <w:color w:val="000000" w:themeColor="text1"/>
          <w:sz w:val="24"/>
          <w:szCs w:val="24"/>
          <w:lang w:val="en-US"/>
          <w:rPrChange w:id="931" w:author="Microsoft Office User" w:date="2019-10-30T11:35:00Z">
            <w:rPr>
              <w:rFonts w:ascii="Times" w:hAnsi="Times" w:cs="Times New Roman"/>
              <w:color w:val="000000" w:themeColor="text1"/>
              <w:sz w:val="24"/>
              <w:szCs w:val="24"/>
              <w:lang w:val="en-IE"/>
            </w:rPr>
          </w:rPrChange>
        </w:rPr>
        <w:t xml:space="preserve">acquisition </w:t>
      </w:r>
      <w:r w:rsidRPr="000D46AE">
        <w:rPr>
          <w:rFonts w:ascii="Times" w:hAnsi="Times" w:cs="Times New Roman"/>
          <w:color w:val="000000" w:themeColor="text1"/>
          <w:sz w:val="24"/>
          <w:szCs w:val="24"/>
          <w:lang w:val="en-US"/>
          <w:rPrChange w:id="932" w:author="Microsoft Office User" w:date="2019-10-30T11:35:00Z">
            <w:rPr>
              <w:rFonts w:ascii="Times" w:hAnsi="Times" w:cs="Times New Roman"/>
              <w:color w:val="000000" w:themeColor="text1"/>
              <w:sz w:val="24"/>
              <w:szCs w:val="24"/>
              <w:lang w:val="en-IE"/>
            </w:rPr>
          </w:rPrChange>
        </w:rPr>
        <w:t xml:space="preserve">phase, </w:t>
      </w:r>
      <w:r w:rsidR="00D261DE" w:rsidRPr="000D46AE">
        <w:rPr>
          <w:rFonts w:ascii="Times" w:hAnsi="Times" w:cs="Times New Roman"/>
          <w:color w:val="000000" w:themeColor="text1"/>
          <w:sz w:val="24"/>
          <w:szCs w:val="24"/>
          <w:lang w:val="en-US"/>
          <w:rPrChange w:id="933" w:author="Microsoft Office User" w:date="2019-10-30T11:35:00Z">
            <w:rPr>
              <w:rFonts w:ascii="Times" w:hAnsi="Times" w:cs="Times New Roman"/>
              <w:color w:val="000000" w:themeColor="text1"/>
              <w:sz w:val="24"/>
              <w:szCs w:val="24"/>
              <w:lang w:val="en-IE"/>
            </w:rPr>
          </w:rPrChange>
        </w:rPr>
        <w:t>we assessed for attitude formation (</w:t>
      </w:r>
      <w:r w:rsidR="00302955" w:rsidRPr="000D46AE">
        <w:rPr>
          <w:rFonts w:ascii="Times" w:hAnsi="Times" w:cs="Times New Roman"/>
          <w:color w:val="000000" w:themeColor="text1"/>
          <w:sz w:val="24"/>
          <w:szCs w:val="24"/>
          <w:lang w:val="en-US"/>
          <w:rPrChange w:id="934" w:author="Microsoft Office User" w:date="2019-10-30T11:35:00Z">
            <w:rPr>
              <w:rFonts w:ascii="Times" w:hAnsi="Times" w:cs="Times New Roman"/>
              <w:color w:val="000000" w:themeColor="text1"/>
              <w:sz w:val="24"/>
              <w:szCs w:val="24"/>
              <w:lang w:val="en-US"/>
            </w:rPr>
          </w:rPrChange>
        </w:rPr>
        <w:t xml:space="preserve">target </w:t>
      </w:r>
      <w:r w:rsidR="00253B54" w:rsidRPr="000D46AE">
        <w:rPr>
          <w:rFonts w:ascii="Times" w:hAnsi="Times" w:cs="Times New Roman"/>
          <w:color w:val="000000" w:themeColor="text1"/>
          <w:sz w:val="24"/>
          <w:szCs w:val="24"/>
          <w:lang w:val="en-US"/>
          <w:rPrChange w:id="935" w:author="Microsoft Office User" w:date="2019-10-30T11:35:00Z">
            <w:rPr>
              <w:rFonts w:ascii="Times" w:hAnsi="Times" w:cs="Times New Roman"/>
              <w:color w:val="000000" w:themeColor="text1"/>
              <w:sz w:val="24"/>
              <w:szCs w:val="24"/>
              <w:lang w:val="en-US"/>
            </w:rPr>
          </w:rPrChange>
        </w:rPr>
        <w:t xml:space="preserve">object </w:t>
      </w:r>
      <w:r w:rsidRPr="000D46AE">
        <w:rPr>
          <w:rFonts w:ascii="Times" w:hAnsi="Times" w:cs="Times New Roman"/>
          <w:color w:val="000000" w:themeColor="text1"/>
          <w:sz w:val="24"/>
          <w:szCs w:val="24"/>
          <w:lang w:val="en-US"/>
          <w:rPrChange w:id="936" w:author="Microsoft Office User" w:date="2019-10-30T11:35:00Z">
            <w:rPr>
              <w:rFonts w:ascii="Times" w:hAnsi="Times" w:cs="Times New Roman"/>
              <w:color w:val="000000" w:themeColor="text1"/>
              <w:sz w:val="24"/>
              <w:szCs w:val="24"/>
              <w:lang w:val="en-US"/>
            </w:rPr>
          </w:rPrChange>
        </w:rPr>
        <w:t>evaluations</w:t>
      </w:r>
      <w:r w:rsidR="00D261DE" w:rsidRPr="000D46AE">
        <w:rPr>
          <w:rFonts w:ascii="Times" w:hAnsi="Times" w:cs="Times New Roman"/>
          <w:color w:val="000000" w:themeColor="text1"/>
          <w:sz w:val="24"/>
          <w:szCs w:val="24"/>
          <w:lang w:val="en-US"/>
          <w:rPrChange w:id="937" w:author="Microsoft Office User" w:date="2019-10-30T11:35:00Z">
            <w:rPr>
              <w:rFonts w:ascii="Times" w:hAnsi="Times" w:cs="Times New Roman"/>
              <w:color w:val="000000" w:themeColor="text1"/>
              <w:sz w:val="24"/>
              <w:szCs w:val="24"/>
              <w:lang w:val="en-US"/>
            </w:rPr>
          </w:rPrChange>
        </w:rPr>
        <w:t>)</w:t>
      </w:r>
      <w:r w:rsidRPr="000D46AE">
        <w:rPr>
          <w:rFonts w:ascii="Times" w:hAnsi="Times" w:cs="Times New Roman"/>
          <w:color w:val="000000" w:themeColor="text1"/>
          <w:sz w:val="24"/>
          <w:szCs w:val="24"/>
          <w:lang w:val="en-US"/>
          <w:rPrChange w:id="938" w:author="Microsoft Office User" w:date="2019-10-30T11:35:00Z">
            <w:rPr>
              <w:rFonts w:ascii="Times" w:hAnsi="Times" w:cs="Times New Roman"/>
              <w:color w:val="000000" w:themeColor="text1"/>
              <w:sz w:val="24"/>
              <w:szCs w:val="24"/>
              <w:lang w:val="en-US"/>
            </w:rPr>
          </w:rPrChange>
        </w:rPr>
        <w:t xml:space="preserve"> </w:t>
      </w:r>
      <w:r w:rsidR="00335B16" w:rsidRPr="000D46AE">
        <w:rPr>
          <w:rFonts w:ascii="Times" w:hAnsi="Times" w:cs="Times New Roman"/>
          <w:color w:val="000000" w:themeColor="text1"/>
          <w:sz w:val="24"/>
          <w:szCs w:val="24"/>
          <w:lang w:val="en-US"/>
          <w:rPrChange w:id="939" w:author="Microsoft Office User" w:date="2019-10-30T11:35:00Z">
            <w:rPr>
              <w:rFonts w:ascii="Times" w:hAnsi="Times" w:cs="Times New Roman"/>
              <w:color w:val="000000" w:themeColor="text1"/>
              <w:sz w:val="24"/>
              <w:szCs w:val="24"/>
              <w:lang w:val="en-US"/>
            </w:rPr>
          </w:rPrChange>
        </w:rPr>
        <w:t xml:space="preserve">using </w:t>
      </w:r>
      <w:r w:rsidRPr="000D46AE">
        <w:rPr>
          <w:rFonts w:ascii="Times" w:hAnsi="Times" w:cs="Times New Roman"/>
          <w:color w:val="000000" w:themeColor="text1"/>
          <w:sz w:val="24"/>
          <w:szCs w:val="24"/>
          <w:lang w:val="en-US"/>
          <w:rPrChange w:id="940" w:author="Microsoft Office User" w:date="2019-10-30T11:35:00Z">
            <w:rPr>
              <w:rFonts w:ascii="Times" w:hAnsi="Times" w:cs="Times New Roman"/>
              <w:color w:val="000000" w:themeColor="text1"/>
              <w:sz w:val="24"/>
              <w:szCs w:val="24"/>
              <w:lang w:val="en-US"/>
            </w:rPr>
          </w:rPrChange>
        </w:rPr>
        <w:t xml:space="preserve">self-report ratings and </w:t>
      </w:r>
      <w:r w:rsidR="00DB79F4" w:rsidRPr="000D46AE">
        <w:rPr>
          <w:rFonts w:ascii="Times" w:hAnsi="Times" w:cs="Times New Roman"/>
          <w:color w:val="000000" w:themeColor="text1"/>
          <w:sz w:val="24"/>
          <w:szCs w:val="24"/>
          <w:lang w:val="en-US"/>
          <w:rPrChange w:id="941" w:author="Microsoft Office User" w:date="2019-10-30T11:35:00Z">
            <w:rPr>
              <w:rFonts w:ascii="Times" w:hAnsi="Times" w:cs="Times New Roman"/>
              <w:color w:val="000000" w:themeColor="text1"/>
              <w:sz w:val="24"/>
              <w:szCs w:val="24"/>
              <w:lang w:val="en-US"/>
            </w:rPr>
          </w:rPrChange>
        </w:rPr>
        <w:t>an implicit measure</w:t>
      </w:r>
      <w:r w:rsidR="00516725" w:rsidRPr="000D46AE">
        <w:rPr>
          <w:rFonts w:ascii="Times" w:hAnsi="Times" w:cs="Times New Roman"/>
          <w:color w:val="000000" w:themeColor="text1"/>
          <w:sz w:val="24"/>
          <w:szCs w:val="24"/>
          <w:lang w:val="en-US"/>
          <w:rPrChange w:id="942" w:author="Microsoft Office User" w:date="2019-10-30T11:35:00Z">
            <w:rPr>
              <w:rFonts w:ascii="Times" w:hAnsi="Times" w:cs="Times New Roman"/>
              <w:color w:val="000000" w:themeColor="text1"/>
              <w:sz w:val="24"/>
              <w:szCs w:val="24"/>
              <w:lang w:val="en-US"/>
            </w:rPr>
          </w:rPrChange>
        </w:rPr>
        <w:t xml:space="preserve"> (</w:t>
      </w:r>
      <w:r w:rsidR="00DB79F4" w:rsidRPr="000D46AE">
        <w:rPr>
          <w:rFonts w:ascii="Times" w:hAnsi="Times" w:cs="Times New Roman"/>
          <w:color w:val="000000" w:themeColor="text1"/>
          <w:sz w:val="24"/>
          <w:szCs w:val="24"/>
          <w:lang w:val="en-US"/>
          <w:rPrChange w:id="943" w:author="Microsoft Office User" w:date="2019-10-30T11:35:00Z">
            <w:rPr>
              <w:rFonts w:ascii="Times" w:hAnsi="Times" w:cs="Times New Roman"/>
              <w:color w:val="000000" w:themeColor="text1"/>
              <w:sz w:val="24"/>
              <w:szCs w:val="24"/>
              <w:lang w:val="en-US"/>
            </w:rPr>
          </w:rPrChange>
        </w:rPr>
        <w:t xml:space="preserve">either the </w:t>
      </w:r>
      <w:r w:rsidR="00516725" w:rsidRPr="000D46AE">
        <w:rPr>
          <w:rFonts w:ascii="Times" w:hAnsi="Times" w:cs="Times New Roman"/>
          <w:color w:val="000000" w:themeColor="text1"/>
          <w:sz w:val="24"/>
          <w:szCs w:val="24"/>
          <w:lang w:val="en-US"/>
          <w:rPrChange w:id="944" w:author="Microsoft Office User" w:date="2019-10-30T11:35:00Z">
            <w:rPr>
              <w:rFonts w:ascii="Times" w:hAnsi="Times" w:cs="Times New Roman"/>
              <w:color w:val="000000" w:themeColor="text1"/>
              <w:sz w:val="24"/>
              <w:szCs w:val="24"/>
              <w:lang w:val="en-US"/>
            </w:rPr>
          </w:rPrChange>
        </w:rPr>
        <w:t xml:space="preserve">Implicit Association Test [IAT] </w:t>
      </w:r>
      <w:r w:rsidR="00DB79F4" w:rsidRPr="000D46AE">
        <w:rPr>
          <w:rFonts w:ascii="Times" w:hAnsi="Times" w:cs="Times New Roman"/>
          <w:color w:val="000000" w:themeColor="text1"/>
          <w:sz w:val="24"/>
          <w:szCs w:val="24"/>
          <w:lang w:val="en-US"/>
          <w:rPrChange w:id="945" w:author="Microsoft Office User" w:date="2019-10-30T11:35:00Z">
            <w:rPr>
              <w:rFonts w:ascii="Times" w:hAnsi="Times" w:cs="Times New Roman"/>
              <w:color w:val="000000" w:themeColor="text1"/>
              <w:sz w:val="24"/>
              <w:szCs w:val="24"/>
              <w:lang w:val="en-US"/>
            </w:rPr>
          </w:rPrChange>
        </w:rPr>
        <w:t xml:space="preserve">or </w:t>
      </w:r>
      <w:r w:rsidR="00516725" w:rsidRPr="000D46AE">
        <w:rPr>
          <w:rFonts w:ascii="Times" w:hAnsi="Times" w:cs="Times New Roman"/>
          <w:color w:val="000000" w:themeColor="text1"/>
          <w:sz w:val="24"/>
          <w:szCs w:val="24"/>
          <w:lang w:val="en-US"/>
          <w:rPrChange w:id="946" w:author="Microsoft Office User" w:date="2019-10-30T11:35:00Z">
            <w:rPr>
              <w:rFonts w:ascii="Times" w:hAnsi="Times" w:cs="Times New Roman"/>
              <w:color w:val="000000" w:themeColor="text1"/>
              <w:sz w:val="24"/>
              <w:szCs w:val="24"/>
              <w:lang w:val="en-US"/>
            </w:rPr>
          </w:rPrChange>
        </w:rPr>
        <w:t>evaluative priming)</w:t>
      </w:r>
      <w:r w:rsidRPr="000D46AE">
        <w:rPr>
          <w:rFonts w:ascii="Times" w:hAnsi="Times" w:cs="Times New Roman"/>
          <w:color w:val="000000" w:themeColor="text1"/>
          <w:sz w:val="24"/>
          <w:szCs w:val="24"/>
          <w:lang w:val="en-US"/>
          <w:rPrChange w:id="947" w:author="Microsoft Office User" w:date="2019-10-30T11:35:00Z">
            <w:rPr>
              <w:rFonts w:ascii="Times" w:hAnsi="Times" w:cs="Times New Roman"/>
              <w:color w:val="000000" w:themeColor="text1"/>
              <w:sz w:val="24"/>
              <w:szCs w:val="24"/>
              <w:lang w:val="en-US"/>
            </w:rPr>
          </w:rPrChange>
        </w:rPr>
        <w:t xml:space="preserve">. We added </w:t>
      </w:r>
      <w:r w:rsidR="00516725" w:rsidRPr="000D46AE">
        <w:rPr>
          <w:rFonts w:ascii="Times" w:hAnsi="Times" w:cs="Times New Roman"/>
          <w:color w:val="000000" w:themeColor="text1"/>
          <w:sz w:val="24"/>
          <w:szCs w:val="24"/>
          <w:lang w:val="en-US"/>
          <w:rPrChange w:id="948" w:author="Microsoft Office User" w:date="2019-10-30T11:35:00Z">
            <w:rPr>
              <w:rFonts w:ascii="Times" w:hAnsi="Times" w:cs="Times New Roman"/>
              <w:color w:val="000000" w:themeColor="text1"/>
              <w:sz w:val="24"/>
              <w:szCs w:val="24"/>
              <w:lang w:val="en-US"/>
            </w:rPr>
          </w:rPrChange>
        </w:rPr>
        <w:t>the</w:t>
      </w:r>
      <w:r w:rsidR="00DB79F4" w:rsidRPr="000D46AE">
        <w:rPr>
          <w:rFonts w:ascii="Times" w:hAnsi="Times" w:cs="Times New Roman"/>
          <w:color w:val="000000" w:themeColor="text1"/>
          <w:sz w:val="24"/>
          <w:szCs w:val="24"/>
          <w:lang w:val="en-US"/>
          <w:rPrChange w:id="949" w:author="Microsoft Office User" w:date="2019-10-30T11:35:00Z">
            <w:rPr>
              <w:rFonts w:ascii="Times" w:hAnsi="Times" w:cs="Times New Roman"/>
              <w:color w:val="000000" w:themeColor="text1"/>
              <w:sz w:val="24"/>
              <w:szCs w:val="24"/>
              <w:lang w:val="en-US"/>
            </w:rPr>
          </w:rPrChange>
        </w:rPr>
        <w:t>se</w:t>
      </w:r>
      <w:r w:rsidR="00516725" w:rsidRPr="000D46AE">
        <w:rPr>
          <w:rFonts w:ascii="Times" w:hAnsi="Times" w:cs="Times New Roman"/>
          <w:color w:val="000000" w:themeColor="text1"/>
          <w:sz w:val="24"/>
          <w:szCs w:val="24"/>
          <w:lang w:val="en-US"/>
          <w:rPrChange w:id="950" w:author="Microsoft Office User" w:date="2019-10-30T11:35:00Z">
            <w:rPr>
              <w:rFonts w:ascii="Times" w:hAnsi="Times" w:cs="Times New Roman"/>
              <w:color w:val="000000" w:themeColor="text1"/>
              <w:sz w:val="24"/>
              <w:szCs w:val="24"/>
              <w:lang w:val="en-US"/>
            </w:rPr>
          </w:rPrChange>
        </w:rPr>
        <w:t xml:space="preserve"> latter measures </w:t>
      </w:r>
      <w:r w:rsidRPr="000D46AE">
        <w:rPr>
          <w:rFonts w:ascii="Times" w:hAnsi="Times" w:cs="Times New Roman"/>
          <w:color w:val="000000" w:themeColor="text1"/>
          <w:sz w:val="24"/>
          <w:szCs w:val="24"/>
          <w:lang w:val="en-US"/>
          <w:rPrChange w:id="951" w:author="Microsoft Office User" w:date="2019-10-30T11:35:00Z">
            <w:rPr>
              <w:rFonts w:ascii="Times" w:hAnsi="Times" w:cs="Times New Roman"/>
              <w:color w:val="000000" w:themeColor="text1"/>
              <w:sz w:val="24"/>
              <w:szCs w:val="24"/>
              <w:lang w:val="en-US"/>
            </w:rPr>
          </w:rPrChange>
        </w:rPr>
        <w:t xml:space="preserve">as </w:t>
      </w:r>
      <w:r w:rsidR="00516725" w:rsidRPr="000D46AE">
        <w:rPr>
          <w:rFonts w:ascii="Times" w:hAnsi="Times" w:cs="Times New Roman"/>
          <w:color w:val="000000" w:themeColor="text1"/>
          <w:sz w:val="24"/>
          <w:szCs w:val="24"/>
          <w:lang w:val="en-US"/>
          <w:rPrChange w:id="952" w:author="Microsoft Office User" w:date="2019-10-30T11:35:00Z">
            <w:rPr>
              <w:rFonts w:ascii="Times" w:hAnsi="Times" w:cs="Times New Roman"/>
              <w:color w:val="000000" w:themeColor="text1"/>
              <w:sz w:val="24"/>
              <w:szCs w:val="24"/>
              <w:lang w:val="en-US"/>
            </w:rPr>
          </w:rPrChange>
        </w:rPr>
        <w:t xml:space="preserve">they are </w:t>
      </w:r>
      <w:r w:rsidRPr="000D46AE">
        <w:rPr>
          <w:rFonts w:ascii="Times" w:hAnsi="Times" w:cs="Times New Roman"/>
          <w:color w:val="000000" w:themeColor="text1"/>
          <w:sz w:val="24"/>
          <w:szCs w:val="24"/>
          <w:lang w:val="en-US"/>
          <w:rPrChange w:id="953" w:author="Microsoft Office User" w:date="2019-10-30T11:35:00Z">
            <w:rPr>
              <w:rFonts w:ascii="Times" w:hAnsi="Times" w:cs="Times New Roman"/>
              <w:color w:val="000000" w:themeColor="text1"/>
              <w:sz w:val="24"/>
              <w:szCs w:val="24"/>
              <w:lang w:val="en-US"/>
            </w:rPr>
          </w:rPrChange>
        </w:rPr>
        <w:t xml:space="preserve">assumed to reflect more automatic </w:t>
      </w:r>
      <w:r w:rsidR="00D91BA8" w:rsidRPr="000D46AE">
        <w:rPr>
          <w:rFonts w:ascii="Times" w:hAnsi="Times" w:cs="Times New Roman"/>
          <w:color w:val="000000" w:themeColor="text1"/>
          <w:sz w:val="24"/>
          <w:szCs w:val="24"/>
          <w:lang w:val="en-US"/>
          <w:rPrChange w:id="954" w:author="Microsoft Office User" w:date="2019-10-30T11:35:00Z">
            <w:rPr>
              <w:rFonts w:ascii="Times" w:hAnsi="Times" w:cs="Times New Roman"/>
              <w:color w:val="000000" w:themeColor="text1"/>
              <w:sz w:val="24"/>
              <w:szCs w:val="24"/>
              <w:lang w:val="en-US"/>
            </w:rPr>
          </w:rPrChange>
        </w:rPr>
        <w:t xml:space="preserve">evaluations </w:t>
      </w:r>
      <w:r w:rsidRPr="000D46AE">
        <w:rPr>
          <w:rFonts w:ascii="Times" w:hAnsi="Times" w:cs="Times New Roman"/>
          <w:color w:val="000000" w:themeColor="text1"/>
          <w:sz w:val="24"/>
          <w:szCs w:val="24"/>
          <w:lang w:val="en-US"/>
          <w:rPrChange w:id="955" w:author="Microsoft Office User" w:date="2019-10-30T11:35:00Z">
            <w:rPr>
              <w:rFonts w:ascii="Times" w:hAnsi="Times" w:cs="Times New Roman"/>
              <w:color w:val="000000" w:themeColor="text1"/>
              <w:sz w:val="24"/>
              <w:szCs w:val="24"/>
              <w:lang w:val="en-US"/>
            </w:rPr>
          </w:rPrChange>
        </w:rPr>
        <w:t xml:space="preserve">that can influence </w:t>
      </w:r>
      <w:r w:rsidR="00D261DE" w:rsidRPr="000D46AE">
        <w:rPr>
          <w:rFonts w:ascii="Times" w:hAnsi="Times" w:cs="Times New Roman"/>
          <w:color w:val="000000" w:themeColor="text1"/>
          <w:sz w:val="24"/>
          <w:szCs w:val="24"/>
          <w:lang w:val="en-US"/>
          <w:rPrChange w:id="956" w:author="Microsoft Office User" w:date="2019-10-30T11:35:00Z">
            <w:rPr>
              <w:rFonts w:ascii="Times" w:hAnsi="Times" w:cs="Times New Roman"/>
              <w:color w:val="000000" w:themeColor="text1"/>
              <w:sz w:val="24"/>
              <w:szCs w:val="24"/>
              <w:lang w:val="en-US"/>
            </w:rPr>
          </w:rPrChange>
        </w:rPr>
        <w:t xml:space="preserve">subsequent </w:t>
      </w:r>
      <w:r w:rsidRPr="000D46AE">
        <w:rPr>
          <w:rFonts w:ascii="Times" w:hAnsi="Times" w:cs="Times New Roman"/>
          <w:color w:val="000000" w:themeColor="text1"/>
          <w:sz w:val="24"/>
          <w:szCs w:val="24"/>
          <w:lang w:val="en-US"/>
          <w:rPrChange w:id="957" w:author="Microsoft Office User" w:date="2019-10-30T11:35:00Z">
            <w:rPr>
              <w:rFonts w:ascii="Times" w:hAnsi="Times" w:cs="Times New Roman"/>
              <w:color w:val="000000" w:themeColor="text1"/>
              <w:sz w:val="24"/>
              <w:szCs w:val="24"/>
              <w:lang w:val="en-US"/>
            </w:rPr>
          </w:rPrChange>
        </w:rPr>
        <w:t>behavior in unique ways (</w:t>
      </w:r>
      <w:r w:rsidR="00F329DD" w:rsidRPr="000D46AE">
        <w:rPr>
          <w:rFonts w:ascii="Times" w:hAnsi="Times" w:cs="Times New Roman"/>
          <w:color w:val="000000" w:themeColor="text1"/>
          <w:sz w:val="24"/>
          <w:szCs w:val="24"/>
          <w:lang w:val="en-US"/>
          <w:rPrChange w:id="958" w:author="Microsoft Office User" w:date="2019-10-30T11:35:00Z">
            <w:rPr>
              <w:rFonts w:ascii="Times" w:hAnsi="Times" w:cs="Times New Roman"/>
              <w:color w:val="000000" w:themeColor="text1"/>
              <w:sz w:val="24"/>
              <w:szCs w:val="24"/>
              <w:lang w:val="en-US"/>
            </w:rPr>
          </w:rPrChange>
        </w:rPr>
        <w:t>De Houwer, Teige-Mocigemba, Spruyt, &amp; Moors, 2009</w:t>
      </w:r>
      <w:r w:rsidRPr="000D46AE">
        <w:rPr>
          <w:rFonts w:ascii="Times" w:hAnsi="Times" w:cs="Times New Roman"/>
          <w:color w:val="000000" w:themeColor="text1"/>
          <w:sz w:val="24"/>
          <w:szCs w:val="24"/>
          <w:lang w:val="en-US"/>
          <w:rPrChange w:id="959" w:author="Microsoft Office User" w:date="2019-10-30T11:35:00Z">
            <w:rPr>
              <w:rFonts w:ascii="Times" w:hAnsi="Times" w:cs="Times New Roman"/>
              <w:color w:val="000000" w:themeColor="text1"/>
              <w:sz w:val="24"/>
              <w:szCs w:val="24"/>
              <w:lang w:val="en-US"/>
            </w:rPr>
          </w:rPrChange>
        </w:rPr>
        <w:t xml:space="preserve">). </w:t>
      </w:r>
      <w:r w:rsidRPr="000D46AE">
        <w:rPr>
          <w:rFonts w:ascii="Times" w:hAnsi="Times" w:cs="Times New Roman"/>
          <w:color w:val="000000" w:themeColor="text1"/>
          <w:sz w:val="24"/>
          <w:szCs w:val="24"/>
          <w:lang w:val="en-US"/>
          <w:rPrChange w:id="960" w:author="Microsoft Office User" w:date="2019-10-30T11:35:00Z">
            <w:rPr>
              <w:rFonts w:ascii="Times" w:hAnsi="Times" w:cs="Times New Roman"/>
              <w:color w:val="000000" w:themeColor="text1"/>
              <w:sz w:val="24"/>
              <w:szCs w:val="24"/>
              <w:lang w:val="en-IE"/>
            </w:rPr>
          </w:rPrChange>
        </w:rPr>
        <w:t xml:space="preserve">If </w:t>
      </w:r>
      <w:r w:rsidR="00D1675B" w:rsidRPr="000D46AE">
        <w:rPr>
          <w:rFonts w:ascii="Times" w:hAnsi="Times" w:cs="Times New Roman"/>
          <w:color w:val="000000" w:themeColor="text1"/>
          <w:sz w:val="24"/>
          <w:szCs w:val="24"/>
          <w:lang w:val="en-US"/>
          <w:rPrChange w:id="961" w:author="Microsoft Office User" w:date="2019-10-30T11:35:00Z">
            <w:rPr>
              <w:rFonts w:ascii="Times" w:hAnsi="Times" w:cs="Times New Roman"/>
              <w:color w:val="000000" w:themeColor="text1"/>
              <w:sz w:val="24"/>
              <w:szCs w:val="24"/>
              <w:lang w:val="en-IE"/>
            </w:rPr>
          </w:rPrChange>
        </w:rPr>
        <w:t>changes in liking</w:t>
      </w:r>
      <w:r w:rsidRPr="000D46AE">
        <w:rPr>
          <w:rFonts w:ascii="Times" w:hAnsi="Times" w:cs="Times New Roman"/>
          <w:color w:val="000000" w:themeColor="text1"/>
          <w:sz w:val="24"/>
          <w:szCs w:val="24"/>
          <w:lang w:val="en-US"/>
          <w:rPrChange w:id="962" w:author="Microsoft Office User" w:date="2019-10-30T11:35:00Z">
            <w:rPr>
              <w:rFonts w:ascii="Times" w:hAnsi="Times" w:cs="Times New Roman"/>
              <w:color w:val="000000" w:themeColor="text1"/>
              <w:sz w:val="24"/>
              <w:szCs w:val="24"/>
              <w:lang w:val="en-IE"/>
            </w:rPr>
          </w:rPrChange>
        </w:rPr>
        <w:t xml:space="preserve"> are driven by </w:t>
      </w:r>
      <w:r w:rsidR="006E3B51" w:rsidRPr="000D46AE">
        <w:rPr>
          <w:rFonts w:ascii="Times" w:hAnsi="Times" w:cs="Times New Roman"/>
          <w:color w:val="000000" w:themeColor="text1"/>
          <w:sz w:val="24"/>
          <w:szCs w:val="24"/>
          <w:lang w:val="en-US"/>
          <w:rPrChange w:id="963" w:author="Microsoft Office User" w:date="2019-10-30T11:35:00Z">
            <w:rPr>
              <w:rFonts w:ascii="Times" w:hAnsi="Times" w:cs="Times New Roman"/>
              <w:color w:val="000000" w:themeColor="text1"/>
              <w:sz w:val="24"/>
              <w:szCs w:val="24"/>
              <w:lang w:val="en-IE"/>
            </w:rPr>
          </w:rPrChange>
        </w:rPr>
        <w:t>mere</w:t>
      </w:r>
      <w:r w:rsidRPr="000D46AE">
        <w:rPr>
          <w:rFonts w:ascii="Times" w:hAnsi="Times" w:cs="Times New Roman"/>
          <w:color w:val="000000" w:themeColor="text1"/>
          <w:sz w:val="24"/>
          <w:szCs w:val="24"/>
          <w:lang w:val="en-US"/>
          <w:rPrChange w:id="964" w:author="Microsoft Office User" w:date="2019-10-30T11:35:00Z">
            <w:rPr>
              <w:rFonts w:ascii="Times" w:hAnsi="Times" w:cs="Times New Roman"/>
              <w:color w:val="000000" w:themeColor="text1"/>
              <w:sz w:val="24"/>
              <w:szCs w:val="24"/>
              <w:lang w:val="en-IE"/>
            </w:rPr>
          </w:rPrChange>
        </w:rPr>
        <w:t xml:space="preserve"> spatio-temporal contiguity then we would expect to see similar and ambivalent evaluative responses towards both </w:t>
      </w:r>
      <w:r w:rsidR="00302955" w:rsidRPr="000D46AE">
        <w:rPr>
          <w:rFonts w:ascii="Times" w:hAnsi="Times" w:cs="Times New Roman"/>
          <w:color w:val="000000" w:themeColor="text1"/>
          <w:sz w:val="24"/>
          <w:szCs w:val="24"/>
          <w:lang w:val="en-US"/>
          <w:rPrChange w:id="965" w:author="Microsoft Office User" w:date="2019-10-30T11:35:00Z">
            <w:rPr>
              <w:rFonts w:ascii="Times" w:hAnsi="Times" w:cs="Times New Roman"/>
              <w:color w:val="000000" w:themeColor="text1"/>
              <w:sz w:val="24"/>
              <w:szCs w:val="24"/>
              <w:lang w:val="en-IE"/>
            </w:rPr>
          </w:rPrChange>
        </w:rPr>
        <w:t xml:space="preserve">target objects </w:t>
      </w:r>
      <w:r w:rsidRPr="000D46AE">
        <w:rPr>
          <w:rFonts w:ascii="Times" w:hAnsi="Times" w:cs="Times New Roman"/>
          <w:color w:val="000000" w:themeColor="text1"/>
          <w:sz w:val="24"/>
          <w:szCs w:val="24"/>
          <w:lang w:val="en-US"/>
          <w:rPrChange w:id="966" w:author="Microsoft Office User" w:date="2019-10-30T11:35:00Z">
            <w:rPr>
              <w:rFonts w:ascii="Times" w:hAnsi="Times" w:cs="Times New Roman"/>
              <w:color w:val="000000" w:themeColor="text1"/>
              <w:sz w:val="24"/>
              <w:szCs w:val="24"/>
              <w:lang w:val="en-IE"/>
            </w:rPr>
          </w:rPrChange>
        </w:rPr>
        <w:t>(</w:t>
      </w:r>
      <w:r w:rsidR="00335B16" w:rsidRPr="000D46AE">
        <w:rPr>
          <w:rFonts w:ascii="Times" w:hAnsi="Times" w:cs="Times New Roman"/>
          <w:color w:val="000000" w:themeColor="text1"/>
          <w:sz w:val="24"/>
          <w:szCs w:val="24"/>
          <w:lang w:val="en-US"/>
          <w:rPrChange w:id="967" w:author="Microsoft Office User" w:date="2019-10-30T11:35:00Z">
            <w:rPr>
              <w:rFonts w:ascii="Times" w:hAnsi="Times" w:cs="Times New Roman"/>
              <w:color w:val="000000" w:themeColor="text1"/>
              <w:sz w:val="24"/>
              <w:szCs w:val="24"/>
              <w:lang w:val="en-IE"/>
            </w:rPr>
          </w:rPrChange>
        </w:rPr>
        <w:t xml:space="preserve">given that </w:t>
      </w:r>
      <w:r w:rsidRPr="000D46AE">
        <w:rPr>
          <w:rFonts w:ascii="Times" w:hAnsi="Times" w:cs="Times New Roman"/>
          <w:color w:val="000000" w:themeColor="text1"/>
          <w:sz w:val="24"/>
          <w:szCs w:val="24"/>
          <w:lang w:val="en-US"/>
          <w:rPrChange w:id="968" w:author="Microsoft Office User" w:date="2019-10-30T11:35:00Z">
            <w:rPr>
              <w:rFonts w:ascii="Times" w:hAnsi="Times" w:cs="Times New Roman"/>
              <w:color w:val="000000" w:themeColor="text1"/>
              <w:sz w:val="24"/>
              <w:szCs w:val="24"/>
              <w:lang w:val="en-IE"/>
            </w:rPr>
          </w:rPrChange>
        </w:rPr>
        <w:t xml:space="preserve">they were both repeatedly paired with positive </w:t>
      </w:r>
      <w:r w:rsidRPr="000D46AE">
        <w:rPr>
          <w:rFonts w:ascii="Times" w:hAnsi="Times" w:cs="Times New Roman"/>
          <w:i/>
          <w:color w:val="000000" w:themeColor="text1"/>
          <w:sz w:val="24"/>
          <w:szCs w:val="24"/>
          <w:lang w:val="en-US"/>
          <w:rPrChange w:id="969" w:author="Microsoft Office User" w:date="2019-10-30T11:35:00Z">
            <w:rPr>
              <w:rFonts w:ascii="Times" w:hAnsi="Times" w:cs="Times New Roman"/>
              <w:i/>
              <w:color w:val="000000" w:themeColor="text1"/>
              <w:sz w:val="24"/>
              <w:szCs w:val="24"/>
              <w:lang w:val="en-IE"/>
            </w:rPr>
          </w:rPrChange>
        </w:rPr>
        <w:t>and</w:t>
      </w:r>
      <w:r w:rsidRPr="000D46AE">
        <w:rPr>
          <w:rFonts w:ascii="Times" w:hAnsi="Times" w:cs="Times New Roman"/>
          <w:color w:val="000000" w:themeColor="text1"/>
          <w:sz w:val="24"/>
          <w:szCs w:val="24"/>
          <w:lang w:val="en-US"/>
          <w:rPrChange w:id="970" w:author="Microsoft Office User" w:date="2019-10-30T11:35:00Z">
            <w:rPr>
              <w:rFonts w:ascii="Times" w:hAnsi="Times" w:cs="Times New Roman"/>
              <w:color w:val="000000" w:themeColor="text1"/>
              <w:sz w:val="24"/>
              <w:szCs w:val="24"/>
              <w:lang w:val="en-IE"/>
            </w:rPr>
          </w:rPrChange>
        </w:rPr>
        <w:t xml:space="preserve"> negative </w:t>
      </w:r>
      <w:r w:rsidR="00302955" w:rsidRPr="000D46AE">
        <w:rPr>
          <w:rFonts w:ascii="Times" w:hAnsi="Times" w:cs="Times New Roman"/>
          <w:color w:val="000000" w:themeColor="text1"/>
          <w:sz w:val="24"/>
          <w:szCs w:val="24"/>
          <w:lang w:val="en-US"/>
          <w:rPrChange w:id="971" w:author="Microsoft Office User" w:date="2019-10-30T11:35:00Z">
            <w:rPr>
              <w:rFonts w:ascii="Times" w:hAnsi="Times" w:cs="Times New Roman"/>
              <w:color w:val="000000" w:themeColor="text1"/>
              <w:sz w:val="24"/>
              <w:szCs w:val="24"/>
              <w:lang w:val="en-IE"/>
            </w:rPr>
          </w:rPrChange>
        </w:rPr>
        <w:t>source objects</w:t>
      </w:r>
      <w:r w:rsidRPr="000D46AE">
        <w:rPr>
          <w:rFonts w:ascii="Times" w:hAnsi="Times" w:cs="Times New Roman"/>
          <w:color w:val="000000" w:themeColor="text1"/>
          <w:sz w:val="24"/>
          <w:szCs w:val="24"/>
          <w:lang w:val="en-US"/>
          <w:rPrChange w:id="972" w:author="Microsoft Office User" w:date="2019-10-30T11:35:00Z">
            <w:rPr>
              <w:rFonts w:ascii="Times" w:hAnsi="Times" w:cs="Times New Roman"/>
              <w:color w:val="000000" w:themeColor="text1"/>
              <w:sz w:val="24"/>
              <w:szCs w:val="24"/>
              <w:lang w:val="en-IE"/>
            </w:rPr>
          </w:rPrChange>
        </w:rPr>
        <w:t xml:space="preserve">). Yet if those same effects are driven by the fact that the </w:t>
      </w:r>
      <w:r w:rsidR="00302955" w:rsidRPr="000D46AE">
        <w:rPr>
          <w:rFonts w:ascii="Times" w:hAnsi="Times" w:cs="Times New Roman"/>
          <w:color w:val="000000" w:themeColor="text1"/>
          <w:sz w:val="24"/>
          <w:szCs w:val="24"/>
          <w:lang w:val="en-US"/>
          <w:rPrChange w:id="973" w:author="Microsoft Office User" w:date="2019-10-30T11:35:00Z">
            <w:rPr>
              <w:rFonts w:ascii="Times" w:hAnsi="Times" w:cs="Times New Roman"/>
              <w:color w:val="000000" w:themeColor="text1"/>
              <w:sz w:val="24"/>
              <w:szCs w:val="24"/>
              <w:lang w:val="en-IE"/>
            </w:rPr>
          </w:rPrChange>
        </w:rPr>
        <w:t xml:space="preserve">target </w:t>
      </w:r>
      <w:r w:rsidRPr="000D46AE">
        <w:rPr>
          <w:rFonts w:ascii="Times" w:hAnsi="Times" w:cs="Times New Roman"/>
          <w:color w:val="000000" w:themeColor="text1"/>
          <w:sz w:val="24"/>
          <w:szCs w:val="24"/>
          <w:lang w:val="en-US"/>
          <w:rPrChange w:id="974" w:author="Microsoft Office User" w:date="2019-10-30T11:35:00Z">
            <w:rPr>
              <w:rFonts w:ascii="Times" w:hAnsi="Times" w:cs="Times New Roman"/>
              <w:color w:val="000000" w:themeColor="text1"/>
              <w:sz w:val="24"/>
              <w:szCs w:val="24"/>
              <w:lang w:val="en-IE"/>
            </w:rPr>
          </w:rPrChange>
        </w:rPr>
        <w:t xml:space="preserve">and </w:t>
      </w:r>
      <w:r w:rsidR="00302955" w:rsidRPr="000D46AE">
        <w:rPr>
          <w:rFonts w:ascii="Times" w:hAnsi="Times" w:cs="Times New Roman"/>
          <w:color w:val="000000" w:themeColor="text1"/>
          <w:sz w:val="24"/>
          <w:szCs w:val="24"/>
          <w:lang w:val="en-US"/>
          <w:rPrChange w:id="975" w:author="Microsoft Office User" w:date="2019-10-30T11:35:00Z">
            <w:rPr>
              <w:rFonts w:ascii="Times" w:hAnsi="Times" w:cs="Times New Roman"/>
              <w:color w:val="000000" w:themeColor="text1"/>
              <w:sz w:val="24"/>
              <w:szCs w:val="24"/>
              <w:lang w:val="en-IE"/>
            </w:rPr>
          </w:rPrChange>
        </w:rPr>
        <w:t xml:space="preserve">source </w:t>
      </w:r>
      <w:r w:rsidRPr="000D46AE">
        <w:rPr>
          <w:rFonts w:ascii="Times" w:hAnsi="Times" w:cs="Times New Roman"/>
          <w:color w:val="000000" w:themeColor="text1"/>
          <w:sz w:val="24"/>
          <w:szCs w:val="24"/>
          <w:lang w:val="en-US"/>
          <w:rPrChange w:id="976" w:author="Microsoft Office User" w:date="2019-10-30T11:35:00Z">
            <w:rPr>
              <w:rFonts w:ascii="Times" w:hAnsi="Times" w:cs="Times New Roman"/>
              <w:color w:val="000000" w:themeColor="text1"/>
              <w:sz w:val="24"/>
              <w:szCs w:val="24"/>
              <w:lang w:val="en-IE"/>
            </w:rPr>
          </w:rPrChange>
        </w:rPr>
        <w:t>share a</w:t>
      </w:r>
      <w:r w:rsidR="006E3B51" w:rsidRPr="000D46AE">
        <w:rPr>
          <w:rFonts w:ascii="Times" w:hAnsi="Times" w:cs="Times New Roman"/>
          <w:color w:val="000000" w:themeColor="text1"/>
          <w:sz w:val="24"/>
          <w:szCs w:val="24"/>
          <w:lang w:val="en-US"/>
          <w:rPrChange w:id="977" w:author="Microsoft Office User" w:date="2019-10-30T11:35:00Z">
            <w:rPr>
              <w:rFonts w:ascii="Times" w:hAnsi="Times" w:cs="Times New Roman"/>
              <w:color w:val="000000" w:themeColor="text1"/>
              <w:sz w:val="24"/>
              <w:szCs w:val="24"/>
              <w:lang w:val="en-IE"/>
            </w:rPr>
          </w:rPrChange>
        </w:rPr>
        <w:t>nother</w:t>
      </w:r>
      <w:r w:rsidRPr="000D46AE">
        <w:rPr>
          <w:rFonts w:ascii="Times" w:hAnsi="Times" w:cs="Times New Roman"/>
          <w:color w:val="000000" w:themeColor="text1"/>
          <w:sz w:val="24"/>
          <w:szCs w:val="24"/>
          <w:lang w:val="en-US"/>
          <w:rPrChange w:id="978" w:author="Microsoft Office User" w:date="2019-10-30T11:35:00Z">
            <w:rPr>
              <w:rFonts w:ascii="Times" w:hAnsi="Times" w:cs="Times New Roman"/>
              <w:color w:val="000000" w:themeColor="text1"/>
              <w:sz w:val="24"/>
              <w:szCs w:val="24"/>
              <w:lang w:val="en-IE"/>
            </w:rPr>
          </w:rPrChange>
        </w:rPr>
        <w:t xml:space="preserve"> feature</w:t>
      </w:r>
      <w:r w:rsidR="006E3B51" w:rsidRPr="000D46AE">
        <w:rPr>
          <w:rFonts w:ascii="Times" w:hAnsi="Times" w:cs="Times New Roman"/>
          <w:color w:val="000000" w:themeColor="text1"/>
          <w:sz w:val="24"/>
          <w:szCs w:val="24"/>
          <w:lang w:val="en-US"/>
          <w:rPrChange w:id="979" w:author="Microsoft Office User" w:date="2019-10-30T11:35:00Z">
            <w:rPr>
              <w:rFonts w:ascii="Times" w:hAnsi="Times" w:cs="Times New Roman"/>
              <w:color w:val="000000" w:themeColor="text1"/>
              <w:sz w:val="24"/>
              <w:szCs w:val="24"/>
              <w:lang w:val="en-IE"/>
            </w:rPr>
          </w:rPrChange>
        </w:rPr>
        <w:t xml:space="preserve"> (</w:t>
      </w:r>
      <w:r w:rsidR="00DB79F4" w:rsidRPr="000D46AE">
        <w:rPr>
          <w:rFonts w:ascii="Times" w:hAnsi="Times" w:cs="Times New Roman"/>
          <w:color w:val="000000" w:themeColor="text1"/>
          <w:sz w:val="24"/>
          <w:szCs w:val="24"/>
          <w:lang w:val="en-US"/>
          <w:rPrChange w:id="980" w:author="Microsoft Office User" w:date="2019-10-30T11:35:00Z">
            <w:rPr>
              <w:rFonts w:ascii="Times" w:hAnsi="Times" w:cs="Times New Roman"/>
              <w:color w:val="000000" w:themeColor="text1"/>
              <w:sz w:val="24"/>
              <w:szCs w:val="24"/>
              <w:lang w:val="en-IE"/>
            </w:rPr>
          </w:rPrChange>
        </w:rPr>
        <w:t xml:space="preserve">e.g., color, </w:t>
      </w:r>
      <w:r w:rsidR="006E3B51" w:rsidRPr="000D46AE">
        <w:rPr>
          <w:rFonts w:ascii="Times" w:hAnsi="Times" w:cs="Times New Roman"/>
          <w:color w:val="000000" w:themeColor="text1"/>
          <w:sz w:val="24"/>
          <w:szCs w:val="24"/>
          <w:lang w:val="en-US"/>
          <w:rPrChange w:id="981" w:author="Microsoft Office User" w:date="2019-10-30T11:35:00Z">
            <w:rPr>
              <w:rFonts w:ascii="Times" w:hAnsi="Times" w:cs="Times New Roman"/>
              <w:color w:val="000000" w:themeColor="text1"/>
              <w:sz w:val="24"/>
              <w:szCs w:val="24"/>
              <w:lang w:val="en-IE"/>
            </w:rPr>
          </w:rPrChange>
        </w:rPr>
        <w:t>size</w:t>
      </w:r>
      <w:r w:rsidR="00DB79F4" w:rsidRPr="000D46AE">
        <w:rPr>
          <w:rFonts w:ascii="Times" w:hAnsi="Times" w:cs="Times New Roman"/>
          <w:color w:val="000000" w:themeColor="text1"/>
          <w:sz w:val="24"/>
          <w:szCs w:val="24"/>
          <w:lang w:val="en-US"/>
          <w:rPrChange w:id="982" w:author="Microsoft Office User" w:date="2019-10-30T11:35:00Z">
            <w:rPr>
              <w:rFonts w:ascii="Times" w:hAnsi="Times" w:cs="Times New Roman"/>
              <w:color w:val="000000" w:themeColor="text1"/>
              <w:sz w:val="24"/>
              <w:szCs w:val="24"/>
              <w:lang w:val="en-IE"/>
            </w:rPr>
          </w:rPrChange>
        </w:rPr>
        <w:t>, location</w:t>
      </w:r>
      <w:r w:rsidR="006E3B51" w:rsidRPr="000D46AE">
        <w:rPr>
          <w:rFonts w:ascii="Times" w:hAnsi="Times" w:cs="Times New Roman"/>
          <w:color w:val="000000" w:themeColor="text1"/>
          <w:sz w:val="24"/>
          <w:szCs w:val="24"/>
          <w:lang w:val="en-US"/>
          <w:rPrChange w:id="983" w:author="Microsoft Office User" w:date="2019-10-30T11:35:00Z">
            <w:rPr>
              <w:rFonts w:ascii="Times" w:hAnsi="Times" w:cs="Times New Roman"/>
              <w:color w:val="000000" w:themeColor="text1"/>
              <w:sz w:val="24"/>
              <w:szCs w:val="24"/>
              <w:lang w:val="en-IE"/>
            </w:rPr>
          </w:rPrChange>
        </w:rPr>
        <w:t>)</w:t>
      </w:r>
      <w:r w:rsidRPr="000D46AE">
        <w:rPr>
          <w:rFonts w:ascii="Times" w:hAnsi="Times" w:cs="Times New Roman"/>
          <w:color w:val="000000" w:themeColor="text1"/>
          <w:sz w:val="24"/>
          <w:szCs w:val="24"/>
          <w:lang w:val="en-US"/>
          <w:rPrChange w:id="984" w:author="Microsoft Office User" w:date="2019-10-30T11:35:00Z">
            <w:rPr>
              <w:rFonts w:ascii="Times" w:hAnsi="Times" w:cs="Times New Roman"/>
              <w:color w:val="000000" w:themeColor="text1"/>
              <w:sz w:val="24"/>
              <w:szCs w:val="24"/>
              <w:lang w:val="en-IE"/>
            </w:rPr>
          </w:rPrChange>
        </w:rPr>
        <w:t xml:space="preserve"> then we would expect to observe positive evaluations of one and negative of the other. If our account is correct</w:t>
      </w:r>
      <w:r w:rsidR="00D1675B" w:rsidRPr="000D46AE">
        <w:rPr>
          <w:rFonts w:ascii="Times" w:hAnsi="Times" w:cs="Times New Roman"/>
          <w:color w:val="000000" w:themeColor="text1"/>
          <w:sz w:val="24"/>
          <w:szCs w:val="24"/>
          <w:lang w:val="en-US"/>
          <w:rPrChange w:id="985" w:author="Microsoft Office User" w:date="2019-10-30T11:35:00Z">
            <w:rPr>
              <w:rFonts w:ascii="Times" w:hAnsi="Times" w:cs="Times New Roman"/>
              <w:color w:val="000000" w:themeColor="text1"/>
              <w:sz w:val="24"/>
              <w:szCs w:val="24"/>
              <w:lang w:val="en-IE"/>
            </w:rPr>
          </w:rPrChange>
        </w:rPr>
        <w:t>, changes in liking</w:t>
      </w:r>
      <w:r w:rsidRPr="000D46AE">
        <w:rPr>
          <w:rFonts w:ascii="Times" w:hAnsi="Times" w:cs="Times New Roman"/>
          <w:color w:val="000000" w:themeColor="text1"/>
          <w:sz w:val="24"/>
          <w:szCs w:val="24"/>
          <w:lang w:val="en-US"/>
          <w:rPrChange w:id="986" w:author="Microsoft Office User" w:date="2019-10-30T11:35:00Z">
            <w:rPr>
              <w:rFonts w:ascii="Times" w:hAnsi="Times" w:cs="Times New Roman"/>
              <w:color w:val="000000" w:themeColor="text1"/>
              <w:sz w:val="24"/>
              <w:szCs w:val="24"/>
              <w:lang w:val="en-IE"/>
            </w:rPr>
          </w:rPrChange>
        </w:rPr>
        <w:t xml:space="preserve"> should be moderated by a range of different features that are shared by stimuli. </w:t>
      </w:r>
    </w:p>
    <w:p w14:paraId="7242EBC9" w14:textId="0D0B2612" w:rsidR="003021CB" w:rsidRPr="000D46AE" w:rsidRDefault="00947EA7" w:rsidP="00947EA7">
      <w:pPr>
        <w:spacing w:after="160"/>
        <w:jc w:val="center"/>
        <w:rPr>
          <w:rFonts w:ascii="Times New Roman" w:hAnsi="Times New Roman" w:cs="Times New Roman"/>
          <w:b/>
          <w:sz w:val="24"/>
          <w:szCs w:val="24"/>
          <w:lang w:val="en-US"/>
          <w:rPrChange w:id="987"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988" w:author="Microsoft Office User" w:date="2019-10-30T11:35:00Z">
            <w:rPr>
              <w:rFonts w:ascii="Times New Roman" w:hAnsi="Times New Roman" w:cs="Times New Roman"/>
              <w:b/>
              <w:sz w:val="24"/>
              <w:szCs w:val="24"/>
              <w:lang w:val="en-US"/>
            </w:rPr>
          </w:rPrChange>
        </w:rPr>
        <w:t>Experiment 1</w:t>
      </w:r>
    </w:p>
    <w:p w14:paraId="03C8815B" w14:textId="77777777" w:rsidR="00F65990" w:rsidRPr="000D46AE" w:rsidRDefault="00F65990" w:rsidP="00F65990">
      <w:pPr>
        <w:spacing w:after="160" w:line="480" w:lineRule="auto"/>
        <w:rPr>
          <w:rFonts w:ascii="Times New Roman" w:hAnsi="Times New Roman" w:cs="Times New Roman"/>
          <w:b/>
          <w:sz w:val="24"/>
          <w:szCs w:val="24"/>
          <w:lang w:val="en-US"/>
          <w:rPrChange w:id="989"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990" w:author="Microsoft Office User" w:date="2019-10-30T11:35:00Z">
            <w:rPr>
              <w:rFonts w:ascii="Times New Roman" w:hAnsi="Times New Roman" w:cs="Times New Roman"/>
              <w:b/>
              <w:sz w:val="24"/>
              <w:szCs w:val="24"/>
              <w:lang w:val="en-US"/>
            </w:rPr>
          </w:rPrChange>
        </w:rPr>
        <w:t>Method</w:t>
      </w:r>
    </w:p>
    <w:p w14:paraId="3E17437F" w14:textId="484110DA" w:rsidR="00F65990" w:rsidRPr="000D46AE" w:rsidRDefault="00F65990" w:rsidP="00F65990">
      <w:pPr>
        <w:spacing w:after="160" w:line="480" w:lineRule="auto"/>
        <w:ind w:firstLine="708"/>
        <w:rPr>
          <w:rFonts w:ascii="Times New Roman" w:hAnsi="Times New Roman" w:cs="Times New Roman"/>
          <w:sz w:val="24"/>
          <w:szCs w:val="24"/>
          <w:lang w:val="en-US"/>
          <w:rPrChange w:id="991"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b/>
          <w:sz w:val="24"/>
          <w:szCs w:val="24"/>
          <w:lang w:val="en-US"/>
          <w:rPrChange w:id="992" w:author="Microsoft Office User" w:date="2019-10-30T11:35:00Z">
            <w:rPr>
              <w:rFonts w:ascii="Times New Roman" w:hAnsi="Times New Roman" w:cs="Times New Roman"/>
              <w:b/>
              <w:sz w:val="24"/>
              <w:szCs w:val="24"/>
              <w:lang w:val="en-US"/>
            </w:rPr>
          </w:rPrChange>
        </w:rPr>
        <w:t>Participants and design</w:t>
      </w:r>
      <w:r w:rsidRPr="000D46AE">
        <w:rPr>
          <w:rFonts w:ascii="Times New Roman" w:hAnsi="Times New Roman" w:cs="Times New Roman"/>
          <w:sz w:val="24"/>
          <w:szCs w:val="24"/>
          <w:lang w:val="en-US"/>
          <w:rPrChange w:id="993" w:author="Microsoft Office User" w:date="2019-10-30T11:35:00Z">
            <w:rPr>
              <w:rFonts w:ascii="Times New Roman" w:hAnsi="Times New Roman" w:cs="Times New Roman"/>
              <w:sz w:val="24"/>
              <w:szCs w:val="24"/>
              <w:lang w:val="en-US"/>
            </w:rPr>
          </w:rPrChange>
        </w:rPr>
        <w:t>. A total of 114 English-speaking volunteers (62 females</w:t>
      </w:r>
      <w:r w:rsidR="008A775E" w:rsidRPr="000D46AE">
        <w:rPr>
          <w:rFonts w:ascii="Times New Roman" w:hAnsi="Times New Roman" w:cs="Times New Roman"/>
          <w:sz w:val="24"/>
          <w:szCs w:val="24"/>
          <w:lang w:val="en-US"/>
          <w:rPrChange w:id="994" w:author="Microsoft Office User" w:date="2019-10-30T11:35:00Z">
            <w:rPr>
              <w:rFonts w:ascii="Times New Roman" w:hAnsi="Times New Roman" w:cs="Times New Roman"/>
              <w:sz w:val="24"/>
              <w:szCs w:val="24"/>
              <w:lang w:val="en-US"/>
            </w:rPr>
          </w:rPrChange>
        </w:rPr>
        <w:t xml:space="preserve">; </w:t>
      </w:r>
      <w:r w:rsidR="007C469B" w:rsidRPr="000D46AE">
        <w:rPr>
          <w:rFonts w:ascii="Times New Roman" w:hAnsi="Times New Roman"/>
          <w:i/>
          <w:sz w:val="24"/>
          <w:szCs w:val="24"/>
          <w:lang w:val="en-US"/>
          <w:rPrChange w:id="995" w:author="Microsoft Office User" w:date="2019-10-30T11:35:00Z">
            <w:rPr>
              <w:rFonts w:ascii="Times New Roman" w:hAnsi="Times New Roman"/>
              <w:i/>
              <w:sz w:val="24"/>
              <w:szCs w:val="24"/>
              <w:lang w:val="en-US"/>
            </w:rPr>
          </w:rPrChange>
        </w:rPr>
        <w:t>M</w:t>
      </w:r>
      <w:r w:rsidR="007C469B" w:rsidRPr="000D46AE">
        <w:rPr>
          <w:rFonts w:ascii="Times New Roman" w:hAnsi="Times New Roman"/>
          <w:i/>
          <w:iCs/>
          <w:sz w:val="24"/>
          <w:szCs w:val="24"/>
          <w:vertAlign w:val="subscript"/>
          <w:lang w:val="en-US"/>
          <w:rPrChange w:id="996" w:author="Microsoft Office User" w:date="2019-10-30T11:35:00Z">
            <w:rPr>
              <w:rFonts w:ascii="Times New Roman" w:hAnsi="Times New Roman"/>
              <w:i/>
              <w:iCs/>
              <w:sz w:val="24"/>
              <w:szCs w:val="24"/>
              <w:vertAlign w:val="subscript"/>
              <w:lang w:val="en-US"/>
            </w:rPr>
          </w:rPrChange>
        </w:rPr>
        <w:t>age</w:t>
      </w:r>
      <w:r w:rsidR="007C469B" w:rsidRPr="000D46AE">
        <w:rPr>
          <w:rFonts w:ascii="Times New Roman" w:hAnsi="Times New Roman"/>
          <w:sz w:val="24"/>
          <w:szCs w:val="24"/>
          <w:lang w:val="en-US"/>
          <w:rPrChange w:id="997" w:author="Microsoft Office User" w:date="2019-10-30T11:35:00Z">
            <w:rPr>
              <w:rFonts w:ascii="Times New Roman" w:hAnsi="Times New Roman"/>
              <w:sz w:val="24"/>
              <w:szCs w:val="24"/>
              <w:lang w:val="en-US"/>
            </w:rPr>
          </w:rPrChange>
        </w:rPr>
        <w:t xml:space="preserve"> </w:t>
      </w:r>
      <w:r w:rsidRPr="000D46AE">
        <w:rPr>
          <w:rFonts w:ascii="Times New Roman" w:hAnsi="Times New Roman" w:cs="Times New Roman"/>
          <w:sz w:val="24"/>
          <w:szCs w:val="24"/>
          <w:lang w:val="en-US"/>
          <w:rPrChange w:id="998" w:author="Microsoft Office User" w:date="2019-10-30T11:35:00Z">
            <w:rPr>
              <w:rFonts w:ascii="Times New Roman" w:hAnsi="Times New Roman" w:cs="Times New Roman"/>
              <w:sz w:val="24"/>
              <w:szCs w:val="24"/>
              <w:lang w:val="en-US"/>
            </w:rPr>
          </w:rPrChange>
        </w:rPr>
        <w:t xml:space="preserve">= 33.12, </w:t>
      </w:r>
      <w:r w:rsidRPr="000D46AE">
        <w:rPr>
          <w:rFonts w:ascii="Times New Roman" w:hAnsi="Times New Roman" w:cs="Times New Roman"/>
          <w:i/>
          <w:sz w:val="24"/>
          <w:szCs w:val="24"/>
          <w:lang w:val="en-US"/>
          <w:rPrChange w:id="999" w:author="Microsoft Office User" w:date="2019-10-30T11:35:00Z">
            <w:rPr>
              <w:rFonts w:ascii="Times New Roman" w:hAnsi="Times New Roman" w:cs="Times New Roman"/>
              <w:i/>
              <w:sz w:val="24"/>
              <w:szCs w:val="24"/>
              <w:lang w:val="en-US"/>
            </w:rPr>
          </w:rPrChange>
        </w:rPr>
        <w:t>SD</w:t>
      </w:r>
      <w:r w:rsidRPr="000D46AE">
        <w:rPr>
          <w:rFonts w:ascii="Times New Roman" w:hAnsi="Times New Roman" w:cs="Times New Roman"/>
          <w:sz w:val="24"/>
          <w:szCs w:val="24"/>
          <w:lang w:val="en-US"/>
          <w:rPrChange w:id="1000" w:author="Microsoft Office User" w:date="2019-10-30T11:35:00Z">
            <w:rPr>
              <w:rFonts w:ascii="Times New Roman" w:hAnsi="Times New Roman" w:cs="Times New Roman"/>
              <w:sz w:val="24"/>
              <w:szCs w:val="24"/>
              <w:lang w:val="en-US"/>
            </w:rPr>
          </w:rPrChange>
        </w:rPr>
        <w:t xml:space="preserve"> = 8.39) participated online via the Prolific Academic website (https://prolific.ac) in exchange for a monetary reward (€1.50). The experiment was programmed in Inquisit 4.0 and hosted via Inquisit Web (Millisecond Software, Seattle, WA). </w:t>
      </w:r>
      <w:r w:rsidR="00564645" w:rsidRPr="000D46AE">
        <w:rPr>
          <w:rFonts w:ascii="Times New Roman" w:hAnsi="Times New Roman" w:cs="Times New Roman"/>
          <w:sz w:val="24"/>
          <w:szCs w:val="24"/>
          <w:lang w:val="en-US"/>
          <w:rPrChange w:id="1001" w:author="Microsoft Office User" w:date="2019-10-30T11:35:00Z">
            <w:rPr>
              <w:rFonts w:ascii="Times New Roman" w:hAnsi="Times New Roman" w:cs="Times New Roman"/>
              <w:sz w:val="24"/>
              <w:szCs w:val="24"/>
              <w:lang w:val="en-US"/>
            </w:rPr>
          </w:rPrChange>
        </w:rPr>
        <w:lastRenderedPageBreak/>
        <w:t>It</w:t>
      </w:r>
      <w:r w:rsidRPr="000D46AE">
        <w:rPr>
          <w:rFonts w:ascii="Times New Roman" w:hAnsi="Times New Roman" w:cs="Times New Roman"/>
          <w:sz w:val="24"/>
          <w:szCs w:val="24"/>
          <w:lang w:val="en-US"/>
          <w:rPrChange w:id="1002" w:author="Microsoft Office User" w:date="2019-10-30T11:35:00Z">
            <w:rPr>
              <w:rFonts w:ascii="Times New Roman" w:hAnsi="Times New Roman" w:cs="Times New Roman"/>
              <w:sz w:val="24"/>
              <w:szCs w:val="24"/>
              <w:lang w:val="en-US"/>
            </w:rPr>
          </w:rPrChange>
        </w:rPr>
        <w:t xml:space="preserve"> involved a single-factor between-subjects design (</w:t>
      </w:r>
      <w:r w:rsidR="00180DA2" w:rsidRPr="000D46AE">
        <w:rPr>
          <w:rFonts w:ascii="Times New Roman" w:hAnsi="Times New Roman" w:cs="Times New Roman"/>
          <w:i/>
          <w:sz w:val="24"/>
          <w:szCs w:val="24"/>
          <w:lang w:val="en-US"/>
          <w:rPrChange w:id="1003" w:author="Microsoft Office User" w:date="2019-10-30T11:35:00Z">
            <w:rPr>
              <w:rFonts w:ascii="Times New Roman" w:hAnsi="Times New Roman" w:cs="Times New Roman"/>
              <w:i/>
              <w:sz w:val="24"/>
              <w:szCs w:val="24"/>
              <w:lang w:val="en-US"/>
            </w:rPr>
          </w:rPrChange>
        </w:rPr>
        <w:t>Shared Feature</w:t>
      </w:r>
      <w:r w:rsidRPr="000D46AE">
        <w:rPr>
          <w:rFonts w:ascii="Times New Roman" w:hAnsi="Times New Roman" w:cs="Times New Roman"/>
          <w:sz w:val="24"/>
          <w:szCs w:val="24"/>
          <w:lang w:val="en-US"/>
          <w:rPrChange w:id="1004" w:author="Microsoft Office User" w:date="2019-10-30T11:35:00Z">
            <w:rPr>
              <w:rFonts w:ascii="Times New Roman" w:hAnsi="Times New Roman" w:cs="Times New Roman"/>
              <w:sz w:val="24"/>
              <w:szCs w:val="24"/>
              <w:lang w:val="en-US"/>
            </w:rPr>
          </w:rPrChange>
        </w:rPr>
        <w:t xml:space="preserve">: </w:t>
      </w:r>
      <w:r w:rsidR="00180DC7" w:rsidRPr="000D46AE">
        <w:rPr>
          <w:rFonts w:ascii="Times New Roman" w:hAnsi="Times New Roman" w:cs="Times New Roman"/>
          <w:sz w:val="24"/>
          <w:szCs w:val="24"/>
          <w:lang w:val="en-US"/>
          <w:rPrChange w:id="1005" w:author="Microsoft Office User" w:date="2019-10-30T11:35:00Z">
            <w:rPr>
              <w:rFonts w:ascii="Times New Roman" w:hAnsi="Times New Roman" w:cs="Times New Roman"/>
              <w:sz w:val="24"/>
              <w:szCs w:val="24"/>
              <w:lang w:val="en-US"/>
            </w:rPr>
          </w:rPrChange>
        </w:rPr>
        <w:t xml:space="preserve">target </w:t>
      </w:r>
      <w:r w:rsidR="00180DA2" w:rsidRPr="000D46AE">
        <w:rPr>
          <w:rFonts w:ascii="Times New Roman" w:hAnsi="Times New Roman" w:cs="Times New Roman"/>
          <w:sz w:val="24"/>
          <w:szCs w:val="24"/>
          <w:lang w:val="en-US"/>
          <w:rPrChange w:id="1006" w:author="Microsoft Office User" w:date="2019-10-30T11:35:00Z">
            <w:rPr>
              <w:rFonts w:ascii="Times New Roman" w:hAnsi="Times New Roman" w:cs="Times New Roman"/>
              <w:sz w:val="24"/>
              <w:szCs w:val="24"/>
              <w:lang w:val="en-US"/>
            </w:rPr>
          </w:rPrChange>
        </w:rPr>
        <w:t xml:space="preserve">shared </w:t>
      </w:r>
      <w:r w:rsidRPr="000D46AE">
        <w:rPr>
          <w:rFonts w:ascii="Times New Roman" w:hAnsi="Times New Roman" w:cs="Times New Roman"/>
          <w:sz w:val="24"/>
          <w:szCs w:val="24"/>
          <w:lang w:val="en-US"/>
          <w:rPrChange w:id="1007" w:author="Microsoft Office User" w:date="2019-10-30T11:35:00Z">
            <w:rPr>
              <w:rFonts w:ascii="Times New Roman" w:hAnsi="Times New Roman" w:cs="Times New Roman"/>
              <w:sz w:val="24"/>
              <w:szCs w:val="24"/>
              <w:lang w:val="en-US"/>
            </w:rPr>
          </w:rPrChange>
        </w:rPr>
        <w:t xml:space="preserve">color </w:t>
      </w:r>
      <w:r w:rsidR="00180DA2" w:rsidRPr="000D46AE">
        <w:rPr>
          <w:rFonts w:ascii="Times New Roman" w:hAnsi="Times New Roman" w:cs="Times New Roman"/>
          <w:sz w:val="24"/>
          <w:szCs w:val="24"/>
          <w:lang w:val="en-US"/>
          <w:rPrChange w:id="1008" w:author="Microsoft Office User" w:date="2019-10-30T11:35:00Z">
            <w:rPr>
              <w:rFonts w:ascii="Times New Roman" w:hAnsi="Times New Roman" w:cs="Times New Roman"/>
              <w:sz w:val="24"/>
              <w:szCs w:val="24"/>
              <w:lang w:val="en-US"/>
            </w:rPr>
          </w:rPrChange>
        </w:rPr>
        <w:t xml:space="preserve">with positive </w:t>
      </w:r>
      <w:r w:rsidRPr="000D46AE">
        <w:rPr>
          <w:rFonts w:ascii="Times New Roman" w:hAnsi="Times New Roman" w:cs="Times New Roman"/>
          <w:sz w:val="24"/>
          <w:szCs w:val="24"/>
          <w:lang w:val="en-US"/>
          <w:rPrChange w:id="1009" w:author="Microsoft Office User" w:date="2019-10-30T11:35:00Z">
            <w:rPr>
              <w:rFonts w:ascii="Times New Roman" w:hAnsi="Times New Roman" w:cs="Times New Roman"/>
              <w:sz w:val="24"/>
              <w:szCs w:val="24"/>
              <w:lang w:val="en-US"/>
            </w:rPr>
          </w:rPrChange>
        </w:rPr>
        <w:t>vs. negative</w:t>
      </w:r>
      <w:r w:rsidR="00180DA2" w:rsidRPr="000D46AE">
        <w:rPr>
          <w:rFonts w:ascii="Times New Roman" w:hAnsi="Times New Roman" w:cs="Times New Roman"/>
          <w:sz w:val="24"/>
          <w:szCs w:val="24"/>
          <w:lang w:val="en-US"/>
          <w:rPrChange w:id="1010" w:author="Microsoft Office User" w:date="2019-10-30T11:35:00Z">
            <w:rPr>
              <w:rFonts w:ascii="Times New Roman" w:hAnsi="Times New Roman" w:cs="Times New Roman"/>
              <w:sz w:val="24"/>
              <w:szCs w:val="24"/>
              <w:lang w:val="en-US"/>
            </w:rPr>
          </w:rPrChange>
        </w:rPr>
        <w:t xml:space="preserve"> source object</w:t>
      </w:r>
      <w:r w:rsidRPr="000D46AE">
        <w:rPr>
          <w:rFonts w:ascii="Times New Roman" w:hAnsi="Times New Roman" w:cs="Times New Roman"/>
          <w:sz w:val="24"/>
          <w:szCs w:val="24"/>
          <w:lang w:val="en-US"/>
          <w:rPrChange w:id="1011" w:author="Microsoft Office User" w:date="2019-10-30T11:35:00Z">
            <w:rPr>
              <w:rFonts w:ascii="Times New Roman" w:hAnsi="Times New Roman" w:cs="Times New Roman"/>
              <w:sz w:val="24"/>
              <w:szCs w:val="24"/>
              <w:lang w:val="en-US"/>
            </w:rPr>
          </w:rPrChange>
        </w:rPr>
        <w:t xml:space="preserve">), with self-reported </w:t>
      </w:r>
      <w:r w:rsidR="007303A4" w:rsidRPr="000D46AE">
        <w:rPr>
          <w:rFonts w:ascii="Times New Roman" w:hAnsi="Times New Roman" w:cs="Times New Roman"/>
          <w:sz w:val="24"/>
          <w:szCs w:val="24"/>
          <w:lang w:val="en-US"/>
          <w:rPrChange w:id="1012" w:author="Microsoft Office User" w:date="2019-10-30T11:35:00Z">
            <w:rPr>
              <w:rFonts w:ascii="Times New Roman" w:hAnsi="Times New Roman" w:cs="Times New Roman"/>
              <w:sz w:val="24"/>
              <w:szCs w:val="24"/>
              <w:lang w:val="en-US"/>
            </w:rPr>
          </w:rPrChange>
        </w:rPr>
        <w:t xml:space="preserve">ratings </w:t>
      </w:r>
      <w:r w:rsidRPr="000D46AE">
        <w:rPr>
          <w:rFonts w:ascii="Times New Roman" w:hAnsi="Times New Roman" w:cs="Times New Roman"/>
          <w:sz w:val="24"/>
          <w:szCs w:val="24"/>
          <w:lang w:val="en-US"/>
          <w:rPrChange w:id="1013" w:author="Microsoft Office User" w:date="2019-10-30T11:35:00Z">
            <w:rPr>
              <w:rFonts w:ascii="Times New Roman" w:hAnsi="Times New Roman" w:cs="Times New Roman"/>
              <w:sz w:val="24"/>
              <w:szCs w:val="24"/>
              <w:lang w:val="en-US"/>
            </w:rPr>
          </w:rPrChange>
        </w:rPr>
        <w:t xml:space="preserve">and </w:t>
      </w:r>
      <w:r w:rsidR="007303A4" w:rsidRPr="000D46AE">
        <w:rPr>
          <w:rFonts w:ascii="Times New Roman" w:hAnsi="Times New Roman" w:cs="Times New Roman"/>
          <w:sz w:val="24"/>
          <w:szCs w:val="24"/>
          <w:lang w:val="en-US"/>
          <w:rPrChange w:id="1014" w:author="Microsoft Office User" w:date="2019-10-30T11:35:00Z">
            <w:rPr>
              <w:rFonts w:ascii="Times New Roman" w:hAnsi="Times New Roman" w:cs="Times New Roman"/>
              <w:sz w:val="24"/>
              <w:szCs w:val="24"/>
              <w:lang w:val="en-US"/>
            </w:rPr>
          </w:rPrChange>
        </w:rPr>
        <w:t xml:space="preserve">IAT effects </w:t>
      </w:r>
      <w:r w:rsidRPr="000D46AE">
        <w:rPr>
          <w:rFonts w:ascii="Times New Roman" w:hAnsi="Times New Roman" w:cs="Times New Roman"/>
          <w:sz w:val="24"/>
          <w:szCs w:val="24"/>
          <w:lang w:val="en-US"/>
          <w:rPrChange w:id="1015" w:author="Microsoft Office User" w:date="2019-10-30T11:35:00Z">
            <w:rPr>
              <w:rFonts w:ascii="Times New Roman" w:hAnsi="Times New Roman" w:cs="Times New Roman"/>
              <w:sz w:val="24"/>
              <w:szCs w:val="24"/>
              <w:lang w:val="en-US"/>
            </w:rPr>
          </w:rPrChange>
        </w:rPr>
        <w:t xml:space="preserve">as the main dependent variables. Three method variables were manipulated between participants: </w:t>
      </w:r>
      <w:r w:rsidRPr="000D46AE">
        <w:rPr>
          <w:rFonts w:ascii="Times New Roman" w:hAnsi="Times New Roman" w:cs="Times New Roman"/>
          <w:i/>
          <w:sz w:val="24"/>
          <w:szCs w:val="24"/>
          <w:lang w:val="en-US"/>
          <w:rPrChange w:id="1016" w:author="Microsoft Office User" w:date="2019-10-30T11:35:00Z">
            <w:rPr>
              <w:rFonts w:ascii="Times New Roman" w:hAnsi="Times New Roman" w:cs="Times New Roman"/>
              <w:i/>
              <w:sz w:val="24"/>
              <w:szCs w:val="24"/>
              <w:lang w:val="en-US"/>
            </w:rPr>
          </w:rPrChange>
        </w:rPr>
        <w:t>evaluative task order</w:t>
      </w:r>
      <w:r w:rsidRPr="000D46AE">
        <w:rPr>
          <w:rFonts w:ascii="Times New Roman" w:hAnsi="Times New Roman" w:cs="Times New Roman"/>
          <w:sz w:val="24"/>
          <w:szCs w:val="24"/>
          <w:lang w:val="en-US"/>
          <w:rPrChange w:id="1017" w:author="Microsoft Office User" w:date="2019-10-30T11:35:00Z">
            <w:rPr>
              <w:rFonts w:ascii="Times New Roman" w:hAnsi="Times New Roman" w:cs="Times New Roman"/>
              <w:sz w:val="24"/>
              <w:szCs w:val="24"/>
              <w:lang w:val="en-US"/>
            </w:rPr>
          </w:rPrChange>
        </w:rPr>
        <w:t xml:space="preserve"> (self-reports vs. IAT first), </w:t>
      </w:r>
      <w:r w:rsidRPr="000D46AE">
        <w:rPr>
          <w:rFonts w:ascii="Times New Roman" w:hAnsi="Times New Roman" w:cs="Times New Roman"/>
          <w:i/>
          <w:sz w:val="24"/>
          <w:szCs w:val="24"/>
          <w:lang w:val="en-US"/>
          <w:rPrChange w:id="1018" w:author="Microsoft Office User" w:date="2019-10-30T11:35:00Z">
            <w:rPr>
              <w:rFonts w:ascii="Times New Roman" w:hAnsi="Times New Roman" w:cs="Times New Roman"/>
              <w:i/>
              <w:sz w:val="24"/>
              <w:szCs w:val="24"/>
              <w:lang w:val="en-US"/>
            </w:rPr>
          </w:rPrChange>
        </w:rPr>
        <w:t>IAT block order</w:t>
      </w:r>
      <w:r w:rsidRPr="000D46AE">
        <w:rPr>
          <w:rFonts w:ascii="Times New Roman" w:hAnsi="Times New Roman" w:cs="Times New Roman"/>
          <w:sz w:val="24"/>
          <w:szCs w:val="24"/>
          <w:lang w:val="en-US"/>
          <w:rPrChange w:id="1019" w:author="Microsoft Office User" w:date="2019-10-30T11:35:00Z">
            <w:rPr>
              <w:rFonts w:ascii="Times New Roman" w:hAnsi="Times New Roman" w:cs="Times New Roman"/>
              <w:sz w:val="24"/>
              <w:szCs w:val="24"/>
              <w:lang w:val="en-US"/>
            </w:rPr>
          </w:rPrChange>
        </w:rPr>
        <w:t xml:space="preserve"> (learning [</w:t>
      </w:r>
      <w:r w:rsidR="00BF289C" w:rsidRPr="000D46AE">
        <w:rPr>
          <w:rFonts w:ascii="Times New Roman" w:hAnsi="Times New Roman" w:cs="Times New Roman"/>
          <w:sz w:val="24"/>
          <w:szCs w:val="24"/>
          <w:lang w:val="en-US"/>
          <w:rPrChange w:id="1020" w:author="Microsoft Office User" w:date="2019-10-30T11:35:00Z">
            <w:rPr>
              <w:rFonts w:ascii="Times New Roman" w:hAnsi="Times New Roman" w:cs="Times New Roman"/>
              <w:sz w:val="24"/>
              <w:szCs w:val="24"/>
              <w:lang w:val="en-US"/>
            </w:rPr>
          </w:rPrChange>
        </w:rPr>
        <w:t>acquisition</w:t>
      </w:r>
      <w:r w:rsidRPr="000D46AE">
        <w:rPr>
          <w:rFonts w:ascii="Times New Roman" w:hAnsi="Times New Roman" w:cs="Times New Roman"/>
          <w:sz w:val="24"/>
          <w:szCs w:val="24"/>
          <w:lang w:val="en-US"/>
          <w:rPrChange w:id="1021" w:author="Microsoft Office User" w:date="2019-10-30T11:35:00Z">
            <w:rPr>
              <w:rFonts w:ascii="Times New Roman" w:hAnsi="Times New Roman" w:cs="Times New Roman"/>
              <w:sz w:val="24"/>
              <w:szCs w:val="24"/>
              <w:lang w:val="en-US"/>
            </w:rPr>
          </w:rPrChange>
        </w:rPr>
        <w:t xml:space="preserve">] phase consistent vs. inconsistent first) and </w:t>
      </w:r>
      <w:r w:rsidRPr="000D46AE">
        <w:rPr>
          <w:rFonts w:ascii="Times New Roman" w:hAnsi="Times New Roman" w:cs="Times New Roman"/>
          <w:i/>
          <w:sz w:val="24"/>
          <w:szCs w:val="24"/>
          <w:lang w:val="en-US"/>
          <w:rPrChange w:id="1022" w:author="Microsoft Office User" w:date="2019-10-30T11:35:00Z">
            <w:rPr>
              <w:rFonts w:ascii="Times New Roman" w:hAnsi="Times New Roman" w:cs="Times New Roman"/>
              <w:i/>
              <w:sz w:val="24"/>
              <w:szCs w:val="24"/>
              <w:lang w:val="en-US"/>
            </w:rPr>
          </w:rPrChange>
        </w:rPr>
        <w:t>stimulus assignment</w:t>
      </w:r>
      <w:r w:rsidRPr="000D46AE">
        <w:rPr>
          <w:rFonts w:ascii="Times New Roman" w:hAnsi="Times New Roman" w:cs="Times New Roman"/>
          <w:sz w:val="24"/>
          <w:szCs w:val="24"/>
          <w:lang w:val="en-US"/>
          <w:rPrChange w:id="1023" w:author="Microsoft Office User" w:date="2019-10-30T11:35:00Z">
            <w:rPr>
              <w:rFonts w:ascii="Times New Roman" w:hAnsi="Times New Roman" w:cs="Times New Roman"/>
              <w:sz w:val="24"/>
              <w:szCs w:val="24"/>
              <w:lang w:val="en-US"/>
            </w:rPr>
          </w:rPrChange>
        </w:rPr>
        <w:t xml:space="preserve"> (which </w:t>
      </w:r>
      <w:r w:rsidR="00180DA2" w:rsidRPr="000D46AE">
        <w:rPr>
          <w:rFonts w:ascii="Times New Roman" w:hAnsi="Times New Roman" w:cs="Times New Roman"/>
          <w:sz w:val="24"/>
          <w:szCs w:val="24"/>
          <w:lang w:val="en-US"/>
          <w:rPrChange w:id="1024" w:author="Microsoft Office User" w:date="2019-10-30T11:35:00Z">
            <w:rPr>
              <w:rFonts w:ascii="Times New Roman" w:hAnsi="Times New Roman" w:cs="Times New Roman"/>
              <w:sz w:val="24"/>
              <w:szCs w:val="24"/>
              <w:lang w:val="en-US"/>
            </w:rPr>
          </w:rPrChange>
        </w:rPr>
        <w:t xml:space="preserve">target object </w:t>
      </w:r>
      <w:r w:rsidRPr="000D46AE">
        <w:rPr>
          <w:rFonts w:ascii="Times New Roman" w:hAnsi="Times New Roman" w:cs="Times New Roman"/>
          <w:sz w:val="24"/>
          <w:szCs w:val="24"/>
          <w:lang w:val="en-US"/>
          <w:rPrChange w:id="1025" w:author="Microsoft Office User" w:date="2019-10-30T11:35:00Z">
            <w:rPr>
              <w:rFonts w:ascii="Times New Roman" w:hAnsi="Times New Roman" w:cs="Times New Roman"/>
              <w:sz w:val="24"/>
              <w:szCs w:val="24"/>
              <w:lang w:val="en-US"/>
            </w:rPr>
          </w:rPrChange>
        </w:rPr>
        <w:t xml:space="preserve">appeared in the same color as positive or negative </w:t>
      </w:r>
      <w:r w:rsidR="00180DA2" w:rsidRPr="000D46AE">
        <w:rPr>
          <w:rFonts w:ascii="Times New Roman" w:hAnsi="Times New Roman" w:cs="Times New Roman"/>
          <w:sz w:val="24"/>
          <w:szCs w:val="24"/>
          <w:lang w:val="en-US"/>
          <w:rPrChange w:id="1026" w:author="Microsoft Office User" w:date="2019-10-30T11:35:00Z">
            <w:rPr>
              <w:rFonts w:ascii="Times New Roman" w:hAnsi="Times New Roman" w:cs="Times New Roman"/>
              <w:sz w:val="24"/>
              <w:szCs w:val="24"/>
              <w:lang w:val="en-US"/>
            </w:rPr>
          </w:rPrChange>
        </w:rPr>
        <w:t>source objects</w:t>
      </w:r>
      <w:r w:rsidRPr="000D46AE">
        <w:rPr>
          <w:rFonts w:ascii="Times New Roman" w:hAnsi="Times New Roman" w:cs="Times New Roman"/>
          <w:sz w:val="24"/>
          <w:szCs w:val="24"/>
          <w:lang w:val="en-US"/>
          <w:rPrChange w:id="1027" w:author="Microsoft Office User" w:date="2019-10-30T11:35:00Z">
            <w:rPr>
              <w:rFonts w:ascii="Times New Roman" w:hAnsi="Times New Roman" w:cs="Times New Roman"/>
              <w:sz w:val="24"/>
              <w:szCs w:val="24"/>
              <w:lang w:val="en-US"/>
            </w:rPr>
          </w:rPrChange>
        </w:rPr>
        <w:t>). The sample size was determined prior to data collection</w:t>
      </w:r>
      <w:r w:rsidR="009C6E9B" w:rsidRPr="000D46AE">
        <w:rPr>
          <w:rFonts w:ascii="Times New Roman" w:hAnsi="Times New Roman" w:cs="Times New Roman"/>
          <w:sz w:val="24"/>
          <w:szCs w:val="24"/>
          <w:lang w:val="en-US"/>
          <w:rPrChange w:id="1028" w:author="Microsoft Office User" w:date="2019-10-30T11:35:00Z">
            <w:rPr>
              <w:rFonts w:ascii="Times New Roman" w:hAnsi="Times New Roman" w:cs="Times New Roman"/>
              <w:sz w:val="24"/>
              <w:szCs w:val="24"/>
              <w:lang w:val="en-US"/>
            </w:rPr>
          </w:rPrChange>
        </w:rPr>
        <w:t xml:space="preserve"> on the basis of a power analysis</w:t>
      </w:r>
      <w:r w:rsidRPr="000D46AE">
        <w:rPr>
          <w:rFonts w:ascii="Times New Roman" w:hAnsi="Times New Roman" w:cs="Times New Roman"/>
          <w:sz w:val="24"/>
          <w:szCs w:val="24"/>
          <w:lang w:val="en-US"/>
          <w:rPrChange w:id="1029" w:author="Microsoft Office User" w:date="2019-10-30T11:35:00Z">
            <w:rPr>
              <w:rFonts w:ascii="Times New Roman" w:hAnsi="Times New Roman" w:cs="Times New Roman"/>
              <w:sz w:val="24"/>
              <w:szCs w:val="24"/>
              <w:lang w:val="en-US"/>
            </w:rPr>
          </w:rPrChange>
        </w:rPr>
        <w:t>. We stopped data-collection when 114 participants had completed all measures of the experiment to ensure that we would have sufficient statistical power to detect medium eff</w:t>
      </w:r>
      <w:r w:rsidR="009E13CE" w:rsidRPr="000D46AE">
        <w:rPr>
          <w:rFonts w:ascii="Times New Roman" w:hAnsi="Times New Roman" w:cs="Times New Roman"/>
          <w:sz w:val="24"/>
          <w:szCs w:val="24"/>
          <w:lang w:val="en-US"/>
          <w:rPrChange w:id="1030" w:author="Microsoft Office User" w:date="2019-10-30T11:35:00Z">
            <w:rPr>
              <w:rFonts w:ascii="Times New Roman" w:hAnsi="Times New Roman" w:cs="Times New Roman"/>
              <w:sz w:val="24"/>
              <w:szCs w:val="24"/>
              <w:lang w:val="en-US"/>
            </w:rPr>
          </w:rPrChange>
        </w:rPr>
        <w:t>ects (</w:t>
      </w:r>
      <w:r w:rsidR="007A7BA1" w:rsidRPr="000D46AE">
        <w:rPr>
          <w:rFonts w:ascii="Times New Roman" w:hAnsi="Times New Roman" w:cs="Times New Roman"/>
          <w:sz w:val="24"/>
          <w:szCs w:val="24"/>
          <w:lang w:val="en-US"/>
          <w:rPrChange w:id="1031" w:author="Microsoft Office User" w:date="2019-10-30T11:35:00Z">
            <w:rPr>
              <w:rFonts w:ascii="Times New Roman" w:hAnsi="Times New Roman" w:cs="Times New Roman"/>
              <w:sz w:val="24"/>
              <w:szCs w:val="24"/>
              <w:lang w:val="en-US"/>
            </w:rPr>
          </w:rPrChange>
        </w:rPr>
        <w:t xml:space="preserve">planned sample size after exclusions = 110 </w:t>
      </w:r>
      <w:r w:rsidR="00AB24EB" w:rsidRPr="000D46AE">
        <w:rPr>
          <w:rFonts w:ascii="Times New Roman" w:hAnsi="Times New Roman" w:cs="Times New Roman"/>
          <w:sz w:val="24"/>
          <w:szCs w:val="24"/>
          <w:lang w:val="en-US"/>
          <w:rPrChange w:id="1032" w:author="Microsoft Office User" w:date="2019-10-30T11:35:00Z">
            <w:rPr>
              <w:rFonts w:ascii="Times New Roman" w:hAnsi="Times New Roman" w:cs="Times New Roman"/>
              <w:sz w:val="24"/>
              <w:szCs w:val="24"/>
              <w:lang w:val="en-US"/>
            </w:rPr>
          </w:rPrChange>
        </w:rPr>
        <w:t xml:space="preserve">which </w:t>
      </w:r>
      <w:r w:rsidR="007A7BA1" w:rsidRPr="000D46AE">
        <w:rPr>
          <w:rFonts w:ascii="Times New Roman" w:hAnsi="Times New Roman" w:cs="Times New Roman"/>
          <w:sz w:val="24"/>
          <w:szCs w:val="24"/>
          <w:lang w:val="en-US"/>
          <w:rPrChange w:id="1033" w:author="Microsoft Office User" w:date="2019-10-30T11:35:00Z">
            <w:rPr>
              <w:rFonts w:ascii="Times New Roman" w:hAnsi="Times New Roman" w:cs="Times New Roman"/>
              <w:sz w:val="24"/>
              <w:szCs w:val="24"/>
              <w:lang w:val="en-US"/>
            </w:rPr>
          </w:rPrChange>
        </w:rPr>
        <w:t xml:space="preserve">gives </w:t>
      </w:r>
      <w:r w:rsidRPr="000D46AE">
        <w:rPr>
          <w:rFonts w:ascii="Times New Roman" w:hAnsi="Times New Roman" w:cs="Times New Roman"/>
          <w:sz w:val="24"/>
          <w:szCs w:val="24"/>
          <w:lang w:val="en-US"/>
          <w:rPrChange w:id="1034" w:author="Microsoft Office User" w:date="2019-10-30T11:35:00Z">
            <w:rPr>
              <w:rFonts w:ascii="Times New Roman" w:hAnsi="Times New Roman" w:cs="Times New Roman"/>
              <w:sz w:val="24"/>
              <w:szCs w:val="24"/>
              <w:lang w:val="en-US"/>
            </w:rPr>
          </w:rPrChange>
        </w:rPr>
        <w:t>power = 0.80 to find a</w:t>
      </w:r>
      <w:r w:rsidR="00F03520" w:rsidRPr="000D46AE">
        <w:rPr>
          <w:rFonts w:ascii="Times New Roman" w:hAnsi="Times New Roman" w:cs="Times New Roman"/>
          <w:sz w:val="24"/>
          <w:szCs w:val="24"/>
          <w:lang w:val="en-US"/>
          <w:rPrChange w:id="1035" w:author="Microsoft Office User" w:date="2019-10-30T11:35:00Z">
            <w:rPr>
              <w:rFonts w:ascii="Times New Roman" w:hAnsi="Times New Roman" w:cs="Times New Roman"/>
              <w:sz w:val="24"/>
              <w:szCs w:val="24"/>
              <w:lang w:val="en-US"/>
            </w:rPr>
          </w:rPrChange>
        </w:rPr>
        <w:t>n</w:t>
      </w:r>
      <w:r w:rsidRPr="000D46AE">
        <w:rPr>
          <w:rFonts w:ascii="Times New Roman" w:hAnsi="Times New Roman" w:cs="Times New Roman"/>
          <w:sz w:val="24"/>
          <w:szCs w:val="24"/>
          <w:lang w:val="en-US"/>
          <w:rPrChange w:id="1036" w:author="Microsoft Office User" w:date="2019-10-30T11:35:00Z">
            <w:rPr>
              <w:rFonts w:ascii="Times New Roman" w:hAnsi="Times New Roman" w:cs="Times New Roman"/>
              <w:sz w:val="24"/>
              <w:szCs w:val="24"/>
              <w:lang w:val="en-US"/>
            </w:rPr>
          </w:rPrChange>
        </w:rPr>
        <w:t xml:space="preserve"> effect </w:t>
      </w:r>
      <w:r w:rsidR="00AB24EB" w:rsidRPr="000D46AE">
        <w:rPr>
          <w:rFonts w:ascii="Times New Roman" w:hAnsi="Times New Roman" w:cs="Times New Roman"/>
          <w:sz w:val="24"/>
          <w:szCs w:val="24"/>
          <w:lang w:val="en-US"/>
          <w:rPrChange w:id="1037" w:author="Microsoft Office User" w:date="2019-10-30T11:35:00Z">
            <w:rPr>
              <w:rFonts w:ascii="Times New Roman" w:hAnsi="Times New Roman" w:cs="Times New Roman"/>
              <w:sz w:val="24"/>
              <w:szCs w:val="24"/>
              <w:lang w:val="en-US"/>
            </w:rPr>
          </w:rPrChange>
        </w:rPr>
        <w:t xml:space="preserve">size </w:t>
      </w:r>
      <w:r w:rsidRPr="000D46AE">
        <w:rPr>
          <w:rFonts w:ascii="Times New Roman" w:hAnsi="Times New Roman" w:cs="Times New Roman"/>
          <w:sz w:val="24"/>
          <w:szCs w:val="24"/>
          <w:lang w:val="en-US"/>
          <w:rPrChange w:id="1038" w:author="Microsoft Office User" w:date="2019-10-30T11:35:00Z">
            <w:rPr>
              <w:rFonts w:ascii="Times New Roman" w:hAnsi="Times New Roman" w:cs="Times New Roman"/>
              <w:sz w:val="24"/>
              <w:szCs w:val="24"/>
              <w:lang w:val="en-US"/>
            </w:rPr>
          </w:rPrChange>
        </w:rPr>
        <w:t xml:space="preserve">of </w:t>
      </w:r>
      <w:r w:rsidRPr="000D46AE">
        <w:rPr>
          <w:rFonts w:ascii="Times New Roman" w:hAnsi="Times New Roman" w:cs="Times New Roman"/>
          <w:i/>
          <w:sz w:val="24"/>
          <w:szCs w:val="24"/>
          <w:lang w:val="en-US"/>
          <w:rPrChange w:id="1039" w:author="Microsoft Office User" w:date="2019-10-30T11:35:00Z">
            <w:rPr>
              <w:rFonts w:ascii="Times New Roman" w:hAnsi="Times New Roman" w:cs="Times New Roman"/>
              <w:i/>
              <w:sz w:val="24"/>
              <w:szCs w:val="24"/>
              <w:lang w:val="en-US"/>
            </w:rPr>
          </w:rPrChange>
        </w:rPr>
        <w:t>d</w:t>
      </w:r>
      <w:r w:rsidRPr="000D46AE">
        <w:rPr>
          <w:rFonts w:ascii="Times New Roman" w:hAnsi="Times New Roman" w:cs="Times New Roman"/>
          <w:sz w:val="24"/>
          <w:szCs w:val="24"/>
          <w:lang w:val="en-US"/>
          <w:rPrChange w:id="1040" w:author="Microsoft Office User" w:date="2019-10-30T11:35:00Z">
            <w:rPr>
              <w:rFonts w:ascii="Times New Roman" w:hAnsi="Times New Roman" w:cs="Times New Roman"/>
              <w:sz w:val="24"/>
              <w:szCs w:val="24"/>
              <w:lang w:val="en-US"/>
            </w:rPr>
          </w:rPrChange>
        </w:rPr>
        <w:t xml:space="preserve"> = 0.</w:t>
      </w:r>
      <w:r w:rsidR="007A7BA1" w:rsidRPr="000D46AE">
        <w:rPr>
          <w:rFonts w:ascii="Times New Roman" w:hAnsi="Times New Roman" w:cs="Times New Roman"/>
          <w:sz w:val="24"/>
          <w:szCs w:val="24"/>
          <w:lang w:val="en-US"/>
          <w:rPrChange w:id="1041" w:author="Microsoft Office User" w:date="2019-10-30T11:35:00Z">
            <w:rPr>
              <w:rFonts w:ascii="Times New Roman" w:hAnsi="Times New Roman" w:cs="Times New Roman"/>
              <w:sz w:val="24"/>
              <w:szCs w:val="24"/>
              <w:lang w:val="en-US"/>
            </w:rPr>
          </w:rPrChange>
        </w:rPr>
        <w:t xml:space="preserve">47 </w:t>
      </w:r>
      <w:r w:rsidRPr="000D46AE">
        <w:rPr>
          <w:rFonts w:ascii="Times New Roman" w:hAnsi="Times New Roman" w:cs="Times New Roman"/>
          <w:sz w:val="24"/>
          <w:szCs w:val="24"/>
          <w:lang w:val="en-US"/>
          <w:rPrChange w:id="1042" w:author="Microsoft Office User" w:date="2019-10-30T11:35:00Z">
            <w:rPr>
              <w:rFonts w:ascii="Times New Roman" w:hAnsi="Times New Roman" w:cs="Times New Roman"/>
              <w:sz w:val="24"/>
              <w:szCs w:val="24"/>
              <w:lang w:val="en-US"/>
            </w:rPr>
          </w:rPrChange>
        </w:rPr>
        <w:t>at alpha = 0.</w:t>
      </w:r>
      <w:r w:rsidR="006D04BF" w:rsidRPr="000D46AE">
        <w:rPr>
          <w:rFonts w:ascii="Times New Roman" w:hAnsi="Times New Roman" w:cs="Times New Roman"/>
          <w:sz w:val="24"/>
          <w:szCs w:val="24"/>
          <w:lang w:val="en-US"/>
          <w:rPrChange w:id="1043" w:author="Microsoft Office User" w:date="2019-10-30T11:35:00Z">
            <w:rPr>
              <w:rFonts w:ascii="Times New Roman" w:hAnsi="Times New Roman" w:cs="Times New Roman"/>
              <w:sz w:val="24"/>
              <w:szCs w:val="24"/>
              <w:lang w:val="en-US"/>
            </w:rPr>
          </w:rPrChange>
        </w:rPr>
        <w:t>0</w:t>
      </w:r>
      <w:r w:rsidRPr="000D46AE">
        <w:rPr>
          <w:rFonts w:ascii="Times New Roman" w:hAnsi="Times New Roman" w:cs="Times New Roman"/>
          <w:sz w:val="24"/>
          <w:szCs w:val="24"/>
          <w:lang w:val="en-US"/>
          <w:rPrChange w:id="1044" w:author="Microsoft Office User" w:date="2019-10-30T11:35:00Z">
            <w:rPr>
              <w:rFonts w:ascii="Times New Roman" w:hAnsi="Times New Roman" w:cs="Times New Roman"/>
              <w:sz w:val="24"/>
              <w:szCs w:val="24"/>
              <w:lang w:val="en-US"/>
            </w:rPr>
          </w:rPrChange>
        </w:rPr>
        <w:t>5</w:t>
      </w:r>
      <w:r w:rsidR="00F03520" w:rsidRPr="000D46AE">
        <w:rPr>
          <w:rFonts w:ascii="Times New Roman" w:hAnsi="Times New Roman" w:cs="Times New Roman"/>
          <w:sz w:val="24"/>
          <w:szCs w:val="24"/>
          <w:lang w:val="en-US"/>
          <w:rPrChange w:id="1045" w:author="Microsoft Office User" w:date="2019-10-30T11:35:00Z">
            <w:rPr>
              <w:rFonts w:ascii="Times New Roman" w:hAnsi="Times New Roman" w:cs="Times New Roman"/>
              <w:sz w:val="24"/>
              <w:szCs w:val="24"/>
              <w:lang w:val="en-US"/>
            </w:rPr>
          </w:rPrChange>
        </w:rPr>
        <w:t xml:space="preserve">, two-tailed; or power = 0.95 to find an effect size of </w:t>
      </w:r>
      <w:r w:rsidR="00F03520" w:rsidRPr="000D46AE">
        <w:rPr>
          <w:rFonts w:ascii="Times New Roman" w:hAnsi="Times New Roman" w:cs="Times New Roman"/>
          <w:i/>
          <w:sz w:val="24"/>
          <w:szCs w:val="24"/>
          <w:lang w:val="en-US"/>
          <w:rPrChange w:id="1046" w:author="Microsoft Office User" w:date="2019-10-30T11:35:00Z">
            <w:rPr>
              <w:rFonts w:ascii="Times New Roman" w:hAnsi="Times New Roman" w:cs="Times New Roman"/>
              <w:i/>
              <w:sz w:val="24"/>
              <w:szCs w:val="24"/>
              <w:lang w:val="en-US"/>
            </w:rPr>
          </w:rPrChange>
        </w:rPr>
        <w:t>d</w:t>
      </w:r>
      <w:r w:rsidR="00F03520" w:rsidRPr="000D46AE">
        <w:rPr>
          <w:rFonts w:ascii="Times New Roman" w:hAnsi="Times New Roman" w:cs="Times New Roman"/>
          <w:sz w:val="24"/>
          <w:szCs w:val="24"/>
          <w:lang w:val="en-US"/>
          <w:rPrChange w:id="1047" w:author="Microsoft Office User" w:date="2019-10-30T11:35:00Z">
            <w:rPr>
              <w:rFonts w:ascii="Times New Roman" w:hAnsi="Times New Roman" w:cs="Times New Roman"/>
              <w:sz w:val="24"/>
              <w:szCs w:val="24"/>
              <w:lang w:val="en-US"/>
            </w:rPr>
          </w:rPrChange>
        </w:rPr>
        <w:t xml:space="preserve"> = .63</w:t>
      </w:r>
      <w:r w:rsidRPr="000D46AE">
        <w:rPr>
          <w:rFonts w:ascii="Times New Roman" w:hAnsi="Times New Roman" w:cs="Times New Roman"/>
          <w:sz w:val="24"/>
          <w:szCs w:val="24"/>
          <w:lang w:val="en-US"/>
          <w:rPrChange w:id="1048" w:author="Microsoft Office User" w:date="2019-10-30T11:35:00Z">
            <w:rPr>
              <w:rFonts w:ascii="Times New Roman" w:hAnsi="Times New Roman" w:cs="Times New Roman"/>
              <w:sz w:val="24"/>
              <w:szCs w:val="24"/>
              <w:lang w:val="en-US"/>
            </w:rPr>
          </w:rPrChange>
        </w:rPr>
        <w:t xml:space="preserve">). Note that </w:t>
      </w:r>
      <w:r w:rsidR="008F1E84" w:rsidRPr="000D46AE">
        <w:rPr>
          <w:rFonts w:ascii="Times New Roman" w:hAnsi="Times New Roman" w:cs="Times New Roman"/>
          <w:sz w:val="24"/>
          <w:szCs w:val="24"/>
          <w:lang w:val="en-US"/>
          <w:rPrChange w:id="1049" w:author="Microsoft Office User" w:date="2019-10-30T11:35:00Z">
            <w:rPr>
              <w:rFonts w:ascii="Times New Roman" w:hAnsi="Times New Roman" w:cs="Times New Roman"/>
              <w:sz w:val="24"/>
              <w:szCs w:val="24"/>
              <w:lang w:val="en-US"/>
            </w:rPr>
          </w:rPrChange>
        </w:rPr>
        <w:t xml:space="preserve">a similar analytic strategy </w:t>
      </w:r>
      <w:r w:rsidR="00BF289C" w:rsidRPr="000D46AE">
        <w:rPr>
          <w:rFonts w:ascii="Times New Roman" w:hAnsi="Times New Roman" w:cs="Times New Roman"/>
          <w:sz w:val="24"/>
          <w:szCs w:val="24"/>
          <w:lang w:val="en-US"/>
          <w:rPrChange w:id="1050" w:author="Microsoft Office User" w:date="2019-10-30T11:35:00Z">
            <w:rPr>
              <w:rFonts w:ascii="Times New Roman" w:hAnsi="Times New Roman" w:cs="Times New Roman"/>
              <w:sz w:val="24"/>
              <w:szCs w:val="24"/>
              <w:lang w:val="en-US"/>
            </w:rPr>
          </w:rPrChange>
        </w:rPr>
        <w:t>was used in Experiments 1-8</w:t>
      </w:r>
      <w:r w:rsidR="008F1E84" w:rsidRPr="000D46AE">
        <w:rPr>
          <w:rFonts w:ascii="Times New Roman" w:hAnsi="Times New Roman" w:cs="Times New Roman"/>
          <w:sz w:val="24"/>
          <w:szCs w:val="24"/>
          <w:lang w:val="en-US"/>
          <w:rPrChange w:id="1051" w:author="Microsoft Office User" w:date="2019-10-30T11:35:00Z">
            <w:rPr>
              <w:rFonts w:ascii="Times New Roman" w:hAnsi="Times New Roman" w:cs="Times New Roman"/>
              <w:sz w:val="24"/>
              <w:szCs w:val="24"/>
              <w:lang w:val="en-US"/>
            </w:rPr>
          </w:rPrChange>
        </w:rPr>
        <w:t xml:space="preserve"> and </w:t>
      </w:r>
      <w:r w:rsidR="008411A9" w:rsidRPr="000D46AE">
        <w:rPr>
          <w:rFonts w:ascii="Times New Roman" w:hAnsi="Times New Roman" w:cs="Times New Roman"/>
          <w:sz w:val="24"/>
          <w:szCs w:val="24"/>
          <w:lang w:val="en-US"/>
          <w:rPrChange w:id="1052" w:author="Microsoft Office User" w:date="2019-10-30T11:35:00Z">
            <w:rPr>
              <w:rFonts w:ascii="Times New Roman" w:hAnsi="Times New Roman" w:cs="Times New Roman"/>
              <w:sz w:val="24"/>
              <w:szCs w:val="24"/>
              <w:lang w:val="en-US"/>
            </w:rPr>
          </w:rPrChange>
        </w:rPr>
        <w:t xml:space="preserve">planned </w:t>
      </w:r>
      <w:r w:rsidR="00AB24EB" w:rsidRPr="000D46AE">
        <w:rPr>
          <w:rFonts w:ascii="Times New Roman" w:hAnsi="Times New Roman" w:cs="Times New Roman"/>
          <w:sz w:val="24"/>
          <w:szCs w:val="24"/>
          <w:lang w:val="en-US"/>
          <w:rPrChange w:id="1053" w:author="Microsoft Office User" w:date="2019-10-30T11:35:00Z">
            <w:rPr>
              <w:rFonts w:ascii="Times New Roman" w:hAnsi="Times New Roman" w:cs="Times New Roman"/>
              <w:sz w:val="24"/>
              <w:szCs w:val="24"/>
              <w:lang w:val="en-US"/>
            </w:rPr>
          </w:rPrChange>
        </w:rPr>
        <w:t xml:space="preserve">sample sizes </w:t>
      </w:r>
      <w:r w:rsidR="008F1E84" w:rsidRPr="000D46AE">
        <w:rPr>
          <w:rFonts w:ascii="Times New Roman" w:hAnsi="Times New Roman" w:cs="Times New Roman"/>
          <w:sz w:val="24"/>
          <w:szCs w:val="24"/>
          <w:lang w:val="en-US"/>
          <w:rPrChange w:id="1054" w:author="Microsoft Office User" w:date="2019-10-30T11:35:00Z">
            <w:rPr>
              <w:rFonts w:ascii="Times New Roman" w:hAnsi="Times New Roman" w:cs="Times New Roman"/>
              <w:sz w:val="24"/>
              <w:szCs w:val="24"/>
              <w:lang w:val="en-US"/>
            </w:rPr>
          </w:rPrChange>
        </w:rPr>
        <w:t xml:space="preserve">were </w:t>
      </w:r>
      <w:r w:rsidR="008411A9" w:rsidRPr="000D46AE">
        <w:rPr>
          <w:rFonts w:ascii="Times New Roman" w:hAnsi="Times New Roman" w:cs="Times New Roman"/>
          <w:sz w:val="24"/>
          <w:szCs w:val="24"/>
          <w:lang w:val="en-US"/>
          <w:rPrChange w:id="1055" w:author="Microsoft Office User" w:date="2019-10-30T11:35:00Z">
            <w:rPr>
              <w:rFonts w:ascii="Times New Roman" w:hAnsi="Times New Roman" w:cs="Times New Roman"/>
              <w:sz w:val="24"/>
              <w:szCs w:val="24"/>
              <w:lang w:val="en-US"/>
            </w:rPr>
          </w:rPrChange>
        </w:rPr>
        <w:t xml:space="preserve">therefore </w:t>
      </w:r>
      <w:r w:rsidR="00AB24EB" w:rsidRPr="000D46AE">
        <w:rPr>
          <w:rFonts w:ascii="Times New Roman" w:hAnsi="Times New Roman" w:cs="Times New Roman"/>
          <w:sz w:val="24"/>
          <w:szCs w:val="24"/>
          <w:lang w:val="en-US"/>
          <w:rPrChange w:id="1056" w:author="Microsoft Office User" w:date="2019-10-30T11:35:00Z">
            <w:rPr>
              <w:rFonts w:ascii="Times New Roman" w:hAnsi="Times New Roman" w:cs="Times New Roman"/>
              <w:sz w:val="24"/>
              <w:szCs w:val="24"/>
              <w:lang w:val="en-US"/>
            </w:rPr>
          </w:rPrChange>
        </w:rPr>
        <w:t>similar</w:t>
      </w:r>
      <w:r w:rsidR="007A7BA1" w:rsidRPr="000D46AE">
        <w:rPr>
          <w:rFonts w:ascii="Times New Roman" w:hAnsi="Times New Roman" w:cs="Times New Roman"/>
          <w:sz w:val="24"/>
          <w:szCs w:val="24"/>
          <w:lang w:val="en-US"/>
          <w:rPrChange w:id="1057" w:author="Microsoft Office User" w:date="2019-10-30T11:35:00Z">
            <w:rPr>
              <w:rFonts w:ascii="Times New Roman" w:hAnsi="Times New Roman" w:cs="Times New Roman"/>
              <w:sz w:val="24"/>
              <w:szCs w:val="24"/>
              <w:lang w:val="en-US"/>
            </w:rPr>
          </w:rPrChange>
        </w:rPr>
        <w:t xml:space="preserve"> (excepted where noted)</w:t>
      </w:r>
      <w:r w:rsidR="008F1E84" w:rsidRPr="000D46AE">
        <w:rPr>
          <w:rFonts w:ascii="Times New Roman" w:hAnsi="Times New Roman" w:cs="Times New Roman"/>
          <w:sz w:val="24"/>
          <w:szCs w:val="24"/>
          <w:lang w:val="en-US"/>
          <w:rPrChange w:id="1058" w:author="Microsoft Office User" w:date="2019-10-30T11:35:00Z">
            <w:rPr>
              <w:rFonts w:ascii="Times New Roman" w:hAnsi="Times New Roman" w:cs="Times New Roman"/>
              <w:sz w:val="24"/>
              <w:szCs w:val="24"/>
              <w:lang w:val="en-US"/>
            </w:rPr>
          </w:rPrChange>
        </w:rPr>
        <w:t>. T</w:t>
      </w:r>
      <w:r w:rsidRPr="000D46AE">
        <w:rPr>
          <w:rFonts w:ascii="Times New Roman" w:hAnsi="Times New Roman" w:cs="Times New Roman"/>
          <w:sz w:val="24"/>
          <w:szCs w:val="24"/>
          <w:lang w:val="en-US"/>
          <w:rPrChange w:id="1059" w:author="Microsoft Office User" w:date="2019-10-30T11:35:00Z">
            <w:rPr>
              <w:rFonts w:ascii="Times New Roman" w:hAnsi="Times New Roman" w:cs="Times New Roman"/>
              <w:sz w:val="24"/>
              <w:szCs w:val="24"/>
              <w:lang w:val="en-US"/>
            </w:rPr>
          </w:rPrChange>
        </w:rPr>
        <w:t>he study designs</w:t>
      </w:r>
      <w:r w:rsidR="00866089" w:rsidRPr="000D46AE">
        <w:rPr>
          <w:rFonts w:ascii="Times New Roman" w:hAnsi="Times New Roman" w:cs="Times New Roman"/>
          <w:sz w:val="24"/>
          <w:szCs w:val="24"/>
          <w:lang w:val="en-US"/>
          <w:rPrChange w:id="1060" w:author="Microsoft Office User" w:date="2019-10-30T11:35:00Z">
            <w:rPr>
              <w:rFonts w:ascii="Times New Roman" w:hAnsi="Times New Roman" w:cs="Times New Roman"/>
              <w:sz w:val="24"/>
              <w:szCs w:val="24"/>
              <w:lang w:val="en-US"/>
            </w:rPr>
          </w:rPrChange>
        </w:rPr>
        <w:t xml:space="preserve"> were pre-registered</w:t>
      </w:r>
      <w:r w:rsidRPr="000D46AE">
        <w:rPr>
          <w:rFonts w:ascii="Times New Roman" w:hAnsi="Times New Roman" w:cs="Times New Roman"/>
          <w:sz w:val="24"/>
          <w:szCs w:val="24"/>
          <w:lang w:val="en-US"/>
          <w:rPrChange w:id="1061" w:author="Microsoft Office User" w:date="2019-10-30T11:35:00Z">
            <w:rPr>
              <w:rFonts w:ascii="Times New Roman" w:hAnsi="Times New Roman" w:cs="Times New Roman"/>
              <w:sz w:val="24"/>
              <w:szCs w:val="24"/>
              <w:lang w:val="en-US"/>
            </w:rPr>
          </w:rPrChange>
        </w:rPr>
        <w:t xml:space="preserve">, </w:t>
      </w:r>
      <w:r w:rsidR="00866089" w:rsidRPr="000D46AE">
        <w:rPr>
          <w:rFonts w:ascii="Times New Roman" w:hAnsi="Times New Roman" w:cs="Times New Roman"/>
          <w:sz w:val="24"/>
          <w:szCs w:val="24"/>
          <w:lang w:val="en-US"/>
          <w:rPrChange w:id="1062" w:author="Microsoft Office User" w:date="2019-10-30T11:35:00Z">
            <w:rPr>
              <w:rFonts w:ascii="Times New Roman" w:hAnsi="Times New Roman" w:cs="Times New Roman"/>
              <w:sz w:val="24"/>
              <w:szCs w:val="24"/>
              <w:lang w:val="en-US"/>
            </w:rPr>
          </w:rPrChange>
        </w:rPr>
        <w:t xml:space="preserve">and are available, along with the </w:t>
      </w:r>
      <w:r w:rsidRPr="000D46AE">
        <w:rPr>
          <w:rFonts w:ascii="Times New Roman" w:hAnsi="Times New Roman" w:cs="Times New Roman"/>
          <w:sz w:val="24"/>
          <w:szCs w:val="24"/>
          <w:lang w:val="en-US"/>
          <w:rPrChange w:id="1063" w:author="Microsoft Office User" w:date="2019-10-30T11:35:00Z">
            <w:rPr>
              <w:rFonts w:ascii="Times New Roman" w:hAnsi="Times New Roman" w:cs="Times New Roman"/>
              <w:sz w:val="24"/>
              <w:szCs w:val="24"/>
              <w:lang w:val="en-US"/>
            </w:rPr>
          </w:rPrChange>
        </w:rPr>
        <w:t>raw data, and analytic plans for this and all other experiments on the Open Science Framework website (</w:t>
      </w:r>
      <w:r w:rsidR="00866089" w:rsidRPr="000D46AE">
        <w:rPr>
          <w:rFonts w:ascii="Times New Roman" w:hAnsi="Times New Roman" w:cs="Times New Roman"/>
          <w:sz w:val="24"/>
          <w:szCs w:val="24"/>
          <w:lang w:val="en-US"/>
          <w:rPrChange w:id="1064" w:author="Microsoft Office User" w:date="2019-10-30T11:35:00Z">
            <w:rPr>
              <w:rFonts w:ascii="Times New Roman" w:hAnsi="Times New Roman" w:cs="Times New Roman"/>
              <w:sz w:val="24"/>
              <w:szCs w:val="24"/>
              <w:lang w:val="en-US"/>
            </w:rPr>
          </w:rPrChange>
        </w:rPr>
        <w:t>https://osf.io/pqm9v/</w:t>
      </w:r>
      <w:r w:rsidR="001D3FB0" w:rsidRPr="000D46AE">
        <w:rPr>
          <w:rFonts w:ascii="Times New Roman" w:hAnsi="Times New Roman" w:cs="Times New Roman"/>
          <w:sz w:val="24"/>
          <w:szCs w:val="24"/>
          <w:lang w:val="en-US"/>
          <w:rPrChange w:id="1065" w:author="Microsoft Office User" w:date="2019-10-30T11:35:00Z">
            <w:rPr>
              <w:rFonts w:ascii="Times New Roman" w:hAnsi="Times New Roman" w:cs="Times New Roman"/>
              <w:sz w:val="24"/>
              <w:szCs w:val="24"/>
              <w:lang w:val="en-US"/>
            </w:rPr>
          </w:rPrChange>
        </w:rPr>
        <w:t xml:space="preserve">). We report all manipulations, </w:t>
      </w:r>
      <w:r w:rsidRPr="000D46AE">
        <w:rPr>
          <w:rFonts w:ascii="Times New Roman" w:hAnsi="Times New Roman" w:cs="Times New Roman"/>
          <w:sz w:val="24"/>
          <w:szCs w:val="24"/>
          <w:lang w:val="en-US"/>
          <w:rPrChange w:id="1066" w:author="Microsoft Office User" w:date="2019-10-30T11:35:00Z">
            <w:rPr>
              <w:rFonts w:ascii="Times New Roman" w:hAnsi="Times New Roman" w:cs="Times New Roman"/>
              <w:sz w:val="24"/>
              <w:szCs w:val="24"/>
              <w:lang w:val="en-US"/>
            </w:rPr>
          </w:rPrChange>
        </w:rPr>
        <w:t>measures</w:t>
      </w:r>
      <w:r w:rsidR="001D3FB0" w:rsidRPr="000D46AE">
        <w:rPr>
          <w:rFonts w:ascii="Times New Roman" w:hAnsi="Times New Roman" w:cs="Times New Roman"/>
          <w:sz w:val="24"/>
          <w:szCs w:val="24"/>
          <w:lang w:val="en-US"/>
          <w:rPrChange w:id="1067" w:author="Microsoft Office User" w:date="2019-10-30T11:35:00Z">
            <w:rPr>
              <w:rFonts w:ascii="Times New Roman" w:hAnsi="Times New Roman" w:cs="Times New Roman"/>
              <w:sz w:val="24"/>
              <w:szCs w:val="24"/>
              <w:lang w:val="en-US"/>
            </w:rPr>
          </w:rPrChange>
        </w:rPr>
        <w:t>, and studies run</w:t>
      </w:r>
      <w:r w:rsidRPr="000D46AE">
        <w:rPr>
          <w:rFonts w:ascii="Times New Roman" w:hAnsi="Times New Roman" w:cs="Times New Roman"/>
          <w:sz w:val="24"/>
          <w:szCs w:val="24"/>
          <w:lang w:val="en-US"/>
          <w:rPrChange w:id="1068" w:author="Microsoft Office User" w:date="2019-10-30T11:35:00Z">
            <w:rPr>
              <w:rFonts w:ascii="Times New Roman" w:hAnsi="Times New Roman" w:cs="Times New Roman"/>
              <w:sz w:val="24"/>
              <w:szCs w:val="24"/>
              <w:lang w:val="en-US"/>
            </w:rPr>
          </w:rPrChange>
        </w:rPr>
        <w:t xml:space="preserve">. All data were collected without intermittent data analysis. </w:t>
      </w:r>
    </w:p>
    <w:p w14:paraId="7D22BFB4" w14:textId="77777777" w:rsidR="00866089" w:rsidRPr="000D46AE" w:rsidRDefault="00866089" w:rsidP="00866089">
      <w:pPr>
        <w:spacing w:after="160" w:line="480" w:lineRule="auto"/>
        <w:rPr>
          <w:rFonts w:ascii="Times New Roman" w:hAnsi="Times New Roman" w:cs="Times New Roman"/>
          <w:b/>
          <w:sz w:val="24"/>
          <w:szCs w:val="24"/>
          <w:lang w:val="en-US"/>
          <w:rPrChange w:id="1069"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1070" w:author="Microsoft Office User" w:date="2019-10-30T11:35:00Z">
            <w:rPr>
              <w:rFonts w:ascii="Times New Roman" w:hAnsi="Times New Roman" w:cs="Times New Roman"/>
              <w:b/>
              <w:sz w:val="24"/>
              <w:szCs w:val="24"/>
              <w:lang w:val="en-US"/>
            </w:rPr>
          </w:rPrChange>
        </w:rPr>
        <w:t>Materials</w:t>
      </w:r>
    </w:p>
    <w:p w14:paraId="6C3BC2FC" w14:textId="047FF962" w:rsidR="00866089" w:rsidRPr="000D46AE" w:rsidRDefault="00866089" w:rsidP="00866089">
      <w:pPr>
        <w:spacing w:after="160" w:line="480" w:lineRule="auto"/>
        <w:ind w:firstLine="708"/>
        <w:rPr>
          <w:rFonts w:ascii="Times New Roman" w:hAnsi="Times New Roman" w:cs="Times New Roman"/>
          <w:b/>
          <w:sz w:val="24"/>
          <w:szCs w:val="24"/>
          <w:lang w:val="en-US"/>
          <w:rPrChange w:id="1071"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1072" w:author="Microsoft Office User" w:date="2019-10-30T11:35:00Z">
            <w:rPr>
              <w:rFonts w:ascii="Times New Roman" w:hAnsi="Times New Roman" w:cs="Times New Roman"/>
              <w:b/>
              <w:sz w:val="24"/>
              <w:szCs w:val="24"/>
              <w:lang w:val="en-US"/>
            </w:rPr>
          </w:rPrChange>
        </w:rPr>
        <w:t>Stimuli</w:t>
      </w:r>
      <w:r w:rsidRPr="000D46AE">
        <w:rPr>
          <w:rFonts w:ascii="Times New Roman" w:hAnsi="Times New Roman" w:cs="Times New Roman"/>
          <w:sz w:val="24"/>
          <w:szCs w:val="24"/>
          <w:lang w:val="en-US"/>
          <w:rPrChange w:id="1073" w:author="Microsoft Office User" w:date="2019-10-30T11:35:00Z">
            <w:rPr>
              <w:rFonts w:ascii="Times New Roman" w:hAnsi="Times New Roman" w:cs="Times New Roman"/>
              <w:sz w:val="24"/>
              <w:szCs w:val="24"/>
              <w:lang w:val="en-US"/>
            </w:rPr>
          </w:rPrChange>
        </w:rPr>
        <w:t xml:space="preserve">. Two nonsense words </w:t>
      </w:r>
      <w:r w:rsidR="00AD7E98" w:rsidRPr="000D46AE">
        <w:rPr>
          <w:rFonts w:ascii="Times New Roman" w:hAnsi="Times New Roman" w:cs="Times New Roman"/>
          <w:sz w:val="24"/>
          <w:szCs w:val="24"/>
          <w:lang w:val="en-US"/>
          <w:rPrChange w:id="1074" w:author="Microsoft Office User" w:date="2019-10-30T11:35:00Z">
            <w:rPr>
              <w:rFonts w:ascii="Times New Roman" w:hAnsi="Times New Roman" w:cs="Times New Roman"/>
              <w:sz w:val="24"/>
              <w:szCs w:val="24"/>
              <w:lang w:val="en-US"/>
            </w:rPr>
          </w:rPrChange>
        </w:rPr>
        <w:t>(Morag and Struan) served as</w:t>
      </w:r>
      <w:r w:rsidR="00CA3E29" w:rsidRPr="000D46AE">
        <w:rPr>
          <w:rFonts w:ascii="Times New Roman" w:hAnsi="Times New Roman" w:cs="Times New Roman"/>
          <w:sz w:val="24"/>
          <w:szCs w:val="24"/>
          <w:lang w:val="en-US"/>
          <w:rPrChange w:id="1075" w:author="Microsoft Office User" w:date="2019-10-30T11:35:00Z">
            <w:rPr>
              <w:rFonts w:ascii="Times New Roman" w:hAnsi="Times New Roman" w:cs="Times New Roman"/>
              <w:sz w:val="24"/>
              <w:szCs w:val="24"/>
              <w:lang w:val="en-US"/>
            </w:rPr>
          </w:rPrChange>
        </w:rPr>
        <w:t xml:space="preserve"> </w:t>
      </w:r>
      <w:r w:rsidR="00180DA2" w:rsidRPr="000D46AE">
        <w:rPr>
          <w:rFonts w:ascii="Times New Roman" w:hAnsi="Times New Roman" w:cs="Times New Roman"/>
          <w:sz w:val="24"/>
          <w:szCs w:val="24"/>
          <w:lang w:val="en-US"/>
          <w:rPrChange w:id="1076" w:author="Microsoft Office User" w:date="2019-10-30T11:35:00Z">
            <w:rPr>
              <w:rFonts w:ascii="Times New Roman" w:hAnsi="Times New Roman" w:cs="Times New Roman"/>
              <w:sz w:val="24"/>
              <w:szCs w:val="24"/>
              <w:lang w:val="en-US"/>
            </w:rPr>
          </w:rPrChange>
        </w:rPr>
        <w:t xml:space="preserve">the </w:t>
      </w:r>
      <w:r w:rsidR="00CA3E29" w:rsidRPr="000D46AE">
        <w:rPr>
          <w:rFonts w:ascii="Times New Roman" w:hAnsi="Times New Roman" w:cs="Times New Roman"/>
          <w:sz w:val="24"/>
          <w:szCs w:val="24"/>
          <w:lang w:val="en-US"/>
          <w:rPrChange w:id="1077" w:author="Microsoft Office User" w:date="2019-10-30T11:35:00Z">
            <w:rPr>
              <w:rFonts w:ascii="Times New Roman" w:hAnsi="Times New Roman" w:cs="Times New Roman"/>
              <w:sz w:val="24"/>
              <w:szCs w:val="24"/>
              <w:lang w:val="en-US"/>
            </w:rPr>
          </w:rPrChange>
        </w:rPr>
        <w:t>target objects</w:t>
      </w:r>
      <w:r w:rsidR="00180DA2" w:rsidRPr="000D46AE">
        <w:rPr>
          <w:rFonts w:ascii="Times New Roman" w:hAnsi="Times New Roman" w:cs="Times New Roman"/>
          <w:sz w:val="24"/>
          <w:szCs w:val="24"/>
          <w:lang w:val="en-US"/>
          <w:rPrChange w:id="1078" w:author="Microsoft Office User" w:date="2019-10-30T11:35:00Z">
            <w:rPr>
              <w:rFonts w:ascii="Times New Roman" w:hAnsi="Times New Roman" w:cs="Times New Roman"/>
              <w:sz w:val="24"/>
              <w:szCs w:val="24"/>
              <w:lang w:val="en-US"/>
            </w:rPr>
          </w:rPrChange>
        </w:rPr>
        <w:t xml:space="preserve"> (TO)</w:t>
      </w:r>
      <w:r w:rsidRPr="000D46AE">
        <w:rPr>
          <w:rFonts w:ascii="Times New Roman" w:hAnsi="Times New Roman" w:cs="Times New Roman"/>
          <w:sz w:val="24"/>
          <w:szCs w:val="24"/>
          <w:lang w:val="en-US"/>
          <w:rPrChange w:id="1079" w:author="Microsoft Office User" w:date="2019-10-30T11:35:00Z">
            <w:rPr>
              <w:rFonts w:ascii="Times New Roman" w:hAnsi="Times New Roman" w:cs="Times New Roman"/>
              <w:sz w:val="24"/>
              <w:szCs w:val="24"/>
              <w:lang w:val="en-US"/>
            </w:rPr>
          </w:rPrChange>
        </w:rPr>
        <w:t>. Six positive (</w:t>
      </w:r>
      <w:r w:rsidRPr="000D46AE">
        <w:rPr>
          <w:rFonts w:ascii="Times New Roman" w:hAnsi="Times New Roman" w:cs="Times New Roman"/>
          <w:i/>
          <w:sz w:val="24"/>
          <w:szCs w:val="24"/>
          <w:lang w:val="en-US"/>
          <w:rPrChange w:id="1080" w:author="Microsoft Office User" w:date="2019-10-30T11:35:00Z">
            <w:rPr>
              <w:rFonts w:ascii="Times New Roman" w:hAnsi="Times New Roman" w:cs="Times New Roman"/>
              <w:i/>
              <w:sz w:val="24"/>
              <w:szCs w:val="24"/>
              <w:lang w:val="en-US"/>
            </w:rPr>
          </w:rPrChange>
        </w:rPr>
        <w:t>rainbow, pleasure, smile, love, paradise, joy</w:t>
      </w:r>
      <w:r w:rsidRPr="000D46AE">
        <w:rPr>
          <w:rFonts w:ascii="Times New Roman" w:hAnsi="Times New Roman" w:cs="Times New Roman"/>
          <w:sz w:val="24"/>
          <w:szCs w:val="24"/>
          <w:lang w:val="en-US"/>
          <w:rPrChange w:id="1081" w:author="Microsoft Office User" w:date="2019-10-30T11:35:00Z">
            <w:rPr>
              <w:rFonts w:ascii="Times New Roman" w:hAnsi="Times New Roman" w:cs="Times New Roman"/>
              <w:sz w:val="24"/>
              <w:szCs w:val="24"/>
              <w:lang w:val="en-US"/>
            </w:rPr>
          </w:rPrChange>
        </w:rPr>
        <w:t>) and six negative adjectives (</w:t>
      </w:r>
      <w:r w:rsidRPr="000D46AE">
        <w:rPr>
          <w:rFonts w:ascii="Times New Roman" w:hAnsi="Times New Roman" w:cs="Times New Roman"/>
          <w:i/>
          <w:sz w:val="24"/>
          <w:szCs w:val="24"/>
          <w:lang w:val="en-US"/>
          <w:rPrChange w:id="1082" w:author="Microsoft Office User" w:date="2019-10-30T11:35:00Z">
            <w:rPr>
              <w:rFonts w:ascii="Times New Roman" w:hAnsi="Times New Roman" w:cs="Times New Roman"/>
              <w:i/>
              <w:sz w:val="24"/>
              <w:szCs w:val="24"/>
              <w:lang w:val="en-US"/>
            </w:rPr>
          </w:rPrChange>
        </w:rPr>
        <w:t>war, cancer, hate, hell, misery, vomit</w:t>
      </w:r>
      <w:r w:rsidRPr="000D46AE">
        <w:rPr>
          <w:rFonts w:ascii="Times New Roman" w:hAnsi="Times New Roman" w:cs="Times New Roman"/>
          <w:sz w:val="24"/>
          <w:szCs w:val="24"/>
          <w:lang w:val="en-US"/>
          <w:rPrChange w:id="1083" w:author="Microsoft Office User" w:date="2019-10-30T11:35:00Z">
            <w:rPr>
              <w:rFonts w:ascii="Times New Roman" w:hAnsi="Times New Roman" w:cs="Times New Roman"/>
              <w:sz w:val="24"/>
              <w:szCs w:val="24"/>
              <w:lang w:val="en-US"/>
            </w:rPr>
          </w:rPrChange>
        </w:rPr>
        <w:t xml:space="preserve">) served as </w:t>
      </w:r>
      <w:r w:rsidR="00AD7E98" w:rsidRPr="000D46AE">
        <w:rPr>
          <w:rFonts w:ascii="Times New Roman" w:hAnsi="Times New Roman" w:cs="Times New Roman"/>
          <w:sz w:val="24"/>
          <w:szCs w:val="24"/>
          <w:lang w:val="en-US"/>
          <w:rPrChange w:id="1084" w:author="Microsoft Office User" w:date="2019-10-30T11:35:00Z">
            <w:rPr>
              <w:rFonts w:ascii="Times New Roman" w:hAnsi="Times New Roman" w:cs="Times New Roman"/>
              <w:sz w:val="24"/>
              <w:szCs w:val="24"/>
              <w:lang w:val="en-US"/>
            </w:rPr>
          </w:rPrChange>
        </w:rPr>
        <w:t xml:space="preserve">the </w:t>
      </w:r>
      <w:r w:rsidR="00180DA2" w:rsidRPr="000D46AE">
        <w:rPr>
          <w:rFonts w:ascii="Times New Roman" w:hAnsi="Times New Roman" w:cs="Times New Roman"/>
          <w:sz w:val="24"/>
          <w:szCs w:val="24"/>
          <w:lang w:val="en-US"/>
          <w:rPrChange w:id="1085" w:author="Microsoft Office User" w:date="2019-10-30T11:35:00Z">
            <w:rPr>
              <w:rFonts w:ascii="Times New Roman" w:hAnsi="Times New Roman" w:cs="Times New Roman"/>
              <w:sz w:val="24"/>
              <w:szCs w:val="24"/>
              <w:lang w:val="en-US"/>
            </w:rPr>
          </w:rPrChange>
        </w:rPr>
        <w:t xml:space="preserve">positive and negative </w:t>
      </w:r>
      <w:r w:rsidR="00CA3E29" w:rsidRPr="000D46AE">
        <w:rPr>
          <w:rFonts w:ascii="Times New Roman" w:hAnsi="Times New Roman" w:cs="Times New Roman"/>
          <w:sz w:val="24"/>
          <w:szCs w:val="24"/>
          <w:lang w:val="en-US"/>
          <w:rPrChange w:id="1086" w:author="Microsoft Office User" w:date="2019-10-30T11:35:00Z">
            <w:rPr>
              <w:rFonts w:ascii="Times New Roman" w:hAnsi="Times New Roman" w:cs="Times New Roman"/>
              <w:sz w:val="24"/>
              <w:szCs w:val="24"/>
              <w:lang w:val="en-US"/>
            </w:rPr>
          </w:rPrChange>
        </w:rPr>
        <w:t>source objects</w:t>
      </w:r>
      <w:r w:rsidR="00180DA2" w:rsidRPr="000D46AE">
        <w:rPr>
          <w:rFonts w:ascii="Times New Roman" w:hAnsi="Times New Roman" w:cs="Times New Roman"/>
          <w:sz w:val="24"/>
          <w:szCs w:val="24"/>
          <w:lang w:val="en-US"/>
          <w:rPrChange w:id="1087" w:author="Microsoft Office User" w:date="2019-10-30T11:35:00Z">
            <w:rPr>
              <w:rFonts w:ascii="Times New Roman" w:hAnsi="Times New Roman" w:cs="Times New Roman"/>
              <w:sz w:val="24"/>
              <w:szCs w:val="24"/>
              <w:lang w:val="en-US"/>
            </w:rPr>
          </w:rPrChange>
        </w:rPr>
        <w:t xml:space="preserve"> (SO)</w:t>
      </w:r>
      <w:r w:rsidRPr="000D46AE">
        <w:rPr>
          <w:rFonts w:ascii="Times New Roman" w:hAnsi="Times New Roman" w:cs="Times New Roman"/>
          <w:sz w:val="24"/>
          <w:szCs w:val="24"/>
          <w:lang w:val="en-US"/>
          <w:rPrChange w:id="1088" w:author="Microsoft Office User" w:date="2019-10-30T11:35:00Z">
            <w:rPr>
              <w:rFonts w:ascii="Times New Roman" w:hAnsi="Times New Roman" w:cs="Times New Roman"/>
              <w:sz w:val="24"/>
              <w:szCs w:val="24"/>
              <w:lang w:val="en-US"/>
            </w:rPr>
          </w:rPrChange>
        </w:rPr>
        <w:t xml:space="preserve">. </w:t>
      </w:r>
    </w:p>
    <w:p w14:paraId="785B50D5" w14:textId="63505D74" w:rsidR="00F65990" w:rsidRPr="000D46AE" w:rsidRDefault="00866089" w:rsidP="00866089">
      <w:pPr>
        <w:spacing w:after="160" w:line="480" w:lineRule="auto"/>
        <w:ind w:firstLine="708"/>
        <w:rPr>
          <w:rFonts w:ascii="Times New Roman" w:hAnsi="Times New Roman" w:cs="Times New Roman"/>
          <w:sz w:val="24"/>
          <w:szCs w:val="24"/>
          <w:lang w:val="en-US"/>
          <w:rPrChange w:id="1089"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b/>
          <w:sz w:val="24"/>
          <w:szCs w:val="24"/>
          <w:lang w:val="en-US"/>
          <w:rPrChange w:id="1090" w:author="Microsoft Office User" w:date="2019-10-30T11:35:00Z">
            <w:rPr>
              <w:rFonts w:ascii="Times New Roman" w:hAnsi="Times New Roman" w:cs="Times New Roman"/>
              <w:b/>
              <w:sz w:val="24"/>
              <w:szCs w:val="24"/>
              <w:lang w:val="en-US"/>
            </w:rPr>
          </w:rPrChange>
        </w:rPr>
        <w:t>IAT</w:t>
      </w:r>
      <w:r w:rsidRPr="000D46AE">
        <w:rPr>
          <w:rFonts w:ascii="Times New Roman" w:hAnsi="Times New Roman" w:cs="Times New Roman"/>
          <w:sz w:val="24"/>
          <w:szCs w:val="24"/>
          <w:lang w:val="en-US"/>
          <w:rPrChange w:id="1091" w:author="Microsoft Office User" w:date="2019-10-30T11:35:00Z">
            <w:rPr>
              <w:rFonts w:ascii="Times New Roman" w:hAnsi="Times New Roman" w:cs="Times New Roman"/>
              <w:sz w:val="24"/>
              <w:szCs w:val="24"/>
              <w:lang w:val="en-US"/>
            </w:rPr>
          </w:rPrChange>
        </w:rPr>
        <w:t>. The two nonsense words served as one set of target stimuli and the words “Good” and “Bad” as another. Eight positively valenced and eight negatively valenced adjectives served as one set of attribute stimuli (</w:t>
      </w:r>
      <w:r w:rsidRPr="000D46AE">
        <w:rPr>
          <w:rFonts w:ascii="Times New Roman" w:hAnsi="Times New Roman" w:cs="Times New Roman"/>
          <w:i/>
          <w:sz w:val="24"/>
          <w:szCs w:val="24"/>
          <w:lang w:val="en-US"/>
          <w:rPrChange w:id="1092" w:author="Microsoft Office User" w:date="2019-10-30T11:35:00Z">
            <w:rPr>
              <w:rFonts w:ascii="Times New Roman" w:hAnsi="Times New Roman" w:cs="Times New Roman"/>
              <w:i/>
              <w:sz w:val="24"/>
              <w:szCs w:val="24"/>
              <w:lang w:val="en-US"/>
            </w:rPr>
          </w:rPrChange>
        </w:rPr>
        <w:t xml:space="preserve">fantastic, great, nice, good, pleasant, </w:t>
      </w:r>
      <w:r w:rsidRPr="000D46AE">
        <w:rPr>
          <w:rFonts w:ascii="Times New Roman" w:hAnsi="Times New Roman" w:cs="Times New Roman"/>
          <w:i/>
          <w:sz w:val="24"/>
          <w:szCs w:val="24"/>
          <w:lang w:val="en-US"/>
          <w:rPrChange w:id="1093" w:author="Microsoft Office User" w:date="2019-10-30T11:35:00Z">
            <w:rPr>
              <w:rFonts w:ascii="Times New Roman" w:hAnsi="Times New Roman" w:cs="Times New Roman"/>
              <w:i/>
              <w:sz w:val="24"/>
              <w:szCs w:val="24"/>
              <w:lang w:val="en-US"/>
            </w:rPr>
          </w:rPrChange>
        </w:rPr>
        <w:lastRenderedPageBreak/>
        <w:t>wonderful, amazing, happy versus terrible, disgusting, nasty, horrible, sick, awful, sad, unpleasant</w:t>
      </w:r>
      <w:r w:rsidRPr="000D46AE">
        <w:rPr>
          <w:rFonts w:ascii="Times New Roman" w:hAnsi="Times New Roman" w:cs="Times New Roman"/>
          <w:sz w:val="24"/>
          <w:szCs w:val="24"/>
          <w:lang w:val="en-US"/>
          <w:rPrChange w:id="1094" w:author="Microsoft Office User" w:date="2019-10-30T11:35:00Z">
            <w:rPr>
              <w:rFonts w:ascii="Times New Roman" w:hAnsi="Times New Roman" w:cs="Times New Roman"/>
              <w:sz w:val="24"/>
              <w:szCs w:val="24"/>
              <w:lang w:val="en-US"/>
            </w:rPr>
          </w:rPrChange>
        </w:rPr>
        <w:t>) and the two nonsense words served as the second set.</w:t>
      </w:r>
    </w:p>
    <w:p w14:paraId="4983ECB0" w14:textId="0DB16F79" w:rsidR="003021CB" w:rsidRPr="000D46AE" w:rsidRDefault="00866089" w:rsidP="00866089">
      <w:pPr>
        <w:spacing w:line="480" w:lineRule="auto"/>
        <w:rPr>
          <w:rFonts w:ascii="Times New Roman" w:hAnsi="Times New Roman" w:cs="Times New Roman"/>
          <w:b/>
          <w:sz w:val="24"/>
          <w:szCs w:val="24"/>
          <w:lang w:val="en-US"/>
          <w:rPrChange w:id="1095"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1096" w:author="Microsoft Office User" w:date="2019-10-30T11:35:00Z">
            <w:rPr>
              <w:rFonts w:ascii="Times New Roman" w:hAnsi="Times New Roman" w:cs="Times New Roman"/>
              <w:b/>
              <w:sz w:val="24"/>
              <w:szCs w:val="24"/>
              <w:lang w:val="en-US"/>
            </w:rPr>
          </w:rPrChange>
        </w:rPr>
        <w:t>Procedure</w:t>
      </w:r>
    </w:p>
    <w:p w14:paraId="6B0E225C" w14:textId="79A617D2" w:rsidR="00866089" w:rsidRPr="000D46AE" w:rsidRDefault="00866089" w:rsidP="00F52051">
      <w:pPr>
        <w:spacing w:line="480" w:lineRule="auto"/>
        <w:ind w:firstLine="708"/>
        <w:rPr>
          <w:rFonts w:ascii="Times New Roman" w:hAnsi="Times New Roman" w:cs="Times New Roman"/>
          <w:sz w:val="24"/>
          <w:szCs w:val="24"/>
          <w:lang w:val="en-US"/>
          <w:rPrChange w:id="1097"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1098" w:author="Microsoft Office User" w:date="2019-10-30T11:35:00Z">
            <w:rPr>
              <w:rFonts w:ascii="Times New Roman" w:hAnsi="Times New Roman" w:cs="Times New Roman"/>
              <w:sz w:val="24"/>
              <w:szCs w:val="24"/>
              <w:lang w:val="en-US"/>
            </w:rPr>
          </w:rPrChange>
        </w:rPr>
        <w:t xml:space="preserve">Participants were first provided with a general overview of the experiment and then asked for their informed consent. The study consisted of three phases: </w:t>
      </w:r>
      <w:r w:rsidR="00180DA2" w:rsidRPr="000D46AE">
        <w:rPr>
          <w:rFonts w:ascii="Times New Roman" w:hAnsi="Times New Roman" w:cs="Times New Roman"/>
          <w:sz w:val="24"/>
          <w:szCs w:val="24"/>
          <w:lang w:val="en-US"/>
          <w:rPrChange w:id="1099" w:author="Microsoft Office User" w:date="2019-10-30T11:35:00Z">
            <w:rPr>
              <w:rFonts w:ascii="Times New Roman" w:hAnsi="Times New Roman" w:cs="Times New Roman"/>
              <w:sz w:val="24"/>
              <w:szCs w:val="24"/>
              <w:lang w:val="en-US"/>
            </w:rPr>
          </w:rPrChange>
        </w:rPr>
        <w:t>acquisition phase</w:t>
      </w:r>
      <w:r w:rsidRPr="000D46AE">
        <w:rPr>
          <w:rFonts w:ascii="Times New Roman" w:hAnsi="Times New Roman" w:cs="Times New Roman"/>
          <w:sz w:val="24"/>
          <w:szCs w:val="24"/>
          <w:lang w:val="en-US"/>
          <w:rPrChange w:id="1100" w:author="Microsoft Office User" w:date="2019-10-30T11:35:00Z">
            <w:rPr>
              <w:rFonts w:ascii="Times New Roman" w:hAnsi="Times New Roman" w:cs="Times New Roman"/>
              <w:sz w:val="24"/>
              <w:szCs w:val="24"/>
              <w:lang w:val="en-US"/>
            </w:rPr>
          </w:rPrChange>
        </w:rPr>
        <w:t>, evaluative measures, and exploratory questions.</w:t>
      </w:r>
    </w:p>
    <w:p w14:paraId="5586110E" w14:textId="3F4C72EF" w:rsidR="00F52051" w:rsidRPr="000D46AE" w:rsidRDefault="00180DA2" w:rsidP="00B94397">
      <w:pPr>
        <w:spacing w:line="480" w:lineRule="auto"/>
        <w:ind w:firstLine="708"/>
        <w:rPr>
          <w:rFonts w:ascii="Times New Roman" w:hAnsi="Times New Roman" w:cs="Times New Roman"/>
          <w:sz w:val="24"/>
          <w:szCs w:val="24"/>
          <w:lang w:val="en-US"/>
          <w:rPrChange w:id="1101"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b/>
          <w:sz w:val="24"/>
          <w:szCs w:val="24"/>
          <w:lang w:val="en-US"/>
          <w:rPrChange w:id="1102" w:author="Microsoft Office User" w:date="2019-10-30T11:35:00Z">
            <w:rPr>
              <w:rFonts w:ascii="Times New Roman" w:hAnsi="Times New Roman" w:cs="Times New Roman"/>
              <w:b/>
              <w:sz w:val="24"/>
              <w:szCs w:val="24"/>
              <w:lang w:val="en-US"/>
            </w:rPr>
          </w:rPrChange>
        </w:rPr>
        <w:t>Acquisition phase</w:t>
      </w:r>
      <w:r w:rsidR="00866089" w:rsidRPr="000D46AE">
        <w:rPr>
          <w:rFonts w:ascii="Times New Roman" w:hAnsi="Times New Roman" w:cs="Times New Roman"/>
          <w:sz w:val="24"/>
          <w:szCs w:val="24"/>
          <w:lang w:val="en-US"/>
          <w:rPrChange w:id="1103" w:author="Microsoft Office User" w:date="2019-10-30T11:35:00Z">
            <w:rPr>
              <w:rFonts w:ascii="Times New Roman" w:hAnsi="Times New Roman" w:cs="Times New Roman"/>
              <w:sz w:val="24"/>
              <w:szCs w:val="24"/>
              <w:lang w:val="en-US"/>
            </w:rPr>
          </w:rPrChange>
        </w:rPr>
        <w:t xml:space="preserve">. </w:t>
      </w:r>
      <w:r w:rsidRPr="000D46AE">
        <w:rPr>
          <w:rFonts w:ascii="Times New Roman" w:hAnsi="Times New Roman" w:cs="Times New Roman"/>
          <w:sz w:val="24"/>
          <w:szCs w:val="24"/>
          <w:lang w:val="en-US"/>
          <w:rPrChange w:id="1104" w:author="Microsoft Office User" w:date="2019-10-30T11:35:00Z">
            <w:rPr>
              <w:rFonts w:ascii="Times New Roman" w:hAnsi="Times New Roman" w:cs="Times New Roman"/>
              <w:sz w:val="24"/>
              <w:szCs w:val="24"/>
              <w:lang w:val="en-US"/>
            </w:rPr>
          </w:rPrChange>
        </w:rPr>
        <w:t xml:space="preserve">The acquisition phase </w:t>
      </w:r>
      <w:r w:rsidR="00F52051" w:rsidRPr="000D46AE">
        <w:rPr>
          <w:rFonts w:ascii="Times New Roman" w:hAnsi="Times New Roman" w:cs="Times New Roman"/>
          <w:sz w:val="24"/>
          <w:szCs w:val="24"/>
          <w:lang w:val="en-US"/>
          <w:rPrChange w:id="1105" w:author="Microsoft Office User" w:date="2019-10-30T11:35:00Z">
            <w:rPr>
              <w:rFonts w:ascii="Times New Roman" w:hAnsi="Times New Roman" w:cs="Times New Roman"/>
              <w:sz w:val="24"/>
              <w:szCs w:val="24"/>
              <w:lang w:val="en-US"/>
            </w:rPr>
          </w:rPrChange>
        </w:rPr>
        <w:t xml:space="preserve">consisted of </w:t>
      </w:r>
      <w:r w:rsidR="003021CB" w:rsidRPr="000D46AE">
        <w:rPr>
          <w:rFonts w:ascii="Times New Roman" w:hAnsi="Times New Roman" w:cs="Times New Roman"/>
          <w:sz w:val="24"/>
          <w:szCs w:val="24"/>
          <w:lang w:val="en-US"/>
          <w:rPrChange w:id="1106" w:author="Microsoft Office User" w:date="2019-10-30T11:35:00Z">
            <w:rPr>
              <w:rFonts w:ascii="Times New Roman" w:hAnsi="Times New Roman" w:cs="Times New Roman"/>
              <w:sz w:val="24"/>
              <w:szCs w:val="24"/>
              <w:lang w:val="en-US"/>
            </w:rPr>
          </w:rPrChange>
        </w:rPr>
        <w:t>three blocks of 16 trials (48 total)</w:t>
      </w:r>
      <w:r w:rsidR="00866089" w:rsidRPr="000D46AE">
        <w:rPr>
          <w:rFonts w:ascii="Times New Roman" w:hAnsi="Times New Roman" w:cs="Times New Roman"/>
          <w:sz w:val="24"/>
          <w:szCs w:val="24"/>
          <w:lang w:val="en-US"/>
          <w:rPrChange w:id="1107" w:author="Microsoft Office User" w:date="2019-10-30T11:35:00Z">
            <w:rPr>
              <w:rFonts w:ascii="Times New Roman" w:hAnsi="Times New Roman" w:cs="Times New Roman"/>
              <w:sz w:val="24"/>
              <w:szCs w:val="24"/>
              <w:lang w:val="en-US"/>
            </w:rPr>
          </w:rPrChange>
        </w:rPr>
        <w:t>,</w:t>
      </w:r>
      <w:r w:rsidR="003021CB" w:rsidRPr="000D46AE">
        <w:rPr>
          <w:rFonts w:ascii="Times New Roman" w:hAnsi="Times New Roman" w:cs="Times New Roman"/>
          <w:sz w:val="24"/>
          <w:szCs w:val="24"/>
          <w:lang w:val="en-US"/>
          <w:rPrChange w:id="1108" w:author="Microsoft Office User" w:date="2019-10-30T11:35:00Z">
            <w:rPr>
              <w:rFonts w:ascii="Times New Roman" w:hAnsi="Times New Roman" w:cs="Times New Roman"/>
              <w:sz w:val="24"/>
              <w:szCs w:val="24"/>
              <w:lang w:val="en-US"/>
            </w:rPr>
          </w:rPrChange>
        </w:rPr>
        <w:t xml:space="preserve"> </w:t>
      </w:r>
      <w:r w:rsidR="00F52051" w:rsidRPr="000D46AE">
        <w:rPr>
          <w:rFonts w:ascii="Times New Roman" w:hAnsi="Times New Roman" w:cs="Times New Roman"/>
          <w:sz w:val="24"/>
          <w:szCs w:val="24"/>
          <w:lang w:val="en-US"/>
          <w:rPrChange w:id="1109" w:author="Microsoft Office User" w:date="2019-10-30T11:35:00Z">
            <w:rPr>
              <w:rFonts w:ascii="Times New Roman" w:hAnsi="Times New Roman" w:cs="Times New Roman"/>
              <w:sz w:val="24"/>
              <w:szCs w:val="24"/>
              <w:lang w:val="en-US"/>
            </w:rPr>
          </w:rPrChange>
        </w:rPr>
        <w:t xml:space="preserve">with </w:t>
      </w:r>
      <w:r w:rsidR="00866089" w:rsidRPr="000D46AE">
        <w:rPr>
          <w:rFonts w:ascii="Times New Roman" w:hAnsi="Times New Roman" w:cs="Times New Roman"/>
          <w:sz w:val="24"/>
          <w:szCs w:val="24"/>
          <w:lang w:val="en-US"/>
          <w:rPrChange w:id="1110" w:author="Microsoft Office User" w:date="2019-10-30T11:35:00Z">
            <w:rPr>
              <w:rFonts w:ascii="Times New Roman" w:hAnsi="Times New Roman" w:cs="Times New Roman"/>
              <w:sz w:val="24"/>
              <w:szCs w:val="24"/>
              <w:lang w:val="en-US"/>
            </w:rPr>
          </w:rPrChange>
        </w:rPr>
        <w:t xml:space="preserve">each block </w:t>
      </w:r>
      <w:r w:rsidR="00F52051" w:rsidRPr="000D46AE">
        <w:rPr>
          <w:rFonts w:ascii="Times New Roman" w:hAnsi="Times New Roman" w:cs="Times New Roman"/>
          <w:sz w:val="24"/>
          <w:szCs w:val="24"/>
          <w:lang w:val="en-US"/>
          <w:rPrChange w:id="1111" w:author="Microsoft Office User" w:date="2019-10-30T11:35:00Z">
            <w:rPr>
              <w:rFonts w:ascii="Times New Roman" w:hAnsi="Times New Roman" w:cs="Times New Roman"/>
              <w:sz w:val="24"/>
              <w:szCs w:val="24"/>
              <w:lang w:val="en-US"/>
            </w:rPr>
          </w:rPrChange>
        </w:rPr>
        <w:t xml:space="preserve">containing </w:t>
      </w:r>
      <w:r w:rsidR="00866089" w:rsidRPr="000D46AE">
        <w:rPr>
          <w:rFonts w:ascii="Times New Roman" w:hAnsi="Times New Roman" w:cs="Times New Roman"/>
          <w:sz w:val="24"/>
          <w:szCs w:val="24"/>
          <w:lang w:val="en-US"/>
          <w:rPrChange w:id="1112" w:author="Microsoft Office User" w:date="2019-10-30T11:35:00Z">
            <w:rPr>
              <w:rFonts w:ascii="Times New Roman" w:hAnsi="Times New Roman" w:cs="Times New Roman"/>
              <w:sz w:val="24"/>
              <w:szCs w:val="24"/>
              <w:lang w:val="en-US"/>
            </w:rPr>
          </w:rPrChange>
        </w:rPr>
        <w:t>two types of trials: one trial</w:t>
      </w:r>
      <w:r w:rsidR="003021CB" w:rsidRPr="000D46AE">
        <w:rPr>
          <w:rFonts w:ascii="Times New Roman" w:hAnsi="Times New Roman" w:cs="Times New Roman"/>
          <w:sz w:val="24"/>
          <w:szCs w:val="24"/>
          <w:lang w:val="en-US"/>
          <w:rPrChange w:id="1113" w:author="Microsoft Office User" w:date="2019-10-30T11:35:00Z">
            <w:rPr>
              <w:rFonts w:ascii="Times New Roman" w:hAnsi="Times New Roman" w:cs="Times New Roman"/>
              <w:sz w:val="24"/>
              <w:szCs w:val="24"/>
              <w:lang w:val="en-US"/>
            </w:rPr>
          </w:rPrChange>
        </w:rPr>
        <w:t xml:space="preserve"> </w:t>
      </w:r>
      <w:r w:rsidR="00866089" w:rsidRPr="000D46AE">
        <w:rPr>
          <w:rFonts w:ascii="Times New Roman" w:hAnsi="Times New Roman" w:cs="Times New Roman"/>
          <w:sz w:val="24"/>
          <w:szCs w:val="24"/>
          <w:lang w:val="en-US"/>
          <w:rPrChange w:id="1114" w:author="Microsoft Office User" w:date="2019-10-30T11:35:00Z">
            <w:rPr>
              <w:rFonts w:ascii="Times New Roman" w:hAnsi="Times New Roman" w:cs="Times New Roman"/>
              <w:sz w:val="24"/>
              <w:szCs w:val="24"/>
              <w:lang w:val="en-US"/>
            </w:rPr>
          </w:rPrChange>
        </w:rPr>
        <w:t xml:space="preserve">in which </w:t>
      </w:r>
      <w:r w:rsidR="000B1A71" w:rsidRPr="000D46AE">
        <w:rPr>
          <w:rFonts w:ascii="Times New Roman" w:hAnsi="Times New Roman" w:cs="Times New Roman"/>
          <w:sz w:val="24"/>
          <w:szCs w:val="24"/>
          <w:lang w:val="en-US"/>
          <w:rPrChange w:id="1115" w:author="Microsoft Office User" w:date="2019-10-30T11:35:00Z">
            <w:rPr>
              <w:rFonts w:ascii="Times New Roman" w:hAnsi="Times New Roman" w:cs="Times New Roman"/>
              <w:sz w:val="24"/>
              <w:szCs w:val="24"/>
              <w:lang w:val="en-US"/>
            </w:rPr>
          </w:rPrChange>
        </w:rPr>
        <w:t>T</w:t>
      </w:r>
      <w:r w:rsidRPr="000D46AE">
        <w:rPr>
          <w:rFonts w:ascii="Times New Roman" w:hAnsi="Times New Roman" w:cs="Times New Roman"/>
          <w:sz w:val="24"/>
          <w:szCs w:val="24"/>
          <w:lang w:val="en-US"/>
          <w:rPrChange w:id="1116" w:author="Microsoft Office User" w:date="2019-10-30T11:35:00Z">
            <w:rPr>
              <w:rFonts w:ascii="Times New Roman" w:hAnsi="Times New Roman" w:cs="Times New Roman"/>
              <w:sz w:val="24"/>
              <w:szCs w:val="24"/>
              <w:lang w:val="en-US"/>
            </w:rPr>
          </w:rPrChange>
        </w:rPr>
        <w:t xml:space="preserve">arget </w:t>
      </w:r>
      <w:r w:rsidR="000B1A71" w:rsidRPr="000D46AE">
        <w:rPr>
          <w:rFonts w:ascii="Times New Roman" w:hAnsi="Times New Roman" w:cs="Times New Roman"/>
          <w:sz w:val="24"/>
          <w:szCs w:val="24"/>
          <w:lang w:val="en-US"/>
          <w:rPrChange w:id="1117" w:author="Microsoft Office User" w:date="2019-10-30T11:35:00Z">
            <w:rPr>
              <w:rFonts w:ascii="Times New Roman" w:hAnsi="Times New Roman" w:cs="Times New Roman"/>
              <w:sz w:val="24"/>
              <w:szCs w:val="24"/>
              <w:lang w:val="en-US"/>
            </w:rPr>
          </w:rPrChange>
        </w:rPr>
        <w:t>O</w:t>
      </w:r>
      <w:r w:rsidRPr="000D46AE">
        <w:rPr>
          <w:rFonts w:ascii="Times New Roman" w:hAnsi="Times New Roman" w:cs="Times New Roman"/>
          <w:sz w:val="24"/>
          <w:szCs w:val="24"/>
          <w:lang w:val="en-US"/>
          <w:rPrChange w:id="1118" w:author="Microsoft Office User" w:date="2019-10-30T11:35:00Z">
            <w:rPr>
              <w:rFonts w:ascii="Times New Roman" w:hAnsi="Times New Roman" w:cs="Times New Roman"/>
              <w:sz w:val="24"/>
              <w:szCs w:val="24"/>
              <w:lang w:val="en-US"/>
            </w:rPr>
          </w:rPrChange>
        </w:rPr>
        <w:t xml:space="preserve">bject 1 </w:t>
      </w:r>
      <w:r w:rsidR="000B1A71" w:rsidRPr="000D46AE">
        <w:rPr>
          <w:rFonts w:ascii="Times New Roman" w:hAnsi="Times New Roman" w:cs="Times New Roman"/>
          <w:sz w:val="24"/>
          <w:szCs w:val="24"/>
          <w:lang w:val="en-US"/>
          <w:rPrChange w:id="1119" w:author="Microsoft Office User" w:date="2019-10-30T11:35:00Z">
            <w:rPr>
              <w:rFonts w:ascii="Times New Roman" w:hAnsi="Times New Roman" w:cs="Times New Roman"/>
              <w:sz w:val="24"/>
              <w:szCs w:val="24"/>
              <w:lang w:val="en-US"/>
            </w:rPr>
          </w:rPrChange>
        </w:rPr>
        <w:t xml:space="preserve">[TO1] </w:t>
      </w:r>
      <w:r w:rsidR="00866089" w:rsidRPr="000D46AE">
        <w:rPr>
          <w:rFonts w:ascii="Times New Roman" w:hAnsi="Times New Roman" w:cs="Times New Roman"/>
          <w:sz w:val="24"/>
          <w:szCs w:val="24"/>
          <w:lang w:val="en-US"/>
          <w:rPrChange w:id="1120" w:author="Microsoft Office User" w:date="2019-10-30T11:35:00Z">
            <w:rPr>
              <w:rFonts w:ascii="Times New Roman" w:hAnsi="Times New Roman" w:cs="Times New Roman"/>
              <w:sz w:val="24"/>
              <w:szCs w:val="24"/>
              <w:lang w:val="en-US"/>
            </w:rPr>
          </w:rPrChange>
        </w:rPr>
        <w:t xml:space="preserve">was eventually </w:t>
      </w:r>
      <w:r w:rsidR="003021CB" w:rsidRPr="000D46AE">
        <w:rPr>
          <w:rFonts w:ascii="Times New Roman" w:hAnsi="Times New Roman" w:cs="Times New Roman"/>
          <w:sz w:val="24"/>
          <w:szCs w:val="24"/>
          <w:lang w:val="en-US"/>
          <w:rPrChange w:id="1121" w:author="Microsoft Office User" w:date="2019-10-30T11:35:00Z">
            <w:rPr>
              <w:rFonts w:ascii="Times New Roman" w:hAnsi="Times New Roman" w:cs="Times New Roman"/>
              <w:sz w:val="24"/>
              <w:szCs w:val="24"/>
              <w:lang w:val="en-US"/>
            </w:rPr>
          </w:rPrChange>
        </w:rPr>
        <w:t xml:space="preserve">presented in the same color as positive </w:t>
      </w:r>
      <w:r w:rsidRPr="000D46AE">
        <w:rPr>
          <w:rFonts w:ascii="Times New Roman" w:hAnsi="Times New Roman" w:cs="Times New Roman"/>
          <w:sz w:val="24"/>
          <w:szCs w:val="24"/>
          <w:lang w:val="en-US"/>
          <w:rPrChange w:id="1122" w:author="Microsoft Office User" w:date="2019-10-30T11:35:00Z">
            <w:rPr>
              <w:rFonts w:ascii="Times New Roman" w:hAnsi="Times New Roman" w:cs="Times New Roman"/>
              <w:sz w:val="24"/>
              <w:szCs w:val="24"/>
              <w:lang w:val="en-US"/>
            </w:rPr>
          </w:rPrChange>
        </w:rPr>
        <w:t>source objects</w:t>
      </w:r>
      <w:r w:rsidR="003021CB" w:rsidRPr="000D46AE">
        <w:rPr>
          <w:rFonts w:ascii="Times New Roman" w:hAnsi="Times New Roman" w:cs="Times New Roman"/>
          <w:sz w:val="24"/>
          <w:szCs w:val="24"/>
          <w:lang w:val="en-US"/>
          <w:rPrChange w:id="1123" w:author="Microsoft Office User" w:date="2019-10-30T11:35:00Z">
            <w:rPr>
              <w:rFonts w:ascii="Times New Roman" w:hAnsi="Times New Roman" w:cs="Times New Roman"/>
              <w:sz w:val="24"/>
              <w:szCs w:val="24"/>
              <w:lang w:val="en-US"/>
            </w:rPr>
          </w:rPrChange>
        </w:rPr>
        <w:t xml:space="preserve">, and another trial in which </w:t>
      </w:r>
      <w:r w:rsidR="000B1A71" w:rsidRPr="000D46AE">
        <w:rPr>
          <w:rFonts w:ascii="Times New Roman" w:hAnsi="Times New Roman" w:cs="Times New Roman"/>
          <w:sz w:val="24"/>
          <w:szCs w:val="24"/>
          <w:lang w:val="en-US"/>
          <w:rPrChange w:id="1124" w:author="Microsoft Office User" w:date="2019-10-30T11:35:00Z">
            <w:rPr>
              <w:rFonts w:ascii="Times New Roman" w:hAnsi="Times New Roman" w:cs="Times New Roman"/>
              <w:sz w:val="24"/>
              <w:szCs w:val="24"/>
              <w:lang w:val="en-US"/>
            </w:rPr>
          </w:rPrChange>
        </w:rPr>
        <w:t>T</w:t>
      </w:r>
      <w:r w:rsidRPr="000D46AE">
        <w:rPr>
          <w:rFonts w:ascii="Times New Roman" w:hAnsi="Times New Roman" w:cs="Times New Roman"/>
          <w:sz w:val="24"/>
          <w:szCs w:val="24"/>
          <w:lang w:val="en-US"/>
          <w:rPrChange w:id="1125" w:author="Microsoft Office User" w:date="2019-10-30T11:35:00Z">
            <w:rPr>
              <w:rFonts w:ascii="Times New Roman" w:hAnsi="Times New Roman" w:cs="Times New Roman"/>
              <w:sz w:val="24"/>
              <w:szCs w:val="24"/>
              <w:lang w:val="en-US"/>
            </w:rPr>
          </w:rPrChange>
        </w:rPr>
        <w:t xml:space="preserve">arget </w:t>
      </w:r>
      <w:r w:rsidR="000B1A71" w:rsidRPr="000D46AE">
        <w:rPr>
          <w:rFonts w:ascii="Times New Roman" w:hAnsi="Times New Roman" w:cs="Times New Roman"/>
          <w:sz w:val="24"/>
          <w:szCs w:val="24"/>
          <w:lang w:val="en-US"/>
          <w:rPrChange w:id="1126" w:author="Microsoft Office User" w:date="2019-10-30T11:35:00Z">
            <w:rPr>
              <w:rFonts w:ascii="Times New Roman" w:hAnsi="Times New Roman" w:cs="Times New Roman"/>
              <w:sz w:val="24"/>
              <w:szCs w:val="24"/>
              <w:lang w:val="en-US"/>
            </w:rPr>
          </w:rPrChange>
        </w:rPr>
        <w:t>O</w:t>
      </w:r>
      <w:r w:rsidRPr="000D46AE">
        <w:rPr>
          <w:rFonts w:ascii="Times New Roman" w:hAnsi="Times New Roman" w:cs="Times New Roman"/>
          <w:sz w:val="24"/>
          <w:szCs w:val="24"/>
          <w:lang w:val="en-US"/>
          <w:rPrChange w:id="1127" w:author="Microsoft Office User" w:date="2019-10-30T11:35:00Z">
            <w:rPr>
              <w:rFonts w:ascii="Times New Roman" w:hAnsi="Times New Roman" w:cs="Times New Roman"/>
              <w:sz w:val="24"/>
              <w:szCs w:val="24"/>
              <w:lang w:val="en-US"/>
            </w:rPr>
          </w:rPrChange>
        </w:rPr>
        <w:t xml:space="preserve">bject 2 </w:t>
      </w:r>
      <w:r w:rsidR="000B1A71" w:rsidRPr="000D46AE">
        <w:rPr>
          <w:rFonts w:ascii="Times New Roman" w:hAnsi="Times New Roman" w:cs="Times New Roman"/>
          <w:sz w:val="24"/>
          <w:szCs w:val="24"/>
          <w:lang w:val="en-US"/>
          <w:rPrChange w:id="1128" w:author="Microsoft Office User" w:date="2019-10-30T11:35:00Z">
            <w:rPr>
              <w:rFonts w:ascii="Times New Roman" w:hAnsi="Times New Roman" w:cs="Times New Roman"/>
              <w:sz w:val="24"/>
              <w:szCs w:val="24"/>
              <w:lang w:val="en-US"/>
            </w:rPr>
          </w:rPrChange>
        </w:rPr>
        <w:t xml:space="preserve">[TO2] </w:t>
      </w:r>
      <w:r w:rsidR="00866089" w:rsidRPr="000D46AE">
        <w:rPr>
          <w:rFonts w:ascii="Times New Roman" w:hAnsi="Times New Roman" w:cs="Times New Roman"/>
          <w:sz w:val="24"/>
          <w:szCs w:val="24"/>
          <w:lang w:val="en-US"/>
          <w:rPrChange w:id="1129" w:author="Microsoft Office User" w:date="2019-10-30T11:35:00Z">
            <w:rPr>
              <w:rFonts w:ascii="Times New Roman" w:hAnsi="Times New Roman" w:cs="Times New Roman"/>
              <w:sz w:val="24"/>
              <w:szCs w:val="24"/>
              <w:lang w:val="en-US"/>
            </w:rPr>
          </w:rPrChange>
        </w:rPr>
        <w:t xml:space="preserve">was eventually </w:t>
      </w:r>
      <w:r w:rsidR="003021CB" w:rsidRPr="000D46AE">
        <w:rPr>
          <w:rFonts w:ascii="Times New Roman" w:hAnsi="Times New Roman" w:cs="Times New Roman"/>
          <w:sz w:val="24"/>
          <w:szCs w:val="24"/>
          <w:lang w:val="en-US"/>
          <w:rPrChange w:id="1130" w:author="Microsoft Office User" w:date="2019-10-30T11:35:00Z">
            <w:rPr>
              <w:rFonts w:ascii="Times New Roman" w:hAnsi="Times New Roman" w:cs="Times New Roman"/>
              <w:sz w:val="24"/>
              <w:szCs w:val="24"/>
              <w:lang w:val="en-US"/>
            </w:rPr>
          </w:rPrChange>
        </w:rPr>
        <w:t xml:space="preserve">presented in the same color as negative </w:t>
      </w:r>
      <w:r w:rsidRPr="000D46AE">
        <w:rPr>
          <w:rFonts w:ascii="Times New Roman" w:hAnsi="Times New Roman" w:cs="Times New Roman"/>
          <w:sz w:val="24"/>
          <w:szCs w:val="24"/>
          <w:lang w:val="en-US"/>
          <w:rPrChange w:id="1131" w:author="Microsoft Office User" w:date="2019-10-30T11:35:00Z">
            <w:rPr>
              <w:rFonts w:ascii="Times New Roman" w:hAnsi="Times New Roman" w:cs="Times New Roman"/>
              <w:sz w:val="24"/>
              <w:szCs w:val="24"/>
              <w:lang w:val="en-US"/>
            </w:rPr>
          </w:rPrChange>
        </w:rPr>
        <w:t>source objects</w:t>
      </w:r>
      <w:r w:rsidR="003021CB" w:rsidRPr="000D46AE">
        <w:rPr>
          <w:rFonts w:ascii="Times New Roman" w:hAnsi="Times New Roman" w:cs="Times New Roman"/>
          <w:sz w:val="24"/>
          <w:szCs w:val="24"/>
          <w:lang w:val="en-US"/>
          <w:rPrChange w:id="1132" w:author="Microsoft Office User" w:date="2019-10-30T11:35:00Z">
            <w:rPr>
              <w:rFonts w:ascii="Times New Roman" w:hAnsi="Times New Roman" w:cs="Times New Roman"/>
              <w:sz w:val="24"/>
              <w:szCs w:val="24"/>
              <w:lang w:val="en-US"/>
            </w:rPr>
          </w:rPrChange>
        </w:rPr>
        <w:t xml:space="preserve">. </w:t>
      </w:r>
      <w:r w:rsidR="00F52051" w:rsidRPr="000D46AE">
        <w:rPr>
          <w:rFonts w:ascii="Times New Roman" w:hAnsi="Times New Roman" w:cs="Times New Roman"/>
          <w:sz w:val="24"/>
          <w:szCs w:val="24"/>
          <w:lang w:val="en-US"/>
          <w:rPrChange w:id="1133" w:author="Microsoft Office User" w:date="2019-10-30T11:35:00Z">
            <w:rPr>
              <w:rFonts w:ascii="Times New Roman" w:hAnsi="Times New Roman" w:cs="Times New Roman"/>
              <w:sz w:val="24"/>
              <w:szCs w:val="24"/>
              <w:lang w:val="en-US"/>
            </w:rPr>
          </w:rPrChange>
        </w:rPr>
        <w:t xml:space="preserve">Specifically, three stimuli </w:t>
      </w:r>
      <w:r w:rsidR="003021CB" w:rsidRPr="000D46AE">
        <w:rPr>
          <w:rFonts w:ascii="Times New Roman" w:hAnsi="Times New Roman" w:cs="Times New Roman"/>
          <w:sz w:val="24"/>
          <w:szCs w:val="24"/>
          <w:lang w:val="en-US"/>
          <w:rPrChange w:id="1134" w:author="Microsoft Office User" w:date="2019-10-30T11:35:00Z">
            <w:rPr>
              <w:rFonts w:ascii="Times New Roman" w:hAnsi="Times New Roman" w:cs="Times New Roman"/>
              <w:sz w:val="24"/>
              <w:szCs w:val="24"/>
              <w:lang w:val="en-US"/>
            </w:rPr>
          </w:rPrChange>
        </w:rPr>
        <w:t xml:space="preserve">simultaneously </w:t>
      </w:r>
      <w:r w:rsidR="00F52051" w:rsidRPr="000D46AE">
        <w:rPr>
          <w:rFonts w:ascii="Times New Roman" w:hAnsi="Times New Roman" w:cs="Times New Roman"/>
          <w:sz w:val="24"/>
          <w:szCs w:val="24"/>
          <w:lang w:val="en-US"/>
          <w:rPrChange w:id="1135" w:author="Microsoft Office User" w:date="2019-10-30T11:35:00Z">
            <w:rPr>
              <w:rFonts w:ascii="Times New Roman" w:hAnsi="Times New Roman" w:cs="Times New Roman"/>
              <w:sz w:val="24"/>
              <w:szCs w:val="24"/>
              <w:lang w:val="en-US"/>
            </w:rPr>
          </w:rPrChange>
        </w:rPr>
        <w:t>occurred onscreen during each trial</w:t>
      </w:r>
      <w:r w:rsidR="003021CB" w:rsidRPr="000D46AE">
        <w:rPr>
          <w:rFonts w:ascii="Times New Roman" w:hAnsi="Times New Roman" w:cs="Times New Roman"/>
          <w:sz w:val="24"/>
          <w:szCs w:val="24"/>
          <w:lang w:val="en-US"/>
          <w:rPrChange w:id="1136" w:author="Microsoft Office User" w:date="2019-10-30T11:35:00Z">
            <w:rPr>
              <w:rFonts w:ascii="Times New Roman" w:hAnsi="Times New Roman" w:cs="Times New Roman"/>
              <w:sz w:val="24"/>
              <w:szCs w:val="24"/>
              <w:lang w:val="en-US"/>
            </w:rPr>
          </w:rPrChange>
        </w:rPr>
        <w:t xml:space="preserve">: a neutral </w:t>
      </w:r>
      <w:r w:rsidRPr="000D46AE">
        <w:rPr>
          <w:rFonts w:ascii="Times New Roman" w:hAnsi="Times New Roman" w:cs="Times New Roman"/>
          <w:sz w:val="24"/>
          <w:szCs w:val="24"/>
          <w:lang w:val="en-US"/>
          <w:rPrChange w:id="1137" w:author="Microsoft Office User" w:date="2019-10-30T11:35:00Z">
            <w:rPr>
              <w:rFonts w:ascii="Times New Roman" w:hAnsi="Times New Roman" w:cs="Times New Roman"/>
              <w:sz w:val="24"/>
              <w:szCs w:val="24"/>
              <w:lang w:val="en-US"/>
            </w:rPr>
          </w:rPrChange>
        </w:rPr>
        <w:t xml:space="preserve">target object </w:t>
      </w:r>
      <w:r w:rsidR="003021CB" w:rsidRPr="000D46AE">
        <w:rPr>
          <w:rFonts w:ascii="Times New Roman" w:hAnsi="Times New Roman" w:cs="Times New Roman"/>
          <w:sz w:val="24"/>
          <w:szCs w:val="24"/>
          <w:lang w:val="en-US"/>
          <w:rPrChange w:id="1138" w:author="Microsoft Office User" w:date="2019-10-30T11:35:00Z">
            <w:rPr>
              <w:rFonts w:ascii="Times New Roman" w:hAnsi="Times New Roman" w:cs="Times New Roman"/>
              <w:sz w:val="24"/>
              <w:szCs w:val="24"/>
              <w:lang w:val="en-US"/>
            </w:rPr>
          </w:rPrChange>
        </w:rPr>
        <w:t>(</w:t>
      </w:r>
      <w:r w:rsidR="00F52051" w:rsidRPr="000D46AE">
        <w:rPr>
          <w:rFonts w:ascii="Times New Roman" w:hAnsi="Times New Roman" w:cs="Times New Roman"/>
          <w:sz w:val="24"/>
          <w:szCs w:val="24"/>
          <w:lang w:val="en-US"/>
          <w:rPrChange w:id="1139" w:author="Microsoft Office User" w:date="2019-10-30T11:35:00Z">
            <w:rPr>
              <w:rFonts w:ascii="Times New Roman" w:hAnsi="Times New Roman" w:cs="Times New Roman"/>
              <w:sz w:val="24"/>
              <w:szCs w:val="24"/>
              <w:lang w:val="en-US"/>
            </w:rPr>
          </w:rPrChange>
        </w:rPr>
        <w:t>either Morag [</w:t>
      </w:r>
      <w:r w:rsidRPr="000D46AE">
        <w:rPr>
          <w:rFonts w:ascii="Times New Roman" w:hAnsi="Times New Roman" w:cs="Times New Roman"/>
          <w:sz w:val="24"/>
          <w:szCs w:val="24"/>
          <w:lang w:val="en-US"/>
          <w:rPrChange w:id="1140" w:author="Microsoft Office User" w:date="2019-10-30T11:35:00Z">
            <w:rPr>
              <w:rFonts w:ascii="Times New Roman" w:hAnsi="Times New Roman" w:cs="Times New Roman"/>
              <w:sz w:val="24"/>
              <w:szCs w:val="24"/>
              <w:lang w:val="en-US"/>
            </w:rPr>
          </w:rPrChange>
        </w:rPr>
        <w:t>TO</w:t>
      </w:r>
      <w:r w:rsidR="00F52051" w:rsidRPr="000D46AE">
        <w:rPr>
          <w:rFonts w:ascii="Times New Roman" w:hAnsi="Times New Roman" w:cs="Times New Roman"/>
          <w:sz w:val="24"/>
          <w:szCs w:val="24"/>
          <w:lang w:val="en-US"/>
          <w:rPrChange w:id="1141" w:author="Microsoft Office User" w:date="2019-10-30T11:35:00Z">
            <w:rPr>
              <w:rFonts w:ascii="Times New Roman" w:hAnsi="Times New Roman" w:cs="Times New Roman"/>
              <w:sz w:val="24"/>
              <w:szCs w:val="24"/>
              <w:lang w:val="en-US"/>
            </w:rPr>
          </w:rPrChange>
        </w:rPr>
        <w:t xml:space="preserve">1] </w:t>
      </w:r>
      <w:r w:rsidR="003021CB" w:rsidRPr="000D46AE">
        <w:rPr>
          <w:rFonts w:ascii="Times New Roman" w:hAnsi="Times New Roman" w:cs="Times New Roman"/>
          <w:sz w:val="24"/>
          <w:szCs w:val="24"/>
          <w:lang w:val="en-US"/>
          <w:rPrChange w:id="1142" w:author="Microsoft Office User" w:date="2019-10-30T11:35:00Z">
            <w:rPr>
              <w:rFonts w:ascii="Times New Roman" w:hAnsi="Times New Roman" w:cs="Times New Roman"/>
              <w:sz w:val="24"/>
              <w:szCs w:val="24"/>
              <w:lang w:val="en-US"/>
            </w:rPr>
          </w:rPrChange>
        </w:rPr>
        <w:t xml:space="preserve">or </w:t>
      </w:r>
      <w:r w:rsidR="00F52051" w:rsidRPr="000D46AE">
        <w:rPr>
          <w:rFonts w:ascii="Times New Roman" w:hAnsi="Times New Roman" w:cs="Times New Roman"/>
          <w:sz w:val="24"/>
          <w:szCs w:val="24"/>
          <w:lang w:val="en-US"/>
          <w:rPrChange w:id="1143" w:author="Microsoft Office User" w:date="2019-10-30T11:35:00Z">
            <w:rPr>
              <w:rFonts w:ascii="Times New Roman" w:hAnsi="Times New Roman" w:cs="Times New Roman"/>
              <w:sz w:val="24"/>
              <w:szCs w:val="24"/>
              <w:lang w:val="en-US"/>
            </w:rPr>
          </w:rPrChange>
        </w:rPr>
        <w:t>Struan [</w:t>
      </w:r>
      <w:r w:rsidRPr="000D46AE">
        <w:rPr>
          <w:rFonts w:ascii="Times New Roman" w:hAnsi="Times New Roman" w:cs="Times New Roman"/>
          <w:sz w:val="24"/>
          <w:szCs w:val="24"/>
          <w:lang w:val="en-US"/>
          <w:rPrChange w:id="1144" w:author="Microsoft Office User" w:date="2019-10-30T11:35:00Z">
            <w:rPr>
              <w:rFonts w:ascii="Times New Roman" w:hAnsi="Times New Roman" w:cs="Times New Roman"/>
              <w:sz w:val="24"/>
              <w:szCs w:val="24"/>
              <w:lang w:val="en-US"/>
            </w:rPr>
          </w:rPrChange>
        </w:rPr>
        <w:t>TO</w:t>
      </w:r>
      <w:r w:rsidR="00F52051" w:rsidRPr="000D46AE">
        <w:rPr>
          <w:rFonts w:ascii="Times New Roman" w:hAnsi="Times New Roman" w:cs="Times New Roman"/>
          <w:sz w:val="24"/>
          <w:szCs w:val="24"/>
          <w:lang w:val="en-US"/>
          <w:rPrChange w:id="1145" w:author="Microsoft Office User" w:date="2019-10-30T11:35:00Z">
            <w:rPr>
              <w:rFonts w:ascii="Times New Roman" w:hAnsi="Times New Roman" w:cs="Times New Roman"/>
              <w:sz w:val="24"/>
              <w:szCs w:val="24"/>
              <w:lang w:val="en-US"/>
            </w:rPr>
          </w:rPrChange>
        </w:rPr>
        <w:t>2])</w:t>
      </w:r>
      <w:r w:rsidR="003021CB" w:rsidRPr="000D46AE">
        <w:rPr>
          <w:rFonts w:ascii="Times New Roman" w:hAnsi="Times New Roman" w:cs="Times New Roman"/>
          <w:sz w:val="24"/>
          <w:szCs w:val="24"/>
          <w:lang w:val="en-US"/>
          <w:rPrChange w:id="1146" w:author="Microsoft Office User" w:date="2019-10-30T11:35:00Z">
            <w:rPr>
              <w:rFonts w:ascii="Times New Roman" w:hAnsi="Times New Roman" w:cs="Times New Roman"/>
              <w:sz w:val="24"/>
              <w:szCs w:val="24"/>
              <w:lang w:val="en-US"/>
            </w:rPr>
          </w:rPrChange>
        </w:rPr>
        <w:t xml:space="preserve"> </w:t>
      </w:r>
      <w:r w:rsidR="00F52051" w:rsidRPr="000D46AE">
        <w:rPr>
          <w:rFonts w:ascii="Times New Roman" w:hAnsi="Times New Roman" w:cs="Times New Roman"/>
          <w:sz w:val="24"/>
          <w:szCs w:val="24"/>
          <w:lang w:val="en-US"/>
          <w:rPrChange w:id="1147" w:author="Microsoft Office User" w:date="2019-10-30T11:35:00Z">
            <w:rPr>
              <w:rFonts w:ascii="Times New Roman" w:hAnsi="Times New Roman" w:cs="Times New Roman"/>
              <w:sz w:val="24"/>
              <w:szCs w:val="24"/>
              <w:lang w:val="en-US"/>
            </w:rPr>
          </w:rPrChange>
        </w:rPr>
        <w:t xml:space="preserve">along with </w:t>
      </w:r>
      <w:r w:rsidR="003021CB" w:rsidRPr="000D46AE">
        <w:rPr>
          <w:rFonts w:ascii="Times New Roman" w:hAnsi="Times New Roman" w:cs="Times New Roman"/>
          <w:sz w:val="24"/>
          <w:szCs w:val="24"/>
          <w:lang w:val="en-US"/>
          <w:rPrChange w:id="1148" w:author="Microsoft Office User" w:date="2019-10-30T11:35:00Z">
            <w:rPr>
              <w:rFonts w:ascii="Times New Roman" w:hAnsi="Times New Roman" w:cs="Times New Roman"/>
              <w:sz w:val="24"/>
              <w:szCs w:val="24"/>
              <w:lang w:val="en-US"/>
            </w:rPr>
          </w:rPrChange>
        </w:rPr>
        <w:t>a positive and negatively valenced adjective</w:t>
      </w:r>
      <w:r w:rsidRPr="000D46AE">
        <w:rPr>
          <w:rFonts w:ascii="Times New Roman" w:hAnsi="Times New Roman" w:cs="Times New Roman"/>
          <w:sz w:val="24"/>
          <w:szCs w:val="24"/>
          <w:lang w:val="en-US"/>
          <w:rPrChange w:id="1149" w:author="Microsoft Office User" w:date="2019-10-30T11:35:00Z">
            <w:rPr>
              <w:rFonts w:ascii="Times New Roman" w:hAnsi="Times New Roman" w:cs="Times New Roman"/>
              <w:sz w:val="24"/>
              <w:szCs w:val="24"/>
              <w:lang w:val="en-US"/>
            </w:rPr>
          </w:rPrChange>
        </w:rPr>
        <w:t xml:space="preserve"> (positive and negative</w:t>
      </w:r>
      <w:r w:rsidR="000B1A71" w:rsidRPr="000D46AE">
        <w:rPr>
          <w:rFonts w:ascii="Times New Roman" w:hAnsi="Times New Roman" w:cs="Times New Roman"/>
          <w:sz w:val="24"/>
          <w:szCs w:val="24"/>
          <w:lang w:val="en-US"/>
          <w:rPrChange w:id="1150" w:author="Microsoft Office User" w:date="2019-10-30T11:35:00Z">
            <w:rPr>
              <w:rFonts w:ascii="Times New Roman" w:hAnsi="Times New Roman" w:cs="Times New Roman"/>
              <w:sz w:val="24"/>
              <w:szCs w:val="24"/>
              <w:lang w:val="en-US"/>
            </w:rPr>
          </w:rPrChange>
        </w:rPr>
        <w:t xml:space="preserve"> source object [</w:t>
      </w:r>
      <w:r w:rsidRPr="000D46AE">
        <w:rPr>
          <w:rFonts w:ascii="Times New Roman" w:hAnsi="Times New Roman" w:cs="Times New Roman"/>
          <w:sz w:val="24"/>
          <w:szCs w:val="24"/>
          <w:lang w:val="en-US"/>
          <w:rPrChange w:id="1151" w:author="Microsoft Office User" w:date="2019-10-30T11:35:00Z">
            <w:rPr>
              <w:rFonts w:ascii="Times New Roman" w:hAnsi="Times New Roman" w:cs="Times New Roman"/>
              <w:sz w:val="24"/>
              <w:szCs w:val="24"/>
              <w:lang w:val="en-US"/>
            </w:rPr>
          </w:rPrChange>
        </w:rPr>
        <w:t>SO</w:t>
      </w:r>
      <w:r w:rsidR="000B1A71" w:rsidRPr="000D46AE">
        <w:rPr>
          <w:rFonts w:ascii="Times New Roman" w:hAnsi="Times New Roman" w:cs="Times New Roman"/>
          <w:sz w:val="24"/>
          <w:szCs w:val="24"/>
          <w:lang w:val="en-US"/>
          <w:rPrChange w:id="1152" w:author="Microsoft Office User" w:date="2019-10-30T11:35:00Z">
            <w:rPr>
              <w:rFonts w:ascii="Times New Roman" w:hAnsi="Times New Roman" w:cs="Times New Roman"/>
              <w:sz w:val="24"/>
              <w:szCs w:val="24"/>
              <w:lang w:val="en-US"/>
            </w:rPr>
          </w:rPrChange>
        </w:rPr>
        <w:t>]</w:t>
      </w:r>
      <w:r w:rsidRPr="000D46AE">
        <w:rPr>
          <w:rFonts w:ascii="Times New Roman" w:hAnsi="Times New Roman" w:cs="Times New Roman"/>
          <w:sz w:val="24"/>
          <w:szCs w:val="24"/>
          <w:lang w:val="en-US"/>
          <w:rPrChange w:id="1153" w:author="Microsoft Office User" w:date="2019-10-30T11:35:00Z">
            <w:rPr>
              <w:rFonts w:ascii="Times New Roman" w:hAnsi="Times New Roman" w:cs="Times New Roman"/>
              <w:sz w:val="24"/>
              <w:szCs w:val="24"/>
              <w:lang w:val="en-US"/>
            </w:rPr>
          </w:rPrChange>
        </w:rPr>
        <w:t>)</w:t>
      </w:r>
      <w:r w:rsidR="003021CB" w:rsidRPr="000D46AE">
        <w:rPr>
          <w:rFonts w:ascii="Times New Roman" w:hAnsi="Times New Roman" w:cs="Times New Roman"/>
          <w:sz w:val="24"/>
          <w:szCs w:val="24"/>
          <w:lang w:val="en-US"/>
          <w:rPrChange w:id="1154" w:author="Microsoft Office User" w:date="2019-10-30T11:35:00Z">
            <w:rPr>
              <w:rFonts w:ascii="Times New Roman" w:hAnsi="Times New Roman" w:cs="Times New Roman"/>
              <w:sz w:val="24"/>
              <w:szCs w:val="24"/>
              <w:lang w:val="en-US"/>
            </w:rPr>
          </w:rPrChange>
        </w:rPr>
        <w:t xml:space="preserve">. All three stimuli </w:t>
      </w:r>
      <w:r w:rsidR="00F52051" w:rsidRPr="000D46AE">
        <w:rPr>
          <w:rFonts w:ascii="Times New Roman" w:hAnsi="Times New Roman" w:cs="Times New Roman"/>
          <w:sz w:val="24"/>
          <w:szCs w:val="24"/>
          <w:lang w:val="en-US"/>
          <w:rPrChange w:id="1155" w:author="Microsoft Office User" w:date="2019-10-30T11:35:00Z">
            <w:rPr>
              <w:rFonts w:ascii="Times New Roman" w:hAnsi="Times New Roman" w:cs="Times New Roman"/>
              <w:sz w:val="24"/>
              <w:szCs w:val="24"/>
              <w:lang w:val="en-US"/>
            </w:rPr>
          </w:rPrChange>
        </w:rPr>
        <w:t xml:space="preserve">were </w:t>
      </w:r>
      <w:r w:rsidR="003021CB" w:rsidRPr="000D46AE">
        <w:rPr>
          <w:rFonts w:ascii="Times New Roman" w:hAnsi="Times New Roman" w:cs="Times New Roman"/>
          <w:sz w:val="24"/>
          <w:szCs w:val="24"/>
          <w:lang w:val="en-US"/>
          <w:rPrChange w:id="1156" w:author="Microsoft Office User" w:date="2019-10-30T11:35:00Z">
            <w:rPr>
              <w:rFonts w:ascii="Times New Roman" w:hAnsi="Times New Roman" w:cs="Times New Roman"/>
              <w:sz w:val="24"/>
              <w:szCs w:val="24"/>
              <w:lang w:val="en-US"/>
            </w:rPr>
          </w:rPrChange>
        </w:rPr>
        <w:t>initially presented in white</w:t>
      </w:r>
      <w:r w:rsidR="00F52051" w:rsidRPr="000D46AE">
        <w:rPr>
          <w:rFonts w:ascii="Times New Roman" w:hAnsi="Times New Roman" w:cs="Times New Roman"/>
          <w:sz w:val="24"/>
          <w:szCs w:val="24"/>
          <w:lang w:val="en-US"/>
          <w:rPrChange w:id="1157" w:author="Microsoft Office User" w:date="2019-10-30T11:35:00Z">
            <w:rPr>
              <w:rFonts w:ascii="Times New Roman" w:hAnsi="Times New Roman" w:cs="Times New Roman"/>
              <w:sz w:val="24"/>
              <w:szCs w:val="24"/>
              <w:lang w:val="en-US"/>
            </w:rPr>
          </w:rPrChange>
        </w:rPr>
        <w:t xml:space="preserve"> against a black background for</w:t>
      </w:r>
      <w:r w:rsidR="003021CB" w:rsidRPr="000D46AE">
        <w:rPr>
          <w:rFonts w:ascii="Times New Roman" w:hAnsi="Times New Roman" w:cs="Times New Roman"/>
          <w:sz w:val="24"/>
          <w:szCs w:val="24"/>
          <w:lang w:val="en-US"/>
          <w:rPrChange w:id="1158" w:author="Microsoft Office User" w:date="2019-10-30T11:35:00Z">
            <w:rPr>
              <w:rFonts w:ascii="Times New Roman" w:hAnsi="Times New Roman" w:cs="Times New Roman"/>
              <w:sz w:val="24"/>
              <w:szCs w:val="24"/>
              <w:lang w:val="en-US"/>
            </w:rPr>
          </w:rPrChange>
        </w:rPr>
        <w:t xml:space="preserve"> 3000ms</w:t>
      </w:r>
      <w:r w:rsidR="00F52051" w:rsidRPr="000D46AE">
        <w:rPr>
          <w:rFonts w:ascii="Times New Roman" w:hAnsi="Times New Roman" w:cs="Times New Roman"/>
          <w:sz w:val="24"/>
          <w:szCs w:val="24"/>
          <w:lang w:val="en-US"/>
          <w:rPrChange w:id="1159" w:author="Microsoft Office User" w:date="2019-10-30T11:35:00Z">
            <w:rPr>
              <w:rFonts w:ascii="Times New Roman" w:hAnsi="Times New Roman" w:cs="Times New Roman"/>
              <w:sz w:val="24"/>
              <w:szCs w:val="24"/>
              <w:lang w:val="en-US"/>
            </w:rPr>
          </w:rPrChange>
        </w:rPr>
        <w:t xml:space="preserve">. On certain trials, </w:t>
      </w:r>
      <w:r w:rsidRPr="000D46AE">
        <w:rPr>
          <w:rFonts w:ascii="Times New Roman" w:hAnsi="Times New Roman" w:cs="Times New Roman"/>
          <w:sz w:val="24"/>
          <w:szCs w:val="24"/>
          <w:lang w:val="en-US"/>
          <w:rPrChange w:id="1160" w:author="Microsoft Office User" w:date="2019-10-30T11:35:00Z">
            <w:rPr>
              <w:rFonts w:ascii="Times New Roman" w:hAnsi="Times New Roman" w:cs="Times New Roman"/>
              <w:sz w:val="24"/>
              <w:szCs w:val="24"/>
              <w:lang w:val="en-US"/>
            </w:rPr>
          </w:rPrChange>
        </w:rPr>
        <w:t>TO</w:t>
      </w:r>
      <w:r w:rsidR="00F52051" w:rsidRPr="000D46AE">
        <w:rPr>
          <w:rFonts w:ascii="Times New Roman" w:hAnsi="Times New Roman" w:cs="Times New Roman"/>
          <w:sz w:val="24"/>
          <w:szCs w:val="24"/>
          <w:lang w:val="en-US"/>
          <w:rPrChange w:id="1161" w:author="Microsoft Office User" w:date="2019-10-30T11:35:00Z">
            <w:rPr>
              <w:rFonts w:ascii="Times New Roman" w:hAnsi="Times New Roman" w:cs="Times New Roman"/>
              <w:sz w:val="24"/>
              <w:szCs w:val="24"/>
              <w:lang w:val="en-US"/>
            </w:rPr>
          </w:rPrChange>
        </w:rPr>
        <w:t xml:space="preserve">1 and </w:t>
      </w:r>
      <w:r w:rsidR="000B1A71" w:rsidRPr="000D46AE">
        <w:rPr>
          <w:rFonts w:ascii="Times New Roman" w:hAnsi="Times New Roman" w:cs="Times New Roman"/>
          <w:sz w:val="24"/>
          <w:szCs w:val="24"/>
          <w:lang w:val="en-US"/>
          <w:rPrChange w:id="1162" w:author="Microsoft Office User" w:date="2019-10-30T11:35:00Z">
            <w:rPr>
              <w:rFonts w:ascii="Times New Roman" w:hAnsi="Times New Roman" w:cs="Times New Roman"/>
              <w:sz w:val="24"/>
              <w:szCs w:val="24"/>
              <w:lang w:val="en-US"/>
            </w:rPr>
          </w:rPrChange>
        </w:rPr>
        <w:t xml:space="preserve">the </w:t>
      </w:r>
      <w:r w:rsidR="00F52051" w:rsidRPr="000D46AE">
        <w:rPr>
          <w:rFonts w:ascii="Times New Roman" w:hAnsi="Times New Roman" w:cs="Times New Roman"/>
          <w:sz w:val="24"/>
          <w:szCs w:val="24"/>
          <w:lang w:val="en-US"/>
          <w:rPrChange w:id="1163" w:author="Microsoft Office User" w:date="2019-10-30T11:35:00Z">
            <w:rPr>
              <w:rFonts w:ascii="Times New Roman" w:hAnsi="Times New Roman" w:cs="Times New Roman"/>
              <w:sz w:val="24"/>
              <w:szCs w:val="24"/>
              <w:lang w:val="en-US"/>
            </w:rPr>
          </w:rPrChange>
        </w:rPr>
        <w:t xml:space="preserve">positive </w:t>
      </w:r>
      <w:r w:rsidRPr="000D46AE">
        <w:rPr>
          <w:rFonts w:ascii="Times New Roman" w:hAnsi="Times New Roman" w:cs="Times New Roman"/>
          <w:sz w:val="24"/>
          <w:szCs w:val="24"/>
          <w:lang w:val="en-US"/>
          <w:rPrChange w:id="1164" w:author="Microsoft Office User" w:date="2019-10-30T11:35:00Z">
            <w:rPr>
              <w:rFonts w:ascii="Times New Roman" w:hAnsi="Times New Roman" w:cs="Times New Roman"/>
              <w:sz w:val="24"/>
              <w:szCs w:val="24"/>
              <w:lang w:val="en-US"/>
            </w:rPr>
          </w:rPrChange>
        </w:rPr>
        <w:t xml:space="preserve">SO </w:t>
      </w:r>
      <w:r w:rsidR="00F52051" w:rsidRPr="000D46AE">
        <w:rPr>
          <w:rFonts w:ascii="Times New Roman" w:hAnsi="Times New Roman" w:cs="Times New Roman"/>
          <w:sz w:val="24"/>
          <w:szCs w:val="24"/>
          <w:lang w:val="en-US"/>
          <w:rPrChange w:id="1165" w:author="Microsoft Office User" w:date="2019-10-30T11:35:00Z">
            <w:rPr>
              <w:rFonts w:ascii="Times New Roman" w:hAnsi="Times New Roman" w:cs="Times New Roman"/>
              <w:sz w:val="24"/>
              <w:szCs w:val="24"/>
              <w:lang w:val="en-US"/>
            </w:rPr>
          </w:rPrChange>
        </w:rPr>
        <w:t xml:space="preserve">both </w:t>
      </w:r>
      <w:r w:rsidR="003021CB" w:rsidRPr="000D46AE">
        <w:rPr>
          <w:rFonts w:ascii="Times New Roman" w:hAnsi="Times New Roman" w:cs="Times New Roman"/>
          <w:sz w:val="24"/>
          <w:szCs w:val="24"/>
          <w:lang w:val="en-US"/>
          <w:rPrChange w:id="1166" w:author="Microsoft Office User" w:date="2019-10-30T11:35:00Z">
            <w:rPr>
              <w:rFonts w:ascii="Times New Roman" w:hAnsi="Times New Roman" w:cs="Times New Roman"/>
              <w:sz w:val="24"/>
              <w:szCs w:val="24"/>
              <w:lang w:val="en-US"/>
            </w:rPr>
          </w:rPrChange>
        </w:rPr>
        <w:t>change</w:t>
      </w:r>
      <w:r w:rsidR="00F52051" w:rsidRPr="000D46AE">
        <w:rPr>
          <w:rFonts w:ascii="Times New Roman" w:hAnsi="Times New Roman" w:cs="Times New Roman"/>
          <w:sz w:val="24"/>
          <w:szCs w:val="24"/>
          <w:lang w:val="en-US"/>
          <w:rPrChange w:id="1167" w:author="Microsoft Office User" w:date="2019-10-30T11:35:00Z">
            <w:rPr>
              <w:rFonts w:ascii="Times New Roman" w:hAnsi="Times New Roman" w:cs="Times New Roman"/>
              <w:sz w:val="24"/>
              <w:szCs w:val="24"/>
              <w:lang w:val="en-US"/>
            </w:rPr>
          </w:rPrChange>
        </w:rPr>
        <w:t>d</w:t>
      </w:r>
      <w:r w:rsidR="003021CB" w:rsidRPr="000D46AE">
        <w:rPr>
          <w:rFonts w:ascii="Times New Roman" w:hAnsi="Times New Roman" w:cs="Times New Roman"/>
          <w:sz w:val="24"/>
          <w:szCs w:val="24"/>
          <w:lang w:val="en-US"/>
          <w:rPrChange w:id="1168" w:author="Microsoft Office User" w:date="2019-10-30T11:35:00Z">
            <w:rPr>
              <w:rFonts w:ascii="Times New Roman" w:hAnsi="Times New Roman" w:cs="Times New Roman"/>
              <w:sz w:val="24"/>
              <w:szCs w:val="24"/>
              <w:lang w:val="en-US"/>
            </w:rPr>
          </w:rPrChange>
        </w:rPr>
        <w:t xml:space="preserve"> to </w:t>
      </w:r>
      <w:r w:rsidR="00F52051" w:rsidRPr="000D46AE">
        <w:rPr>
          <w:rFonts w:ascii="Times New Roman" w:hAnsi="Times New Roman" w:cs="Times New Roman"/>
          <w:sz w:val="24"/>
          <w:szCs w:val="24"/>
          <w:lang w:val="en-US"/>
          <w:rPrChange w:id="1169" w:author="Microsoft Office User" w:date="2019-10-30T11:35:00Z">
            <w:rPr>
              <w:rFonts w:ascii="Times New Roman" w:hAnsi="Times New Roman" w:cs="Times New Roman"/>
              <w:sz w:val="24"/>
              <w:szCs w:val="24"/>
              <w:lang w:val="en-US"/>
            </w:rPr>
          </w:rPrChange>
        </w:rPr>
        <w:t xml:space="preserve">the same </w:t>
      </w:r>
      <w:r w:rsidR="003021CB" w:rsidRPr="000D46AE">
        <w:rPr>
          <w:rFonts w:ascii="Times New Roman" w:hAnsi="Times New Roman" w:cs="Times New Roman"/>
          <w:sz w:val="24"/>
          <w:szCs w:val="24"/>
          <w:lang w:val="en-US"/>
          <w:rPrChange w:id="1170" w:author="Microsoft Office User" w:date="2019-10-30T11:35:00Z">
            <w:rPr>
              <w:rFonts w:ascii="Times New Roman" w:hAnsi="Times New Roman" w:cs="Times New Roman"/>
              <w:sz w:val="24"/>
              <w:szCs w:val="24"/>
              <w:lang w:val="en-US"/>
            </w:rPr>
          </w:rPrChange>
        </w:rPr>
        <w:t>color (e.g., blue)</w:t>
      </w:r>
      <w:r w:rsidR="00F52051" w:rsidRPr="000D46AE">
        <w:rPr>
          <w:rFonts w:ascii="Times New Roman" w:hAnsi="Times New Roman" w:cs="Times New Roman"/>
          <w:sz w:val="24"/>
          <w:szCs w:val="24"/>
          <w:lang w:val="en-US"/>
          <w:rPrChange w:id="1171" w:author="Microsoft Office User" w:date="2019-10-30T11:35:00Z">
            <w:rPr>
              <w:rFonts w:ascii="Times New Roman" w:hAnsi="Times New Roman" w:cs="Times New Roman"/>
              <w:sz w:val="24"/>
              <w:szCs w:val="24"/>
              <w:lang w:val="en-US"/>
            </w:rPr>
          </w:rPrChange>
        </w:rPr>
        <w:t xml:space="preserve"> whereas the negative </w:t>
      </w:r>
      <w:r w:rsidRPr="000D46AE">
        <w:rPr>
          <w:rFonts w:ascii="Times New Roman" w:hAnsi="Times New Roman" w:cs="Times New Roman"/>
          <w:sz w:val="24"/>
          <w:szCs w:val="24"/>
          <w:lang w:val="en-US"/>
          <w:rPrChange w:id="1172" w:author="Microsoft Office User" w:date="2019-10-30T11:35:00Z">
            <w:rPr>
              <w:rFonts w:ascii="Times New Roman" w:hAnsi="Times New Roman" w:cs="Times New Roman"/>
              <w:sz w:val="24"/>
              <w:szCs w:val="24"/>
              <w:lang w:val="en-US"/>
            </w:rPr>
          </w:rPrChange>
        </w:rPr>
        <w:t xml:space="preserve">SO </w:t>
      </w:r>
      <w:r w:rsidR="00F52051" w:rsidRPr="000D46AE">
        <w:rPr>
          <w:rFonts w:ascii="Times New Roman" w:hAnsi="Times New Roman" w:cs="Times New Roman"/>
          <w:sz w:val="24"/>
          <w:szCs w:val="24"/>
          <w:lang w:val="en-US"/>
          <w:rPrChange w:id="1173" w:author="Microsoft Office User" w:date="2019-10-30T11:35:00Z">
            <w:rPr>
              <w:rFonts w:ascii="Times New Roman" w:hAnsi="Times New Roman" w:cs="Times New Roman"/>
              <w:sz w:val="24"/>
              <w:szCs w:val="24"/>
              <w:lang w:val="en-US"/>
            </w:rPr>
          </w:rPrChange>
        </w:rPr>
        <w:t>changed to a different color (e.g., green)</w:t>
      </w:r>
      <w:r w:rsidR="003021CB" w:rsidRPr="000D46AE">
        <w:rPr>
          <w:rFonts w:ascii="Times New Roman" w:hAnsi="Times New Roman" w:cs="Times New Roman"/>
          <w:sz w:val="24"/>
          <w:szCs w:val="24"/>
          <w:lang w:val="en-US"/>
          <w:rPrChange w:id="1174" w:author="Microsoft Office User" w:date="2019-10-30T11:35:00Z">
            <w:rPr>
              <w:rFonts w:ascii="Times New Roman" w:hAnsi="Times New Roman" w:cs="Times New Roman"/>
              <w:sz w:val="24"/>
              <w:szCs w:val="24"/>
              <w:lang w:val="en-US"/>
            </w:rPr>
          </w:rPrChange>
        </w:rPr>
        <w:t>.</w:t>
      </w:r>
      <w:r w:rsidR="00F52051" w:rsidRPr="000D46AE">
        <w:rPr>
          <w:rFonts w:ascii="Times New Roman" w:hAnsi="Times New Roman" w:cs="Times New Roman"/>
          <w:sz w:val="24"/>
          <w:szCs w:val="24"/>
          <w:lang w:val="en-US"/>
          <w:rPrChange w:id="1175" w:author="Microsoft Office User" w:date="2019-10-30T11:35:00Z">
            <w:rPr>
              <w:rFonts w:ascii="Times New Roman" w:hAnsi="Times New Roman" w:cs="Times New Roman"/>
              <w:sz w:val="24"/>
              <w:szCs w:val="24"/>
              <w:lang w:val="en-US"/>
            </w:rPr>
          </w:rPrChange>
        </w:rPr>
        <w:t xml:space="preserve"> On other trials, </w:t>
      </w:r>
      <w:r w:rsidRPr="000D46AE">
        <w:rPr>
          <w:rFonts w:ascii="Times New Roman" w:hAnsi="Times New Roman" w:cs="Times New Roman"/>
          <w:sz w:val="24"/>
          <w:szCs w:val="24"/>
          <w:lang w:val="en-US"/>
          <w:rPrChange w:id="1176" w:author="Microsoft Office User" w:date="2019-10-30T11:35:00Z">
            <w:rPr>
              <w:rFonts w:ascii="Times New Roman" w:hAnsi="Times New Roman" w:cs="Times New Roman"/>
              <w:sz w:val="24"/>
              <w:szCs w:val="24"/>
              <w:lang w:val="en-US"/>
            </w:rPr>
          </w:rPrChange>
        </w:rPr>
        <w:t>TO</w:t>
      </w:r>
      <w:r w:rsidR="00F52051" w:rsidRPr="000D46AE">
        <w:rPr>
          <w:rFonts w:ascii="Times New Roman" w:hAnsi="Times New Roman" w:cs="Times New Roman"/>
          <w:sz w:val="24"/>
          <w:szCs w:val="24"/>
          <w:lang w:val="en-US"/>
          <w:rPrChange w:id="1177" w:author="Microsoft Office User" w:date="2019-10-30T11:35:00Z">
            <w:rPr>
              <w:rFonts w:ascii="Times New Roman" w:hAnsi="Times New Roman" w:cs="Times New Roman"/>
              <w:sz w:val="24"/>
              <w:szCs w:val="24"/>
              <w:lang w:val="en-US"/>
            </w:rPr>
          </w:rPrChange>
        </w:rPr>
        <w:t xml:space="preserve">2 and </w:t>
      </w:r>
      <w:r w:rsidR="000B1A71" w:rsidRPr="000D46AE">
        <w:rPr>
          <w:rFonts w:ascii="Times New Roman" w:hAnsi="Times New Roman" w:cs="Times New Roman"/>
          <w:sz w:val="24"/>
          <w:szCs w:val="24"/>
          <w:lang w:val="en-US"/>
          <w:rPrChange w:id="1178" w:author="Microsoft Office User" w:date="2019-10-30T11:35:00Z">
            <w:rPr>
              <w:rFonts w:ascii="Times New Roman" w:hAnsi="Times New Roman" w:cs="Times New Roman"/>
              <w:sz w:val="24"/>
              <w:szCs w:val="24"/>
              <w:lang w:val="en-US"/>
            </w:rPr>
          </w:rPrChange>
        </w:rPr>
        <w:t xml:space="preserve">the </w:t>
      </w:r>
      <w:r w:rsidR="00F52051" w:rsidRPr="000D46AE">
        <w:rPr>
          <w:rFonts w:ascii="Times New Roman" w:hAnsi="Times New Roman" w:cs="Times New Roman"/>
          <w:sz w:val="24"/>
          <w:szCs w:val="24"/>
          <w:lang w:val="en-US"/>
          <w:rPrChange w:id="1179" w:author="Microsoft Office User" w:date="2019-10-30T11:35:00Z">
            <w:rPr>
              <w:rFonts w:ascii="Times New Roman" w:hAnsi="Times New Roman" w:cs="Times New Roman"/>
              <w:sz w:val="24"/>
              <w:szCs w:val="24"/>
              <w:lang w:val="en-US"/>
            </w:rPr>
          </w:rPrChange>
        </w:rPr>
        <w:t xml:space="preserve">negative </w:t>
      </w:r>
      <w:r w:rsidRPr="000D46AE">
        <w:rPr>
          <w:rFonts w:ascii="Times New Roman" w:hAnsi="Times New Roman" w:cs="Times New Roman"/>
          <w:sz w:val="24"/>
          <w:szCs w:val="24"/>
          <w:lang w:val="en-US"/>
          <w:rPrChange w:id="1180" w:author="Microsoft Office User" w:date="2019-10-30T11:35:00Z">
            <w:rPr>
              <w:rFonts w:ascii="Times New Roman" w:hAnsi="Times New Roman" w:cs="Times New Roman"/>
              <w:sz w:val="24"/>
              <w:szCs w:val="24"/>
              <w:lang w:val="en-US"/>
            </w:rPr>
          </w:rPrChange>
        </w:rPr>
        <w:t xml:space="preserve">SO </w:t>
      </w:r>
      <w:r w:rsidR="00F52051" w:rsidRPr="000D46AE">
        <w:rPr>
          <w:rFonts w:ascii="Times New Roman" w:hAnsi="Times New Roman" w:cs="Times New Roman"/>
          <w:sz w:val="24"/>
          <w:szCs w:val="24"/>
          <w:lang w:val="en-US"/>
          <w:rPrChange w:id="1181" w:author="Microsoft Office User" w:date="2019-10-30T11:35:00Z">
            <w:rPr>
              <w:rFonts w:ascii="Times New Roman" w:hAnsi="Times New Roman" w:cs="Times New Roman"/>
              <w:sz w:val="24"/>
              <w:szCs w:val="24"/>
              <w:lang w:val="en-US"/>
            </w:rPr>
          </w:rPrChange>
        </w:rPr>
        <w:t>both changed to one color (e.g., yellow)</w:t>
      </w:r>
      <w:r w:rsidR="003021CB" w:rsidRPr="000D46AE">
        <w:rPr>
          <w:rFonts w:ascii="Times New Roman" w:hAnsi="Times New Roman" w:cs="Times New Roman"/>
          <w:sz w:val="24"/>
          <w:szCs w:val="24"/>
          <w:lang w:val="en-US"/>
          <w:rPrChange w:id="1182" w:author="Microsoft Office User" w:date="2019-10-30T11:35:00Z">
            <w:rPr>
              <w:rFonts w:ascii="Times New Roman" w:hAnsi="Times New Roman" w:cs="Times New Roman"/>
              <w:sz w:val="24"/>
              <w:szCs w:val="24"/>
              <w:lang w:val="en-US"/>
            </w:rPr>
          </w:rPrChange>
        </w:rPr>
        <w:t xml:space="preserve"> </w:t>
      </w:r>
      <w:r w:rsidR="00F52051" w:rsidRPr="000D46AE">
        <w:rPr>
          <w:rFonts w:ascii="Times New Roman" w:hAnsi="Times New Roman" w:cs="Times New Roman"/>
          <w:sz w:val="24"/>
          <w:szCs w:val="24"/>
          <w:lang w:val="en-US"/>
          <w:rPrChange w:id="1183" w:author="Microsoft Office User" w:date="2019-10-30T11:35:00Z">
            <w:rPr>
              <w:rFonts w:ascii="Times New Roman" w:hAnsi="Times New Roman" w:cs="Times New Roman"/>
              <w:sz w:val="24"/>
              <w:szCs w:val="24"/>
              <w:lang w:val="en-US"/>
            </w:rPr>
          </w:rPrChange>
        </w:rPr>
        <w:t xml:space="preserve">whereas the positive </w:t>
      </w:r>
      <w:r w:rsidRPr="000D46AE">
        <w:rPr>
          <w:rFonts w:ascii="Times New Roman" w:hAnsi="Times New Roman" w:cs="Times New Roman"/>
          <w:sz w:val="24"/>
          <w:szCs w:val="24"/>
          <w:lang w:val="en-US"/>
          <w:rPrChange w:id="1184" w:author="Microsoft Office User" w:date="2019-10-30T11:35:00Z">
            <w:rPr>
              <w:rFonts w:ascii="Times New Roman" w:hAnsi="Times New Roman" w:cs="Times New Roman"/>
              <w:sz w:val="24"/>
              <w:szCs w:val="24"/>
              <w:lang w:val="en-US"/>
            </w:rPr>
          </w:rPrChange>
        </w:rPr>
        <w:t xml:space="preserve">SO </w:t>
      </w:r>
      <w:r w:rsidR="00F52051" w:rsidRPr="000D46AE">
        <w:rPr>
          <w:rFonts w:ascii="Times New Roman" w:hAnsi="Times New Roman" w:cs="Times New Roman"/>
          <w:sz w:val="24"/>
          <w:szCs w:val="24"/>
          <w:lang w:val="en-US"/>
          <w:rPrChange w:id="1185" w:author="Microsoft Office User" w:date="2019-10-30T11:35:00Z">
            <w:rPr>
              <w:rFonts w:ascii="Times New Roman" w:hAnsi="Times New Roman" w:cs="Times New Roman"/>
              <w:sz w:val="24"/>
              <w:szCs w:val="24"/>
              <w:lang w:val="en-US"/>
            </w:rPr>
          </w:rPrChange>
        </w:rPr>
        <w:t xml:space="preserve">changed to another (e.g., purple). All </w:t>
      </w:r>
      <w:r w:rsidR="003021CB" w:rsidRPr="000D46AE">
        <w:rPr>
          <w:rFonts w:ascii="Times New Roman" w:hAnsi="Times New Roman" w:cs="Times New Roman"/>
          <w:sz w:val="24"/>
          <w:szCs w:val="24"/>
          <w:lang w:val="en-US"/>
          <w:rPrChange w:id="1186" w:author="Microsoft Office User" w:date="2019-10-30T11:35:00Z">
            <w:rPr>
              <w:rFonts w:ascii="Times New Roman" w:hAnsi="Times New Roman" w:cs="Times New Roman"/>
              <w:sz w:val="24"/>
              <w:szCs w:val="24"/>
              <w:lang w:val="en-US"/>
            </w:rPr>
          </w:rPrChange>
        </w:rPr>
        <w:t>stimuli remain</w:t>
      </w:r>
      <w:r w:rsidR="00F52051" w:rsidRPr="000D46AE">
        <w:rPr>
          <w:rFonts w:ascii="Times New Roman" w:hAnsi="Times New Roman" w:cs="Times New Roman"/>
          <w:sz w:val="24"/>
          <w:szCs w:val="24"/>
          <w:lang w:val="en-US"/>
          <w:rPrChange w:id="1187" w:author="Microsoft Office User" w:date="2019-10-30T11:35:00Z">
            <w:rPr>
              <w:rFonts w:ascii="Times New Roman" w:hAnsi="Times New Roman" w:cs="Times New Roman"/>
              <w:sz w:val="24"/>
              <w:szCs w:val="24"/>
              <w:lang w:val="en-US"/>
            </w:rPr>
          </w:rPrChange>
        </w:rPr>
        <w:t>ed</w:t>
      </w:r>
      <w:r w:rsidR="003021CB" w:rsidRPr="000D46AE">
        <w:rPr>
          <w:rFonts w:ascii="Times New Roman" w:hAnsi="Times New Roman" w:cs="Times New Roman"/>
          <w:sz w:val="24"/>
          <w:szCs w:val="24"/>
          <w:lang w:val="en-US"/>
          <w:rPrChange w:id="1188" w:author="Microsoft Office User" w:date="2019-10-30T11:35:00Z">
            <w:rPr>
              <w:rFonts w:ascii="Times New Roman" w:hAnsi="Times New Roman" w:cs="Times New Roman"/>
              <w:sz w:val="24"/>
              <w:szCs w:val="24"/>
              <w:lang w:val="en-US"/>
            </w:rPr>
          </w:rPrChange>
        </w:rPr>
        <w:t xml:space="preserve"> onscreen for another 3000ms </w:t>
      </w:r>
      <w:r w:rsidR="00F52051" w:rsidRPr="000D46AE">
        <w:rPr>
          <w:rFonts w:ascii="Times New Roman" w:hAnsi="Times New Roman" w:cs="Times New Roman"/>
          <w:sz w:val="24"/>
          <w:szCs w:val="24"/>
          <w:lang w:val="en-US"/>
          <w:rPrChange w:id="1189" w:author="Microsoft Office User" w:date="2019-10-30T11:35:00Z">
            <w:rPr>
              <w:rFonts w:ascii="Times New Roman" w:hAnsi="Times New Roman" w:cs="Times New Roman"/>
              <w:sz w:val="24"/>
              <w:szCs w:val="24"/>
              <w:lang w:val="en-US"/>
            </w:rPr>
          </w:rPrChange>
        </w:rPr>
        <w:t xml:space="preserve">and were then </w:t>
      </w:r>
      <w:r w:rsidR="003021CB" w:rsidRPr="000D46AE">
        <w:rPr>
          <w:rFonts w:ascii="Times New Roman" w:hAnsi="Times New Roman" w:cs="Times New Roman"/>
          <w:sz w:val="24"/>
          <w:szCs w:val="24"/>
          <w:lang w:val="en-US"/>
          <w:rPrChange w:id="1190" w:author="Microsoft Office User" w:date="2019-10-30T11:35:00Z">
            <w:rPr>
              <w:rFonts w:ascii="Times New Roman" w:hAnsi="Times New Roman" w:cs="Times New Roman"/>
              <w:sz w:val="24"/>
              <w:szCs w:val="24"/>
              <w:lang w:val="en-US"/>
            </w:rPr>
          </w:rPrChange>
        </w:rPr>
        <w:t xml:space="preserve">removed, </w:t>
      </w:r>
      <w:r w:rsidR="00F52051" w:rsidRPr="000D46AE">
        <w:rPr>
          <w:rFonts w:ascii="Times New Roman" w:hAnsi="Times New Roman" w:cs="Times New Roman"/>
          <w:sz w:val="24"/>
          <w:szCs w:val="24"/>
          <w:lang w:val="en-US"/>
          <w:rPrChange w:id="1191" w:author="Microsoft Office User" w:date="2019-10-30T11:35:00Z">
            <w:rPr>
              <w:rFonts w:ascii="Times New Roman" w:hAnsi="Times New Roman" w:cs="Times New Roman"/>
              <w:sz w:val="24"/>
              <w:szCs w:val="24"/>
              <w:lang w:val="en-US"/>
            </w:rPr>
          </w:rPrChange>
        </w:rPr>
        <w:t xml:space="preserve">followed by </w:t>
      </w:r>
      <w:r w:rsidR="003021CB" w:rsidRPr="000D46AE">
        <w:rPr>
          <w:rFonts w:ascii="Times New Roman" w:hAnsi="Times New Roman" w:cs="Times New Roman"/>
          <w:sz w:val="24"/>
          <w:szCs w:val="24"/>
          <w:lang w:val="en-US"/>
          <w:rPrChange w:id="1192" w:author="Microsoft Office User" w:date="2019-10-30T11:35:00Z">
            <w:rPr>
              <w:rFonts w:ascii="Times New Roman" w:hAnsi="Times New Roman" w:cs="Times New Roman"/>
              <w:sz w:val="24"/>
              <w:szCs w:val="24"/>
              <w:lang w:val="en-US"/>
            </w:rPr>
          </w:rPrChange>
        </w:rPr>
        <w:t>an inter-trial interval of 1250ms</w:t>
      </w:r>
      <w:r w:rsidR="00F52051" w:rsidRPr="000D46AE">
        <w:rPr>
          <w:rFonts w:ascii="Times New Roman" w:hAnsi="Times New Roman" w:cs="Times New Roman"/>
          <w:sz w:val="24"/>
          <w:szCs w:val="24"/>
          <w:lang w:val="en-US"/>
          <w:rPrChange w:id="1193" w:author="Microsoft Office User" w:date="2019-10-30T11:35:00Z">
            <w:rPr>
              <w:rFonts w:ascii="Times New Roman" w:hAnsi="Times New Roman" w:cs="Times New Roman"/>
              <w:sz w:val="24"/>
              <w:szCs w:val="24"/>
              <w:lang w:val="en-US"/>
            </w:rPr>
          </w:rPrChange>
        </w:rPr>
        <w:t>, and the next trial. Stimulus</w:t>
      </w:r>
      <w:r w:rsidR="003021CB" w:rsidRPr="000D46AE">
        <w:rPr>
          <w:rFonts w:ascii="Times New Roman" w:hAnsi="Times New Roman" w:cs="Times New Roman"/>
          <w:sz w:val="24"/>
          <w:szCs w:val="24"/>
          <w:lang w:val="en-US"/>
          <w:rPrChange w:id="1194" w:author="Microsoft Office User" w:date="2019-10-30T11:35:00Z">
            <w:rPr>
              <w:rFonts w:ascii="Times New Roman" w:hAnsi="Times New Roman" w:cs="Times New Roman"/>
              <w:sz w:val="24"/>
              <w:szCs w:val="24"/>
              <w:lang w:val="en-US"/>
            </w:rPr>
          </w:rPrChange>
        </w:rPr>
        <w:t xml:space="preserve"> color </w:t>
      </w:r>
      <w:r w:rsidR="00F52051" w:rsidRPr="000D46AE">
        <w:rPr>
          <w:rFonts w:ascii="Times New Roman" w:hAnsi="Times New Roman" w:cs="Times New Roman"/>
          <w:sz w:val="24"/>
          <w:szCs w:val="24"/>
          <w:lang w:val="en-US"/>
          <w:rPrChange w:id="1195" w:author="Microsoft Office User" w:date="2019-10-30T11:35:00Z">
            <w:rPr>
              <w:rFonts w:ascii="Times New Roman" w:hAnsi="Times New Roman" w:cs="Times New Roman"/>
              <w:sz w:val="24"/>
              <w:szCs w:val="24"/>
              <w:lang w:val="en-US"/>
            </w:rPr>
          </w:rPrChange>
        </w:rPr>
        <w:t xml:space="preserve">(i.e., blue, green, yellow and purple) was </w:t>
      </w:r>
      <w:r w:rsidR="003021CB" w:rsidRPr="000D46AE">
        <w:rPr>
          <w:rFonts w:ascii="Times New Roman" w:hAnsi="Times New Roman" w:cs="Times New Roman"/>
          <w:sz w:val="24"/>
          <w:szCs w:val="24"/>
          <w:lang w:val="en-US"/>
          <w:rPrChange w:id="1196" w:author="Microsoft Office User" w:date="2019-10-30T11:35:00Z">
            <w:rPr>
              <w:rFonts w:ascii="Times New Roman" w:hAnsi="Times New Roman" w:cs="Times New Roman"/>
              <w:sz w:val="24"/>
              <w:szCs w:val="24"/>
              <w:lang w:val="en-US"/>
            </w:rPr>
          </w:rPrChange>
        </w:rPr>
        <w:t>varied across trial</w:t>
      </w:r>
      <w:r w:rsidR="00F52051" w:rsidRPr="000D46AE">
        <w:rPr>
          <w:rFonts w:ascii="Times New Roman" w:hAnsi="Times New Roman" w:cs="Times New Roman"/>
          <w:sz w:val="24"/>
          <w:szCs w:val="24"/>
          <w:lang w:val="en-US"/>
          <w:rPrChange w:id="1197" w:author="Microsoft Office User" w:date="2019-10-30T11:35:00Z">
            <w:rPr>
              <w:rFonts w:ascii="Times New Roman" w:hAnsi="Times New Roman" w:cs="Times New Roman"/>
              <w:sz w:val="24"/>
              <w:szCs w:val="24"/>
              <w:lang w:val="en-US"/>
            </w:rPr>
          </w:rPrChange>
        </w:rPr>
        <w:t>s</w:t>
      </w:r>
      <w:r w:rsidR="003021CB" w:rsidRPr="000D46AE">
        <w:rPr>
          <w:rFonts w:ascii="Times New Roman" w:hAnsi="Times New Roman" w:cs="Times New Roman"/>
          <w:sz w:val="24"/>
          <w:szCs w:val="24"/>
          <w:lang w:val="en-US"/>
          <w:rPrChange w:id="1198" w:author="Microsoft Office User" w:date="2019-10-30T11:35:00Z">
            <w:rPr>
              <w:rFonts w:ascii="Times New Roman" w:hAnsi="Times New Roman" w:cs="Times New Roman"/>
              <w:sz w:val="24"/>
              <w:szCs w:val="24"/>
              <w:lang w:val="en-US"/>
            </w:rPr>
          </w:rPrChange>
        </w:rPr>
        <w:t xml:space="preserve">, so that none of the colors </w:t>
      </w:r>
      <w:r w:rsidR="00F52051" w:rsidRPr="000D46AE">
        <w:rPr>
          <w:rFonts w:ascii="Times New Roman" w:hAnsi="Times New Roman" w:cs="Times New Roman"/>
          <w:sz w:val="24"/>
          <w:szCs w:val="24"/>
          <w:lang w:val="en-US"/>
          <w:rPrChange w:id="1199" w:author="Microsoft Office User" w:date="2019-10-30T11:35:00Z">
            <w:rPr>
              <w:rFonts w:ascii="Times New Roman" w:hAnsi="Times New Roman" w:cs="Times New Roman"/>
              <w:sz w:val="24"/>
              <w:szCs w:val="24"/>
              <w:lang w:val="en-US"/>
            </w:rPr>
          </w:rPrChange>
        </w:rPr>
        <w:t xml:space="preserve">could </w:t>
      </w:r>
      <w:r w:rsidR="003021CB" w:rsidRPr="000D46AE">
        <w:rPr>
          <w:rFonts w:ascii="Times New Roman" w:hAnsi="Times New Roman" w:cs="Times New Roman"/>
          <w:sz w:val="24"/>
          <w:szCs w:val="24"/>
          <w:lang w:val="en-US"/>
          <w:rPrChange w:id="1200" w:author="Microsoft Office User" w:date="2019-10-30T11:35:00Z">
            <w:rPr>
              <w:rFonts w:ascii="Times New Roman" w:hAnsi="Times New Roman" w:cs="Times New Roman"/>
              <w:sz w:val="24"/>
              <w:szCs w:val="24"/>
              <w:lang w:val="en-US"/>
            </w:rPr>
          </w:rPrChange>
        </w:rPr>
        <w:t>assume any specific positive or negative value</w:t>
      </w:r>
      <w:r w:rsidR="00B94397" w:rsidRPr="000D46AE">
        <w:rPr>
          <w:rFonts w:ascii="Times New Roman" w:hAnsi="Times New Roman" w:cs="Times New Roman"/>
          <w:sz w:val="24"/>
          <w:szCs w:val="24"/>
          <w:lang w:val="en-US"/>
          <w:rPrChange w:id="1201" w:author="Microsoft Office User" w:date="2019-10-30T11:35:00Z">
            <w:rPr>
              <w:rFonts w:ascii="Times New Roman" w:hAnsi="Times New Roman" w:cs="Times New Roman"/>
              <w:sz w:val="24"/>
              <w:szCs w:val="24"/>
              <w:lang w:val="en-US"/>
            </w:rPr>
          </w:rPrChange>
        </w:rPr>
        <w:t xml:space="preserve"> (see Figure 1).</w:t>
      </w:r>
    </w:p>
    <w:p w14:paraId="6E130D20" w14:textId="72E221B3" w:rsidR="00B94397" w:rsidRPr="000D46AE" w:rsidRDefault="00B94397" w:rsidP="00B94397">
      <w:pPr>
        <w:spacing w:line="480" w:lineRule="auto"/>
        <w:ind w:firstLine="708"/>
        <w:rPr>
          <w:rFonts w:ascii="Times New Roman" w:hAnsi="Times New Roman" w:cs="Times New Roman"/>
          <w:sz w:val="24"/>
          <w:lang w:val="en-US"/>
          <w:rPrChange w:id="1202" w:author="Microsoft Office User" w:date="2019-10-30T11:35:00Z">
            <w:rPr>
              <w:rFonts w:ascii="Times New Roman" w:hAnsi="Times New Roman" w:cs="Times New Roman"/>
              <w:sz w:val="24"/>
              <w:lang w:val="en-US"/>
            </w:rPr>
          </w:rPrChange>
        </w:rPr>
      </w:pPr>
      <w:r w:rsidRPr="000D46AE">
        <w:rPr>
          <w:rFonts w:ascii="Times New Roman" w:hAnsi="Times New Roman" w:cs="Times New Roman"/>
          <w:b/>
          <w:sz w:val="24"/>
          <w:lang w:val="en-US"/>
          <w:rPrChange w:id="1203" w:author="Microsoft Office User" w:date="2019-10-30T11:35:00Z">
            <w:rPr>
              <w:rFonts w:ascii="Times New Roman" w:hAnsi="Times New Roman" w:cs="Times New Roman"/>
              <w:b/>
              <w:sz w:val="24"/>
              <w:lang w:val="en-US"/>
            </w:rPr>
          </w:rPrChange>
        </w:rPr>
        <w:t>Self-reported ratings</w:t>
      </w:r>
      <w:r w:rsidRPr="000D46AE">
        <w:rPr>
          <w:rFonts w:ascii="Times New Roman" w:hAnsi="Times New Roman" w:cs="Times New Roman"/>
          <w:sz w:val="24"/>
          <w:lang w:val="en-US"/>
          <w:rPrChange w:id="1204" w:author="Microsoft Office User" w:date="2019-10-30T11:35:00Z">
            <w:rPr>
              <w:rFonts w:ascii="Times New Roman" w:hAnsi="Times New Roman" w:cs="Times New Roman"/>
              <w:sz w:val="24"/>
              <w:lang w:val="en-US"/>
            </w:rPr>
          </w:rPrChange>
        </w:rPr>
        <w:t xml:space="preserve">. Self-reported </w:t>
      </w:r>
      <w:r w:rsidR="000B1A71" w:rsidRPr="000D46AE">
        <w:rPr>
          <w:rFonts w:ascii="Times New Roman" w:hAnsi="Times New Roman" w:cs="Times New Roman"/>
          <w:sz w:val="24"/>
          <w:lang w:val="en-US"/>
          <w:rPrChange w:id="1205" w:author="Microsoft Office User" w:date="2019-10-30T11:35:00Z">
            <w:rPr>
              <w:rFonts w:ascii="Times New Roman" w:hAnsi="Times New Roman" w:cs="Times New Roman"/>
              <w:sz w:val="24"/>
              <w:lang w:val="en-US"/>
            </w:rPr>
          </w:rPrChange>
        </w:rPr>
        <w:t>evaluations</w:t>
      </w:r>
      <w:r w:rsidRPr="000D46AE">
        <w:rPr>
          <w:rFonts w:ascii="Times New Roman" w:hAnsi="Times New Roman" w:cs="Times New Roman"/>
          <w:sz w:val="24"/>
          <w:lang w:val="en-US"/>
          <w:rPrChange w:id="1206" w:author="Microsoft Office User" w:date="2019-10-30T11:35:00Z">
            <w:rPr>
              <w:rFonts w:ascii="Times New Roman" w:hAnsi="Times New Roman" w:cs="Times New Roman"/>
              <w:sz w:val="24"/>
              <w:lang w:val="en-US"/>
            </w:rPr>
          </w:rPrChange>
        </w:rPr>
        <w:t xml:space="preserve"> were assessed using four different semantic differential scales. On each trial, one of the two </w:t>
      </w:r>
      <w:r w:rsidR="00180DA2" w:rsidRPr="000D46AE">
        <w:rPr>
          <w:rFonts w:ascii="Times New Roman" w:hAnsi="Times New Roman" w:cs="Times New Roman"/>
          <w:sz w:val="24"/>
          <w:lang w:val="en-US"/>
          <w:rPrChange w:id="1207" w:author="Microsoft Office User" w:date="2019-10-30T11:35:00Z">
            <w:rPr>
              <w:rFonts w:ascii="Times New Roman" w:hAnsi="Times New Roman" w:cs="Times New Roman"/>
              <w:sz w:val="24"/>
              <w:lang w:val="en-US"/>
            </w:rPr>
          </w:rPrChange>
        </w:rPr>
        <w:t>target objects</w:t>
      </w:r>
      <w:r w:rsidRPr="000D46AE">
        <w:rPr>
          <w:rFonts w:ascii="Times New Roman" w:hAnsi="Times New Roman" w:cs="Times New Roman"/>
          <w:sz w:val="24"/>
          <w:lang w:val="en-US"/>
          <w:rPrChange w:id="1208" w:author="Microsoft Office User" w:date="2019-10-30T11:35:00Z">
            <w:rPr>
              <w:rFonts w:ascii="Times New Roman" w:hAnsi="Times New Roman" w:cs="Times New Roman"/>
              <w:sz w:val="24"/>
              <w:lang w:val="en-US"/>
            </w:rPr>
          </w:rPrChange>
        </w:rPr>
        <w:t xml:space="preserve"> was presented and participants were asked to indicate their general impression of that stimulus using a scale </w:t>
      </w:r>
      <w:r w:rsidRPr="000D46AE">
        <w:rPr>
          <w:rFonts w:ascii="Times New Roman" w:hAnsi="Times New Roman" w:cs="Times New Roman"/>
          <w:sz w:val="24"/>
          <w:lang w:val="en-US"/>
          <w:rPrChange w:id="1209" w:author="Microsoft Office User" w:date="2019-10-30T11:35:00Z">
            <w:rPr>
              <w:rFonts w:ascii="Times New Roman" w:hAnsi="Times New Roman" w:cs="Times New Roman"/>
              <w:sz w:val="24"/>
              <w:lang w:val="en-US"/>
            </w:rPr>
          </w:rPrChange>
        </w:rPr>
        <w:lastRenderedPageBreak/>
        <w:t xml:space="preserve">ranging from -5 to +5 with 0 as a neutral point. The four end-points of the scales were as follows: </w:t>
      </w:r>
      <w:r w:rsidRPr="000D46AE">
        <w:rPr>
          <w:rFonts w:ascii="Times New Roman" w:hAnsi="Times New Roman" w:cs="Times New Roman"/>
          <w:i/>
          <w:sz w:val="24"/>
          <w:lang w:val="en-US"/>
          <w:rPrChange w:id="1210" w:author="Microsoft Office User" w:date="2019-10-30T11:35:00Z">
            <w:rPr>
              <w:rFonts w:ascii="Times New Roman" w:hAnsi="Times New Roman" w:cs="Times New Roman"/>
              <w:i/>
              <w:sz w:val="24"/>
              <w:lang w:val="en-US"/>
            </w:rPr>
          </w:rPrChange>
        </w:rPr>
        <w:t>Negative-Positive</w:t>
      </w:r>
      <w:r w:rsidRPr="000D46AE">
        <w:rPr>
          <w:rFonts w:ascii="Times New Roman" w:hAnsi="Times New Roman" w:cs="Times New Roman"/>
          <w:sz w:val="24"/>
          <w:lang w:val="en-US"/>
          <w:rPrChange w:id="1211" w:author="Microsoft Office User" w:date="2019-10-30T11:35:00Z">
            <w:rPr>
              <w:rFonts w:ascii="Times New Roman" w:hAnsi="Times New Roman" w:cs="Times New Roman"/>
              <w:sz w:val="24"/>
              <w:lang w:val="en-US"/>
            </w:rPr>
          </w:rPrChange>
        </w:rPr>
        <w:t xml:space="preserve">, </w:t>
      </w:r>
      <w:r w:rsidRPr="000D46AE">
        <w:rPr>
          <w:rFonts w:ascii="Times New Roman" w:hAnsi="Times New Roman" w:cs="Times New Roman"/>
          <w:i/>
          <w:sz w:val="24"/>
          <w:lang w:val="en-US"/>
          <w:rPrChange w:id="1212" w:author="Microsoft Office User" w:date="2019-10-30T11:35:00Z">
            <w:rPr>
              <w:rFonts w:ascii="Times New Roman" w:hAnsi="Times New Roman" w:cs="Times New Roman"/>
              <w:i/>
              <w:sz w:val="24"/>
              <w:lang w:val="en-US"/>
            </w:rPr>
          </w:rPrChange>
        </w:rPr>
        <w:t>Pleasant-Unpleasant</w:t>
      </w:r>
      <w:r w:rsidRPr="000D46AE">
        <w:rPr>
          <w:rFonts w:ascii="Times New Roman" w:hAnsi="Times New Roman" w:cs="Times New Roman"/>
          <w:sz w:val="24"/>
          <w:lang w:val="en-US"/>
          <w:rPrChange w:id="1213" w:author="Microsoft Office User" w:date="2019-10-30T11:35:00Z">
            <w:rPr>
              <w:rFonts w:ascii="Times New Roman" w:hAnsi="Times New Roman" w:cs="Times New Roman"/>
              <w:sz w:val="24"/>
              <w:lang w:val="en-US"/>
            </w:rPr>
          </w:rPrChange>
        </w:rPr>
        <w:t xml:space="preserve">, </w:t>
      </w:r>
      <w:r w:rsidRPr="000D46AE">
        <w:rPr>
          <w:rFonts w:ascii="Times New Roman" w:hAnsi="Times New Roman" w:cs="Times New Roman"/>
          <w:i/>
          <w:sz w:val="24"/>
          <w:lang w:val="en-US"/>
          <w:rPrChange w:id="1214" w:author="Microsoft Office User" w:date="2019-10-30T11:35:00Z">
            <w:rPr>
              <w:rFonts w:ascii="Times New Roman" w:hAnsi="Times New Roman" w:cs="Times New Roman"/>
              <w:i/>
              <w:sz w:val="24"/>
              <w:lang w:val="en-US"/>
            </w:rPr>
          </w:rPrChange>
        </w:rPr>
        <w:t>Good-Bad</w:t>
      </w:r>
      <w:r w:rsidRPr="000D46AE">
        <w:rPr>
          <w:rFonts w:ascii="Times New Roman" w:hAnsi="Times New Roman" w:cs="Times New Roman"/>
          <w:sz w:val="24"/>
          <w:lang w:val="en-US"/>
          <w:rPrChange w:id="1215" w:author="Microsoft Office User" w:date="2019-10-30T11:35:00Z">
            <w:rPr>
              <w:rFonts w:ascii="Times New Roman" w:hAnsi="Times New Roman" w:cs="Times New Roman"/>
              <w:sz w:val="24"/>
              <w:lang w:val="en-US"/>
            </w:rPr>
          </w:rPrChange>
        </w:rPr>
        <w:t xml:space="preserve">, </w:t>
      </w:r>
      <w:r w:rsidRPr="000D46AE">
        <w:rPr>
          <w:rFonts w:ascii="Times New Roman" w:hAnsi="Times New Roman" w:cs="Times New Roman"/>
          <w:i/>
          <w:sz w:val="24"/>
          <w:lang w:val="en-US"/>
          <w:rPrChange w:id="1216" w:author="Microsoft Office User" w:date="2019-10-30T11:35:00Z">
            <w:rPr>
              <w:rFonts w:ascii="Times New Roman" w:hAnsi="Times New Roman" w:cs="Times New Roman"/>
              <w:i/>
              <w:sz w:val="24"/>
              <w:lang w:val="en-US"/>
            </w:rPr>
          </w:rPrChange>
        </w:rPr>
        <w:t>I Like It-I Don’t Like It</w:t>
      </w:r>
      <w:r w:rsidRPr="000D46AE">
        <w:rPr>
          <w:rFonts w:ascii="Times New Roman" w:hAnsi="Times New Roman" w:cs="Times New Roman"/>
          <w:sz w:val="24"/>
          <w:lang w:val="en-US"/>
          <w:rPrChange w:id="1217" w:author="Microsoft Office User" w:date="2019-10-30T11:35:00Z">
            <w:rPr>
              <w:rFonts w:ascii="Times New Roman" w:hAnsi="Times New Roman" w:cs="Times New Roman"/>
              <w:sz w:val="24"/>
              <w:lang w:val="en-US"/>
            </w:rPr>
          </w:rPrChange>
        </w:rPr>
        <w:t xml:space="preserve">. A mean evaluative rating was calculated for each </w:t>
      </w:r>
      <w:r w:rsidR="00180DA2" w:rsidRPr="000D46AE">
        <w:rPr>
          <w:rFonts w:ascii="Times New Roman" w:hAnsi="Times New Roman" w:cs="Times New Roman"/>
          <w:sz w:val="24"/>
          <w:lang w:val="en-US"/>
          <w:rPrChange w:id="1218" w:author="Microsoft Office User" w:date="2019-10-30T11:35:00Z">
            <w:rPr>
              <w:rFonts w:ascii="Times New Roman" w:hAnsi="Times New Roman" w:cs="Times New Roman"/>
              <w:sz w:val="24"/>
              <w:lang w:val="en-US"/>
            </w:rPr>
          </w:rPrChange>
        </w:rPr>
        <w:t xml:space="preserve">TO </w:t>
      </w:r>
      <w:r w:rsidRPr="000D46AE">
        <w:rPr>
          <w:rFonts w:ascii="Times New Roman" w:hAnsi="Times New Roman" w:cs="Times New Roman"/>
          <w:sz w:val="24"/>
          <w:lang w:val="en-US"/>
          <w:rPrChange w:id="1219" w:author="Microsoft Office User" w:date="2019-10-30T11:35:00Z">
            <w:rPr>
              <w:rFonts w:ascii="Times New Roman" w:hAnsi="Times New Roman" w:cs="Times New Roman"/>
              <w:sz w:val="24"/>
              <w:lang w:val="en-US"/>
            </w:rPr>
          </w:rPrChange>
        </w:rPr>
        <w:t>by averaging scores from these four scales.</w:t>
      </w:r>
    </w:p>
    <w:p w14:paraId="1BCAFF8D" w14:textId="3E72E387" w:rsidR="00B94397" w:rsidRPr="000D46AE" w:rsidRDefault="00B94397" w:rsidP="00B94397">
      <w:pPr>
        <w:spacing w:line="480" w:lineRule="auto"/>
        <w:ind w:firstLine="708"/>
        <w:rPr>
          <w:rFonts w:ascii="Times New Roman" w:hAnsi="Times New Roman" w:cs="Times New Roman"/>
          <w:sz w:val="24"/>
          <w:szCs w:val="24"/>
          <w:lang w:val="en-US"/>
          <w:rPrChange w:id="1220"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b/>
          <w:sz w:val="24"/>
          <w:szCs w:val="24"/>
          <w:lang w:val="en-US"/>
          <w:rPrChange w:id="1221" w:author="Microsoft Office User" w:date="2019-10-30T11:35:00Z">
            <w:rPr>
              <w:rFonts w:ascii="Times New Roman" w:hAnsi="Times New Roman" w:cs="Times New Roman"/>
              <w:b/>
              <w:sz w:val="24"/>
              <w:szCs w:val="24"/>
              <w:lang w:val="en-US"/>
            </w:rPr>
          </w:rPrChange>
        </w:rPr>
        <w:t>IAT</w:t>
      </w:r>
      <w:r w:rsidRPr="000D46AE">
        <w:rPr>
          <w:rFonts w:ascii="Times New Roman" w:hAnsi="Times New Roman" w:cs="Times New Roman"/>
          <w:sz w:val="24"/>
          <w:szCs w:val="24"/>
          <w:lang w:val="en-US"/>
          <w:rPrChange w:id="1222" w:author="Microsoft Office User" w:date="2019-10-30T11:35:00Z">
            <w:rPr>
              <w:rFonts w:ascii="Times New Roman" w:hAnsi="Times New Roman" w:cs="Times New Roman"/>
              <w:sz w:val="24"/>
              <w:szCs w:val="24"/>
              <w:lang w:val="en-US"/>
            </w:rPr>
          </w:rPrChange>
        </w:rPr>
        <w:t xml:space="preserve">. </w:t>
      </w:r>
      <w:r w:rsidR="00225A5B" w:rsidRPr="000D46AE">
        <w:rPr>
          <w:rFonts w:ascii="Times New Roman" w:hAnsi="Times New Roman" w:cs="Times New Roman"/>
          <w:sz w:val="24"/>
          <w:szCs w:val="24"/>
          <w:lang w:val="en-US"/>
          <w:rPrChange w:id="1223" w:author="Microsoft Office User" w:date="2019-10-30T11:35:00Z">
            <w:rPr>
              <w:rFonts w:ascii="Times New Roman" w:hAnsi="Times New Roman" w:cs="Times New Roman"/>
              <w:sz w:val="24"/>
              <w:szCs w:val="24"/>
              <w:lang w:val="en-US"/>
            </w:rPr>
          </w:rPrChange>
        </w:rPr>
        <w:t xml:space="preserve">We also looked for a shared features effect on </w:t>
      </w:r>
      <w:r w:rsidR="007B31A8" w:rsidRPr="000D46AE">
        <w:rPr>
          <w:rFonts w:ascii="Times New Roman" w:hAnsi="Times New Roman" w:cs="Times New Roman"/>
          <w:sz w:val="24"/>
          <w:szCs w:val="24"/>
          <w:lang w:val="en-US"/>
          <w:rPrChange w:id="1224" w:author="Microsoft Office User" w:date="2019-10-30T11:35:00Z">
            <w:rPr>
              <w:rFonts w:ascii="Times New Roman" w:hAnsi="Times New Roman" w:cs="Times New Roman"/>
              <w:sz w:val="24"/>
              <w:szCs w:val="24"/>
              <w:lang w:val="en-US"/>
            </w:rPr>
          </w:rPrChange>
        </w:rPr>
        <w:t xml:space="preserve">automatic </w:t>
      </w:r>
      <w:r w:rsidR="00225A5B" w:rsidRPr="000D46AE">
        <w:rPr>
          <w:rFonts w:ascii="Times New Roman" w:hAnsi="Times New Roman" w:cs="Times New Roman"/>
          <w:sz w:val="24"/>
          <w:szCs w:val="24"/>
          <w:lang w:val="en-US"/>
          <w:rPrChange w:id="1225" w:author="Microsoft Office User" w:date="2019-10-30T11:35:00Z">
            <w:rPr>
              <w:rFonts w:ascii="Times New Roman" w:hAnsi="Times New Roman" w:cs="Times New Roman"/>
              <w:sz w:val="24"/>
              <w:szCs w:val="24"/>
              <w:lang w:val="en-US"/>
            </w:rPr>
          </w:rPrChange>
        </w:rPr>
        <w:t xml:space="preserve">evaluations </w:t>
      </w:r>
      <w:r w:rsidRPr="000D46AE">
        <w:rPr>
          <w:rFonts w:ascii="Times New Roman" w:hAnsi="Times New Roman" w:cs="Times New Roman"/>
          <w:sz w:val="24"/>
          <w:szCs w:val="24"/>
          <w:lang w:val="en-US"/>
          <w:rPrChange w:id="1226" w:author="Microsoft Office User" w:date="2019-10-30T11:35:00Z">
            <w:rPr>
              <w:rFonts w:ascii="Times New Roman" w:hAnsi="Times New Roman" w:cs="Times New Roman"/>
              <w:sz w:val="24"/>
              <w:szCs w:val="24"/>
              <w:lang w:val="en-US"/>
            </w:rPr>
          </w:rPrChange>
        </w:rPr>
        <w:t xml:space="preserve">using the IAT. Participants were informed that a series of words would appear one-by-one in the middle of the screen and that their task was to categorize those items </w:t>
      </w:r>
      <w:r w:rsidR="00180DA2" w:rsidRPr="000D46AE">
        <w:rPr>
          <w:rFonts w:ascii="Times New Roman" w:hAnsi="Times New Roman" w:cs="Times New Roman"/>
          <w:sz w:val="24"/>
          <w:szCs w:val="24"/>
          <w:lang w:val="en-US"/>
          <w:rPrChange w:id="1227" w:author="Microsoft Office User" w:date="2019-10-30T11:35:00Z">
            <w:rPr>
              <w:rFonts w:ascii="Times New Roman" w:hAnsi="Times New Roman" w:cs="Times New Roman"/>
              <w:sz w:val="24"/>
              <w:szCs w:val="24"/>
              <w:lang w:val="en-US"/>
            </w:rPr>
          </w:rPrChange>
        </w:rPr>
        <w:t>with their respective target (TO</w:t>
      </w:r>
      <w:r w:rsidRPr="000D46AE">
        <w:rPr>
          <w:rFonts w:ascii="Times New Roman" w:hAnsi="Times New Roman" w:cs="Times New Roman"/>
          <w:sz w:val="24"/>
          <w:szCs w:val="24"/>
          <w:lang w:val="en-US"/>
          <w:rPrChange w:id="1228" w:author="Microsoft Office User" w:date="2019-10-30T11:35:00Z">
            <w:rPr>
              <w:rFonts w:ascii="Times New Roman" w:hAnsi="Times New Roman" w:cs="Times New Roman"/>
              <w:sz w:val="24"/>
              <w:szCs w:val="24"/>
              <w:lang w:val="en-US"/>
            </w:rPr>
          </w:rPrChange>
        </w:rPr>
        <w:t xml:space="preserve">1 or </w:t>
      </w:r>
      <w:r w:rsidR="00180DA2" w:rsidRPr="000D46AE">
        <w:rPr>
          <w:rFonts w:ascii="Times New Roman" w:hAnsi="Times New Roman" w:cs="Times New Roman"/>
          <w:sz w:val="24"/>
          <w:szCs w:val="24"/>
          <w:lang w:val="en-US"/>
          <w:rPrChange w:id="1229" w:author="Microsoft Office User" w:date="2019-10-30T11:35:00Z">
            <w:rPr>
              <w:rFonts w:ascii="Times New Roman" w:hAnsi="Times New Roman" w:cs="Times New Roman"/>
              <w:sz w:val="24"/>
              <w:szCs w:val="24"/>
              <w:lang w:val="en-US"/>
            </w:rPr>
          </w:rPrChange>
        </w:rPr>
        <w:t>TO</w:t>
      </w:r>
      <w:r w:rsidRPr="000D46AE">
        <w:rPr>
          <w:rFonts w:ascii="Times New Roman" w:hAnsi="Times New Roman" w:cs="Times New Roman"/>
          <w:sz w:val="24"/>
          <w:szCs w:val="24"/>
          <w:lang w:val="en-US"/>
          <w:rPrChange w:id="1230" w:author="Microsoft Office User" w:date="2019-10-30T11:35:00Z">
            <w:rPr>
              <w:rFonts w:ascii="Times New Roman" w:hAnsi="Times New Roman" w:cs="Times New Roman"/>
              <w:sz w:val="24"/>
              <w:szCs w:val="24"/>
              <w:lang w:val="en-US"/>
            </w:rPr>
          </w:rPrChange>
        </w:rPr>
        <w:t xml:space="preserve">2) or attribute categories (‘Good’ and ‘Bad’) as quickly and accurately as possible. They were told that the two words they had previously encountered (targets) as well as the words “Good” and “Bad” (attributes) would appear on the upper left and right sides of the screen and that stimuli could be assigned to these categories using either the left (‘E’) or right keys (‘I’). Each trial </w:t>
      </w:r>
      <w:r w:rsidR="00AD7E98" w:rsidRPr="000D46AE">
        <w:rPr>
          <w:rFonts w:ascii="Times New Roman" w:hAnsi="Times New Roman" w:cs="Times New Roman"/>
          <w:sz w:val="24"/>
          <w:szCs w:val="24"/>
          <w:lang w:val="en-US"/>
          <w:rPrChange w:id="1231" w:author="Microsoft Office User" w:date="2019-10-30T11:35:00Z">
            <w:rPr>
              <w:rFonts w:ascii="Times New Roman" w:hAnsi="Times New Roman" w:cs="Times New Roman"/>
              <w:sz w:val="24"/>
              <w:szCs w:val="24"/>
              <w:lang w:val="en-US"/>
            </w:rPr>
          </w:rPrChange>
        </w:rPr>
        <w:t xml:space="preserve">began </w:t>
      </w:r>
      <w:r w:rsidRPr="000D46AE">
        <w:rPr>
          <w:rFonts w:ascii="Times New Roman" w:hAnsi="Times New Roman" w:cs="Times New Roman"/>
          <w:sz w:val="24"/>
          <w:szCs w:val="24"/>
          <w:lang w:val="en-US"/>
          <w:rPrChange w:id="1232" w:author="Microsoft Office User" w:date="2019-10-30T11:35:00Z">
            <w:rPr>
              <w:rFonts w:ascii="Times New Roman" w:hAnsi="Times New Roman" w:cs="Times New Roman"/>
              <w:sz w:val="24"/>
              <w:szCs w:val="24"/>
              <w:lang w:val="en-US"/>
            </w:rPr>
          </w:rPrChange>
        </w:rPr>
        <w:t xml:space="preserve">with the presentation of a target or attribute stimulus. If the participant categorized the word correctly – by selecting the appropriate key for that block of trials – the stimulus disappeared from the screen and the next trial began. In contrast, an incorrect response resulted in the presentation of a red “X” which remained on-screen until the correct key was pressed. Overall, each participant completed seven blocks of trials. The first block of 20 practice trials required them to sort </w:t>
      </w:r>
      <w:r w:rsidR="00180DA2" w:rsidRPr="000D46AE">
        <w:rPr>
          <w:rFonts w:ascii="Times New Roman" w:hAnsi="Times New Roman" w:cs="Times New Roman"/>
          <w:sz w:val="24"/>
          <w:szCs w:val="24"/>
          <w:lang w:val="en-US"/>
          <w:rPrChange w:id="1233" w:author="Microsoft Office User" w:date="2019-10-30T11:35:00Z">
            <w:rPr>
              <w:rFonts w:ascii="Times New Roman" w:hAnsi="Times New Roman" w:cs="Times New Roman"/>
              <w:sz w:val="24"/>
              <w:szCs w:val="24"/>
              <w:lang w:val="en-US"/>
            </w:rPr>
          </w:rPrChange>
        </w:rPr>
        <w:t>TO</w:t>
      </w:r>
      <w:r w:rsidRPr="000D46AE">
        <w:rPr>
          <w:rFonts w:ascii="Times New Roman" w:hAnsi="Times New Roman" w:cs="Times New Roman"/>
          <w:sz w:val="24"/>
          <w:szCs w:val="24"/>
          <w:lang w:val="en-US"/>
          <w:rPrChange w:id="1234" w:author="Microsoft Office User" w:date="2019-10-30T11:35:00Z">
            <w:rPr>
              <w:rFonts w:ascii="Times New Roman" w:hAnsi="Times New Roman" w:cs="Times New Roman"/>
              <w:sz w:val="24"/>
              <w:szCs w:val="24"/>
              <w:lang w:val="en-US"/>
            </w:rPr>
          </w:rPrChange>
        </w:rPr>
        <w:t xml:space="preserve">1 and </w:t>
      </w:r>
      <w:r w:rsidR="00180DA2" w:rsidRPr="000D46AE">
        <w:rPr>
          <w:rFonts w:ascii="Times New Roman" w:hAnsi="Times New Roman" w:cs="Times New Roman"/>
          <w:sz w:val="24"/>
          <w:szCs w:val="24"/>
          <w:lang w:val="en-US"/>
          <w:rPrChange w:id="1235" w:author="Microsoft Office User" w:date="2019-10-30T11:35:00Z">
            <w:rPr>
              <w:rFonts w:ascii="Times New Roman" w:hAnsi="Times New Roman" w:cs="Times New Roman"/>
              <w:sz w:val="24"/>
              <w:szCs w:val="24"/>
              <w:lang w:val="en-US"/>
            </w:rPr>
          </w:rPrChange>
        </w:rPr>
        <w:t>TO</w:t>
      </w:r>
      <w:r w:rsidRPr="000D46AE">
        <w:rPr>
          <w:rFonts w:ascii="Times New Roman" w:hAnsi="Times New Roman" w:cs="Times New Roman"/>
          <w:sz w:val="24"/>
          <w:szCs w:val="24"/>
          <w:lang w:val="en-US"/>
          <w:rPrChange w:id="1236" w:author="Microsoft Office User" w:date="2019-10-30T11:35:00Z">
            <w:rPr>
              <w:rFonts w:ascii="Times New Roman" w:hAnsi="Times New Roman" w:cs="Times New Roman"/>
              <w:sz w:val="24"/>
              <w:szCs w:val="24"/>
              <w:lang w:val="en-US"/>
            </w:rPr>
          </w:rPrChange>
        </w:rPr>
        <w:t xml:space="preserve">2 into their respective categories, with </w:t>
      </w:r>
      <w:r w:rsidR="00180DA2" w:rsidRPr="000D46AE">
        <w:rPr>
          <w:rFonts w:ascii="Times New Roman" w:hAnsi="Times New Roman" w:cs="Times New Roman"/>
          <w:sz w:val="24"/>
          <w:szCs w:val="24"/>
          <w:lang w:val="en-US"/>
          <w:rPrChange w:id="1237" w:author="Microsoft Office User" w:date="2019-10-30T11:35:00Z">
            <w:rPr>
              <w:rFonts w:ascii="Times New Roman" w:hAnsi="Times New Roman" w:cs="Times New Roman"/>
              <w:sz w:val="24"/>
              <w:szCs w:val="24"/>
              <w:lang w:val="en-US"/>
            </w:rPr>
          </w:rPrChange>
        </w:rPr>
        <w:t>TO</w:t>
      </w:r>
      <w:r w:rsidRPr="000D46AE">
        <w:rPr>
          <w:rFonts w:ascii="Times New Roman" w:hAnsi="Times New Roman" w:cs="Times New Roman"/>
          <w:sz w:val="24"/>
          <w:szCs w:val="24"/>
          <w:lang w:val="en-US"/>
          <w:rPrChange w:id="1238" w:author="Microsoft Office User" w:date="2019-10-30T11:35:00Z">
            <w:rPr>
              <w:rFonts w:ascii="Times New Roman" w:hAnsi="Times New Roman" w:cs="Times New Roman"/>
              <w:sz w:val="24"/>
              <w:szCs w:val="24"/>
              <w:lang w:val="en-US"/>
            </w:rPr>
          </w:rPrChange>
        </w:rPr>
        <w:t xml:space="preserve">1 assigned to the </w:t>
      </w:r>
      <w:r w:rsidR="002B0B0E" w:rsidRPr="000D46AE">
        <w:rPr>
          <w:rFonts w:ascii="Times New Roman" w:hAnsi="Times New Roman" w:cs="Times New Roman"/>
          <w:sz w:val="24"/>
          <w:szCs w:val="24"/>
          <w:lang w:val="en-US"/>
          <w:rPrChange w:id="1239" w:author="Microsoft Office User" w:date="2019-10-30T11:35:00Z">
            <w:rPr>
              <w:rFonts w:ascii="Times New Roman" w:hAnsi="Times New Roman" w:cs="Times New Roman"/>
              <w:sz w:val="24"/>
              <w:szCs w:val="24"/>
              <w:lang w:val="en-US"/>
            </w:rPr>
          </w:rPrChange>
        </w:rPr>
        <w:t>left</w:t>
      </w:r>
      <w:r w:rsidRPr="000D46AE">
        <w:rPr>
          <w:rFonts w:ascii="Times New Roman" w:hAnsi="Times New Roman" w:cs="Times New Roman"/>
          <w:sz w:val="24"/>
          <w:szCs w:val="24"/>
          <w:lang w:val="en-US"/>
          <w:rPrChange w:id="1240" w:author="Microsoft Office User" w:date="2019-10-30T11:35:00Z">
            <w:rPr>
              <w:rFonts w:ascii="Times New Roman" w:hAnsi="Times New Roman" w:cs="Times New Roman"/>
              <w:sz w:val="24"/>
              <w:szCs w:val="24"/>
              <w:lang w:val="en-US"/>
            </w:rPr>
          </w:rPrChange>
        </w:rPr>
        <w:t xml:space="preserve"> (‘</w:t>
      </w:r>
      <w:r w:rsidR="002B0B0E" w:rsidRPr="000D46AE">
        <w:rPr>
          <w:rFonts w:ascii="Times New Roman" w:hAnsi="Times New Roman" w:cs="Times New Roman"/>
          <w:sz w:val="24"/>
          <w:szCs w:val="24"/>
          <w:lang w:val="en-US"/>
          <w:rPrChange w:id="1241" w:author="Microsoft Office User" w:date="2019-10-30T11:35:00Z">
            <w:rPr>
              <w:rFonts w:ascii="Times New Roman" w:hAnsi="Times New Roman" w:cs="Times New Roman"/>
              <w:sz w:val="24"/>
              <w:szCs w:val="24"/>
              <w:lang w:val="en-US"/>
            </w:rPr>
          </w:rPrChange>
        </w:rPr>
        <w:t>E</w:t>
      </w:r>
      <w:r w:rsidRPr="000D46AE">
        <w:rPr>
          <w:rFonts w:ascii="Times New Roman" w:hAnsi="Times New Roman" w:cs="Times New Roman"/>
          <w:sz w:val="24"/>
          <w:szCs w:val="24"/>
          <w:lang w:val="en-US"/>
          <w:rPrChange w:id="1242" w:author="Microsoft Office User" w:date="2019-10-30T11:35:00Z">
            <w:rPr>
              <w:rFonts w:ascii="Times New Roman" w:hAnsi="Times New Roman" w:cs="Times New Roman"/>
              <w:sz w:val="24"/>
              <w:szCs w:val="24"/>
              <w:lang w:val="en-US"/>
            </w:rPr>
          </w:rPrChange>
        </w:rPr>
        <w:t xml:space="preserve">’) key and </w:t>
      </w:r>
      <w:r w:rsidR="00180DA2" w:rsidRPr="000D46AE">
        <w:rPr>
          <w:rFonts w:ascii="Times New Roman" w:hAnsi="Times New Roman" w:cs="Times New Roman"/>
          <w:sz w:val="24"/>
          <w:szCs w:val="24"/>
          <w:lang w:val="en-US"/>
          <w:rPrChange w:id="1243" w:author="Microsoft Office User" w:date="2019-10-30T11:35:00Z">
            <w:rPr>
              <w:rFonts w:ascii="Times New Roman" w:hAnsi="Times New Roman" w:cs="Times New Roman"/>
              <w:sz w:val="24"/>
              <w:szCs w:val="24"/>
              <w:lang w:val="en-US"/>
            </w:rPr>
          </w:rPrChange>
        </w:rPr>
        <w:t>TO</w:t>
      </w:r>
      <w:r w:rsidRPr="000D46AE">
        <w:rPr>
          <w:rFonts w:ascii="Times New Roman" w:hAnsi="Times New Roman" w:cs="Times New Roman"/>
          <w:sz w:val="24"/>
          <w:szCs w:val="24"/>
          <w:lang w:val="en-US"/>
          <w:rPrChange w:id="1244" w:author="Microsoft Office User" w:date="2019-10-30T11:35:00Z">
            <w:rPr>
              <w:rFonts w:ascii="Times New Roman" w:hAnsi="Times New Roman" w:cs="Times New Roman"/>
              <w:sz w:val="24"/>
              <w:szCs w:val="24"/>
              <w:lang w:val="en-US"/>
            </w:rPr>
          </w:rPrChange>
        </w:rPr>
        <w:t xml:space="preserve">2 to the </w:t>
      </w:r>
      <w:r w:rsidR="002B0B0E" w:rsidRPr="000D46AE">
        <w:rPr>
          <w:rFonts w:ascii="Times New Roman" w:hAnsi="Times New Roman" w:cs="Times New Roman"/>
          <w:sz w:val="24"/>
          <w:szCs w:val="24"/>
          <w:lang w:val="en-US"/>
          <w:rPrChange w:id="1245" w:author="Microsoft Office User" w:date="2019-10-30T11:35:00Z">
            <w:rPr>
              <w:rFonts w:ascii="Times New Roman" w:hAnsi="Times New Roman" w:cs="Times New Roman"/>
              <w:sz w:val="24"/>
              <w:szCs w:val="24"/>
              <w:lang w:val="en-US"/>
            </w:rPr>
          </w:rPrChange>
        </w:rPr>
        <w:t xml:space="preserve">right </w:t>
      </w:r>
      <w:r w:rsidRPr="000D46AE">
        <w:rPr>
          <w:rFonts w:ascii="Times New Roman" w:hAnsi="Times New Roman" w:cs="Times New Roman"/>
          <w:sz w:val="24"/>
          <w:szCs w:val="24"/>
          <w:lang w:val="en-US"/>
          <w:rPrChange w:id="1246" w:author="Microsoft Office User" w:date="2019-10-30T11:35:00Z">
            <w:rPr>
              <w:rFonts w:ascii="Times New Roman" w:hAnsi="Times New Roman" w:cs="Times New Roman"/>
              <w:sz w:val="24"/>
              <w:szCs w:val="24"/>
              <w:lang w:val="en-US"/>
            </w:rPr>
          </w:rPrChange>
        </w:rPr>
        <w:t>(‘</w:t>
      </w:r>
      <w:r w:rsidR="002B0B0E" w:rsidRPr="000D46AE">
        <w:rPr>
          <w:rFonts w:ascii="Times New Roman" w:hAnsi="Times New Roman" w:cs="Times New Roman"/>
          <w:sz w:val="24"/>
          <w:szCs w:val="24"/>
          <w:lang w:val="en-US"/>
          <w:rPrChange w:id="1247" w:author="Microsoft Office User" w:date="2019-10-30T11:35:00Z">
            <w:rPr>
              <w:rFonts w:ascii="Times New Roman" w:hAnsi="Times New Roman" w:cs="Times New Roman"/>
              <w:sz w:val="24"/>
              <w:szCs w:val="24"/>
              <w:lang w:val="en-US"/>
            </w:rPr>
          </w:rPrChange>
        </w:rPr>
        <w:t>I</w:t>
      </w:r>
      <w:r w:rsidRPr="000D46AE">
        <w:rPr>
          <w:rFonts w:ascii="Times New Roman" w:hAnsi="Times New Roman" w:cs="Times New Roman"/>
          <w:sz w:val="24"/>
          <w:szCs w:val="24"/>
          <w:lang w:val="en-US"/>
          <w:rPrChange w:id="1248" w:author="Microsoft Office User" w:date="2019-10-30T11:35:00Z">
            <w:rPr>
              <w:rFonts w:ascii="Times New Roman" w:hAnsi="Times New Roman" w:cs="Times New Roman"/>
              <w:sz w:val="24"/>
              <w:szCs w:val="24"/>
              <w:lang w:val="en-US"/>
            </w:rPr>
          </w:rPrChange>
        </w:rPr>
        <w:t xml:space="preserve">’) key. On the second block of 20 practice trials, participants assigned </w:t>
      </w:r>
      <w:r w:rsidR="002B0B0E" w:rsidRPr="000D46AE">
        <w:rPr>
          <w:rFonts w:ascii="Times New Roman" w:hAnsi="Times New Roman" w:cs="Times New Roman"/>
          <w:sz w:val="24"/>
          <w:szCs w:val="24"/>
          <w:lang w:val="en-US"/>
          <w:rPrChange w:id="1249" w:author="Microsoft Office User" w:date="2019-10-30T11:35:00Z">
            <w:rPr>
              <w:rFonts w:ascii="Times New Roman" w:hAnsi="Times New Roman" w:cs="Times New Roman"/>
              <w:sz w:val="24"/>
              <w:szCs w:val="24"/>
              <w:lang w:val="en-US"/>
            </w:rPr>
          </w:rPrChange>
        </w:rPr>
        <w:t>positive words to the “Good</w:t>
      </w:r>
      <w:r w:rsidRPr="000D46AE">
        <w:rPr>
          <w:rFonts w:ascii="Times New Roman" w:hAnsi="Times New Roman" w:cs="Times New Roman"/>
          <w:sz w:val="24"/>
          <w:szCs w:val="24"/>
          <w:lang w:val="en-US"/>
          <w:rPrChange w:id="1250" w:author="Microsoft Office User" w:date="2019-10-30T11:35:00Z">
            <w:rPr>
              <w:rFonts w:ascii="Times New Roman" w:hAnsi="Times New Roman" w:cs="Times New Roman"/>
              <w:sz w:val="24"/>
              <w:szCs w:val="24"/>
              <w:lang w:val="en-US"/>
            </w:rPr>
          </w:rPrChange>
        </w:rPr>
        <w:t xml:space="preserve">” category using the left key and </w:t>
      </w:r>
      <w:r w:rsidR="002B0B0E" w:rsidRPr="000D46AE">
        <w:rPr>
          <w:rFonts w:ascii="Times New Roman" w:hAnsi="Times New Roman" w:cs="Times New Roman"/>
          <w:sz w:val="24"/>
          <w:szCs w:val="24"/>
          <w:lang w:val="en-US"/>
          <w:rPrChange w:id="1251" w:author="Microsoft Office User" w:date="2019-10-30T11:35:00Z">
            <w:rPr>
              <w:rFonts w:ascii="Times New Roman" w:hAnsi="Times New Roman" w:cs="Times New Roman"/>
              <w:sz w:val="24"/>
              <w:szCs w:val="24"/>
              <w:lang w:val="en-US"/>
            </w:rPr>
          </w:rPrChange>
        </w:rPr>
        <w:t xml:space="preserve">negative </w:t>
      </w:r>
      <w:r w:rsidRPr="000D46AE">
        <w:rPr>
          <w:rFonts w:ascii="Times New Roman" w:hAnsi="Times New Roman" w:cs="Times New Roman"/>
          <w:sz w:val="24"/>
          <w:szCs w:val="24"/>
          <w:lang w:val="en-US"/>
          <w:rPrChange w:id="1252" w:author="Microsoft Office User" w:date="2019-10-30T11:35:00Z">
            <w:rPr>
              <w:rFonts w:ascii="Times New Roman" w:hAnsi="Times New Roman" w:cs="Times New Roman"/>
              <w:sz w:val="24"/>
              <w:szCs w:val="24"/>
              <w:lang w:val="en-US"/>
            </w:rPr>
          </w:rPrChange>
        </w:rPr>
        <w:t>words to the “</w:t>
      </w:r>
      <w:r w:rsidR="002B0B0E" w:rsidRPr="000D46AE">
        <w:rPr>
          <w:rFonts w:ascii="Times New Roman" w:hAnsi="Times New Roman" w:cs="Times New Roman"/>
          <w:sz w:val="24"/>
          <w:szCs w:val="24"/>
          <w:lang w:val="en-US"/>
          <w:rPrChange w:id="1253" w:author="Microsoft Office User" w:date="2019-10-30T11:35:00Z">
            <w:rPr>
              <w:rFonts w:ascii="Times New Roman" w:hAnsi="Times New Roman" w:cs="Times New Roman"/>
              <w:sz w:val="24"/>
              <w:szCs w:val="24"/>
              <w:lang w:val="en-US"/>
            </w:rPr>
          </w:rPrChange>
        </w:rPr>
        <w:t>Bad</w:t>
      </w:r>
      <w:r w:rsidRPr="000D46AE">
        <w:rPr>
          <w:rFonts w:ascii="Times New Roman" w:hAnsi="Times New Roman" w:cs="Times New Roman"/>
          <w:sz w:val="24"/>
          <w:szCs w:val="24"/>
          <w:lang w:val="en-US"/>
          <w:rPrChange w:id="1254" w:author="Microsoft Office User" w:date="2019-10-30T11:35:00Z">
            <w:rPr>
              <w:rFonts w:ascii="Times New Roman" w:hAnsi="Times New Roman" w:cs="Times New Roman"/>
              <w:sz w:val="24"/>
              <w:szCs w:val="24"/>
              <w:lang w:val="en-US"/>
            </w:rPr>
          </w:rPrChange>
        </w:rPr>
        <w:t xml:space="preserve">” category using the right key. Blocks 3 and 4 (20 and 40 trials, respectively) involved a combined assignment of target and attribute stimuli to their respective categories. Specifically, participants categorized </w:t>
      </w:r>
      <w:r w:rsidR="00180DA2" w:rsidRPr="000D46AE">
        <w:rPr>
          <w:rFonts w:ascii="Times New Roman" w:hAnsi="Times New Roman" w:cs="Times New Roman"/>
          <w:sz w:val="24"/>
          <w:szCs w:val="24"/>
          <w:lang w:val="en-US"/>
          <w:rPrChange w:id="1255" w:author="Microsoft Office User" w:date="2019-10-30T11:35:00Z">
            <w:rPr>
              <w:rFonts w:ascii="Times New Roman" w:hAnsi="Times New Roman" w:cs="Times New Roman"/>
              <w:sz w:val="24"/>
              <w:szCs w:val="24"/>
              <w:lang w:val="en-US"/>
            </w:rPr>
          </w:rPrChange>
        </w:rPr>
        <w:t>TO</w:t>
      </w:r>
      <w:r w:rsidRPr="000D46AE">
        <w:rPr>
          <w:rFonts w:ascii="Times New Roman" w:hAnsi="Times New Roman" w:cs="Times New Roman"/>
          <w:sz w:val="24"/>
          <w:szCs w:val="24"/>
          <w:lang w:val="en-US"/>
          <w:rPrChange w:id="1256" w:author="Microsoft Office User" w:date="2019-10-30T11:35:00Z">
            <w:rPr>
              <w:rFonts w:ascii="Times New Roman" w:hAnsi="Times New Roman" w:cs="Times New Roman"/>
              <w:sz w:val="24"/>
              <w:szCs w:val="24"/>
              <w:lang w:val="en-US"/>
            </w:rPr>
          </w:rPrChange>
        </w:rPr>
        <w:t xml:space="preserve">1 and positive words using the </w:t>
      </w:r>
      <w:r w:rsidR="002B0B0E" w:rsidRPr="000D46AE">
        <w:rPr>
          <w:rFonts w:ascii="Times New Roman" w:hAnsi="Times New Roman" w:cs="Times New Roman"/>
          <w:sz w:val="24"/>
          <w:szCs w:val="24"/>
          <w:lang w:val="en-US"/>
          <w:rPrChange w:id="1257" w:author="Microsoft Office User" w:date="2019-10-30T11:35:00Z">
            <w:rPr>
              <w:rFonts w:ascii="Times New Roman" w:hAnsi="Times New Roman" w:cs="Times New Roman"/>
              <w:sz w:val="24"/>
              <w:szCs w:val="24"/>
              <w:lang w:val="en-US"/>
            </w:rPr>
          </w:rPrChange>
        </w:rPr>
        <w:t xml:space="preserve">left </w:t>
      </w:r>
      <w:r w:rsidRPr="000D46AE">
        <w:rPr>
          <w:rFonts w:ascii="Times New Roman" w:hAnsi="Times New Roman" w:cs="Times New Roman"/>
          <w:sz w:val="24"/>
          <w:szCs w:val="24"/>
          <w:lang w:val="en-US"/>
          <w:rPrChange w:id="1258" w:author="Microsoft Office User" w:date="2019-10-30T11:35:00Z">
            <w:rPr>
              <w:rFonts w:ascii="Times New Roman" w:hAnsi="Times New Roman" w:cs="Times New Roman"/>
              <w:sz w:val="24"/>
              <w:szCs w:val="24"/>
              <w:lang w:val="en-US"/>
            </w:rPr>
          </w:rPrChange>
        </w:rPr>
        <w:t xml:space="preserve">key and </w:t>
      </w:r>
      <w:r w:rsidR="00180DA2" w:rsidRPr="000D46AE">
        <w:rPr>
          <w:rFonts w:ascii="Times New Roman" w:hAnsi="Times New Roman" w:cs="Times New Roman"/>
          <w:sz w:val="24"/>
          <w:szCs w:val="24"/>
          <w:lang w:val="en-US"/>
          <w:rPrChange w:id="1259" w:author="Microsoft Office User" w:date="2019-10-30T11:35:00Z">
            <w:rPr>
              <w:rFonts w:ascii="Times New Roman" w:hAnsi="Times New Roman" w:cs="Times New Roman"/>
              <w:sz w:val="24"/>
              <w:szCs w:val="24"/>
              <w:lang w:val="en-US"/>
            </w:rPr>
          </w:rPrChange>
        </w:rPr>
        <w:t>TO</w:t>
      </w:r>
      <w:r w:rsidRPr="000D46AE">
        <w:rPr>
          <w:rFonts w:ascii="Times New Roman" w:hAnsi="Times New Roman" w:cs="Times New Roman"/>
          <w:sz w:val="24"/>
          <w:szCs w:val="24"/>
          <w:lang w:val="en-US"/>
          <w:rPrChange w:id="1260" w:author="Microsoft Office User" w:date="2019-10-30T11:35:00Z">
            <w:rPr>
              <w:rFonts w:ascii="Times New Roman" w:hAnsi="Times New Roman" w:cs="Times New Roman"/>
              <w:sz w:val="24"/>
              <w:szCs w:val="24"/>
              <w:lang w:val="en-US"/>
            </w:rPr>
          </w:rPrChange>
        </w:rPr>
        <w:t xml:space="preserve">2 and negative words using the </w:t>
      </w:r>
      <w:r w:rsidR="002B0B0E" w:rsidRPr="000D46AE">
        <w:rPr>
          <w:rFonts w:ascii="Times New Roman" w:hAnsi="Times New Roman" w:cs="Times New Roman"/>
          <w:sz w:val="24"/>
          <w:szCs w:val="24"/>
          <w:lang w:val="en-US"/>
          <w:rPrChange w:id="1261" w:author="Microsoft Office User" w:date="2019-10-30T11:35:00Z">
            <w:rPr>
              <w:rFonts w:ascii="Times New Roman" w:hAnsi="Times New Roman" w:cs="Times New Roman"/>
              <w:sz w:val="24"/>
              <w:szCs w:val="24"/>
              <w:lang w:val="en-US"/>
            </w:rPr>
          </w:rPrChange>
        </w:rPr>
        <w:t xml:space="preserve">right </w:t>
      </w:r>
      <w:r w:rsidRPr="000D46AE">
        <w:rPr>
          <w:rFonts w:ascii="Times New Roman" w:hAnsi="Times New Roman" w:cs="Times New Roman"/>
          <w:sz w:val="24"/>
          <w:szCs w:val="24"/>
          <w:lang w:val="en-US"/>
          <w:rPrChange w:id="1262" w:author="Microsoft Office User" w:date="2019-10-30T11:35:00Z">
            <w:rPr>
              <w:rFonts w:ascii="Times New Roman" w:hAnsi="Times New Roman" w:cs="Times New Roman"/>
              <w:sz w:val="24"/>
              <w:szCs w:val="24"/>
              <w:lang w:val="en-US"/>
            </w:rPr>
          </w:rPrChange>
        </w:rPr>
        <w:t xml:space="preserve">key. The fifth block of 20 trials reversed the key assignments, with </w:t>
      </w:r>
      <w:r w:rsidR="00180DA2" w:rsidRPr="000D46AE">
        <w:rPr>
          <w:rFonts w:ascii="Times New Roman" w:hAnsi="Times New Roman" w:cs="Times New Roman"/>
          <w:sz w:val="24"/>
          <w:szCs w:val="24"/>
          <w:lang w:val="en-US"/>
          <w:rPrChange w:id="1263" w:author="Microsoft Office User" w:date="2019-10-30T11:35:00Z">
            <w:rPr>
              <w:rFonts w:ascii="Times New Roman" w:hAnsi="Times New Roman" w:cs="Times New Roman"/>
              <w:sz w:val="24"/>
              <w:szCs w:val="24"/>
              <w:lang w:val="en-US"/>
            </w:rPr>
          </w:rPrChange>
        </w:rPr>
        <w:t>TO</w:t>
      </w:r>
      <w:r w:rsidRPr="000D46AE">
        <w:rPr>
          <w:rFonts w:ascii="Times New Roman" w:hAnsi="Times New Roman" w:cs="Times New Roman"/>
          <w:sz w:val="24"/>
          <w:szCs w:val="24"/>
          <w:lang w:val="en-US"/>
          <w:rPrChange w:id="1264" w:author="Microsoft Office User" w:date="2019-10-30T11:35:00Z">
            <w:rPr>
              <w:rFonts w:ascii="Times New Roman" w:hAnsi="Times New Roman" w:cs="Times New Roman"/>
              <w:sz w:val="24"/>
              <w:szCs w:val="24"/>
              <w:lang w:val="en-US"/>
            </w:rPr>
          </w:rPrChange>
        </w:rPr>
        <w:t xml:space="preserve">2 now assigned to the </w:t>
      </w:r>
      <w:r w:rsidR="002B0B0E" w:rsidRPr="000D46AE">
        <w:rPr>
          <w:rFonts w:ascii="Times New Roman" w:hAnsi="Times New Roman" w:cs="Times New Roman"/>
          <w:sz w:val="24"/>
          <w:szCs w:val="24"/>
          <w:lang w:val="en-US"/>
          <w:rPrChange w:id="1265" w:author="Microsoft Office User" w:date="2019-10-30T11:35:00Z">
            <w:rPr>
              <w:rFonts w:ascii="Times New Roman" w:hAnsi="Times New Roman" w:cs="Times New Roman"/>
              <w:sz w:val="24"/>
              <w:szCs w:val="24"/>
              <w:lang w:val="en-US"/>
            </w:rPr>
          </w:rPrChange>
        </w:rPr>
        <w:t xml:space="preserve">left </w:t>
      </w:r>
      <w:r w:rsidRPr="000D46AE">
        <w:rPr>
          <w:rFonts w:ascii="Times New Roman" w:hAnsi="Times New Roman" w:cs="Times New Roman"/>
          <w:sz w:val="24"/>
          <w:szCs w:val="24"/>
          <w:lang w:val="en-US"/>
          <w:rPrChange w:id="1266" w:author="Microsoft Office User" w:date="2019-10-30T11:35:00Z">
            <w:rPr>
              <w:rFonts w:ascii="Times New Roman" w:hAnsi="Times New Roman" w:cs="Times New Roman"/>
              <w:sz w:val="24"/>
              <w:szCs w:val="24"/>
              <w:lang w:val="en-US"/>
            </w:rPr>
          </w:rPrChange>
        </w:rPr>
        <w:t xml:space="preserve">key and </w:t>
      </w:r>
      <w:r w:rsidR="00180DA2" w:rsidRPr="000D46AE">
        <w:rPr>
          <w:rFonts w:ascii="Times New Roman" w:hAnsi="Times New Roman" w:cs="Times New Roman"/>
          <w:sz w:val="24"/>
          <w:szCs w:val="24"/>
          <w:lang w:val="en-US"/>
          <w:rPrChange w:id="1267" w:author="Microsoft Office User" w:date="2019-10-30T11:35:00Z">
            <w:rPr>
              <w:rFonts w:ascii="Times New Roman" w:hAnsi="Times New Roman" w:cs="Times New Roman"/>
              <w:sz w:val="24"/>
              <w:szCs w:val="24"/>
              <w:lang w:val="en-US"/>
            </w:rPr>
          </w:rPrChange>
        </w:rPr>
        <w:t>TO</w:t>
      </w:r>
      <w:r w:rsidRPr="000D46AE">
        <w:rPr>
          <w:rFonts w:ascii="Times New Roman" w:hAnsi="Times New Roman" w:cs="Times New Roman"/>
          <w:sz w:val="24"/>
          <w:szCs w:val="24"/>
          <w:lang w:val="en-US"/>
          <w:rPrChange w:id="1268" w:author="Microsoft Office User" w:date="2019-10-30T11:35:00Z">
            <w:rPr>
              <w:rFonts w:ascii="Times New Roman" w:hAnsi="Times New Roman" w:cs="Times New Roman"/>
              <w:sz w:val="24"/>
              <w:szCs w:val="24"/>
              <w:lang w:val="en-US"/>
            </w:rPr>
          </w:rPrChange>
        </w:rPr>
        <w:t xml:space="preserve">1 to the </w:t>
      </w:r>
      <w:r w:rsidR="002B0B0E" w:rsidRPr="000D46AE">
        <w:rPr>
          <w:rFonts w:ascii="Times New Roman" w:hAnsi="Times New Roman" w:cs="Times New Roman"/>
          <w:sz w:val="24"/>
          <w:szCs w:val="24"/>
          <w:lang w:val="en-US"/>
          <w:rPrChange w:id="1269" w:author="Microsoft Office User" w:date="2019-10-30T11:35:00Z">
            <w:rPr>
              <w:rFonts w:ascii="Times New Roman" w:hAnsi="Times New Roman" w:cs="Times New Roman"/>
              <w:sz w:val="24"/>
              <w:szCs w:val="24"/>
              <w:lang w:val="en-US"/>
            </w:rPr>
          </w:rPrChange>
        </w:rPr>
        <w:t xml:space="preserve">right </w:t>
      </w:r>
      <w:r w:rsidRPr="000D46AE">
        <w:rPr>
          <w:rFonts w:ascii="Times New Roman" w:hAnsi="Times New Roman" w:cs="Times New Roman"/>
          <w:sz w:val="24"/>
          <w:szCs w:val="24"/>
          <w:lang w:val="en-US"/>
          <w:rPrChange w:id="1270" w:author="Microsoft Office User" w:date="2019-10-30T11:35:00Z">
            <w:rPr>
              <w:rFonts w:ascii="Times New Roman" w:hAnsi="Times New Roman" w:cs="Times New Roman"/>
              <w:sz w:val="24"/>
              <w:szCs w:val="24"/>
              <w:lang w:val="en-US"/>
            </w:rPr>
          </w:rPrChange>
        </w:rPr>
        <w:t xml:space="preserve">key. Finally, the sixth and seventh blocks (20 and 40 trials respectively) required participants to categorize </w:t>
      </w:r>
      <w:r w:rsidR="00180DA2" w:rsidRPr="000D46AE">
        <w:rPr>
          <w:rFonts w:ascii="Times New Roman" w:hAnsi="Times New Roman" w:cs="Times New Roman"/>
          <w:sz w:val="24"/>
          <w:szCs w:val="24"/>
          <w:lang w:val="en-US"/>
          <w:rPrChange w:id="1271" w:author="Microsoft Office User" w:date="2019-10-30T11:35:00Z">
            <w:rPr>
              <w:rFonts w:ascii="Times New Roman" w:hAnsi="Times New Roman" w:cs="Times New Roman"/>
              <w:sz w:val="24"/>
              <w:szCs w:val="24"/>
              <w:lang w:val="en-US"/>
            </w:rPr>
          </w:rPrChange>
        </w:rPr>
        <w:t>TO</w:t>
      </w:r>
      <w:r w:rsidRPr="000D46AE">
        <w:rPr>
          <w:rFonts w:ascii="Times New Roman" w:hAnsi="Times New Roman" w:cs="Times New Roman"/>
          <w:sz w:val="24"/>
          <w:szCs w:val="24"/>
          <w:lang w:val="en-US"/>
          <w:rPrChange w:id="1272" w:author="Microsoft Office User" w:date="2019-10-30T11:35:00Z">
            <w:rPr>
              <w:rFonts w:ascii="Times New Roman" w:hAnsi="Times New Roman" w:cs="Times New Roman"/>
              <w:sz w:val="24"/>
              <w:szCs w:val="24"/>
              <w:lang w:val="en-US"/>
            </w:rPr>
          </w:rPrChange>
        </w:rPr>
        <w:t xml:space="preserve">1 with negative words and </w:t>
      </w:r>
      <w:r w:rsidR="00180DA2" w:rsidRPr="000D46AE">
        <w:rPr>
          <w:rFonts w:ascii="Times New Roman" w:hAnsi="Times New Roman" w:cs="Times New Roman"/>
          <w:sz w:val="24"/>
          <w:szCs w:val="24"/>
          <w:lang w:val="en-US"/>
          <w:rPrChange w:id="1273" w:author="Microsoft Office User" w:date="2019-10-30T11:35:00Z">
            <w:rPr>
              <w:rFonts w:ascii="Times New Roman" w:hAnsi="Times New Roman" w:cs="Times New Roman"/>
              <w:sz w:val="24"/>
              <w:szCs w:val="24"/>
              <w:lang w:val="en-US"/>
            </w:rPr>
          </w:rPrChange>
        </w:rPr>
        <w:t>TO</w:t>
      </w:r>
      <w:r w:rsidR="002B0B0E" w:rsidRPr="000D46AE">
        <w:rPr>
          <w:rFonts w:ascii="Times New Roman" w:hAnsi="Times New Roman" w:cs="Times New Roman"/>
          <w:sz w:val="24"/>
          <w:szCs w:val="24"/>
          <w:lang w:val="en-US"/>
          <w:rPrChange w:id="1274" w:author="Microsoft Office User" w:date="2019-10-30T11:35:00Z">
            <w:rPr>
              <w:rFonts w:ascii="Times New Roman" w:hAnsi="Times New Roman" w:cs="Times New Roman"/>
              <w:sz w:val="24"/>
              <w:szCs w:val="24"/>
              <w:lang w:val="en-US"/>
            </w:rPr>
          </w:rPrChange>
        </w:rPr>
        <w:t>2</w:t>
      </w:r>
      <w:r w:rsidRPr="000D46AE">
        <w:rPr>
          <w:rFonts w:ascii="Times New Roman" w:hAnsi="Times New Roman" w:cs="Times New Roman"/>
          <w:sz w:val="24"/>
          <w:szCs w:val="24"/>
          <w:lang w:val="en-US"/>
          <w:rPrChange w:id="1275" w:author="Microsoft Office User" w:date="2019-10-30T11:35:00Z">
            <w:rPr>
              <w:rFonts w:ascii="Times New Roman" w:hAnsi="Times New Roman" w:cs="Times New Roman"/>
              <w:sz w:val="24"/>
              <w:szCs w:val="24"/>
              <w:lang w:val="en-US"/>
            </w:rPr>
          </w:rPrChange>
        </w:rPr>
        <w:t xml:space="preserve"> with positive words. </w:t>
      </w:r>
    </w:p>
    <w:p w14:paraId="5B20FE80" w14:textId="0B06071C" w:rsidR="002B0B0E" w:rsidRPr="000D46AE" w:rsidRDefault="002B0B0E" w:rsidP="00B94397">
      <w:pPr>
        <w:spacing w:line="480" w:lineRule="auto"/>
        <w:ind w:firstLine="708"/>
        <w:rPr>
          <w:rFonts w:ascii="Times New Roman" w:hAnsi="Times New Roman" w:cs="Times New Roman"/>
          <w:sz w:val="24"/>
          <w:szCs w:val="24"/>
          <w:lang w:val="en-US"/>
          <w:rPrChange w:id="1276"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b/>
          <w:sz w:val="24"/>
          <w:szCs w:val="24"/>
          <w:lang w:val="en-US"/>
          <w:rPrChange w:id="1277" w:author="Microsoft Office User" w:date="2019-10-30T11:35:00Z">
            <w:rPr>
              <w:rFonts w:ascii="Times New Roman" w:hAnsi="Times New Roman" w:cs="Times New Roman"/>
              <w:b/>
              <w:sz w:val="24"/>
              <w:szCs w:val="24"/>
              <w:lang w:val="en-US"/>
            </w:rPr>
          </w:rPrChange>
        </w:rPr>
        <w:lastRenderedPageBreak/>
        <w:t xml:space="preserve">Behavioral Intentions. </w:t>
      </w:r>
      <w:r w:rsidR="00180DA2" w:rsidRPr="000D46AE">
        <w:rPr>
          <w:rFonts w:ascii="Times New Roman" w:hAnsi="Times New Roman" w:cs="Times New Roman"/>
          <w:sz w:val="24"/>
          <w:szCs w:val="24"/>
          <w:lang w:val="en-US"/>
          <w:rPrChange w:id="1278" w:author="Microsoft Office User" w:date="2019-10-30T11:35:00Z">
            <w:rPr>
              <w:rFonts w:ascii="Times New Roman" w:hAnsi="Times New Roman" w:cs="Times New Roman"/>
              <w:sz w:val="24"/>
              <w:szCs w:val="24"/>
              <w:lang w:val="en-US"/>
            </w:rPr>
          </w:rPrChange>
        </w:rPr>
        <w:t>In addition to</w:t>
      </w:r>
      <w:r w:rsidR="00180DA2" w:rsidRPr="000D46AE">
        <w:rPr>
          <w:rFonts w:ascii="Times New Roman" w:hAnsi="Times New Roman" w:cs="Times New Roman"/>
          <w:b/>
          <w:sz w:val="24"/>
          <w:szCs w:val="24"/>
          <w:lang w:val="en-US"/>
          <w:rPrChange w:id="1279" w:author="Microsoft Office User" w:date="2019-10-30T11:35:00Z">
            <w:rPr>
              <w:rFonts w:ascii="Times New Roman" w:hAnsi="Times New Roman" w:cs="Times New Roman"/>
              <w:b/>
              <w:sz w:val="24"/>
              <w:szCs w:val="24"/>
              <w:lang w:val="en-US"/>
            </w:rPr>
          </w:rPrChange>
        </w:rPr>
        <w:t xml:space="preserve"> </w:t>
      </w:r>
      <w:r w:rsidR="00345B22" w:rsidRPr="000D46AE">
        <w:rPr>
          <w:rFonts w:ascii="Times New Roman" w:hAnsi="Times New Roman"/>
          <w:sz w:val="24"/>
          <w:szCs w:val="24"/>
          <w:lang w:val="en-US"/>
          <w:rPrChange w:id="1280" w:author="Microsoft Office User" w:date="2019-10-30T11:35:00Z">
            <w:rPr>
              <w:rFonts w:ascii="Times New Roman" w:hAnsi="Times New Roman"/>
              <w:sz w:val="24"/>
              <w:szCs w:val="24"/>
              <w:lang w:val="en-US"/>
            </w:rPr>
          </w:rPrChange>
        </w:rPr>
        <w:t xml:space="preserve">automatic </w:t>
      </w:r>
      <w:r w:rsidR="00180DA2" w:rsidRPr="000D46AE">
        <w:rPr>
          <w:rFonts w:ascii="Times New Roman" w:hAnsi="Times New Roman"/>
          <w:sz w:val="24"/>
          <w:szCs w:val="24"/>
          <w:lang w:val="en-US"/>
          <w:rPrChange w:id="1281" w:author="Microsoft Office User" w:date="2019-10-30T11:35:00Z">
            <w:rPr>
              <w:rFonts w:ascii="Times New Roman" w:hAnsi="Times New Roman"/>
              <w:sz w:val="24"/>
              <w:szCs w:val="24"/>
              <w:lang w:val="en-US"/>
            </w:rPr>
          </w:rPrChange>
        </w:rPr>
        <w:t xml:space="preserve">and </w:t>
      </w:r>
      <w:r w:rsidR="00345B22" w:rsidRPr="000D46AE">
        <w:rPr>
          <w:rFonts w:ascii="Times New Roman" w:hAnsi="Times New Roman"/>
          <w:sz w:val="24"/>
          <w:szCs w:val="24"/>
          <w:lang w:val="en-US"/>
          <w:rPrChange w:id="1282" w:author="Microsoft Office User" w:date="2019-10-30T11:35:00Z">
            <w:rPr>
              <w:rFonts w:ascii="Times New Roman" w:hAnsi="Times New Roman"/>
              <w:sz w:val="24"/>
              <w:szCs w:val="24"/>
              <w:lang w:val="en-US"/>
            </w:rPr>
          </w:rPrChange>
        </w:rPr>
        <w:t xml:space="preserve">self-reported </w:t>
      </w:r>
      <w:r w:rsidR="00D91BA8" w:rsidRPr="000D46AE">
        <w:rPr>
          <w:rFonts w:ascii="Times New Roman" w:hAnsi="Times New Roman"/>
          <w:sz w:val="24"/>
          <w:szCs w:val="24"/>
          <w:lang w:val="en-US"/>
          <w:rPrChange w:id="1283" w:author="Microsoft Office User" w:date="2019-10-30T11:35:00Z">
            <w:rPr>
              <w:rFonts w:ascii="Times New Roman" w:hAnsi="Times New Roman"/>
              <w:sz w:val="24"/>
              <w:szCs w:val="24"/>
              <w:lang w:val="en-US"/>
            </w:rPr>
          </w:rPrChange>
        </w:rPr>
        <w:t xml:space="preserve">evaluations </w:t>
      </w:r>
      <w:r w:rsidR="00180DA2" w:rsidRPr="000D46AE">
        <w:rPr>
          <w:rFonts w:ascii="Times New Roman" w:hAnsi="Times New Roman"/>
          <w:sz w:val="24"/>
          <w:szCs w:val="24"/>
          <w:lang w:val="en-US"/>
          <w:rPrChange w:id="1284" w:author="Microsoft Office User" w:date="2019-10-30T11:35:00Z">
            <w:rPr>
              <w:rFonts w:ascii="Times New Roman" w:hAnsi="Times New Roman"/>
              <w:sz w:val="24"/>
              <w:szCs w:val="24"/>
              <w:lang w:val="en-US"/>
            </w:rPr>
          </w:rPrChange>
        </w:rPr>
        <w:t xml:space="preserve">we also assessed if the acquisition phase altered behavior intentions towards the target objects. </w:t>
      </w:r>
      <w:r w:rsidRPr="000D46AE">
        <w:rPr>
          <w:rFonts w:ascii="Times New Roman" w:hAnsi="Times New Roman"/>
          <w:sz w:val="24"/>
          <w:szCs w:val="24"/>
          <w:lang w:val="en-US"/>
          <w:rPrChange w:id="1285" w:author="Microsoft Office User" w:date="2019-10-30T11:35:00Z">
            <w:rPr>
              <w:rFonts w:ascii="Times New Roman" w:hAnsi="Times New Roman"/>
              <w:sz w:val="24"/>
              <w:szCs w:val="24"/>
              <w:lang w:val="en-US"/>
            </w:rPr>
          </w:rPrChange>
        </w:rPr>
        <w:t xml:space="preserve">Participants </w:t>
      </w:r>
      <w:r w:rsidR="001D44C2" w:rsidRPr="000D46AE">
        <w:rPr>
          <w:rFonts w:ascii="Times New Roman" w:hAnsi="Times New Roman"/>
          <w:sz w:val="24"/>
          <w:szCs w:val="24"/>
          <w:lang w:val="en-US"/>
          <w:rPrChange w:id="1286" w:author="Microsoft Office User" w:date="2019-10-30T11:35:00Z">
            <w:rPr>
              <w:rFonts w:ascii="Times New Roman" w:hAnsi="Times New Roman"/>
              <w:sz w:val="24"/>
              <w:szCs w:val="24"/>
              <w:lang w:val="en-US"/>
            </w:rPr>
          </w:rPrChange>
        </w:rPr>
        <w:t xml:space="preserve">were </w:t>
      </w:r>
      <w:r w:rsidRPr="000D46AE">
        <w:rPr>
          <w:rFonts w:ascii="Times New Roman" w:hAnsi="Times New Roman"/>
          <w:sz w:val="24"/>
          <w:szCs w:val="24"/>
          <w:lang w:val="en-US"/>
          <w:rPrChange w:id="1287" w:author="Microsoft Office User" w:date="2019-10-30T11:35:00Z">
            <w:rPr>
              <w:rFonts w:ascii="Times New Roman" w:hAnsi="Times New Roman"/>
              <w:sz w:val="24"/>
              <w:szCs w:val="24"/>
              <w:lang w:val="en-US"/>
            </w:rPr>
          </w:rPrChange>
        </w:rPr>
        <w:t xml:space="preserve">presented with two brand products labeled with either </w:t>
      </w:r>
      <w:r w:rsidR="00180DA2" w:rsidRPr="000D46AE">
        <w:rPr>
          <w:rFonts w:ascii="Times New Roman" w:hAnsi="Times New Roman"/>
          <w:sz w:val="24"/>
          <w:szCs w:val="24"/>
          <w:lang w:val="en-US"/>
          <w:rPrChange w:id="1288" w:author="Microsoft Office User" w:date="2019-10-30T11:35:00Z">
            <w:rPr>
              <w:rFonts w:ascii="Times New Roman" w:hAnsi="Times New Roman"/>
              <w:sz w:val="24"/>
              <w:szCs w:val="24"/>
              <w:lang w:val="en-US"/>
            </w:rPr>
          </w:rPrChange>
        </w:rPr>
        <w:t>TO</w:t>
      </w:r>
      <w:r w:rsidRPr="000D46AE">
        <w:rPr>
          <w:rFonts w:ascii="Times New Roman" w:hAnsi="Times New Roman"/>
          <w:sz w:val="24"/>
          <w:szCs w:val="24"/>
          <w:lang w:val="en-US"/>
          <w:rPrChange w:id="1289" w:author="Microsoft Office User" w:date="2019-10-30T11:35:00Z">
            <w:rPr>
              <w:rFonts w:ascii="Times New Roman" w:hAnsi="Times New Roman"/>
              <w:sz w:val="24"/>
              <w:szCs w:val="24"/>
              <w:lang w:val="en-US"/>
            </w:rPr>
          </w:rPrChange>
        </w:rPr>
        <w:t xml:space="preserve">1 or </w:t>
      </w:r>
      <w:r w:rsidR="00180DA2" w:rsidRPr="000D46AE">
        <w:rPr>
          <w:rFonts w:ascii="Times New Roman" w:hAnsi="Times New Roman"/>
          <w:sz w:val="24"/>
          <w:szCs w:val="24"/>
          <w:lang w:val="en-US"/>
          <w:rPrChange w:id="1290" w:author="Microsoft Office User" w:date="2019-10-30T11:35:00Z">
            <w:rPr>
              <w:rFonts w:ascii="Times New Roman" w:hAnsi="Times New Roman"/>
              <w:sz w:val="24"/>
              <w:szCs w:val="24"/>
              <w:lang w:val="en-US"/>
            </w:rPr>
          </w:rPrChange>
        </w:rPr>
        <w:t>TO2</w:t>
      </w:r>
      <w:r w:rsidRPr="000D46AE">
        <w:rPr>
          <w:rFonts w:ascii="Times New Roman" w:hAnsi="Times New Roman"/>
          <w:sz w:val="24"/>
          <w:szCs w:val="24"/>
          <w:lang w:val="en-US"/>
          <w:rPrChange w:id="1291" w:author="Microsoft Office User" w:date="2019-10-30T11:35:00Z">
            <w:rPr>
              <w:rFonts w:ascii="Times New Roman" w:hAnsi="Times New Roman"/>
              <w:sz w:val="24"/>
              <w:szCs w:val="24"/>
              <w:lang w:val="en-US"/>
            </w:rPr>
          </w:rPrChange>
        </w:rPr>
        <w:t xml:space="preserve">. They </w:t>
      </w:r>
      <w:r w:rsidR="001D44C2" w:rsidRPr="000D46AE">
        <w:rPr>
          <w:rFonts w:ascii="Times New Roman" w:hAnsi="Times New Roman"/>
          <w:sz w:val="24"/>
          <w:szCs w:val="24"/>
          <w:lang w:val="en-US"/>
          <w:rPrChange w:id="1292" w:author="Microsoft Office User" w:date="2019-10-30T11:35:00Z">
            <w:rPr>
              <w:rFonts w:ascii="Times New Roman" w:hAnsi="Times New Roman"/>
              <w:sz w:val="24"/>
              <w:szCs w:val="24"/>
              <w:lang w:val="en-US"/>
            </w:rPr>
          </w:rPrChange>
        </w:rPr>
        <w:t xml:space="preserve">were </w:t>
      </w:r>
      <w:r w:rsidRPr="000D46AE">
        <w:rPr>
          <w:rFonts w:ascii="Times New Roman" w:hAnsi="Times New Roman"/>
          <w:sz w:val="24"/>
          <w:szCs w:val="24"/>
          <w:lang w:val="en-US"/>
          <w:rPrChange w:id="1293" w:author="Microsoft Office User" w:date="2019-10-30T11:35:00Z">
            <w:rPr>
              <w:rFonts w:ascii="Times New Roman" w:hAnsi="Times New Roman"/>
              <w:sz w:val="24"/>
              <w:szCs w:val="24"/>
              <w:lang w:val="en-US"/>
            </w:rPr>
          </w:rPrChange>
        </w:rPr>
        <w:t xml:space="preserve">asked to indicate which of these products they would be willing to try in a supermarket and given the following </w:t>
      </w:r>
      <w:r w:rsidR="00345B22" w:rsidRPr="000D46AE">
        <w:rPr>
          <w:rFonts w:ascii="Times New Roman" w:hAnsi="Times New Roman"/>
          <w:sz w:val="24"/>
          <w:szCs w:val="24"/>
          <w:lang w:val="en-US"/>
          <w:rPrChange w:id="1294" w:author="Microsoft Office User" w:date="2019-10-30T11:35:00Z">
            <w:rPr>
              <w:rFonts w:ascii="Times New Roman" w:hAnsi="Times New Roman"/>
              <w:sz w:val="24"/>
              <w:szCs w:val="24"/>
              <w:lang w:val="en-US"/>
            </w:rPr>
          </w:rPrChange>
        </w:rPr>
        <w:t xml:space="preserve">five </w:t>
      </w:r>
      <w:r w:rsidRPr="000D46AE">
        <w:rPr>
          <w:rFonts w:ascii="Times New Roman" w:hAnsi="Times New Roman"/>
          <w:sz w:val="24"/>
          <w:szCs w:val="24"/>
          <w:lang w:val="en-US"/>
          <w:rPrChange w:id="1295" w:author="Microsoft Office User" w:date="2019-10-30T11:35:00Z">
            <w:rPr>
              <w:rFonts w:ascii="Times New Roman" w:hAnsi="Times New Roman"/>
              <w:sz w:val="24"/>
              <w:szCs w:val="24"/>
              <w:lang w:val="en-US"/>
            </w:rPr>
          </w:rPrChange>
        </w:rPr>
        <w:t xml:space="preserve">options: </w:t>
      </w:r>
      <w:r w:rsidRPr="000D46AE">
        <w:rPr>
          <w:rFonts w:ascii="Times New Roman" w:hAnsi="Times New Roman"/>
          <w:i/>
          <w:sz w:val="24"/>
          <w:szCs w:val="24"/>
          <w:lang w:val="en-US"/>
          <w:rPrChange w:id="1296" w:author="Microsoft Office User" w:date="2019-10-30T11:35:00Z">
            <w:rPr>
              <w:rFonts w:ascii="Times New Roman" w:hAnsi="Times New Roman"/>
              <w:i/>
              <w:sz w:val="24"/>
              <w:szCs w:val="24"/>
              <w:lang w:val="en-US"/>
            </w:rPr>
          </w:rPrChange>
        </w:rPr>
        <w:t xml:space="preserve">I would try </w:t>
      </w:r>
      <w:r w:rsidR="00180DA2" w:rsidRPr="000D46AE">
        <w:rPr>
          <w:rFonts w:ascii="Times New Roman" w:hAnsi="Times New Roman"/>
          <w:i/>
          <w:sz w:val="24"/>
          <w:szCs w:val="24"/>
          <w:lang w:val="en-US"/>
          <w:rPrChange w:id="1297" w:author="Microsoft Office User" w:date="2019-10-30T11:35:00Z">
            <w:rPr>
              <w:rFonts w:ascii="Times New Roman" w:hAnsi="Times New Roman"/>
              <w:i/>
              <w:sz w:val="24"/>
              <w:szCs w:val="24"/>
              <w:lang w:val="en-US"/>
            </w:rPr>
          </w:rPrChange>
        </w:rPr>
        <w:t>Morag</w:t>
      </w:r>
      <w:r w:rsidRPr="000D46AE">
        <w:rPr>
          <w:rFonts w:ascii="Times New Roman" w:hAnsi="Times New Roman"/>
          <w:sz w:val="24"/>
          <w:szCs w:val="24"/>
          <w:lang w:val="en-US"/>
          <w:rPrChange w:id="1298" w:author="Microsoft Office User" w:date="2019-10-30T11:35:00Z">
            <w:rPr>
              <w:rFonts w:ascii="Times New Roman" w:hAnsi="Times New Roman"/>
              <w:sz w:val="24"/>
              <w:szCs w:val="24"/>
              <w:lang w:val="en-US"/>
            </w:rPr>
          </w:rPrChange>
        </w:rPr>
        <w:t xml:space="preserve">, </w:t>
      </w:r>
      <w:r w:rsidRPr="000D46AE">
        <w:rPr>
          <w:rFonts w:ascii="Times New Roman" w:hAnsi="Times New Roman"/>
          <w:i/>
          <w:sz w:val="24"/>
          <w:szCs w:val="24"/>
          <w:lang w:val="en-US"/>
          <w:rPrChange w:id="1299" w:author="Microsoft Office User" w:date="2019-10-30T11:35:00Z">
            <w:rPr>
              <w:rFonts w:ascii="Times New Roman" w:hAnsi="Times New Roman"/>
              <w:i/>
              <w:sz w:val="24"/>
              <w:szCs w:val="24"/>
              <w:lang w:val="en-US"/>
            </w:rPr>
          </w:rPrChange>
        </w:rPr>
        <w:t xml:space="preserve">I would try </w:t>
      </w:r>
      <w:r w:rsidR="00180DA2" w:rsidRPr="000D46AE">
        <w:rPr>
          <w:rFonts w:ascii="Times New Roman" w:hAnsi="Times New Roman"/>
          <w:i/>
          <w:sz w:val="24"/>
          <w:szCs w:val="24"/>
          <w:lang w:val="en-US"/>
          <w:rPrChange w:id="1300" w:author="Microsoft Office User" w:date="2019-10-30T11:35:00Z">
            <w:rPr>
              <w:rFonts w:ascii="Times New Roman" w:hAnsi="Times New Roman"/>
              <w:i/>
              <w:sz w:val="24"/>
              <w:szCs w:val="24"/>
              <w:lang w:val="en-US"/>
            </w:rPr>
          </w:rPrChange>
        </w:rPr>
        <w:t>Struan</w:t>
      </w:r>
      <w:r w:rsidRPr="000D46AE">
        <w:rPr>
          <w:rFonts w:ascii="Times New Roman" w:hAnsi="Times New Roman"/>
          <w:sz w:val="24"/>
          <w:szCs w:val="24"/>
          <w:lang w:val="en-US"/>
          <w:rPrChange w:id="1301" w:author="Microsoft Office User" w:date="2019-10-30T11:35:00Z">
            <w:rPr>
              <w:rFonts w:ascii="Times New Roman" w:hAnsi="Times New Roman"/>
              <w:sz w:val="24"/>
              <w:szCs w:val="24"/>
              <w:lang w:val="en-US"/>
            </w:rPr>
          </w:rPrChange>
        </w:rPr>
        <w:t xml:space="preserve">, </w:t>
      </w:r>
      <w:r w:rsidRPr="000D46AE">
        <w:rPr>
          <w:rFonts w:ascii="Times New Roman" w:hAnsi="Times New Roman"/>
          <w:i/>
          <w:sz w:val="24"/>
          <w:szCs w:val="24"/>
          <w:lang w:val="en-US"/>
          <w:rPrChange w:id="1302" w:author="Microsoft Office User" w:date="2019-10-30T11:35:00Z">
            <w:rPr>
              <w:rFonts w:ascii="Times New Roman" w:hAnsi="Times New Roman"/>
              <w:i/>
              <w:sz w:val="24"/>
              <w:szCs w:val="24"/>
              <w:lang w:val="en-US"/>
            </w:rPr>
          </w:rPrChange>
        </w:rPr>
        <w:t xml:space="preserve">I would try </w:t>
      </w:r>
      <w:r w:rsidR="00180DA2" w:rsidRPr="000D46AE">
        <w:rPr>
          <w:rFonts w:ascii="Times New Roman" w:hAnsi="Times New Roman"/>
          <w:i/>
          <w:sz w:val="24"/>
          <w:szCs w:val="24"/>
          <w:lang w:val="en-US"/>
          <w:rPrChange w:id="1303" w:author="Microsoft Office User" w:date="2019-10-30T11:35:00Z">
            <w:rPr>
              <w:rFonts w:ascii="Times New Roman" w:hAnsi="Times New Roman"/>
              <w:i/>
              <w:sz w:val="24"/>
              <w:szCs w:val="24"/>
              <w:lang w:val="en-US"/>
            </w:rPr>
          </w:rPrChange>
        </w:rPr>
        <w:t xml:space="preserve">Morag </w:t>
      </w:r>
      <w:r w:rsidRPr="000D46AE">
        <w:rPr>
          <w:rFonts w:ascii="Times New Roman" w:hAnsi="Times New Roman"/>
          <w:i/>
          <w:sz w:val="24"/>
          <w:szCs w:val="24"/>
          <w:lang w:val="en-US"/>
          <w:rPrChange w:id="1304" w:author="Microsoft Office User" w:date="2019-10-30T11:35:00Z">
            <w:rPr>
              <w:rFonts w:ascii="Times New Roman" w:hAnsi="Times New Roman"/>
              <w:i/>
              <w:sz w:val="24"/>
              <w:szCs w:val="24"/>
              <w:lang w:val="en-US"/>
            </w:rPr>
          </w:rPrChange>
        </w:rPr>
        <w:t xml:space="preserve">and </w:t>
      </w:r>
      <w:r w:rsidR="00180DA2" w:rsidRPr="000D46AE">
        <w:rPr>
          <w:rFonts w:ascii="Times New Roman" w:hAnsi="Times New Roman"/>
          <w:i/>
          <w:sz w:val="24"/>
          <w:szCs w:val="24"/>
          <w:lang w:val="en-US"/>
          <w:rPrChange w:id="1305" w:author="Microsoft Office User" w:date="2019-10-30T11:35:00Z">
            <w:rPr>
              <w:rFonts w:ascii="Times New Roman" w:hAnsi="Times New Roman"/>
              <w:i/>
              <w:sz w:val="24"/>
              <w:szCs w:val="24"/>
              <w:lang w:val="en-US"/>
            </w:rPr>
          </w:rPrChange>
        </w:rPr>
        <w:t>Struan</w:t>
      </w:r>
      <w:r w:rsidRPr="000D46AE">
        <w:rPr>
          <w:rFonts w:ascii="Times New Roman" w:hAnsi="Times New Roman"/>
          <w:sz w:val="24"/>
          <w:szCs w:val="24"/>
          <w:lang w:val="en-US"/>
          <w:rPrChange w:id="1306" w:author="Microsoft Office User" w:date="2019-10-30T11:35:00Z">
            <w:rPr>
              <w:rFonts w:ascii="Times New Roman" w:hAnsi="Times New Roman"/>
              <w:sz w:val="24"/>
              <w:szCs w:val="24"/>
              <w:lang w:val="en-US"/>
            </w:rPr>
          </w:rPrChange>
        </w:rPr>
        <w:t xml:space="preserve">, </w:t>
      </w:r>
      <w:r w:rsidRPr="000D46AE">
        <w:rPr>
          <w:rFonts w:ascii="Times New Roman" w:hAnsi="Times New Roman"/>
          <w:i/>
          <w:sz w:val="24"/>
          <w:szCs w:val="24"/>
          <w:lang w:val="en-US"/>
          <w:rPrChange w:id="1307" w:author="Microsoft Office User" w:date="2019-10-30T11:35:00Z">
            <w:rPr>
              <w:rFonts w:ascii="Times New Roman" w:hAnsi="Times New Roman"/>
              <w:i/>
              <w:sz w:val="24"/>
              <w:szCs w:val="24"/>
              <w:lang w:val="en-US"/>
            </w:rPr>
          </w:rPrChange>
        </w:rPr>
        <w:t>I would try neither</w:t>
      </w:r>
      <w:r w:rsidRPr="000D46AE">
        <w:rPr>
          <w:rFonts w:ascii="Times New Roman" w:hAnsi="Times New Roman"/>
          <w:sz w:val="24"/>
          <w:szCs w:val="24"/>
          <w:lang w:val="en-US"/>
          <w:rPrChange w:id="1308" w:author="Microsoft Office User" w:date="2019-10-30T11:35:00Z">
            <w:rPr>
              <w:rFonts w:ascii="Times New Roman" w:hAnsi="Times New Roman"/>
              <w:sz w:val="24"/>
              <w:szCs w:val="24"/>
              <w:lang w:val="en-US"/>
            </w:rPr>
          </w:rPrChange>
        </w:rPr>
        <w:t xml:space="preserve">, </w:t>
      </w:r>
      <w:r w:rsidRPr="000D46AE">
        <w:rPr>
          <w:rFonts w:ascii="Times New Roman" w:hAnsi="Times New Roman"/>
          <w:i/>
          <w:sz w:val="24"/>
          <w:szCs w:val="24"/>
          <w:lang w:val="en-US"/>
          <w:rPrChange w:id="1309" w:author="Microsoft Office User" w:date="2019-10-30T11:35:00Z">
            <w:rPr>
              <w:rFonts w:ascii="Times New Roman" w:hAnsi="Times New Roman"/>
              <w:i/>
              <w:sz w:val="24"/>
              <w:szCs w:val="24"/>
              <w:lang w:val="en-US"/>
            </w:rPr>
          </w:rPrChange>
        </w:rPr>
        <w:t>I don’t know</w:t>
      </w:r>
      <w:r w:rsidRPr="000D46AE">
        <w:rPr>
          <w:rFonts w:ascii="Times New Roman" w:hAnsi="Times New Roman"/>
          <w:sz w:val="24"/>
          <w:szCs w:val="24"/>
          <w:lang w:val="en-US"/>
          <w:rPrChange w:id="1310" w:author="Microsoft Office User" w:date="2019-10-30T11:35:00Z">
            <w:rPr>
              <w:rFonts w:ascii="Times New Roman" w:hAnsi="Times New Roman"/>
              <w:sz w:val="24"/>
              <w:szCs w:val="24"/>
              <w:lang w:val="en-US"/>
            </w:rPr>
          </w:rPrChange>
        </w:rPr>
        <w:t>.</w:t>
      </w:r>
    </w:p>
    <w:p w14:paraId="5810EC41" w14:textId="4FDF1293" w:rsidR="002B0B0E" w:rsidRPr="000D46AE" w:rsidRDefault="002B0B0E" w:rsidP="00F57517">
      <w:pPr>
        <w:spacing w:line="480" w:lineRule="auto"/>
        <w:ind w:firstLine="708"/>
        <w:rPr>
          <w:rFonts w:ascii="Times New Roman" w:hAnsi="Times New Roman" w:cs="Times New Roman"/>
          <w:sz w:val="24"/>
          <w:szCs w:val="24"/>
          <w:lang w:val="en-US"/>
          <w:rPrChange w:id="1311"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b/>
          <w:sz w:val="24"/>
          <w:szCs w:val="24"/>
          <w:lang w:val="en-US"/>
          <w:rPrChange w:id="1312" w:author="Microsoft Office User" w:date="2019-10-30T11:35:00Z">
            <w:rPr>
              <w:rFonts w:ascii="Times New Roman" w:hAnsi="Times New Roman" w:cs="Times New Roman"/>
              <w:b/>
              <w:sz w:val="24"/>
              <w:szCs w:val="24"/>
              <w:lang w:val="en-US"/>
            </w:rPr>
          </w:rPrChange>
        </w:rPr>
        <w:t>Exploratory Questions</w:t>
      </w:r>
      <w:r w:rsidRPr="000D46AE">
        <w:rPr>
          <w:rFonts w:ascii="Times New Roman" w:hAnsi="Times New Roman" w:cs="Times New Roman"/>
          <w:sz w:val="24"/>
          <w:szCs w:val="24"/>
          <w:lang w:val="en-US"/>
          <w:rPrChange w:id="1313" w:author="Microsoft Office User" w:date="2019-10-30T11:35:00Z">
            <w:rPr>
              <w:rFonts w:ascii="Times New Roman" w:hAnsi="Times New Roman" w:cs="Times New Roman"/>
              <w:sz w:val="24"/>
              <w:szCs w:val="24"/>
              <w:lang w:val="en-US"/>
            </w:rPr>
          </w:rPrChange>
        </w:rPr>
        <w:t xml:space="preserve">. Participants were asked a series of exploratory questions about </w:t>
      </w:r>
      <w:r w:rsidR="0034637A" w:rsidRPr="000D46AE">
        <w:rPr>
          <w:rFonts w:ascii="Times New Roman" w:hAnsi="Times New Roman" w:cs="Times New Roman"/>
          <w:sz w:val="24"/>
          <w:szCs w:val="24"/>
          <w:lang w:val="en-US"/>
          <w:rPrChange w:id="1314" w:author="Microsoft Office User" w:date="2019-10-30T11:35:00Z">
            <w:rPr>
              <w:rFonts w:ascii="Times New Roman" w:hAnsi="Times New Roman" w:cs="Times New Roman"/>
              <w:sz w:val="24"/>
              <w:szCs w:val="24"/>
              <w:lang w:val="en-US"/>
            </w:rPr>
          </w:rPrChange>
        </w:rPr>
        <w:t xml:space="preserve">their </w:t>
      </w:r>
      <w:r w:rsidR="0034637A" w:rsidRPr="000D46AE">
        <w:rPr>
          <w:rFonts w:ascii="Times New Roman" w:hAnsi="Times New Roman" w:cs="Times New Roman"/>
          <w:i/>
          <w:sz w:val="24"/>
          <w:szCs w:val="24"/>
          <w:lang w:val="en-US"/>
          <w:rPrChange w:id="1315" w:author="Microsoft Office User" w:date="2019-10-30T11:35:00Z">
            <w:rPr>
              <w:rFonts w:ascii="Times New Roman" w:hAnsi="Times New Roman" w:cs="Times New Roman"/>
              <w:i/>
              <w:sz w:val="24"/>
              <w:szCs w:val="24"/>
              <w:lang w:val="en-US"/>
            </w:rPr>
          </w:rPrChange>
        </w:rPr>
        <w:t>contiguity memory</w:t>
      </w:r>
      <w:r w:rsidR="0034637A" w:rsidRPr="000D46AE">
        <w:rPr>
          <w:rFonts w:ascii="Times New Roman" w:hAnsi="Times New Roman" w:cs="Times New Roman"/>
          <w:sz w:val="24"/>
          <w:szCs w:val="24"/>
          <w:lang w:val="en-US"/>
          <w:rPrChange w:id="1316" w:author="Microsoft Office User" w:date="2019-10-30T11:35:00Z">
            <w:rPr>
              <w:rFonts w:ascii="Times New Roman" w:hAnsi="Times New Roman" w:cs="Times New Roman"/>
              <w:sz w:val="24"/>
              <w:szCs w:val="24"/>
              <w:lang w:val="en-US"/>
            </w:rPr>
          </w:rPrChange>
        </w:rPr>
        <w:t xml:space="preserve"> (i.e., the relationship between the </w:t>
      </w:r>
      <w:r w:rsidR="00180DA2" w:rsidRPr="000D46AE">
        <w:rPr>
          <w:rFonts w:ascii="Times New Roman" w:hAnsi="Times New Roman" w:cs="Times New Roman"/>
          <w:sz w:val="24"/>
          <w:szCs w:val="24"/>
          <w:lang w:val="en-US"/>
          <w:rPrChange w:id="1317" w:author="Microsoft Office User" w:date="2019-10-30T11:35:00Z">
            <w:rPr>
              <w:rFonts w:ascii="Times New Roman" w:hAnsi="Times New Roman" w:cs="Times New Roman"/>
              <w:sz w:val="24"/>
              <w:szCs w:val="24"/>
              <w:lang w:val="en-US"/>
            </w:rPr>
          </w:rPrChange>
        </w:rPr>
        <w:t>TOs</w:t>
      </w:r>
      <w:r w:rsidR="0034637A" w:rsidRPr="000D46AE">
        <w:rPr>
          <w:rFonts w:ascii="Times New Roman" w:hAnsi="Times New Roman" w:cs="Times New Roman"/>
          <w:sz w:val="24"/>
          <w:szCs w:val="24"/>
          <w:lang w:val="en-US"/>
          <w:rPrChange w:id="1318" w:author="Microsoft Office User" w:date="2019-10-30T11:35:00Z">
            <w:rPr>
              <w:rFonts w:ascii="Times New Roman" w:hAnsi="Times New Roman" w:cs="Times New Roman"/>
              <w:sz w:val="24"/>
              <w:szCs w:val="24"/>
              <w:lang w:val="en-US"/>
            </w:rPr>
          </w:rPrChange>
        </w:rPr>
        <w:t>-</w:t>
      </w:r>
      <w:r w:rsidR="00180DA2" w:rsidRPr="000D46AE">
        <w:rPr>
          <w:rFonts w:ascii="Times New Roman" w:hAnsi="Times New Roman" w:cs="Times New Roman"/>
          <w:sz w:val="24"/>
          <w:szCs w:val="24"/>
          <w:lang w:val="en-US"/>
          <w:rPrChange w:id="1319" w:author="Microsoft Office User" w:date="2019-10-30T11:35:00Z">
            <w:rPr>
              <w:rFonts w:ascii="Times New Roman" w:hAnsi="Times New Roman" w:cs="Times New Roman"/>
              <w:sz w:val="24"/>
              <w:szCs w:val="24"/>
              <w:lang w:val="en-US"/>
            </w:rPr>
          </w:rPrChange>
        </w:rPr>
        <w:t>SOs</w:t>
      </w:r>
      <w:r w:rsidR="0034637A" w:rsidRPr="000D46AE">
        <w:rPr>
          <w:rFonts w:ascii="Times New Roman" w:hAnsi="Times New Roman" w:cs="Times New Roman"/>
          <w:sz w:val="24"/>
          <w:szCs w:val="24"/>
          <w:lang w:val="en-US"/>
          <w:rPrChange w:id="1320" w:author="Microsoft Office User" w:date="2019-10-30T11:35:00Z">
            <w:rPr>
              <w:rFonts w:ascii="Times New Roman" w:hAnsi="Times New Roman" w:cs="Times New Roman"/>
              <w:sz w:val="24"/>
              <w:szCs w:val="24"/>
              <w:lang w:val="en-US"/>
            </w:rPr>
          </w:rPrChange>
        </w:rPr>
        <w:t xml:space="preserve">), </w:t>
      </w:r>
      <w:r w:rsidR="0034637A" w:rsidRPr="000D46AE">
        <w:rPr>
          <w:rFonts w:ascii="Times New Roman" w:hAnsi="Times New Roman" w:cs="Times New Roman"/>
          <w:i/>
          <w:sz w:val="24"/>
          <w:szCs w:val="24"/>
          <w:lang w:val="en-US"/>
          <w:rPrChange w:id="1321" w:author="Microsoft Office User" w:date="2019-10-30T11:35:00Z">
            <w:rPr>
              <w:rFonts w:ascii="Times New Roman" w:hAnsi="Times New Roman" w:cs="Times New Roman"/>
              <w:i/>
              <w:sz w:val="24"/>
              <w:szCs w:val="24"/>
              <w:lang w:val="en-US"/>
            </w:rPr>
          </w:rPrChange>
        </w:rPr>
        <w:t>color memory</w:t>
      </w:r>
      <w:r w:rsidR="0034637A" w:rsidRPr="000D46AE">
        <w:rPr>
          <w:rFonts w:ascii="Times New Roman" w:hAnsi="Times New Roman" w:cs="Times New Roman"/>
          <w:sz w:val="24"/>
          <w:szCs w:val="24"/>
          <w:lang w:val="en-US"/>
          <w:rPrChange w:id="1322" w:author="Microsoft Office User" w:date="2019-10-30T11:35:00Z">
            <w:rPr>
              <w:rFonts w:ascii="Times New Roman" w:hAnsi="Times New Roman" w:cs="Times New Roman"/>
              <w:sz w:val="24"/>
              <w:szCs w:val="24"/>
              <w:lang w:val="en-US"/>
            </w:rPr>
          </w:rPrChange>
        </w:rPr>
        <w:t xml:space="preserve"> (i.e., the color match between the </w:t>
      </w:r>
      <w:r w:rsidR="00180DA2" w:rsidRPr="000D46AE">
        <w:rPr>
          <w:rFonts w:ascii="Times New Roman" w:hAnsi="Times New Roman" w:cs="Times New Roman"/>
          <w:sz w:val="24"/>
          <w:szCs w:val="24"/>
          <w:lang w:val="en-US"/>
          <w:rPrChange w:id="1323" w:author="Microsoft Office User" w:date="2019-10-30T11:35:00Z">
            <w:rPr>
              <w:rFonts w:ascii="Times New Roman" w:hAnsi="Times New Roman" w:cs="Times New Roman"/>
              <w:sz w:val="24"/>
              <w:szCs w:val="24"/>
              <w:lang w:val="en-US"/>
            </w:rPr>
          </w:rPrChange>
        </w:rPr>
        <w:t xml:space="preserve">TOs </w:t>
      </w:r>
      <w:r w:rsidR="0034637A" w:rsidRPr="000D46AE">
        <w:rPr>
          <w:rFonts w:ascii="Times New Roman" w:hAnsi="Times New Roman" w:cs="Times New Roman"/>
          <w:sz w:val="24"/>
          <w:szCs w:val="24"/>
          <w:lang w:val="en-US"/>
          <w:rPrChange w:id="1324" w:author="Microsoft Office User" w:date="2019-10-30T11:35:00Z">
            <w:rPr>
              <w:rFonts w:ascii="Times New Roman" w:hAnsi="Times New Roman" w:cs="Times New Roman"/>
              <w:sz w:val="24"/>
              <w:szCs w:val="24"/>
              <w:lang w:val="en-US"/>
            </w:rPr>
          </w:rPrChange>
        </w:rPr>
        <w:t xml:space="preserve">and </w:t>
      </w:r>
      <w:r w:rsidR="00180DA2" w:rsidRPr="000D46AE">
        <w:rPr>
          <w:rFonts w:ascii="Times New Roman" w:hAnsi="Times New Roman" w:cs="Times New Roman"/>
          <w:sz w:val="24"/>
          <w:szCs w:val="24"/>
          <w:lang w:val="en-US"/>
          <w:rPrChange w:id="1325" w:author="Microsoft Office User" w:date="2019-10-30T11:35:00Z">
            <w:rPr>
              <w:rFonts w:ascii="Times New Roman" w:hAnsi="Times New Roman" w:cs="Times New Roman"/>
              <w:sz w:val="24"/>
              <w:szCs w:val="24"/>
              <w:lang w:val="en-US"/>
            </w:rPr>
          </w:rPrChange>
        </w:rPr>
        <w:t>SOs</w:t>
      </w:r>
      <w:r w:rsidR="0034637A" w:rsidRPr="000D46AE">
        <w:rPr>
          <w:rFonts w:ascii="Times New Roman" w:hAnsi="Times New Roman" w:cs="Times New Roman"/>
          <w:sz w:val="24"/>
          <w:szCs w:val="24"/>
          <w:lang w:val="en-US"/>
          <w:rPrChange w:id="1326" w:author="Microsoft Office User" w:date="2019-10-30T11:35:00Z">
            <w:rPr>
              <w:rFonts w:ascii="Times New Roman" w:hAnsi="Times New Roman" w:cs="Times New Roman"/>
              <w:sz w:val="24"/>
              <w:szCs w:val="24"/>
              <w:lang w:val="en-US"/>
            </w:rPr>
          </w:rPrChange>
        </w:rPr>
        <w:t xml:space="preserve">), a </w:t>
      </w:r>
      <w:r w:rsidR="0034637A" w:rsidRPr="000D46AE">
        <w:rPr>
          <w:rFonts w:ascii="Times New Roman" w:hAnsi="Times New Roman" w:cs="Times New Roman"/>
          <w:i/>
          <w:sz w:val="24"/>
          <w:szCs w:val="24"/>
          <w:lang w:val="en-US"/>
          <w:rPrChange w:id="1327" w:author="Microsoft Office User" w:date="2019-10-30T11:35:00Z">
            <w:rPr>
              <w:rFonts w:ascii="Times New Roman" w:hAnsi="Times New Roman" w:cs="Times New Roman"/>
              <w:i/>
              <w:sz w:val="24"/>
              <w:szCs w:val="24"/>
              <w:lang w:val="en-US"/>
            </w:rPr>
          </w:rPrChange>
        </w:rPr>
        <w:t>manipulation check</w:t>
      </w:r>
      <w:r w:rsidR="0034637A" w:rsidRPr="000D46AE">
        <w:rPr>
          <w:rFonts w:ascii="Times New Roman" w:hAnsi="Times New Roman" w:cs="Times New Roman"/>
          <w:sz w:val="24"/>
          <w:szCs w:val="24"/>
          <w:lang w:val="en-US"/>
          <w:rPrChange w:id="1328" w:author="Microsoft Office User" w:date="2019-10-30T11:35:00Z">
            <w:rPr>
              <w:rFonts w:ascii="Times New Roman" w:hAnsi="Times New Roman" w:cs="Times New Roman"/>
              <w:sz w:val="24"/>
              <w:szCs w:val="24"/>
              <w:lang w:val="en-US"/>
            </w:rPr>
          </w:rPrChange>
        </w:rPr>
        <w:t xml:space="preserve"> to </w:t>
      </w:r>
      <w:r w:rsidR="00345B22" w:rsidRPr="000D46AE">
        <w:rPr>
          <w:rFonts w:ascii="Times New Roman" w:hAnsi="Times New Roman" w:cs="Times New Roman"/>
          <w:sz w:val="24"/>
          <w:szCs w:val="24"/>
          <w:lang w:val="en-US"/>
          <w:rPrChange w:id="1329" w:author="Microsoft Office User" w:date="2019-10-30T11:35:00Z">
            <w:rPr>
              <w:rFonts w:ascii="Times New Roman" w:hAnsi="Times New Roman" w:cs="Times New Roman"/>
              <w:sz w:val="24"/>
              <w:szCs w:val="24"/>
              <w:lang w:val="en-US"/>
            </w:rPr>
          </w:rPrChange>
        </w:rPr>
        <w:t>probe if they wrote</w:t>
      </w:r>
      <w:r w:rsidR="0034637A" w:rsidRPr="000D46AE">
        <w:rPr>
          <w:rFonts w:ascii="Times New Roman" w:hAnsi="Times New Roman" w:cs="Times New Roman"/>
          <w:sz w:val="24"/>
          <w:szCs w:val="24"/>
          <w:lang w:val="en-US"/>
          <w:rPrChange w:id="1330" w:author="Microsoft Office User" w:date="2019-10-30T11:35:00Z">
            <w:rPr>
              <w:rFonts w:ascii="Times New Roman" w:hAnsi="Times New Roman" w:cs="Times New Roman"/>
              <w:sz w:val="24"/>
              <w:szCs w:val="24"/>
              <w:lang w:val="en-US"/>
            </w:rPr>
          </w:rPrChange>
        </w:rPr>
        <w:t xml:space="preserve"> down the contingencies during the task, </w:t>
      </w:r>
      <w:r w:rsidR="0034637A" w:rsidRPr="000D46AE">
        <w:rPr>
          <w:rFonts w:ascii="Times New Roman" w:hAnsi="Times New Roman" w:cs="Times New Roman"/>
          <w:i/>
          <w:sz w:val="24"/>
          <w:szCs w:val="24"/>
          <w:lang w:val="en-US"/>
          <w:rPrChange w:id="1331" w:author="Microsoft Office User" w:date="2019-10-30T11:35:00Z">
            <w:rPr>
              <w:rFonts w:ascii="Times New Roman" w:hAnsi="Times New Roman" w:cs="Times New Roman"/>
              <w:i/>
              <w:sz w:val="24"/>
              <w:szCs w:val="24"/>
              <w:lang w:val="en-US"/>
            </w:rPr>
          </w:rPrChange>
        </w:rPr>
        <w:t>demand compliance</w:t>
      </w:r>
      <w:r w:rsidR="0034637A" w:rsidRPr="000D46AE">
        <w:rPr>
          <w:rFonts w:ascii="Times New Roman" w:hAnsi="Times New Roman" w:cs="Times New Roman"/>
          <w:sz w:val="24"/>
          <w:szCs w:val="24"/>
          <w:lang w:val="en-US"/>
          <w:rPrChange w:id="1332" w:author="Microsoft Office User" w:date="2019-10-30T11:35:00Z">
            <w:rPr>
              <w:rFonts w:ascii="Times New Roman" w:hAnsi="Times New Roman" w:cs="Times New Roman"/>
              <w:sz w:val="24"/>
              <w:szCs w:val="24"/>
              <w:lang w:val="en-US"/>
            </w:rPr>
          </w:rPrChange>
        </w:rPr>
        <w:t xml:space="preserve"> and </w:t>
      </w:r>
      <w:r w:rsidR="0034637A" w:rsidRPr="000D46AE">
        <w:rPr>
          <w:rFonts w:ascii="Times New Roman" w:hAnsi="Times New Roman" w:cs="Times New Roman"/>
          <w:i/>
          <w:sz w:val="24"/>
          <w:szCs w:val="24"/>
          <w:lang w:val="en-US"/>
          <w:rPrChange w:id="1333" w:author="Microsoft Office User" w:date="2019-10-30T11:35:00Z">
            <w:rPr>
              <w:rFonts w:ascii="Times New Roman" w:hAnsi="Times New Roman" w:cs="Times New Roman"/>
              <w:i/>
              <w:sz w:val="24"/>
              <w:szCs w:val="24"/>
              <w:lang w:val="en-US"/>
            </w:rPr>
          </w:rPrChange>
        </w:rPr>
        <w:t>reactance</w:t>
      </w:r>
      <w:r w:rsidR="00BF289C" w:rsidRPr="000D46AE">
        <w:rPr>
          <w:rFonts w:ascii="Times New Roman" w:hAnsi="Times New Roman" w:cs="Times New Roman"/>
          <w:i/>
          <w:sz w:val="24"/>
          <w:szCs w:val="24"/>
          <w:lang w:val="en-US"/>
          <w:rPrChange w:id="1334" w:author="Microsoft Office User" w:date="2019-10-30T11:35:00Z">
            <w:rPr>
              <w:rFonts w:ascii="Times New Roman" w:hAnsi="Times New Roman" w:cs="Times New Roman"/>
              <w:i/>
              <w:sz w:val="24"/>
              <w:szCs w:val="24"/>
              <w:lang w:val="en-US"/>
            </w:rPr>
          </w:rPrChange>
        </w:rPr>
        <w:t>,</w:t>
      </w:r>
      <w:r w:rsidR="0034637A" w:rsidRPr="000D46AE">
        <w:rPr>
          <w:rFonts w:ascii="Times New Roman" w:hAnsi="Times New Roman" w:cs="Times New Roman"/>
          <w:sz w:val="24"/>
          <w:szCs w:val="24"/>
          <w:lang w:val="en-US"/>
          <w:rPrChange w:id="1335" w:author="Microsoft Office User" w:date="2019-10-30T11:35:00Z">
            <w:rPr>
              <w:rFonts w:ascii="Times New Roman" w:hAnsi="Times New Roman" w:cs="Times New Roman"/>
              <w:sz w:val="24"/>
              <w:szCs w:val="24"/>
              <w:lang w:val="en-US"/>
            </w:rPr>
          </w:rPrChange>
        </w:rPr>
        <w:t xml:space="preserve"> </w:t>
      </w:r>
      <w:r w:rsidR="00BF289C" w:rsidRPr="000D46AE">
        <w:rPr>
          <w:rFonts w:ascii="Times New Roman" w:hAnsi="Times New Roman" w:cs="Times New Roman"/>
          <w:sz w:val="24"/>
          <w:szCs w:val="24"/>
          <w:lang w:val="en-US"/>
          <w:rPrChange w:id="1336" w:author="Microsoft Office User" w:date="2019-10-30T11:35:00Z">
            <w:rPr>
              <w:rFonts w:ascii="Times New Roman" w:hAnsi="Times New Roman" w:cs="Times New Roman"/>
              <w:sz w:val="24"/>
              <w:szCs w:val="24"/>
              <w:lang w:val="en-US"/>
            </w:rPr>
          </w:rPrChange>
        </w:rPr>
        <w:t xml:space="preserve">as well as </w:t>
      </w:r>
      <w:r w:rsidR="00BF289C" w:rsidRPr="000D46AE">
        <w:rPr>
          <w:rFonts w:ascii="Times New Roman" w:hAnsi="Times New Roman" w:cs="Times New Roman"/>
          <w:i/>
          <w:sz w:val="24"/>
          <w:szCs w:val="24"/>
          <w:lang w:val="en-US"/>
          <w:rPrChange w:id="1337" w:author="Microsoft Office User" w:date="2019-10-30T11:35:00Z">
            <w:rPr>
              <w:rFonts w:ascii="Times New Roman" w:hAnsi="Times New Roman" w:cs="Times New Roman"/>
              <w:i/>
              <w:sz w:val="24"/>
              <w:szCs w:val="24"/>
              <w:lang w:val="en-US"/>
            </w:rPr>
          </w:rPrChange>
        </w:rPr>
        <w:t>hypothesis</w:t>
      </w:r>
      <w:r w:rsidR="00BF289C" w:rsidRPr="000D46AE">
        <w:rPr>
          <w:rFonts w:ascii="Times New Roman" w:hAnsi="Times New Roman" w:cs="Times New Roman"/>
          <w:sz w:val="24"/>
          <w:szCs w:val="24"/>
          <w:lang w:val="en-US"/>
          <w:rPrChange w:id="1338" w:author="Microsoft Office User" w:date="2019-10-30T11:35:00Z">
            <w:rPr>
              <w:rFonts w:ascii="Times New Roman" w:hAnsi="Times New Roman" w:cs="Times New Roman"/>
              <w:sz w:val="24"/>
              <w:szCs w:val="24"/>
              <w:lang w:val="en-US"/>
            </w:rPr>
          </w:rPrChange>
        </w:rPr>
        <w:t xml:space="preserve"> and </w:t>
      </w:r>
      <w:r w:rsidR="00BF289C" w:rsidRPr="000D46AE">
        <w:rPr>
          <w:rFonts w:ascii="Times New Roman" w:hAnsi="Times New Roman" w:cs="Times New Roman"/>
          <w:i/>
          <w:sz w:val="24"/>
          <w:szCs w:val="24"/>
          <w:lang w:val="en-US"/>
          <w:rPrChange w:id="1339" w:author="Microsoft Office User" w:date="2019-10-30T11:35:00Z">
            <w:rPr>
              <w:rFonts w:ascii="Times New Roman" w:hAnsi="Times New Roman" w:cs="Times New Roman"/>
              <w:i/>
              <w:sz w:val="24"/>
              <w:szCs w:val="24"/>
              <w:lang w:val="en-US"/>
            </w:rPr>
          </w:rPrChange>
        </w:rPr>
        <w:t>influence awareness</w:t>
      </w:r>
      <w:r w:rsidR="00BF289C" w:rsidRPr="000D46AE">
        <w:rPr>
          <w:rFonts w:ascii="Times New Roman" w:hAnsi="Times New Roman" w:cs="Times New Roman"/>
          <w:sz w:val="24"/>
          <w:szCs w:val="24"/>
          <w:lang w:val="en-US"/>
          <w:rPrChange w:id="1340" w:author="Microsoft Office User" w:date="2019-10-30T11:35:00Z">
            <w:rPr>
              <w:rFonts w:ascii="Times New Roman" w:hAnsi="Times New Roman" w:cs="Times New Roman"/>
              <w:sz w:val="24"/>
              <w:szCs w:val="24"/>
              <w:lang w:val="en-US"/>
            </w:rPr>
          </w:rPrChange>
        </w:rPr>
        <w:t xml:space="preserve"> </w:t>
      </w:r>
      <w:r w:rsidR="0034637A" w:rsidRPr="000D46AE">
        <w:rPr>
          <w:rFonts w:ascii="Times New Roman" w:hAnsi="Times New Roman" w:cs="Times New Roman"/>
          <w:sz w:val="24"/>
          <w:szCs w:val="24"/>
          <w:lang w:val="en-US"/>
          <w:rPrChange w:id="1341" w:author="Microsoft Office User" w:date="2019-10-30T11:35:00Z">
            <w:rPr>
              <w:rFonts w:ascii="Times New Roman" w:hAnsi="Times New Roman" w:cs="Times New Roman"/>
              <w:sz w:val="24"/>
              <w:szCs w:val="24"/>
              <w:lang w:val="en-US"/>
            </w:rPr>
          </w:rPrChange>
        </w:rPr>
        <w:t xml:space="preserve">questions about the rationale for their </w:t>
      </w:r>
      <w:r w:rsidR="00BF289C" w:rsidRPr="000D46AE">
        <w:rPr>
          <w:rFonts w:ascii="Times New Roman" w:hAnsi="Times New Roman" w:cs="Times New Roman"/>
          <w:sz w:val="24"/>
          <w:szCs w:val="24"/>
          <w:lang w:val="en-US"/>
          <w:rPrChange w:id="1342" w:author="Microsoft Office User" w:date="2019-10-30T11:35:00Z">
            <w:rPr>
              <w:rFonts w:ascii="Times New Roman" w:hAnsi="Times New Roman" w:cs="Times New Roman"/>
              <w:sz w:val="24"/>
              <w:szCs w:val="24"/>
              <w:lang w:val="en-US"/>
            </w:rPr>
          </w:rPrChange>
        </w:rPr>
        <w:t xml:space="preserve">self-reported </w:t>
      </w:r>
      <w:r w:rsidR="0034637A" w:rsidRPr="000D46AE">
        <w:rPr>
          <w:rFonts w:ascii="Times New Roman" w:hAnsi="Times New Roman" w:cs="Times New Roman"/>
          <w:sz w:val="24"/>
          <w:szCs w:val="24"/>
          <w:lang w:val="en-US"/>
          <w:rPrChange w:id="1343" w:author="Microsoft Office User" w:date="2019-10-30T11:35:00Z">
            <w:rPr>
              <w:rFonts w:ascii="Times New Roman" w:hAnsi="Times New Roman" w:cs="Times New Roman"/>
              <w:sz w:val="24"/>
              <w:szCs w:val="24"/>
              <w:lang w:val="en-US"/>
            </w:rPr>
          </w:rPrChange>
        </w:rPr>
        <w:t xml:space="preserve">and </w:t>
      </w:r>
      <w:r w:rsidR="00BF289C" w:rsidRPr="000D46AE">
        <w:rPr>
          <w:rFonts w:ascii="Times New Roman" w:hAnsi="Times New Roman" w:cs="Times New Roman"/>
          <w:sz w:val="24"/>
          <w:szCs w:val="24"/>
          <w:lang w:val="en-US"/>
          <w:rPrChange w:id="1344" w:author="Microsoft Office User" w:date="2019-10-30T11:35:00Z">
            <w:rPr>
              <w:rFonts w:ascii="Times New Roman" w:hAnsi="Times New Roman" w:cs="Times New Roman"/>
              <w:sz w:val="24"/>
              <w:szCs w:val="24"/>
              <w:lang w:val="en-US"/>
            </w:rPr>
          </w:rPrChange>
        </w:rPr>
        <w:t>automatic evaluations</w:t>
      </w:r>
      <w:r w:rsidR="0034637A" w:rsidRPr="000D46AE">
        <w:rPr>
          <w:rFonts w:ascii="Times New Roman" w:hAnsi="Times New Roman" w:cs="Times New Roman"/>
          <w:sz w:val="24"/>
          <w:szCs w:val="24"/>
          <w:lang w:val="en-US"/>
          <w:rPrChange w:id="1345" w:author="Microsoft Office User" w:date="2019-10-30T11:35:00Z">
            <w:rPr>
              <w:rFonts w:ascii="Times New Roman" w:hAnsi="Times New Roman" w:cs="Times New Roman"/>
              <w:sz w:val="24"/>
              <w:szCs w:val="24"/>
              <w:lang w:val="en-US"/>
            </w:rPr>
          </w:rPrChange>
        </w:rPr>
        <w:t xml:space="preserve">. </w:t>
      </w:r>
    </w:p>
    <w:p w14:paraId="24F7002F" w14:textId="74AD2C64" w:rsidR="0034637A" w:rsidRPr="000D46AE" w:rsidRDefault="0034637A" w:rsidP="00F57517">
      <w:pPr>
        <w:spacing w:line="480" w:lineRule="auto"/>
        <w:jc w:val="center"/>
        <w:rPr>
          <w:rFonts w:ascii="Times New Roman" w:hAnsi="Times New Roman" w:cs="Times New Roman"/>
          <w:b/>
          <w:sz w:val="24"/>
          <w:szCs w:val="24"/>
          <w:lang w:val="en-US"/>
          <w:rPrChange w:id="1346"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1347" w:author="Microsoft Office User" w:date="2019-10-30T11:35:00Z">
            <w:rPr>
              <w:rFonts w:ascii="Times New Roman" w:hAnsi="Times New Roman" w:cs="Times New Roman"/>
              <w:b/>
              <w:sz w:val="24"/>
              <w:szCs w:val="24"/>
              <w:lang w:val="en-US"/>
            </w:rPr>
          </w:rPrChange>
        </w:rPr>
        <w:t>Results</w:t>
      </w:r>
    </w:p>
    <w:p w14:paraId="33839ACD" w14:textId="6DA3112D" w:rsidR="0034637A" w:rsidRPr="000D46AE" w:rsidRDefault="0034637A" w:rsidP="00F57517">
      <w:pPr>
        <w:pStyle w:val="text"/>
        <w:spacing w:line="480" w:lineRule="auto"/>
        <w:rPr>
          <w:rFonts w:ascii="Times New Roman" w:hAnsi="Times New Roman"/>
          <w:b/>
          <w:sz w:val="24"/>
          <w:szCs w:val="24"/>
          <w:lang w:val="en-US"/>
          <w:rPrChange w:id="1348"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1349" w:author="Microsoft Office User" w:date="2019-10-30T11:35:00Z">
            <w:rPr>
              <w:rFonts w:ascii="Times New Roman" w:hAnsi="Times New Roman"/>
              <w:b/>
              <w:sz w:val="24"/>
              <w:szCs w:val="24"/>
              <w:lang w:val="en-US"/>
            </w:rPr>
          </w:rPrChange>
        </w:rPr>
        <w:t>Analytic Strategy</w:t>
      </w:r>
    </w:p>
    <w:p w14:paraId="23D6CC4F" w14:textId="733C5B69" w:rsidR="0034637A" w:rsidRPr="000D46AE" w:rsidRDefault="0034637A" w:rsidP="00F57517">
      <w:pPr>
        <w:pStyle w:val="text"/>
        <w:spacing w:line="480" w:lineRule="auto"/>
        <w:rPr>
          <w:rFonts w:ascii="Times New Roman" w:hAnsi="Times New Roman"/>
          <w:sz w:val="24"/>
          <w:szCs w:val="24"/>
          <w:lang w:val="en-US"/>
          <w:rPrChange w:id="1350"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1351" w:author="Microsoft Office User" w:date="2019-10-30T11:35:00Z">
            <w:rPr>
              <w:rFonts w:ascii="Times New Roman" w:hAnsi="Times New Roman"/>
              <w:sz w:val="24"/>
              <w:szCs w:val="24"/>
              <w:lang w:val="en-US"/>
            </w:rPr>
          </w:rPrChange>
        </w:rPr>
        <w:tab/>
      </w:r>
      <w:r w:rsidR="00D42657" w:rsidRPr="000D46AE">
        <w:rPr>
          <w:rFonts w:ascii="Times New Roman" w:hAnsi="Times New Roman"/>
          <w:sz w:val="24"/>
          <w:szCs w:val="24"/>
          <w:lang w:val="en-US"/>
          <w:rPrChange w:id="1352" w:author="Microsoft Office User" w:date="2019-10-30T11:35:00Z">
            <w:rPr>
              <w:rFonts w:ascii="Times New Roman" w:hAnsi="Times New Roman"/>
              <w:sz w:val="24"/>
              <w:szCs w:val="24"/>
              <w:lang w:val="en-US"/>
            </w:rPr>
          </w:rPrChange>
        </w:rPr>
        <w:t xml:space="preserve">A series of </w:t>
      </w:r>
      <w:r w:rsidR="00315FE9" w:rsidRPr="000D46AE">
        <w:rPr>
          <w:rFonts w:ascii="Times New Roman" w:hAnsi="Times New Roman"/>
          <w:sz w:val="24"/>
          <w:szCs w:val="24"/>
          <w:lang w:val="en-US"/>
          <w:rPrChange w:id="1353" w:author="Microsoft Office User" w:date="2019-10-30T11:35:00Z">
            <w:rPr>
              <w:rFonts w:ascii="Times New Roman" w:hAnsi="Times New Roman"/>
              <w:sz w:val="24"/>
              <w:szCs w:val="24"/>
              <w:lang w:val="en-US"/>
            </w:rPr>
          </w:rPrChange>
        </w:rPr>
        <w:t xml:space="preserve">Welch’s </w:t>
      </w:r>
      <w:r w:rsidR="00D42657" w:rsidRPr="000D46AE">
        <w:rPr>
          <w:rFonts w:ascii="Times New Roman" w:hAnsi="Times New Roman"/>
          <w:sz w:val="24"/>
          <w:szCs w:val="24"/>
          <w:lang w:val="en-US"/>
          <w:rPrChange w:id="1354" w:author="Microsoft Office User" w:date="2019-10-30T11:35:00Z">
            <w:rPr>
              <w:rFonts w:ascii="Times New Roman" w:hAnsi="Times New Roman"/>
              <w:sz w:val="24"/>
              <w:szCs w:val="24"/>
              <w:lang w:val="en-US"/>
            </w:rPr>
          </w:rPrChange>
        </w:rPr>
        <w:t xml:space="preserve">independent sample </w:t>
      </w:r>
      <w:r w:rsidR="00D42657" w:rsidRPr="000D46AE">
        <w:rPr>
          <w:rFonts w:ascii="Times New Roman" w:hAnsi="Times New Roman"/>
          <w:i/>
          <w:sz w:val="24"/>
          <w:szCs w:val="24"/>
          <w:lang w:val="en-US"/>
          <w:rPrChange w:id="1355" w:author="Microsoft Office User" w:date="2019-10-30T11:35:00Z">
            <w:rPr>
              <w:rFonts w:ascii="Times New Roman" w:hAnsi="Times New Roman"/>
              <w:i/>
              <w:sz w:val="24"/>
              <w:szCs w:val="24"/>
              <w:lang w:val="en-US"/>
            </w:rPr>
          </w:rPrChange>
        </w:rPr>
        <w:t>t</w:t>
      </w:r>
      <w:r w:rsidR="00D42657" w:rsidRPr="000D46AE">
        <w:rPr>
          <w:rFonts w:ascii="Times New Roman" w:hAnsi="Times New Roman"/>
          <w:sz w:val="24"/>
          <w:szCs w:val="24"/>
          <w:lang w:val="en-US"/>
          <w:rPrChange w:id="1356" w:author="Microsoft Office User" w:date="2019-10-30T11:35:00Z">
            <w:rPr>
              <w:rFonts w:ascii="Times New Roman" w:hAnsi="Times New Roman"/>
              <w:sz w:val="24"/>
              <w:szCs w:val="24"/>
              <w:lang w:val="en-US"/>
            </w:rPr>
          </w:rPrChange>
        </w:rPr>
        <w:t xml:space="preserve">-tests </w:t>
      </w:r>
      <w:r w:rsidR="00315FE9" w:rsidRPr="000D46AE">
        <w:rPr>
          <w:rFonts w:ascii="Times New Roman" w:hAnsi="Times New Roman"/>
          <w:sz w:val="24"/>
          <w:szCs w:val="24"/>
          <w:lang w:val="en-US"/>
          <w:rPrChange w:id="1357" w:author="Microsoft Office User" w:date="2019-10-30T11:35:00Z">
            <w:rPr>
              <w:rFonts w:ascii="Times New Roman" w:hAnsi="Times New Roman"/>
              <w:sz w:val="24"/>
              <w:szCs w:val="24"/>
              <w:lang w:val="en-US"/>
            </w:rPr>
          </w:rPrChange>
        </w:rPr>
        <w:t xml:space="preserve">(along with Cohen’s </w:t>
      </w:r>
      <w:r w:rsidR="00315FE9" w:rsidRPr="000D46AE">
        <w:rPr>
          <w:rFonts w:ascii="Times New Roman" w:hAnsi="Times New Roman"/>
          <w:i/>
          <w:sz w:val="24"/>
          <w:szCs w:val="24"/>
          <w:lang w:val="en-US"/>
          <w:rPrChange w:id="1358" w:author="Microsoft Office User" w:date="2019-10-30T11:35:00Z">
            <w:rPr>
              <w:rFonts w:ascii="Times New Roman" w:hAnsi="Times New Roman"/>
              <w:i/>
              <w:sz w:val="24"/>
              <w:szCs w:val="24"/>
              <w:lang w:val="en-US"/>
            </w:rPr>
          </w:rPrChange>
        </w:rPr>
        <w:t>d</w:t>
      </w:r>
      <w:r w:rsidR="00315FE9" w:rsidRPr="000D46AE">
        <w:rPr>
          <w:rFonts w:ascii="Times New Roman" w:hAnsi="Times New Roman"/>
          <w:sz w:val="24"/>
          <w:szCs w:val="24"/>
          <w:lang w:val="en-US"/>
          <w:rPrChange w:id="1359" w:author="Microsoft Office User" w:date="2019-10-30T11:35:00Z">
            <w:rPr>
              <w:rFonts w:ascii="Times New Roman" w:hAnsi="Times New Roman"/>
              <w:sz w:val="24"/>
              <w:szCs w:val="24"/>
              <w:lang w:val="en-US"/>
            </w:rPr>
          </w:rPrChange>
        </w:rPr>
        <w:t xml:space="preserve"> effect sizes and their 95% confidence intervals) </w:t>
      </w:r>
      <w:r w:rsidR="00D42657" w:rsidRPr="000D46AE">
        <w:rPr>
          <w:rFonts w:ascii="Times New Roman" w:hAnsi="Times New Roman"/>
          <w:sz w:val="24"/>
          <w:szCs w:val="24"/>
          <w:lang w:val="en-US"/>
          <w:rPrChange w:id="1360" w:author="Microsoft Office User" w:date="2019-10-30T11:35:00Z">
            <w:rPr>
              <w:rFonts w:ascii="Times New Roman" w:hAnsi="Times New Roman"/>
              <w:sz w:val="24"/>
              <w:szCs w:val="24"/>
              <w:lang w:val="en-US"/>
            </w:rPr>
          </w:rPrChange>
        </w:rPr>
        <w:t>were carried out on the rating</w:t>
      </w:r>
      <w:r w:rsidR="00315FE9" w:rsidRPr="000D46AE">
        <w:rPr>
          <w:rFonts w:ascii="Times New Roman" w:hAnsi="Times New Roman"/>
          <w:sz w:val="24"/>
          <w:szCs w:val="24"/>
          <w:lang w:val="en-US"/>
          <w:rPrChange w:id="1361" w:author="Microsoft Office User" w:date="2019-10-30T11:35:00Z">
            <w:rPr>
              <w:rFonts w:ascii="Times New Roman" w:hAnsi="Times New Roman"/>
              <w:sz w:val="24"/>
              <w:szCs w:val="24"/>
              <w:lang w:val="en-US"/>
            </w:rPr>
          </w:rPrChange>
        </w:rPr>
        <w:t xml:space="preserve"> and </w:t>
      </w:r>
      <w:r w:rsidR="00D42657" w:rsidRPr="000D46AE">
        <w:rPr>
          <w:rFonts w:ascii="Times New Roman" w:hAnsi="Times New Roman"/>
          <w:sz w:val="24"/>
          <w:szCs w:val="24"/>
          <w:lang w:val="en-US"/>
          <w:rPrChange w:id="1362" w:author="Microsoft Office User" w:date="2019-10-30T11:35:00Z">
            <w:rPr>
              <w:rFonts w:ascii="Times New Roman" w:hAnsi="Times New Roman"/>
              <w:sz w:val="24"/>
              <w:szCs w:val="24"/>
              <w:lang w:val="en-US"/>
            </w:rPr>
          </w:rPrChange>
        </w:rPr>
        <w:t>IAT data t</w:t>
      </w:r>
      <w:r w:rsidRPr="000D46AE">
        <w:rPr>
          <w:rFonts w:ascii="Times New Roman" w:hAnsi="Times New Roman"/>
          <w:sz w:val="24"/>
          <w:szCs w:val="24"/>
          <w:lang w:val="en-US"/>
          <w:rPrChange w:id="1363" w:author="Microsoft Office User" w:date="2019-10-30T11:35:00Z">
            <w:rPr>
              <w:rFonts w:ascii="Times New Roman" w:hAnsi="Times New Roman"/>
              <w:sz w:val="24"/>
              <w:szCs w:val="24"/>
              <w:lang w:val="en-US"/>
            </w:rPr>
          </w:rPrChange>
        </w:rPr>
        <w:t xml:space="preserve">o determine whether </w:t>
      </w:r>
      <w:r w:rsidR="00D42657" w:rsidRPr="000D46AE">
        <w:rPr>
          <w:rFonts w:ascii="Times New Roman" w:hAnsi="Times New Roman"/>
          <w:sz w:val="24"/>
          <w:szCs w:val="24"/>
          <w:lang w:val="en-US"/>
          <w:rPrChange w:id="1364" w:author="Microsoft Office User" w:date="2019-10-30T11:35:00Z">
            <w:rPr>
              <w:rFonts w:ascii="Times New Roman" w:hAnsi="Times New Roman"/>
              <w:sz w:val="24"/>
              <w:szCs w:val="24"/>
              <w:lang w:val="en-US"/>
            </w:rPr>
          </w:rPrChange>
        </w:rPr>
        <w:t xml:space="preserve">evaluations of </w:t>
      </w:r>
      <w:r w:rsidR="00D62D40" w:rsidRPr="000D46AE">
        <w:rPr>
          <w:rFonts w:ascii="Times New Roman" w:hAnsi="Times New Roman"/>
          <w:sz w:val="24"/>
          <w:szCs w:val="24"/>
          <w:lang w:val="en-US"/>
          <w:rPrChange w:id="1365" w:author="Microsoft Office User" w:date="2019-10-30T11:35:00Z">
            <w:rPr>
              <w:rFonts w:ascii="Times New Roman" w:hAnsi="Times New Roman"/>
              <w:sz w:val="24"/>
              <w:szCs w:val="24"/>
              <w:lang w:val="en-US"/>
            </w:rPr>
          </w:rPrChange>
        </w:rPr>
        <w:t>a target object</w:t>
      </w:r>
      <w:r w:rsidRPr="000D46AE">
        <w:rPr>
          <w:rFonts w:ascii="Times New Roman" w:hAnsi="Times New Roman"/>
          <w:sz w:val="24"/>
          <w:szCs w:val="24"/>
          <w:lang w:val="en-US"/>
          <w:rPrChange w:id="1366" w:author="Microsoft Office User" w:date="2019-10-30T11:35:00Z">
            <w:rPr>
              <w:rFonts w:ascii="Times New Roman" w:hAnsi="Times New Roman"/>
              <w:sz w:val="24"/>
              <w:szCs w:val="24"/>
              <w:lang w:val="en-US"/>
            </w:rPr>
          </w:rPrChange>
        </w:rPr>
        <w:t xml:space="preserve"> (dependent variables)</w:t>
      </w:r>
      <w:r w:rsidR="003C6352" w:rsidRPr="000D46AE">
        <w:rPr>
          <w:rFonts w:ascii="Times New Roman" w:hAnsi="Times New Roman"/>
          <w:sz w:val="24"/>
          <w:szCs w:val="24"/>
          <w:lang w:val="en-US"/>
          <w:rPrChange w:id="1367" w:author="Microsoft Office User" w:date="2019-10-30T11:35:00Z">
            <w:rPr>
              <w:rFonts w:ascii="Times New Roman" w:hAnsi="Times New Roman"/>
              <w:sz w:val="24"/>
              <w:szCs w:val="24"/>
              <w:lang w:val="en-US"/>
            </w:rPr>
          </w:rPrChange>
        </w:rPr>
        <w:t xml:space="preserve"> differed as a function of </w:t>
      </w:r>
      <w:r w:rsidR="00D62D40" w:rsidRPr="000D46AE">
        <w:rPr>
          <w:rFonts w:ascii="Times New Roman" w:hAnsi="Times New Roman"/>
          <w:sz w:val="24"/>
          <w:szCs w:val="24"/>
          <w:lang w:val="en-US"/>
          <w:rPrChange w:id="1368" w:author="Microsoft Office User" w:date="2019-10-30T11:35:00Z">
            <w:rPr>
              <w:rFonts w:ascii="Times New Roman" w:hAnsi="Times New Roman"/>
              <w:sz w:val="24"/>
              <w:szCs w:val="24"/>
              <w:lang w:val="en-US"/>
            </w:rPr>
          </w:rPrChange>
        </w:rPr>
        <w:t xml:space="preserve">the </w:t>
      </w:r>
      <w:r w:rsidR="00D42657" w:rsidRPr="000D46AE">
        <w:rPr>
          <w:rFonts w:ascii="Times New Roman" w:hAnsi="Times New Roman"/>
          <w:sz w:val="24"/>
          <w:szCs w:val="24"/>
          <w:lang w:val="en-US"/>
          <w:rPrChange w:id="1369" w:author="Microsoft Office User" w:date="2019-10-30T11:35:00Z">
            <w:rPr>
              <w:rFonts w:ascii="Times New Roman" w:hAnsi="Times New Roman"/>
              <w:sz w:val="24"/>
              <w:szCs w:val="24"/>
              <w:lang w:val="en-US"/>
            </w:rPr>
          </w:rPrChange>
        </w:rPr>
        <w:t xml:space="preserve">features </w:t>
      </w:r>
      <w:r w:rsidR="00D62D40" w:rsidRPr="000D46AE">
        <w:rPr>
          <w:rFonts w:ascii="Times New Roman" w:hAnsi="Times New Roman"/>
          <w:sz w:val="24"/>
          <w:szCs w:val="24"/>
          <w:lang w:val="en-US"/>
          <w:rPrChange w:id="1370" w:author="Microsoft Office User" w:date="2019-10-30T11:35:00Z">
            <w:rPr>
              <w:rFonts w:ascii="Times New Roman" w:hAnsi="Times New Roman"/>
              <w:sz w:val="24"/>
              <w:szCs w:val="24"/>
              <w:lang w:val="en-US"/>
            </w:rPr>
          </w:rPrChange>
        </w:rPr>
        <w:t xml:space="preserve">it shared with a source object </w:t>
      </w:r>
      <w:r w:rsidR="00D42657" w:rsidRPr="000D46AE">
        <w:rPr>
          <w:rFonts w:ascii="Times New Roman" w:hAnsi="Times New Roman"/>
          <w:sz w:val="24"/>
          <w:szCs w:val="24"/>
          <w:lang w:val="en-US"/>
          <w:rPrChange w:id="1371" w:author="Microsoft Office User" w:date="2019-10-30T11:35:00Z">
            <w:rPr>
              <w:rFonts w:ascii="Times New Roman" w:hAnsi="Times New Roman"/>
              <w:sz w:val="24"/>
              <w:szCs w:val="24"/>
              <w:lang w:val="en-US"/>
            </w:rPr>
          </w:rPrChange>
        </w:rPr>
        <w:t>(i.e., the fact that TO1 shared a feature [</w:t>
      </w:r>
      <w:r w:rsidR="00315FE9" w:rsidRPr="000D46AE">
        <w:rPr>
          <w:rFonts w:ascii="Times New Roman" w:hAnsi="Times New Roman"/>
          <w:sz w:val="24"/>
          <w:szCs w:val="24"/>
          <w:lang w:val="en-US"/>
          <w:rPrChange w:id="1372" w:author="Microsoft Office User" w:date="2019-10-30T11:35:00Z">
            <w:rPr>
              <w:rFonts w:ascii="Times New Roman" w:hAnsi="Times New Roman"/>
              <w:sz w:val="24"/>
              <w:szCs w:val="24"/>
              <w:lang w:val="en-US"/>
            </w:rPr>
          </w:rPrChange>
        </w:rPr>
        <w:t xml:space="preserve">i.e., </w:t>
      </w:r>
      <w:r w:rsidR="00D42657" w:rsidRPr="000D46AE">
        <w:rPr>
          <w:rFonts w:ascii="Times New Roman" w:hAnsi="Times New Roman"/>
          <w:sz w:val="24"/>
          <w:szCs w:val="24"/>
          <w:lang w:val="en-US"/>
          <w:rPrChange w:id="1373" w:author="Microsoft Office User" w:date="2019-10-30T11:35:00Z">
            <w:rPr>
              <w:rFonts w:ascii="Times New Roman" w:hAnsi="Times New Roman"/>
              <w:sz w:val="24"/>
              <w:szCs w:val="24"/>
              <w:lang w:val="en-US"/>
            </w:rPr>
          </w:rPrChange>
        </w:rPr>
        <w:t xml:space="preserve">color] with </w:t>
      </w:r>
      <w:r w:rsidR="00D62D40" w:rsidRPr="000D46AE">
        <w:rPr>
          <w:rFonts w:ascii="Times New Roman" w:hAnsi="Times New Roman"/>
          <w:sz w:val="24"/>
          <w:szCs w:val="24"/>
          <w:lang w:val="en-US"/>
          <w:rPrChange w:id="1374" w:author="Microsoft Office User" w:date="2019-10-30T11:35:00Z">
            <w:rPr>
              <w:rFonts w:ascii="Times New Roman" w:hAnsi="Times New Roman"/>
              <w:sz w:val="24"/>
              <w:szCs w:val="24"/>
              <w:lang w:val="en-US"/>
            </w:rPr>
          </w:rPrChange>
        </w:rPr>
        <w:t>a positive SO</w:t>
      </w:r>
      <w:r w:rsidR="00315FE9" w:rsidRPr="000D46AE">
        <w:rPr>
          <w:rFonts w:ascii="Times New Roman" w:hAnsi="Times New Roman"/>
          <w:sz w:val="24"/>
          <w:szCs w:val="24"/>
          <w:lang w:val="en-US"/>
          <w:rPrChange w:id="1375" w:author="Microsoft Office User" w:date="2019-10-30T11:35:00Z">
            <w:rPr>
              <w:rFonts w:ascii="Times New Roman" w:hAnsi="Times New Roman"/>
              <w:sz w:val="24"/>
              <w:szCs w:val="24"/>
              <w:lang w:val="en-US"/>
            </w:rPr>
          </w:rPrChange>
        </w:rPr>
        <w:t>,</w:t>
      </w:r>
      <w:r w:rsidR="00D42657" w:rsidRPr="000D46AE">
        <w:rPr>
          <w:rFonts w:ascii="Times New Roman" w:hAnsi="Times New Roman"/>
          <w:sz w:val="24"/>
          <w:szCs w:val="24"/>
          <w:lang w:val="en-US"/>
          <w:rPrChange w:id="1376" w:author="Microsoft Office User" w:date="2019-10-30T11:35:00Z">
            <w:rPr>
              <w:rFonts w:ascii="Times New Roman" w:hAnsi="Times New Roman"/>
              <w:sz w:val="24"/>
              <w:szCs w:val="24"/>
              <w:lang w:val="en-US"/>
            </w:rPr>
          </w:rPrChange>
        </w:rPr>
        <w:t xml:space="preserve"> and TO2 sh</w:t>
      </w:r>
      <w:r w:rsidR="00D62D40" w:rsidRPr="000D46AE">
        <w:rPr>
          <w:rFonts w:ascii="Times New Roman" w:hAnsi="Times New Roman"/>
          <w:sz w:val="24"/>
          <w:szCs w:val="24"/>
          <w:lang w:val="en-US"/>
          <w:rPrChange w:id="1377" w:author="Microsoft Office User" w:date="2019-10-30T11:35:00Z">
            <w:rPr>
              <w:rFonts w:ascii="Times New Roman" w:hAnsi="Times New Roman"/>
              <w:sz w:val="24"/>
              <w:szCs w:val="24"/>
              <w:lang w:val="en-US"/>
            </w:rPr>
          </w:rPrChange>
        </w:rPr>
        <w:t>ared a feature with a negative SO</w:t>
      </w:r>
      <w:r w:rsidR="008A775E" w:rsidRPr="000D46AE">
        <w:rPr>
          <w:rFonts w:ascii="Times New Roman" w:hAnsi="Times New Roman"/>
          <w:sz w:val="24"/>
          <w:szCs w:val="24"/>
          <w:lang w:val="en-US"/>
          <w:rPrChange w:id="1378" w:author="Microsoft Office User" w:date="2019-10-30T11:35:00Z">
            <w:rPr>
              <w:rFonts w:ascii="Times New Roman" w:hAnsi="Times New Roman"/>
              <w:sz w:val="24"/>
              <w:szCs w:val="24"/>
              <w:lang w:val="en-US"/>
            </w:rPr>
          </w:rPrChange>
        </w:rPr>
        <w:t xml:space="preserve">; </w:t>
      </w:r>
      <w:r w:rsidR="00E20809" w:rsidRPr="000D46AE">
        <w:rPr>
          <w:rFonts w:ascii="Times New Roman" w:hAnsi="Times New Roman"/>
          <w:sz w:val="24"/>
          <w:szCs w:val="24"/>
          <w:lang w:val="en-US"/>
          <w:rPrChange w:id="1379" w:author="Microsoft Office User" w:date="2019-10-30T11:35:00Z">
            <w:rPr>
              <w:rFonts w:ascii="Times New Roman" w:hAnsi="Times New Roman"/>
              <w:sz w:val="24"/>
              <w:szCs w:val="24"/>
              <w:lang w:val="en-US"/>
            </w:rPr>
          </w:rPrChange>
        </w:rPr>
        <w:t>independent variable</w:t>
      </w:r>
      <w:r w:rsidR="00D42657" w:rsidRPr="000D46AE">
        <w:rPr>
          <w:rFonts w:ascii="Times New Roman" w:hAnsi="Times New Roman"/>
          <w:sz w:val="24"/>
          <w:szCs w:val="24"/>
          <w:lang w:val="en-US"/>
          <w:rPrChange w:id="1380" w:author="Microsoft Office User" w:date="2019-10-30T11:35:00Z">
            <w:rPr>
              <w:rFonts w:ascii="Times New Roman" w:hAnsi="Times New Roman"/>
              <w:sz w:val="24"/>
              <w:szCs w:val="24"/>
              <w:lang w:val="en-US"/>
            </w:rPr>
          </w:rPrChange>
        </w:rPr>
        <w:t>)</w:t>
      </w:r>
      <w:r w:rsidRPr="000D46AE">
        <w:rPr>
          <w:rFonts w:ascii="Times New Roman" w:hAnsi="Times New Roman"/>
          <w:sz w:val="24"/>
          <w:szCs w:val="24"/>
          <w:lang w:val="en-US"/>
          <w:rPrChange w:id="1381" w:author="Microsoft Office User" w:date="2019-10-30T11:35:00Z">
            <w:rPr>
              <w:rFonts w:ascii="Times New Roman" w:hAnsi="Times New Roman"/>
              <w:sz w:val="24"/>
              <w:szCs w:val="24"/>
              <w:lang w:val="en-US"/>
            </w:rPr>
          </w:rPrChange>
        </w:rPr>
        <w:t>.</w:t>
      </w:r>
      <w:r w:rsidR="0084602C" w:rsidRPr="000D46AE">
        <w:rPr>
          <w:rFonts w:ascii="Times New Roman" w:hAnsi="Times New Roman"/>
          <w:sz w:val="24"/>
          <w:szCs w:val="24"/>
          <w:lang w:val="en-US"/>
          <w:rPrChange w:id="1382" w:author="Microsoft Office User" w:date="2019-10-30T11:35:00Z">
            <w:rPr>
              <w:rFonts w:ascii="Times New Roman" w:hAnsi="Times New Roman"/>
              <w:sz w:val="24"/>
              <w:szCs w:val="24"/>
              <w:lang w:val="en-US"/>
            </w:rPr>
          </w:rPrChange>
        </w:rPr>
        <w:t xml:space="preserve"> </w:t>
      </w:r>
      <w:r w:rsidR="009E13CE" w:rsidRPr="000D46AE">
        <w:rPr>
          <w:rFonts w:ascii="Times New Roman" w:hAnsi="Times New Roman"/>
          <w:sz w:val="24"/>
          <w:szCs w:val="24"/>
          <w:lang w:val="en-US"/>
          <w:rPrChange w:id="1383" w:author="Microsoft Office User" w:date="2019-10-30T11:35:00Z">
            <w:rPr>
              <w:rFonts w:ascii="Times New Roman" w:hAnsi="Times New Roman"/>
              <w:sz w:val="24"/>
              <w:szCs w:val="24"/>
              <w:lang w:val="en-US"/>
            </w:rPr>
          </w:rPrChange>
        </w:rPr>
        <w:t>The behavioral intentions data was analyzed using m</w:t>
      </w:r>
      <w:r w:rsidR="00315FE9" w:rsidRPr="000D46AE">
        <w:rPr>
          <w:rFonts w:ascii="Times New Roman" w:hAnsi="Times New Roman"/>
          <w:sz w:val="24"/>
          <w:szCs w:val="24"/>
          <w:lang w:val="en-US"/>
          <w:rPrChange w:id="1384" w:author="Microsoft Office User" w:date="2019-10-30T11:35:00Z">
            <w:rPr>
              <w:rFonts w:ascii="Times New Roman" w:hAnsi="Times New Roman"/>
              <w:sz w:val="24"/>
              <w:szCs w:val="24"/>
              <w:lang w:val="en-US"/>
            </w:rPr>
          </w:rPrChange>
        </w:rPr>
        <w:t xml:space="preserve">ulti-nominal logistic regression models to assess whether participants were more likely to choose </w:t>
      </w:r>
      <w:r w:rsidR="009E13CE" w:rsidRPr="000D46AE">
        <w:rPr>
          <w:rFonts w:ascii="Times New Roman" w:hAnsi="Times New Roman"/>
          <w:sz w:val="24"/>
          <w:szCs w:val="24"/>
          <w:lang w:val="en-US"/>
          <w:rPrChange w:id="1385" w:author="Microsoft Office User" w:date="2019-10-30T11:35:00Z">
            <w:rPr>
              <w:rFonts w:ascii="Times New Roman" w:hAnsi="Times New Roman"/>
              <w:sz w:val="24"/>
              <w:szCs w:val="24"/>
              <w:lang w:val="en-US"/>
            </w:rPr>
          </w:rPrChange>
        </w:rPr>
        <w:t xml:space="preserve">a certain </w:t>
      </w:r>
      <w:r w:rsidR="00D62D40" w:rsidRPr="000D46AE">
        <w:rPr>
          <w:rFonts w:ascii="Times New Roman" w:hAnsi="Times New Roman"/>
          <w:sz w:val="24"/>
          <w:szCs w:val="24"/>
          <w:lang w:val="en-US"/>
          <w:rPrChange w:id="1386" w:author="Microsoft Office User" w:date="2019-10-30T11:35:00Z">
            <w:rPr>
              <w:rFonts w:ascii="Times New Roman" w:hAnsi="Times New Roman"/>
              <w:sz w:val="24"/>
              <w:szCs w:val="24"/>
              <w:lang w:val="en-US"/>
            </w:rPr>
          </w:rPrChange>
        </w:rPr>
        <w:t xml:space="preserve">target object </w:t>
      </w:r>
      <w:r w:rsidR="00315FE9" w:rsidRPr="000D46AE">
        <w:rPr>
          <w:rFonts w:ascii="Times New Roman" w:hAnsi="Times New Roman"/>
          <w:sz w:val="24"/>
          <w:szCs w:val="24"/>
          <w:lang w:val="en-US"/>
          <w:rPrChange w:id="1387" w:author="Microsoft Office User" w:date="2019-10-30T11:35:00Z">
            <w:rPr>
              <w:rFonts w:ascii="Times New Roman" w:hAnsi="Times New Roman"/>
              <w:sz w:val="24"/>
              <w:szCs w:val="24"/>
              <w:lang w:val="en-US"/>
            </w:rPr>
          </w:rPrChange>
        </w:rPr>
        <w:t xml:space="preserve">on the basis of shared features. </w:t>
      </w:r>
      <w:r w:rsidR="0084602C" w:rsidRPr="000D46AE">
        <w:rPr>
          <w:rFonts w:ascii="Times New Roman" w:hAnsi="Times New Roman"/>
          <w:sz w:val="24"/>
          <w:szCs w:val="24"/>
          <w:lang w:val="en-US"/>
          <w:rPrChange w:id="1388" w:author="Microsoft Office User" w:date="2019-10-30T11:35:00Z">
            <w:rPr>
              <w:rFonts w:ascii="Times New Roman" w:hAnsi="Times New Roman"/>
              <w:sz w:val="24"/>
              <w:szCs w:val="24"/>
              <w:lang w:val="en-US"/>
            </w:rPr>
          </w:rPrChange>
        </w:rPr>
        <w:t>A</w:t>
      </w:r>
      <w:r w:rsidR="00315FE9" w:rsidRPr="000D46AE">
        <w:rPr>
          <w:rFonts w:ascii="Times New Roman" w:hAnsi="Times New Roman"/>
          <w:sz w:val="24"/>
          <w:szCs w:val="24"/>
          <w:lang w:val="en-US"/>
          <w:rPrChange w:id="1389" w:author="Microsoft Office User" w:date="2019-10-30T11:35:00Z">
            <w:rPr>
              <w:rFonts w:ascii="Times New Roman" w:hAnsi="Times New Roman"/>
              <w:sz w:val="24"/>
              <w:szCs w:val="24"/>
              <w:lang w:val="en-US"/>
            </w:rPr>
          </w:rPrChange>
        </w:rPr>
        <w:t>n</w:t>
      </w:r>
      <w:r w:rsidR="0084602C" w:rsidRPr="000D46AE">
        <w:rPr>
          <w:rFonts w:ascii="Times New Roman" w:hAnsi="Times New Roman"/>
          <w:sz w:val="24"/>
          <w:szCs w:val="24"/>
          <w:lang w:val="en-US"/>
          <w:rPrChange w:id="1390" w:author="Microsoft Office User" w:date="2019-10-30T11:35:00Z">
            <w:rPr>
              <w:rFonts w:ascii="Times New Roman" w:hAnsi="Times New Roman"/>
              <w:sz w:val="24"/>
              <w:szCs w:val="24"/>
              <w:lang w:val="en-US"/>
            </w:rPr>
          </w:rPrChange>
        </w:rPr>
        <w:t xml:space="preserve"> </w:t>
      </w:r>
      <w:r w:rsidR="00315FE9" w:rsidRPr="000D46AE">
        <w:rPr>
          <w:rFonts w:ascii="Times New Roman" w:hAnsi="Times New Roman"/>
          <w:sz w:val="24"/>
          <w:szCs w:val="24"/>
          <w:lang w:val="en-US"/>
          <w:rPrChange w:id="1391" w:author="Microsoft Office User" w:date="2019-10-30T11:35:00Z">
            <w:rPr>
              <w:rFonts w:ascii="Times New Roman" w:hAnsi="Times New Roman"/>
              <w:sz w:val="24"/>
              <w:szCs w:val="24"/>
              <w:lang w:val="en-US"/>
            </w:rPr>
          </w:rPrChange>
        </w:rPr>
        <w:t xml:space="preserve">identical </w:t>
      </w:r>
      <w:r w:rsidR="0084602C" w:rsidRPr="000D46AE">
        <w:rPr>
          <w:rFonts w:ascii="Times New Roman" w:hAnsi="Times New Roman"/>
          <w:sz w:val="24"/>
          <w:szCs w:val="24"/>
          <w:lang w:val="en-US"/>
          <w:rPrChange w:id="1392" w:author="Microsoft Office User" w:date="2019-10-30T11:35:00Z">
            <w:rPr>
              <w:rFonts w:ascii="Times New Roman" w:hAnsi="Times New Roman"/>
              <w:sz w:val="24"/>
              <w:szCs w:val="24"/>
              <w:lang w:val="en-US"/>
            </w:rPr>
          </w:rPrChange>
        </w:rPr>
        <w:t>analytic strategy was used in Experiment</w:t>
      </w:r>
      <w:r w:rsidR="006E4DB6" w:rsidRPr="000D46AE">
        <w:rPr>
          <w:rFonts w:ascii="Times New Roman" w:hAnsi="Times New Roman"/>
          <w:sz w:val="24"/>
          <w:szCs w:val="24"/>
          <w:lang w:val="en-US"/>
          <w:rPrChange w:id="1393" w:author="Microsoft Office User" w:date="2019-10-30T11:35:00Z">
            <w:rPr>
              <w:rFonts w:ascii="Times New Roman" w:hAnsi="Times New Roman"/>
              <w:sz w:val="24"/>
              <w:szCs w:val="24"/>
              <w:lang w:val="en-US"/>
            </w:rPr>
          </w:rPrChange>
        </w:rPr>
        <w:t>s</w:t>
      </w:r>
      <w:r w:rsidR="0084602C" w:rsidRPr="000D46AE">
        <w:rPr>
          <w:rFonts w:ascii="Times New Roman" w:hAnsi="Times New Roman"/>
          <w:sz w:val="24"/>
          <w:szCs w:val="24"/>
          <w:lang w:val="en-US"/>
          <w:rPrChange w:id="1394" w:author="Microsoft Office User" w:date="2019-10-30T11:35:00Z">
            <w:rPr>
              <w:rFonts w:ascii="Times New Roman" w:hAnsi="Times New Roman"/>
              <w:sz w:val="24"/>
              <w:szCs w:val="24"/>
              <w:lang w:val="en-US"/>
            </w:rPr>
          </w:rPrChange>
        </w:rPr>
        <w:t xml:space="preserve"> 2-5.</w:t>
      </w:r>
    </w:p>
    <w:p w14:paraId="18DA8A2D" w14:textId="2FDB2C96" w:rsidR="003021CB" w:rsidRPr="000D46AE" w:rsidRDefault="0034637A" w:rsidP="00F57517">
      <w:pPr>
        <w:pStyle w:val="text"/>
        <w:spacing w:line="480" w:lineRule="auto"/>
        <w:rPr>
          <w:rFonts w:ascii="Times New Roman" w:hAnsi="Times New Roman"/>
          <w:b/>
          <w:sz w:val="24"/>
          <w:szCs w:val="24"/>
          <w:lang w:val="en-US"/>
          <w:rPrChange w:id="1395"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1396" w:author="Microsoft Office User" w:date="2019-10-30T11:35:00Z">
            <w:rPr>
              <w:rFonts w:ascii="Times New Roman" w:hAnsi="Times New Roman"/>
              <w:b/>
              <w:sz w:val="24"/>
              <w:szCs w:val="24"/>
              <w:lang w:val="en-US"/>
            </w:rPr>
          </w:rPrChange>
        </w:rPr>
        <w:t>Data P</w:t>
      </w:r>
      <w:r w:rsidR="003021CB" w:rsidRPr="000D46AE">
        <w:rPr>
          <w:rFonts w:ascii="Times New Roman" w:hAnsi="Times New Roman"/>
          <w:b/>
          <w:sz w:val="24"/>
          <w:szCs w:val="24"/>
          <w:lang w:val="en-US"/>
          <w:rPrChange w:id="1397" w:author="Microsoft Office User" w:date="2019-10-30T11:35:00Z">
            <w:rPr>
              <w:rFonts w:ascii="Times New Roman" w:hAnsi="Times New Roman"/>
              <w:b/>
              <w:sz w:val="24"/>
              <w:szCs w:val="24"/>
              <w:lang w:val="en-US"/>
            </w:rPr>
          </w:rPrChange>
        </w:rPr>
        <w:t>reparation</w:t>
      </w:r>
    </w:p>
    <w:p w14:paraId="7915EDC4" w14:textId="3A31632D" w:rsidR="00217EB7" w:rsidRPr="000D46AE" w:rsidRDefault="00217EB7" w:rsidP="00F57517">
      <w:pPr>
        <w:pStyle w:val="text"/>
        <w:spacing w:line="480" w:lineRule="auto"/>
        <w:ind w:firstLine="708"/>
        <w:rPr>
          <w:rFonts w:ascii="Times New Roman" w:hAnsi="Times New Roman"/>
          <w:sz w:val="24"/>
          <w:szCs w:val="24"/>
          <w:lang w:val="en-US"/>
          <w:rPrChange w:id="1398"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1399" w:author="Microsoft Office User" w:date="2019-10-30T11:35:00Z">
            <w:rPr>
              <w:rFonts w:ascii="Times New Roman" w:hAnsi="Times New Roman"/>
              <w:b/>
              <w:sz w:val="24"/>
              <w:szCs w:val="24"/>
              <w:lang w:val="en-US"/>
            </w:rPr>
          </w:rPrChange>
        </w:rPr>
        <w:lastRenderedPageBreak/>
        <w:t>Exclusions</w:t>
      </w:r>
      <w:r w:rsidRPr="000D46AE">
        <w:rPr>
          <w:rFonts w:ascii="Times New Roman" w:hAnsi="Times New Roman"/>
          <w:sz w:val="24"/>
          <w:szCs w:val="24"/>
          <w:lang w:val="en-US"/>
          <w:rPrChange w:id="1400" w:author="Microsoft Office User" w:date="2019-10-30T11:35:00Z">
            <w:rPr>
              <w:rFonts w:ascii="Times New Roman" w:hAnsi="Times New Roman"/>
              <w:sz w:val="24"/>
              <w:szCs w:val="24"/>
              <w:lang w:val="en-US"/>
            </w:rPr>
          </w:rPrChange>
        </w:rPr>
        <w:t xml:space="preserve">. </w:t>
      </w:r>
      <w:r w:rsidR="00FA7C3E" w:rsidRPr="000D46AE">
        <w:rPr>
          <w:rFonts w:ascii="Times New Roman" w:hAnsi="Times New Roman"/>
          <w:sz w:val="24"/>
          <w:szCs w:val="24"/>
          <w:lang w:val="en-US"/>
          <w:rPrChange w:id="1401" w:author="Microsoft Office User" w:date="2019-10-30T11:35:00Z">
            <w:rPr>
              <w:rFonts w:ascii="Times New Roman" w:hAnsi="Times New Roman"/>
              <w:sz w:val="24"/>
              <w:szCs w:val="24"/>
              <w:lang w:val="en-US"/>
            </w:rPr>
          </w:rPrChange>
        </w:rPr>
        <w:t xml:space="preserve">We excluded data from eight participants who did not complete the entire session. </w:t>
      </w:r>
      <w:r w:rsidR="00194E6A" w:rsidRPr="000D46AE">
        <w:rPr>
          <w:rFonts w:ascii="Times New Roman" w:hAnsi="Times New Roman"/>
          <w:sz w:val="24"/>
          <w:szCs w:val="24"/>
          <w:lang w:val="en-US"/>
          <w:rPrChange w:id="1402" w:author="Microsoft Office User" w:date="2019-10-30T11:35:00Z">
            <w:rPr>
              <w:rFonts w:ascii="Times New Roman" w:hAnsi="Times New Roman"/>
              <w:sz w:val="24"/>
              <w:szCs w:val="24"/>
              <w:lang w:val="en-US"/>
            </w:rPr>
          </w:rPrChange>
        </w:rPr>
        <w:t>The data of p</w:t>
      </w:r>
      <w:r w:rsidR="00FA7C3E" w:rsidRPr="000D46AE">
        <w:rPr>
          <w:rFonts w:ascii="Times New Roman" w:hAnsi="Times New Roman"/>
          <w:sz w:val="24"/>
          <w:szCs w:val="24"/>
          <w:lang w:val="en-US"/>
          <w:rPrChange w:id="1403" w:author="Microsoft Office User" w:date="2019-10-30T11:35:00Z">
            <w:rPr>
              <w:rFonts w:ascii="Times New Roman" w:hAnsi="Times New Roman"/>
              <w:sz w:val="24"/>
              <w:szCs w:val="24"/>
              <w:lang w:val="en-US"/>
            </w:rPr>
          </w:rPrChange>
        </w:rPr>
        <w:t>articipants who had IAT error rates above 30% across the entire task or above 40% for any one of the four critical blocks, or who responded faster than 400ms on more than 10% of trials were excluded (</w:t>
      </w:r>
      <w:r w:rsidR="00FA7C3E" w:rsidRPr="000D46AE">
        <w:rPr>
          <w:rFonts w:ascii="Times New Roman" w:hAnsi="Times New Roman"/>
          <w:i/>
          <w:sz w:val="24"/>
          <w:szCs w:val="24"/>
          <w:lang w:val="en-US"/>
          <w:rPrChange w:id="1404" w:author="Microsoft Office User" w:date="2019-10-30T11:35:00Z">
            <w:rPr>
              <w:rFonts w:ascii="Times New Roman" w:hAnsi="Times New Roman"/>
              <w:i/>
              <w:sz w:val="24"/>
              <w:szCs w:val="24"/>
              <w:lang w:val="en-US"/>
            </w:rPr>
          </w:rPrChange>
        </w:rPr>
        <w:t>n</w:t>
      </w:r>
      <w:r w:rsidR="00FA7C3E" w:rsidRPr="000D46AE">
        <w:rPr>
          <w:rFonts w:ascii="Times New Roman" w:hAnsi="Times New Roman"/>
          <w:sz w:val="24"/>
          <w:szCs w:val="24"/>
          <w:lang w:val="en-US"/>
          <w:rPrChange w:id="1405" w:author="Microsoft Office User" w:date="2019-10-30T11:35:00Z">
            <w:rPr>
              <w:rFonts w:ascii="Times New Roman" w:hAnsi="Times New Roman"/>
              <w:sz w:val="24"/>
              <w:szCs w:val="24"/>
              <w:lang w:val="en-US"/>
            </w:rPr>
          </w:rPrChange>
        </w:rPr>
        <w:t xml:space="preserve"> = 3). This led to a final sample of 103 participants.</w:t>
      </w:r>
    </w:p>
    <w:p w14:paraId="2801DA00" w14:textId="5B6B5808" w:rsidR="00B3730F" w:rsidRPr="000D46AE" w:rsidRDefault="00B3730F" w:rsidP="00F57517">
      <w:pPr>
        <w:pStyle w:val="text"/>
        <w:spacing w:line="480" w:lineRule="auto"/>
        <w:ind w:firstLine="708"/>
        <w:rPr>
          <w:rFonts w:ascii="Times New Roman" w:hAnsi="Times New Roman"/>
          <w:sz w:val="24"/>
          <w:szCs w:val="24"/>
          <w:lang w:val="en-US"/>
          <w:rPrChange w:id="1406"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1407" w:author="Microsoft Office User" w:date="2019-10-30T11:35:00Z">
            <w:rPr>
              <w:rFonts w:ascii="Times New Roman" w:hAnsi="Times New Roman"/>
              <w:b/>
              <w:sz w:val="24"/>
              <w:szCs w:val="24"/>
              <w:lang w:val="en-US"/>
            </w:rPr>
          </w:rPrChange>
        </w:rPr>
        <w:t>Self-reported ratings</w:t>
      </w:r>
      <w:r w:rsidRPr="000D46AE">
        <w:rPr>
          <w:rFonts w:ascii="Times New Roman" w:hAnsi="Times New Roman"/>
          <w:sz w:val="24"/>
          <w:szCs w:val="24"/>
          <w:lang w:val="en-US"/>
          <w:rPrChange w:id="1408" w:author="Microsoft Office User" w:date="2019-10-30T11:35:00Z">
            <w:rPr>
              <w:rFonts w:ascii="Times New Roman" w:hAnsi="Times New Roman"/>
              <w:sz w:val="24"/>
              <w:szCs w:val="24"/>
              <w:lang w:val="en-US"/>
            </w:rPr>
          </w:rPrChange>
        </w:rPr>
        <w:t xml:space="preserve">. Self-reported ratings for </w:t>
      </w:r>
      <w:r w:rsidR="003019F1" w:rsidRPr="000D46AE">
        <w:rPr>
          <w:rFonts w:ascii="Times New Roman" w:hAnsi="Times New Roman"/>
          <w:sz w:val="24"/>
          <w:szCs w:val="24"/>
          <w:lang w:val="en-US"/>
          <w:rPrChange w:id="1409" w:author="Microsoft Office User" w:date="2019-10-30T11:35:00Z">
            <w:rPr>
              <w:rFonts w:ascii="Times New Roman" w:hAnsi="Times New Roman"/>
              <w:sz w:val="24"/>
              <w:szCs w:val="24"/>
              <w:lang w:val="en-US"/>
            </w:rPr>
          </w:rPrChange>
        </w:rPr>
        <w:t>TO</w:t>
      </w:r>
      <w:r w:rsidRPr="000D46AE">
        <w:rPr>
          <w:rFonts w:ascii="Times New Roman" w:hAnsi="Times New Roman"/>
          <w:sz w:val="24"/>
          <w:szCs w:val="24"/>
          <w:lang w:val="en-US"/>
          <w:rPrChange w:id="1410" w:author="Microsoft Office User" w:date="2019-10-30T11:35:00Z">
            <w:rPr>
              <w:rFonts w:ascii="Times New Roman" w:hAnsi="Times New Roman"/>
              <w:sz w:val="24"/>
              <w:szCs w:val="24"/>
              <w:lang w:val="en-US"/>
            </w:rPr>
          </w:rPrChange>
        </w:rPr>
        <w:t xml:space="preserve">1 and </w:t>
      </w:r>
      <w:r w:rsidR="003019F1" w:rsidRPr="000D46AE">
        <w:rPr>
          <w:rFonts w:ascii="Times New Roman" w:hAnsi="Times New Roman"/>
          <w:sz w:val="24"/>
          <w:szCs w:val="24"/>
          <w:lang w:val="en-US"/>
          <w:rPrChange w:id="1411" w:author="Microsoft Office User" w:date="2019-10-30T11:35:00Z">
            <w:rPr>
              <w:rFonts w:ascii="Times New Roman" w:hAnsi="Times New Roman"/>
              <w:sz w:val="24"/>
              <w:szCs w:val="24"/>
              <w:lang w:val="en-US"/>
            </w:rPr>
          </w:rPrChange>
        </w:rPr>
        <w:t>TO</w:t>
      </w:r>
      <w:r w:rsidRPr="000D46AE">
        <w:rPr>
          <w:rFonts w:ascii="Times New Roman" w:hAnsi="Times New Roman"/>
          <w:sz w:val="24"/>
          <w:szCs w:val="24"/>
          <w:lang w:val="en-US"/>
          <w:rPrChange w:id="1412" w:author="Microsoft Office User" w:date="2019-10-30T11:35:00Z">
            <w:rPr>
              <w:rFonts w:ascii="Times New Roman" w:hAnsi="Times New Roman"/>
              <w:sz w:val="24"/>
              <w:szCs w:val="24"/>
              <w:lang w:val="en-US"/>
            </w:rPr>
          </w:rPrChange>
        </w:rPr>
        <w:t xml:space="preserve">2 were first averaged and then a difference scored was calculated by subtracting scores for </w:t>
      </w:r>
      <w:r w:rsidR="003019F1" w:rsidRPr="000D46AE">
        <w:rPr>
          <w:rFonts w:ascii="Times New Roman" w:hAnsi="Times New Roman"/>
          <w:sz w:val="24"/>
          <w:szCs w:val="24"/>
          <w:lang w:val="en-US"/>
          <w:rPrChange w:id="1413" w:author="Microsoft Office User" w:date="2019-10-30T11:35:00Z">
            <w:rPr>
              <w:rFonts w:ascii="Times New Roman" w:hAnsi="Times New Roman"/>
              <w:sz w:val="24"/>
              <w:szCs w:val="24"/>
              <w:lang w:val="en-US"/>
            </w:rPr>
          </w:rPrChange>
        </w:rPr>
        <w:t>TO</w:t>
      </w:r>
      <w:r w:rsidRPr="000D46AE">
        <w:rPr>
          <w:rFonts w:ascii="Times New Roman" w:hAnsi="Times New Roman"/>
          <w:sz w:val="24"/>
          <w:szCs w:val="24"/>
          <w:lang w:val="en-US"/>
          <w:rPrChange w:id="1414" w:author="Microsoft Office User" w:date="2019-10-30T11:35:00Z">
            <w:rPr>
              <w:rFonts w:ascii="Times New Roman" w:hAnsi="Times New Roman"/>
              <w:sz w:val="24"/>
              <w:szCs w:val="24"/>
              <w:lang w:val="en-US"/>
            </w:rPr>
          </w:rPrChange>
        </w:rPr>
        <w:t xml:space="preserve">2 from </w:t>
      </w:r>
      <w:r w:rsidR="003019F1" w:rsidRPr="000D46AE">
        <w:rPr>
          <w:rFonts w:ascii="Times New Roman" w:hAnsi="Times New Roman"/>
          <w:sz w:val="24"/>
          <w:szCs w:val="24"/>
          <w:lang w:val="en-US"/>
          <w:rPrChange w:id="1415" w:author="Microsoft Office User" w:date="2019-10-30T11:35:00Z">
            <w:rPr>
              <w:rFonts w:ascii="Times New Roman" w:hAnsi="Times New Roman"/>
              <w:sz w:val="24"/>
              <w:szCs w:val="24"/>
              <w:lang w:val="en-US"/>
            </w:rPr>
          </w:rPrChange>
        </w:rPr>
        <w:t>TO</w:t>
      </w:r>
      <w:r w:rsidRPr="000D46AE">
        <w:rPr>
          <w:rFonts w:ascii="Times New Roman" w:hAnsi="Times New Roman"/>
          <w:sz w:val="24"/>
          <w:szCs w:val="24"/>
          <w:lang w:val="en-US"/>
          <w:rPrChange w:id="1416" w:author="Microsoft Office User" w:date="2019-10-30T11:35:00Z">
            <w:rPr>
              <w:rFonts w:ascii="Times New Roman" w:hAnsi="Times New Roman"/>
              <w:sz w:val="24"/>
              <w:szCs w:val="24"/>
              <w:lang w:val="en-US"/>
            </w:rPr>
          </w:rPrChange>
        </w:rPr>
        <w:t xml:space="preserve">1. Positive values indicate a relative preference for the </w:t>
      </w:r>
      <w:r w:rsidR="00EB05F4" w:rsidRPr="000D46AE">
        <w:rPr>
          <w:rFonts w:ascii="Times New Roman" w:hAnsi="Times New Roman"/>
          <w:sz w:val="24"/>
          <w:szCs w:val="24"/>
          <w:lang w:val="en-US"/>
          <w:rPrChange w:id="1417" w:author="Microsoft Office User" w:date="2019-10-30T11:35:00Z">
            <w:rPr>
              <w:rFonts w:ascii="Times New Roman" w:hAnsi="Times New Roman"/>
              <w:sz w:val="24"/>
              <w:szCs w:val="24"/>
              <w:lang w:val="en-US"/>
            </w:rPr>
          </w:rPrChange>
        </w:rPr>
        <w:t xml:space="preserve">TO </w:t>
      </w:r>
      <w:r w:rsidRPr="000D46AE">
        <w:rPr>
          <w:rFonts w:ascii="Times New Roman" w:hAnsi="Times New Roman"/>
          <w:sz w:val="24"/>
          <w:szCs w:val="24"/>
          <w:lang w:val="en-US"/>
          <w:rPrChange w:id="1418" w:author="Microsoft Office User" w:date="2019-10-30T11:35:00Z">
            <w:rPr>
              <w:rFonts w:ascii="Times New Roman" w:hAnsi="Times New Roman"/>
              <w:sz w:val="24"/>
              <w:szCs w:val="24"/>
              <w:lang w:val="en-US"/>
            </w:rPr>
          </w:rPrChange>
        </w:rPr>
        <w:t xml:space="preserve">that eventually shared a color with </w:t>
      </w:r>
      <w:r w:rsidR="00EB05F4" w:rsidRPr="000D46AE">
        <w:rPr>
          <w:rFonts w:ascii="Times New Roman" w:hAnsi="Times New Roman"/>
          <w:sz w:val="24"/>
          <w:szCs w:val="24"/>
          <w:lang w:val="en-US"/>
          <w:rPrChange w:id="1419" w:author="Microsoft Office User" w:date="2019-10-30T11:35:00Z">
            <w:rPr>
              <w:rFonts w:ascii="Times New Roman" w:hAnsi="Times New Roman"/>
              <w:sz w:val="24"/>
              <w:szCs w:val="24"/>
              <w:lang w:val="en-US"/>
            </w:rPr>
          </w:rPrChange>
        </w:rPr>
        <w:t xml:space="preserve">a </w:t>
      </w:r>
      <w:r w:rsidRPr="000D46AE">
        <w:rPr>
          <w:rFonts w:ascii="Times New Roman" w:hAnsi="Times New Roman"/>
          <w:sz w:val="24"/>
          <w:szCs w:val="24"/>
          <w:lang w:val="en-US"/>
          <w:rPrChange w:id="1420" w:author="Microsoft Office User" w:date="2019-10-30T11:35:00Z">
            <w:rPr>
              <w:rFonts w:ascii="Times New Roman" w:hAnsi="Times New Roman"/>
              <w:sz w:val="24"/>
              <w:szCs w:val="24"/>
              <w:lang w:val="en-US"/>
            </w:rPr>
          </w:rPrChange>
        </w:rPr>
        <w:t xml:space="preserve">positive </w:t>
      </w:r>
      <w:r w:rsidR="00EB05F4" w:rsidRPr="000D46AE">
        <w:rPr>
          <w:rFonts w:ascii="Times New Roman" w:hAnsi="Times New Roman"/>
          <w:sz w:val="24"/>
          <w:szCs w:val="24"/>
          <w:lang w:val="en-US"/>
          <w:rPrChange w:id="1421" w:author="Microsoft Office User" w:date="2019-10-30T11:35:00Z">
            <w:rPr>
              <w:rFonts w:ascii="Times New Roman" w:hAnsi="Times New Roman"/>
              <w:sz w:val="24"/>
              <w:szCs w:val="24"/>
              <w:lang w:val="en-US"/>
            </w:rPr>
          </w:rPrChange>
        </w:rPr>
        <w:t>SO</w:t>
      </w:r>
      <w:r w:rsidR="003019F1" w:rsidRPr="000D46AE">
        <w:rPr>
          <w:rFonts w:ascii="Times New Roman" w:hAnsi="Times New Roman"/>
          <w:sz w:val="24"/>
          <w:szCs w:val="24"/>
          <w:lang w:val="en-US"/>
          <w:rPrChange w:id="1422"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1423" w:author="Microsoft Office User" w:date="2019-10-30T11:35:00Z">
            <w:rPr>
              <w:rFonts w:ascii="Times New Roman" w:hAnsi="Times New Roman"/>
              <w:sz w:val="24"/>
              <w:szCs w:val="24"/>
              <w:lang w:val="en-US"/>
            </w:rPr>
          </w:rPrChange>
        </w:rPr>
        <w:t xml:space="preserve">over the </w:t>
      </w:r>
      <w:r w:rsidR="003019F1" w:rsidRPr="000D46AE">
        <w:rPr>
          <w:rFonts w:ascii="Times New Roman" w:hAnsi="Times New Roman"/>
          <w:sz w:val="24"/>
          <w:szCs w:val="24"/>
          <w:lang w:val="en-US"/>
          <w:rPrChange w:id="1424" w:author="Microsoft Office User" w:date="2019-10-30T11:35:00Z">
            <w:rPr>
              <w:rFonts w:ascii="Times New Roman" w:hAnsi="Times New Roman"/>
              <w:sz w:val="24"/>
              <w:szCs w:val="24"/>
              <w:lang w:val="en-US"/>
            </w:rPr>
          </w:rPrChange>
        </w:rPr>
        <w:t xml:space="preserve">TO </w:t>
      </w:r>
      <w:r w:rsidRPr="000D46AE">
        <w:rPr>
          <w:rFonts w:ascii="Times New Roman" w:hAnsi="Times New Roman"/>
          <w:sz w:val="24"/>
          <w:szCs w:val="24"/>
          <w:lang w:val="en-US"/>
          <w:rPrChange w:id="1425" w:author="Microsoft Office User" w:date="2019-10-30T11:35:00Z">
            <w:rPr>
              <w:rFonts w:ascii="Times New Roman" w:hAnsi="Times New Roman"/>
              <w:sz w:val="24"/>
              <w:szCs w:val="24"/>
              <w:lang w:val="en-US"/>
            </w:rPr>
          </w:rPrChange>
        </w:rPr>
        <w:t xml:space="preserve">that shared a color with </w:t>
      </w:r>
      <w:r w:rsidR="00EB05F4" w:rsidRPr="000D46AE">
        <w:rPr>
          <w:rFonts w:ascii="Times New Roman" w:hAnsi="Times New Roman"/>
          <w:sz w:val="24"/>
          <w:szCs w:val="24"/>
          <w:lang w:val="en-US"/>
          <w:rPrChange w:id="1426" w:author="Microsoft Office User" w:date="2019-10-30T11:35:00Z">
            <w:rPr>
              <w:rFonts w:ascii="Times New Roman" w:hAnsi="Times New Roman"/>
              <w:sz w:val="24"/>
              <w:szCs w:val="24"/>
              <w:lang w:val="en-US"/>
            </w:rPr>
          </w:rPrChange>
        </w:rPr>
        <w:t xml:space="preserve">a </w:t>
      </w:r>
      <w:r w:rsidRPr="000D46AE">
        <w:rPr>
          <w:rFonts w:ascii="Times New Roman" w:hAnsi="Times New Roman"/>
          <w:sz w:val="24"/>
          <w:szCs w:val="24"/>
          <w:lang w:val="en-US"/>
          <w:rPrChange w:id="1427" w:author="Microsoft Office User" w:date="2019-10-30T11:35:00Z">
            <w:rPr>
              <w:rFonts w:ascii="Times New Roman" w:hAnsi="Times New Roman"/>
              <w:sz w:val="24"/>
              <w:szCs w:val="24"/>
              <w:lang w:val="en-US"/>
            </w:rPr>
          </w:rPrChange>
        </w:rPr>
        <w:t xml:space="preserve">negative </w:t>
      </w:r>
      <w:r w:rsidR="00EB05F4" w:rsidRPr="000D46AE">
        <w:rPr>
          <w:rFonts w:ascii="Times New Roman" w:hAnsi="Times New Roman"/>
          <w:sz w:val="24"/>
          <w:szCs w:val="24"/>
          <w:lang w:val="en-US"/>
          <w:rPrChange w:id="1428" w:author="Microsoft Office User" w:date="2019-10-30T11:35:00Z">
            <w:rPr>
              <w:rFonts w:ascii="Times New Roman" w:hAnsi="Times New Roman"/>
              <w:sz w:val="24"/>
              <w:szCs w:val="24"/>
              <w:lang w:val="en-US"/>
            </w:rPr>
          </w:rPrChange>
        </w:rPr>
        <w:t>SO</w:t>
      </w:r>
      <w:r w:rsidRPr="000D46AE">
        <w:rPr>
          <w:rFonts w:ascii="Times New Roman" w:hAnsi="Times New Roman"/>
          <w:sz w:val="24"/>
          <w:szCs w:val="24"/>
          <w:lang w:val="en-US"/>
          <w:rPrChange w:id="1429" w:author="Microsoft Office User" w:date="2019-10-30T11:35:00Z">
            <w:rPr>
              <w:rFonts w:ascii="Times New Roman" w:hAnsi="Times New Roman"/>
              <w:sz w:val="24"/>
              <w:szCs w:val="24"/>
              <w:lang w:val="en-US"/>
            </w:rPr>
          </w:rPrChange>
        </w:rPr>
        <w:t>. Negative values indicate the opposite.</w:t>
      </w:r>
    </w:p>
    <w:p w14:paraId="56BA770D" w14:textId="0C650F1F" w:rsidR="0055667B" w:rsidRPr="000D46AE" w:rsidRDefault="00217EB7" w:rsidP="00F57517">
      <w:pPr>
        <w:pStyle w:val="text"/>
        <w:spacing w:line="480" w:lineRule="auto"/>
        <w:ind w:firstLine="708"/>
        <w:rPr>
          <w:rFonts w:ascii="Times New Roman" w:hAnsi="Times New Roman"/>
          <w:sz w:val="24"/>
          <w:szCs w:val="24"/>
          <w:lang w:val="en-US"/>
          <w:rPrChange w:id="1430"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1431" w:author="Microsoft Office User" w:date="2019-10-30T11:35:00Z">
            <w:rPr>
              <w:rFonts w:ascii="Times New Roman" w:hAnsi="Times New Roman"/>
              <w:b/>
              <w:sz w:val="24"/>
              <w:szCs w:val="24"/>
              <w:lang w:val="en-US"/>
            </w:rPr>
          </w:rPrChange>
        </w:rPr>
        <w:t>IAT</w:t>
      </w:r>
      <w:r w:rsidRPr="000D46AE">
        <w:rPr>
          <w:rFonts w:ascii="Times New Roman" w:hAnsi="Times New Roman"/>
          <w:sz w:val="24"/>
          <w:szCs w:val="24"/>
          <w:lang w:val="en-US"/>
          <w:rPrChange w:id="1432" w:author="Microsoft Office User" w:date="2019-10-30T11:35:00Z">
            <w:rPr>
              <w:rFonts w:ascii="Times New Roman" w:hAnsi="Times New Roman"/>
              <w:sz w:val="24"/>
              <w:szCs w:val="24"/>
              <w:lang w:val="en-US"/>
            </w:rPr>
          </w:rPrChange>
        </w:rPr>
        <w:t xml:space="preserve">. </w:t>
      </w:r>
      <w:r w:rsidR="0055667B" w:rsidRPr="000D46AE">
        <w:rPr>
          <w:rFonts w:ascii="Times New Roman" w:hAnsi="Times New Roman"/>
          <w:sz w:val="24"/>
          <w:szCs w:val="24"/>
          <w:lang w:val="en-US"/>
          <w:rPrChange w:id="1433" w:author="Microsoft Office User" w:date="2019-10-30T11:35:00Z">
            <w:rPr>
              <w:rFonts w:ascii="Times New Roman" w:hAnsi="Times New Roman"/>
              <w:sz w:val="24"/>
              <w:szCs w:val="24"/>
              <w:lang w:val="en-US"/>
            </w:rPr>
          </w:rPrChange>
        </w:rPr>
        <w:t xml:space="preserve">Following the recommendations of Greenwald, Nosek, and Banaji (2003), response latency data were prepared using the D4 scoring algorithm. The resulting D4 IAT scores reflect the difference in mean response latency between the critical blocks divided by the overall variation in those latencies. The IAT score was calculated so that positive values reflected a </w:t>
      </w:r>
      <w:r w:rsidR="00CD731D" w:rsidRPr="000D46AE">
        <w:rPr>
          <w:rFonts w:ascii="Times New Roman" w:hAnsi="Times New Roman"/>
          <w:sz w:val="24"/>
          <w:szCs w:val="24"/>
          <w:lang w:val="en-US"/>
          <w:rPrChange w:id="1434" w:author="Microsoft Office User" w:date="2019-10-30T11:35:00Z">
            <w:rPr>
              <w:rFonts w:ascii="Times New Roman" w:hAnsi="Times New Roman"/>
              <w:sz w:val="24"/>
              <w:szCs w:val="24"/>
              <w:lang w:val="en-US"/>
            </w:rPr>
          </w:rPrChange>
        </w:rPr>
        <w:t xml:space="preserve">relative preference for </w:t>
      </w:r>
      <w:r w:rsidR="0055667B" w:rsidRPr="000D46AE">
        <w:rPr>
          <w:rFonts w:ascii="Times New Roman" w:hAnsi="Times New Roman"/>
          <w:sz w:val="24"/>
          <w:szCs w:val="24"/>
          <w:lang w:val="en-US"/>
          <w:rPrChange w:id="1435" w:author="Microsoft Office User" w:date="2019-10-30T11:35:00Z">
            <w:rPr>
              <w:rFonts w:ascii="Times New Roman" w:hAnsi="Times New Roman"/>
              <w:sz w:val="24"/>
              <w:szCs w:val="24"/>
              <w:lang w:val="en-US"/>
            </w:rPr>
          </w:rPrChange>
        </w:rPr>
        <w:t xml:space="preserve">the </w:t>
      </w:r>
      <w:r w:rsidR="00DD59F8" w:rsidRPr="000D46AE">
        <w:rPr>
          <w:rFonts w:ascii="Times New Roman" w:hAnsi="Times New Roman"/>
          <w:sz w:val="24"/>
          <w:szCs w:val="24"/>
          <w:lang w:val="en-US"/>
          <w:rPrChange w:id="1436" w:author="Microsoft Office User" w:date="2019-10-30T11:35:00Z">
            <w:rPr>
              <w:rFonts w:ascii="Times New Roman" w:hAnsi="Times New Roman"/>
              <w:sz w:val="24"/>
              <w:szCs w:val="24"/>
              <w:lang w:val="en-US"/>
            </w:rPr>
          </w:rPrChange>
        </w:rPr>
        <w:t xml:space="preserve">target object </w:t>
      </w:r>
      <w:r w:rsidR="0055667B" w:rsidRPr="000D46AE">
        <w:rPr>
          <w:rFonts w:ascii="Times New Roman" w:hAnsi="Times New Roman"/>
          <w:sz w:val="24"/>
          <w:szCs w:val="24"/>
          <w:lang w:val="en-US"/>
          <w:rPrChange w:id="1437" w:author="Microsoft Office User" w:date="2019-10-30T11:35:00Z">
            <w:rPr>
              <w:rFonts w:ascii="Times New Roman" w:hAnsi="Times New Roman"/>
              <w:sz w:val="24"/>
              <w:szCs w:val="24"/>
              <w:lang w:val="en-US"/>
            </w:rPr>
          </w:rPrChange>
        </w:rPr>
        <w:t xml:space="preserve">that eventually shared a color with </w:t>
      </w:r>
      <w:r w:rsidR="00DD59F8" w:rsidRPr="000D46AE">
        <w:rPr>
          <w:rFonts w:ascii="Times New Roman" w:hAnsi="Times New Roman"/>
          <w:sz w:val="24"/>
          <w:szCs w:val="24"/>
          <w:lang w:val="en-US"/>
          <w:rPrChange w:id="1438" w:author="Microsoft Office User" w:date="2019-10-30T11:35:00Z">
            <w:rPr>
              <w:rFonts w:ascii="Times New Roman" w:hAnsi="Times New Roman"/>
              <w:sz w:val="24"/>
              <w:szCs w:val="24"/>
              <w:lang w:val="en-US"/>
            </w:rPr>
          </w:rPrChange>
        </w:rPr>
        <w:t xml:space="preserve">a </w:t>
      </w:r>
      <w:r w:rsidR="0055667B" w:rsidRPr="000D46AE">
        <w:rPr>
          <w:rFonts w:ascii="Times New Roman" w:hAnsi="Times New Roman"/>
          <w:sz w:val="24"/>
          <w:szCs w:val="24"/>
          <w:lang w:val="en-US"/>
          <w:rPrChange w:id="1439" w:author="Microsoft Office User" w:date="2019-10-30T11:35:00Z">
            <w:rPr>
              <w:rFonts w:ascii="Times New Roman" w:hAnsi="Times New Roman"/>
              <w:sz w:val="24"/>
              <w:szCs w:val="24"/>
              <w:lang w:val="en-US"/>
            </w:rPr>
          </w:rPrChange>
        </w:rPr>
        <w:t xml:space="preserve">positive </w:t>
      </w:r>
      <w:r w:rsidR="00DD59F8" w:rsidRPr="000D46AE">
        <w:rPr>
          <w:rFonts w:ascii="Times New Roman" w:hAnsi="Times New Roman"/>
          <w:sz w:val="24"/>
          <w:szCs w:val="24"/>
          <w:lang w:val="en-US"/>
          <w:rPrChange w:id="1440" w:author="Microsoft Office User" w:date="2019-10-30T11:35:00Z">
            <w:rPr>
              <w:rFonts w:ascii="Times New Roman" w:hAnsi="Times New Roman"/>
              <w:sz w:val="24"/>
              <w:szCs w:val="24"/>
              <w:lang w:val="en-US"/>
            </w:rPr>
          </w:rPrChange>
        </w:rPr>
        <w:t xml:space="preserve">SO </w:t>
      </w:r>
      <w:r w:rsidR="0055667B" w:rsidRPr="000D46AE">
        <w:rPr>
          <w:rFonts w:ascii="Times New Roman" w:hAnsi="Times New Roman"/>
          <w:sz w:val="24"/>
          <w:szCs w:val="24"/>
          <w:lang w:val="en-US"/>
          <w:rPrChange w:id="1441" w:author="Microsoft Office User" w:date="2019-10-30T11:35:00Z">
            <w:rPr>
              <w:rFonts w:ascii="Times New Roman" w:hAnsi="Times New Roman"/>
              <w:sz w:val="24"/>
              <w:szCs w:val="24"/>
              <w:lang w:val="en-US"/>
            </w:rPr>
          </w:rPrChange>
        </w:rPr>
        <w:t xml:space="preserve">(i.e., </w:t>
      </w:r>
      <w:r w:rsidR="003019F1" w:rsidRPr="000D46AE">
        <w:rPr>
          <w:rFonts w:ascii="Times New Roman" w:hAnsi="Times New Roman"/>
          <w:sz w:val="24"/>
          <w:szCs w:val="24"/>
          <w:lang w:val="en-US"/>
          <w:rPrChange w:id="1442" w:author="Microsoft Office User" w:date="2019-10-30T11:35:00Z">
            <w:rPr>
              <w:rFonts w:ascii="Times New Roman" w:hAnsi="Times New Roman"/>
              <w:sz w:val="24"/>
              <w:szCs w:val="24"/>
              <w:lang w:val="en-US"/>
            </w:rPr>
          </w:rPrChange>
        </w:rPr>
        <w:t>TO</w:t>
      </w:r>
      <w:r w:rsidR="0055667B" w:rsidRPr="000D46AE">
        <w:rPr>
          <w:rFonts w:ascii="Times New Roman" w:hAnsi="Times New Roman"/>
          <w:sz w:val="24"/>
          <w:szCs w:val="24"/>
          <w:lang w:val="en-US"/>
          <w:rPrChange w:id="1443" w:author="Microsoft Office User" w:date="2019-10-30T11:35:00Z">
            <w:rPr>
              <w:rFonts w:ascii="Times New Roman" w:hAnsi="Times New Roman"/>
              <w:sz w:val="24"/>
              <w:szCs w:val="24"/>
              <w:lang w:val="en-US"/>
            </w:rPr>
          </w:rPrChange>
        </w:rPr>
        <w:t xml:space="preserve">1) relative to the </w:t>
      </w:r>
      <w:r w:rsidR="00DD59F8" w:rsidRPr="000D46AE">
        <w:rPr>
          <w:rFonts w:ascii="Times New Roman" w:hAnsi="Times New Roman"/>
          <w:sz w:val="24"/>
          <w:szCs w:val="24"/>
          <w:lang w:val="en-US"/>
          <w:rPrChange w:id="1444" w:author="Microsoft Office User" w:date="2019-10-30T11:35:00Z">
            <w:rPr>
              <w:rFonts w:ascii="Times New Roman" w:hAnsi="Times New Roman"/>
              <w:sz w:val="24"/>
              <w:szCs w:val="24"/>
              <w:lang w:val="en-US"/>
            </w:rPr>
          </w:rPrChange>
        </w:rPr>
        <w:t xml:space="preserve">target object </w:t>
      </w:r>
      <w:r w:rsidR="0055667B" w:rsidRPr="000D46AE">
        <w:rPr>
          <w:rFonts w:ascii="Times New Roman" w:hAnsi="Times New Roman"/>
          <w:sz w:val="24"/>
          <w:szCs w:val="24"/>
          <w:lang w:val="en-US"/>
          <w:rPrChange w:id="1445" w:author="Microsoft Office User" w:date="2019-10-30T11:35:00Z">
            <w:rPr>
              <w:rFonts w:ascii="Times New Roman" w:hAnsi="Times New Roman"/>
              <w:sz w:val="24"/>
              <w:szCs w:val="24"/>
              <w:lang w:val="en-US"/>
            </w:rPr>
          </w:rPrChange>
        </w:rPr>
        <w:t xml:space="preserve">which eventually shared a color with </w:t>
      </w:r>
      <w:r w:rsidR="00DD59F8" w:rsidRPr="000D46AE">
        <w:rPr>
          <w:rFonts w:ascii="Times New Roman" w:hAnsi="Times New Roman"/>
          <w:sz w:val="24"/>
          <w:szCs w:val="24"/>
          <w:lang w:val="en-US"/>
          <w:rPrChange w:id="1446" w:author="Microsoft Office User" w:date="2019-10-30T11:35:00Z">
            <w:rPr>
              <w:rFonts w:ascii="Times New Roman" w:hAnsi="Times New Roman"/>
              <w:sz w:val="24"/>
              <w:szCs w:val="24"/>
              <w:lang w:val="en-US"/>
            </w:rPr>
          </w:rPrChange>
        </w:rPr>
        <w:t xml:space="preserve">a </w:t>
      </w:r>
      <w:r w:rsidR="0055667B" w:rsidRPr="000D46AE">
        <w:rPr>
          <w:rFonts w:ascii="Times New Roman" w:hAnsi="Times New Roman"/>
          <w:sz w:val="24"/>
          <w:szCs w:val="24"/>
          <w:lang w:val="en-US"/>
          <w:rPrChange w:id="1447" w:author="Microsoft Office User" w:date="2019-10-30T11:35:00Z">
            <w:rPr>
              <w:rFonts w:ascii="Times New Roman" w:hAnsi="Times New Roman"/>
              <w:sz w:val="24"/>
              <w:szCs w:val="24"/>
              <w:lang w:val="en-US"/>
            </w:rPr>
          </w:rPrChange>
        </w:rPr>
        <w:t xml:space="preserve">negative </w:t>
      </w:r>
      <w:r w:rsidR="00DD59F8" w:rsidRPr="000D46AE">
        <w:rPr>
          <w:rFonts w:ascii="Times New Roman" w:hAnsi="Times New Roman"/>
          <w:sz w:val="24"/>
          <w:szCs w:val="24"/>
          <w:lang w:val="en-US"/>
          <w:rPrChange w:id="1448" w:author="Microsoft Office User" w:date="2019-10-30T11:35:00Z">
            <w:rPr>
              <w:rFonts w:ascii="Times New Roman" w:hAnsi="Times New Roman"/>
              <w:sz w:val="24"/>
              <w:szCs w:val="24"/>
              <w:lang w:val="en-US"/>
            </w:rPr>
          </w:rPrChange>
        </w:rPr>
        <w:t xml:space="preserve">SO </w:t>
      </w:r>
      <w:r w:rsidR="0055667B" w:rsidRPr="000D46AE">
        <w:rPr>
          <w:rFonts w:ascii="Times New Roman" w:hAnsi="Times New Roman"/>
          <w:sz w:val="24"/>
          <w:szCs w:val="24"/>
          <w:lang w:val="en-US"/>
          <w:rPrChange w:id="1449" w:author="Microsoft Office User" w:date="2019-10-30T11:35:00Z">
            <w:rPr>
              <w:rFonts w:ascii="Times New Roman" w:hAnsi="Times New Roman"/>
              <w:sz w:val="24"/>
              <w:szCs w:val="24"/>
              <w:lang w:val="en-US"/>
            </w:rPr>
          </w:rPrChange>
        </w:rPr>
        <w:t xml:space="preserve">(i.e., </w:t>
      </w:r>
      <w:r w:rsidR="003019F1" w:rsidRPr="000D46AE">
        <w:rPr>
          <w:rFonts w:ascii="Times New Roman" w:hAnsi="Times New Roman"/>
          <w:sz w:val="24"/>
          <w:szCs w:val="24"/>
          <w:lang w:val="en-US"/>
          <w:rPrChange w:id="1450" w:author="Microsoft Office User" w:date="2019-10-30T11:35:00Z">
            <w:rPr>
              <w:rFonts w:ascii="Times New Roman" w:hAnsi="Times New Roman"/>
              <w:sz w:val="24"/>
              <w:szCs w:val="24"/>
              <w:lang w:val="en-US"/>
            </w:rPr>
          </w:rPrChange>
        </w:rPr>
        <w:t>TO</w:t>
      </w:r>
      <w:r w:rsidR="0055667B" w:rsidRPr="000D46AE">
        <w:rPr>
          <w:rFonts w:ascii="Times New Roman" w:hAnsi="Times New Roman"/>
          <w:sz w:val="24"/>
          <w:szCs w:val="24"/>
          <w:lang w:val="en-US"/>
          <w:rPrChange w:id="1451" w:author="Microsoft Office User" w:date="2019-10-30T11:35:00Z">
            <w:rPr>
              <w:rFonts w:ascii="Times New Roman" w:hAnsi="Times New Roman"/>
              <w:sz w:val="24"/>
              <w:szCs w:val="24"/>
              <w:lang w:val="en-US"/>
            </w:rPr>
          </w:rPrChange>
        </w:rPr>
        <w:t xml:space="preserve">2). Negative values indicated the opposite </w:t>
      </w:r>
      <w:r w:rsidR="006E4DB6" w:rsidRPr="000D46AE">
        <w:rPr>
          <w:rFonts w:ascii="Times New Roman" w:hAnsi="Times New Roman"/>
          <w:sz w:val="24"/>
          <w:szCs w:val="24"/>
          <w:lang w:val="en-US"/>
          <w:rPrChange w:id="1452" w:author="Microsoft Office User" w:date="2019-10-30T11:35:00Z">
            <w:rPr>
              <w:rFonts w:ascii="Times New Roman" w:hAnsi="Times New Roman"/>
              <w:sz w:val="24"/>
              <w:szCs w:val="24"/>
              <w:lang w:val="en-US"/>
            </w:rPr>
          </w:rPrChange>
        </w:rPr>
        <w:t>preference (</w:t>
      </w:r>
      <w:r w:rsidR="003019F1" w:rsidRPr="000D46AE">
        <w:rPr>
          <w:rFonts w:ascii="Times New Roman" w:hAnsi="Times New Roman"/>
          <w:sz w:val="24"/>
          <w:szCs w:val="24"/>
          <w:lang w:val="en-US"/>
          <w:rPrChange w:id="1453" w:author="Microsoft Office User" w:date="2019-10-30T11:35:00Z">
            <w:rPr>
              <w:rFonts w:ascii="Times New Roman" w:hAnsi="Times New Roman"/>
              <w:sz w:val="24"/>
              <w:szCs w:val="24"/>
              <w:lang w:val="en-US"/>
            </w:rPr>
          </w:rPrChange>
        </w:rPr>
        <w:t>TO</w:t>
      </w:r>
      <w:r w:rsidR="006E4DB6" w:rsidRPr="000D46AE">
        <w:rPr>
          <w:rFonts w:ascii="Times New Roman" w:hAnsi="Times New Roman"/>
          <w:sz w:val="24"/>
          <w:szCs w:val="24"/>
          <w:lang w:val="en-US"/>
          <w:rPrChange w:id="1454" w:author="Microsoft Office User" w:date="2019-10-30T11:35:00Z">
            <w:rPr>
              <w:rFonts w:ascii="Times New Roman" w:hAnsi="Times New Roman"/>
              <w:sz w:val="24"/>
              <w:szCs w:val="24"/>
              <w:lang w:val="en-US"/>
            </w:rPr>
          </w:rPrChange>
        </w:rPr>
        <w:t xml:space="preserve">2 more positive than </w:t>
      </w:r>
      <w:r w:rsidR="003019F1" w:rsidRPr="000D46AE">
        <w:rPr>
          <w:rFonts w:ascii="Times New Roman" w:hAnsi="Times New Roman"/>
          <w:sz w:val="24"/>
          <w:szCs w:val="24"/>
          <w:lang w:val="en-US"/>
          <w:rPrChange w:id="1455" w:author="Microsoft Office User" w:date="2019-10-30T11:35:00Z">
            <w:rPr>
              <w:rFonts w:ascii="Times New Roman" w:hAnsi="Times New Roman"/>
              <w:sz w:val="24"/>
              <w:szCs w:val="24"/>
              <w:lang w:val="en-US"/>
            </w:rPr>
          </w:rPrChange>
        </w:rPr>
        <w:t>TO</w:t>
      </w:r>
      <w:r w:rsidR="006E4DB6" w:rsidRPr="000D46AE">
        <w:rPr>
          <w:rFonts w:ascii="Times New Roman" w:hAnsi="Times New Roman"/>
          <w:sz w:val="24"/>
          <w:szCs w:val="24"/>
          <w:lang w:val="en-US"/>
          <w:rPrChange w:id="1456" w:author="Microsoft Office User" w:date="2019-10-30T11:35:00Z">
            <w:rPr>
              <w:rFonts w:ascii="Times New Roman" w:hAnsi="Times New Roman"/>
              <w:sz w:val="24"/>
              <w:szCs w:val="24"/>
              <w:lang w:val="en-US"/>
            </w:rPr>
          </w:rPrChange>
        </w:rPr>
        <w:t>1)</w:t>
      </w:r>
      <w:r w:rsidR="0055667B" w:rsidRPr="000D46AE">
        <w:rPr>
          <w:rFonts w:ascii="Times New Roman" w:hAnsi="Times New Roman"/>
          <w:sz w:val="24"/>
          <w:szCs w:val="24"/>
          <w:lang w:val="en-US"/>
          <w:rPrChange w:id="1457" w:author="Microsoft Office User" w:date="2019-10-30T11:35:00Z">
            <w:rPr>
              <w:rFonts w:ascii="Times New Roman" w:hAnsi="Times New Roman"/>
              <w:sz w:val="24"/>
              <w:szCs w:val="24"/>
              <w:lang w:val="en-US"/>
            </w:rPr>
          </w:rPrChange>
        </w:rPr>
        <w:t>.</w:t>
      </w:r>
    </w:p>
    <w:p w14:paraId="146B03BE" w14:textId="14031E9F" w:rsidR="00422683" w:rsidRPr="000D46AE" w:rsidRDefault="0034637A" w:rsidP="00F57517">
      <w:pPr>
        <w:pStyle w:val="text"/>
        <w:spacing w:line="480" w:lineRule="auto"/>
        <w:rPr>
          <w:rFonts w:ascii="Times New Roman" w:hAnsi="Times New Roman"/>
          <w:b/>
          <w:sz w:val="24"/>
          <w:szCs w:val="24"/>
          <w:lang w:val="en-US"/>
          <w:rPrChange w:id="1458"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1459" w:author="Microsoft Office User" w:date="2019-10-30T11:35:00Z">
            <w:rPr>
              <w:rFonts w:ascii="Times New Roman" w:hAnsi="Times New Roman"/>
              <w:b/>
              <w:sz w:val="24"/>
              <w:szCs w:val="24"/>
              <w:lang w:val="en-US"/>
            </w:rPr>
          </w:rPrChange>
        </w:rPr>
        <w:t>Hypothesis Testing</w:t>
      </w:r>
    </w:p>
    <w:p w14:paraId="1A2FAD26" w14:textId="2B801F6B" w:rsidR="005611D8" w:rsidRPr="000D46AE" w:rsidRDefault="00422683" w:rsidP="005611D8">
      <w:pPr>
        <w:pStyle w:val="text"/>
        <w:spacing w:before="240" w:line="480" w:lineRule="auto"/>
        <w:rPr>
          <w:rFonts w:ascii="Times New Roman" w:hAnsi="Times New Roman"/>
          <w:sz w:val="24"/>
          <w:szCs w:val="24"/>
          <w:lang w:val="en-US"/>
          <w:rPrChange w:id="1460"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1461" w:author="Microsoft Office User" w:date="2019-10-30T11:35:00Z">
            <w:rPr>
              <w:rFonts w:ascii="Times New Roman" w:hAnsi="Times New Roman"/>
              <w:b/>
              <w:sz w:val="24"/>
              <w:szCs w:val="24"/>
              <w:lang w:val="en-US"/>
            </w:rPr>
          </w:rPrChange>
        </w:rPr>
        <w:tab/>
      </w:r>
      <w:r w:rsidR="00F57517" w:rsidRPr="000D46AE">
        <w:rPr>
          <w:rFonts w:ascii="Times New Roman" w:hAnsi="Times New Roman"/>
          <w:b/>
          <w:sz w:val="24"/>
          <w:szCs w:val="24"/>
          <w:lang w:val="en-US"/>
          <w:rPrChange w:id="1462" w:author="Microsoft Office User" w:date="2019-10-30T11:35:00Z">
            <w:rPr>
              <w:rFonts w:ascii="Times New Roman" w:hAnsi="Times New Roman"/>
              <w:b/>
              <w:sz w:val="24"/>
              <w:szCs w:val="24"/>
              <w:lang w:val="en-US"/>
            </w:rPr>
          </w:rPrChange>
        </w:rPr>
        <w:t xml:space="preserve">IAT. </w:t>
      </w:r>
      <w:r w:rsidR="00F43110" w:rsidRPr="000D46AE">
        <w:rPr>
          <w:rFonts w:ascii="Times New Roman" w:hAnsi="Times New Roman"/>
          <w:sz w:val="24"/>
          <w:szCs w:val="24"/>
          <w:lang w:val="en-US"/>
          <w:rPrChange w:id="1463" w:author="Microsoft Office User" w:date="2019-10-30T11:35:00Z">
            <w:rPr>
              <w:rFonts w:ascii="Times New Roman" w:hAnsi="Times New Roman"/>
              <w:sz w:val="24"/>
              <w:szCs w:val="24"/>
              <w:lang w:val="en-US"/>
            </w:rPr>
          </w:rPrChange>
        </w:rPr>
        <w:t xml:space="preserve">IAT scores differed as a function of </w:t>
      </w:r>
      <w:r w:rsidR="00194E6A" w:rsidRPr="000D46AE">
        <w:rPr>
          <w:rFonts w:ascii="Times New Roman" w:hAnsi="Times New Roman"/>
          <w:sz w:val="24"/>
          <w:szCs w:val="24"/>
          <w:lang w:val="en-US"/>
          <w:rPrChange w:id="1464" w:author="Microsoft Office User" w:date="2019-10-30T11:35:00Z">
            <w:rPr>
              <w:rFonts w:ascii="Times New Roman" w:hAnsi="Times New Roman"/>
              <w:sz w:val="24"/>
              <w:szCs w:val="24"/>
              <w:lang w:val="en-US"/>
            </w:rPr>
          </w:rPrChange>
        </w:rPr>
        <w:t xml:space="preserve">whether the TO shared its color with </w:t>
      </w:r>
      <w:r w:rsidR="00DD59F8" w:rsidRPr="000D46AE">
        <w:rPr>
          <w:rFonts w:ascii="Times New Roman" w:hAnsi="Times New Roman"/>
          <w:sz w:val="24"/>
          <w:szCs w:val="24"/>
          <w:lang w:val="en-US"/>
          <w:rPrChange w:id="1465" w:author="Microsoft Office User" w:date="2019-10-30T11:35:00Z">
            <w:rPr>
              <w:rFonts w:ascii="Times New Roman" w:hAnsi="Times New Roman"/>
              <w:sz w:val="24"/>
              <w:szCs w:val="24"/>
              <w:lang w:val="en-US"/>
            </w:rPr>
          </w:rPrChange>
        </w:rPr>
        <w:t>a positive SO or negative SO</w:t>
      </w:r>
      <w:r w:rsidR="00F43110" w:rsidRPr="000D46AE">
        <w:rPr>
          <w:rFonts w:ascii="Times New Roman" w:hAnsi="Times New Roman"/>
          <w:sz w:val="24"/>
          <w:szCs w:val="24"/>
          <w:lang w:val="en-US"/>
          <w:rPrChange w:id="1466" w:author="Microsoft Office User" w:date="2019-10-30T11:35:00Z">
            <w:rPr>
              <w:rFonts w:ascii="Times New Roman" w:hAnsi="Times New Roman"/>
              <w:sz w:val="24"/>
              <w:szCs w:val="24"/>
              <w:lang w:val="en-US"/>
            </w:rPr>
          </w:rPrChange>
        </w:rPr>
        <w:t xml:space="preserve">, </w:t>
      </w:r>
      <w:r w:rsidR="00F43110" w:rsidRPr="000D46AE">
        <w:rPr>
          <w:rFonts w:ascii="Times New Roman" w:hAnsi="Times New Roman"/>
          <w:i/>
          <w:sz w:val="24"/>
          <w:szCs w:val="24"/>
          <w:lang w:val="en-US"/>
          <w:rPrChange w:id="1467" w:author="Microsoft Office User" w:date="2019-10-30T11:35:00Z">
            <w:rPr>
              <w:rFonts w:ascii="Times New Roman" w:hAnsi="Times New Roman"/>
              <w:i/>
              <w:sz w:val="24"/>
              <w:szCs w:val="24"/>
              <w:lang w:val="en-US"/>
            </w:rPr>
          </w:rPrChange>
        </w:rPr>
        <w:t>t</w:t>
      </w:r>
      <w:r w:rsidR="00F43110" w:rsidRPr="000D46AE">
        <w:rPr>
          <w:rFonts w:ascii="Times New Roman" w:hAnsi="Times New Roman"/>
          <w:sz w:val="24"/>
          <w:szCs w:val="24"/>
          <w:lang w:val="en-US"/>
          <w:rPrChange w:id="1468" w:author="Microsoft Office User" w:date="2019-10-30T11:35:00Z">
            <w:rPr>
              <w:rFonts w:ascii="Times New Roman" w:hAnsi="Times New Roman"/>
              <w:sz w:val="24"/>
              <w:szCs w:val="24"/>
              <w:lang w:val="en-US"/>
            </w:rPr>
          </w:rPrChange>
        </w:rPr>
        <w:t xml:space="preserve">(98.12) = 6.63, </w:t>
      </w:r>
      <w:r w:rsidR="00F43110" w:rsidRPr="000D46AE">
        <w:rPr>
          <w:rFonts w:ascii="Times New Roman" w:hAnsi="Times New Roman"/>
          <w:i/>
          <w:sz w:val="24"/>
          <w:szCs w:val="24"/>
          <w:lang w:val="en-US"/>
          <w:rPrChange w:id="1469" w:author="Microsoft Office User" w:date="2019-10-30T11:35:00Z">
            <w:rPr>
              <w:rFonts w:ascii="Times New Roman" w:hAnsi="Times New Roman"/>
              <w:i/>
              <w:sz w:val="24"/>
              <w:szCs w:val="24"/>
              <w:lang w:val="en-US"/>
            </w:rPr>
          </w:rPrChange>
        </w:rPr>
        <w:t>p</w:t>
      </w:r>
      <w:r w:rsidR="00F43110" w:rsidRPr="000D46AE">
        <w:rPr>
          <w:rFonts w:ascii="Times New Roman" w:hAnsi="Times New Roman"/>
          <w:sz w:val="24"/>
          <w:szCs w:val="24"/>
          <w:lang w:val="en-US"/>
          <w:rPrChange w:id="1470" w:author="Microsoft Office User" w:date="2019-10-30T11:35:00Z">
            <w:rPr>
              <w:rFonts w:ascii="Times New Roman" w:hAnsi="Times New Roman"/>
              <w:sz w:val="24"/>
              <w:szCs w:val="24"/>
              <w:lang w:val="en-US"/>
            </w:rPr>
          </w:rPrChange>
        </w:rPr>
        <w:t xml:space="preserve"> &lt; .001, </w:t>
      </w:r>
      <w:r w:rsidR="00F43110" w:rsidRPr="000D46AE">
        <w:rPr>
          <w:rFonts w:ascii="Times New Roman" w:hAnsi="Times New Roman"/>
          <w:i/>
          <w:sz w:val="24"/>
          <w:szCs w:val="24"/>
          <w:lang w:val="en-US"/>
          <w:rPrChange w:id="1471" w:author="Microsoft Office User" w:date="2019-10-30T11:35:00Z">
            <w:rPr>
              <w:rFonts w:ascii="Times New Roman" w:hAnsi="Times New Roman"/>
              <w:i/>
              <w:sz w:val="24"/>
              <w:szCs w:val="24"/>
              <w:lang w:val="en-US"/>
            </w:rPr>
          </w:rPrChange>
        </w:rPr>
        <w:t>d</w:t>
      </w:r>
      <w:r w:rsidR="00F43110" w:rsidRPr="000D46AE">
        <w:rPr>
          <w:rFonts w:ascii="Times New Roman" w:hAnsi="Times New Roman"/>
          <w:sz w:val="24"/>
          <w:szCs w:val="24"/>
          <w:lang w:val="en-US"/>
          <w:rPrChange w:id="1472" w:author="Microsoft Office User" w:date="2019-10-30T11:35:00Z">
            <w:rPr>
              <w:rFonts w:ascii="Times New Roman" w:hAnsi="Times New Roman"/>
              <w:sz w:val="24"/>
              <w:szCs w:val="24"/>
              <w:lang w:val="en-US"/>
            </w:rPr>
          </w:rPrChange>
        </w:rPr>
        <w:t xml:space="preserve"> = 1.31, 95% CI = [0.88, 1.74], BF</w:t>
      </w:r>
      <w:r w:rsidR="00F43110" w:rsidRPr="000D46AE">
        <w:rPr>
          <w:rFonts w:ascii="Times New Roman" w:hAnsi="Times New Roman"/>
          <w:sz w:val="24"/>
          <w:szCs w:val="24"/>
          <w:vertAlign w:val="subscript"/>
          <w:lang w:val="en-US"/>
          <w:rPrChange w:id="1473" w:author="Microsoft Office User" w:date="2019-10-30T11:35:00Z">
            <w:rPr>
              <w:rFonts w:ascii="Times New Roman" w:hAnsi="Times New Roman"/>
              <w:sz w:val="24"/>
              <w:szCs w:val="24"/>
              <w:vertAlign w:val="subscript"/>
              <w:lang w:val="en-US"/>
            </w:rPr>
          </w:rPrChange>
        </w:rPr>
        <w:t>10</w:t>
      </w:r>
      <w:r w:rsidR="00F43110" w:rsidRPr="000D46AE">
        <w:rPr>
          <w:rFonts w:ascii="Times New Roman" w:hAnsi="Times New Roman"/>
          <w:sz w:val="24"/>
          <w:szCs w:val="24"/>
          <w:lang w:val="en-US"/>
          <w:rPrChange w:id="1474" w:author="Microsoft Office User" w:date="2019-10-30T11:35:00Z">
            <w:rPr>
              <w:rFonts w:ascii="Times New Roman" w:hAnsi="Times New Roman"/>
              <w:sz w:val="24"/>
              <w:szCs w:val="24"/>
              <w:lang w:val="en-US"/>
            </w:rPr>
          </w:rPrChange>
        </w:rPr>
        <w:t xml:space="preserve"> &gt; 10</w:t>
      </w:r>
      <w:r w:rsidR="00F43110" w:rsidRPr="000D46AE">
        <w:rPr>
          <w:rFonts w:ascii="Times New Roman" w:hAnsi="Times New Roman"/>
          <w:sz w:val="24"/>
          <w:szCs w:val="24"/>
          <w:vertAlign w:val="superscript"/>
          <w:lang w:val="en-US"/>
          <w:rPrChange w:id="1475" w:author="Microsoft Office User" w:date="2019-10-30T11:35:00Z">
            <w:rPr>
              <w:rFonts w:ascii="Times New Roman" w:hAnsi="Times New Roman"/>
              <w:sz w:val="24"/>
              <w:szCs w:val="24"/>
              <w:vertAlign w:val="superscript"/>
              <w:lang w:val="en-US"/>
            </w:rPr>
          </w:rPrChange>
        </w:rPr>
        <w:t>5</w:t>
      </w:r>
      <w:r w:rsidR="00F43110" w:rsidRPr="000D46AE">
        <w:rPr>
          <w:rFonts w:ascii="Times New Roman" w:hAnsi="Times New Roman"/>
          <w:sz w:val="24"/>
          <w:szCs w:val="24"/>
          <w:lang w:val="en-US"/>
          <w:rPrChange w:id="1476" w:author="Microsoft Office User" w:date="2019-10-30T11:35:00Z">
            <w:rPr>
              <w:rFonts w:ascii="Times New Roman" w:hAnsi="Times New Roman"/>
              <w:sz w:val="24"/>
              <w:szCs w:val="24"/>
              <w:lang w:val="en-US"/>
            </w:rPr>
          </w:rPrChange>
        </w:rPr>
        <w:t xml:space="preserve">. </w:t>
      </w:r>
      <w:r w:rsidR="005611D8" w:rsidRPr="000D46AE">
        <w:rPr>
          <w:rFonts w:ascii="Times New Roman" w:hAnsi="Times New Roman"/>
          <w:sz w:val="24"/>
          <w:szCs w:val="24"/>
          <w:lang w:val="en-US"/>
          <w:rPrChange w:id="1477" w:author="Microsoft Office User" w:date="2019-10-30T11:35:00Z">
            <w:rPr>
              <w:rFonts w:ascii="Times New Roman" w:hAnsi="Times New Roman"/>
              <w:sz w:val="24"/>
              <w:szCs w:val="24"/>
              <w:lang w:val="en-US"/>
            </w:rPr>
          </w:rPrChange>
        </w:rPr>
        <w:t xml:space="preserve">When </w:t>
      </w:r>
      <w:r w:rsidR="003019F1" w:rsidRPr="000D46AE">
        <w:rPr>
          <w:rFonts w:ascii="Times New Roman" w:hAnsi="Times New Roman"/>
          <w:sz w:val="24"/>
          <w:szCs w:val="24"/>
          <w:lang w:val="en-US"/>
          <w:rPrChange w:id="1478" w:author="Microsoft Office User" w:date="2019-10-30T11:35:00Z">
            <w:rPr>
              <w:rFonts w:ascii="Times New Roman" w:hAnsi="Times New Roman"/>
              <w:sz w:val="24"/>
              <w:szCs w:val="24"/>
              <w:lang w:val="en-US"/>
            </w:rPr>
          </w:rPrChange>
        </w:rPr>
        <w:t>TO</w:t>
      </w:r>
      <w:r w:rsidR="005611D8" w:rsidRPr="000D46AE">
        <w:rPr>
          <w:rFonts w:ascii="Times New Roman" w:hAnsi="Times New Roman"/>
          <w:sz w:val="24"/>
          <w:szCs w:val="24"/>
          <w:lang w:val="en-US"/>
          <w:rPrChange w:id="1479" w:author="Microsoft Office User" w:date="2019-10-30T11:35:00Z">
            <w:rPr>
              <w:rFonts w:ascii="Times New Roman" w:hAnsi="Times New Roman"/>
              <w:sz w:val="24"/>
              <w:szCs w:val="24"/>
              <w:lang w:val="en-US"/>
            </w:rPr>
          </w:rPrChange>
        </w:rPr>
        <w:t xml:space="preserve">1 shared a color with </w:t>
      </w:r>
      <w:r w:rsidR="00EB32E5" w:rsidRPr="000D46AE">
        <w:rPr>
          <w:rFonts w:ascii="Times New Roman" w:hAnsi="Times New Roman"/>
          <w:sz w:val="24"/>
          <w:szCs w:val="24"/>
          <w:lang w:val="en-US"/>
          <w:rPrChange w:id="1480" w:author="Microsoft Office User" w:date="2019-10-30T11:35:00Z">
            <w:rPr>
              <w:rFonts w:ascii="Times New Roman" w:hAnsi="Times New Roman"/>
              <w:sz w:val="24"/>
              <w:szCs w:val="24"/>
              <w:lang w:val="en-US"/>
            </w:rPr>
          </w:rPrChange>
        </w:rPr>
        <w:t xml:space="preserve">a </w:t>
      </w:r>
      <w:r w:rsidR="005611D8" w:rsidRPr="000D46AE">
        <w:rPr>
          <w:rFonts w:ascii="Times New Roman" w:hAnsi="Times New Roman"/>
          <w:sz w:val="24"/>
          <w:szCs w:val="24"/>
          <w:lang w:val="en-US"/>
          <w:rPrChange w:id="1481" w:author="Microsoft Office User" w:date="2019-10-30T11:35:00Z">
            <w:rPr>
              <w:rFonts w:ascii="Times New Roman" w:hAnsi="Times New Roman"/>
              <w:sz w:val="24"/>
              <w:szCs w:val="24"/>
              <w:lang w:val="en-US"/>
            </w:rPr>
          </w:rPrChange>
        </w:rPr>
        <w:t xml:space="preserve">positive </w:t>
      </w:r>
      <w:r w:rsidR="00EB32E5" w:rsidRPr="000D46AE">
        <w:rPr>
          <w:rFonts w:ascii="Times New Roman" w:hAnsi="Times New Roman"/>
          <w:sz w:val="24"/>
          <w:szCs w:val="24"/>
          <w:lang w:val="en-US"/>
          <w:rPrChange w:id="1482" w:author="Microsoft Office User" w:date="2019-10-30T11:35:00Z">
            <w:rPr>
              <w:rFonts w:ascii="Times New Roman" w:hAnsi="Times New Roman"/>
              <w:sz w:val="24"/>
              <w:szCs w:val="24"/>
              <w:lang w:val="en-US"/>
            </w:rPr>
          </w:rPrChange>
        </w:rPr>
        <w:t xml:space="preserve">SO </w:t>
      </w:r>
      <w:r w:rsidR="005611D8" w:rsidRPr="000D46AE">
        <w:rPr>
          <w:rFonts w:ascii="Times New Roman" w:hAnsi="Times New Roman"/>
          <w:sz w:val="24"/>
          <w:szCs w:val="24"/>
          <w:lang w:val="en-US"/>
          <w:rPrChange w:id="1483" w:author="Microsoft Office User" w:date="2019-10-30T11:35:00Z">
            <w:rPr>
              <w:rFonts w:ascii="Times New Roman" w:hAnsi="Times New Roman"/>
              <w:sz w:val="24"/>
              <w:szCs w:val="24"/>
              <w:lang w:val="en-US"/>
            </w:rPr>
          </w:rPrChange>
        </w:rPr>
        <w:t xml:space="preserve">and </w:t>
      </w:r>
      <w:r w:rsidR="003019F1" w:rsidRPr="000D46AE">
        <w:rPr>
          <w:rFonts w:ascii="Times New Roman" w:hAnsi="Times New Roman"/>
          <w:sz w:val="24"/>
          <w:szCs w:val="24"/>
          <w:lang w:val="en-US"/>
          <w:rPrChange w:id="1484" w:author="Microsoft Office User" w:date="2019-10-30T11:35:00Z">
            <w:rPr>
              <w:rFonts w:ascii="Times New Roman" w:hAnsi="Times New Roman"/>
              <w:sz w:val="24"/>
              <w:szCs w:val="24"/>
              <w:lang w:val="en-US"/>
            </w:rPr>
          </w:rPrChange>
        </w:rPr>
        <w:t>TO</w:t>
      </w:r>
      <w:r w:rsidR="005611D8" w:rsidRPr="000D46AE">
        <w:rPr>
          <w:rFonts w:ascii="Times New Roman" w:hAnsi="Times New Roman"/>
          <w:sz w:val="24"/>
          <w:szCs w:val="24"/>
          <w:lang w:val="en-US"/>
          <w:rPrChange w:id="1485" w:author="Microsoft Office User" w:date="2019-10-30T11:35:00Z">
            <w:rPr>
              <w:rFonts w:ascii="Times New Roman" w:hAnsi="Times New Roman"/>
              <w:sz w:val="24"/>
              <w:szCs w:val="24"/>
              <w:lang w:val="en-US"/>
            </w:rPr>
          </w:rPrChange>
        </w:rPr>
        <w:t xml:space="preserve">2 shared a color with </w:t>
      </w:r>
      <w:r w:rsidR="00EB32E5" w:rsidRPr="000D46AE">
        <w:rPr>
          <w:rFonts w:ascii="Times New Roman" w:hAnsi="Times New Roman"/>
          <w:sz w:val="24"/>
          <w:szCs w:val="24"/>
          <w:lang w:val="en-US"/>
          <w:rPrChange w:id="1486" w:author="Microsoft Office User" w:date="2019-10-30T11:35:00Z">
            <w:rPr>
              <w:rFonts w:ascii="Times New Roman" w:hAnsi="Times New Roman"/>
              <w:sz w:val="24"/>
              <w:szCs w:val="24"/>
              <w:lang w:val="en-US"/>
            </w:rPr>
          </w:rPrChange>
        </w:rPr>
        <w:t xml:space="preserve">a </w:t>
      </w:r>
      <w:r w:rsidR="005611D8" w:rsidRPr="000D46AE">
        <w:rPr>
          <w:rFonts w:ascii="Times New Roman" w:hAnsi="Times New Roman"/>
          <w:sz w:val="24"/>
          <w:szCs w:val="24"/>
          <w:lang w:val="en-US"/>
          <w:rPrChange w:id="1487" w:author="Microsoft Office User" w:date="2019-10-30T11:35:00Z">
            <w:rPr>
              <w:rFonts w:ascii="Times New Roman" w:hAnsi="Times New Roman"/>
              <w:sz w:val="24"/>
              <w:szCs w:val="24"/>
              <w:lang w:val="en-US"/>
            </w:rPr>
          </w:rPrChange>
        </w:rPr>
        <w:t xml:space="preserve">negative </w:t>
      </w:r>
      <w:r w:rsidR="00EB32E5" w:rsidRPr="000D46AE">
        <w:rPr>
          <w:rFonts w:ascii="Times New Roman" w:hAnsi="Times New Roman"/>
          <w:sz w:val="24"/>
          <w:szCs w:val="24"/>
          <w:lang w:val="en-US"/>
          <w:rPrChange w:id="1488" w:author="Microsoft Office User" w:date="2019-10-30T11:35:00Z">
            <w:rPr>
              <w:rFonts w:ascii="Times New Roman" w:hAnsi="Times New Roman"/>
              <w:sz w:val="24"/>
              <w:szCs w:val="24"/>
              <w:lang w:val="en-US"/>
            </w:rPr>
          </w:rPrChange>
        </w:rPr>
        <w:t>SO</w:t>
      </w:r>
      <w:r w:rsidR="00BF289C" w:rsidRPr="000D46AE">
        <w:rPr>
          <w:rFonts w:ascii="Times New Roman" w:hAnsi="Times New Roman"/>
          <w:sz w:val="24"/>
          <w:szCs w:val="24"/>
          <w:lang w:val="en-US"/>
          <w:rPrChange w:id="1489" w:author="Microsoft Office User" w:date="2019-10-30T11:35:00Z">
            <w:rPr>
              <w:rFonts w:ascii="Times New Roman" w:hAnsi="Times New Roman"/>
              <w:sz w:val="24"/>
              <w:szCs w:val="24"/>
              <w:lang w:val="en-US"/>
            </w:rPr>
          </w:rPrChange>
        </w:rPr>
        <w:t>, participants showed a relative</w:t>
      </w:r>
      <w:r w:rsidR="005611D8" w:rsidRPr="000D46AE">
        <w:rPr>
          <w:rFonts w:ascii="Times New Roman" w:hAnsi="Times New Roman"/>
          <w:sz w:val="24"/>
          <w:szCs w:val="24"/>
          <w:lang w:val="en-US"/>
          <w:rPrChange w:id="1490" w:author="Microsoft Office User" w:date="2019-10-30T11:35:00Z">
            <w:rPr>
              <w:rFonts w:ascii="Times New Roman" w:hAnsi="Times New Roman"/>
              <w:sz w:val="24"/>
              <w:szCs w:val="24"/>
              <w:lang w:val="en-US"/>
            </w:rPr>
          </w:rPrChange>
        </w:rPr>
        <w:t xml:space="preserve"> automatic preference for </w:t>
      </w:r>
      <w:r w:rsidR="003019F1" w:rsidRPr="000D46AE">
        <w:rPr>
          <w:rFonts w:ascii="Times New Roman" w:hAnsi="Times New Roman"/>
          <w:sz w:val="24"/>
          <w:szCs w:val="24"/>
          <w:lang w:val="en-US"/>
          <w:rPrChange w:id="1491" w:author="Microsoft Office User" w:date="2019-10-30T11:35:00Z">
            <w:rPr>
              <w:rFonts w:ascii="Times New Roman" w:hAnsi="Times New Roman"/>
              <w:sz w:val="24"/>
              <w:szCs w:val="24"/>
              <w:lang w:val="en-US"/>
            </w:rPr>
          </w:rPrChange>
        </w:rPr>
        <w:t>TO</w:t>
      </w:r>
      <w:r w:rsidR="005611D8" w:rsidRPr="000D46AE">
        <w:rPr>
          <w:rFonts w:ascii="Times New Roman" w:hAnsi="Times New Roman"/>
          <w:sz w:val="24"/>
          <w:szCs w:val="24"/>
          <w:lang w:val="en-US"/>
          <w:rPrChange w:id="1492" w:author="Microsoft Office User" w:date="2019-10-30T11:35:00Z">
            <w:rPr>
              <w:rFonts w:ascii="Times New Roman" w:hAnsi="Times New Roman"/>
              <w:sz w:val="24"/>
              <w:szCs w:val="24"/>
              <w:lang w:val="en-US"/>
            </w:rPr>
          </w:rPrChange>
        </w:rPr>
        <w:t xml:space="preserve">1 over </w:t>
      </w:r>
      <w:r w:rsidR="003019F1" w:rsidRPr="000D46AE">
        <w:rPr>
          <w:rFonts w:ascii="Times New Roman" w:hAnsi="Times New Roman"/>
          <w:sz w:val="24"/>
          <w:szCs w:val="24"/>
          <w:lang w:val="en-US"/>
          <w:rPrChange w:id="1493" w:author="Microsoft Office User" w:date="2019-10-30T11:35:00Z">
            <w:rPr>
              <w:rFonts w:ascii="Times New Roman" w:hAnsi="Times New Roman"/>
              <w:sz w:val="24"/>
              <w:szCs w:val="24"/>
              <w:lang w:val="en-US"/>
            </w:rPr>
          </w:rPrChange>
        </w:rPr>
        <w:t>TO</w:t>
      </w:r>
      <w:r w:rsidR="005611D8" w:rsidRPr="000D46AE">
        <w:rPr>
          <w:rFonts w:ascii="Times New Roman" w:hAnsi="Times New Roman"/>
          <w:sz w:val="24"/>
          <w:szCs w:val="24"/>
          <w:lang w:val="en-US"/>
          <w:rPrChange w:id="1494" w:author="Microsoft Office User" w:date="2019-10-30T11:35:00Z">
            <w:rPr>
              <w:rFonts w:ascii="Times New Roman" w:hAnsi="Times New Roman"/>
              <w:sz w:val="24"/>
              <w:szCs w:val="24"/>
              <w:lang w:val="en-US"/>
            </w:rPr>
          </w:rPrChange>
        </w:rPr>
        <w:t>2 (</w:t>
      </w:r>
      <w:r w:rsidR="005611D8" w:rsidRPr="000D46AE">
        <w:rPr>
          <w:rFonts w:ascii="Times New Roman" w:hAnsi="Times New Roman"/>
          <w:i/>
          <w:sz w:val="24"/>
          <w:szCs w:val="24"/>
          <w:lang w:val="en-US"/>
          <w:rPrChange w:id="1495" w:author="Microsoft Office User" w:date="2019-10-30T11:35:00Z">
            <w:rPr>
              <w:rFonts w:ascii="Times New Roman" w:hAnsi="Times New Roman"/>
              <w:i/>
              <w:sz w:val="24"/>
              <w:szCs w:val="24"/>
              <w:lang w:val="en-US"/>
            </w:rPr>
          </w:rPrChange>
        </w:rPr>
        <w:t>M</w:t>
      </w:r>
      <w:r w:rsidR="005611D8" w:rsidRPr="000D46AE">
        <w:rPr>
          <w:rFonts w:ascii="Times New Roman" w:hAnsi="Times New Roman"/>
          <w:sz w:val="24"/>
          <w:szCs w:val="24"/>
          <w:lang w:val="en-US"/>
          <w:rPrChange w:id="1496" w:author="Microsoft Office User" w:date="2019-10-30T11:35:00Z">
            <w:rPr>
              <w:rFonts w:ascii="Times New Roman" w:hAnsi="Times New Roman"/>
              <w:sz w:val="24"/>
              <w:szCs w:val="24"/>
              <w:lang w:val="en-US"/>
            </w:rPr>
          </w:rPrChange>
        </w:rPr>
        <w:t xml:space="preserve"> = 0.37, </w:t>
      </w:r>
      <w:r w:rsidR="005611D8" w:rsidRPr="000D46AE">
        <w:rPr>
          <w:rFonts w:ascii="Times New Roman" w:hAnsi="Times New Roman"/>
          <w:i/>
          <w:sz w:val="24"/>
          <w:szCs w:val="24"/>
          <w:lang w:val="en-US"/>
          <w:rPrChange w:id="1497" w:author="Microsoft Office User" w:date="2019-10-30T11:35:00Z">
            <w:rPr>
              <w:rFonts w:ascii="Times New Roman" w:hAnsi="Times New Roman"/>
              <w:i/>
              <w:sz w:val="24"/>
              <w:szCs w:val="24"/>
              <w:lang w:val="en-US"/>
            </w:rPr>
          </w:rPrChange>
        </w:rPr>
        <w:t>SD</w:t>
      </w:r>
      <w:r w:rsidR="005611D8" w:rsidRPr="000D46AE">
        <w:rPr>
          <w:rFonts w:ascii="Times New Roman" w:hAnsi="Times New Roman"/>
          <w:sz w:val="24"/>
          <w:szCs w:val="24"/>
          <w:lang w:val="en-US"/>
          <w:rPrChange w:id="1498" w:author="Microsoft Office User" w:date="2019-10-30T11:35:00Z">
            <w:rPr>
              <w:rFonts w:ascii="Times New Roman" w:hAnsi="Times New Roman"/>
              <w:sz w:val="24"/>
              <w:szCs w:val="24"/>
              <w:lang w:val="en-US"/>
            </w:rPr>
          </w:rPrChange>
        </w:rPr>
        <w:t xml:space="preserve"> = 0.46). </w:t>
      </w:r>
      <w:r w:rsidR="00F9155A" w:rsidRPr="000D46AE">
        <w:rPr>
          <w:rFonts w:ascii="Times New Roman" w:hAnsi="Times New Roman"/>
          <w:sz w:val="24"/>
          <w:szCs w:val="24"/>
          <w:lang w:val="en-US"/>
          <w:rPrChange w:id="1499" w:author="Microsoft Office User" w:date="2019-10-30T11:35:00Z">
            <w:rPr>
              <w:rFonts w:ascii="Times New Roman" w:hAnsi="Times New Roman"/>
              <w:sz w:val="24"/>
              <w:szCs w:val="24"/>
              <w:lang w:val="en-US"/>
            </w:rPr>
          </w:rPrChange>
        </w:rPr>
        <w:t xml:space="preserve">When the color contingencies were reversed, participants preferred </w:t>
      </w:r>
      <w:r w:rsidR="003019F1" w:rsidRPr="000D46AE">
        <w:rPr>
          <w:rFonts w:ascii="Times New Roman" w:hAnsi="Times New Roman"/>
          <w:sz w:val="24"/>
          <w:szCs w:val="24"/>
          <w:lang w:val="en-US"/>
          <w:rPrChange w:id="1500" w:author="Microsoft Office User" w:date="2019-10-30T11:35:00Z">
            <w:rPr>
              <w:rFonts w:ascii="Times New Roman" w:hAnsi="Times New Roman"/>
              <w:sz w:val="24"/>
              <w:szCs w:val="24"/>
              <w:lang w:val="en-US"/>
            </w:rPr>
          </w:rPrChange>
        </w:rPr>
        <w:t>TO</w:t>
      </w:r>
      <w:r w:rsidR="00F9155A" w:rsidRPr="000D46AE">
        <w:rPr>
          <w:rFonts w:ascii="Times New Roman" w:hAnsi="Times New Roman"/>
          <w:sz w:val="24"/>
          <w:szCs w:val="24"/>
          <w:lang w:val="en-US"/>
          <w:rPrChange w:id="1501" w:author="Microsoft Office User" w:date="2019-10-30T11:35:00Z">
            <w:rPr>
              <w:rFonts w:ascii="Times New Roman" w:hAnsi="Times New Roman"/>
              <w:sz w:val="24"/>
              <w:szCs w:val="24"/>
              <w:lang w:val="en-US"/>
            </w:rPr>
          </w:rPrChange>
        </w:rPr>
        <w:t xml:space="preserve">2 over </w:t>
      </w:r>
      <w:r w:rsidR="003019F1" w:rsidRPr="000D46AE">
        <w:rPr>
          <w:rFonts w:ascii="Times New Roman" w:hAnsi="Times New Roman"/>
          <w:sz w:val="24"/>
          <w:szCs w:val="24"/>
          <w:lang w:val="en-US"/>
          <w:rPrChange w:id="1502" w:author="Microsoft Office User" w:date="2019-10-30T11:35:00Z">
            <w:rPr>
              <w:rFonts w:ascii="Times New Roman" w:hAnsi="Times New Roman"/>
              <w:sz w:val="24"/>
              <w:szCs w:val="24"/>
              <w:lang w:val="en-US"/>
            </w:rPr>
          </w:rPrChange>
        </w:rPr>
        <w:t>TO</w:t>
      </w:r>
      <w:r w:rsidR="00F9155A" w:rsidRPr="000D46AE">
        <w:rPr>
          <w:rFonts w:ascii="Times New Roman" w:hAnsi="Times New Roman"/>
          <w:sz w:val="24"/>
          <w:szCs w:val="24"/>
          <w:lang w:val="en-US"/>
          <w:rPrChange w:id="1503" w:author="Microsoft Office User" w:date="2019-10-30T11:35:00Z">
            <w:rPr>
              <w:rFonts w:ascii="Times New Roman" w:hAnsi="Times New Roman"/>
              <w:sz w:val="24"/>
              <w:szCs w:val="24"/>
              <w:lang w:val="en-US"/>
            </w:rPr>
          </w:rPrChange>
        </w:rPr>
        <w:t xml:space="preserve">1 </w:t>
      </w:r>
      <w:r w:rsidR="005611D8" w:rsidRPr="000D46AE">
        <w:rPr>
          <w:rFonts w:ascii="Times New Roman" w:hAnsi="Times New Roman"/>
          <w:sz w:val="24"/>
          <w:szCs w:val="24"/>
          <w:lang w:val="en-US"/>
          <w:rPrChange w:id="1504" w:author="Microsoft Office User" w:date="2019-10-30T11:35:00Z">
            <w:rPr>
              <w:rFonts w:ascii="Times New Roman" w:hAnsi="Times New Roman"/>
              <w:sz w:val="24"/>
              <w:szCs w:val="24"/>
              <w:lang w:val="en-US"/>
            </w:rPr>
          </w:rPrChange>
        </w:rPr>
        <w:t>(</w:t>
      </w:r>
      <w:r w:rsidR="005611D8" w:rsidRPr="000D46AE">
        <w:rPr>
          <w:rFonts w:ascii="Times New Roman" w:hAnsi="Times New Roman"/>
          <w:i/>
          <w:sz w:val="24"/>
          <w:szCs w:val="24"/>
          <w:lang w:val="en-US"/>
          <w:rPrChange w:id="1505" w:author="Microsoft Office User" w:date="2019-10-30T11:35:00Z">
            <w:rPr>
              <w:rFonts w:ascii="Times New Roman" w:hAnsi="Times New Roman"/>
              <w:i/>
              <w:sz w:val="24"/>
              <w:szCs w:val="24"/>
              <w:lang w:val="en-US"/>
            </w:rPr>
          </w:rPrChange>
        </w:rPr>
        <w:t>M</w:t>
      </w:r>
      <w:r w:rsidR="005611D8" w:rsidRPr="000D46AE">
        <w:rPr>
          <w:rFonts w:ascii="Times New Roman" w:hAnsi="Times New Roman"/>
          <w:sz w:val="24"/>
          <w:szCs w:val="24"/>
          <w:lang w:val="en-US"/>
          <w:rPrChange w:id="1506" w:author="Microsoft Office User" w:date="2019-10-30T11:35:00Z">
            <w:rPr>
              <w:rFonts w:ascii="Times New Roman" w:hAnsi="Times New Roman"/>
              <w:sz w:val="24"/>
              <w:szCs w:val="24"/>
              <w:lang w:val="en-US"/>
            </w:rPr>
          </w:rPrChange>
        </w:rPr>
        <w:t xml:space="preserve"> = -0.23, </w:t>
      </w:r>
      <w:r w:rsidR="005611D8" w:rsidRPr="000D46AE">
        <w:rPr>
          <w:rFonts w:ascii="Times New Roman" w:hAnsi="Times New Roman"/>
          <w:i/>
          <w:sz w:val="24"/>
          <w:szCs w:val="24"/>
          <w:lang w:val="en-US"/>
          <w:rPrChange w:id="1507" w:author="Microsoft Office User" w:date="2019-10-30T11:35:00Z">
            <w:rPr>
              <w:rFonts w:ascii="Times New Roman" w:hAnsi="Times New Roman"/>
              <w:i/>
              <w:sz w:val="24"/>
              <w:szCs w:val="24"/>
              <w:lang w:val="en-US"/>
            </w:rPr>
          </w:rPrChange>
        </w:rPr>
        <w:t>SD</w:t>
      </w:r>
      <w:r w:rsidR="00F43110" w:rsidRPr="000D46AE">
        <w:rPr>
          <w:rFonts w:ascii="Times New Roman" w:hAnsi="Times New Roman"/>
          <w:sz w:val="24"/>
          <w:szCs w:val="24"/>
          <w:lang w:val="en-US"/>
          <w:rPrChange w:id="1508" w:author="Microsoft Office User" w:date="2019-10-30T11:35:00Z">
            <w:rPr>
              <w:rFonts w:ascii="Times New Roman" w:hAnsi="Times New Roman"/>
              <w:sz w:val="24"/>
              <w:szCs w:val="24"/>
              <w:lang w:val="en-US"/>
            </w:rPr>
          </w:rPrChange>
        </w:rPr>
        <w:t xml:space="preserve"> = 0.45).</w:t>
      </w:r>
      <w:r w:rsidR="005611D8" w:rsidRPr="000D46AE">
        <w:rPr>
          <w:rFonts w:ascii="Times New Roman" w:hAnsi="Times New Roman"/>
          <w:sz w:val="24"/>
          <w:szCs w:val="24"/>
          <w:lang w:val="en-US"/>
          <w:rPrChange w:id="1509" w:author="Microsoft Office User" w:date="2019-10-30T11:35:00Z">
            <w:rPr>
              <w:rFonts w:ascii="Times New Roman" w:hAnsi="Times New Roman"/>
              <w:sz w:val="24"/>
              <w:szCs w:val="24"/>
              <w:lang w:val="en-US"/>
            </w:rPr>
          </w:rPrChange>
        </w:rPr>
        <w:t xml:space="preserve"> </w:t>
      </w:r>
    </w:p>
    <w:p w14:paraId="77FAD9A8" w14:textId="0A6A123C" w:rsidR="00F57517" w:rsidRPr="000D46AE" w:rsidRDefault="00F57517" w:rsidP="005611D8">
      <w:pPr>
        <w:pStyle w:val="text"/>
        <w:spacing w:before="240" w:line="480" w:lineRule="auto"/>
        <w:ind w:firstLine="708"/>
        <w:rPr>
          <w:rFonts w:ascii="Times New Roman" w:hAnsi="Times New Roman"/>
          <w:sz w:val="24"/>
          <w:szCs w:val="24"/>
          <w:lang w:val="en-US"/>
          <w:rPrChange w:id="1510"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1511" w:author="Microsoft Office User" w:date="2019-10-30T11:35:00Z">
            <w:rPr>
              <w:rFonts w:ascii="Times New Roman" w:hAnsi="Times New Roman"/>
              <w:b/>
              <w:sz w:val="24"/>
              <w:szCs w:val="24"/>
              <w:lang w:val="en-US"/>
            </w:rPr>
          </w:rPrChange>
        </w:rPr>
        <w:lastRenderedPageBreak/>
        <w:t>Self-reported ratings</w:t>
      </w:r>
      <w:r w:rsidRPr="000D46AE">
        <w:rPr>
          <w:rFonts w:ascii="Times New Roman" w:hAnsi="Times New Roman"/>
          <w:sz w:val="24"/>
          <w:szCs w:val="24"/>
          <w:lang w:val="en-US"/>
          <w:rPrChange w:id="1512" w:author="Microsoft Office User" w:date="2019-10-30T11:35:00Z">
            <w:rPr>
              <w:rFonts w:ascii="Times New Roman" w:hAnsi="Times New Roman"/>
              <w:sz w:val="24"/>
              <w:szCs w:val="24"/>
              <w:lang w:val="en-US"/>
            </w:rPr>
          </w:rPrChange>
        </w:rPr>
        <w:t>.</w:t>
      </w:r>
      <w:r w:rsidR="00422683" w:rsidRPr="000D46AE">
        <w:rPr>
          <w:rFonts w:ascii="Times New Roman" w:hAnsi="Times New Roman"/>
          <w:sz w:val="24"/>
          <w:szCs w:val="24"/>
          <w:lang w:val="en-US"/>
          <w:rPrChange w:id="1513" w:author="Microsoft Office User" w:date="2019-10-30T11:35:00Z">
            <w:rPr>
              <w:rFonts w:ascii="Times New Roman" w:hAnsi="Times New Roman"/>
              <w:sz w:val="24"/>
              <w:szCs w:val="24"/>
              <w:lang w:val="en-US"/>
            </w:rPr>
          </w:rPrChange>
        </w:rPr>
        <w:t xml:space="preserve"> </w:t>
      </w:r>
      <w:r w:rsidR="00F43110" w:rsidRPr="000D46AE">
        <w:rPr>
          <w:rFonts w:ascii="Times New Roman" w:hAnsi="Times New Roman"/>
          <w:sz w:val="24"/>
          <w:szCs w:val="24"/>
          <w:lang w:val="en-US"/>
          <w:rPrChange w:id="1514" w:author="Microsoft Office User" w:date="2019-10-30T11:35:00Z">
            <w:rPr>
              <w:rFonts w:ascii="Times New Roman" w:hAnsi="Times New Roman"/>
              <w:sz w:val="24"/>
              <w:szCs w:val="24"/>
              <w:lang w:val="en-US"/>
            </w:rPr>
          </w:rPrChange>
        </w:rPr>
        <w:t xml:space="preserve">Self-reported ratings </w:t>
      </w:r>
      <w:r w:rsidR="00194E6A" w:rsidRPr="000D46AE">
        <w:rPr>
          <w:rFonts w:ascii="Times New Roman" w:hAnsi="Times New Roman"/>
          <w:sz w:val="24"/>
          <w:szCs w:val="24"/>
          <w:lang w:val="en-US"/>
          <w:rPrChange w:id="1515" w:author="Microsoft Office User" w:date="2019-10-30T11:35:00Z">
            <w:rPr>
              <w:rFonts w:ascii="Times New Roman" w:hAnsi="Times New Roman"/>
              <w:sz w:val="24"/>
              <w:szCs w:val="24"/>
              <w:lang w:val="en-US"/>
            </w:rPr>
          </w:rPrChange>
        </w:rPr>
        <w:t xml:space="preserve">also </w:t>
      </w:r>
      <w:r w:rsidR="00F43110" w:rsidRPr="000D46AE">
        <w:rPr>
          <w:rFonts w:ascii="Times New Roman" w:hAnsi="Times New Roman"/>
          <w:sz w:val="24"/>
          <w:szCs w:val="24"/>
          <w:lang w:val="en-US"/>
          <w:rPrChange w:id="1516" w:author="Microsoft Office User" w:date="2019-10-30T11:35:00Z">
            <w:rPr>
              <w:rFonts w:ascii="Times New Roman" w:hAnsi="Times New Roman"/>
              <w:sz w:val="24"/>
              <w:szCs w:val="24"/>
              <w:lang w:val="en-US"/>
            </w:rPr>
          </w:rPrChange>
        </w:rPr>
        <w:t>differ</w:t>
      </w:r>
      <w:r w:rsidR="00B73F37" w:rsidRPr="000D46AE">
        <w:rPr>
          <w:rFonts w:ascii="Times New Roman" w:hAnsi="Times New Roman"/>
          <w:sz w:val="24"/>
          <w:szCs w:val="24"/>
          <w:lang w:val="en-US"/>
          <w:rPrChange w:id="1517" w:author="Microsoft Office User" w:date="2019-10-30T11:35:00Z">
            <w:rPr>
              <w:rFonts w:ascii="Times New Roman" w:hAnsi="Times New Roman"/>
              <w:sz w:val="24"/>
              <w:szCs w:val="24"/>
              <w:lang w:val="en-US"/>
            </w:rPr>
          </w:rPrChange>
        </w:rPr>
        <w:t>ed</w:t>
      </w:r>
      <w:r w:rsidR="00F43110" w:rsidRPr="000D46AE">
        <w:rPr>
          <w:rFonts w:ascii="Times New Roman" w:hAnsi="Times New Roman"/>
          <w:sz w:val="24"/>
          <w:szCs w:val="24"/>
          <w:lang w:val="en-US"/>
          <w:rPrChange w:id="1518" w:author="Microsoft Office User" w:date="2019-10-30T11:35:00Z">
            <w:rPr>
              <w:rFonts w:ascii="Times New Roman" w:hAnsi="Times New Roman"/>
              <w:sz w:val="24"/>
              <w:szCs w:val="24"/>
              <w:lang w:val="en-US"/>
            </w:rPr>
          </w:rPrChange>
        </w:rPr>
        <w:t xml:space="preserve"> as a function of </w:t>
      </w:r>
      <w:r w:rsidR="00194E6A" w:rsidRPr="000D46AE">
        <w:rPr>
          <w:rFonts w:ascii="Times New Roman" w:hAnsi="Times New Roman"/>
          <w:sz w:val="24"/>
          <w:szCs w:val="24"/>
          <w:lang w:val="en-US"/>
          <w:rPrChange w:id="1519" w:author="Microsoft Office User" w:date="2019-10-30T11:35:00Z">
            <w:rPr>
              <w:rFonts w:ascii="Times New Roman" w:hAnsi="Times New Roman"/>
              <w:sz w:val="24"/>
              <w:szCs w:val="24"/>
              <w:lang w:val="en-US"/>
            </w:rPr>
          </w:rPrChange>
        </w:rPr>
        <w:t xml:space="preserve">whether </w:t>
      </w:r>
      <w:r w:rsidR="00225A5B" w:rsidRPr="000D46AE">
        <w:rPr>
          <w:rFonts w:ascii="Times New Roman" w:hAnsi="Times New Roman"/>
          <w:sz w:val="24"/>
          <w:szCs w:val="24"/>
          <w:lang w:val="en-US"/>
          <w:rPrChange w:id="1520" w:author="Microsoft Office User" w:date="2019-10-30T11:35:00Z">
            <w:rPr>
              <w:rFonts w:ascii="Times New Roman" w:hAnsi="Times New Roman"/>
              <w:sz w:val="24"/>
              <w:szCs w:val="24"/>
              <w:lang w:val="en-US"/>
            </w:rPr>
          </w:rPrChange>
        </w:rPr>
        <w:t xml:space="preserve">the TO shared its color with </w:t>
      </w:r>
      <w:r w:rsidR="00DD59F8" w:rsidRPr="000D46AE">
        <w:rPr>
          <w:rFonts w:ascii="Times New Roman" w:hAnsi="Times New Roman"/>
          <w:sz w:val="24"/>
          <w:szCs w:val="24"/>
          <w:lang w:val="en-US"/>
          <w:rPrChange w:id="1521" w:author="Microsoft Office User" w:date="2019-10-30T11:35:00Z">
            <w:rPr>
              <w:rFonts w:ascii="Times New Roman" w:hAnsi="Times New Roman"/>
              <w:sz w:val="24"/>
              <w:szCs w:val="24"/>
              <w:lang w:val="en-US"/>
            </w:rPr>
          </w:rPrChange>
        </w:rPr>
        <w:t>a positive SO</w:t>
      </w:r>
      <w:r w:rsidR="00225A5B" w:rsidRPr="000D46AE">
        <w:rPr>
          <w:rFonts w:ascii="Times New Roman" w:hAnsi="Times New Roman"/>
          <w:sz w:val="24"/>
          <w:szCs w:val="24"/>
          <w:lang w:val="en-US"/>
          <w:rPrChange w:id="1522" w:author="Microsoft Office User" w:date="2019-10-30T11:35:00Z">
            <w:rPr>
              <w:rFonts w:ascii="Times New Roman" w:hAnsi="Times New Roman"/>
              <w:sz w:val="24"/>
              <w:szCs w:val="24"/>
              <w:lang w:val="en-US"/>
            </w:rPr>
          </w:rPrChange>
        </w:rPr>
        <w:t xml:space="preserve"> or </w:t>
      </w:r>
      <w:r w:rsidR="00DD59F8" w:rsidRPr="000D46AE">
        <w:rPr>
          <w:rFonts w:ascii="Times New Roman" w:hAnsi="Times New Roman"/>
          <w:sz w:val="24"/>
          <w:szCs w:val="24"/>
          <w:lang w:val="en-US"/>
          <w:rPrChange w:id="1523" w:author="Microsoft Office User" w:date="2019-10-30T11:35:00Z">
            <w:rPr>
              <w:rFonts w:ascii="Times New Roman" w:hAnsi="Times New Roman"/>
              <w:sz w:val="24"/>
              <w:szCs w:val="24"/>
              <w:lang w:val="en-US"/>
            </w:rPr>
          </w:rPrChange>
        </w:rPr>
        <w:t>a negative SO</w:t>
      </w:r>
      <w:r w:rsidR="00F43110" w:rsidRPr="000D46AE">
        <w:rPr>
          <w:rFonts w:ascii="Times New Roman" w:hAnsi="Times New Roman"/>
          <w:sz w:val="24"/>
          <w:szCs w:val="24"/>
          <w:lang w:val="en-US"/>
          <w:rPrChange w:id="1524" w:author="Microsoft Office User" w:date="2019-10-30T11:35:00Z">
            <w:rPr>
              <w:rFonts w:ascii="Times New Roman" w:hAnsi="Times New Roman"/>
              <w:sz w:val="24"/>
              <w:szCs w:val="24"/>
              <w:lang w:val="en-US"/>
            </w:rPr>
          </w:rPrChange>
        </w:rPr>
        <w:t xml:space="preserve">, </w:t>
      </w:r>
      <w:r w:rsidR="00F43110" w:rsidRPr="000D46AE">
        <w:rPr>
          <w:rFonts w:ascii="Times New Roman" w:hAnsi="Times New Roman"/>
          <w:i/>
          <w:sz w:val="24"/>
          <w:szCs w:val="24"/>
          <w:lang w:val="en-US"/>
          <w:rPrChange w:id="1525" w:author="Microsoft Office User" w:date="2019-10-30T11:35:00Z">
            <w:rPr>
              <w:rFonts w:ascii="Times New Roman" w:hAnsi="Times New Roman"/>
              <w:i/>
              <w:sz w:val="24"/>
              <w:szCs w:val="24"/>
              <w:lang w:val="en-US"/>
            </w:rPr>
          </w:rPrChange>
        </w:rPr>
        <w:t>t</w:t>
      </w:r>
      <w:r w:rsidR="00F43110" w:rsidRPr="000D46AE">
        <w:rPr>
          <w:rFonts w:ascii="Times New Roman" w:hAnsi="Times New Roman"/>
          <w:sz w:val="24"/>
          <w:szCs w:val="24"/>
          <w:lang w:val="en-US"/>
          <w:rPrChange w:id="1526" w:author="Microsoft Office User" w:date="2019-10-30T11:35:00Z">
            <w:rPr>
              <w:rFonts w:ascii="Times New Roman" w:hAnsi="Times New Roman"/>
              <w:sz w:val="24"/>
              <w:szCs w:val="24"/>
              <w:lang w:val="en-US"/>
            </w:rPr>
          </w:rPrChange>
        </w:rPr>
        <w:t xml:space="preserve">(98.32) = 8.33, </w:t>
      </w:r>
      <w:r w:rsidR="00F43110" w:rsidRPr="000D46AE">
        <w:rPr>
          <w:rFonts w:ascii="Times New Roman" w:hAnsi="Times New Roman"/>
          <w:i/>
          <w:sz w:val="24"/>
          <w:szCs w:val="24"/>
          <w:lang w:val="en-US"/>
          <w:rPrChange w:id="1527" w:author="Microsoft Office User" w:date="2019-10-30T11:35:00Z">
            <w:rPr>
              <w:rFonts w:ascii="Times New Roman" w:hAnsi="Times New Roman"/>
              <w:i/>
              <w:sz w:val="24"/>
              <w:szCs w:val="24"/>
              <w:lang w:val="en-US"/>
            </w:rPr>
          </w:rPrChange>
        </w:rPr>
        <w:t>p</w:t>
      </w:r>
      <w:r w:rsidR="00F43110" w:rsidRPr="000D46AE">
        <w:rPr>
          <w:rFonts w:ascii="Times New Roman" w:hAnsi="Times New Roman"/>
          <w:sz w:val="24"/>
          <w:szCs w:val="24"/>
          <w:lang w:val="en-US"/>
          <w:rPrChange w:id="1528" w:author="Microsoft Office User" w:date="2019-10-30T11:35:00Z">
            <w:rPr>
              <w:rFonts w:ascii="Times New Roman" w:hAnsi="Times New Roman"/>
              <w:sz w:val="24"/>
              <w:szCs w:val="24"/>
              <w:lang w:val="en-US"/>
            </w:rPr>
          </w:rPrChange>
        </w:rPr>
        <w:t xml:space="preserve"> &lt; .001, </w:t>
      </w:r>
      <w:r w:rsidR="00F43110" w:rsidRPr="000D46AE">
        <w:rPr>
          <w:rFonts w:ascii="Times New Roman" w:hAnsi="Times New Roman"/>
          <w:i/>
          <w:sz w:val="24"/>
          <w:szCs w:val="24"/>
          <w:lang w:val="en-US"/>
          <w:rPrChange w:id="1529" w:author="Microsoft Office User" w:date="2019-10-30T11:35:00Z">
            <w:rPr>
              <w:rFonts w:ascii="Times New Roman" w:hAnsi="Times New Roman"/>
              <w:i/>
              <w:sz w:val="24"/>
              <w:szCs w:val="24"/>
              <w:lang w:val="en-US"/>
            </w:rPr>
          </w:rPrChange>
        </w:rPr>
        <w:t>d</w:t>
      </w:r>
      <w:r w:rsidR="00F43110" w:rsidRPr="000D46AE">
        <w:rPr>
          <w:rFonts w:ascii="Times New Roman" w:hAnsi="Times New Roman"/>
          <w:sz w:val="24"/>
          <w:szCs w:val="24"/>
          <w:lang w:val="en-US"/>
          <w:rPrChange w:id="1530" w:author="Microsoft Office User" w:date="2019-10-30T11:35:00Z">
            <w:rPr>
              <w:rFonts w:ascii="Times New Roman" w:hAnsi="Times New Roman"/>
              <w:sz w:val="24"/>
              <w:szCs w:val="24"/>
              <w:lang w:val="en-US"/>
            </w:rPr>
          </w:rPrChange>
        </w:rPr>
        <w:t xml:space="preserve"> = 1.65, 95% CI = [1.20, 2.10], BF</w:t>
      </w:r>
      <w:r w:rsidR="00F43110" w:rsidRPr="000D46AE">
        <w:rPr>
          <w:rFonts w:ascii="Times New Roman" w:hAnsi="Times New Roman"/>
          <w:sz w:val="24"/>
          <w:szCs w:val="24"/>
          <w:vertAlign w:val="subscript"/>
          <w:lang w:val="en-US"/>
          <w:rPrChange w:id="1531" w:author="Microsoft Office User" w:date="2019-10-30T11:35:00Z">
            <w:rPr>
              <w:rFonts w:ascii="Times New Roman" w:hAnsi="Times New Roman"/>
              <w:sz w:val="24"/>
              <w:szCs w:val="24"/>
              <w:vertAlign w:val="subscript"/>
              <w:lang w:val="en-US"/>
            </w:rPr>
          </w:rPrChange>
        </w:rPr>
        <w:t>10</w:t>
      </w:r>
      <w:r w:rsidR="00F43110" w:rsidRPr="000D46AE">
        <w:rPr>
          <w:rFonts w:ascii="Times New Roman" w:hAnsi="Times New Roman"/>
          <w:sz w:val="24"/>
          <w:szCs w:val="24"/>
          <w:lang w:val="en-US"/>
          <w:rPrChange w:id="1532" w:author="Microsoft Office User" w:date="2019-10-30T11:35:00Z">
            <w:rPr>
              <w:rFonts w:ascii="Times New Roman" w:hAnsi="Times New Roman"/>
              <w:sz w:val="24"/>
              <w:szCs w:val="24"/>
              <w:lang w:val="en-US"/>
            </w:rPr>
          </w:rPrChange>
        </w:rPr>
        <w:t xml:space="preserve"> &gt; 10</w:t>
      </w:r>
      <w:r w:rsidR="00F43110" w:rsidRPr="000D46AE">
        <w:rPr>
          <w:rFonts w:ascii="Times New Roman" w:hAnsi="Times New Roman"/>
          <w:sz w:val="24"/>
          <w:szCs w:val="24"/>
          <w:vertAlign w:val="superscript"/>
          <w:lang w:val="en-US"/>
          <w:rPrChange w:id="1533" w:author="Microsoft Office User" w:date="2019-10-30T11:35:00Z">
            <w:rPr>
              <w:rFonts w:ascii="Times New Roman" w:hAnsi="Times New Roman"/>
              <w:sz w:val="24"/>
              <w:szCs w:val="24"/>
              <w:vertAlign w:val="superscript"/>
              <w:lang w:val="en-US"/>
            </w:rPr>
          </w:rPrChange>
        </w:rPr>
        <w:t>6</w:t>
      </w:r>
      <w:r w:rsidR="00F43110" w:rsidRPr="000D46AE">
        <w:rPr>
          <w:rFonts w:ascii="Times New Roman" w:hAnsi="Times New Roman"/>
          <w:sz w:val="24"/>
          <w:szCs w:val="24"/>
          <w:lang w:val="en-US"/>
          <w:rPrChange w:id="1534" w:author="Microsoft Office User" w:date="2019-10-30T11:35:00Z">
            <w:rPr>
              <w:rFonts w:ascii="Times New Roman" w:hAnsi="Times New Roman"/>
              <w:sz w:val="24"/>
              <w:szCs w:val="24"/>
              <w:lang w:val="en-US"/>
            </w:rPr>
          </w:rPrChange>
        </w:rPr>
        <w:t xml:space="preserve">. </w:t>
      </w:r>
      <w:r w:rsidR="005611D8" w:rsidRPr="000D46AE">
        <w:rPr>
          <w:rFonts w:ascii="Times New Roman" w:hAnsi="Times New Roman"/>
          <w:sz w:val="24"/>
          <w:szCs w:val="24"/>
          <w:lang w:val="en-US"/>
          <w:rPrChange w:id="1535" w:author="Microsoft Office User" w:date="2019-10-30T11:35:00Z">
            <w:rPr>
              <w:rFonts w:ascii="Times New Roman" w:hAnsi="Times New Roman"/>
              <w:sz w:val="24"/>
              <w:szCs w:val="24"/>
              <w:lang w:val="en-US"/>
            </w:rPr>
          </w:rPrChange>
        </w:rPr>
        <w:t xml:space="preserve">When </w:t>
      </w:r>
      <w:r w:rsidR="003019F1" w:rsidRPr="000D46AE">
        <w:rPr>
          <w:rFonts w:ascii="Times New Roman" w:hAnsi="Times New Roman"/>
          <w:sz w:val="24"/>
          <w:szCs w:val="24"/>
          <w:lang w:val="en-US"/>
          <w:rPrChange w:id="1536" w:author="Microsoft Office User" w:date="2019-10-30T11:35:00Z">
            <w:rPr>
              <w:rFonts w:ascii="Times New Roman" w:hAnsi="Times New Roman"/>
              <w:sz w:val="24"/>
              <w:szCs w:val="24"/>
              <w:lang w:val="en-US"/>
            </w:rPr>
          </w:rPrChange>
        </w:rPr>
        <w:t>TO</w:t>
      </w:r>
      <w:r w:rsidR="00225A5B" w:rsidRPr="000D46AE">
        <w:rPr>
          <w:rFonts w:ascii="Times New Roman" w:hAnsi="Times New Roman"/>
          <w:sz w:val="24"/>
          <w:szCs w:val="24"/>
          <w:lang w:val="en-US"/>
          <w:rPrChange w:id="1537" w:author="Microsoft Office User" w:date="2019-10-30T11:35:00Z">
            <w:rPr>
              <w:rFonts w:ascii="Times New Roman" w:hAnsi="Times New Roman"/>
              <w:sz w:val="24"/>
              <w:szCs w:val="24"/>
              <w:lang w:val="en-US"/>
            </w:rPr>
          </w:rPrChange>
        </w:rPr>
        <w:t>1</w:t>
      </w:r>
      <w:r w:rsidR="00EB32E5" w:rsidRPr="000D46AE">
        <w:rPr>
          <w:rFonts w:ascii="Times New Roman" w:hAnsi="Times New Roman"/>
          <w:sz w:val="24"/>
          <w:szCs w:val="24"/>
          <w:lang w:val="en-US"/>
          <w:rPrChange w:id="1538" w:author="Microsoft Office User" w:date="2019-10-30T11:35:00Z">
            <w:rPr>
              <w:rFonts w:ascii="Times New Roman" w:hAnsi="Times New Roman"/>
              <w:sz w:val="24"/>
              <w:szCs w:val="24"/>
              <w:lang w:val="en-US"/>
            </w:rPr>
          </w:rPrChange>
        </w:rPr>
        <w:t xml:space="preserve"> </w:t>
      </w:r>
      <w:r w:rsidR="005611D8" w:rsidRPr="000D46AE">
        <w:rPr>
          <w:rFonts w:ascii="Times New Roman" w:hAnsi="Times New Roman"/>
          <w:sz w:val="24"/>
          <w:szCs w:val="24"/>
          <w:lang w:val="en-US"/>
          <w:rPrChange w:id="1539" w:author="Microsoft Office User" w:date="2019-10-30T11:35:00Z">
            <w:rPr>
              <w:rFonts w:ascii="Times New Roman" w:hAnsi="Times New Roman"/>
              <w:sz w:val="24"/>
              <w:szCs w:val="24"/>
              <w:lang w:val="en-US"/>
            </w:rPr>
          </w:rPrChange>
        </w:rPr>
        <w:t xml:space="preserve">shared a color with </w:t>
      </w:r>
      <w:r w:rsidR="00EB32E5" w:rsidRPr="000D46AE">
        <w:rPr>
          <w:rFonts w:ascii="Times New Roman" w:hAnsi="Times New Roman"/>
          <w:sz w:val="24"/>
          <w:szCs w:val="24"/>
          <w:lang w:val="en-US"/>
          <w:rPrChange w:id="1540" w:author="Microsoft Office User" w:date="2019-10-30T11:35:00Z">
            <w:rPr>
              <w:rFonts w:ascii="Times New Roman" w:hAnsi="Times New Roman"/>
              <w:sz w:val="24"/>
              <w:szCs w:val="24"/>
              <w:lang w:val="en-US"/>
            </w:rPr>
          </w:rPrChange>
        </w:rPr>
        <w:t xml:space="preserve">a </w:t>
      </w:r>
      <w:r w:rsidR="005611D8" w:rsidRPr="000D46AE">
        <w:rPr>
          <w:rFonts w:ascii="Times New Roman" w:hAnsi="Times New Roman"/>
          <w:sz w:val="24"/>
          <w:szCs w:val="24"/>
          <w:lang w:val="en-US"/>
          <w:rPrChange w:id="1541" w:author="Microsoft Office User" w:date="2019-10-30T11:35:00Z">
            <w:rPr>
              <w:rFonts w:ascii="Times New Roman" w:hAnsi="Times New Roman"/>
              <w:sz w:val="24"/>
              <w:szCs w:val="24"/>
              <w:lang w:val="en-US"/>
            </w:rPr>
          </w:rPrChange>
        </w:rPr>
        <w:t xml:space="preserve">positive </w:t>
      </w:r>
      <w:r w:rsidR="00EB32E5" w:rsidRPr="000D46AE">
        <w:rPr>
          <w:rFonts w:ascii="Times New Roman" w:hAnsi="Times New Roman"/>
          <w:sz w:val="24"/>
          <w:szCs w:val="24"/>
          <w:lang w:val="en-US"/>
          <w:rPrChange w:id="1542" w:author="Microsoft Office User" w:date="2019-10-30T11:35:00Z">
            <w:rPr>
              <w:rFonts w:ascii="Times New Roman" w:hAnsi="Times New Roman"/>
              <w:sz w:val="24"/>
              <w:szCs w:val="24"/>
              <w:lang w:val="en-US"/>
            </w:rPr>
          </w:rPrChange>
        </w:rPr>
        <w:t xml:space="preserve">SO </w:t>
      </w:r>
      <w:r w:rsidR="005611D8" w:rsidRPr="000D46AE">
        <w:rPr>
          <w:rFonts w:ascii="Times New Roman" w:hAnsi="Times New Roman"/>
          <w:sz w:val="24"/>
          <w:szCs w:val="24"/>
          <w:lang w:val="en-US"/>
          <w:rPrChange w:id="1543" w:author="Microsoft Office User" w:date="2019-10-30T11:35:00Z">
            <w:rPr>
              <w:rFonts w:ascii="Times New Roman" w:hAnsi="Times New Roman"/>
              <w:sz w:val="24"/>
              <w:szCs w:val="24"/>
              <w:lang w:val="en-US"/>
            </w:rPr>
          </w:rPrChange>
        </w:rPr>
        <w:t xml:space="preserve">and </w:t>
      </w:r>
      <w:r w:rsidR="003019F1" w:rsidRPr="000D46AE">
        <w:rPr>
          <w:rFonts w:ascii="Times New Roman" w:hAnsi="Times New Roman"/>
          <w:sz w:val="24"/>
          <w:szCs w:val="24"/>
          <w:lang w:val="en-US"/>
          <w:rPrChange w:id="1544" w:author="Microsoft Office User" w:date="2019-10-30T11:35:00Z">
            <w:rPr>
              <w:rFonts w:ascii="Times New Roman" w:hAnsi="Times New Roman"/>
              <w:sz w:val="24"/>
              <w:szCs w:val="24"/>
              <w:lang w:val="en-US"/>
            </w:rPr>
          </w:rPrChange>
        </w:rPr>
        <w:t>TO</w:t>
      </w:r>
      <w:r w:rsidR="005611D8" w:rsidRPr="000D46AE">
        <w:rPr>
          <w:rFonts w:ascii="Times New Roman" w:hAnsi="Times New Roman"/>
          <w:sz w:val="24"/>
          <w:szCs w:val="24"/>
          <w:lang w:val="en-US"/>
          <w:rPrChange w:id="1545" w:author="Microsoft Office User" w:date="2019-10-30T11:35:00Z">
            <w:rPr>
              <w:rFonts w:ascii="Times New Roman" w:hAnsi="Times New Roman"/>
              <w:sz w:val="24"/>
              <w:szCs w:val="24"/>
              <w:lang w:val="en-US"/>
            </w:rPr>
          </w:rPrChange>
        </w:rPr>
        <w:t xml:space="preserve">2 shared a color with </w:t>
      </w:r>
      <w:r w:rsidR="00EB32E5" w:rsidRPr="000D46AE">
        <w:rPr>
          <w:rFonts w:ascii="Times New Roman" w:hAnsi="Times New Roman"/>
          <w:sz w:val="24"/>
          <w:szCs w:val="24"/>
          <w:lang w:val="en-US"/>
          <w:rPrChange w:id="1546" w:author="Microsoft Office User" w:date="2019-10-30T11:35:00Z">
            <w:rPr>
              <w:rFonts w:ascii="Times New Roman" w:hAnsi="Times New Roman"/>
              <w:sz w:val="24"/>
              <w:szCs w:val="24"/>
              <w:lang w:val="en-US"/>
            </w:rPr>
          </w:rPrChange>
        </w:rPr>
        <w:t xml:space="preserve">a </w:t>
      </w:r>
      <w:r w:rsidR="005611D8" w:rsidRPr="000D46AE">
        <w:rPr>
          <w:rFonts w:ascii="Times New Roman" w:hAnsi="Times New Roman"/>
          <w:sz w:val="24"/>
          <w:szCs w:val="24"/>
          <w:lang w:val="en-US"/>
          <w:rPrChange w:id="1547" w:author="Microsoft Office User" w:date="2019-10-30T11:35:00Z">
            <w:rPr>
              <w:rFonts w:ascii="Times New Roman" w:hAnsi="Times New Roman"/>
              <w:sz w:val="24"/>
              <w:szCs w:val="24"/>
              <w:lang w:val="en-US"/>
            </w:rPr>
          </w:rPrChange>
        </w:rPr>
        <w:t xml:space="preserve">negative </w:t>
      </w:r>
      <w:r w:rsidR="00EB32E5" w:rsidRPr="000D46AE">
        <w:rPr>
          <w:rFonts w:ascii="Times New Roman" w:hAnsi="Times New Roman"/>
          <w:sz w:val="24"/>
          <w:szCs w:val="24"/>
          <w:lang w:val="en-US"/>
          <w:rPrChange w:id="1548" w:author="Microsoft Office User" w:date="2019-10-30T11:35:00Z">
            <w:rPr>
              <w:rFonts w:ascii="Times New Roman" w:hAnsi="Times New Roman"/>
              <w:sz w:val="24"/>
              <w:szCs w:val="24"/>
              <w:lang w:val="en-US"/>
            </w:rPr>
          </w:rPrChange>
        </w:rPr>
        <w:t>SO</w:t>
      </w:r>
      <w:r w:rsidR="005611D8" w:rsidRPr="000D46AE">
        <w:rPr>
          <w:rFonts w:ascii="Times New Roman" w:hAnsi="Times New Roman"/>
          <w:sz w:val="24"/>
          <w:szCs w:val="24"/>
          <w:lang w:val="en-US"/>
          <w:rPrChange w:id="1549" w:author="Microsoft Office User" w:date="2019-10-30T11:35:00Z">
            <w:rPr>
              <w:rFonts w:ascii="Times New Roman" w:hAnsi="Times New Roman"/>
              <w:sz w:val="24"/>
              <w:szCs w:val="24"/>
              <w:lang w:val="en-US"/>
            </w:rPr>
          </w:rPrChange>
        </w:rPr>
        <w:t xml:space="preserve">, participants showed a relative preference for </w:t>
      </w:r>
      <w:r w:rsidR="003019F1" w:rsidRPr="000D46AE">
        <w:rPr>
          <w:rFonts w:ascii="Times New Roman" w:hAnsi="Times New Roman"/>
          <w:sz w:val="24"/>
          <w:szCs w:val="24"/>
          <w:lang w:val="en-US"/>
          <w:rPrChange w:id="1550" w:author="Microsoft Office User" w:date="2019-10-30T11:35:00Z">
            <w:rPr>
              <w:rFonts w:ascii="Times New Roman" w:hAnsi="Times New Roman"/>
              <w:sz w:val="24"/>
              <w:szCs w:val="24"/>
              <w:lang w:val="en-US"/>
            </w:rPr>
          </w:rPrChange>
        </w:rPr>
        <w:t>TO</w:t>
      </w:r>
      <w:r w:rsidR="005611D8" w:rsidRPr="000D46AE">
        <w:rPr>
          <w:rFonts w:ascii="Times New Roman" w:hAnsi="Times New Roman"/>
          <w:sz w:val="24"/>
          <w:szCs w:val="24"/>
          <w:lang w:val="en-US"/>
          <w:rPrChange w:id="1551" w:author="Microsoft Office User" w:date="2019-10-30T11:35:00Z">
            <w:rPr>
              <w:rFonts w:ascii="Times New Roman" w:hAnsi="Times New Roman"/>
              <w:sz w:val="24"/>
              <w:szCs w:val="24"/>
              <w:lang w:val="en-US"/>
            </w:rPr>
          </w:rPrChange>
        </w:rPr>
        <w:t xml:space="preserve">1 over </w:t>
      </w:r>
      <w:r w:rsidR="003019F1" w:rsidRPr="000D46AE">
        <w:rPr>
          <w:rFonts w:ascii="Times New Roman" w:hAnsi="Times New Roman"/>
          <w:sz w:val="24"/>
          <w:szCs w:val="24"/>
          <w:lang w:val="en-US"/>
          <w:rPrChange w:id="1552" w:author="Microsoft Office User" w:date="2019-10-30T11:35:00Z">
            <w:rPr>
              <w:rFonts w:ascii="Times New Roman" w:hAnsi="Times New Roman"/>
              <w:sz w:val="24"/>
              <w:szCs w:val="24"/>
              <w:lang w:val="en-US"/>
            </w:rPr>
          </w:rPrChange>
        </w:rPr>
        <w:t>TO</w:t>
      </w:r>
      <w:r w:rsidR="005611D8" w:rsidRPr="000D46AE">
        <w:rPr>
          <w:rFonts w:ascii="Times New Roman" w:hAnsi="Times New Roman"/>
          <w:sz w:val="24"/>
          <w:szCs w:val="24"/>
          <w:lang w:val="en-US"/>
          <w:rPrChange w:id="1553" w:author="Microsoft Office User" w:date="2019-10-30T11:35:00Z">
            <w:rPr>
              <w:rFonts w:ascii="Times New Roman" w:hAnsi="Times New Roman"/>
              <w:sz w:val="24"/>
              <w:szCs w:val="24"/>
              <w:lang w:val="en-US"/>
            </w:rPr>
          </w:rPrChange>
        </w:rPr>
        <w:t>2 (</w:t>
      </w:r>
      <w:r w:rsidR="005611D8" w:rsidRPr="000D46AE">
        <w:rPr>
          <w:rFonts w:ascii="Times New Roman" w:hAnsi="Times New Roman"/>
          <w:i/>
          <w:sz w:val="24"/>
          <w:szCs w:val="24"/>
          <w:lang w:val="en-US"/>
          <w:rPrChange w:id="1554" w:author="Microsoft Office User" w:date="2019-10-30T11:35:00Z">
            <w:rPr>
              <w:rFonts w:ascii="Times New Roman" w:hAnsi="Times New Roman"/>
              <w:i/>
              <w:sz w:val="24"/>
              <w:szCs w:val="24"/>
              <w:lang w:val="en-US"/>
            </w:rPr>
          </w:rPrChange>
        </w:rPr>
        <w:t>M</w:t>
      </w:r>
      <w:r w:rsidR="005611D8" w:rsidRPr="000D46AE">
        <w:rPr>
          <w:rFonts w:ascii="Times New Roman" w:hAnsi="Times New Roman"/>
          <w:sz w:val="24"/>
          <w:szCs w:val="24"/>
          <w:lang w:val="en-US"/>
          <w:rPrChange w:id="1555" w:author="Microsoft Office User" w:date="2019-10-30T11:35:00Z">
            <w:rPr>
              <w:rFonts w:ascii="Times New Roman" w:hAnsi="Times New Roman"/>
              <w:sz w:val="24"/>
              <w:szCs w:val="24"/>
              <w:lang w:val="en-US"/>
            </w:rPr>
          </w:rPrChange>
        </w:rPr>
        <w:t xml:space="preserve"> = 3.33, </w:t>
      </w:r>
      <w:r w:rsidR="005611D8" w:rsidRPr="000D46AE">
        <w:rPr>
          <w:rFonts w:ascii="Times New Roman" w:hAnsi="Times New Roman"/>
          <w:i/>
          <w:sz w:val="24"/>
          <w:szCs w:val="24"/>
          <w:lang w:val="en-US"/>
          <w:rPrChange w:id="1556" w:author="Microsoft Office User" w:date="2019-10-30T11:35:00Z">
            <w:rPr>
              <w:rFonts w:ascii="Times New Roman" w:hAnsi="Times New Roman"/>
              <w:i/>
              <w:sz w:val="24"/>
              <w:szCs w:val="24"/>
              <w:lang w:val="en-US"/>
            </w:rPr>
          </w:rPrChange>
        </w:rPr>
        <w:t>SD</w:t>
      </w:r>
      <w:r w:rsidR="005611D8" w:rsidRPr="000D46AE">
        <w:rPr>
          <w:rFonts w:ascii="Times New Roman" w:hAnsi="Times New Roman"/>
          <w:sz w:val="24"/>
          <w:szCs w:val="24"/>
          <w:lang w:val="en-US"/>
          <w:rPrChange w:id="1557" w:author="Microsoft Office User" w:date="2019-10-30T11:35:00Z">
            <w:rPr>
              <w:rFonts w:ascii="Times New Roman" w:hAnsi="Times New Roman"/>
              <w:sz w:val="24"/>
              <w:szCs w:val="24"/>
              <w:lang w:val="en-US"/>
            </w:rPr>
          </w:rPrChange>
        </w:rPr>
        <w:t xml:space="preserve"> = 4.60). </w:t>
      </w:r>
      <w:r w:rsidR="00F9155A" w:rsidRPr="000D46AE">
        <w:rPr>
          <w:rFonts w:ascii="Times New Roman" w:hAnsi="Times New Roman"/>
          <w:sz w:val="24"/>
          <w:szCs w:val="24"/>
          <w:lang w:val="en-US"/>
          <w:rPrChange w:id="1558" w:author="Microsoft Office User" w:date="2019-10-30T11:35:00Z">
            <w:rPr>
              <w:rFonts w:ascii="Times New Roman" w:hAnsi="Times New Roman"/>
              <w:sz w:val="24"/>
              <w:szCs w:val="24"/>
              <w:lang w:val="en-US"/>
            </w:rPr>
          </w:rPrChange>
        </w:rPr>
        <w:t xml:space="preserve">When the color contingencies were reversed, participants preferred </w:t>
      </w:r>
      <w:r w:rsidR="003019F1" w:rsidRPr="000D46AE">
        <w:rPr>
          <w:rFonts w:ascii="Times New Roman" w:hAnsi="Times New Roman"/>
          <w:sz w:val="24"/>
          <w:szCs w:val="24"/>
          <w:lang w:val="en-US"/>
          <w:rPrChange w:id="1559" w:author="Microsoft Office User" w:date="2019-10-30T11:35:00Z">
            <w:rPr>
              <w:rFonts w:ascii="Times New Roman" w:hAnsi="Times New Roman"/>
              <w:sz w:val="24"/>
              <w:szCs w:val="24"/>
              <w:lang w:val="en-US"/>
            </w:rPr>
          </w:rPrChange>
        </w:rPr>
        <w:t>TO</w:t>
      </w:r>
      <w:r w:rsidR="00F9155A" w:rsidRPr="000D46AE">
        <w:rPr>
          <w:rFonts w:ascii="Times New Roman" w:hAnsi="Times New Roman"/>
          <w:sz w:val="24"/>
          <w:szCs w:val="24"/>
          <w:lang w:val="en-US"/>
          <w:rPrChange w:id="1560" w:author="Microsoft Office User" w:date="2019-10-30T11:35:00Z">
            <w:rPr>
              <w:rFonts w:ascii="Times New Roman" w:hAnsi="Times New Roman"/>
              <w:sz w:val="24"/>
              <w:szCs w:val="24"/>
              <w:lang w:val="en-US"/>
            </w:rPr>
          </w:rPrChange>
        </w:rPr>
        <w:t xml:space="preserve">2 over </w:t>
      </w:r>
      <w:r w:rsidR="003019F1" w:rsidRPr="000D46AE">
        <w:rPr>
          <w:rFonts w:ascii="Times New Roman" w:hAnsi="Times New Roman"/>
          <w:sz w:val="24"/>
          <w:szCs w:val="24"/>
          <w:lang w:val="en-US"/>
          <w:rPrChange w:id="1561" w:author="Microsoft Office User" w:date="2019-10-30T11:35:00Z">
            <w:rPr>
              <w:rFonts w:ascii="Times New Roman" w:hAnsi="Times New Roman"/>
              <w:sz w:val="24"/>
              <w:szCs w:val="24"/>
              <w:lang w:val="en-US"/>
            </w:rPr>
          </w:rPrChange>
        </w:rPr>
        <w:t>TO</w:t>
      </w:r>
      <w:r w:rsidR="00F9155A" w:rsidRPr="000D46AE">
        <w:rPr>
          <w:rFonts w:ascii="Times New Roman" w:hAnsi="Times New Roman"/>
          <w:sz w:val="24"/>
          <w:szCs w:val="24"/>
          <w:lang w:val="en-US"/>
          <w:rPrChange w:id="1562" w:author="Microsoft Office User" w:date="2019-10-30T11:35:00Z">
            <w:rPr>
              <w:rFonts w:ascii="Times New Roman" w:hAnsi="Times New Roman"/>
              <w:sz w:val="24"/>
              <w:szCs w:val="24"/>
              <w:lang w:val="en-US"/>
            </w:rPr>
          </w:rPrChange>
        </w:rPr>
        <w:t>1</w:t>
      </w:r>
      <w:r w:rsidR="005611D8" w:rsidRPr="000D46AE">
        <w:rPr>
          <w:rFonts w:ascii="Times New Roman" w:hAnsi="Times New Roman"/>
          <w:sz w:val="24"/>
          <w:szCs w:val="24"/>
          <w:lang w:val="en-US"/>
          <w:rPrChange w:id="1563" w:author="Microsoft Office User" w:date="2019-10-30T11:35:00Z">
            <w:rPr>
              <w:rFonts w:ascii="Times New Roman" w:hAnsi="Times New Roman"/>
              <w:sz w:val="24"/>
              <w:szCs w:val="24"/>
              <w:lang w:val="en-US"/>
            </w:rPr>
          </w:rPrChange>
        </w:rPr>
        <w:t xml:space="preserve"> (</w:t>
      </w:r>
      <w:r w:rsidR="005611D8" w:rsidRPr="000D46AE">
        <w:rPr>
          <w:rFonts w:ascii="Times New Roman" w:hAnsi="Times New Roman"/>
          <w:i/>
          <w:sz w:val="24"/>
          <w:szCs w:val="24"/>
          <w:lang w:val="en-US"/>
          <w:rPrChange w:id="1564" w:author="Microsoft Office User" w:date="2019-10-30T11:35:00Z">
            <w:rPr>
              <w:rFonts w:ascii="Times New Roman" w:hAnsi="Times New Roman"/>
              <w:i/>
              <w:sz w:val="24"/>
              <w:szCs w:val="24"/>
              <w:lang w:val="en-US"/>
            </w:rPr>
          </w:rPrChange>
        </w:rPr>
        <w:t>M</w:t>
      </w:r>
      <w:r w:rsidR="005611D8" w:rsidRPr="000D46AE">
        <w:rPr>
          <w:rFonts w:ascii="Times New Roman" w:hAnsi="Times New Roman"/>
          <w:sz w:val="24"/>
          <w:szCs w:val="24"/>
          <w:lang w:val="en-US"/>
          <w:rPrChange w:id="1565" w:author="Microsoft Office User" w:date="2019-10-30T11:35:00Z">
            <w:rPr>
              <w:rFonts w:ascii="Times New Roman" w:hAnsi="Times New Roman"/>
              <w:sz w:val="24"/>
              <w:szCs w:val="24"/>
              <w:lang w:val="en-US"/>
            </w:rPr>
          </w:rPrChange>
        </w:rPr>
        <w:t xml:space="preserve"> = -4.15, </w:t>
      </w:r>
      <w:r w:rsidR="005611D8" w:rsidRPr="000D46AE">
        <w:rPr>
          <w:rFonts w:ascii="Times New Roman" w:hAnsi="Times New Roman"/>
          <w:i/>
          <w:sz w:val="24"/>
          <w:szCs w:val="24"/>
          <w:lang w:val="en-US"/>
          <w:rPrChange w:id="1566" w:author="Microsoft Office User" w:date="2019-10-30T11:35:00Z">
            <w:rPr>
              <w:rFonts w:ascii="Times New Roman" w:hAnsi="Times New Roman"/>
              <w:i/>
              <w:sz w:val="24"/>
              <w:szCs w:val="24"/>
              <w:lang w:val="en-US"/>
            </w:rPr>
          </w:rPrChange>
        </w:rPr>
        <w:t>SD</w:t>
      </w:r>
      <w:r w:rsidR="00F43110" w:rsidRPr="000D46AE">
        <w:rPr>
          <w:rFonts w:ascii="Times New Roman" w:hAnsi="Times New Roman"/>
          <w:sz w:val="24"/>
          <w:szCs w:val="24"/>
          <w:lang w:val="en-US"/>
          <w:rPrChange w:id="1567" w:author="Microsoft Office User" w:date="2019-10-30T11:35:00Z">
            <w:rPr>
              <w:rFonts w:ascii="Times New Roman" w:hAnsi="Times New Roman"/>
              <w:sz w:val="24"/>
              <w:szCs w:val="24"/>
              <w:lang w:val="en-US"/>
            </w:rPr>
          </w:rPrChange>
        </w:rPr>
        <w:t xml:space="preserve"> = 4.48).</w:t>
      </w:r>
      <w:r w:rsidR="005611D8" w:rsidRPr="000D46AE">
        <w:rPr>
          <w:rFonts w:ascii="Times New Roman" w:hAnsi="Times New Roman"/>
          <w:sz w:val="24"/>
          <w:szCs w:val="24"/>
          <w:lang w:val="en-US"/>
          <w:rPrChange w:id="1568" w:author="Microsoft Office User" w:date="2019-10-30T11:35:00Z">
            <w:rPr>
              <w:rFonts w:ascii="Times New Roman" w:hAnsi="Times New Roman"/>
              <w:sz w:val="24"/>
              <w:szCs w:val="24"/>
              <w:lang w:val="en-US"/>
            </w:rPr>
          </w:rPrChange>
        </w:rPr>
        <w:t xml:space="preserve"> </w:t>
      </w:r>
    </w:p>
    <w:p w14:paraId="02D2CEFE" w14:textId="5307541A" w:rsidR="005611D8" w:rsidRPr="000D46AE" w:rsidRDefault="00F57517" w:rsidP="009D198A">
      <w:pPr>
        <w:pStyle w:val="text"/>
        <w:spacing w:before="240" w:line="480" w:lineRule="auto"/>
        <w:ind w:firstLine="708"/>
        <w:rPr>
          <w:rFonts w:ascii="Times New Roman" w:hAnsi="Times New Roman"/>
          <w:sz w:val="24"/>
          <w:szCs w:val="24"/>
          <w:lang w:val="en-US"/>
          <w:rPrChange w:id="1569" w:author="Microsoft Office User" w:date="2019-10-30T11:35:00Z">
            <w:rPr>
              <w:rFonts w:ascii="Times New Roman" w:hAnsi="Times New Roman"/>
              <w:sz w:val="24"/>
              <w:szCs w:val="24"/>
              <w:lang w:val="en-IE"/>
            </w:rPr>
          </w:rPrChange>
        </w:rPr>
      </w:pPr>
      <w:r w:rsidRPr="000D46AE">
        <w:rPr>
          <w:rFonts w:ascii="Times New Roman" w:hAnsi="Times New Roman"/>
          <w:b/>
          <w:sz w:val="24"/>
          <w:szCs w:val="24"/>
          <w:lang w:val="en-US"/>
          <w:rPrChange w:id="1570" w:author="Microsoft Office User" w:date="2019-10-30T11:35:00Z">
            <w:rPr>
              <w:rFonts w:ascii="Times New Roman" w:hAnsi="Times New Roman"/>
              <w:b/>
              <w:sz w:val="24"/>
              <w:szCs w:val="24"/>
              <w:lang w:val="en-US"/>
            </w:rPr>
          </w:rPrChange>
        </w:rPr>
        <w:t>Behavioral intentions</w:t>
      </w:r>
      <w:r w:rsidRPr="000D46AE">
        <w:rPr>
          <w:rFonts w:ascii="Times New Roman" w:hAnsi="Times New Roman"/>
          <w:sz w:val="24"/>
          <w:szCs w:val="24"/>
          <w:lang w:val="en-US"/>
          <w:rPrChange w:id="1571" w:author="Microsoft Office User" w:date="2019-10-30T11:35:00Z">
            <w:rPr>
              <w:rFonts w:ascii="Times New Roman" w:hAnsi="Times New Roman"/>
              <w:sz w:val="24"/>
              <w:szCs w:val="24"/>
              <w:lang w:val="en-US"/>
            </w:rPr>
          </w:rPrChange>
        </w:rPr>
        <w:t xml:space="preserve">. </w:t>
      </w:r>
      <w:r w:rsidR="005611D8" w:rsidRPr="000D46AE">
        <w:rPr>
          <w:rFonts w:ascii="Times New Roman" w:hAnsi="Times New Roman"/>
          <w:sz w:val="24"/>
          <w:szCs w:val="24"/>
          <w:lang w:val="en-US"/>
          <w:rPrChange w:id="1572" w:author="Microsoft Office User" w:date="2019-10-30T11:35:00Z">
            <w:rPr>
              <w:rFonts w:ascii="Times New Roman" w:hAnsi="Times New Roman"/>
              <w:sz w:val="24"/>
              <w:szCs w:val="24"/>
              <w:lang w:val="en-US"/>
            </w:rPr>
          </w:rPrChange>
        </w:rPr>
        <w:t xml:space="preserve">Data from the behavioral intentions question were entered into a multinomial logistic regression with </w:t>
      </w:r>
      <w:r w:rsidR="003019F1" w:rsidRPr="000D46AE">
        <w:rPr>
          <w:rFonts w:ascii="Times New Roman" w:hAnsi="Times New Roman"/>
          <w:sz w:val="24"/>
          <w:szCs w:val="24"/>
          <w:lang w:val="en-US"/>
          <w:rPrChange w:id="1573" w:author="Microsoft Office User" w:date="2019-10-30T11:35:00Z">
            <w:rPr>
              <w:rFonts w:ascii="Times New Roman" w:hAnsi="Times New Roman"/>
              <w:sz w:val="24"/>
              <w:szCs w:val="24"/>
              <w:lang w:val="en-US"/>
            </w:rPr>
          </w:rPrChange>
        </w:rPr>
        <w:t>TO</w:t>
      </w:r>
      <w:r w:rsidR="00A55E9A" w:rsidRPr="000D46AE">
        <w:rPr>
          <w:rFonts w:ascii="Times New Roman" w:hAnsi="Times New Roman"/>
          <w:sz w:val="24"/>
          <w:szCs w:val="24"/>
          <w:lang w:val="en-US"/>
          <w:rPrChange w:id="1574" w:author="Microsoft Office User" w:date="2019-10-30T11:35:00Z">
            <w:rPr>
              <w:rFonts w:ascii="Times New Roman" w:hAnsi="Times New Roman"/>
              <w:sz w:val="24"/>
              <w:szCs w:val="24"/>
              <w:lang w:val="en-US"/>
            </w:rPr>
          </w:rPrChange>
        </w:rPr>
        <w:t>1</w:t>
      </w:r>
      <w:r w:rsidR="005611D8" w:rsidRPr="000D46AE">
        <w:rPr>
          <w:rFonts w:ascii="Times New Roman" w:hAnsi="Times New Roman"/>
          <w:sz w:val="24"/>
          <w:szCs w:val="24"/>
          <w:lang w:val="en-US"/>
          <w:rPrChange w:id="1575" w:author="Microsoft Office User" w:date="2019-10-30T11:35:00Z">
            <w:rPr>
              <w:rFonts w:ascii="Times New Roman" w:hAnsi="Times New Roman"/>
              <w:sz w:val="24"/>
              <w:szCs w:val="24"/>
              <w:lang w:val="en-US"/>
            </w:rPr>
          </w:rPrChange>
        </w:rPr>
        <w:t xml:space="preserve"> as the reference category. Only results from the </w:t>
      </w:r>
      <w:r w:rsidR="003019F1" w:rsidRPr="000D46AE">
        <w:rPr>
          <w:rFonts w:ascii="Times New Roman" w:hAnsi="Times New Roman"/>
          <w:sz w:val="24"/>
          <w:szCs w:val="24"/>
          <w:lang w:val="en-US"/>
          <w:rPrChange w:id="1576" w:author="Microsoft Office User" w:date="2019-10-30T11:35:00Z">
            <w:rPr>
              <w:rFonts w:ascii="Times New Roman" w:hAnsi="Times New Roman"/>
              <w:sz w:val="24"/>
              <w:szCs w:val="24"/>
              <w:lang w:val="en-US"/>
            </w:rPr>
          </w:rPrChange>
        </w:rPr>
        <w:t>TO</w:t>
      </w:r>
      <w:r w:rsidR="005611D8" w:rsidRPr="000D46AE">
        <w:rPr>
          <w:rFonts w:ascii="Times New Roman" w:hAnsi="Times New Roman"/>
          <w:sz w:val="24"/>
          <w:szCs w:val="24"/>
          <w:lang w:val="en-US"/>
          <w:rPrChange w:id="1577" w:author="Microsoft Office User" w:date="2019-10-30T11:35:00Z">
            <w:rPr>
              <w:rFonts w:ascii="Times New Roman" w:hAnsi="Times New Roman"/>
              <w:sz w:val="24"/>
              <w:szCs w:val="24"/>
              <w:lang w:val="en-US"/>
            </w:rPr>
          </w:rPrChange>
        </w:rPr>
        <w:t>1-</w:t>
      </w:r>
      <w:r w:rsidR="003019F1" w:rsidRPr="000D46AE">
        <w:rPr>
          <w:rFonts w:ascii="Times New Roman" w:hAnsi="Times New Roman"/>
          <w:sz w:val="24"/>
          <w:szCs w:val="24"/>
          <w:lang w:val="en-US"/>
          <w:rPrChange w:id="1578" w:author="Microsoft Office User" w:date="2019-10-30T11:35:00Z">
            <w:rPr>
              <w:rFonts w:ascii="Times New Roman" w:hAnsi="Times New Roman"/>
              <w:sz w:val="24"/>
              <w:szCs w:val="24"/>
              <w:lang w:val="en-US"/>
            </w:rPr>
          </w:rPrChange>
        </w:rPr>
        <w:t>TO</w:t>
      </w:r>
      <w:r w:rsidR="005611D8" w:rsidRPr="000D46AE">
        <w:rPr>
          <w:rFonts w:ascii="Times New Roman" w:hAnsi="Times New Roman"/>
          <w:sz w:val="24"/>
          <w:szCs w:val="24"/>
          <w:lang w:val="en-US"/>
          <w:rPrChange w:id="1579" w:author="Microsoft Office User" w:date="2019-10-30T11:35:00Z">
            <w:rPr>
              <w:rFonts w:ascii="Times New Roman" w:hAnsi="Times New Roman"/>
              <w:sz w:val="24"/>
              <w:szCs w:val="24"/>
              <w:lang w:val="en-US"/>
            </w:rPr>
          </w:rPrChange>
        </w:rPr>
        <w:t xml:space="preserve">2 comparison are relevant to </w:t>
      </w:r>
      <w:r w:rsidR="00B73F37" w:rsidRPr="000D46AE">
        <w:rPr>
          <w:rFonts w:ascii="Times New Roman" w:hAnsi="Times New Roman"/>
          <w:sz w:val="24"/>
          <w:szCs w:val="24"/>
          <w:lang w:val="en-US"/>
          <w:rPrChange w:id="1580" w:author="Microsoft Office User" w:date="2019-10-30T11:35:00Z">
            <w:rPr>
              <w:rFonts w:ascii="Times New Roman" w:hAnsi="Times New Roman"/>
              <w:sz w:val="24"/>
              <w:szCs w:val="24"/>
              <w:lang w:val="en-US"/>
            </w:rPr>
          </w:rPrChange>
        </w:rPr>
        <w:t xml:space="preserve">the </w:t>
      </w:r>
      <w:r w:rsidR="005611D8" w:rsidRPr="000D46AE">
        <w:rPr>
          <w:rFonts w:ascii="Times New Roman" w:hAnsi="Times New Roman"/>
          <w:sz w:val="24"/>
          <w:szCs w:val="24"/>
          <w:lang w:val="en-US"/>
          <w:rPrChange w:id="1581" w:author="Microsoft Office User" w:date="2019-10-30T11:35:00Z">
            <w:rPr>
              <w:rFonts w:ascii="Times New Roman" w:hAnsi="Times New Roman"/>
              <w:sz w:val="24"/>
              <w:szCs w:val="24"/>
              <w:lang w:val="en-US"/>
            </w:rPr>
          </w:rPrChange>
        </w:rPr>
        <w:t xml:space="preserve">shared feature hypothesis and </w:t>
      </w:r>
      <w:r w:rsidR="00C555E7" w:rsidRPr="000D46AE">
        <w:rPr>
          <w:rFonts w:ascii="Times New Roman" w:hAnsi="Times New Roman"/>
          <w:sz w:val="24"/>
          <w:szCs w:val="24"/>
          <w:lang w:val="en-US"/>
          <w:rPrChange w:id="1582" w:author="Microsoft Office User" w:date="2019-10-30T11:35:00Z">
            <w:rPr>
              <w:rFonts w:ascii="Times New Roman" w:hAnsi="Times New Roman"/>
              <w:sz w:val="24"/>
              <w:szCs w:val="24"/>
              <w:lang w:val="en-US"/>
            </w:rPr>
          </w:rPrChange>
        </w:rPr>
        <w:t xml:space="preserve">are </w:t>
      </w:r>
      <w:r w:rsidR="005611D8" w:rsidRPr="000D46AE">
        <w:rPr>
          <w:rFonts w:ascii="Times New Roman" w:hAnsi="Times New Roman"/>
          <w:sz w:val="24"/>
          <w:szCs w:val="24"/>
          <w:lang w:val="en-US"/>
          <w:rPrChange w:id="1583" w:author="Microsoft Office User" w:date="2019-10-30T11:35:00Z">
            <w:rPr>
              <w:rFonts w:ascii="Times New Roman" w:hAnsi="Times New Roman"/>
              <w:sz w:val="24"/>
              <w:szCs w:val="24"/>
              <w:lang w:val="en-US"/>
            </w:rPr>
          </w:rPrChange>
        </w:rPr>
        <w:t>reported here</w:t>
      </w:r>
      <w:r w:rsidR="00C555E7" w:rsidRPr="000D46AE">
        <w:rPr>
          <w:rFonts w:ascii="Times New Roman" w:hAnsi="Times New Roman"/>
          <w:sz w:val="24"/>
          <w:szCs w:val="24"/>
          <w:lang w:val="en-US"/>
          <w:rPrChange w:id="1584" w:author="Microsoft Office User" w:date="2019-10-30T11:35:00Z">
            <w:rPr>
              <w:rFonts w:ascii="Times New Roman" w:hAnsi="Times New Roman"/>
              <w:sz w:val="24"/>
              <w:szCs w:val="24"/>
              <w:lang w:val="en-US"/>
            </w:rPr>
          </w:rPrChange>
        </w:rPr>
        <w:t xml:space="preserve"> (i.e., hypotheses do not refer to the selections of neither </w:t>
      </w:r>
      <w:r w:rsidR="00DD59F8" w:rsidRPr="000D46AE">
        <w:rPr>
          <w:rFonts w:ascii="Times New Roman" w:hAnsi="Times New Roman"/>
          <w:sz w:val="24"/>
          <w:szCs w:val="24"/>
          <w:lang w:val="en-US"/>
          <w:rPrChange w:id="1585" w:author="Microsoft Office User" w:date="2019-10-30T11:35:00Z">
            <w:rPr>
              <w:rFonts w:ascii="Times New Roman" w:hAnsi="Times New Roman"/>
              <w:sz w:val="24"/>
              <w:szCs w:val="24"/>
              <w:lang w:val="en-US"/>
            </w:rPr>
          </w:rPrChange>
        </w:rPr>
        <w:t xml:space="preserve">TO </w:t>
      </w:r>
      <w:r w:rsidR="00C555E7" w:rsidRPr="000D46AE">
        <w:rPr>
          <w:rFonts w:ascii="Times New Roman" w:hAnsi="Times New Roman"/>
          <w:sz w:val="24"/>
          <w:szCs w:val="24"/>
          <w:lang w:val="en-US"/>
          <w:rPrChange w:id="1586" w:author="Microsoft Office User" w:date="2019-10-30T11:35:00Z">
            <w:rPr>
              <w:rFonts w:ascii="Times New Roman" w:hAnsi="Times New Roman"/>
              <w:sz w:val="24"/>
              <w:szCs w:val="24"/>
              <w:lang w:val="en-US"/>
            </w:rPr>
          </w:rPrChange>
        </w:rPr>
        <w:t xml:space="preserve">or both </w:t>
      </w:r>
      <w:r w:rsidR="00DD59F8" w:rsidRPr="000D46AE">
        <w:rPr>
          <w:rFonts w:ascii="Times New Roman" w:hAnsi="Times New Roman"/>
          <w:sz w:val="24"/>
          <w:szCs w:val="24"/>
          <w:lang w:val="en-US"/>
          <w:rPrChange w:id="1587" w:author="Microsoft Office User" w:date="2019-10-30T11:35:00Z">
            <w:rPr>
              <w:rFonts w:ascii="Times New Roman" w:hAnsi="Times New Roman"/>
              <w:sz w:val="24"/>
              <w:szCs w:val="24"/>
              <w:lang w:val="en-US"/>
            </w:rPr>
          </w:rPrChange>
        </w:rPr>
        <w:t>TOs</w:t>
      </w:r>
      <w:r w:rsidR="00C555E7" w:rsidRPr="000D46AE">
        <w:rPr>
          <w:rFonts w:ascii="Times New Roman" w:hAnsi="Times New Roman"/>
          <w:sz w:val="24"/>
          <w:szCs w:val="24"/>
          <w:lang w:val="en-US"/>
          <w:rPrChange w:id="1588" w:author="Microsoft Office User" w:date="2019-10-30T11:35:00Z">
            <w:rPr>
              <w:rFonts w:ascii="Times New Roman" w:hAnsi="Times New Roman"/>
              <w:sz w:val="24"/>
              <w:szCs w:val="24"/>
              <w:lang w:val="en-US"/>
            </w:rPr>
          </w:rPrChange>
        </w:rPr>
        <w:t>)</w:t>
      </w:r>
      <w:r w:rsidR="005611D8" w:rsidRPr="000D46AE">
        <w:rPr>
          <w:rFonts w:ascii="Times New Roman" w:hAnsi="Times New Roman"/>
          <w:sz w:val="24"/>
          <w:szCs w:val="24"/>
          <w:lang w:val="en-US"/>
          <w:rPrChange w:id="1589" w:author="Microsoft Office User" w:date="2019-10-30T11:35:00Z">
            <w:rPr>
              <w:rFonts w:ascii="Times New Roman" w:hAnsi="Times New Roman"/>
              <w:sz w:val="24"/>
              <w:szCs w:val="24"/>
              <w:lang w:val="en-US"/>
            </w:rPr>
          </w:rPrChange>
        </w:rPr>
        <w:t xml:space="preserve">. Results demonstrated that participant’s intentions towards </w:t>
      </w:r>
      <w:r w:rsidR="003019F1" w:rsidRPr="000D46AE">
        <w:rPr>
          <w:rFonts w:ascii="Times New Roman" w:hAnsi="Times New Roman"/>
          <w:sz w:val="24"/>
          <w:szCs w:val="24"/>
          <w:lang w:val="en-US"/>
          <w:rPrChange w:id="1590" w:author="Microsoft Office User" w:date="2019-10-30T11:35:00Z">
            <w:rPr>
              <w:rFonts w:ascii="Times New Roman" w:hAnsi="Times New Roman"/>
              <w:sz w:val="24"/>
              <w:szCs w:val="24"/>
              <w:lang w:val="en-US"/>
            </w:rPr>
          </w:rPrChange>
        </w:rPr>
        <w:t>TO</w:t>
      </w:r>
      <w:r w:rsidR="005611D8" w:rsidRPr="000D46AE">
        <w:rPr>
          <w:rFonts w:ascii="Times New Roman" w:hAnsi="Times New Roman"/>
          <w:sz w:val="24"/>
          <w:szCs w:val="24"/>
          <w:lang w:val="en-US"/>
          <w:rPrChange w:id="1591" w:author="Microsoft Office User" w:date="2019-10-30T11:35:00Z">
            <w:rPr>
              <w:rFonts w:ascii="Times New Roman" w:hAnsi="Times New Roman"/>
              <w:sz w:val="24"/>
              <w:szCs w:val="24"/>
              <w:lang w:val="en-US"/>
            </w:rPr>
          </w:rPrChange>
        </w:rPr>
        <w:t xml:space="preserve">1 relative to </w:t>
      </w:r>
      <w:r w:rsidR="003019F1" w:rsidRPr="000D46AE">
        <w:rPr>
          <w:rFonts w:ascii="Times New Roman" w:hAnsi="Times New Roman"/>
          <w:sz w:val="24"/>
          <w:szCs w:val="24"/>
          <w:lang w:val="en-US"/>
          <w:rPrChange w:id="1592" w:author="Microsoft Office User" w:date="2019-10-30T11:35:00Z">
            <w:rPr>
              <w:rFonts w:ascii="Times New Roman" w:hAnsi="Times New Roman"/>
              <w:sz w:val="24"/>
              <w:szCs w:val="24"/>
              <w:lang w:val="en-US"/>
            </w:rPr>
          </w:rPrChange>
        </w:rPr>
        <w:t>TO</w:t>
      </w:r>
      <w:r w:rsidR="005611D8" w:rsidRPr="000D46AE">
        <w:rPr>
          <w:rFonts w:ascii="Times New Roman" w:hAnsi="Times New Roman"/>
          <w:sz w:val="24"/>
          <w:szCs w:val="24"/>
          <w:lang w:val="en-US"/>
          <w:rPrChange w:id="1593" w:author="Microsoft Office User" w:date="2019-10-30T11:35:00Z">
            <w:rPr>
              <w:rFonts w:ascii="Times New Roman" w:hAnsi="Times New Roman"/>
              <w:sz w:val="24"/>
              <w:szCs w:val="24"/>
              <w:lang w:val="en-US"/>
            </w:rPr>
          </w:rPrChange>
        </w:rPr>
        <w:t xml:space="preserve">2 differed between the two </w:t>
      </w:r>
      <w:r w:rsidR="00A55E9A" w:rsidRPr="000D46AE">
        <w:rPr>
          <w:rFonts w:ascii="Times New Roman" w:hAnsi="Times New Roman"/>
          <w:sz w:val="24"/>
          <w:szCs w:val="24"/>
          <w:lang w:val="en-US"/>
          <w:rPrChange w:id="1594" w:author="Microsoft Office User" w:date="2019-10-30T11:35:00Z">
            <w:rPr>
              <w:rFonts w:ascii="Times New Roman" w:hAnsi="Times New Roman"/>
              <w:sz w:val="24"/>
              <w:szCs w:val="24"/>
              <w:lang w:val="en-US"/>
            </w:rPr>
          </w:rPrChange>
        </w:rPr>
        <w:t xml:space="preserve">shared feature </w:t>
      </w:r>
      <w:r w:rsidR="00DD59F8" w:rsidRPr="000D46AE">
        <w:rPr>
          <w:rFonts w:ascii="Times New Roman" w:hAnsi="Times New Roman"/>
          <w:sz w:val="24"/>
          <w:szCs w:val="24"/>
          <w:lang w:val="en-US"/>
          <w:rPrChange w:id="1595" w:author="Microsoft Office User" w:date="2019-10-30T11:35:00Z">
            <w:rPr>
              <w:rFonts w:ascii="Times New Roman" w:hAnsi="Times New Roman"/>
              <w:sz w:val="24"/>
              <w:szCs w:val="24"/>
              <w:lang w:val="en-US"/>
            </w:rPr>
          </w:rPrChange>
        </w:rPr>
        <w:t xml:space="preserve">conditions. The </w:t>
      </w:r>
      <w:del w:id="1596" w:author="Microsoft Office User" w:date="2019-10-29T15:43:00Z">
        <w:r w:rsidR="00DD59F8" w:rsidRPr="000D46AE" w:rsidDel="00CD1A2B">
          <w:rPr>
            <w:rFonts w:ascii="Times New Roman" w:hAnsi="Times New Roman"/>
            <w:sz w:val="24"/>
            <w:szCs w:val="24"/>
            <w:lang w:val="en-US"/>
            <w:rPrChange w:id="1597" w:author="Microsoft Office User" w:date="2019-10-30T11:35:00Z">
              <w:rPr>
                <w:rFonts w:ascii="Times New Roman" w:hAnsi="Times New Roman"/>
                <w:sz w:val="24"/>
                <w:szCs w:val="24"/>
                <w:lang w:val="en-US"/>
              </w:rPr>
            </w:rPrChange>
          </w:rPr>
          <w:delText xml:space="preserve">probability </w:delText>
        </w:r>
      </w:del>
      <w:ins w:id="1598" w:author="Microsoft Office User" w:date="2019-10-29T15:43:00Z">
        <w:r w:rsidR="00CD1A2B" w:rsidRPr="000D46AE">
          <w:rPr>
            <w:rFonts w:ascii="Times New Roman" w:hAnsi="Times New Roman"/>
            <w:sz w:val="24"/>
            <w:szCs w:val="24"/>
            <w:lang w:val="en-US"/>
            <w:rPrChange w:id="1599" w:author="Microsoft Office User" w:date="2019-10-30T11:35:00Z">
              <w:rPr>
                <w:rFonts w:ascii="Times New Roman" w:hAnsi="Times New Roman"/>
                <w:sz w:val="24"/>
                <w:szCs w:val="24"/>
                <w:lang w:val="en-US"/>
              </w:rPr>
            </w:rPrChange>
          </w:rPr>
          <w:t xml:space="preserve">odds </w:t>
        </w:r>
      </w:ins>
      <w:r w:rsidR="00DD59F8" w:rsidRPr="000D46AE">
        <w:rPr>
          <w:rFonts w:ascii="Times New Roman" w:hAnsi="Times New Roman"/>
          <w:sz w:val="24"/>
          <w:szCs w:val="24"/>
          <w:lang w:val="en-US"/>
          <w:rPrChange w:id="1600" w:author="Microsoft Office User" w:date="2019-10-30T11:35:00Z">
            <w:rPr>
              <w:rFonts w:ascii="Times New Roman" w:hAnsi="Times New Roman"/>
              <w:sz w:val="24"/>
              <w:szCs w:val="24"/>
              <w:lang w:val="en-US"/>
            </w:rPr>
          </w:rPrChange>
        </w:rPr>
        <w:t xml:space="preserve">that a participant would choose the target object that shared a feature with a positive source object (versus the one that shared a feature with a negative source object) </w:t>
      </w:r>
      <w:del w:id="1601" w:author="Microsoft Office User" w:date="2019-10-29T15:43:00Z">
        <w:r w:rsidR="00DD59F8" w:rsidRPr="000D46AE" w:rsidDel="00CD1A2B">
          <w:rPr>
            <w:rFonts w:ascii="Times New Roman" w:hAnsi="Times New Roman"/>
            <w:sz w:val="24"/>
            <w:szCs w:val="24"/>
            <w:lang w:val="en-US"/>
            <w:rPrChange w:id="1602" w:author="Microsoft Office User" w:date="2019-10-30T11:35:00Z">
              <w:rPr>
                <w:rFonts w:ascii="Times New Roman" w:hAnsi="Times New Roman"/>
                <w:sz w:val="24"/>
                <w:szCs w:val="24"/>
                <w:lang w:val="en-US"/>
              </w:rPr>
            </w:rPrChange>
          </w:rPr>
          <w:delText xml:space="preserve">was </w:delText>
        </w:r>
      </w:del>
      <w:ins w:id="1603" w:author="Microsoft Office User" w:date="2019-10-29T15:43:00Z">
        <w:r w:rsidR="00CD1A2B" w:rsidRPr="000D46AE">
          <w:rPr>
            <w:rFonts w:ascii="Times New Roman" w:hAnsi="Times New Roman"/>
            <w:sz w:val="24"/>
            <w:szCs w:val="24"/>
            <w:lang w:val="en-US"/>
            <w:rPrChange w:id="1604" w:author="Microsoft Office User" w:date="2019-10-30T11:35:00Z">
              <w:rPr>
                <w:rFonts w:ascii="Times New Roman" w:hAnsi="Times New Roman"/>
                <w:sz w:val="24"/>
                <w:szCs w:val="24"/>
                <w:lang w:val="en-US"/>
              </w:rPr>
            </w:rPrChange>
          </w:rPr>
          <w:t xml:space="preserve">were OR = 13.66, 95% CI = [3.56, 52.44], </w:t>
        </w:r>
        <w:r w:rsidR="00CD1A2B" w:rsidRPr="000D46AE">
          <w:rPr>
            <w:rFonts w:ascii="Times New Roman" w:hAnsi="Times New Roman"/>
            <w:i/>
            <w:sz w:val="24"/>
            <w:szCs w:val="24"/>
            <w:lang w:val="en-US"/>
            <w:rPrChange w:id="1605" w:author="Microsoft Office User" w:date="2019-10-30T11:35:00Z">
              <w:rPr>
                <w:rFonts w:ascii="Times New Roman" w:hAnsi="Times New Roman"/>
                <w:sz w:val="24"/>
                <w:szCs w:val="24"/>
                <w:lang w:val="en-US"/>
              </w:rPr>
            </w:rPrChange>
          </w:rPr>
          <w:t>p</w:t>
        </w:r>
        <w:r w:rsidR="00CD1A2B" w:rsidRPr="000D46AE">
          <w:rPr>
            <w:rFonts w:ascii="Times New Roman" w:hAnsi="Times New Roman"/>
            <w:sz w:val="24"/>
            <w:szCs w:val="24"/>
            <w:lang w:val="en-US"/>
            <w:rPrChange w:id="1606" w:author="Microsoft Office User" w:date="2019-10-30T11:35:00Z">
              <w:rPr>
                <w:rFonts w:ascii="Times New Roman" w:hAnsi="Times New Roman"/>
                <w:sz w:val="24"/>
                <w:szCs w:val="24"/>
                <w:lang w:val="en-US"/>
              </w:rPr>
            </w:rPrChange>
          </w:rPr>
          <w:t xml:space="preserve"> = .0001.</w:t>
        </w:r>
      </w:ins>
      <w:del w:id="1607" w:author="Microsoft Office User" w:date="2019-10-29T15:43:00Z">
        <w:r w:rsidR="00DD59F8" w:rsidRPr="000D46AE" w:rsidDel="00CD1A2B">
          <w:rPr>
            <w:rFonts w:ascii="Times New Roman" w:hAnsi="Times New Roman"/>
            <w:sz w:val="24"/>
            <w:szCs w:val="24"/>
            <w:lang w:val="en-US"/>
            <w:rPrChange w:id="1608" w:author="Microsoft Office User" w:date="2019-10-30T11:35:00Z">
              <w:rPr>
                <w:rFonts w:ascii="Times New Roman" w:hAnsi="Times New Roman"/>
                <w:sz w:val="24"/>
                <w:szCs w:val="24"/>
                <w:lang w:val="en-US"/>
              </w:rPr>
            </w:rPrChange>
          </w:rPr>
          <w:delText>0.93, 95% CI = [0.78, 0.98].</w:delText>
        </w:r>
      </w:del>
    </w:p>
    <w:p w14:paraId="481D6129" w14:textId="77777777" w:rsidR="00B2146A" w:rsidRPr="000D46AE" w:rsidRDefault="00B2146A" w:rsidP="00B2146A">
      <w:pPr>
        <w:pStyle w:val="text"/>
        <w:spacing w:before="240" w:line="480" w:lineRule="auto"/>
        <w:rPr>
          <w:rFonts w:ascii="Times New Roman" w:hAnsi="Times New Roman"/>
          <w:b/>
          <w:sz w:val="24"/>
          <w:szCs w:val="24"/>
          <w:lang w:val="en-US"/>
          <w:rPrChange w:id="1609"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1610" w:author="Microsoft Office User" w:date="2019-10-30T11:35:00Z">
            <w:rPr>
              <w:rFonts w:ascii="Times New Roman" w:hAnsi="Times New Roman"/>
              <w:b/>
              <w:sz w:val="24"/>
              <w:szCs w:val="24"/>
              <w:lang w:val="en-US"/>
            </w:rPr>
          </w:rPrChange>
        </w:rPr>
        <w:t>Discussion</w:t>
      </w:r>
      <w:r w:rsidR="009D198A" w:rsidRPr="000D46AE">
        <w:rPr>
          <w:rFonts w:ascii="Times New Roman" w:hAnsi="Times New Roman"/>
          <w:b/>
          <w:sz w:val="24"/>
          <w:szCs w:val="24"/>
          <w:lang w:val="en-US"/>
          <w:rPrChange w:id="1611" w:author="Microsoft Office User" w:date="2019-10-30T11:35:00Z">
            <w:rPr>
              <w:rFonts w:ascii="Times New Roman" w:hAnsi="Times New Roman"/>
              <w:b/>
              <w:sz w:val="24"/>
              <w:szCs w:val="24"/>
              <w:lang w:val="en-US"/>
            </w:rPr>
          </w:rPrChange>
        </w:rPr>
        <w:t xml:space="preserve"> </w:t>
      </w:r>
    </w:p>
    <w:p w14:paraId="541CDD63" w14:textId="67A72D92" w:rsidR="00FC68F7" w:rsidRPr="000D46AE" w:rsidRDefault="00BF289C" w:rsidP="00B2146A">
      <w:pPr>
        <w:pStyle w:val="text"/>
        <w:spacing w:before="240" w:line="480" w:lineRule="auto"/>
        <w:ind w:firstLine="708"/>
        <w:rPr>
          <w:rFonts w:ascii="Times New Roman" w:hAnsi="Times New Roman"/>
          <w:sz w:val="24"/>
          <w:szCs w:val="24"/>
          <w:lang w:val="en-US"/>
          <w:rPrChange w:id="1612"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1613" w:author="Microsoft Office User" w:date="2019-10-30T11:35:00Z">
            <w:rPr>
              <w:rFonts w:ascii="Times New Roman" w:hAnsi="Times New Roman"/>
              <w:sz w:val="24"/>
              <w:szCs w:val="24"/>
              <w:lang w:val="en-US"/>
            </w:rPr>
          </w:rPrChange>
        </w:rPr>
        <w:t>R</w:t>
      </w:r>
      <w:r w:rsidR="00611C93" w:rsidRPr="000D46AE">
        <w:rPr>
          <w:rFonts w:ascii="Times New Roman" w:hAnsi="Times New Roman"/>
          <w:sz w:val="24"/>
          <w:szCs w:val="24"/>
          <w:lang w:val="en-US"/>
          <w:rPrChange w:id="1614" w:author="Microsoft Office User" w:date="2019-10-30T11:35:00Z">
            <w:rPr>
              <w:rFonts w:ascii="Times New Roman" w:hAnsi="Times New Roman"/>
              <w:sz w:val="24"/>
              <w:szCs w:val="24"/>
              <w:lang w:val="en-US"/>
            </w:rPr>
          </w:rPrChange>
        </w:rPr>
        <w:t>esult</w:t>
      </w:r>
      <w:r w:rsidR="001B053D" w:rsidRPr="000D46AE">
        <w:rPr>
          <w:rFonts w:ascii="Times New Roman" w:hAnsi="Times New Roman"/>
          <w:sz w:val="24"/>
          <w:szCs w:val="24"/>
          <w:lang w:val="en-US"/>
          <w:rPrChange w:id="1615" w:author="Microsoft Office User" w:date="2019-10-30T11:35:00Z">
            <w:rPr>
              <w:rFonts w:ascii="Times New Roman" w:hAnsi="Times New Roman"/>
              <w:sz w:val="24"/>
              <w:szCs w:val="24"/>
              <w:lang w:val="en-US"/>
            </w:rPr>
          </w:rPrChange>
        </w:rPr>
        <w:t>s</w:t>
      </w:r>
      <w:r w:rsidR="00611C93" w:rsidRPr="000D46AE">
        <w:rPr>
          <w:rFonts w:ascii="Times New Roman" w:hAnsi="Times New Roman"/>
          <w:sz w:val="24"/>
          <w:szCs w:val="24"/>
          <w:lang w:val="en-US"/>
          <w:rPrChange w:id="1616" w:author="Microsoft Office User" w:date="2019-10-30T11:35:00Z">
            <w:rPr>
              <w:rFonts w:ascii="Times New Roman" w:hAnsi="Times New Roman"/>
              <w:sz w:val="24"/>
              <w:szCs w:val="24"/>
              <w:lang w:val="en-US"/>
            </w:rPr>
          </w:rPrChange>
        </w:rPr>
        <w:t xml:space="preserve"> </w:t>
      </w:r>
      <w:r w:rsidR="007303A4" w:rsidRPr="000D46AE">
        <w:rPr>
          <w:rFonts w:ascii="Times New Roman" w:hAnsi="Times New Roman"/>
          <w:sz w:val="24"/>
          <w:szCs w:val="24"/>
          <w:lang w:val="en-US"/>
          <w:rPrChange w:id="1617" w:author="Microsoft Office User" w:date="2019-10-30T11:35:00Z">
            <w:rPr>
              <w:rFonts w:ascii="Times New Roman" w:hAnsi="Times New Roman"/>
              <w:sz w:val="24"/>
              <w:szCs w:val="24"/>
              <w:lang w:val="en-US"/>
            </w:rPr>
          </w:rPrChange>
        </w:rPr>
        <w:t xml:space="preserve">provide </w:t>
      </w:r>
      <w:r w:rsidR="001B053D" w:rsidRPr="000D46AE">
        <w:rPr>
          <w:rFonts w:ascii="Times New Roman" w:hAnsi="Times New Roman"/>
          <w:sz w:val="24"/>
          <w:szCs w:val="24"/>
          <w:lang w:val="en-US"/>
          <w:rPrChange w:id="1618" w:author="Microsoft Office User" w:date="2019-10-30T11:35:00Z">
            <w:rPr>
              <w:rFonts w:ascii="Times New Roman" w:hAnsi="Times New Roman"/>
              <w:sz w:val="24"/>
              <w:szCs w:val="24"/>
              <w:lang w:val="en-US"/>
            </w:rPr>
          </w:rPrChange>
        </w:rPr>
        <w:t xml:space="preserve">a novel demonstration of </w:t>
      </w:r>
      <w:r w:rsidR="007303A4" w:rsidRPr="000D46AE">
        <w:rPr>
          <w:rFonts w:ascii="Times New Roman" w:hAnsi="Times New Roman"/>
          <w:sz w:val="24"/>
          <w:szCs w:val="24"/>
          <w:lang w:val="en-US"/>
          <w:rPrChange w:id="1619" w:author="Microsoft Office User" w:date="2019-10-30T11:35:00Z">
            <w:rPr>
              <w:rFonts w:ascii="Times New Roman" w:hAnsi="Times New Roman"/>
              <w:sz w:val="24"/>
              <w:szCs w:val="24"/>
              <w:lang w:val="en-US"/>
            </w:rPr>
          </w:rPrChange>
        </w:rPr>
        <w:t xml:space="preserve">the </w:t>
      </w:r>
      <w:r w:rsidR="00FC68F7" w:rsidRPr="000D46AE">
        <w:rPr>
          <w:rFonts w:ascii="Times New Roman" w:hAnsi="Times New Roman"/>
          <w:sz w:val="24"/>
          <w:szCs w:val="24"/>
          <w:lang w:val="en-US"/>
          <w:rPrChange w:id="1620" w:author="Microsoft Office User" w:date="2019-10-30T11:35:00Z">
            <w:rPr>
              <w:rFonts w:ascii="Times New Roman" w:hAnsi="Times New Roman"/>
              <w:sz w:val="24"/>
              <w:szCs w:val="24"/>
              <w:lang w:val="en-US"/>
            </w:rPr>
          </w:rPrChange>
        </w:rPr>
        <w:t>shared feature</w:t>
      </w:r>
      <w:r w:rsidR="00D42BA1" w:rsidRPr="000D46AE">
        <w:rPr>
          <w:rFonts w:ascii="Times New Roman" w:hAnsi="Times New Roman"/>
          <w:sz w:val="24"/>
          <w:szCs w:val="24"/>
          <w:lang w:val="en-US"/>
          <w:rPrChange w:id="1621" w:author="Microsoft Office User" w:date="2019-10-30T11:35:00Z">
            <w:rPr>
              <w:rFonts w:ascii="Times New Roman" w:hAnsi="Times New Roman"/>
              <w:sz w:val="24"/>
              <w:szCs w:val="24"/>
              <w:lang w:val="en-US"/>
            </w:rPr>
          </w:rPrChange>
        </w:rPr>
        <w:t>s</w:t>
      </w:r>
      <w:r w:rsidR="00FC68F7" w:rsidRPr="000D46AE">
        <w:rPr>
          <w:rFonts w:ascii="Times New Roman" w:hAnsi="Times New Roman"/>
          <w:sz w:val="24"/>
          <w:szCs w:val="24"/>
          <w:lang w:val="en-US"/>
          <w:rPrChange w:id="1622" w:author="Microsoft Office User" w:date="2019-10-30T11:35:00Z">
            <w:rPr>
              <w:rFonts w:ascii="Times New Roman" w:hAnsi="Times New Roman"/>
              <w:sz w:val="24"/>
              <w:szCs w:val="24"/>
              <w:lang w:val="en-US"/>
            </w:rPr>
          </w:rPrChange>
        </w:rPr>
        <w:t xml:space="preserve"> </w:t>
      </w:r>
      <w:r w:rsidR="001B053D" w:rsidRPr="000D46AE">
        <w:rPr>
          <w:rFonts w:ascii="Times New Roman" w:hAnsi="Times New Roman"/>
          <w:sz w:val="24"/>
          <w:szCs w:val="24"/>
          <w:lang w:val="en-US"/>
          <w:rPrChange w:id="1623" w:author="Microsoft Office User" w:date="2019-10-30T11:35:00Z">
            <w:rPr>
              <w:rFonts w:ascii="Times New Roman" w:hAnsi="Times New Roman"/>
              <w:sz w:val="24"/>
              <w:szCs w:val="24"/>
              <w:lang w:val="en-US"/>
            </w:rPr>
          </w:rPrChange>
        </w:rPr>
        <w:t>principle</w:t>
      </w:r>
      <w:r w:rsidR="00D261DE" w:rsidRPr="000D46AE">
        <w:rPr>
          <w:rFonts w:ascii="Times New Roman" w:hAnsi="Times New Roman"/>
          <w:sz w:val="24"/>
          <w:szCs w:val="24"/>
          <w:lang w:val="en-US"/>
          <w:rPrChange w:id="1624" w:author="Microsoft Office User" w:date="2019-10-30T11:35:00Z">
            <w:rPr>
              <w:rFonts w:ascii="Times New Roman" w:hAnsi="Times New Roman"/>
              <w:sz w:val="24"/>
              <w:szCs w:val="24"/>
              <w:lang w:val="en-US"/>
            </w:rPr>
          </w:rPrChange>
        </w:rPr>
        <w:t xml:space="preserve"> in the attitude domain</w:t>
      </w:r>
      <w:r w:rsidR="001B053D" w:rsidRPr="000D46AE">
        <w:rPr>
          <w:rFonts w:ascii="Times New Roman" w:hAnsi="Times New Roman"/>
          <w:sz w:val="24"/>
          <w:szCs w:val="24"/>
          <w:lang w:val="en-US"/>
          <w:rPrChange w:id="1625" w:author="Microsoft Office User" w:date="2019-10-30T11:35:00Z">
            <w:rPr>
              <w:rFonts w:ascii="Times New Roman" w:hAnsi="Times New Roman"/>
              <w:sz w:val="24"/>
              <w:szCs w:val="24"/>
              <w:lang w:val="en-US"/>
            </w:rPr>
          </w:rPrChange>
        </w:rPr>
        <w:t xml:space="preserve"> that goes beyond the impact of mere spatio-temporal co-occurrence</w:t>
      </w:r>
      <w:r w:rsidR="00FC68F7" w:rsidRPr="000D46AE">
        <w:rPr>
          <w:rFonts w:ascii="Times New Roman" w:hAnsi="Times New Roman"/>
          <w:sz w:val="24"/>
          <w:szCs w:val="24"/>
          <w:lang w:val="en-US"/>
          <w:rPrChange w:id="1626" w:author="Microsoft Office User" w:date="2019-10-30T11:35:00Z">
            <w:rPr>
              <w:rFonts w:ascii="Times New Roman" w:hAnsi="Times New Roman"/>
              <w:sz w:val="24"/>
              <w:szCs w:val="24"/>
              <w:lang w:val="en-US"/>
            </w:rPr>
          </w:rPrChange>
        </w:rPr>
        <w:t xml:space="preserve">. </w:t>
      </w:r>
      <w:r w:rsidR="00611C93" w:rsidRPr="000D46AE">
        <w:rPr>
          <w:rFonts w:ascii="Times New Roman" w:hAnsi="Times New Roman"/>
          <w:sz w:val="24"/>
          <w:szCs w:val="24"/>
          <w:lang w:val="en-US"/>
          <w:rPrChange w:id="1627" w:author="Microsoft Office User" w:date="2019-10-30T11:35:00Z">
            <w:rPr>
              <w:rFonts w:ascii="Times New Roman" w:hAnsi="Times New Roman"/>
              <w:sz w:val="24"/>
              <w:szCs w:val="24"/>
              <w:lang w:val="en-US"/>
            </w:rPr>
          </w:rPrChange>
        </w:rPr>
        <w:t xml:space="preserve">Although a neutral </w:t>
      </w:r>
      <w:r w:rsidR="003019F1" w:rsidRPr="000D46AE">
        <w:rPr>
          <w:rFonts w:ascii="Times New Roman" w:hAnsi="Times New Roman"/>
          <w:sz w:val="24"/>
          <w:szCs w:val="24"/>
          <w:lang w:val="en-US"/>
          <w:rPrChange w:id="1628" w:author="Microsoft Office User" w:date="2019-10-30T11:35:00Z">
            <w:rPr>
              <w:rFonts w:ascii="Times New Roman" w:hAnsi="Times New Roman"/>
              <w:sz w:val="24"/>
              <w:szCs w:val="24"/>
              <w:lang w:val="en-US"/>
            </w:rPr>
          </w:rPrChange>
        </w:rPr>
        <w:t xml:space="preserve">target object </w:t>
      </w:r>
      <w:r w:rsidR="00611C93" w:rsidRPr="000D46AE">
        <w:rPr>
          <w:rFonts w:ascii="Times New Roman" w:hAnsi="Times New Roman"/>
          <w:sz w:val="24"/>
          <w:szCs w:val="24"/>
          <w:lang w:val="en-US"/>
          <w:rPrChange w:id="1629" w:author="Microsoft Office User" w:date="2019-10-30T11:35:00Z">
            <w:rPr>
              <w:rFonts w:ascii="Times New Roman" w:hAnsi="Times New Roman"/>
              <w:sz w:val="24"/>
              <w:szCs w:val="24"/>
              <w:lang w:val="en-US"/>
            </w:rPr>
          </w:rPrChange>
        </w:rPr>
        <w:t xml:space="preserve">was repeatedly paired with both positive and negative </w:t>
      </w:r>
      <w:r w:rsidR="003019F1" w:rsidRPr="000D46AE">
        <w:rPr>
          <w:rFonts w:ascii="Times New Roman" w:hAnsi="Times New Roman"/>
          <w:sz w:val="24"/>
          <w:szCs w:val="24"/>
          <w:lang w:val="en-US"/>
          <w:rPrChange w:id="1630" w:author="Microsoft Office User" w:date="2019-10-30T11:35:00Z">
            <w:rPr>
              <w:rFonts w:ascii="Times New Roman" w:hAnsi="Times New Roman"/>
              <w:sz w:val="24"/>
              <w:szCs w:val="24"/>
              <w:lang w:val="en-US"/>
            </w:rPr>
          </w:rPrChange>
        </w:rPr>
        <w:t>source objects</w:t>
      </w:r>
      <w:r w:rsidR="00611C93" w:rsidRPr="000D46AE">
        <w:rPr>
          <w:rFonts w:ascii="Times New Roman" w:hAnsi="Times New Roman"/>
          <w:sz w:val="24"/>
          <w:szCs w:val="24"/>
          <w:lang w:val="en-US"/>
          <w:rPrChange w:id="1631" w:author="Microsoft Office User" w:date="2019-10-30T11:35:00Z">
            <w:rPr>
              <w:rFonts w:ascii="Times New Roman" w:hAnsi="Times New Roman"/>
              <w:sz w:val="24"/>
              <w:szCs w:val="24"/>
              <w:lang w:val="en-US"/>
            </w:rPr>
          </w:rPrChange>
        </w:rPr>
        <w:t xml:space="preserve">, it acquired the valence of the </w:t>
      </w:r>
      <w:r w:rsidR="003019F1" w:rsidRPr="000D46AE">
        <w:rPr>
          <w:rFonts w:ascii="Times New Roman" w:hAnsi="Times New Roman"/>
          <w:sz w:val="24"/>
          <w:szCs w:val="24"/>
          <w:lang w:val="en-US"/>
          <w:rPrChange w:id="1632" w:author="Microsoft Office User" w:date="2019-10-30T11:35:00Z">
            <w:rPr>
              <w:rFonts w:ascii="Times New Roman" w:hAnsi="Times New Roman"/>
              <w:sz w:val="24"/>
              <w:szCs w:val="24"/>
              <w:lang w:val="en-US"/>
            </w:rPr>
          </w:rPrChange>
        </w:rPr>
        <w:t xml:space="preserve">source </w:t>
      </w:r>
      <w:r w:rsidR="00611C93" w:rsidRPr="000D46AE">
        <w:rPr>
          <w:rFonts w:ascii="Times New Roman" w:hAnsi="Times New Roman"/>
          <w:sz w:val="24"/>
          <w:szCs w:val="24"/>
          <w:lang w:val="en-US"/>
          <w:rPrChange w:id="1633" w:author="Microsoft Office User" w:date="2019-10-30T11:35:00Z">
            <w:rPr>
              <w:rFonts w:ascii="Times New Roman" w:hAnsi="Times New Roman"/>
              <w:sz w:val="24"/>
              <w:szCs w:val="24"/>
              <w:lang w:val="en-US"/>
            </w:rPr>
          </w:rPrChange>
        </w:rPr>
        <w:t>that</w:t>
      </w:r>
      <w:r w:rsidR="00341CDA" w:rsidRPr="000D46AE">
        <w:rPr>
          <w:rFonts w:ascii="Times New Roman" w:hAnsi="Times New Roman"/>
          <w:sz w:val="24"/>
          <w:szCs w:val="24"/>
          <w:lang w:val="en-US"/>
          <w:rPrChange w:id="1634" w:author="Microsoft Office User" w:date="2019-10-30T11:35:00Z">
            <w:rPr>
              <w:rFonts w:ascii="Times New Roman" w:hAnsi="Times New Roman"/>
              <w:sz w:val="24"/>
              <w:szCs w:val="24"/>
              <w:lang w:val="en-US"/>
            </w:rPr>
          </w:rPrChange>
        </w:rPr>
        <w:t xml:space="preserve"> it</w:t>
      </w:r>
      <w:r w:rsidR="00611C93" w:rsidRPr="000D46AE">
        <w:rPr>
          <w:rFonts w:ascii="Times New Roman" w:hAnsi="Times New Roman"/>
          <w:sz w:val="24"/>
          <w:szCs w:val="24"/>
          <w:lang w:val="en-US"/>
          <w:rPrChange w:id="1635" w:author="Microsoft Office User" w:date="2019-10-30T11:35:00Z">
            <w:rPr>
              <w:rFonts w:ascii="Times New Roman" w:hAnsi="Times New Roman"/>
              <w:sz w:val="24"/>
              <w:szCs w:val="24"/>
              <w:lang w:val="en-US"/>
            </w:rPr>
          </w:rPrChange>
        </w:rPr>
        <w:t xml:space="preserve"> shared a feature (color) with it. Specifically, </w:t>
      </w:r>
      <w:r w:rsidR="003019F1" w:rsidRPr="000D46AE">
        <w:rPr>
          <w:rFonts w:ascii="Times New Roman" w:hAnsi="Times New Roman"/>
          <w:sz w:val="24"/>
          <w:szCs w:val="24"/>
          <w:lang w:val="en-US"/>
          <w:rPrChange w:id="1636" w:author="Microsoft Office User" w:date="2019-10-30T11:35:00Z">
            <w:rPr>
              <w:rFonts w:ascii="Times New Roman" w:hAnsi="Times New Roman"/>
              <w:sz w:val="24"/>
              <w:szCs w:val="24"/>
              <w:lang w:val="en-US"/>
            </w:rPr>
          </w:rPrChange>
        </w:rPr>
        <w:t xml:space="preserve">target objects </w:t>
      </w:r>
      <w:r w:rsidR="00FC68F7" w:rsidRPr="000D46AE">
        <w:rPr>
          <w:rFonts w:ascii="Times New Roman" w:hAnsi="Times New Roman"/>
          <w:sz w:val="24"/>
          <w:szCs w:val="24"/>
          <w:lang w:val="en-US"/>
          <w:rPrChange w:id="1637" w:author="Microsoft Office User" w:date="2019-10-30T11:35:00Z">
            <w:rPr>
              <w:rFonts w:ascii="Times New Roman" w:hAnsi="Times New Roman"/>
              <w:sz w:val="24"/>
              <w:szCs w:val="24"/>
              <w:lang w:val="en-US"/>
            </w:rPr>
          </w:rPrChange>
        </w:rPr>
        <w:t xml:space="preserve">that appeared in the same color as positive </w:t>
      </w:r>
      <w:r w:rsidR="003019F1" w:rsidRPr="000D46AE">
        <w:rPr>
          <w:rFonts w:ascii="Times New Roman" w:hAnsi="Times New Roman"/>
          <w:sz w:val="24"/>
          <w:szCs w:val="24"/>
          <w:lang w:val="en-US"/>
          <w:rPrChange w:id="1638" w:author="Microsoft Office User" w:date="2019-10-30T11:35:00Z">
            <w:rPr>
              <w:rFonts w:ascii="Times New Roman" w:hAnsi="Times New Roman"/>
              <w:sz w:val="24"/>
              <w:szCs w:val="24"/>
              <w:lang w:val="en-US"/>
            </w:rPr>
          </w:rPrChange>
        </w:rPr>
        <w:t xml:space="preserve">sources </w:t>
      </w:r>
      <w:r w:rsidR="00611C93" w:rsidRPr="000D46AE">
        <w:rPr>
          <w:rFonts w:ascii="Times New Roman" w:hAnsi="Times New Roman"/>
          <w:sz w:val="24"/>
          <w:szCs w:val="24"/>
          <w:lang w:val="en-US"/>
          <w:rPrChange w:id="1639" w:author="Microsoft Office User" w:date="2019-10-30T11:35:00Z">
            <w:rPr>
              <w:rFonts w:ascii="Times New Roman" w:hAnsi="Times New Roman"/>
              <w:sz w:val="24"/>
              <w:szCs w:val="24"/>
              <w:lang w:val="en-US"/>
            </w:rPr>
          </w:rPrChange>
        </w:rPr>
        <w:t xml:space="preserve">were rated </w:t>
      </w:r>
      <w:r w:rsidR="00FC68F7" w:rsidRPr="000D46AE">
        <w:rPr>
          <w:rFonts w:ascii="Times New Roman" w:hAnsi="Times New Roman"/>
          <w:sz w:val="24"/>
          <w:szCs w:val="24"/>
          <w:lang w:val="en-US"/>
          <w:rPrChange w:id="1640" w:author="Microsoft Office User" w:date="2019-10-30T11:35:00Z">
            <w:rPr>
              <w:rFonts w:ascii="Times New Roman" w:hAnsi="Times New Roman"/>
              <w:sz w:val="24"/>
              <w:szCs w:val="24"/>
              <w:lang w:val="en-US"/>
            </w:rPr>
          </w:rPrChange>
        </w:rPr>
        <w:t>positive</w:t>
      </w:r>
      <w:r w:rsidR="00611C93" w:rsidRPr="000D46AE">
        <w:rPr>
          <w:rFonts w:ascii="Times New Roman" w:hAnsi="Times New Roman"/>
          <w:sz w:val="24"/>
          <w:szCs w:val="24"/>
          <w:lang w:val="en-US"/>
          <w:rPrChange w:id="1641" w:author="Microsoft Office User" w:date="2019-10-30T11:35:00Z">
            <w:rPr>
              <w:rFonts w:ascii="Times New Roman" w:hAnsi="Times New Roman"/>
              <w:sz w:val="24"/>
              <w:szCs w:val="24"/>
              <w:lang w:val="en-US"/>
            </w:rPr>
          </w:rPrChange>
        </w:rPr>
        <w:t xml:space="preserve">ly whereas </w:t>
      </w:r>
      <w:r w:rsidR="003019F1" w:rsidRPr="000D46AE">
        <w:rPr>
          <w:rFonts w:ascii="Times New Roman" w:hAnsi="Times New Roman"/>
          <w:sz w:val="24"/>
          <w:szCs w:val="24"/>
          <w:lang w:val="en-US"/>
          <w:rPrChange w:id="1642" w:author="Microsoft Office User" w:date="2019-10-30T11:35:00Z">
            <w:rPr>
              <w:rFonts w:ascii="Times New Roman" w:hAnsi="Times New Roman"/>
              <w:sz w:val="24"/>
              <w:szCs w:val="24"/>
              <w:lang w:val="en-US"/>
            </w:rPr>
          </w:rPrChange>
        </w:rPr>
        <w:t xml:space="preserve">target objects </w:t>
      </w:r>
      <w:r w:rsidR="00FC68F7" w:rsidRPr="000D46AE">
        <w:rPr>
          <w:rFonts w:ascii="Times New Roman" w:hAnsi="Times New Roman"/>
          <w:sz w:val="24"/>
          <w:szCs w:val="24"/>
          <w:lang w:val="en-US"/>
          <w:rPrChange w:id="1643" w:author="Microsoft Office User" w:date="2019-10-30T11:35:00Z">
            <w:rPr>
              <w:rFonts w:ascii="Times New Roman" w:hAnsi="Times New Roman"/>
              <w:sz w:val="24"/>
              <w:szCs w:val="24"/>
              <w:lang w:val="en-US"/>
            </w:rPr>
          </w:rPrChange>
        </w:rPr>
        <w:t xml:space="preserve">that appeared in the same color as negative </w:t>
      </w:r>
      <w:r w:rsidR="003019F1" w:rsidRPr="000D46AE">
        <w:rPr>
          <w:rFonts w:ascii="Times New Roman" w:hAnsi="Times New Roman"/>
          <w:sz w:val="24"/>
          <w:szCs w:val="24"/>
          <w:lang w:val="en-US"/>
          <w:rPrChange w:id="1644" w:author="Microsoft Office User" w:date="2019-10-30T11:35:00Z">
            <w:rPr>
              <w:rFonts w:ascii="Times New Roman" w:hAnsi="Times New Roman"/>
              <w:sz w:val="24"/>
              <w:szCs w:val="24"/>
              <w:lang w:val="en-US"/>
            </w:rPr>
          </w:rPrChange>
        </w:rPr>
        <w:t xml:space="preserve">sources </w:t>
      </w:r>
      <w:r w:rsidR="00611C93" w:rsidRPr="000D46AE">
        <w:rPr>
          <w:rFonts w:ascii="Times New Roman" w:hAnsi="Times New Roman"/>
          <w:sz w:val="24"/>
          <w:szCs w:val="24"/>
          <w:lang w:val="en-US"/>
          <w:rPrChange w:id="1645" w:author="Microsoft Office User" w:date="2019-10-30T11:35:00Z">
            <w:rPr>
              <w:rFonts w:ascii="Times New Roman" w:hAnsi="Times New Roman"/>
              <w:sz w:val="24"/>
              <w:szCs w:val="24"/>
              <w:lang w:val="en-US"/>
            </w:rPr>
          </w:rPrChange>
        </w:rPr>
        <w:t xml:space="preserve">were rated </w:t>
      </w:r>
      <w:r w:rsidR="00FC68F7" w:rsidRPr="000D46AE">
        <w:rPr>
          <w:rFonts w:ascii="Times New Roman" w:hAnsi="Times New Roman"/>
          <w:sz w:val="24"/>
          <w:szCs w:val="24"/>
          <w:lang w:val="en-US"/>
          <w:rPrChange w:id="1646" w:author="Microsoft Office User" w:date="2019-10-30T11:35:00Z">
            <w:rPr>
              <w:rFonts w:ascii="Times New Roman" w:hAnsi="Times New Roman"/>
              <w:sz w:val="24"/>
              <w:szCs w:val="24"/>
              <w:lang w:val="en-US"/>
            </w:rPr>
          </w:rPrChange>
        </w:rPr>
        <w:t>negative</w:t>
      </w:r>
      <w:r w:rsidR="00611C93" w:rsidRPr="000D46AE">
        <w:rPr>
          <w:rFonts w:ascii="Times New Roman" w:hAnsi="Times New Roman"/>
          <w:sz w:val="24"/>
          <w:szCs w:val="24"/>
          <w:lang w:val="en-US"/>
          <w:rPrChange w:id="1647" w:author="Microsoft Office User" w:date="2019-10-30T11:35:00Z">
            <w:rPr>
              <w:rFonts w:ascii="Times New Roman" w:hAnsi="Times New Roman"/>
              <w:sz w:val="24"/>
              <w:szCs w:val="24"/>
              <w:lang w:val="en-US"/>
            </w:rPr>
          </w:rPrChange>
        </w:rPr>
        <w:t>ly</w:t>
      </w:r>
      <w:r w:rsidR="00FC68F7" w:rsidRPr="000D46AE">
        <w:rPr>
          <w:rFonts w:ascii="Times New Roman" w:hAnsi="Times New Roman"/>
          <w:sz w:val="24"/>
          <w:szCs w:val="24"/>
          <w:lang w:val="en-US"/>
          <w:rPrChange w:id="1648" w:author="Microsoft Office User" w:date="2019-10-30T11:35:00Z">
            <w:rPr>
              <w:rFonts w:ascii="Times New Roman" w:hAnsi="Times New Roman"/>
              <w:sz w:val="24"/>
              <w:szCs w:val="24"/>
              <w:lang w:val="en-US"/>
            </w:rPr>
          </w:rPrChange>
        </w:rPr>
        <w:t xml:space="preserve">. We </w:t>
      </w:r>
      <w:r w:rsidR="00611C93" w:rsidRPr="000D46AE">
        <w:rPr>
          <w:rFonts w:ascii="Times New Roman" w:hAnsi="Times New Roman"/>
          <w:sz w:val="24"/>
          <w:szCs w:val="24"/>
          <w:lang w:val="en-US"/>
          <w:rPrChange w:id="1649" w:author="Microsoft Office User" w:date="2019-10-30T11:35:00Z">
            <w:rPr>
              <w:rFonts w:ascii="Times New Roman" w:hAnsi="Times New Roman"/>
              <w:sz w:val="24"/>
              <w:szCs w:val="24"/>
              <w:lang w:val="en-US"/>
            </w:rPr>
          </w:rPrChange>
        </w:rPr>
        <w:t xml:space="preserve">also </w:t>
      </w:r>
      <w:r w:rsidR="00FC68F7" w:rsidRPr="000D46AE">
        <w:rPr>
          <w:rFonts w:ascii="Times New Roman" w:hAnsi="Times New Roman"/>
          <w:sz w:val="24"/>
          <w:szCs w:val="24"/>
          <w:lang w:val="en-US"/>
          <w:rPrChange w:id="1650" w:author="Microsoft Office User" w:date="2019-10-30T11:35:00Z">
            <w:rPr>
              <w:rFonts w:ascii="Times New Roman" w:hAnsi="Times New Roman"/>
              <w:sz w:val="24"/>
              <w:szCs w:val="24"/>
              <w:lang w:val="en-US"/>
            </w:rPr>
          </w:rPrChange>
        </w:rPr>
        <w:t xml:space="preserve">obtained </w:t>
      </w:r>
      <w:r w:rsidR="00341CDA" w:rsidRPr="000D46AE">
        <w:rPr>
          <w:rFonts w:ascii="Times New Roman" w:hAnsi="Times New Roman"/>
          <w:sz w:val="24"/>
          <w:szCs w:val="24"/>
          <w:lang w:val="en-US"/>
          <w:rPrChange w:id="1651" w:author="Microsoft Office User" w:date="2019-10-30T11:35:00Z">
            <w:rPr>
              <w:rFonts w:ascii="Times New Roman" w:hAnsi="Times New Roman"/>
              <w:sz w:val="24"/>
              <w:szCs w:val="24"/>
              <w:lang w:val="en-US"/>
            </w:rPr>
          </w:rPrChange>
        </w:rPr>
        <w:t xml:space="preserve">strong </w:t>
      </w:r>
      <w:r w:rsidR="00FC68F7" w:rsidRPr="000D46AE">
        <w:rPr>
          <w:rFonts w:ascii="Times New Roman" w:hAnsi="Times New Roman"/>
          <w:sz w:val="24"/>
          <w:szCs w:val="24"/>
          <w:lang w:val="en-US"/>
          <w:rPrChange w:id="1652" w:author="Microsoft Office User" w:date="2019-10-30T11:35:00Z">
            <w:rPr>
              <w:rFonts w:ascii="Times New Roman" w:hAnsi="Times New Roman"/>
              <w:sz w:val="24"/>
              <w:szCs w:val="24"/>
              <w:lang w:val="en-US"/>
            </w:rPr>
          </w:rPrChange>
        </w:rPr>
        <w:t xml:space="preserve">evidence for this </w:t>
      </w:r>
      <w:r w:rsidR="00611C93" w:rsidRPr="000D46AE">
        <w:rPr>
          <w:rFonts w:ascii="Times New Roman" w:hAnsi="Times New Roman"/>
          <w:sz w:val="24"/>
          <w:szCs w:val="24"/>
          <w:lang w:val="en-US"/>
          <w:rPrChange w:id="1653" w:author="Microsoft Office User" w:date="2019-10-30T11:35:00Z">
            <w:rPr>
              <w:rFonts w:ascii="Times New Roman" w:hAnsi="Times New Roman"/>
              <w:sz w:val="24"/>
              <w:szCs w:val="24"/>
              <w:lang w:val="en-US"/>
            </w:rPr>
          </w:rPrChange>
        </w:rPr>
        <w:t xml:space="preserve">shared feature effect </w:t>
      </w:r>
      <w:r w:rsidR="00FC68F7" w:rsidRPr="000D46AE">
        <w:rPr>
          <w:rFonts w:ascii="Times New Roman" w:hAnsi="Times New Roman"/>
          <w:sz w:val="24"/>
          <w:szCs w:val="24"/>
          <w:lang w:val="en-US"/>
          <w:rPrChange w:id="1654" w:author="Microsoft Office User" w:date="2019-10-30T11:35:00Z">
            <w:rPr>
              <w:rFonts w:ascii="Times New Roman" w:hAnsi="Times New Roman"/>
              <w:sz w:val="24"/>
              <w:szCs w:val="24"/>
              <w:lang w:val="en-US"/>
            </w:rPr>
          </w:rPrChange>
        </w:rPr>
        <w:t xml:space="preserve">on </w:t>
      </w:r>
      <w:r w:rsidR="00A6743D" w:rsidRPr="000D46AE">
        <w:rPr>
          <w:rFonts w:ascii="Times New Roman" w:hAnsi="Times New Roman"/>
          <w:sz w:val="24"/>
          <w:szCs w:val="24"/>
          <w:lang w:val="en-US"/>
          <w:rPrChange w:id="1655" w:author="Microsoft Office User" w:date="2019-10-30T11:35:00Z">
            <w:rPr>
              <w:rFonts w:ascii="Times New Roman" w:hAnsi="Times New Roman"/>
              <w:sz w:val="24"/>
              <w:szCs w:val="24"/>
              <w:lang w:val="en-US"/>
            </w:rPr>
          </w:rPrChange>
        </w:rPr>
        <w:t xml:space="preserve">automatic </w:t>
      </w:r>
      <w:r w:rsidR="007303A4" w:rsidRPr="000D46AE">
        <w:rPr>
          <w:rFonts w:ascii="Times New Roman" w:hAnsi="Times New Roman"/>
          <w:sz w:val="24"/>
          <w:szCs w:val="24"/>
          <w:lang w:val="en-US"/>
          <w:rPrChange w:id="1656" w:author="Microsoft Office User" w:date="2019-10-30T11:35:00Z">
            <w:rPr>
              <w:rFonts w:ascii="Times New Roman" w:hAnsi="Times New Roman"/>
              <w:sz w:val="24"/>
              <w:szCs w:val="24"/>
              <w:lang w:val="en-US"/>
            </w:rPr>
          </w:rPrChange>
        </w:rPr>
        <w:t xml:space="preserve">evaluations </w:t>
      </w:r>
      <w:r w:rsidR="00611C93" w:rsidRPr="000D46AE">
        <w:rPr>
          <w:rFonts w:ascii="Times New Roman" w:hAnsi="Times New Roman"/>
          <w:sz w:val="24"/>
          <w:szCs w:val="24"/>
          <w:lang w:val="en-US"/>
          <w:rPrChange w:id="1657" w:author="Microsoft Office User" w:date="2019-10-30T11:35:00Z">
            <w:rPr>
              <w:rFonts w:ascii="Times New Roman" w:hAnsi="Times New Roman"/>
              <w:sz w:val="24"/>
              <w:szCs w:val="24"/>
              <w:lang w:val="en-US"/>
            </w:rPr>
          </w:rPrChange>
        </w:rPr>
        <w:t xml:space="preserve">and </w:t>
      </w:r>
      <w:r w:rsidR="00FC68F7" w:rsidRPr="000D46AE">
        <w:rPr>
          <w:rFonts w:ascii="Times New Roman" w:hAnsi="Times New Roman"/>
          <w:sz w:val="24"/>
          <w:szCs w:val="24"/>
          <w:lang w:val="en-US"/>
          <w:rPrChange w:id="1658" w:author="Microsoft Office User" w:date="2019-10-30T11:35:00Z">
            <w:rPr>
              <w:rFonts w:ascii="Times New Roman" w:hAnsi="Times New Roman"/>
              <w:sz w:val="24"/>
              <w:szCs w:val="24"/>
              <w:lang w:val="en-US"/>
            </w:rPr>
          </w:rPrChange>
        </w:rPr>
        <w:t xml:space="preserve">behavioral intention </w:t>
      </w:r>
      <w:r w:rsidR="00611C93" w:rsidRPr="000D46AE">
        <w:rPr>
          <w:rFonts w:ascii="Times New Roman" w:hAnsi="Times New Roman"/>
          <w:sz w:val="24"/>
          <w:szCs w:val="24"/>
          <w:lang w:val="en-US"/>
          <w:rPrChange w:id="1659" w:author="Microsoft Office User" w:date="2019-10-30T11:35:00Z">
            <w:rPr>
              <w:rFonts w:ascii="Times New Roman" w:hAnsi="Times New Roman"/>
              <w:sz w:val="24"/>
              <w:szCs w:val="24"/>
              <w:lang w:val="en-US"/>
            </w:rPr>
          </w:rPrChange>
        </w:rPr>
        <w:t>measures</w:t>
      </w:r>
      <w:r w:rsidR="00FC68F7" w:rsidRPr="000D46AE">
        <w:rPr>
          <w:rFonts w:ascii="Times New Roman" w:hAnsi="Times New Roman"/>
          <w:sz w:val="24"/>
          <w:szCs w:val="24"/>
          <w:lang w:val="en-US"/>
          <w:rPrChange w:id="1660" w:author="Microsoft Office User" w:date="2019-10-30T11:35:00Z">
            <w:rPr>
              <w:rFonts w:ascii="Times New Roman" w:hAnsi="Times New Roman"/>
              <w:sz w:val="24"/>
              <w:szCs w:val="24"/>
              <w:lang w:val="en-US"/>
            </w:rPr>
          </w:rPrChange>
        </w:rPr>
        <w:t xml:space="preserve">. </w:t>
      </w:r>
    </w:p>
    <w:p w14:paraId="35768C47" w14:textId="77777777" w:rsidR="002E0440" w:rsidRPr="000D46AE" w:rsidRDefault="00EF5EB1" w:rsidP="003C6352">
      <w:pPr>
        <w:spacing w:after="160" w:line="480" w:lineRule="auto"/>
        <w:jc w:val="center"/>
        <w:rPr>
          <w:rFonts w:ascii="Times New Roman" w:hAnsi="Times New Roman" w:cs="Times New Roman"/>
          <w:b/>
          <w:sz w:val="24"/>
          <w:szCs w:val="24"/>
          <w:lang w:val="en-US"/>
          <w:rPrChange w:id="1661"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1662" w:author="Microsoft Office User" w:date="2019-10-30T11:35:00Z">
            <w:rPr>
              <w:rFonts w:ascii="Times New Roman" w:hAnsi="Times New Roman" w:cs="Times New Roman"/>
              <w:b/>
              <w:sz w:val="24"/>
              <w:szCs w:val="24"/>
              <w:lang w:val="en-US"/>
            </w:rPr>
          </w:rPrChange>
        </w:rPr>
        <w:lastRenderedPageBreak/>
        <w:t>Experiment 2</w:t>
      </w:r>
    </w:p>
    <w:p w14:paraId="395DB482" w14:textId="5D9A0982" w:rsidR="00C25B5D" w:rsidRPr="000D46AE" w:rsidRDefault="00C326A6" w:rsidP="005C5D35">
      <w:pPr>
        <w:spacing w:after="160" w:line="480" w:lineRule="auto"/>
        <w:ind w:firstLine="708"/>
        <w:rPr>
          <w:rFonts w:ascii="Times New Roman" w:hAnsi="Times New Roman" w:cs="Times New Roman"/>
          <w:sz w:val="24"/>
          <w:szCs w:val="24"/>
          <w:lang w:val="en-US"/>
          <w:rPrChange w:id="1663"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1664" w:author="Microsoft Office User" w:date="2019-10-30T11:35:00Z">
            <w:rPr>
              <w:rFonts w:ascii="Times New Roman" w:hAnsi="Times New Roman" w:cs="Times New Roman"/>
              <w:sz w:val="24"/>
              <w:szCs w:val="24"/>
              <w:lang w:val="en-US"/>
            </w:rPr>
          </w:rPrChange>
        </w:rPr>
        <w:t xml:space="preserve">In our second experiment we set out to replicate and extend </w:t>
      </w:r>
      <w:r w:rsidR="00C204EA" w:rsidRPr="000D46AE">
        <w:rPr>
          <w:rFonts w:ascii="Times New Roman" w:hAnsi="Times New Roman" w:cs="Times New Roman"/>
          <w:sz w:val="24"/>
          <w:szCs w:val="24"/>
          <w:lang w:val="en-US"/>
          <w:rPrChange w:id="1665" w:author="Microsoft Office User" w:date="2019-10-30T11:35:00Z">
            <w:rPr>
              <w:rFonts w:ascii="Times New Roman" w:hAnsi="Times New Roman" w:cs="Times New Roman"/>
              <w:sz w:val="24"/>
              <w:szCs w:val="24"/>
              <w:lang w:val="en-US"/>
            </w:rPr>
          </w:rPrChange>
        </w:rPr>
        <w:t xml:space="preserve">our initial </w:t>
      </w:r>
      <w:r w:rsidRPr="000D46AE">
        <w:rPr>
          <w:rFonts w:ascii="Times New Roman" w:hAnsi="Times New Roman" w:cs="Times New Roman"/>
          <w:sz w:val="24"/>
          <w:szCs w:val="24"/>
          <w:lang w:val="en-US"/>
          <w:rPrChange w:id="1666" w:author="Microsoft Office User" w:date="2019-10-30T11:35:00Z">
            <w:rPr>
              <w:rFonts w:ascii="Times New Roman" w:hAnsi="Times New Roman" w:cs="Times New Roman"/>
              <w:sz w:val="24"/>
              <w:szCs w:val="24"/>
              <w:lang w:val="en-US"/>
            </w:rPr>
          </w:rPrChange>
        </w:rPr>
        <w:t xml:space="preserve">findings. In Experiment 1, participants </w:t>
      </w:r>
      <w:r w:rsidR="00DC3D72" w:rsidRPr="000D46AE">
        <w:rPr>
          <w:rFonts w:ascii="Times New Roman" w:hAnsi="Times New Roman" w:cs="Times New Roman"/>
          <w:sz w:val="24"/>
          <w:szCs w:val="24"/>
          <w:lang w:val="en-US"/>
          <w:rPrChange w:id="1667" w:author="Microsoft Office User" w:date="2019-10-30T11:35:00Z">
            <w:rPr>
              <w:rFonts w:ascii="Times New Roman" w:hAnsi="Times New Roman" w:cs="Times New Roman"/>
              <w:sz w:val="24"/>
              <w:szCs w:val="24"/>
              <w:lang w:val="en-US"/>
            </w:rPr>
          </w:rPrChange>
        </w:rPr>
        <w:t xml:space="preserve">completed </w:t>
      </w:r>
      <w:r w:rsidRPr="000D46AE">
        <w:rPr>
          <w:rFonts w:ascii="Times New Roman" w:hAnsi="Times New Roman" w:cs="Times New Roman"/>
          <w:sz w:val="24"/>
          <w:szCs w:val="24"/>
          <w:lang w:val="en-US"/>
          <w:rPrChange w:id="1668" w:author="Microsoft Office User" w:date="2019-10-30T11:35:00Z">
            <w:rPr>
              <w:rFonts w:ascii="Times New Roman" w:hAnsi="Times New Roman" w:cs="Times New Roman"/>
              <w:sz w:val="24"/>
              <w:szCs w:val="24"/>
              <w:lang w:val="en-US"/>
            </w:rPr>
          </w:rPrChange>
        </w:rPr>
        <w:t xml:space="preserve">an </w:t>
      </w:r>
      <w:r w:rsidR="005B5901" w:rsidRPr="000D46AE">
        <w:rPr>
          <w:rFonts w:ascii="Times New Roman" w:hAnsi="Times New Roman" w:cs="Times New Roman"/>
          <w:sz w:val="24"/>
          <w:szCs w:val="24"/>
          <w:lang w:val="en-US"/>
          <w:rPrChange w:id="1669" w:author="Microsoft Office User" w:date="2019-10-30T11:35:00Z">
            <w:rPr>
              <w:rFonts w:ascii="Times New Roman" w:hAnsi="Times New Roman" w:cs="Times New Roman"/>
              <w:sz w:val="24"/>
              <w:szCs w:val="24"/>
              <w:lang w:val="en-US"/>
            </w:rPr>
          </w:rPrChange>
        </w:rPr>
        <w:t xml:space="preserve">acquisition </w:t>
      </w:r>
      <w:r w:rsidRPr="000D46AE">
        <w:rPr>
          <w:rFonts w:ascii="Times New Roman" w:hAnsi="Times New Roman" w:cs="Times New Roman"/>
          <w:sz w:val="24"/>
          <w:szCs w:val="24"/>
          <w:lang w:val="en-US"/>
          <w:rPrChange w:id="1670" w:author="Microsoft Office User" w:date="2019-10-30T11:35:00Z">
            <w:rPr>
              <w:rFonts w:ascii="Times New Roman" w:hAnsi="Times New Roman" w:cs="Times New Roman"/>
              <w:sz w:val="24"/>
              <w:szCs w:val="24"/>
              <w:lang w:val="en-US"/>
            </w:rPr>
          </w:rPrChange>
        </w:rPr>
        <w:t>phase</w:t>
      </w:r>
      <w:r w:rsidR="005B5901" w:rsidRPr="000D46AE">
        <w:rPr>
          <w:rFonts w:ascii="Times New Roman" w:hAnsi="Times New Roman" w:cs="Times New Roman"/>
          <w:sz w:val="24"/>
          <w:szCs w:val="24"/>
          <w:lang w:val="en-US"/>
          <w:rPrChange w:id="1671" w:author="Microsoft Office User" w:date="2019-10-30T11:35:00Z">
            <w:rPr>
              <w:rFonts w:ascii="Times New Roman" w:hAnsi="Times New Roman" w:cs="Times New Roman"/>
              <w:sz w:val="24"/>
              <w:szCs w:val="24"/>
              <w:lang w:val="en-US"/>
            </w:rPr>
          </w:rPrChange>
        </w:rPr>
        <w:t xml:space="preserve"> during which</w:t>
      </w:r>
      <w:r w:rsidRPr="000D46AE">
        <w:rPr>
          <w:rFonts w:ascii="Times New Roman" w:hAnsi="Times New Roman" w:cs="Times New Roman"/>
          <w:sz w:val="24"/>
          <w:szCs w:val="24"/>
          <w:lang w:val="en-US"/>
          <w:rPrChange w:id="1672" w:author="Microsoft Office User" w:date="2019-10-30T11:35:00Z">
            <w:rPr>
              <w:rFonts w:ascii="Times New Roman" w:hAnsi="Times New Roman" w:cs="Times New Roman"/>
              <w:sz w:val="24"/>
              <w:szCs w:val="24"/>
              <w:lang w:val="en-US"/>
            </w:rPr>
          </w:rPrChange>
        </w:rPr>
        <w:t xml:space="preserve"> all stimuli were initially presented in white and only later changed to the same or a different color. </w:t>
      </w:r>
      <w:r w:rsidR="00341CDA" w:rsidRPr="000D46AE">
        <w:rPr>
          <w:rFonts w:ascii="Times New Roman" w:hAnsi="Times New Roman" w:cs="Times New Roman"/>
          <w:sz w:val="24"/>
          <w:szCs w:val="24"/>
          <w:lang w:val="en-US"/>
          <w:rPrChange w:id="1673" w:author="Microsoft Office User" w:date="2019-10-30T11:35:00Z">
            <w:rPr>
              <w:rFonts w:ascii="Times New Roman" w:hAnsi="Times New Roman" w:cs="Times New Roman"/>
              <w:sz w:val="24"/>
              <w:szCs w:val="24"/>
              <w:lang w:val="en-US"/>
            </w:rPr>
          </w:rPrChange>
        </w:rPr>
        <w:t xml:space="preserve">In Experiment 2, however, </w:t>
      </w:r>
      <w:r w:rsidRPr="000D46AE">
        <w:rPr>
          <w:rFonts w:ascii="Times New Roman" w:hAnsi="Times New Roman" w:cs="Times New Roman"/>
          <w:sz w:val="24"/>
          <w:szCs w:val="24"/>
          <w:lang w:val="en-US"/>
          <w:rPrChange w:id="1674" w:author="Microsoft Office User" w:date="2019-10-30T11:35:00Z">
            <w:rPr>
              <w:rFonts w:ascii="Times New Roman" w:hAnsi="Times New Roman" w:cs="Times New Roman"/>
              <w:sz w:val="24"/>
              <w:szCs w:val="24"/>
              <w:lang w:val="en-US"/>
            </w:rPr>
          </w:rPrChange>
        </w:rPr>
        <w:t>we presented all stimuli in the same color</w:t>
      </w:r>
      <w:r w:rsidR="00DC3D72" w:rsidRPr="000D46AE">
        <w:rPr>
          <w:rFonts w:ascii="Times New Roman" w:hAnsi="Times New Roman" w:cs="Times New Roman"/>
          <w:sz w:val="24"/>
          <w:szCs w:val="24"/>
          <w:lang w:val="en-US"/>
          <w:rPrChange w:id="1675" w:author="Microsoft Office User" w:date="2019-10-30T11:35:00Z">
            <w:rPr>
              <w:rFonts w:ascii="Times New Roman" w:hAnsi="Times New Roman" w:cs="Times New Roman"/>
              <w:sz w:val="24"/>
              <w:szCs w:val="24"/>
              <w:lang w:val="en-US"/>
            </w:rPr>
          </w:rPrChange>
        </w:rPr>
        <w:t xml:space="preserve"> </w:t>
      </w:r>
      <w:r w:rsidR="00E94384" w:rsidRPr="000D46AE">
        <w:rPr>
          <w:rFonts w:ascii="Times New Roman" w:hAnsi="Times New Roman" w:cs="Times New Roman"/>
          <w:sz w:val="24"/>
          <w:szCs w:val="24"/>
          <w:lang w:val="en-US"/>
          <w:rPrChange w:id="1676" w:author="Microsoft Office User" w:date="2019-10-30T11:35:00Z">
            <w:rPr>
              <w:rFonts w:ascii="Times New Roman" w:hAnsi="Times New Roman" w:cs="Times New Roman"/>
              <w:sz w:val="24"/>
              <w:szCs w:val="24"/>
              <w:lang w:val="en-US"/>
            </w:rPr>
          </w:rPrChange>
        </w:rPr>
        <w:t>during the first half of the trial.</w:t>
      </w:r>
      <w:r w:rsidR="00DC3D72" w:rsidRPr="000D46AE">
        <w:rPr>
          <w:rFonts w:ascii="Times New Roman" w:hAnsi="Times New Roman" w:cs="Times New Roman"/>
          <w:sz w:val="24"/>
          <w:szCs w:val="24"/>
          <w:lang w:val="en-US"/>
          <w:rPrChange w:id="1677" w:author="Microsoft Office User" w:date="2019-10-30T11:35:00Z">
            <w:rPr>
              <w:rFonts w:ascii="Times New Roman" w:hAnsi="Times New Roman" w:cs="Times New Roman"/>
              <w:sz w:val="24"/>
              <w:szCs w:val="24"/>
              <w:lang w:val="en-US"/>
            </w:rPr>
          </w:rPrChange>
        </w:rPr>
        <w:t xml:space="preserve"> </w:t>
      </w:r>
      <w:r w:rsidR="00E94384" w:rsidRPr="000D46AE">
        <w:rPr>
          <w:rFonts w:ascii="Times New Roman" w:hAnsi="Times New Roman" w:cs="Times New Roman"/>
          <w:sz w:val="24"/>
          <w:szCs w:val="24"/>
          <w:lang w:val="en-US"/>
          <w:rPrChange w:id="1678" w:author="Microsoft Office User" w:date="2019-10-30T11:35:00Z">
            <w:rPr>
              <w:rFonts w:ascii="Times New Roman" w:hAnsi="Times New Roman" w:cs="Times New Roman"/>
              <w:sz w:val="24"/>
              <w:szCs w:val="24"/>
              <w:lang w:val="en-US"/>
            </w:rPr>
          </w:rPrChange>
        </w:rPr>
        <w:t>During the second half</w:t>
      </w:r>
      <w:r w:rsidR="00DC3D72" w:rsidRPr="000D46AE">
        <w:rPr>
          <w:rFonts w:ascii="Times New Roman" w:hAnsi="Times New Roman" w:cs="Times New Roman"/>
          <w:sz w:val="24"/>
          <w:szCs w:val="24"/>
          <w:lang w:val="en-US"/>
          <w:rPrChange w:id="1679" w:author="Microsoft Office User" w:date="2019-10-30T11:35:00Z">
            <w:rPr>
              <w:rFonts w:ascii="Times New Roman" w:hAnsi="Times New Roman" w:cs="Times New Roman"/>
              <w:sz w:val="24"/>
              <w:szCs w:val="24"/>
              <w:lang w:val="en-US"/>
            </w:rPr>
          </w:rPrChange>
        </w:rPr>
        <w:t xml:space="preserve">, </w:t>
      </w:r>
      <w:r w:rsidR="00E94384" w:rsidRPr="000D46AE">
        <w:rPr>
          <w:rFonts w:ascii="Times New Roman" w:hAnsi="Times New Roman" w:cs="Times New Roman"/>
          <w:sz w:val="24"/>
          <w:szCs w:val="24"/>
          <w:lang w:val="en-US"/>
          <w:rPrChange w:id="1680" w:author="Microsoft Office User" w:date="2019-10-30T11:35:00Z">
            <w:rPr>
              <w:rFonts w:ascii="Times New Roman" w:hAnsi="Times New Roman" w:cs="Times New Roman"/>
              <w:sz w:val="24"/>
              <w:szCs w:val="24"/>
              <w:lang w:val="en-US"/>
            </w:rPr>
          </w:rPrChange>
        </w:rPr>
        <w:t xml:space="preserve">we </w:t>
      </w:r>
      <w:r w:rsidR="00DC3D72" w:rsidRPr="000D46AE">
        <w:rPr>
          <w:rFonts w:ascii="Times New Roman" w:hAnsi="Times New Roman" w:cs="Times New Roman"/>
          <w:sz w:val="24"/>
          <w:szCs w:val="24"/>
          <w:lang w:val="en-US"/>
          <w:rPrChange w:id="1681" w:author="Microsoft Office User" w:date="2019-10-30T11:35:00Z">
            <w:rPr>
              <w:rFonts w:ascii="Times New Roman" w:hAnsi="Times New Roman" w:cs="Times New Roman"/>
              <w:sz w:val="24"/>
              <w:szCs w:val="24"/>
              <w:lang w:val="en-US"/>
            </w:rPr>
          </w:rPrChange>
        </w:rPr>
        <w:t xml:space="preserve">switched the color of one the </w:t>
      </w:r>
      <w:r w:rsidR="00C000D1" w:rsidRPr="000D46AE">
        <w:rPr>
          <w:rFonts w:ascii="Times New Roman" w:hAnsi="Times New Roman" w:cs="Times New Roman"/>
          <w:sz w:val="24"/>
          <w:szCs w:val="24"/>
          <w:lang w:val="en-US"/>
          <w:rPrChange w:id="1682" w:author="Microsoft Office User" w:date="2019-10-30T11:35:00Z">
            <w:rPr>
              <w:rFonts w:ascii="Times New Roman" w:hAnsi="Times New Roman" w:cs="Times New Roman"/>
              <w:sz w:val="24"/>
              <w:szCs w:val="24"/>
              <w:lang w:val="en-US"/>
            </w:rPr>
          </w:rPrChange>
        </w:rPr>
        <w:t>source objects</w:t>
      </w:r>
      <w:r w:rsidR="00DC3D72" w:rsidRPr="000D46AE">
        <w:rPr>
          <w:rFonts w:ascii="Times New Roman" w:hAnsi="Times New Roman" w:cs="Times New Roman"/>
          <w:sz w:val="24"/>
          <w:szCs w:val="24"/>
          <w:lang w:val="en-US"/>
          <w:rPrChange w:id="1683" w:author="Microsoft Office User" w:date="2019-10-30T11:35:00Z">
            <w:rPr>
              <w:rFonts w:ascii="Times New Roman" w:hAnsi="Times New Roman" w:cs="Times New Roman"/>
              <w:sz w:val="24"/>
              <w:szCs w:val="24"/>
              <w:lang w:val="en-US"/>
            </w:rPr>
          </w:rPrChange>
        </w:rPr>
        <w:t xml:space="preserve">, while keeping the color of </w:t>
      </w:r>
      <w:r w:rsidR="00E94384" w:rsidRPr="000D46AE">
        <w:rPr>
          <w:rFonts w:ascii="Times New Roman" w:hAnsi="Times New Roman" w:cs="Times New Roman"/>
          <w:sz w:val="24"/>
          <w:szCs w:val="24"/>
          <w:lang w:val="en-US"/>
          <w:rPrChange w:id="1684" w:author="Microsoft Office User" w:date="2019-10-30T11:35:00Z">
            <w:rPr>
              <w:rFonts w:ascii="Times New Roman" w:hAnsi="Times New Roman" w:cs="Times New Roman"/>
              <w:sz w:val="24"/>
              <w:szCs w:val="24"/>
              <w:lang w:val="en-US"/>
            </w:rPr>
          </w:rPrChange>
        </w:rPr>
        <w:t xml:space="preserve">the other </w:t>
      </w:r>
      <w:r w:rsidR="00C000D1" w:rsidRPr="000D46AE">
        <w:rPr>
          <w:rFonts w:ascii="Times New Roman" w:hAnsi="Times New Roman" w:cs="Times New Roman"/>
          <w:sz w:val="24"/>
          <w:szCs w:val="24"/>
          <w:lang w:val="en-US"/>
          <w:rPrChange w:id="1685" w:author="Microsoft Office User" w:date="2019-10-30T11:35:00Z">
            <w:rPr>
              <w:rFonts w:ascii="Times New Roman" w:hAnsi="Times New Roman" w:cs="Times New Roman"/>
              <w:sz w:val="24"/>
              <w:szCs w:val="24"/>
              <w:lang w:val="en-US"/>
            </w:rPr>
          </w:rPrChange>
        </w:rPr>
        <w:t xml:space="preserve">source </w:t>
      </w:r>
      <w:r w:rsidR="00DC3D72" w:rsidRPr="000D46AE">
        <w:rPr>
          <w:rFonts w:ascii="Times New Roman" w:hAnsi="Times New Roman" w:cs="Times New Roman"/>
          <w:sz w:val="24"/>
          <w:szCs w:val="24"/>
          <w:lang w:val="en-US"/>
          <w:rPrChange w:id="1686" w:author="Microsoft Office User" w:date="2019-10-30T11:35:00Z">
            <w:rPr>
              <w:rFonts w:ascii="Times New Roman" w:hAnsi="Times New Roman" w:cs="Times New Roman"/>
              <w:sz w:val="24"/>
              <w:szCs w:val="24"/>
              <w:lang w:val="en-US"/>
            </w:rPr>
          </w:rPrChange>
        </w:rPr>
        <w:t xml:space="preserve">the same as the </w:t>
      </w:r>
      <w:r w:rsidR="00C000D1" w:rsidRPr="000D46AE">
        <w:rPr>
          <w:rFonts w:ascii="Times New Roman" w:hAnsi="Times New Roman" w:cs="Times New Roman"/>
          <w:sz w:val="24"/>
          <w:szCs w:val="24"/>
          <w:lang w:val="en-US"/>
          <w:rPrChange w:id="1687" w:author="Microsoft Office User" w:date="2019-10-30T11:35:00Z">
            <w:rPr>
              <w:rFonts w:ascii="Times New Roman" w:hAnsi="Times New Roman" w:cs="Times New Roman"/>
              <w:sz w:val="24"/>
              <w:szCs w:val="24"/>
              <w:lang w:val="en-US"/>
            </w:rPr>
          </w:rPrChange>
        </w:rPr>
        <w:t>target object</w:t>
      </w:r>
      <w:r w:rsidR="00DC3D72" w:rsidRPr="000D46AE">
        <w:rPr>
          <w:rFonts w:ascii="Times New Roman" w:hAnsi="Times New Roman" w:cs="Times New Roman"/>
          <w:sz w:val="24"/>
          <w:szCs w:val="24"/>
          <w:lang w:val="en-US"/>
          <w:rPrChange w:id="1688" w:author="Microsoft Office User" w:date="2019-10-30T11:35:00Z">
            <w:rPr>
              <w:rFonts w:ascii="Times New Roman" w:hAnsi="Times New Roman" w:cs="Times New Roman"/>
              <w:sz w:val="24"/>
              <w:szCs w:val="24"/>
              <w:lang w:val="en-US"/>
            </w:rPr>
          </w:rPrChange>
        </w:rPr>
        <w:t xml:space="preserve">. This modified design allowed us to </w:t>
      </w:r>
      <w:r w:rsidR="000F76B8" w:rsidRPr="000D46AE">
        <w:rPr>
          <w:rFonts w:ascii="Times New Roman" w:hAnsi="Times New Roman" w:cs="Times New Roman"/>
          <w:sz w:val="24"/>
          <w:szCs w:val="24"/>
          <w:lang w:val="en-US"/>
          <w:rPrChange w:id="1689" w:author="Microsoft Office User" w:date="2019-10-30T11:35:00Z">
            <w:rPr>
              <w:rFonts w:ascii="Times New Roman" w:hAnsi="Times New Roman" w:cs="Times New Roman"/>
              <w:sz w:val="24"/>
              <w:szCs w:val="24"/>
              <w:lang w:val="en-US"/>
            </w:rPr>
          </w:rPrChange>
        </w:rPr>
        <w:t xml:space="preserve">differentiate between </w:t>
      </w:r>
      <w:r w:rsidR="00DC3D72" w:rsidRPr="000D46AE">
        <w:rPr>
          <w:rFonts w:ascii="Times New Roman" w:hAnsi="Times New Roman" w:cs="Times New Roman"/>
          <w:sz w:val="24"/>
          <w:szCs w:val="24"/>
          <w:lang w:val="en-US"/>
          <w:rPrChange w:id="1690" w:author="Microsoft Office User" w:date="2019-10-30T11:35:00Z">
            <w:rPr>
              <w:rFonts w:ascii="Times New Roman" w:hAnsi="Times New Roman" w:cs="Times New Roman"/>
              <w:sz w:val="24"/>
              <w:szCs w:val="24"/>
              <w:lang w:val="en-US"/>
            </w:rPr>
          </w:rPrChange>
        </w:rPr>
        <w:t xml:space="preserve">two </w:t>
      </w:r>
      <w:r w:rsidR="00AD7E98" w:rsidRPr="000D46AE">
        <w:rPr>
          <w:rFonts w:ascii="Times New Roman" w:hAnsi="Times New Roman" w:cs="Times New Roman"/>
          <w:sz w:val="24"/>
          <w:szCs w:val="24"/>
          <w:lang w:val="en-US"/>
          <w:rPrChange w:id="1691" w:author="Microsoft Office User" w:date="2019-10-30T11:35:00Z">
            <w:rPr>
              <w:rFonts w:ascii="Times New Roman" w:hAnsi="Times New Roman" w:cs="Times New Roman"/>
              <w:sz w:val="24"/>
              <w:szCs w:val="24"/>
              <w:lang w:val="en-US"/>
            </w:rPr>
          </w:rPrChange>
        </w:rPr>
        <w:t>explanations</w:t>
      </w:r>
      <w:r w:rsidR="007303A4" w:rsidRPr="000D46AE">
        <w:rPr>
          <w:rFonts w:ascii="Times New Roman" w:hAnsi="Times New Roman" w:cs="Times New Roman"/>
          <w:sz w:val="24"/>
          <w:szCs w:val="24"/>
          <w:lang w:val="en-US"/>
          <w:rPrChange w:id="1692" w:author="Microsoft Office User" w:date="2019-10-30T11:35:00Z">
            <w:rPr>
              <w:rFonts w:ascii="Times New Roman" w:hAnsi="Times New Roman" w:cs="Times New Roman"/>
              <w:sz w:val="24"/>
              <w:szCs w:val="24"/>
              <w:lang w:val="en-US"/>
            </w:rPr>
          </w:rPrChange>
        </w:rPr>
        <w:t xml:space="preserve"> of our effects</w:t>
      </w:r>
      <w:r w:rsidR="00DC3D72" w:rsidRPr="000D46AE">
        <w:rPr>
          <w:rFonts w:ascii="Times New Roman" w:hAnsi="Times New Roman" w:cs="Times New Roman"/>
          <w:sz w:val="24"/>
          <w:szCs w:val="24"/>
          <w:lang w:val="en-US"/>
          <w:rPrChange w:id="1693" w:author="Microsoft Office User" w:date="2019-10-30T11:35:00Z">
            <w:rPr>
              <w:rFonts w:ascii="Times New Roman" w:hAnsi="Times New Roman" w:cs="Times New Roman"/>
              <w:sz w:val="24"/>
              <w:szCs w:val="24"/>
              <w:lang w:val="en-US"/>
            </w:rPr>
          </w:rPrChange>
        </w:rPr>
        <w:t>. The first (</w:t>
      </w:r>
      <w:r w:rsidR="00DC3D72" w:rsidRPr="000D46AE">
        <w:rPr>
          <w:rFonts w:ascii="Times New Roman" w:hAnsi="Times New Roman" w:cs="Times New Roman"/>
          <w:i/>
          <w:sz w:val="24"/>
          <w:szCs w:val="24"/>
          <w:lang w:val="en-US"/>
          <w:rPrChange w:id="1694" w:author="Microsoft Office User" w:date="2019-10-30T11:35:00Z">
            <w:rPr>
              <w:rFonts w:ascii="Times New Roman" w:hAnsi="Times New Roman" w:cs="Times New Roman"/>
              <w:i/>
              <w:sz w:val="24"/>
              <w:szCs w:val="24"/>
              <w:lang w:val="en-US"/>
            </w:rPr>
          </w:rPrChange>
        </w:rPr>
        <w:t>shared feature hypothesis</w:t>
      </w:r>
      <w:r w:rsidR="00DC3D72" w:rsidRPr="000D46AE">
        <w:rPr>
          <w:rFonts w:ascii="Times New Roman" w:hAnsi="Times New Roman" w:cs="Times New Roman"/>
          <w:sz w:val="24"/>
          <w:szCs w:val="24"/>
          <w:lang w:val="en-US"/>
          <w:rPrChange w:id="1695" w:author="Microsoft Office User" w:date="2019-10-30T11:35:00Z">
            <w:rPr>
              <w:rFonts w:ascii="Times New Roman" w:hAnsi="Times New Roman" w:cs="Times New Roman"/>
              <w:sz w:val="24"/>
              <w:szCs w:val="24"/>
              <w:lang w:val="en-US"/>
            </w:rPr>
          </w:rPrChange>
        </w:rPr>
        <w:t xml:space="preserve">) argues that an overlap in some stimulus </w:t>
      </w:r>
      <w:r w:rsidR="00E94384" w:rsidRPr="000D46AE">
        <w:rPr>
          <w:rFonts w:ascii="Times New Roman" w:hAnsi="Times New Roman" w:cs="Times New Roman"/>
          <w:sz w:val="24"/>
          <w:szCs w:val="24"/>
          <w:lang w:val="en-US"/>
          <w:rPrChange w:id="1696" w:author="Microsoft Office User" w:date="2019-10-30T11:35:00Z">
            <w:rPr>
              <w:rFonts w:ascii="Times New Roman" w:hAnsi="Times New Roman" w:cs="Times New Roman"/>
              <w:sz w:val="24"/>
              <w:szCs w:val="24"/>
              <w:lang w:val="en-US"/>
            </w:rPr>
          </w:rPrChange>
        </w:rPr>
        <w:t xml:space="preserve">feature </w:t>
      </w:r>
      <w:r w:rsidR="00DC3D72" w:rsidRPr="000D46AE">
        <w:rPr>
          <w:rFonts w:ascii="Times New Roman" w:hAnsi="Times New Roman" w:cs="Times New Roman"/>
          <w:sz w:val="24"/>
          <w:szCs w:val="24"/>
          <w:lang w:val="en-US"/>
          <w:rPrChange w:id="1697" w:author="Microsoft Office User" w:date="2019-10-30T11:35:00Z">
            <w:rPr>
              <w:rFonts w:ascii="Times New Roman" w:hAnsi="Times New Roman" w:cs="Times New Roman"/>
              <w:sz w:val="24"/>
              <w:szCs w:val="24"/>
              <w:lang w:val="en-US"/>
            </w:rPr>
          </w:rPrChange>
        </w:rPr>
        <w:t xml:space="preserve">(in this case color) </w:t>
      </w:r>
      <w:r w:rsidR="007303A4" w:rsidRPr="000D46AE">
        <w:rPr>
          <w:rFonts w:ascii="Times New Roman" w:hAnsi="Times New Roman" w:cs="Times New Roman"/>
          <w:sz w:val="24"/>
          <w:szCs w:val="24"/>
          <w:lang w:val="en-US"/>
          <w:rPrChange w:id="1698" w:author="Microsoft Office User" w:date="2019-10-30T11:35:00Z">
            <w:rPr>
              <w:rFonts w:ascii="Times New Roman" w:hAnsi="Times New Roman" w:cs="Times New Roman"/>
              <w:sz w:val="24"/>
              <w:szCs w:val="24"/>
              <w:lang w:val="en-US"/>
            </w:rPr>
          </w:rPrChange>
        </w:rPr>
        <w:t xml:space="preserve">will lead people to indicate that those same stimuli share other properties (valence). </w:t>
      </w:r>
      <w:r w:rsidR="00DC3D72" w:rsidRPr="000D46AE">
        <w:rPr>
          <w:rFonts w:ascii="Times New Roman" w:hAnsi="Times New Roman" w:cs="Times New Roman"/>
          <w:sz w:val="24"/>
          <w:szCs w:val="24"/>
          <w:lang w:val="en-US"/>
          <w:rPrChange w:id="1699" w:author="Microsoft Office User" w:date="2019-10-30T11:35:00Z">
            <w:rPr>
              <w:rFonts w:ascii="Times New Roman" w:hAnsi="Times New Roman" w:cs="Times New Roman"/>
              <w:sz w:val="24"/>
              <w:szCs w:val="24"/>
              <w:lang w:val="en-US"/>
            </w:rPr>
          </w:rPrChange>
        </w:rPr>
        <w:t>If so, then we should expect a similar pattern of finding</w:t>
      </w:r>
      <w:r w:rsidR="00AD7E98" w:rsidRPr="000D46AE">
        <w:rPr>
          <w:rFonts w:ascii="Times New Roman" w:hAnsi="Times New Roman" w:cs="Times New Roman"/>
          <w:sz w:val="24"/>
          <w:szCs w:val="24"/>
          <w:lang w:val="en-US"/>
          <w:rPrChange w:id="1700" w:author="Microsoft Office User" w:date="2019-10-30T11:35:00Z">
            <w:rPr>
              <w:rFonts w:ascii="Times New Roman" w:hAnsi="Times New Roman" w:cs="Times New Roman"/>
              <w:sz w:val="24"/>
              <w:szCs w:val="24"/>
              <w:lang w:val="en-US"/>
            </w:rPr>
          </w:rPrChange>
        </w:rPr>
        <w:t>s</w:t>
      </w:r>
      <w:r w:rsidR="00DC3D72" w:rsidRPr="000D46AE">
        <w:rPr>
          <w:rFonts w:ascii="Times New Roman" w:hAnsi="Times New Roman" w:cs="Times New Roman"/>
          <w:sz w:val="24"/>
          <w:szCs w:val="24"/>
          <w:lang w:val="en-US"/>
          <w:rPrChange w:id="1701" w:author="Microsoft Office User" w:date="2019-10-30T11:35:00Z">
            <w:rPr>
              <w:rFonts w:ascii="Times New Roman" w:hAnsi="Times New Roman" w:cs="Times New Roman"/>
              <w:sz w:val="24"/>
              <w:szCs w:val="24"/>
              <w:lang w:val="en-US"/>
            </w:rPr>
          </w:rPrChange>
        </w:rPr>
        <w:t xml:space="preserve"> as obtained in Experiment 1. A second possibility (</w:t>
      </w:r>
      <w:r w:rsidR="00DC3D72" w:rsidRPr="000D46AE">
        <w:rPr>
          <w:rFonts w:ascii="Times New Roman" w:hAnsi="Times New Roman" w:cs="Times New Roman"/>
          <w:i/>
          <w:sz w:val="24"/>
          <w:szCs w:val="24"/>
          <w:lang w:val="en-US"/>
          <w:rPrChange w:id="1702" w:author="Microsoft Office User" w:date="2019-10-30T11:35:00Z">
            <w:rPr>
              <w:rFonts w:ascii="Times New Roman" w:hAnsi="Times New Roman" w:cs="Times New Roman"/>
              <w:i/>
              <w:sz w:val="24"/>
              <w:szCs w:val="24"/>
              <w:lang w:val="en-US"/>
            </w:rPr>
          </w:rPrChange>
        </w:rPr>
        <w:t>salience hypothesis</w:t>
      </w:r>
      <w:r w:rsidR="00DC3D72" w:rsidRPr="000D46AE">
        <w:rPr>
          <w:rFonts w:ascii="Times New Roman" w:hAnsi="Times New Roman" w:cs="Times New Roman"/>
          <w:sz w:val="24"/>
          <w:szCs w:val="24"/>
          <w:lang w:val="en-US"/>
          <w:rPrChange w:id="1703" w:author="Microsoft Office User" w:date="2019-10-30T11:35:00Z">
            <w:rPr>
              <w:rFonts w:ascii="Times New Roman" w:hAnsi="Times New Roman" w:cs="Times New Roman"/>
              <w:sz w:val="24"/>
              <w:szCs w:val="24"/>
              <w:lang w:val="en-US"/>
            </w:rPr>
          </w:rPrChange>
        </w:rPr>
        <w:t xml:space="preserve">) </w:t>
      </w:r>
      <w:r w:rsidR="00666E84" w:rsidRPr="000D46AE">
        <w:rPr>
          <w:rFonts w:ascii="Times New Roman" w:hAnsi="Times New Roman" w:cs="Times New Roman"/>
          <w:sz w:val="24"/>
          <w:szCs w:val="24"/>
          <w:lang w:val="en-US"/>
          <w:rPrChange w:id="1704" w:author="Microsoft Office User" w:date="2019-10-30T11:35:00Z">
            <w:rPr>
              <w:rFonts w:ascii="Times New Roman" w:hAnsi="Times New Roman" w:cs="Times New Roman"/>
              <w:sz w:val="24"/>
              <w:szCs w:val="24"/>
              <w:lang w:val="en-US"/>
            </w:rPr>
          </w:rPrChange>
        </w:rPr>
        <w:t>entails</w:t>
      </w:r>
      <w:r w:rsidR="007303A4" w:rsidRPr="000D46AE">
        <w:rPr>
          <w:rFonts w:ascii="Times New Roman" w:hAnsi="Times New Roman" w:cs="Times New Roman"/>
          <w:sz w:val="24"/>
          <w:szCs w:val="24"/>
          <w:lang w:val="en-US"/>
          <w:rPrChange w:id="1705" w:author="Microsoft Office User" w:date="2019-10-30T11:35:00Z">
            <w:rPr>
              <w:rFonts w:ascii="Times New Roman" w:hAnsi="Times New Roman" w:cs="Times New Roman"/>
              <w:sz w:val="24"/>
              <w:szCs w:val="24"/>
              <w:lang w:val="en-US"/>
            </w:rPr>
          </w:rPrChange>
        </w:rPr>
        <w:t xml:space="preserve"> that people’s attention is fixated on any salient change in the context. </w:t>
      </w:r>
      <w:r w:rsidR="00666E84" w:rsidRPr="000D46AE">
        <w:rPr>
          <w:rFonts w:ascii="Times New Roman" w:hAnsi="Times New Roman" w:cs="Times New Roman"/>
          <w:sz w:val="24"/>
          <w:szCs w:val="24"/>
          <w:lang w:val="en-US"/>
          <w:rPrChange w:id="1706" w:author="Microsoft Office User" w:date="2019-10-30T11:35:00Z">
            <w:rPr>
              <w:rFonts w:ascii="Times New Roman" w:hAnsi="Times New Roman" w:cs="Times New Roman"/>
              <w:sz w:val="24"/>
              <w:szCs w:val="24"/>
              <w:lang w:val="en-US"/>
            </w:rPr>
          </w:rPrChange>
        </w:rPr>
        <w:t xml:space="preserve">Assuming that the effects of spatio-temporal stimulus pairings are magnified when one or both of the events are salient (e.g., Rescorla &amp; Wagner, 1972), one could argue that the </w:t>
      </w:r>
      <w:r w:rsidR="00ED5595" w:rsidRPr="000D46AE">
        <w:rPr>
          <w:rFonts w:ascii="Times New Roman" w:hAnsi="Times New Roman" w:cs="Times New Roman"/>
          <w:sz w:val="24"/>
          <w:szCs w:val="24"/>
          <w:lang w:val="en-US"/>
          <w:rPrChange w:id="1707" w:author="Microsoft Office User" w:date="2019-10-30T11:35:00Z">
            <w:rPr>
              <w:rFonts w:ascii="Times New Roman" w:hAnsi="Times New Roman" w:cs="Times New Roman"/>
              <w:sz w:val="24"/>
              <w:szCs w:val="24"/>
              <w:lang w:val="en-US"/>
            </w:rPr>
          </w:rPrChange>
        </w:rPr>
        <w:t xml:space="preserve">change in liking for the </w:t>
      </w:r>
      <w:r w:rsidR="00C000D1" w:rsidRPr="000D46AE">
        <w:rPr>
          <w:rFonts w:ascii="Times New Roman" w:hAnsi="Times New Roman" w:cs="Times New Roman"/>
          <w:sz w:val="24"/>
          <w:szCs w:val="24"/>
          <w:lang w:val="en-US"/>
          <w:rPrChange w:id="1708" w:author="Microsoft Office User" w:date="2019-10-30T11:35:00Z">
            <w:rPr>
              <w:rFonts w:ascii="Times New Roman" w:hAnsi="Times New Roman" w:cs="Times New Roman"/>
              <w:sz w:val="24"/>
              <w:szCs w:val="24"/>
              <w:lang w:val="en-US"/>
            </w:rPr>
          </w:rPrChange>
        </w:rPr>
        <w:t xml:space="preserve">target </w:t>
      </w:r>
      <w:r w:rsidR="00F07351" w:rsidRPr="000D46AE">
        <w:rPr>
          <w:rFonts w:ascii="Times New Roman" w:hAnsi="Times New Roman" w:cs="Times New Roman"/>
          <w:sz w:val="24"/>
          <w:szCs w:val="24"/>
          <w:lang w:val="en-US"/>
          <w:rPrChange w:id="1709" w:author="Microsoft Office User" w:date="2019-10-30T11:35:00Z">
            <w:rPr>
              <w:rFonts w:ascii="Times New Roman" w:hAnsi="Times New Roman" w:cs="Times New Roman"/>
              <w:sz w:val="24"/>
              <w:szCs w:val="24"/>
              <w:lang w:val="en-US"/>
            </w:rPr>
          </w:rPrChange>
        </w:rPr>
        <w:t xml:space="preserve">object </w:t>
      </w:r>
      <w:r w:rsidR="00ED5595" w:rsidRPr="000D46AE">
        <w:rPr>
          <w:rFonts w:ascii="Times New Roman" w:hAnsi="Times New Roman" w:cs="Times New Roman"/>
          <w:sz w:val="24"/>
          <w:szCs w:val="24"/>
          <w:lang w:val="en-US"/>
          <w:rPrChange w:id="1710" w:author="Microsoft Office User" w:date="2019-10-30T11:35:00Z">
            <w:rPr>
              <w:rFonts w:ascii="Times New Roman" w:hAnsi="Times New Roman" w:cs="Times New Roman"/>
              <w:sz w:val="24"/>
              <w:szCs w:val="24"/>
              <w:lang w:val="en-US"/>
            </w:rPr>
          </w:rPrChange>
        </w:rPr>
        <w:t>could have resulted from</w:t>
      </w:r>
      <w:r w:rsidR="00666E84" w:rsidRPr="000D46AE">
        <w:rPr>
          <w:rFonts w:ascii="Times New Roman" w:hAnsi="Times New Roman" w:cs="Times New Roman"/>
          <w:sz w:val="24"/>
          <w:szCs w:val="24"/>
          <w:lang w:val="en-US"/>
          <w:rPrChange w:id="1711" w:author="Microsoft Office User" w:date="2019-10-30T11:35:00Z">
            <w:rPr>
              <w:rFonts w:ascii="Times New Roman" w:hAnsi="Times New Roman" w:cs="Times New Roman"/>
              <w:sz w:val="24"/>
              <w:szCs w:val="24"/>
              <w:lang w:val="en-US"/>
            </w:rPr>
          </w:rPrChange>
        </w:rPr>
        <w:t xml:space="preserve"> the mere spatio-temporal pairing of the target object with the salient source object (i.e., the source object whose color changed). This alternative account entails that the observed effect was an in</w:t>
      </w:r>
      <w:r w:rsidR="005C5D35" w:rsidRPr="000D46AE">
        <w:rPr>
          <w:rFonts w:ascii="Times New Roman" w:hAnsi="Times New Roman" w:cs="Times New Roman"/>
          <w:sz w:val="24"/>
          <w:szCs w:val="24"/>
          <w:lang w:val="en-US"/>
          <w:rPrChange w:id="1712" w:author="Microsoft Office User" w:date="2019-10-30T11:35:00Z">
            <w:rPr>
              <w:rFonts w:ascii="Times New Roman" w:hAnsi="Times New Roman" w:cs="Times New Roman"/>
              <w:sz w:val="24"/>
              <w:szCs w:val="24"/>
              <w:lang w:val="en-US"/>
            </w:rPr>
          </w:rPrChange>
        </w:rPr>
        <w:t xml:space="preserve">stance of EC (i.e., a feature transformation effect due to the sharing of spatio-temporal properties) rather than a feature transformation effect that is due to the sharing of color. </w:t>
      </w:r>
      <w:r w:rsidR="00C25B5D" w:rsidRPr="000D46AE">
        <w:rPr>
          <w:rFonts w:ascii="Times New Roman" w:hAnsi="Times New Roman" w:cs="Times New Roman"/>
          <w:sz w:val="24"/>
          <w:szCs w:val="24"/>
          <w:lang w:val="en-US"/>
          <w:rPrChange w:id="1713" w:author="Microsoft Office User" w:date="2019-10-30T11:35:00Z">
            <w:rPr>
              <w:rFonts w:ascii="Times New Roman" w:hAnsi="Times New Roman" w:cs="Times New Roman"/>
              <w:sz w:val="24"/>
              <w:szCs w:val="24"/>
              <w:lang w:val="en-US"/>
            </w:rPr>
          </w:rPrChange>
        </w:rPr>
        <w:t xml:space="preserve">If </w:t>
      </w:r>
      <w:r w:rsidR="00DC3D72" w:rsidRPr="000D46AE">
        <w:rPr>
          <w:rFonts w:ascii="Times New Roman" w:hAnsi="Times New Roman" w:cs="Times New Roman"/>
          <w:sz w:val="24"/>
          <w:szCs w:val="24"/>
          <w:lang w:val="en-US"/>
          <w:rPrChange w:id="1714" w:author="Microsoft Office User" w:date="2019-10-30T11:35:00Z">
            <w:rPr>
              <w:rFonts w:ascii="Times New Roman" w:hAnsi="Times New Roman" w:cs="Times New Roman"/>
              <w:sz w:val="24"/>
              <w:szCs w:val="24"/>
              <w:lang w:val="en-US"/>
            </w:rPr>
          </w:rPrChange>
        </w:rPr>
        <w:t>so</w:t>
      </w:r>
      <w:r w:rsidR="00C25B5D" w:rsidRPr="000D46AE">
        <w:rPr>
          <w:rFonts w:ascii="Times New Roman" w:hAnsi="Times New Roman" w:cs="Times New Roman"/>
          <w:sz w:val="24"/>
          <w:szCs w:val="24"/>
          <w:lang w:val="en-US"/>
          <w:rPrChange w:id="1715" w:author="Microsoft Office User" w:date="2019-10-30T11:35:00Z">
            <w:rPr>
              <w:rFonts w:ascii="Times New Roman" w:hAnsi="Times New Roman" w:cs="Times New Roman"/>
              <w:sz w:val="24"/>
              <w:szCs w:val="24"/>
              <w:lang w:val="en-US"/>
            </w:rPr>
          </w:rPrChange>
        </w:rPr>
        <w:t xml:space="preserve">, then the </w:t>
      </w:r>
      <w:r w:rsidR="00C000D1" w:rsidRPr="000D46AE">
        <w:rPr>
          <w:rFonts w:ascii="Times New Roman" w:hAnsi="Times New Roman" w:cs="Times New Roman"/>
          <w:sz w:val="24"/>
          <w:szCs w:val="24"/>
          <w:lang w:val="en-US"/>
          <w:rPrChange w:id="1716" w:author="Microsoft Office User" w:date="2019-10-30T11:35:00Z">
            <w:rPr>
              <w:rFonts w:ascii="Times New Roman" w:hAnsi="Times New Roman" w:cs="Times New Roman"/>
              <w:sz w:val="24"/>
              <w:szCs w:val="24"/>
              <w:lang w:val="en-US"/>
            </w:rPr>
          </w:rPrChange>
        </w:rPr>
        <w:t xml:space="preserve">target </w:t>
      </w:r>
      <w:r w:rsidR="00FC0CCA" w:rsidRPr="000D46AE">
        <w:rPr>
          <w:rFonts w:ascii="Times New Roman" w:hAnsi="Times New Roman" w:cs="Times New Roman"/>
          <w:sz w:val="24"/>
          <w:szCs w:val="24"/>
          <w:lang w:val="en-US"/>
          <w:rPrChange w:id="1717" w:author="Microsoft Office User" w:date="2019-10-30T11:35:00Z">
            <w:rPr>
              <w:rFonts w:ascii="Times New Roman" w:hAnsi="Times New Roman" w:cs="Times New Roman"/>
              <w:sz w:val="24"/>
              <w:szCs w:val="24"/>
              <w:lang w:val="en-US"/>
            </w:rPr>
          </w:rPrChange>
        </w:rPr>
        <w:t xml:space="preserve">should </w:t>
      </w:r>
      <w:r w:rsidR="00C25B5D" w:rsidRPr="000D46AE">
        <w:rPr>
          <w:rFonts w:ascii="Times New Roman" w:hAnsi="Times New Roman" w:cs="Times New Roman"/>
          <w:sz w:val="24"/>
          <w:szCs w:val="24"/>
          <w:lang w:val="en-US"/>
          <w:rPrChange w:id="1718" w:author="Microsoft Office User" w:date="2019-10-30T11:35:00Z">
            <w:rPr>
              <w:rFonts w:ascii="Times New Roman" w:hAnsi="Times New Roman" w:cs="Times New Roman"/>
              <w:sz w:val="24"/>
              <w:szCs w:val="24"/>
              <w:lang w:val="en-US"/>
            </w:rPr>
          </w:rPrChange>
        </w:rPr>
        <w:t xml:space="preserve">acquire the valence </w:t>
      </w:r>
      <w:r w:rsidR="00DC3D72" w:rsidRPr="000D46AE">
        <w:rPr>
          <w:rFonts w:ascii="Times New Roman" w:hAnsi="Times New Roman" w:cs="Times New Roman"/>
          <w:sz w:val="24"/>
          <w:szCs w:val="24"/>
          <w:lang w:val="en-US"/>
          <w:rPrChange w:id="1719" w:author="Microsoft Office User" w:date="2019-10-30T11:35:00Z">
            <w:rPr>
              <w:rFonts w:ascii="Times New Roman" w:hAnsi="Times New Roman" w:cs="Times New Roman"/>
              <w:sz w:val="24"/>
              <w:szCs w:val="24"/>
              <w:lang w:val="en-US"/>
            </w:rPr>
          </w:rPrChange>
        </w:rPr>
        <w:t xml:space="preserve">of the </w:t>
      </w:r>
      <w:r w:rsidR="00C000D1" w:rsidRPr="000D46AE">
        <w:rPr>
          <w:rFonts w:ascii="Times New Roman" w:hAnsi="Times New Roman" w:cs="Times New Roman"/>
          <w:sz w:val="24"/>
          <w:szCs w:val="24"/>
          <w:lang w:val="en-US"/>
          <w:rPrChange w:id="1720" w:author="Microsoft Office User" w:date="2019-10-30T11:35:00Z">
            <w:rPr>
              <w:rFonts w:ascii="Times New Roman" w:hAnsi="Times New Roman" w:cs="Times New Roman"/>
              <w:sz w:val="24"/>
              <w:szCs w:val="24"/>
              <w:lang w:val="en-US"/>
            </w:rPr>
          </w:rPrChange>
        </w:rPr>
        <w:t xml:space="preserve">source </w:t>
      </w:r>
      <w:r w:rsidR="00DC3D72" w:rsidRPr="000D46AE">
        <w:rPr>
          <w:rFonts w:ascii="Times New Roman" w:hAnsi="Times New Roman" w:cs="Times New Roman"/>
          <w:sz w:val="24"/>
          <w:szCs w:val="24"/>
          <w:lang w:val="en-US"/>
          <w:rPrChange w:id="1721" w:author="Microsoft Office User" w:date="2019-10-30T11:35:00Z">
            <w:rPr>
              <w:rFonts w:ascii="Times New Roman" w:hAnsi="Times New Roman" w:cs="Times New Roman"/>
              <w:sz w:val="24"/>
              <w:szCs w:val="24"/>
              <w:lang w:val="en-US"/>
            </w:rPr>
          </w:rPrChange>
        </w:rPr>
        <w:t>which switches color within the trial</w:t>
      </w:r>
      <w:r w:rsidR="005C5D35" w:rsidRPr="000D46AE">
        <w:rPr>
          <w:rFonts w:ascii="Times New Roman" w:hAnsi="Times New Roman" w:cs="Times New Roman"/>
          <w:sz w:val="24"/>
          <w:szCs w:val="24"/>
          <w:lang w:val="en-US"/>
          <w:rPrChange w:id="1722" w:author="Microsoft Office User" w:date="2019-10-30T11:35:00Z">
            <w:rPr>
              <w:rFonts w:ascii="Times New Roman" w:hAnsi="Times New Roman" w:cs="Times New Roman"/>
              <w:sz w:val="24"/>
              <w:szCs w:val="24"/>
              <w:lang w:val="en-US"/>
            </w:rPr>
          </w:rPrChange>
        </w:rPr>
        <w:t xml:space="preserve"> (i.e., the salient source stimulus)</w:t>
      </w:r>
      <w:r w:rsidR="00C25B5D" w:rsidRPr="000D46AE">
        <w:rPr>
          <w:rFonts w:ascii="Times New Roman" w:hAnsi="Times New Roman" w:cs="Times New Roman"/>
          <w:sz w:val="24"/>
          <w:szCs w:val="24"/>
          <w:lang w:val="en-US"/>
          <w:rPrChange w:id="1723" w:author="Microsoft Office User" w:date="2019-10-30T11:35:00Z">
            <w:rPr>
              <w:rFonts w:ascii="Times New Roman" w:hAnsi="Times New Roman" w:cs="Times New Roman"/>
              <w:sz w:val="24"/>
              <w:szCs w:val="24"/>
              <w:lang w:val="en-US"/>
            </w:rPr>
          </w:rPrChange>
        </w:rPr>
        <w:t>, leading to the opposite effect</w:t>
      </w:r>
      <w:r w:rsidR="00FC0CCA" w:rsidRPr="000D46AE">
        <w:rPr>
          <w:rFonts w:ascii="Times New Roman" w:hAnsi="Times New Roman" w:cs="Times New Roman"/>
          <w:sz w:val="24"/>
          <w:szCs w:val="24"/>
          <w:lang w:val="en-US"/>
          <w:rPrChange w:id="1724" w:author="Microsoft Office User" w:date="2019-10-30T11:35:00Z">
            <w:rPr>
              <w:rFonts w:ascii="Times New Roman" w:hAnsi="Times New Roman" w:cs="Times New Roman"/>
              <w:sz w:val="24"/>
              <w:szCs w:val="24"/>
              <w:lang w:val="en-US"/>
            </w:rPr>
          </w:rPrChange>
        </w:rPr>
        <w:t xml:space="preserve"> predicted</w:t>
      </w:r>
      <w:r w:rsidR="00DC3D72" w:rsidRPr="000D46AE">
        <w:rPr>
          <w:rFonts w:ascii="Times New Roman" w:hAnsi="Times New Roman" w:cs="Times New Roman"/>
          <w:sz w:val="24"/>
          <w:szCs w:val="24"/>
          <w:lang w:val="en-US"/>
          <w:rPrChange w:id="1725" w:author="Microsoft Office User" w:date="2019-10-30T11:35:00Z">
            <w:rPr>
              <w:rFonts w:ascii="Times New Roman" w:hAnsi="Times New Roman" w:cs="Times New Roman"/>
              <w:sz w:val="24"/>
              <w:szCs w:val="24"/>
              <w:lang w:val="en-US"/>
            </w:rPr>
          </w:rPrChange>
        </w:rPr>
        <w:t xml:space="preserve"> by the shared feature</w:t>
      </w:r>
      <w:r w:rsidR="00AB79C3" w:rsidRPr="000D46AE">
        <w:rPr>
          <w:rFonts w:ascii="Times New Roman" w:hAnsi="Times New Roman" w:cs="Times New Roman"/>
          <w:sz w:val="24"/>
          <w:szCs w:val="24"/>
          <w:lang w:val="en-US"/>
          <w:rPrChange w:id="1726" w:author="Microsoft Office User" w:date="2019-10-30T11:35:00Z">
            <w:rPr>
              <w:rFonts w:ascii="Times New Roman" w:hAnsi="Times New Roman" w:cs="Times New Roman"/>
              <w:sz w:val="24"/>
              <w:szCs w:val="24"/>
              <w:lang w:val="en-US"/>
            </w:rPr>
          </w:rPrChange>
        </w:rPr>
        <w:t>s</w:t>
      </w:r>
      <w:r w:rsidR="00DC3D72" w:rsidRPr="000D46AE">
        <w:rPr>
          <w:rFonts w:ascii="Times New Roman" w:hAnsi="Times New Roman" w:cs="Times New Roman"/>
          <w:sz w:val="24"/>
          <w:szCs w:val="24"/>
          <w:lang w:val="en-US"/>
          <w:rPrChange w:id="1727" w:author="Microsoft Office User" w:date="2019-10-30T11:35:00Z">
            <w:rPr>
              <w:rFonts w:ascii="Times New Roman" w:hAnsi="Times New Roman" w:cs="Times New Roman"/>
              <w:sz w:val="24"/>
              <w:szCs w:val="24"/>
              <w:lang w:val="en-US"/>
            </w:rPr>
          </w:rPrChange>
        </w:rPr>
        <w:t xml:space="preserve"> </w:t>
      </w:r>
      <w:r w:rsidR="00AB79C3" w:rsidRPr="000D46AE">
        <w:rPr>
          <w:rFonts w:ascii="Times New Roman" w:hAnsi="Times New Roman" w:cs="Times New Roman"/>
          <w:sz w:val="24"/>
          <w:szCs w:val="24"/>
          <w:lang w:val="en-US"/>
          <w:rPrChange w:id="1728" w:author="Microsoft Office User" w:date="2019-10-30T11:35:00Z">
            <w:rPr>
              <w:rFonts w:ascii="Times New Roman" w:hAnsi="Times New Roman" w:cs="Times New Roman"/>
              <w:sz w:val="24"/>
              <w:szCs w:val="24"/>
              <w:lang w:val="en-US"/>
            </w:rPr>
          </w:rPrChange>
        </w:rPr>
        <w:t>principle</w:t>
      </w:r>
      <w:r w:rsidR="00C25B5D" w:rsidRPr="000D46AE">
        <w:rPr>
          <w:rFonts w:ascii="Times New Roman" w:hAnsi="Times New Roman" w:cs="Times New Roman"/>
          <w:sz w:val="24"/>
          <w:szCs w:val="24"/>
          <w:lang w:val="en-US"/>
          <w:rPrChange w:id="1729" w:author="Microsoft Office User" w:date="2019-10-30T11:35:00Z">
            <w:rPr>
              <w:rFonts w:ascii="Times New Roman" w:hAnsi="Times New Roman" w:cs="Times New Roman"/>
              <w:sz w:val="24"/>
              <w:szCs w:val="24"/>
              <w:lang w:val="en-US"/>
            </w:rPr>
          </w:rPrChange>
        </w:rPr>
        <w:t>.</w:t>
      </w:r>
    </w:p>
    <w:p w14:paraId="0FDC8A7B" w14:textId="38A64DB0" w:rsidR="009D198A" w:rsidRPr="000D46AE" w:rsidRDefault="009D198A" w:rsidP="002E0440">
      <w:pPr>
        <w:spacing w:line="480" w:lineRule="auto"/>
        <w:rPr>
          <w:rFonts w:ascii="Times New Roman" w:hAnsi="Times New Roman" w:cs="Times New Roman"/>
          <w:b/>
          <w:sz w:val="24"/>
          <w:szCs w:val="24"/>
          <w:lang w:val="en-US"/>
          <w:rPrChange w:id="1730"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1731" w:author="Microsoft Office User" w:date="2019-10-30T11:35:00Z">
            <w:rPr>
              <w:rFonts w:ascii="Times New Roman" w:hAnsi="Times New Roman" w:cs="Times New Roman"/>
              <w:b/>
              <w:sz w:val="24"/>
              <w:szCs w:val="24"/>
              <w:lang w:val="en-US"/>
            </w:rPr>
          </w:rPrChange>
        </w:rPr>
        <w:t>Method</w:t>
      </w:r>
    </w:p>
    <w:p w14:paraId="5EFF3014" w14:textId="7A7D9285" w:rsidR="009D198A" w:rsidRPr="000D46AE" w:rsidRDefault="009D198A" w:rsidP="008F1E84">
      <w:pPr>
        <w:spacing w:line="480" w:lineRule="auto"/>
        <w:rPr>
          <w:rFonts w:ascii="Times New Roman" w:hAnsi="Times New Roman" w:cs="Times New Roman"/>
          <w:sz w:val="24"/>
          <w:szCs w:val="24"/>
          <w:lang w:val="en-US"/>
          <w:rPrChange w:id="1732"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b/>
          <w:sz w:val="24"/>
          <w:szCs w:val="24"/>
          <w:lang w:val="en-US"/>
          <w:rPrChange w:id="1733" w:author="Microsoft Office User" w:date="2019-10-30T11:35:00Z">
            <w:rPr>
              <w:rFonts w:ascii="Times New Roman" w:hAnsi="Times New Roman" w:cs="Times New Roman"/>
              <w:b/>
              <w:sz w:val="24"/>
              <w:szCs w:val="24"/>
              <w:lang w:val="en-US"/>
            </w:rPr>
          </w:rPrChange>
        </w:rPr>
        <w:tab/>
        <w:t xml:space="preserve">Participants and design. </w:t>
      </w:r>
      <w:r w:rsidR="00867C3B" w:rsidRPr="000D46AE">
        <w:rPr>
          <w:rFonts w:ascii="Times New Roman" w:hAnsi="Times New Roman"/>
          <w:sz w:val="24"/>
          <w:szCs w:val="24"/>
          <w:lang w:val="en-US"/>
          <w:rPrChange w:id="1734" w:author="Microsoft Office User" w:date="2019-10-30T11:35:00Z">
            <w:rPr>
              <w:rFonts w:ascii="Times New Roman" w:hAnsi="Times New Roman"/>
              <w:sz w:val="24"/>
              <w:szCs w:val="24"/>
              <w:lang w:val="en-US"/>
            </w:rPr>
          </w:rPrChange>
        </w:rPr>
        <w:t>118 participants (67 females</w:t>
      </w:r>
      <w:r w:rsidR="008A775E" w:rsidRPr="000D46AE">
        <w:rPr>
          <w:rFonts w:ascii="Times New Roman" w:hAnsi="Times New Roman"/>
          <w:sz w:val="24"/>
          <w:szCs w:val="24"/>
          <w:lang w:val="en-US"/>
          <w:rPrChange w:id="1735" w:author="Microsoft Office User" w:date="2019-10-30T11:35:00Z">
            <w:rPr>
              <w:rFonts w:ascii="Times New Roman" w:hAnsi="Times New Roman"/>
              <w:sz w:val="24"/>
              <w:szCs w:val="24"/>
              <w:lang w:val="en-US"/>
            </w:rPr>
          </w:rPrChange>
        </w:rPr>
        <w:t xml:space="preserve">; </w:t>
      </w:r>
      <w:r w:rsidR="007C469B" w:rsidRPr="000D46AE">
        <w:rPr>
          <w:rFonts w:ascii="Times New Roman" w:hAnsi="Times New Roman"/>
          <w:i/>
          <w:sz w:val="24"/>
          <w:szCs w:val="24"/>
          <w:lang w:val="en-US"/>
          <w:rPrChange w:id="1736" w:author="Microsoft Office User" w:date="2019-10-30T11:35:00Z">
            <w:rPr>
              <w:rFonts w:ascii="Times New Roman" w:hAnsi="Times New Roman"/>
              <w:i/>
              <w:sz w:val="24"/>
              <w:szCs w:val="24"/>
              <w:lang w:val="en-US"/>
            </w:rPr>
          </w:rPrChange>
        </w:rPr>
        <w:t>M</w:t>
      </w:r>
      <w:r w:rsidR="007C469B" w:rsidRPr="000D46AE">
        <w:rPr>
          <w:rFonts w:ascii="Times New Roman" w:hAnsi="Times New Roman"/>
          <w:i/>
          <w:iCs/>
          <w:sz w:val="24"/>
          <w:szCs w:val="24"/>
          <w:vertAlign w:val="subscript"/>
          <w:lang w:val="en-US"/>
          <w:rPrChange w:id="1737" w:author="Microsoft Office User" w:date="2019-10-30T11:35:00Z">
            <w:rPr>
              <w:rFonts w:ascii="Times New Roman" w:hAnsi="Times New Roman"/>
              <w:i/>
              <w:iCs/>
              <w:sz w:val="24"/>
              <w:szCs w:val="24"/>
              <w:vertAlign w:val="subscript"/>
              <w:lang w:val="en-US"/>
            </w:rPr>
          </w:rPrChange>
        </w:rPr>
        <w:t>age</w:t>
      </w:r>
      <w:r w:rsidR="00984983" w:rsidRPr="000D46AE">
        <w:rPr>
          <w:rFonts w:ascii="Times New Roman" w:hAnsi="Times New Roman"/>
          <w:i/>
          <w:sz w:val="24"/>
          <w:szCs w:val="24"/>
          <w:lang w:val="en-US"/>
          <w:rPrChange w:id="1738" w:author="Microsoft Office User" w:date="2019-10-30T11:35:00Z">
            <w:rPr>
              <w:rFonts w:ascii="Times New Roman" w:hAnsi="Times New Roman"/>
              <w:i/>
              <w:sz w:val="24"/>
              <w:szCs w:val="24"/>
              <w:lang w:val="en-US"/>
            </w:rPr>
          </w:rPrChange>
        </w:rPr>
        <w:t xml:space="preserve"> = </w:t>
      </w:r>
      <w:r w:rsidR="00984983" w:rsidRPr="000D46AE">
        <w:rPr>
          <w:rFonts w:ascii="Times New Roman" w:hAnsi="Times New Roman"/>
          <w:sz w:val="24"/>
          <w:szCs w:val="24"/>
          <w:lang w:val="en-US"/>
          <w:rPrChange w:id="1739" w:author="Microsoft Office User" w:date="2019-10-30T11:35:00Z">
            <w:rPr>
              <w:rFonts w:ascii="Times New Roman" w:hAnsi="Times New Roman"/>
              <w:sz w:val="24"/>
              <w:szCs w:val="24"/>
              <w:lang w:val="en-US"/>
            </w:rPr>
          </w:rPrChange>
        </w:rPr>
        <w:t>32.3</w:t>
      </w:r>
      <w:r w:rsidR="00984983" w:rsidRPr="000D46AE">
        <w:rPr>
          <w:rFonts w:ascii="Times New Roman" w:hAnsi="Times New Roman"/>
          <w:i/>
          <w:sz w:val="24"/>
          <w:szCs w:val="24"/>
          <w:lang w:val="en-US"/>
          <w:rPrChange w:id="1740" w:author="Microsoft Office User" w:date="2019-10-30T11:35:00Z">
            <w:rPr>
              <w:rFonts w:ascii="Times New Roman" w:hAnsi="Times New Roman"/>
              <w:i/>
              <w:sz w:val="24"/>
              <w:szCs w:val="24"/>
              <w:lang w:val="en-US"/>
            </w:rPr>
          </w:rPrChange>
        </w:rPr>
        <w:t xml:space="preserve">, SD = </w:t>
      </w:r>
      <w:r w:rsidR="00984983" w:rsidRPr="000D46AE">
        <w:rPr>
          <w:rFonts w:ascii="Times New Roman" w:hAnsi="Times New Roman"/>
          <w:sz w:val="24"/>
          <w:szCs w:val="24"/>
          <w:lang w:val="en-US"/>
          <w:rPrChange w:id="1741" w:author="Microsoft Office User" w:date="2019-10-30T11:35:00Z">
            <w:rPr>
              <w:rFonts w:ascii="Times New Roman" w:hAnsi="Times New Roman"/>
              <w:sz w:val="24"/>
              <w:szCs w:val="24"/>
              <w:lang w:val="en-US"/>
            </w:rPr>
          </w:rPrChange>
        </w:rPr>
        <w:t xml:space="preserve">8.6) took part </w:t>
      </w:r>
      <w:r w:rsidR="00867C3B" w:rsidRPr="000D46AE">
        <w:rPr>
          <w:rFonts w:ascii="Times New Roman" w:hAnsi="Times New Roman"/>
          <w:sz w:val="24"/>
          <w:szCs w:val="24"/>
          <w:lang w:val="en-US"/>
          <w:rPrChange w:id="1742" w:author="Microsoft Office User" w:date="2019-10-30T11:35:00Z">
            <w:rPr>
              <w:rFonts w:ascii="Times New Roman" w:hAnsi="Times New Roman"/>
              <w:sz w:val="24"/>
              <w:szCs w:val="24"/>
              <w:lang w:val="en-US"/>
            </w:rPr>
          </w:rPrChange>
        </w:rPr>
        <w:t xml:space="preserve">in </w:t>
      </w:r>
      <w:r w:rsidR="00984983" w:rsidRPr="000D46AE">
        <w:rPr>
          <w:rFonts w:ascii="Times New Roman" w:hAnsi="Times New Roman"/>
          <w:sz w:val="24"/>
          <w:szCs w:val="24"/>
          <w:lang w:val="en-US"/>
          <w:rPrChange w:id="1743" w:author="Microsoft Office User" w:date="2019-10-30T11:35:00Z">
            <w:rPr>
              <w:rFonts w:ascii="Times New Roman" w:hAnsi="Times New Roman"/>
              <w:sz w:val="24"/>
              <w:szCs w:val="24"/>
              <w:lang w:val="en-US"/>
            </w:rPr>
          </w:rPrChange>
        </w:rPr>
        <w:t xml:space="preserve">the study </w:t>
      </w:r>
      <w:r w:rsidR="00867C3B" w:rsidRPr="000D46AE">
        <w:rPr>
          <w:rFonts w:ascii="Times New Roman" w:hAnsi="Times New Roman"/>
          <w:sz w:val="24"/>
          <w:szCs w:val="24"/>
          <w:lang w:val="en-US"/>
          <w:rPrChange w:id="1744" w:author="Microsoft Office User" w:date="2019-10-30T11:35:00Z">
            <w:rPr>
              <w:rFonts w:ascii="Times New Roman" w:hAnsi="Times New Roman"/>
              <w:sz w:val="24"/>
              <w:szCs w:val="24"/>
              <w:lang w:val="en-US"/>
            </w:rPr>
          </w:rPrChange>
        </w:rPr>
        <w:t xml:space="preserve">via </w:t>
      </w:r>
      <w:r w:rsidR="00050B6C" w:rsidRPr="000D46AE">
        <w:rPr>
          <w:rFonts w:ascii="Times New Roman" w:hAnsi="Times New Roman"/>
          <w:sz w:val="24"/>
          <w:szCs w:val="24"/>
          <w:lang w:val="en-US"/>
          <w:rPrChange w:id="1745" w:author="Microsoft Office User" w:date="2019-10-30T11:35:00Z">
            <w:rPr>
              <w:rFonts w:ascii="Times New Roman" w:hAnsi="Times New Roman"/>
              <w:sz w:val="24"/>
              <w:szCs w:val="24"/>
              <w:lang w:val="en-US"/>
            </w:rPr>
          </w:rPrChange>
        </w:rPr>
        <w:t xml:space="preserve">the </w:t>
      </w:r>
      <w:r w:rsidR="00984983" w:rsidRPr="000D46AE">
        <w:rPr>
          <w:rFonts w:ascii="Times New Roman" w:hAnsi="Times New Roman"/>
          <w:sz w:val="24"/>
          <w:szCs w:val="24"/>
          <w:lang w:val="en-US"/>
          <w:rPrChange w:id="1746" w:author="Microsoft Office User" w:date="2019-10-30T11:35:00Z">
            <w:rPr>
              <w:rFonts w:ascii="Times New Roman" w:hAnsi="Times New Roman"/>
              <w:sz w:val="24"/>
              <w:szCs w:val="24"/>
              <w:lang w:val="en-US"/>
            </w:rPr>
          </w:rPrChange>
        </w:rPr>
        <w:t>Prolific</w:t>
      </w:r>
      <w:r w:rsidR="00050B6C" w:rsidRPr="000D46AE">
        <w:rPr>
          <w:rFonts w:ascii="Times New Roman" w:hAnsi="Times New Roman"/>
          <w:sz w:val="24"/>
          <w:szCs w:val="24"/>
          <w:lang w:val="en-US"/>
          <w:rPrChange w:id="1747" w:author="Microsoft Office User" w:date="2019-10-30T11:35:00Z">
            <w:rPr>
              <w:rFonts w:ascii="Times New Roman" w:hAnsi="Times New Roman"/>
              <w:sz w:val="24"/>
              <w:szCs w:val="24"/>
              <w:lang w:val="en-US"/>
            </w:rPr>
          </w:rPrChange>
        </w:rPr>
        <w:t xml:space="preserve"> Academic website</w:t>
      </w:r>
      <w:r w:rsidR="00984983" w:rsidRPr="000D46AE">
        <w:rPr>
          <w:rFonts w:ascii="Times New Roman" w:hAnsi="Times New Roman"/>
          <w:sz w:val="24"/>
          <w:szCs w:val="24"/>
          <w:lang w:val="en-US"/>
          <w:rPrChange w:id="1748" w:author="Microsoft Office User" w:date="2019-10-30T11:35:00Z">
            <w:rPr>
              <w:rFonts w:ascii="Times New Roman" w:hAnsi="Times New Roman"/>
              <w:sz w:val="24"/>
              <w:szCs w:val="24"/>
              <w:lang w:val="en-US"/>
            </w:rPr>
          </w:rPrChange>
        </w:rPr>
        <w:t>.</w:t>
      </w:r>
      <w:r w:rsidR="00867C3B" w:rsidRPr="000D46AE">
        <w:rPr>
          <w:rFonts w:ascii="Times New Roman" w:hAnsi="Times New Roman"/>
          <w:sz w:val="24"/>
          <w:szCs w:val="24"/>
          <w:lang w:val="en-US"/>
          <w:rPrChange w:id="1749" w:author="Microsoft Office User" w:date="2019-10-30T11:35:00Z">
            <w:rPr>
              <w:rFonts w:ascii="Times New Roman" w:hAnsi="Times New Roman"/>
              <w:sz w:val="24"/>
              <w:szCs w:val="24"/>
              <w:lang w:val="en-US"/>
            </w:rPr>
          </w:rPrChange>
        </w:rPr>
        <w:t xml:space="preserve"> </w:t>
      </w:r>
    </w:p>
    <w:p w14:paraId="0EF72BF1" w14:textId="77777777" w:rsidR="00867C3B" w:rsidRPr="000D46AE" w:rsidRDefault="00867C3B" w:rsidP="00867C3B">
      <w:pPr>
        <w:spacing w:line="480" w:lineRule="auto"/>
        <w:rPr>
          <w:rFonts w:ascii="Times New Roman" w:hAnsi="Times New Roman" w:cs="Times New Roman"/>
          <w:b/>
          <w:sz w:val="24"/>
          <w:szCs w:val="24"/>
          <w:lang w:val="en-US"/>
          <w:rPrChange w:id="1750"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1751" w:author="Microsoft Office User" w:date="2019-10-30T11:35:00Z">
            <w:rPr>
              <w:rFonts w:ascii="Times New Roman" w:hAnsi="Times New Roman" w:cs="Times New Roman"/>
              <w:b/>
              <w:sz w:val="24"/>
              <w:szCs w:val="24"/>
              <w:lang w:val="en-US"/>
            </w:rPr>
          </w:rPrChange>
        </w:rPr>
        <w:lastRenderedPageBreak/>
        <w:t>Procedure</w:t>
      </w:r>
    </w:p>
    <w:p w14:paraId="62352AD6" w14:textId="775C379C" w:rsidR="009D198A" w:rsidRPr="000D46AE" w:rsidRDefault="00867C3B" w:rsidP="00867C3B">
      <w:pPr>
        <w:spacing w:line="480" w:lineRule="auto"/>
        <w:ind w:firstLine="708"/>
        <w:rPr>
          <w:rFonts w:ascii="Times New Roman" w:hAnsi="Times New Roman" w:cs="Times New Roman"/>
          <w:sz w:val="24"/>
          <w:szCs w:val="24"/>
          <w:lang w:val="en-US"/>
          <w:rPrChange w:id="1752"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1753" w:author="Microsoft Office User" w:date="2019-10-30T11:35:00Z">
            <w:rPr>
              <w:rFonts w:ascii="Times New Roman" w:hAnsi="Times New Roman" w:cs="Times New Roman"/>
              <w:sz w:val="24"/>
              <w:szCs w:val="24"/>
              <w:lang w:val="en-US"/>
            </w:rPr>
          </w:rPrChange>
        </w:rPr>
        <w:t xml:space="preserve">A similar procedure was used as in Experiment 1 with the exception of the </w:t>
      </w:r>
      <w:r w:rsidR="00C30F81" w:rsidRPr="000D46AE">
        <w:rPr>
          <w:rFonts w:ascii="Times New Roman" w:hAnsi="Times New Roman" w:cs="Times New Roman"/>
          <w:sz w:val="24"/>
          <w:szCs w:val="24"/>
          <w:lang w:val="en-US"/>
          <w:rPrChange w:id="1754" w:author="Microsoft Office User" w:date="2019-10-30T11:35:00Z">
            <w:rPr>
              <w:rFonts w:ascii="Times New Roman" w:hAnsi="Times New Roman" w:cs="Times New Roman"/>
              <w:sz w:val="24"/>
              <w:szCs w:val="24"/>
              <w:lang w:val="en-US"/>
            </w:rPr>
          </w:rPrChange>
        </w:rPr>
        <w:t xml:space="preserve">acquisition </w:t>
      </w:r>
      <w:r w:rsidR="00E94384" w:rsidRPr="000D46AE">
        <w:rPr>
          <w:rFonts w:ascii="Times New Roman" w:hAnsi="Times New Roman" w:cs="Times New Roman"/>
          <w:sz w:val="24"/>
          <w:szCs w:val="24"/>
          <w:lang w:val="en-US"/>
          <w:rPrChange w:id="1755" w:author="Microsoft Office User" w:date="2019-10-30T11:35:00Z">
            <w:rPr>
              <w:rFonts w:ascii="Times New Roman" w:hAnsi="Times New Roman" w:cs="Times New Roman"/>
              <w:sz w:val="24"/>
              <w:szCs w:val="24"/>
              <w:lang w:val="en-US"/>
            </w:rPr>
          </w:rPrChange>
        </w:rPr>
        <w:t>phase</w:t>
      </w:r>
      <w:r w:rsidRPr="000D46AE">
        <w:rPr>
          <w:rFonts w:ascii="Times New Roman" w:hAnsi="Times New Roman" w:cs="Times New Roman"/>
          <w:sz w:val="24"/>
          <w:szCs w:val="24"/>
          <w:lang w:val="en-US"/>
          <w:rPrChange w:id="1756" w:author="Microsoft Office User" w:date="2019-10-30T11:35:00Z">
            <w:rPr>
              <w:rFonts w:ascii="Times New Roman" w:hAnsi="Times New Roman" w:cs="Times New Roman"/>
              <w:sz w:val="24"/>
              <w:szCs w:val="24"/>
              <w:lang w:val="en-US"/>
            </w:rPr>
          </w:rPrChange>
        </w:rPr>
        <w:t>.</w:t>
      </w:r>
    </w:p>
    <w:p w14:paraId="6F0193FA" w14:textId="37D48C1C" w:rsidR="00854268" w:rsidRPr="000D46AE" w:rsidRDefault="00C30F81" w:rsidP="00867C3B">
      <w:pPr>
        <w:spacing w:line="480" w:lineRule="auto"/>
        <w:ind w:firstLine="708"/>
        <w:rPr>
          <w:rFonts w:ascii="Times New Roman" w:hAnsi="Times New Roman" w:cs="Times New Roman"/>
          <w:i/>
          <w:sz w:val="24"/>
          <w:szCs w:val="24"/>
          <w:lang w:val="en-US"/>
          <w:rPrChange w:id="1757" w:author="Microsoft Office User" w:date="2019-10-30T11:35:00Z">
            <w:rPr>
              <w:rFonts w:ascii="Times New Roman" w:hAnsi="Times New Roman" w:cs="Times New Roman"/>
              <w:i/>
              <w:sz w:val="24"/>
              <w:szCs w:val="24"/>
              <w:lang w:val="en-US"/>
            </w:rPr>
          </w:rPrChange>
        </w:rPr>
      </w:pPr>
      <w:r w:rsidRPr="000D46AE">
        <w:rPr>
          <w:rFonts w:ascii="Times New Roman" w:hAnsi="Times New Roman" w:cs="Times New Roman"/>
          <w:b/>
          <w:sz w:val="24"/>
          <w:szCs w:val="24"/>
          <w:lang w:val="en-US"/>
          <w:rPrChange w:id="1758" w:author="Microsoft Office User" w:date="2019-10-30T11:35:00Z">
            <w:rPr>
              <w:rFonts w:ascii="Times New Roman" w:hAnsi="Times New Roman" w:cs="Times New Roman"/>
              <w:b/>
              <w:sz w:val="24"/>
              <w:szCs w:val="24"/>
              <w:lang w:val="en-US"/>
            </w:rPr>
          </w:rPrChange>
        </w:rPr>
        <w:t>Acquisition phase</w:t>
      </w:r>
      <w:r w:rsidR="00867C3B" w:rsidRPr="000D46AE">
        <w:rPr>
          <w:rFonts w:ascii="Times New Roman" w:hAnsi="Times New Roman" w:cs="Times New Roman"/>
          <w:sz w:val="24"/>
          <w:szCs w:val="24"/>
          <w:lang w:val="en-US"/>
          <w:rPrChange w:id="1759" w:author="Microsoft Office User" w:date="2019-10-30T11:35:00Z">
            <w:rPr>
              <w:rFonts w:ascii="Times New Roman" w:hAnsi="Times New Roman" w:cs="Times New Roman"/>
              <w:sz w:val="24"/>
              <w:szCs w:val="24"/>
              <w:lang w:val="en-US"/>
            </w:rPr>
          </w:rPrChange>
        </w:rPr>
        <w:t xml:space="preserve">. Training once again consisted of three blocks of </w:t>
      </w:r>
      <w:r w:rsidR="00A45F48" w:rsidRPr="000D46AE">
        <w:rPr>
          <w:rFonts w:ascii="Times New Roman" w:hAnsi="Times New Roman" w:cs="Times New Roman"/>
          <w:sz w:val="24"/>
          <w:szCs w:val="24"/>
          <w:lang w:val="en-US"/>
          <w:rPrChange w:id="1760" w:author="Microsoft Office User" w:date="2019-10-30T11:35:00Z">
            <w:rPr>
              <w:rFonts w:ascii="Times New Roman" w:hAnsi="Times New Roman" w:cs="Times New Roman"/>
              <w:sz w:val="24"/>
              <w:szCs w:val="24"/>
              <w:lang w:val="en-US"/>
            </w:rPr>
          </w:rPrChange>
        </w:rPr>
        <w:t>16 trials (48 total)</w:t>
      </w:r>
      <w:r w:rsidR="00867C3B" w:rsidRPr="000D46AE">
        <w:rPr>
          <w:rFonts w:ascii="Times New Roman" w:hAnsi="Times New Roman" w:cs="Times New Roman"/>
          <w:sz w:val="24"/>
          <w:szCs w:val="24"/>
          <w:lang w:val="en-US"/>
          <w:rPrChange w:id="1761" w:author="Microsoft Office User" w:date="2019-10-30T11:35:00Z">
            <w:rPr>
              <w:rFonts w:ascii="Times New Roman" w:hAnsi="Times New Roman" w:cs="Times New Roman"/>
              <w:sz w:val="24"/>
              <w:szCs w:val="24"/>
              <w:lang w:val="en-US"/>
            </w:rPr>
          </w:rPrChange>
        </w:rPr>
        <w:t xml:space="preserve">, with each block containing </w:t>
      </w:r>
      <w:r w:rsidR="00A45F48" w:rsidRPr="000D46AE">
        <w:rPr>
          <w:rFonts w:ascii="Times New Roman" w:hAnsi="Times New Roman" w:cs="Times New Roman"/>
          <w:sz w:val="24"/>
          <w:szCs w:val="24"/>
          <w:lang w:val="en-US"/>
          <w:rPrChange w:id="1762" w:author="Microsoft Office User" w:date="2019-10-30T11:35:00Z">
            <w:rPr>
              <w:rFonts w:ascii="Times New Roman" w:hAnsi="Times New Roman" w:cs="Times New Roman"/>
              <w:sz w:val="24"/>
              <w:szCs w:val="24"/>
              <w:lang w:val="en-US"/>
            </w:rPr>
          </w:rPrChange>
        </w:rPr>
        <w:t xml:space="preserve">two different types of trials: one </w:t>
      </w:r>
      <w:r w:rsidR="00867C3B" w:rsidRPr="000D46AE">
        <w:rPr>
          <w:rFonts w:ascii="Times New Roman" w:hAnsi="Times New Roman" w:cs="Times New Roman"/>
          <w:sz w:val="24"/>
          <w:szCs w:val="24"/>
          <w:lang w:val="en-US"/>
          <w:rPrChange w:id="1763" w:author="Microsoft Office User" w:date="2019-10-30T11:35:00Z">
            <w:rPr>
              <w:rFonts w:ascii="Times New Roman" w:hAnsi="Times New Roman" w:cs="Times New Roman"/>
              <w:sz w:val="24"/>
              <w:szCs w:val="24"/>
              <w:lang w:val="en-US"/>
            </w:rPr>
          </w:rPrChange>
        </w:rPr>
        <w:t xml:space="preserve">in which </w:t>
      </w:r>
      <w:r w:rsidRPr="000D46AE">
        <w:rPr>
          <w:rFonts w:ascii="Times New Roman" w:hAnsi="Times New Roman" w:cs="Times New Roman"/>
          <w:sz w:val="24"/>
          <w:szCs w:val="24"/>
          <w:lang w:val="en-US"/>
          <w:rPrChange w:id="1764" w:author="Microsoft Office User" w:date="2019-10-30T11:35:00Z">
            <w:rPr>
              <w:rFonts w:ascii="Times New Roman" w:hAnsi="Times New Roman" w:cs="Times New Roman"/>
              <w:sz w:val="24"/>
              <w:szCs w:val="24"/>
              <w:lang w:val="en-US"/>
            </w:rPr>
          </w:rPrChange>
        </w:rPr>
        <w:t>TO</w:t>
      </w:r>
      <w:r w:rsidR="00A45F48" w:rsidRPr="000D46AE">
        <w:rPr>
          <w:rFonts w:ascii="Times New Roman" w:hAnsi="Times New Roman" w:cs="Times New Roman"/>
          <w:sz w:val="24"/>
          <w:szCs w:val="24"/>
          <w:lang w:val="en-US"/>
          <w:rPrChange w:id="1765" w:author="Microsoft Office User" w:date="2019-10-30T11:35:00Z">
            <w:rPr>
              <w:rFonts w:ascii="Times New Roman" w:hAnsi="Times New Roman" w:cs="Times New Roman"/>
              <w:sz w:val="24"/>
              <w:szCs w:val="24"/>
              <w:lang w:val="en-US"/>
            </w:rPr>
          </w:rPrChange>
        </w:rPr>
        <w:t xml:space="preserve">1 </w:t>
      </w:r>
      <w:r w:rsidR="00E94384" w:rsidRPr="000D46AE">
        <w:rPr>
          <w:rFonts w:ascii="Times New Roman" w:hAnsi="Times New Roman" w:cs="Times New Roman"/>
          <w:sz w:val="24"/>
          <w:szCs w:val="24"/>
          <w:lang w:val="en-US"/>
          <w:rPrChange w:id="1766" w:author="Microsoft Office User" w:date="2019-10-30T11:35:00Z">
            <w:rPr>
              <w:rFonts w:ascii="Times New Roman" w:hAnsi="Times New Roman" w:cs="Times New Roman"/>
              <w:sz w:val="24"/>
              <w:szCs w:val="24"/>
              <w:lang w:val="en-US"/>
            </w:rPr>
          </w:rPrChange>
        </w:rPr>
        <w:t xml:space="preserve">stayed </w:t>
      </w:r>
      <w:r w:rsidR="00867C3B" w:rsidRPr="000D46AE">
        <w:rPr>
          <w:rFonts w:ascii="Times New Roman" w:hAnsi="Times New Roman" w:cs="Times New Roman"/>
          <w:sz w:val="24"/>
          <w:szCs w:val="24"/>
          <w:lang w:val="en-US"/>
          <w:rPrChange w:id="1767" w:author="Microsoft Office User" w:date="2019-10-30T11:35:00Z">
            <w:rPr>
              <w:rFonts w:ascii="Times New Roman" w:hAnsi="Times New Roman" w:cs="Times New Roman"/>
              <w:sz w:val="24"/>
              <w:szCs w:val="24"/>
              <w:lang w:val="en-US"/>
            </w:rPr>
          </w:rPrChange>
        </w:rPr>
        <w:t xml:space="preserve">the </w:t>
      </w:r>
      <w:r w:rsidR="00A45F48" w:rsidRPr="000D46AE">
        <w:rPr>
          <w:rFonts w:ascii="Times New Roman" w:hAnsi="Times New Roman" w:cs="Times New Roman"/>
          <w:sz w:val="24"/>
          <w:szCs w:val="24"/>
          <w:lang w:val="en-US"/>
          <w:rPrChange w:id="1768" w:author="Microsoft Office User" w:date="2019-10-30T11:35:00Z">
            <w:rPr>
              <w:rFonts w:ascii="Times New Roman" w:hAnsi="Times New Roman" w:cs="Times New Roman"/>
              <w:sz w:val="24"/>
              <w:szCs w:val="24"/>
              <w:lang w:val="en-US"/>
            </w:rPr>
          </w:rPrChange>
        </w:rPr>
        <w:t xml:space="preserve">same color as positive words, and another in which </w:t>
      </w:r>
      <w:r w:rsidRPr="000D46AE">
        <w:rPr>
          <w:rFonts w:ascii="Times New Roman" w:hAnsi="Times New Roman" w:cs="Times New Roman"/>
          <w:sz w:val="24"/>
          <w:szCs w:val="24"/>
          <w:lang w:val="en-US"/>
          <w:rPrChange w:id="1769" w:author="Microsoft Office User" w:date="2019-10-30T11:35:00Z">
            <w:rPr>
              <w:rFonts w:ascii="Times New Roman" w:hAnsi="Times New Roman" w:cs="Times New Roman"/>
              <w:sz w:val="24"/>
              <w:szCs w:val="24"/>
              <w:lang w:val="en-US"/>
            </w:rPr>
          </w:rPrChange>
        </w:rPr>
        <w:t>TO</w:t>
      </w:r>
      <w:r w:rsidR="00A45F48" w:rsidRPr="000D46AE">
        <w:rPr>
          <w:rFonts w:ascii="Times New Roman" w:hAnsi="Times New Roman" w:cs="Times New Roman"/>
          <w:sz w:val="24"/>
          <w:szCs w:val="24"/>
          <w:lang w:val="en-US"/>
          <w:rPrChange w:id="1770" w:author="Microsoft Office User" w:date="2019-10-30T11:35:00Z">
            <w:rPr>
              <w:rFonts w:ascii="Times New Roman" w:hAnsi="Times New Roman" w:cs="Times New Roman"/>
              <w:sz w:val="24"/>
              <w:szCs w:val="24"/>
              <w:lang w:val="en-US"/>
            </w:rPr>
          </w:rPrChange>
        </w:rPr>
        <w:t xml:space="preserve">2 </w:t>
      </w:r>
      <w:r w:rsidR="00E94384" w:rsidRPr="000D46AE">
        <w:rPr>
          <w:rFonts w:ascii="Times New Roman" w:hAnsi="Times New Roman" w:cs="Times New Roman"/>
          <w:sz w:val="24"/>
          <w:szCs w:val="24"/>
          <w:lang w:val="en-US"/>
          <w:rPrChange w:id="1771" w:author="Microsoft Office User" w:date="2019-10-30T11:35:00Z">
            <w:rPr>
              <w:rFonts w:ascii="Times New Roman" w:hAnsi="Times New Roman" w:cs="Times New Roman"/>
              <w:sz w:val="24"/>
              <w:szCs w:val="24"/>
              <w:lang w:val="en-US"/>
            </w:rPr>
          </w:rPrChange>
        </w:rPr>
        <w:t xml:space="preserve">stayed </w:t>
      </w:r>
      <w:r w:rsidR="00A45F48" w:rsidRPr="000D46AE">
        <w:rPr>
          <w:rFonts w:ascii="Times New Roman" w:hAnsi="Times New Roman" w:cs="Times New Roman"/>
          <w:sz w:val="24"/>
          <w:szCs w:val="24"/>
          <w:lang w:val="en-US"/>
          <w:rPrChange w:id="1772" w:author="Microsoft Office User" w:date="2019-10-30T11:35:00Z">
            <w:rPr>
              <w:rFonts w:ascii="Times New Roman" w:hAnsi="Times New Roman" w:cs="Times New Roman"/>
              <w:sz w:val="24"/>
              <w:szCs w:val="24"/>
              <w:lang w:val="en-US"/>
            </w:rPr>
          </w:rPrChange>
        </w:rPr>
        <w:t xml:space="preserve">the same color as negative words. </w:t>
      </w:r>
      <w:r w:rsidR="00867C3B" w:rsidRPr="000D46AE">
        <w:rPr>
          <w:rFonts w:ascii="Times New Roman" w:hAnsi="Times New Roman" w:cs="Times New Roman"/>
          <w:sz w:val="24"/>
          <w:szCs w:val="24"/>
          <w:lang w:val="en-US"/>
          <w:rPrChange w:id="1773" w:author="Microsoft Office User" w:date="2019-10-30T11:35:00Z">
            <w:rPr>
              <w:rFonts w:ascii="Times New Roman" w:hAnsi="Times New Roman" w:cs="Times New Roman"/>
              <w:sz w:val="24"/>
              <w:szCs w:val="24"/>
              <w:lang w:val="en-US"/>
            </w:rPr>
          </w:rPrChange>
        </w:rPr>
        <w:t xml:space="preserve">Unlike Experiment 1, the </w:t>
      </w:r>
      <w:r w:rsidRPr="000D46AE">
        <w:rPr>
          <w:rFonts w:ascii="Times New Roman" w:hAnsi="Times New Roman" w:cs="Times New Roman"/>
          <w:sz w:val="24"/>
          <w:szCs w:val="24"/>
          <w:lang w:val="en-US"/>
          <w:rPrChange w:id="1774" w:author="Microsoft Office User" w:date="2019-10-30T11:35:00Z">
            <w:rPr>
              <w:rFonts w:ascii="Times New Roman" w:hAnsi="Times New Roman" w:cs="Times New Roman"/>
              <w:sz w:val="24"/>
              <w:szCs w:val="24"/>
              <w:lang w:val="en-US"/>
            </w:rPr>
          </w:rPrChange>
        </w:rPr>
        <w:t xml:space="preserve">TO </w:t>
      </w:r>
      <w:r w:rsidR="00867C3B" w:rsidRPr="000D46AE">
        <w:rPr>
          <w:rFonts w:ascii="Times New Roman" w:hAnsi="Times New Roman" w:cs="Times New Roman"/>
          <w:sz w:val="24"/>
          <w:szCs w:val="24"/>
          <w:lang w:val="en-US"/>
          <w:rPrChange w:id="1775" w:author="Microsoft Office User" w:date="2019-10-30T11:35:00Z">
            <w:rPr>
              <w:rFonts w:ascii="Times New Roman" w:hAnsi="Times New Roman" w:cs="Times New Roman"/>
              <w:sz w:val="24"/>
              <w:szCs w:val="24"/>
              <w:lang w:val="en-US"/>
            </w:rPr>
          </w:rPrChange>
        </w:rPr>
        <w:t xml:space="preserve">and two </w:t>
      </w:r>
      <w:r w:rsidRPr="000D46AE">
        <w:rPr>
          <w:rFonts w:ascii="Times New Roman" w:hAnsi="Times New Roman" w:cs="Times New Roman"/>
          <w:sz w:val="24"/>
          <w:szCs w:val="24"/>
          <w:lang w:val="en-US"/>
          <w:rPrChange w:id="1776" w:author="Microsoft Office User" w:date="2019-10-30T11:35:00Z">
            <w:rPr>
              <w:rFonts w:ascii="Times New Roman" w:hAnsi="Times New Roman" w:cs="Times New Roman"/>
              <w:sz w:val="24"/>
              <w:szCs w:val="24"/>
              <w:lang w:val="en-US"/>
            </w:rPr>
          </w:rPrChange>
        </w:rPr>
        <w:t xml:space="preserve">SOs </w:t>
      </w:r>
      <w:r w:rsidR="00867C3B" w:rsidRPr="000D46AE">
        <w:rPr>
          <w:rFonts w:ascii="Times New Roman" w:hAnsi="Times New Roman" w:cs="Times New Roman"/>
          <w:sz w:val="24"/>
          <w:szCs w:val="24"/>
          <w:lang w:val="en-US"/>
          <w:rPrChange w:id="1777" w:author="Microsoft Office User" w:date="2019-10-30T11:35:00Z">
            <w:rPr>
              <w:rFonts w:ascii="Times New Roman" w:hAnsi="Times New Roman" w:cs="Times New Roman"/>
              <w:sz w:val="24"/>
              <w:szCs w:val="24"/>
              <w:lang w:val="en-US"/>
            </w:rPr>
          </w:rPrChange>
        </w:rPr>
        <w:t xml:space="preserve">were </w:t>
      </w:r>
      <w:r w:rsidR="00A45F48" w:rsidRPr="000D46AE">
        <w:rPr>
          <w:rFonts w:ascii="Times New Roman" w:hAnsi="Times New Roman" w:cs="Times New Roman"/>
          <w:sz w:val="24"/>
          <w:szCs w:val="24"/>
          <w:lang w:val="en-US"/>
          <w:rPrChange w:id="1778" w:author="Microsoft Office User" w:date="2019-10-30T11:35:00Z">
            <w:rPr>
              <w:rFonts w:ascii="Times New Roman" w:hAnsi="Times New Roman" w:cs="Times New Roman"/>
              <w:sz w:val="24"/>
              <w:szCs w:val="24"/>
              <w:lang w:val="en-US"/>
            </w:rPr>
          </w:rPrChange>
        </w:rPr>
        <w:t xml:space="preserve">initially presented in the same color </w:t>
      </w:r>
      <w:r w:rsidR="00867C3B" w:rsidRPr="000D46AE">
        <w:rPr>
          <w:rFonts w:ascii="Times New Roman" w:hAnsi="Times New Roman" w:cs="Times New Roman"/>
          <w:sz w:val="24"/>
          <w:szCs w:val="24"/>
          <w:lang w:val="en-US"/>
          <w:rPrChange w:id="1779" w:author="Microsoft Office User" w:date="2019-10-30T11:35:00Z">
            <w:rPr>
              <w:rFonts w:ascii="Times New Roman" w:hAnsi="Times New Roman" w:cs="Times New Roman"/>
              <w:sz w:val="24"/>
              <w:szCs w:val="24"/>
              <w:lang w:val="en-US"/>
            </w:rPr>
          </w:rPrChange>
        </w:rPr>
        <w:t>for 3000ms.</w:t>
      </w:r>
      <w:r w:rsidR="00A45F48" w:rsidRPr="000D46AE">
        <w:rPr>
          <w:rFonts w:ascii="Times New Roman" w:hAnsi="Times New Roman" w:cs="Times New Roman"/>
          <w:sz w:val="24"/>
          <w:szCs w:val="24"/>
          <w:lang w:val="en-US"/>
          <w:rPrChange w:id="1780" w:author="Microsoft Office User" w:date="2019-10-30T11:35:00Z">
            <w:rPr>
              <w:rFonts w:ascii="Times New Roman" w:hAnsi="Times New Roman" w:cs="Times New Roman"/>
              <w:sz w:val="24"/>
              <w:szCs w:val="24"/>
              <w:lang w:val="en-US"/>
            </w:rPr>
          </w:rPrChange>
        </w:rPr>
        <w:t xml:space="preserve"> </w:t>
      </w:r>
      <w:r w:rsidR="00867C3B" w:rsidRPr="000D46AE">
        <w:rPr>
          <w:rFonts w:ascii="Times New Roman" w:hAnsi="Times New Roman" w:cs="Times New Roman"/>
          <w:sz w:val="24"/>
          <w:szCs w:val="24"/>
          <w:lang w:val="en-US"/>
          <w:rPrChange w:id="1781" w:author="Microsoft Office User" w:date="2019-10-30T11:35:00Z">
            <w:rPr>
              <w:rFonts w:ascii="Times New Roman" w:hAnsi="Times New Roman" w:cs="Times New Roman"/>
              <w:sz w:val="24"/>
              <w:szCs w:val="24"/>
              <w:lang w:val="en-US"/>
            </w:rPr>
          </w:rPrChange>
        </w:rPr>
        <w:t>During one type of trial</w:t>
      </w:r>
      <w:r w:rsidR="006F2108" w:rsidRPr="000D46AE">
        <w:rPr>
          <w:rFonts w:ascii="Times New Roman" w:hAnsi="Times New Roman" w:cs="Times New Roman"/>
          <w:sz w:val="24"/>
          <w:szCs w:val="24"/>
          <w:lang w:val="en-US"/>
          <w:rPrChange w:id="1782" w:author="Microsoft Office User" w:date="2019-10-30T11:35:00Z">
            <w:rPr>
              <w:rFonts w:ascii="Times New Roman" w:hAnsi="Times New Roman" w:cs="Times New Roman"/>
              <w:sz w:val="24"/>
              <w:szCs w:val="24"/>
              <w:lang w:val="en-US"/>
            </w:rPr>
          </w:rPrChange>
        </w:rPr>
        <w:t>,</w:t>
      </w:r>
      <w:r w:rsidR="00867C3B" w:rsidRPr="000D46AE">
        <w:rPr>
          <w:rFonts w:ascii="Times New Roman" w:hAnsi="Times New Roman" w:cs="Times New Roman"/>
          <w:sz w:val="24"/>
          <w:szCs w:val="24"/>
          <w:lang w:val="en-US"/>
          <w:rPrChange w:id="1783" w:author="Microsoft Office User" w:date="2019-10-30T11:35:00Z">
            <w:rPr>
              <w:rFonts w:ascii="Times New Roman" w:hAnsi="Times New Roman" w:cs="Times New Roman"/>
              <w:sz w:val="24"/>
              <w:szCs w:val="24"/>
              <w:lang w:val="en-US"/>
            </w:rPr>
          </w:rPrChange>
        </w:rPr>
        <w:t xml:space="preserve"> </w:t>
      </w:r>
      <w:r w:rsidRPr="000D46AE">
        <w:rPr>
          <w:rFonts w:ascii="Times New Roman" w:hAnsi="Times New Roman" w:cs="Times New Roman"/>
          <w:sz w:val="24"/>
          <w:szCs w:val="24"/>
          <w:lang w:val="en-US"/>
          <w:rPrChange w:id="1784" w:author="Microsoft Office User" w:date="2019-10-30T11:35:00Z">
            <w:rPr>
              <w:rFonts w:ascii="Times New Roman" w:hAnsi="Times New Roman" w:cs="Times New Roman"/>
              <w:sz w:val="24"/>
              <w:szCs w:val="24"/>
              <w:lang w:val="en-US"/>
            </w:rPr>
          </w:rPrChange>
        </w:rPr>
        <w:t>TO</w:t>
      </w:r>
      <w:r w:rsidR="00867C3B" w:rsidRPr="000D46AE">
        <w:rPr>
          <w:rFonts w:ascii="Times New Roman" w:hAnsi="Times New Roman" w:cs="Times New Roman"/>
          <w:sz w:val="24"/>
          <w:szCs w:val="24"/>
          <w:lang w:val="en-US"/>
          <w:rPrChange w:id="1785" w:author="Microsoft Office User" w:date="2019-10-30T11:35:00Z">
            <w:rPr>
              <w:rFonts w:ascii="Times New Roman" w:hAnsi="Times New Roman" w:cs="Times New Roman"/>
              <w:sz w:val="24"/>
              <w:szCs w:val="24"/>
              <w:lang w:val="en-US"/>
            </w:rPr>
          </w:rPrChange>
        </w:rPr>
        <w:t>1</w:t>
      </w:r>
      <w:r w:rsidR="00A45F48" w:rsidRPr="000D46AE">
        <w:rPr>
          <w:rFonts w:ascii="Times New Roman" w:hAnsi="Times New Roman" w:cs="Times New Roman"/>
          <w:sz w:val="24"/>
          <w:szCs w:val="24"/>
          <w:lang w:val="en-US"/>
          <w:rPrChange w:id="1786" w:author="Microsoft Office User" w:date="2019-10-30T11:35:00Z">
            <w:rPr>
              <w:rFonts w:ascii="Times New Roman" w:hAnsi="Times New Roman" w:cs="Times New Roman"/>
              <w:sz w:val="24"/>
              <w:szCs w:val="24"/>
              <w:lang w:val="en-US"/>
            </w:rPr>
          </w:rPrChange>
        </w:rPr>
        <w:t xml:space="preserve"> </w:t>
      </w:r>
      <w:r w:rsidR="00867C3B" w:rsidRPr="000D46AE">
        <w:rPr>
          <w:rFonts w:ascii="Times New Roman" w:hAnsi="Times New Roman" w:cs="Times New Roman"/>
          <w:sz w:val="24"/>
          <w:szCs w:val="24"/>
          <w:lang w:val="en-US"/>
          <w:rPrChange w:id="1787" w:author="Microsoft Office User" w:date="2019-10-30T11:35:00Z">
            <w:rPr>
              <w:rFonts w:ascii="Times New Roman" w:hAnsi="Times New Roman" w:cs="Times New Roman"/>
              <w:sz w:val="24"/>
              <w:szCs w:val="24"/>
              <w:lang w:val="en-US"/>
            </w:rPr>
          </w:rPrChange>
        </w:rPr>
        <w:t xml:space="preserve">and the positive </w:t>
      </w:r>
      <w:r w:rsidRPr="000D46AE">
        <w:rPr>
          <w:rFonts w:ascii="Times New Roman" w:hAnsi="Times New Roman" w:cs="Times New Roman"/>
          <w:sz w:val="24"/>
          <w:szCs w:val="24"/>
          <w:lang w:val="en-US"/>
          <w:rPrChange w:id="1788" w:author="Microsoft Office User" w:date="2019-10-30T11:35:00Z">
            <w:rPr>
              <w:rFonts w:ascii="Times New Roman" w:hAnsi="Times New Roman" w:cs="Times New Roman"/>
              <w:sz w:val="24"/>
              <w:szCs w:val="24"/>
              <w:lang w:val="en-US"/>
            </w:rPr>
          </w:rPrChange>
        </w:rPr>
        <w:t xml:space="preserve">SO </w:t>
      </w:r>
      <w:r w:rsidR="00867C3B" w:rsidRPr="000D46AE">
        <w:rPr>
          <w:rFonts w:ascii="Times New Roman" w:hAnsi="Times New Roman" w:cs="Times New Roman"/>
          <w:sz w:val="24"/>
          <w:szCs w:val="24"/>
          <w:lang w:val="en-US"/>
          <w:rPrChange w:id="1789" w:author="Microsoft Office User" w:date="2019-10-30T11:35:00Z">
            <w:rPr>
              <w:rFonts w:ascii="Times New Roman" w:hAnsi="Times New Roman" w:cs="Times New Roman"/>
              <w:sz w:val="24"/>
              <w:szCs w:val="24"/>
              <w:lang w:val="en-US"/>
            </w:rPr>
          </w:rPrChange>
        </w:rPr>
        <w:t xml:space="preserve">remained in the same color </w:t>
      </w:r>
      <w:r w:rsidR="00A45F48" w:rsidRPr="000D46AE">
        <w:rPr>
          <w:rFonts w:ascii="Times New Roman" w:hAnsi="Times New Roman" w:cs="Times New Roman"/>
          <w:sz w:val="24"/>
          <w:szCs w:val="24"/>
          <w:lang w:val="en-US"/>
          <w:rPrChange w:id="1790" w:author="Microsoft Office User" w:date="2019-10-30T11:35:00Z">
            <w:rPr>
              <w:rFonts w:ascii="Times New Roman" w:hAnsi="Times New Roman" w:cs="Times New Roman"/>
              <w:sz w:val="24"/>
              <w:szCs w:val="24"/>
              <w:lang w:val="en-US"/>
            </w:rPr>
          </w:rPrChange>
        </w:rPr>
        <w:t xml:space="preserve">(e.g., </w:t>
      </w:r>
      <w:r w:rsidR="006F2108" w:rsidRPr="000D46AE">
        <w:rPr>
          <w:rFonts w:ascii="Times New Roman" w:hAnsi="Times New Roman" w:cs="Times New Roman"/>
          <w:sz w:val="24"/>
          <w:szCs w:val="24"/>
          <w:lang w:val="en-US"/>
          <w:rPrChange w:id="1791" w:author="Microsoft Office User" w:date="2019-10-30T11:35:00Z">
            <w:rPr>
              <w:rFonts w:ascii="Times New Roman" w:hAnsi="Times New Roman" w:cs="Times New Roman"/>
              <w:sz w:val="24"/>
              <w:szCs w:val="24"/>
              <w:lang w:val="en-US"/>
            </w:rPr>
          </w:rPrChange>
        </w:rPr>
        <w:t>blue</w:t>
      </w:r>
      <w:r w:rsidR="00A45F48" w:rsidRPr="000D46AE">
        <w:rPr>
          <w:rFonts w:ascii="Times New Roman" w:hAnsi="Times New Roman" w:cs="Times New Roman"/>
          <w:sz w:val="24"/>
          <w:szCs w:val="24"/>
          <w:lang w:val="en-US"/>
          <w:rPrChange w:id="1792" w:author="Microsoft Office User" w:date="2019-10-30T11:35:00Z">
            <w:rPr>
              <w:rFonts w:ascii="Times New Roman" w:hAnsi="Times New Roman" w:cs="Times New Roman"/>
              <w:sz w:val="24"/>
              <w:szCs w:val="24"/>
              <w:lang w:val="en-US"/>
            </w:rPr>
          </w:rPrChange>
        </w:rPr>
        <w:t>)</w:t>
      </w:r>
      <w:r w:rsidR="00867C3B" w:rsidRPr="000D46AE">
        <w:rPr>
          <w:rFonts w:ascii="Times New Roman" w:hAnsi="Times New Roman" w:cs="Times New Roman"/>
          <w:sz w:val="24"/>
          <w:szCs w:val="24"/>
          <w:lang w:val="en-US"/>
          <w:rPrChange w:id="1793" w:author="Microsoft Office User" w:date="2019-10-30T11:35:00Z">
            <w:rPr>
              <w:rFonts w:ascii="Times New Roman" w:hAnsi="Times New Roman" w:cs="Times New Roman"/>
              <w:sz w:val="24"/>
              <w:szCs w:val="24"/>
              <w:lang w:val="en-US"/>
            </w:rPr>
          </w:rPrChange>
        </w:rPr>
        <w:t xml:space="preserve"> </w:t>
      </w:r>
      <w:r w:rsidR="006F2108" w:rsidRPr="000D46AE">
        <w:rPr>
          <w:rFonts w:ascii="Times New Roman" w:hAnsi="Times New Roman" w:cs="Times New Roman"/>
          <w:sz w:val="24"/>
          <w:szCs w:val="24"/>
          <w:lang w:val="en-US"/>
          <w:rPrChange w:id="1794" w:author="Microsoft Office User" w:date="2019-10-30T11:35:00Z">
            <w:rPr>
              <w:rFonts w:ascii="Times New Roman" w:hAnsi="Times New Roman" w:cs="Times New Roman"/>
              <w:sz w:val="24"/>
              <w:szCs w:val="24"/>
              <w:lang w:val="en-US"/>
            </w:rPr>
          </w:rPrChange>
        </w:rPr>
        <w:t xml:space="preserve">whereas </w:t>
      </w:r>
      <w:r w:rsidR="00867C3B" w:rsidRPr="000D46AE">
        <w:rPr>
          <w:rFonts w:ascii="Times New Roman" w:hAnsi="Times New Roman" w:cs="Times New Roman"/>
          <w:sz w:val="24"/>
          <w:szCs w:val="24"/>
          <w:lang w:val="en-US"/>
          <w:rPrChange w:id="1795" w:author="Microsoft Office User" w:date="2019-10-30T11:35:00Z">
            <w:rPr>
              <w:rFonts w:ascii="Times New Roman" w:hAnsi="Times New Roman" w:cs="Times New Roman"/>
              <w:sz w:val="24"/>
              <w:szCs w:val="24"/>
              <w:lang w:val="en-US"/>
            </w:rPr>
          </w:rPrChange>
        </w:rPr>
        <w:t xml:space="preserve">the negative </w:t>
      </w:r>
      <w:r w:rsidRPr="000D46AE">
        <w:rPr>
          <w:rFonts w:ascii="Times New Roman" w:hAnsi="Times New Roman" w:cs="Times New Roman"/>
          <w:sz w:val="24"/>
          <w:szCs w:val="24"/>
          <w:lang w:val="en-US"/>
          <w:rPrChange w:id="1796" w:author="Microsoft Office User" w:date="2019-10-30T11:35:00Z">
            <w:rPr>
              <w:rFonts w:ascii="Times New Roman" w:hAnsi="Times New Roman" w:cs="Times New Roman"/>
              <w:sz w:val="24"/>
              <w:szCs w:val="24"/>
              <w:lang w:val="en-US"/>
            </w:rPr>
          </w:rPrChange>
        </w:rPr>
        <w:t xml:space="preserve">SO </w:t>
      </w:r>
      <w:r w:rsidR="00867C3B" w:rsidRPr="000D46AE">
        <w:rPr>
          <w:rFonts w:ascii="Times New Roman" w:hAnsi="Times New Roman" w:cs="Times New Roman"/>
          <w:sz w:val="24"/>
          <w:szCs w:val="24"/>
          <w:lang w:val="en-US"/>
          <w:rPrChange w:id="1797" w:author="Microsoft Office User" w:date="2019-10-30T11:35:00Z">
            <w:rPr>
              <w:rFonts w:ascii="Times New Roman" w:hAnsi="Times New Roman" w:cs="Times New Roman"/>
              <w:sz w:val="24"/>
              <w:szCs w:val="24"/>
              <w:lang w:val="en-US"/>
            </w:rPr>
          </w:rPrChange>
        </w:rPr>
        <w:t>changed color</w:t>
      </w:r>
      <w:r w:rsidR="006F2108" w:rsidRPr="000D46AE">
        <w:rPr>
          <w:rFonts w:ascii="Times New Roman" w:hAnsi="Times New Roman" w:cs="Times New Roman"/>
          <w:sz w:val="24"/>
          <w:szCs w:val="24"/>
          <w:lang w:val="en-US"/>
          <w:rPrChange w:id="1798" w:author="Microsoft Office User" w:date="2019-10-30T11:35:00Z">
            <w:rPr>
              <w:rFonts w:ascii="Times New Roman" w:hAnsi="Times New Roman" w:cs="Times New Roman"/>
              <w:sz w:val="24"/>
              <w:szCs w:val="24"/>
              <w:lang w:val="en-US"/>
            </w:rPr>
          </w:rPrChange>
        </w:rPr>
        <w:t xml:space="preserve"> (e.g., purple)</w:t>
      </w:r>
      <w:r w:rsidR="00867C3B" w:rsidRPr="000D46AE">
        <w:rPr>
          <w:rFonts w:ascii="Times New Roman" w:hAnsi="Times New Roman" w:cs="Times New Roman"/>
          <w:sz w:val="24"/>
          <w:szCs w:val="24"/>
          <w:lang w:val="en-US"/>
          <w:rPrChange w:id="1799" w:author="Microsoft Office User" w:date="2019-10-30T11:35:00Z">
            <w:rPr>
              <w:rFonts w:ascii="Times New Roman" w:hAnsi="Times New Roman" w:cs="Times New Roman"/>
              <w:sz w:val="24"/>
              <w:szCs w:val="24"/>
              <w:lang w:val="en-US"/>
            </w:rPr>
          </w:rPrChange>
        </w:rPr>
        <w:t>. During the second type of trial</w:t>
      </w:r>
      <w:r w:rsidR="00A45F48" w:rsidRPr="000D46AE">
        <w:rPr>
          <w:rFonts w:ascii="Times New Roman" w:hAnsi="Times New Roman" w:cs="Times New Roman"/>
          <w:sz w:val="24"/>
          <w:szCs w:val="24"/>
          <w:lang w:val="en-US"/>
          <w:rPrChange w:id="1800" w:author="Microsoft Office User" w:date="2019-10-30T11:35:00Z">
            <w:rPr>
              <w:rFonts w:ascii="Times New Roman" w:hAnsi="Times New Roman" w:cs="Times New Roman"/>
              <w:sz w:val="24"/>
              <w:szCs w:val="24"/>
              <w:lang w:val="en-US"/>
            </w:rPr>
          </w:rPrChange>
        </w:rPr>
        <w:t xml:space="preserve">, </w:t>
      </w:r>
      <w:r w:rsidRPr="000D46AE">
        <w:rPr>
          <w:rFonts w:ascii="Times New Roman" w:hAnsi="Times New Roman" w:cs="Times New Roman"/>
          <w:sz w:val="24"/>
          <w:szCs w:val="24"/>
          <w:lang w:val="en-US"/>
          <w:rPrChange w:id="1801" w:author="Microsoft Office User" w:date="2019-10-30T11:35:00Z">
            <w:rPr>
              <w:rFonts w:ascii="Times New Roman" w:hAnsi="Times New Roman" w:cs="Times New Roman"/>
              <w:sz w:val="24"/>
              <w:szCs w:val="24"/>
              <w:lang w:val="en-US"/>
            </w:rPr>
          </w:rPrChange>
        </w:rPr>
        <w:t>TO</w:t>
      </w:r>
      <w:r w:rsidR="00867C3B" w:rsidRPr="000D46AE">
        <w:rPr>
          <w:rFonts w:ascii="Times New Roman" w:hAnsi="Times New Roman" w:cs="Times New Roman"/>
          <w:sz w:val="24"/>
          <w:szCs w:val="24"/>
          <w:lang w:val="en-US"/>
          <w:rPrChange w:id="1802" w:author="Microsoft Office User" w:date="2019-10-30T11:35:00Z">
            <w:rPr>
              <w:rFonts w:ascii="Times New Roman" w:hAnsi="Times New Roman" w:cs="Times New Roman"/>
              <w:sz w:val="24"/>
              <w:szCs w:val="24"/>
              <w:lang w:val="en-US"/>
            </w:rPr>
          </w:rPrChange>
        </w:rPr>
        <w:t>2</w:t>
      </w:r>
      <w:r w:rsidR="00A45F48" w:rsidRPr="000D46AE">
        <w:rPr>
          <w:rFonts w:ascii="Times New Roman" w:hAnsi="Times New Roman" w:cs="Times New Roman"/>
          <w:sz w:val="24"/>
          <w:szCs w:val="24"/>
          <w:lang w:val="en-US"/>
          <w:rPrChange w:id="1803" w:author="Microsoft Office User" w:date="2019-10-30T11:35:00Z">
            <w:rPr>
              <w:rFonts w:ascii="Times New Roman" w:hAnsi="Times New Roman" w:cs="Times New Roman"/>
              <w:sz w:val="24"/>
              <w:szCs w:val="24"/>
              <w:lang w:val="en-US"/>
            </w:rPr>
          </w:rPrChange>
        </w:rPr>
        <w:t xml:space="preserve"> and </w:t>
      </w:r>
      <w:r w:rsidR="00867C3B" w:rsidRPr="000D46AE">
        <w:rPr>
          <w:rFonts w:ascii="Times New Roman" w:hAnsi="Times New Roman" w:cs="Times New Roman"/>
          <w:sz w:val="24"/>
          <w:szCs w:val="24"/>
          <w:lang w:val="en-US"/>
          <w:rPrChange w:id="1804" w:author="Microsoft Office User" w:date="2019-10-30T11:35:00Z">
            <w:rPr>
              <w:rFonts w:ascii="Times New Roman" w:hAnsi="Times New Roman" w:cs="Times New Roman"/>
              <w:sz w:val="24"/>
              <w:szCs w:val="24"/>
              <w:lang w:val="en-US"/>
            </w:rPr>
          </w:rPrChange>
        </w:rPr>
        <w:t xml:space="preserve">the negative </w:t>
      </w:r>
      <w:r w:rsidRPr="000D46AE">
        <w:rPr>
          <w:rFonts w:ascii="Times New Roman" w:hAnsi="Times New Roman" w:cs="Times New Roman"/>
          <w:sz w:val="24"/>
          <w:szCs w:val="24"/>
          <w:lang w:val="en-US"/>
          <w:rPrChange w:id="1805" w:author="Microsoft Office User" w:date="2019-10-30T11:35:00Z">
            <w:rPr>
              <w:rFonts w:ascii="Times New Roman" w:hAnsi="Times New Roman" w:cs="Times New Roman"/>
              <w:sz w:val="24"/>
              <w:szCs w:val="24"/>
              <w:lang w:val="en-US"/>
            </w:rPr>
          </w:rPrChange>
        </w:rPr>
        <w:t xml:space="preserve">SO </w:t>
      </w:r>
      <w:r w:rsidR="00867C3B" w:rsidRPr="000D46AE">
        <w:rPr>
          <w:rFonts w:ascii="Times New Roman" w:hAnsi="Times New Roman" w:cs="Times New Roman"/>
          <w:sz w:val="24"/>
          <w:szCs w:val="24"/>
          <w:lang w:val="en-US"/>
          <w:rPrChange w:id="1806" w:author="Microsoft Office User" w:date="2019-10-30T11:35:00Z">
            <w:rPr>
              <w:rFonts w:ascii="Times New Roman" w:hAnsi="Times New Roman" w:cs="Times New Roman"/>
              <w:sz w:val="24"/>
              <w:szCs w:val="24"/>
              <w:lang w:val="en-US"/>
            </w:rPr>
          </w:rPrChange>
        </w:rPr>
        <w:t xml:space="preserve">remained in the </w:t>
      </w:r>
      <w:r w:rsidR="00A45F48" w:rsidRPr="000D46AE">
        <w:rPr>
          <w:rFonts w:ascii="Times New Roman" w:hAnsi="Times New Roman" w:cs="Times New Roman"/>
          <w:sz w:val="24"/>
          <w:szCs w:val="24"/>
          <w:lang w:val="en-US"/>
          <w:rPrChange w:id="1807" w:author="Microsoft Office User" w:date="2019-10-30T11:35:00Z">
            <w:rPr>
              <w:rFonts w:ascii="Times New Roman" w:hAnsi="Times New Roman" w:cs="Times New Roman"/>
              <w:sz w:val="24"/>
              <w:szCs w:val="24"/>
              <w:lang w:val="en-US"/>
            </w:rPr>
          </w:rPrChange>
        </w:rPr>
        <w:t xml:space="preserve">same color (e.g., </w:t>
      </w:r>
      <w:r w:rsidR="006F2108" w:rsidRPr="000D46AE">
        <w:rPr>
          <w:rFonts w:ascii="Times New Roman" w:hAnsi="Times New Roman" w:cs="Times New Roman"/>
          <w:sz w:val="24"/>
          <w:szCs w:val="24"/>
          <w:lang w:val="en-US"/>
          <w:rPrChange w:id="1808" w:author="Microsoft Office User" w:date="2019-10-30T11:35:00Z">
            <w:rPr>
              <w:rFonts w:ascii="Times New Roman" w:hAnsi="Times New Roman" w:cs="Times New Roman"/>
              <w:sz w:val="24"/>
              <w:szCs w:val="24"/>
              <w:lang w:val="en-US"/>
            </w:rPr>
          </w:rPrChange>
        </w:rPr>
        <w:t>yellow</w:t>
      </w:r>
      <w:r w:rsidR="00A45F48" w:rsidRPr="000D46AE">
        <w:rPr>
          <w:rFonts w:ascii="Times New Roman" w:hAnsi="Times New Roman" w:cs="Times New Roman"/>
          <w:sz w:val="24"/>
          <w:szCs w:val="24"/>
          <w:lang w:val="en-US"/>
          <w:rPrChange w:id="1809" w:author="Microsoft Office User" w:date="2019-10-30T11:35:00Z">
            <w:rPr>
              <w:rFonts w:ascii="Times New Roman" w:hAnsi="Times New Roman" w:cs="Times New Roman"/>
              <w:sz w:val="24"/>
              <w:szCs w:val="24"/>
              <w:lang w:val="en-US"/>
            </w:rPr>
          </w:rPrChange>
        </w:rPr>
        <w:t>)</w:t>
      </w:r>
      <w:r w:rsidR="00867C3B" w:rsidRPr="000D46AE">
        <w:rPr>
          <w:rFonts w:ascii="Times New Roman" w:hAnsi="Times New Roman" w:cs="Times New Roman"/>
          <w:sz w:val="24"/>
          <w:szCs w:val="24"/>
          <w:lang w:val="en-US"/>
          <w:rPrChange w:id="1810" w:author="Microsoft Office User" w:date="2019-10-30T11:35:00Z">
            <w:rPr>
              <w:rFonts w:ascii="Times New Roman" w:hAnsi="Times New Roman" w:cs="Times New Roman"/>
              <w:sz w:val="24"/>
              <w:szCs w:val="24"/>
              <w:lang w:val="en-US"/>
            </w:rPr>
          </w:rPrChange>
        </w:rPr>
        <w:t xml:space="preserve"> while the positive </w:t>
      </w:r>
      <w:r w:rsidRPr="000D46AE">
        <w:rPr>
          <w:rFonts w:ascii="Times New Roman" w:hAnsi="Times New Roman" w:cs="Times New Roman"/>
          <w:sz w:val="24"/>
          <w:szCs w:val="24"/>
          <w:lang w:val="en-US"/>
          <w:rPrChange w:id="1811" w:author="Microsoft Office User" w:date="2019-10-30T11:35:00Z">
            <w:rPr>
              <w:rFonts w:ascii="Times New Roman" w:hAnsi="Times New Roman" w:cs="Times New Roman"/>
              <w:sz w:val="24"/>
              <w:szCs w:val="24"/>
              <w:lang w:val="en-US"/>
            </w:rPr>
          </w:rPrChange>
        </w:rPr>
        <w:t xml:space="preserve">SO </w:t>
      </w:r>
      <w:r w:rsidR="00867C3B" w:rsidRPr="000D46AE">
        <w:rPr>
          <w:rFonts w:ascii="Times New Roman" w:hAnsi="Times New Roman" w:cs="Times New Roman"/>
          <w:sz w:val="24"/>
          <w:szCs w:val="24"/>
          <w:lang w:val="en-US"/>
          <w:rPrChange w:id="1812" w:author="Microsoft Office User" w:date="2019-10-30T11:35:00Z">
            <w:rPr>
              <w:rFonts w:ascii="Times New Roman" w:hAnsi="Times New Roman" w:cs="Times New Roman"/>
              <w:sz w:val="24"/>
              <w:szCs w:val="24"/>
              <w:lang w:val="en-US"/>
            </w:rPr>
          </w:rPrChange>
        </w:rPr>
        <w:t>changed color</w:t>
      </w:r>
      <w:r w:rsidR="006F2108" w:rsidRPr="000D46AE">
        <w:rPr>
          <w:rFonts w:ascii="Times New Roman" w:hAnsi="Times New Roman" w:cs="Times New Roman"/>
          <w:sz w:val="24"/>
          <w:szCs w:val="24"/>
          <w:lang w:val="en-US"/>
          <w:rPrChange w:id="1813" w:author="Microsoft Office User" w:date="2019-10-30T11:35:00Z">
            <w:rPr>
              <w:rFonts w:ascii="Times New Roman" w:hAnsi="Times New Roman" w:cs="Times New Roman"/>
              <w:sz w:val="24"/>
              <w:szCs w:val="24"/>
              <w:lang w:val="en-US"/>
            </w:rPr>
          </w:rPrChange>
        </w:rPr>
        <w:t xml:space="preserve"> (e.g., green)</w:t>
      </w:r>
      <w:r w:rsidR="00A45F48" w:rsidRPr="000D46AE">
        <w:rPr>
          <w:rFonts w:ascii="Times New Roman" w:hAnsi="Times New Roman" w:cs="Times New Roman"/>
          <w:sz w:val="24"/>
          <w:szCs w:val="24"/>
          <w:lang w:val="en-US"/>
          <w:rPrChange w:id="1814" w:author="Microsoft Office User" w:date="2019-10-30T11:35:00Z">
            <w:rPr>
              <w:rFonts w:ascii="Times New Roman" w:hAnsi="Times New Roman" w:cs="Times New Roman"/>
              <w:sz w:val="24"/>
              <w:szCs w:val="24"/>
              <w:lang w:val="en-US"/>
            </w:rPr>
          </w:rPrChange>
        </w:rPr>
        <w:t xml:space="preserve">. </w:t>
      </w:r>
      <w:r w:rsidR="00867C3B" w:rsidRPr="000D46AE">
        <w:rPr>
          <w:rFonts w:ascii="Times New Roman" w:hAnsi="Times New Roman" w:cs="Times New Roman"/>
          <w:sz w:val="24"/>
          <w:szCs w:val="24"/>
          <w:lang w:val="en-US"/>
          <w:rPrChange w:id="1815" w:author="Microsoft Office User" w:date="2019-10-30T11:35:00Z">
            <w:rPr>
              <w:rFonts w:ascii="Times New Roman" w:hAnsi="Times New Roman" w:cs="Times New Roman"/>
              <w:sz w:val="24"/>
              <w:szCs w:val="24"/>
              <w:lang w:val="en-US"/>
            </w:rPr>
          </w:rPrChange>
        </w:rPr>
        <w:t xml:space="preserve">All </w:t>
      </w:r>
      <w:r w:rsidR="00A45F48" w:rsidRPr="000D46AE">
        <w:rPr>
          <w:rFonts w:ascii="Times New Roman" w:hAnsi="Times New Roman" w:cs="Times New Roman"/>
          <w:sz w:val="24"/>
          <w:szCs w:val="24"/>
          <w:lang w:val="en-US"/>
          <w:rPrChange w:id="1816" w:author="Microsoft Office User" w:date="2019-10-30T11:35:00Z">
            <w:rPr>
              <w:rFonts w:ascii="Times New Roman" w:hAnsi="Times New Roman" w:cs="Times New Roman"/>
              <w:sz w:val="24"/>
              <w:szCs w:val="24"/>
              <w:lang w:val="en-US"/>
            </w:rPr>
          </w:rPrChange>
        </w:rPr>
        <w:t>stimuli remain</w:t>
      </w:r>
      <w:r w:rsidR="00867C3B" w:rsidRPr="000D46AE">
        <w:rPr>
          <w:rFonts w:ascii="Times New Roman" w:hAnsi="Times New Roman" w:cs="Times New Roman"/>
          <w:sz w:val="24"/>
          <w:szCs w:val="24"/>
          <w:lang w:val="en-US"/>
          <w:rPrChange w:id="1817" w:author="Microsoft Office User" w:date="2019-10-30T11:35:00Z">
            <w:rPr>
              <w:rFonts w:ascii="Times New Roman" w:hAnsi="Times New Roman" w:cs="Times New Roman"/>
              <w:sz w:val="24"/>
              <w:szCs w:val="24"/>
              <w:lang w:val="en-US"/>
            </w:rPr>
          </w:rPrChange>
        </w:rPr>
        <w:t>ed</w:t>
      </w:r>
      <w:r w:rsidR="00A45F48" w:rsidRPr="000D46AE">
        <w:rPr>
          <w:rFonts w:ascii="Times New Roman" w:hAnsi="Times New Roman" w:cs="Times New Roman"/>
          <w:sz w:val="24"/>
          <w:szCs w:val="24"/>
          <w:lang w:val="en-US"/>
          <w:rPrChange w:id="1818" w:author="Microsoft Office User" w:date="2019-10-30T11:35:00Z">
            <w:rPr>
              <w:rFonts w:ascii="Times New Roman" w:hAnsi="Times New Roman" w:cs="Times New Roman"/>
              <w:sz w:val="24"/>
              <w:szCs w:val="24"/>
              <w:lang w:val="en-US"/>
            </w:rPr>
          </w:rPrChange>
        </w:rPr>
        <w:t xml:space="preserve"> onscreen for </w:t>
      </w:r>
      <w:r w:rsidR="00E94384" w:rsidRPr="000D46AE">
        <w:rPr>
          <w:rFonts w:ascii="Times New Roman" w:hAnsi="Times New Roman" w:cs="Times New Roman"/>
          <w:sz w:val="24"/>
          <w:szCs w:val="24"/>
          <w:lang w:val="en-US"/>
          <w:rPrChange w:id="1819" w:author="Microsoft Office User" w:date="2019-10-30T11:35:00Z">
            <w:rPr>
              <w:rFonts w:ascii="Times New Roman" w:hAnsi="Times New Roman" w:cs="Times New Roman"/>
              <w:sz w:val="24"/>
              <w:szCs w:val="24"/>
              <w:lang w:val="en-US"/>
            </w:rPr>
          </w:rPrChange>
        </w:rPr>
        <w:t xml:space="preserve">a further </w:t>
      </w:r>
      <w:r w:rsidR="00A45F48" w:rsidRPr="000D46AE">
        <w:rPr>
          <w:rFonts w:ascii="Times New Roman" w:hAnsi="Times New Roman" w:cs="Times New Roman"/>
          <w:sz w:val="24"/>
          <w:szCs w:val="24"/>
          <w:lang w:val="en-US"/>
          <w:rPrChange w:id="1820" w:author="Microsoft Office User" w:date="2019-10-30T11:35:00Z">
            <w:rPr>
              <w:rFonts w:ascii="Times New Roman" w:hAnsi="Times New Roman" w:cs="Times New Roman"/>
              <w:sz w:val="24"/>
              <w:szCs w:val="24"/>
              <w:lang w:val="en-US"/>
            </w:rPr>
          </w:rPrChange>
        </w:rPr>
        <w:t xml:space="preserve">3000ms before </w:t>
      </w:r>
      <w:r w:rsidR="00867C3B" w:rsidRPr="000D46AE">
        <w:rPr>
          <w:rFonts w:ascii="Times New Roman" w:hAnsi="Times New Roman" w:cs="Times New Roman"/>
          <w:sz w:val="24"/>
          <w:szCs w:val="24"/>
          <w:lang w:val="en-US"/>
          <w:rPrChange w:id="1821" w:author="Microsoft Office User" w:date="2019-10-30T11:35:00Z">
            <w:rPr>
              <w:rFonts w:ascii="Times New Roman" w:hAnsi="Times New Roman" w:cs="Times New Roman"/>
              <w:sz w:val="24"/>
              <w:szCs w:val="24"/>
              <w:lang w:val="en-US"/>
            </w:rPr>
          </w:rPrChange>
        </w:rPr>
        <w:t xml:space="preserve">being </w:t>
      </w:r>
      <w:r w:rsidR="00A45F48" w:rsidRPr="000D46AE">
        <w:rPr>
          <w:rFonts w:ascii="Times New Roman" w:hAnsi="Times New Roman" w:cs="Times New Roman"/>
          <w:sz w:val="24"/>
          <w:szCs w:val="24"/>
          <w:lang w:val="en-US"/>
          <w:rPrChange w:id="1822" w:author="Microsoft Office User" w:date="2019-10-30T11:35:00Z">
            <w:rPr>
              <w:rFonts w:ascii="Times New Roman" w:hAnsi="Times New Roman" w:cs="Times New Roman"/>
              <w:sz w:val="24"/>
              <w:szCs w:val="24"/>
              <w:lang w:val="en-US"/>
            </w:rPr>
          </w:rPrChange>
        </w:rPr>
        <w:t xml:space="preserve">removed, </w:t>
      </w:r>
      <w:r w:rsidR="00867C3B" w:rsidRPr="000D46AE">
        <w:rPr>
          <w:rFonts w:ascii="Times New Roman" w:hAnsi="Times New Roman" w:cs="Times New Roman"/>
          <w:sz w:val="24"/>
          <w:szCs w:val="24"/>
          <w:lang w:val="en-US"/>
          <w:rPrChange w:id="1823" w:author="Microsoft Office User" w:date="2019-10-30T11:35:00Z">
            <w:rPr>
              <w:rFonts w:ascii="Times New Roman" w:hAnsi="Times New Roman" w:cs="Times New Roman"/>
              <w:sz w:val="24"/>
              <w:szCs w:val="24"/>
              <w:lang w:val="en-US"/>
            </w:rPr>
          </w:rPrChange>
        </w:rPr>
        <w:t xml:space="preserve">followed by </w:t>
      </w:r>
      <w:r w:rsidR="00A45F48" w:rsidRPr="000D46AE">
        <w:rPr>
          <w:rFonts w:ascii="Times New Roman" w:hAnsi="Times New Roman" w:cs="Times New Roman"/>
          <w:sz w:val="24"/>
          <w:szCs w:val="24"/>
          <w:lang w:val="en-US"/>
          <w:rPrChange w:id="1824" w:author="Microsoft Office User" w:date="2019-10-30T11:35:00Z">
            <w:rPr>
              <w:rFonts w:ascii="Times New Roman" w:hAnsi="Times New Roman" w:cs="Times New Roman"/>
              <w:sz w:val="24"/>
              <w:szCs w:val="24"/>
              <w:lang w:val="en-US"/>
            </w:rPr>
          </w:rPrChange>
        </w:rPr>
        <w:t>an int</w:t>
      </w:r>
      <w:r w:rsidR="006F2108" w:rsidRPr="000D46AE">
        <w:rPr>
          <w:rFonts w:ascii="Times New Roman" w:hAnsi="Times New Roman" w:cs="Times New Roman"/>
          <w:sz w:val="24"/>
          <w:szCs w:val="24"/>
          <w:lang w:val="en-US"/>
          <w:rPrChange w:id="1825" w:author="Microsoft Office User" w:date="2019-10-30T11:35:00Z">
            <w:rPr>
              <w:rFonts w:ascii="Times New Roman" w:hAnsi="Times New Roman" w:cs="Times New Roman"/>
              <w:sz w:val="24"/>
              <w:szCs w:val="24"/>
              <w:lang w:val="en-US"/>
            </w:rPr>
          </w:rPrChange>
        </w:rPr>
        <w:t>er-trial interval</w:t>
      </w:r>
      <w:r w:rsidR="00E94384" w:rsidRPr="000D46AE">
        <w:rPr>
          <w:rFonts w:ascii="Times New Roman" w:hAnsi="Times New Roman" w:cs="Times New Roman"/>
          <w:sz w:val="24"/>
          <w:szCs w:val="24"/>
          <w:lang w:val="en-US"/>
          <w:rPrChange w:id="1826" w:author="Microsoft Office User" w:date="2019-10-30T11:35:00Z">
            <w:rPr>
              <w:rFonts w:ascii="Times New Roman" w:hAnsi="Times New Roman" w:cs="Times New Roman"/>
              <w:sz w:val="24"/>
              <w:szCs w:val="24"/>
              <w:lang w:val="en-US"/>
            </w:rPr>
          </w:rPrChange>
        </w:rPr>
        <w:t>, and the next trial</w:t>
      </w:r>
      <w:r w:rsidR="002F4E79" w:rsidRPr="000D46AE">
        <w:rPr>
          <w:rFonts w:ascii="Times New Roman" w:hAnsi="Times New Roman" w:cs="Times New Roman"/>
          <w:sz w:val="24"/>
          <w:szCs w:val="24"/>
          <w:lang w:val="en-US"/>
          <w:rPrChange w:id="1827" w:author="Microsoft Office User" w:date="2019-10-30T11:35:00Z">
            <w:rPr>
              <w:rFonts w:ascii="Times New Roman" w:hAnsi="Times New Roman" w:cs="Times New Roman"/>
              <w:sz w:val="24"/>
              <w:szCs w:val="24"/>
              <w:lang w:val="en-US"/>
            </w:rPr>
          </w:rPrChange>
        </w:rPr>
        <w:t xml:space="preserve"> (see Figure 2)</w:t>
      </w:r>
      <w:r w:rsidR="006F2108" w:rsidRPr="000D46AE">
        <w:rPr>
          <w:rFonts w:ascii="Times New Roman" w:hAnsi="Times New Roman" w:cs="Times New Roman"/>
          <w:sz w:val="24"/>
          <w:szCs w:val="24"/>
          <w:lang w:val="en-US"/>
          <w:rPrChange w:id="1828" w:author="Microsoft Office User" w:date="2019-10-30T11:35:00Z">
            <w:rPr>
              <w:rFonts w:ascii="Times New Roman" w:hAnsi="Times New Roman" w:cs="Times New Roman"/>
              <w:sz w:val="24"/>
              <w:szCs w:val="24"/>
              <w:lang w:val="en-US"/>
            </w:rPr>
          </w:rPrChange>
        </w:rPr>
        <w:t>.</w:t>
      </w:r>
    </w:p>
    <w:p w14:paraId="1298BF24" w14:textId="7B25A293" w:rsidR="0084602C" w:rsidRPr="000D46AE" w:rsidRDefault="0084602C" w:rsidP="0084602C">
      <w:pPr>
        <w:pStyle w:val="text"/>
        <w:spacing w:line="360" w:lineRule="auto"/>
        <w:jc w:val="center"/>
        <w:rPr>
          <w:rFonts w:ascii="Times New Roman" w:hAnsi="Times New Roman"/>
          <w:b/>
          <w:sz w:val="24"/>
          <w:szCs w:val="24"/>
          <w:lang w:val="en-US"/>
          <w:rPrChange w:id="1829"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1830" w:author="Microsoft Office User" w:date="2019-10-30T11:35:00Z">
            <w:rPr>
              <w:rFonts w:ascii="Times New Roman" w:hAnsi="Times New Roman"/>
              <w:b/>
              <w:sz w:val="24"/>
              <w:szCs w:val="24"/>
              <w:lang w:val="en-US"/>
            </w:rPr>
          </w:rPrChange>
        </w:rPr>
        <w:t>Results</w:t>
      </w:r>
    </w:p>
    <w:p w14:paraId="3E654CE0" w14:textId="122BF12E" w:rsidR="00422683" w:rsidRPr="000D46AE" w:rsidRDefault="006743C3" w:rsidP="00E0388A">
      <w:pPr>
        <w:pStyle w:val="text"/>
        <w:spacing w:line="480" w:lineRule="auto"/>
        <w:rPr>
          <w:rFonts w:ascii="Times New Roman" w:hAnsi="Times New Roman"/>
          <w:b/>
          <w:sz w:val="24"/>
          <w:szCs w:val="24"/>
          <w:lang w:val="en-US"/>
          <w:rPrChange w:id="1831"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1832" w:author="Microsoft Office User" w:date="2019-10-30T11:35:00Z">
            <w:rPr>
              <w:rFonts w:ascii="Times New Roman" w:hAnsi="Times New Roman"/>
              <w:b/>
              <w:sz w:val="24"/>
              <w:szCs w:val="24"/>
              <w:lang w:val="en-US"/>
            </w:rPr>
          </w:rPrChange>
        </w:rPr>
        <w:t>Data P</w:t>
      </w:r>
      <w:r w:rsidR="00422683" w:rsidRPr="000D46AE">
        <w:rPr>
          <w:rFonts w:ascii="Times New Roman" w:hAnsi="Times New Roman"/>
          <w:b/>
          <w:sz w:val="24"/>
          <w:szCs w:val="24"/>
          <w:lang w:val="en-US"/>
          <w:rPrChange w:id="1833" w:author="Microsoft Office User" w:date="2019-10-30T11:35:00Z">
            <w:rPr>
              <w:rFonts w:ascii="Times New Roman" w:hAnsi="Times New Roman"/>
              <w:b/>
              <w:sz w:val="24"/>
              <w:szCs w:val="24"/>
              <w:lang w:val="en-US"/>
            </w:rPr>
          </w:rPrChange>
        </w:rPr>
        <w:t>reparation</w:t>
      </w:r>
    </w:p>
    <w:p w14:paraId="4117983D" w14:textId="41911FE2" w:rsidR="00422683" w:rsidRPr="000D46AE" w:rsidRDefault="00422683" w:rsidP="00E0388A">
      <w:pPr>
        <w:pStyle w:val="text"/>
        <w:spacing w:line="480" w:lineRule="auto"/>
        <w:rPr>
          <w:rFonts w:ascii="Times New Roman" w:hAnsi="Times New Roman"/>
          <w:sz w:val="24"/>
          <w:szCs w:val="24"/>
          <w:lang w:val="en-US"/>
          <w:rPrChange w:id="1834"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1835" w:author="Microsoft Office User" w:date="2019-10-30T11:35:00Z">
            <w:rPr>
              <w:rFonts w:ascii="Times New Roman" w:hAnsi="Times New Roman"/>
              <w:b/>
              <w:sz w:val="24"/>
              <w:szCs w:val="24"/>
              <w:lang w:val="en-US"/>
            </w:rPr>
          </w:rPrChange>
        </w:rPr>
        <w:tab/>
      </w:r>
      <w:r w:rsidRPr="000D46AE">
        <w:rPr>
          <w:rFonts w:ascii="Times New Roman" w:hAnsi="Times New Roman"/>
          <w:sz w:val="24"/>
          <w:szCs w:val="24"/>
          <w:lang w:val="en-US"/>
          <w:rPrChange w:id="1836" w:author="Microsoft Office User" w:date="2019-10-30T11:35:00Z">
            <w:rPr>
              <w:rFonts w:ascii="Times New Roman" w:hAnsi="Times New Roman"/>
              <w:sz w:val="24"/>
              <w:szCs w:val="24"/>
              <w:lang w:val="en-US"/>
            </w:rPr>
          </w:rPrChange>
        </w:rPr>
        <w:t xml:space="preserve">We excluded data from </w:t>
      </w:r>
      <w:r w:rsidR="005C5D35" w:rsidRPr="000D46AE">
        <w:rPr>
          <w:rFonts w:ascii="Times New Roman" w:hAnsi="Times New Roman"/>
          <w:sz w:val="24"/>
          <w:szCs w:val="24"/>
          <w:lang w:val="en-US"/>
          <w:rPrChange w:id="1837" w:author="Microsoft Office User" w:date="2019-10-30T11:35:00Z">
            <w:rPr>
              <w:rFonts w:ascii="Times New Roman" w:hAnsi="Times New Roman"/>
              <w:sz w:val="24"/>
              <w:szCs w:val="24"/>
              <w:lang w:val="en-US"/>
            </w:rPr>
          </w:rPrChange>
        </w:rPr>
        <w:t>12</w:t>
      </w:r>
      <w:r w:rsidRPr="000D46AE">
        <w:rPr>
          <w:rFonts w:ascii="Times New Roman" w:hAnsi="Times New Roman"/>
          <w:sz w:val="24"/>
          <w:szCs w:val="24"/>
          <w:lang w:val="en-US"/>
          <w:rPrChange w:id="1838" w:author="Microsoft Office User" w:date="2019-10-30T11:35:00Z">
            <w:rPr>
              <w:rFonts w:ascii="Times New Roman" w:hAnsi="Times New Roman"/>
              <w:sz w:val="24"/>
              <w:szCs w:val="24"/>
              <w:lang w:val="en-US"/>
            </w:rPr>
          </w:rPrChange>
        </w:rPr>
        <w:t xml:space="preserve"> participants who did not complete the entire </w:t>
      </w:r>
      <w:r w:rsidR="000800F9" w:rsidRPr="000D46AE">
        <w:rPr>
          <w:rFonts w:ascii="Times New Roman" w:hAnsi="Times New Roman"/>
          <w:sz w:val="24"/>
          <w:szCs w:val="24"/>
          <w:lang w:val="en-US"/>
          <w:rPrChange w:id="1839" w:author="Microsoft Office User" w:date="2019-10-30T11:35:00Z">
            <w:rPr>
              <w:rFonts w:ascii="Times New Roman" w:hAnsi="Times New Roman"/>
              <w:sz w:val="24"/>
              <w:szCs w:val="24"/>
              <w:lang w:val="en-US"/>
            </w:rPr>
          </w:rPrChange>
        </w:rPr>
        <w:t xml:space="preserve">experimental </w:t>
      </w:r>
      <w:r w:rsidRPr="000D46AE">
        <w:rPr>
          <w:rFonts w:ascii="Times New Roman" w:hAnsi="Times New Roman"/>
          <w:sz w:val="24"/>
          <w:szCs w:val="24"/>
          <w:lang w:val="en-US"/>
          <w:rPrChange w:id="1840" w:author="Microsoft Office User" w:date="2019-10-30T11:35:00Z">
            <w:rPr>
              <w:rFonts w:ascii="Times New Roman" w:hAnsi="Times New Roman"/>
              <w:sz w:val="24"/>
              <w:szCs w:val="24"/>
              <w:lang w:val="en-US"/>
            </w:rPr>
          </w:rPrChange>
        </w:rPr>
        <w:t>session</w:t>
      </w:r>
      <w:r w:rsidR="00C403D4" w:rsidRPr="000D46AE">
        <w:rPr>
          <w:rFonts w:ascii="Times New Roman" w:hAnsi="Times New Roman"/>
          <w:sz w:val="24"/>
          <w:szCs w:val="24"/>
          <w:lang w:val="en-US"/>
          <w:rPrChange w:id="1841" w:author="Microsoft Office User" w:date="2019-10-30T11:35:00Z">
            <w:rPr>
              <w:rFonts w:ascii="Times New Roman" w:hAnsi="Times New Roman"/>
              <w:sz w:val="24"/>
              <w:szCs w:val="24"/>
              <w:lang w:val="en-US"/>
            </w:rPr>
          </w:rPrChange>
        </w:rPr>
        <w:t>, and a further three who failed to maintain IAT performance criteria</w:t>
      </w:r>
      <w:r w:rsidRPr="000D46AE">
        <w:rPr>
          <w:rFonts w:ascii="Times New Roman" w:hAnsi="Times New Roman"/>
          <w:sz w:val="24"/>
          <w:szCs w:val="24"/>
          <w:lang w:val="en-US"/>
          <w:rPrChange w:id="1842" w:author="Microsoft Office User" w:date="2019-10-30T11:35:00Z">
            <w:rPr>
              <w:rFonts w:ascii="Times New Roman" w:hAnsi="Times New Roman"/>
              <w:sz w:val="24"/>
              <w:szCs w:val="24"/>
              <w:lang w:val="en-US"/>
            </w:rPr>
          </w:rPrChange>
        </w:rPr>
        <w:t>. This led to a final sample of 103 participants.</w:t>
      </w:r>
    </w:p>
    <w:p w14:paraId="2E8755E7" w14:textId="6CCD5107" w:rsidR="00C403D4" w:rsidRPr="000D46AE" w:rsidRDefault="00C403D4" w:rsidP="00E0388A">
      <w:pPr>
        <w:pStyle w:val="text"/>
        <w:spacing w:line="480" w:lineRule="auto"/>
        <w:rPr>
          <w:rFonts w:ascii="Times New Roman" w:hAnsi="Times New Roman"/>
          <w:b/>
          <w:sz w:val="24"/>
          <w:szCs w:val="24"/>
          <w:lang w:val="en-US"/>
          <w:rPrChange w:id="1843"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1844" w:author="Microsoft Office User" w:date="2019-10-30T11:35:00Z">
            <w:rPr>
              <w:rFonts w:ascii="Times New Roman" w:hAnsi="Times New Roman"/>
              <w:b/>
              <w:sz w:val="24"/>
              <w:szCs w:val="24"/>
              <w:lang w:val="en-US"/>
            </w:rPr>
          </w:rPrChange>
        </w:rPr>
        <w:t>Hypothesis Testing</w:t>
      </w:r>
    </w:p>
    <w:p w14:paraId="0A4C9C2B" w14:textId="018B6C0E" w:rsidR="007824BE" w:rsidRPr="000D46AE" w:rsidRDefault="00C403D4" w:rsidP="008E4BB6">
      <w:pPr>
        <w:pStyle w:val="text"/>
        <w:spacing w:before="240" w:line="480" w:lineRule="auto"/>
        <w:ind w:firstLine="708"/>
        <w:rPr>
          <w:rFonts w:ascii="Times New Roman" w:hAnsi="Times New Roman"/>
          <w:sz w:val="24"/>
          <w:szCs w:val="24"/>
          <w:lang w:val="en-US"/>
          <w:rPrChange w:id="1845"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1846" w:author="Microsoft Office User" w:date="2019-10-30T11:35:00Z">
            <w:rPr>
              <w:rFonts w:ascii="Times New Roman" w:hAnsi="Times New Roman"/>
              <w:b/>
              <w:sz w:val="24"/>
              <w:szCs w:val="24"/>
              <w:lang w:val="en-US"/>
            </w:rPr>
          </w:rPrChange>
        </w:rPr>
        <w:t>IAT</w:t>
      </w:r>
      <w:r w:rsidRPr="000D46AE">
        <w:rPr>
          <w:rFonts w:ascii="Times New Roman" w:hAnsi="Times New Roman"/>
          <w:sz w:val="24"/>
          <w:szCs w:val="24"/>
          <w:lang w:val="en-US"/>
          <w:rPrChange w:id="1847" w:author="Microsoft Office User" w:date="2019-10-30T11:35:00Z">
            <w:rPr>
              <w:rFonts w:ascii="Times New Roman" w:hAnsi="Times New Roman"/>
              <w:sz w:val="24"/>
              <w:szCs w:val="24"/>
              <w:lang w:val="en-US"/>
            </w:rPr>
          </w:rPrChange>
        </w:rPr>
        <w:t xml:space="preserve">. </w:t>
      </w:r>
      <w:r w:rsidR="000800F9" w:rsidRPr="000D46AE">
        <w:rPr>
          <w:rFonts w:ascii="Times New Roman" w:hAnsi="Times New Roman"/>
          <w:sz w:val="24"/>
          <w:szCs w:val="24"/>
          <w:lang w:val="en-US"/>
          <w:rPrChange w:id="1848" w:author="Microsoft Office User" w:date="2019-10-30T11:35:00Z">
            <w:rPr>
              <w:rFonts w:ascii="Times New Roman" w:hAnsi="Times New Roman"/>
              <w:sz w:val="24"/>
              <w:szCs w:val="24"/>
              <w:lang w:val="en-US"/>
            </w:rPr>
          </w:rPrChange>
        </w:rPr>
        <w:t>We found n</w:t>
      </w:r>
      <w:r w:rsidR="00926D3B" w:rsidRPr="000D46AE">
        <w:rPr>
          <w:rFonts w:ascii="Times New Roman" w:hAnsi="Times New Roman"/>
          <w:sz w:val="24"/>
          <w:szCs w:val="24"/>
          <w:lang w:val="en-US"/>
          <w:rPrChange w:id="1849" w:author="Microsoft Office User" w:date="2019-10-30T11:35:00Z">
            <w:rPr>
              <w:rFonts w:ascii="Times New Roman" w:hAnsi="Times New Roman"/>
              <w:sz w:val="24"/>
              <w:szCs w:val="24"/>
              <w:lang w:val="en-US"/>
            </w:rPr>
          </w:rPrChange>
        </w:rPr>
        <w:t xml:space="preserve">o evidence of differences in </w:t>
      </w:r>
      <w:r w:rsidR="007824BE" w:rsidRPr="000D46AE">
        <w:rPr>
          <w:rFonts w:ascii="Times New Roman" w:hAnsi="Times New Roman"/>
          <w:sz w:val="24"/>
          <w:szCs w:val="24"/>
          <w:lang w:val="en-US"/>
          <w:rPrChange w:id="1850" w:author="Microsoft Office User" w:date="2019-10-30T11:35:00Z">
            <w:rPr>
              <w:rFonts w:ascii="Times New Roman" w:hAnsi="Times New Roman"/>
              <w:sz w:val="24"/>
              <w:szCs w:val="24"/>
              <w:lang w:val="en-US"/>
            </w:rPr>
          </w:rPrChange>
        </w:rPr>
        <w:t xml:space="preserve">IAT scores as a function of the color that a </w:t>
      </w:r>
      <w:r w:rsidR="00C30F81" w:rsidRPr="000D46AE">
        <w:rPr>
          <w:rFonts w:ascii="Times New Roman" w:hAnsi="Times New Roman"/>
          <w:sz w:val="24"/>
          <w:szCs w:val="24"/>
          <w:lang w:val="en-US"/>
          <w:rPrChange w:id="1851" w:author="Microsoft Office User" w:date="2019-10-30T11:35:00Z">
            <w:rPr>
              <w:rFonts w:ascii="Times New Roman" w:hAnsi="Times New Roman"/>
              <w:sz w:val="24"/>
              <w:szCs w:val="24"/>
              <w:lang w:val="en-US"/>
            </w:rPr>
          </w:rPrChange>
        </w:rPr>
        <w:t xml:space="preserve">TO </w:t>
      </w:r>
      <w:proofErr w:type="spellStart"/>
      <w:r w:rsidR="007824BE" w:rsidRPr="000D46AE">
        <w:rPr>
          <w:rFonts w:ascii="Times New Roman" w:hAnsi="Times New Roman"/>
          <w:sz w:val="24"/>
          <w:szCs w:val="24"/>
          <w:lang w:val="en-US"/>
          <w:rPrChange w:id="1852" w:author="Microsoft Office User" w:date="2019-10-30T11:35:00Z">
            <w:rPr>
              <w:rFonts w:ascii="Times New Roman" w:hAnsi="Times New Roman"/>
              <w:sz w:val="24"/>
              <w:szCs w:val="24"/>
              <w:lang w:val="en-US"/>
            </w:rPr>
          </w:rPrChange>
        </w:rPr>
        <w:t>shared</w:t>
      </w:r>
      <w:proofErr w:type="spellEnd"/>
      <w:r w:rsidR="007824BE" w:rsidRPr="000D46AE">
        <w:rPr>
          <w:rFonts w:ascii="Times New Roman" w:hAnsi="Times New Roman"/>
          <w:sz w:val="24"/>
          <w:szCs w:val="24"/>
          <w:lang w:val="en-US"/>
          <w:rPrChange w:id="1853" w:author="Microsoft Office User" w:date="2019-10-30T11:35:00Z">
            <w:rPr>
              <w:rFonts w:ascii="Times New Roman" w:hAnsi="Times New Roman"/>
              <w:sz w:val="24"/>
              <w:szCs w:val="24"/>
              <w:lang w:val="en-US"/>
            </w:rPr>
          </w:rPrChange>
        </w:rPr>
        <w:t xml:space="preserve"> with a </w:t>
      </w:r>
      <w:r w:rsidR="00C30F81" w:rsidRPr="000D46AE">
        <w:rPr>
          <w:rFonts w:ascii="Times New Roman" w:hAnsi="Times New Roman"/>
          <w:sz w:val="24"/>
          <w:szCs w:val="24"/>
          <w:lang w:val="en-US"/>
          <w:rPrChange w:id="1854" w:author="Microsoft Office User" w:date="2019-10-30T11:35:00Z">
            <w:rPr>
              <w:rFonts w:ascii="Times New Roman" w:hAnsi="Times New Roman"/>
              <w:sz w:val="24"/>
              <w:szCs w:val="24"/>
              <w:lang w:val="en-US"/>
            </w:rPr>
          </w:rPrChange>
        </w:rPr>
        <w:t>SO</w:t>
      </w:r>
      <w:r w:rsidR="007824BE" w:rsidRPr="000D46AE">
        <w:rPr>
          <w:rFonts w:ascii="Times New Roman" w:hAnsi="Times New Roman"/>
          <w:sz w:val="24"/>
          <w:szCs w:val="24"/>
          <w:lang w:val="en-US"/>
          <w:rPrChange w:id="1855" w:author="Microsoft Office User" w:date="2019-10-30T11:35:00Z">
            <w:rPr>
              <w:rFonts w:ascii="Times New Roman" w:hAnsi="Times New Roman"/>
              <w:sz w:val="24"/>
              <w:szCs w:val="24"/>
              <w:lang w:val="en-US"/>
            </w:rPr>
          </w:rPrChange>
        </w:rPr>
        <w:t xml:space="preserve">, </w:t>
      </w:r>
      <w:r w:rsidR="007824BE" w:rsidRPr="000D46AE">
        <w:rPr>
          <w:rFonts w:ascii="Times New Roman" w:hAnsi="Times New Roman"/>
          <w:i/>
          <w:sz w:val="24"/>
          <w:szCs w:val="24"/>
          <w:lang w:val="en-US"/>
          <w:rPrChange w:id="1856" w:author="Microsoft Office User" w:date="2019-10-30T11:35:00Z">
            <w:rPr>
              <w:rFonts w:ascii="Times New Roman" w:hAnsi="Times New Roman"/>
              <w:i/>
              <w:sz w:val="24"/>
              <w:szCs w:val="24"/>
              <w:lang w:val="en-US"/>
            </w:rPr>
          </w:rPrChange>
        </w:rPr>
        <w:t>t</w:t>
      </w:r>
      <w:r w:rsidR="007824BE" w:rsidRPr="000D46AE">
        <w:rPr>
          <w:rFonts w:ascii="Times New Roman" w:hAnsi="Times New Roman"/>
          <w:sz w:val="24"/>
          <w:szCs w:val="24"/>
          <w:lang w:val="en-US"/>
          <w:rPrChange w:id="1857" w:author="Microsoft Office User" w:date="2019-10-30T11:35:00Z">
            <w:rPr>
              <w:rFonts w:ascii="Times New Roman" w:hAnsi="Times New Roman"/>
              <w:sz w:val="24"/>
              <w:szCs w:val="24"/>
              <w:lang w:val="en-US"/>
            </w:rPr>
          </w:rPrChange>
        </w:rPr>
        <w:t xml:space="preserve">(100.85) = -1.18, </w:t>
      </w:r>
      <w:r w:rsidR="007824BE" w:rsidRPr="000D46AE">
        <w:rPr>
          <w:rFonts w:ascii="Times New Roman" w:hAnsi="Times New Roman"/>
          <w:i/>
          <w:sz w:val="24"/>
          <w:szCs w:val="24"/>
          <w:lang w:val="en-US"/>
          <w:rPrChange w:id="1858" w:author="Microsoft Office User" w:date="2019-10-30T11:35:00Z">
            <w:rPr>
              <w:rFonts w:ascii="Times New Roman" w:hAnsi="Times New Roman"/>
              <w:i/>
              <w:sz w:val="24"/>
              <w:szCs w:val="24"/>
              <w:lang w:val="en-US"/>
            </w:rPr>
          </w:rPrChange>
        </w:rPr>
        <w:t>p</w:t>
      </w:r>
      <w:r w:rsidR="007824BE" w:rsidRPr="000D46AE">
        <w:rPr>
          <w:rFonts w:ascii="Times New Roman" w:hAnsi="Times New Roman"/>
          <w:sz w:val="24"/>
          <w:szCs w:val="24"/>
          <w:lang w:val="en-US"/>
          <w:rPrChange w:id="1859" w:author="Microsoft Office User" w:date="2019-10-30T11:35:00Z">
            <w:rPr>
              <w:rFonts w:ascii="Times New Roman" w:hAnsi="Times New Roman"/>
              <w:sz w:val="24"/>
              <w:szCs w:val="24"/>
              <w:lang w:val="en-US"/>
            </w:rPr>
          </w:rPrChange>
        </w:rPr>
        <w:t xml:space="preserve"> = .24, </w:t>
      </w:r>
      <w:r w:rsidR="007824BE" w:rsidRPr="000D46AE">
        <w:rPr>
          <w:rFonts w:ascii="Times New Roman" w:hAnsi="Times New Roman"/>
          <w:i/>
          <w:sz w:val="24"/>
          <w:szCs w:val="24"/>
          <w:lang w:val="en-US"/>
          <w:rPrChange w:id="1860" w:author="Microsoft Office User" w:date="2019-10-30T11:35:00Z">
            <w:rPr>
              <w:rFonts w:ascii="Times New Roman" w:hAnsi="Times New Roman"/>
              <w:i/>
              <w:sz w:val="24"/>
              <w:szCs w:val="24"/>
              <w:lang w:val="en-US"/>
            </w:rPr>
          </w:rPrChange>
        </w:rPr>
        <w:t>d</w:t>
      </w:r>
      <w:r w:rsidR="007824BE" w:rsidRPr="000D46AE">
        <w:rPr>
          <w:rFonts w:ascii="Times New Roman" w:hAnsi="Times New Roman"/>
          <w:sz w:val="24"/>
          <w:szCs w:val="24"/>
          <w:lang w:val="en-US"/>
          <w:rPrChange w:id="1861" w:author="Microsoft Office User" w:date="2019-10-30T11:35:00Z">
            <w:rPr>
              <w:rFonts w:ascii="Times New Roman" w:hAnsi="Times New Roman"/>
              <w:sz w:val="24"/>
              <w:szCs w:val="24"/>
              <w:lang w:val="en-US"/>
            </w:rPr>
          </w:rPrChange>
        </w:rPr>
        <w:t xml:space="preserve"> = -0.23, 95% CI = [-0.62, 0.16], BF</w:t>
      </w:r>
      <w:r w:rsidR="007824BE" w:rsidRPr="000D46AE">
        <w:rPr>
          <w:rFonts w:ascii="Times New Roman" w:hAnsi="Times New Roman"/>
          <w:sz w:val="24"/>
          <w:szCs w:val="24"/>
          <w:vertAlign w:val="subscript"/>
          <w:lang w:val="en-US"/>
          <w:rPrChange w:id="1862" w:author="Microsoft Office User" w:date="2019-10-30T11:35:00Z">
            <w:rPr>
              <w:rFonts w:ascii="Times New Roman" w:hAnsi="Times New Roman"/>
              <w:sz w:val="24"/>
              <w:szCs w:val="24"/>
              <w:vertAlign w:val="subscript"/>
              <w:lang w:val="en-US"/>
            </w:rPr>
          </w:rPrChange>
        </w:rPr>
        <w:t>10</w:t>
      </w:r>
      <w:r w:rsidR="007824BE" w:rsidRPr="000D46AE">
        <w:rPr>
          <w:rFonts w:ascii="Times New Roman" w:hAnsi="Times New Roman"/>
          <w:sz w:val="24"/>
          <w:szCs w:val="24"/>
          <w:lang w:val="en-US"/>
          <w:rPrChange w:id="1863" w:author="Microsoft Office User" w:date="2019-10-30T11:35:00Z">
            <w:rPr>
              <w:rFonts w:ascii="Times New Roman" w:hAnsi="Times New Roman"/>
              <w:sz w:val="24"/>
              <w:szCs w:val="24"/>
              <w:lang w:val="en-US"/>
            </w:rPr>
          </w:rPrChange>
        </w:rPr>
        <w:t xml:space="preserve"> = 0.38. </w:t>
      </w:r>
      <w:r w:rsidR="00926D3B" w:rsidRPr="000D46AE">
        <w:rPr>
          <w:rFonts w:ascii="Times New Roman" w:hAnsi="Times New Roman"/>
          <w:sz w:val="24"/>
          <w:szCs w:val="24"/>
          <w:lang w:val="en-US"/>
          <w:rPrChange w:id="1864" w:author="Microsoft Office User" w:date="2019-10-30T11:35:00Z">
            <w:rPr>
              <w:rFonts w:ascii="Times New Roman" w:hAnsi="Times New Roman"/>
              <w:sz w:val="24"/>
              <w:szCs w:val="24"/>
              <w:lang w:val="en-US"/>
            </w:rPr>
          </w:rPrChange>
        </w:rPr>
        <w:t xml:space="preserve">Participants generally showed an </w:t>
      </w:r>
      <w:r w:rsidR="002E0975" w:rsidRPr="000D46AE">
        <w:rPr>
          <w:rFonts w:ascii="Times New Roman" w:hAnsi="Times New Roman"/>
          <w:sz w:val="24"/>
          <w:szCs w:val="24"/>
          <w:lang w:val="en-US"/>
          <w:rPrChange w:id="1865" w:author="Microsoft Office User" w:date="2019-10-30T11:35:00Z">
            <w:rPr>
              <w:rFonts w:ascii="Times New Roman" w:hAnsi="Times New Roman"/>
              <w:sz w:val="24"/>
              <w:szCs w:val="24"/>
              <w:lang w:val="en-US"/>
            </w:rPr>
          </w:rPrChange>
        </w:rPr>
        <w:t>automatic</w:t>
      </w:r>
      <w:r w:rsidR="00926D3B" w:rsidRPr="000D46AE">
        <w:rPr>
          <w:rFonts w:ascii="Times New Roman" w:hAnsi="Times New Roman"/>
          <w:sz w:val="24"/>
          <w:szCs w:val="24"/>
          <w:lang w:val="en-US"/>
          <w:rPrChange w:id="1866" w:author="Microsoft Office User" w:date="2019-10-30T11:35:00Z">
            <w:rPr>
              <w:rFonts w:ascii="Times New Roman" w:hAnsi="Times New Roman"/>
              <w:sz w:val="24"/>
              <w:szCs w:val="24"/>
              <w:lang w:val="en-US"/>
            </w:rPr>
          </w:rPrChange>
        </w:rPr>
        <w:t xml:space="preserve"> evaluation </w:t>
      </w:r>
      <w:r w:rsidRPr="000D46AE">
        <w:rPr>
          <w:rFonts w:ascii="Times New Roman" w:hAnsi="Times New Roman"/>
          <w:sz w:val="24"/>
          <w:szCs w:val="24"/>
          <w:lang w:val="en-US"/>
          <w:rPrChange w:id="1867" w:author="Microsoft Office User" w:date="2019-10-30T11:35:00Z">
            <w:rPr>
              <w:rFonts w:ascii="Times New Roman" w:hAnsi="Times New Roman"/>
              <w:sz w:val="24"/>
              <w:szCs w:val="24"/>
              <w:lang w:val="en-US"/>
            </w:rPr>
          </w:rPrChange>
        </w:rPr>
        <w:t xml:space="preserve">favoring </w:t>
      </w:r>
      <w:r w:rsidR="00C30F81" w:rsidRPr="000D46AE">
        <w:rPr>
          <w:rFonts w:ascii="Times New Roman" w:hAnsi="Times New Roman"/>
          <w:sz w:val="24"/>
          <w:szCs w:val="24"/>
          <w:lang w:val="en-US"/>
          <w:rPrChange w:id="1868" w:author="Microsoft Office User" w:date="2019-10-30T11:35:00Z">
            <w:rPr>
              <w:rFonts w:ascii="Times New Roman" w:hAnsi="Times New Roman"/>
              <w:sz w:val="24"/>
              <w:szCs w:val="24"/>
              <w:lang w:val="en-US"/>
            </w:rPr>
          </w:rPrChange>
        </w:rPr>
        <w:t>TO</w:t>
      </w:r>
      <w:r w:rsidRPr="000D46AE">
        <w:rPr>
          <w:rFonts w:ascii="Times New Roman" w:hAnsi="Times New Roman"/>
          <w:sz w:val="24"/>
          <w:szCs w:val="24"/>
          <w:lang w:val="en-US"/>
          <w:rPrChange w:id="1869" w:author="Microsoft Office User" w:date="2019-10-30T11:35:00Z">
            <w:rPr>
              <w:rFonts w:ascii="Times New Roman" w:hAnsi="Times New Roman"/>
              <w:sz w:val="24"/>
              <w:szCs w:val="24"/>
              <w:lang w:val="en-US"/>
            </w:rPr>
          </w:rPrChange>
        </w:rPr>
        <w:t xml:space="preserve">2 over </w:t>
      </w:r>
      <w:r w:rsidR="00C30F81" w:rsidRPr="000D46AE">
        <w:rPr>
          <w:rFonts w:ascii="Times New Roman" w:hAnsi="Times New Roman"/>
          <w:sz w:val="24"/>
          <w:szCs w:val="24"/>
          <w:lang w:val="en-US"/>
          <w:rPrChange w:id="1870" w:author="Microsoft Office User" w:date="2019-10-30T11:35:00Z">
            <w:rPr>
              <w:rFonts w:ascii="Times New Roman" w:hAnsi="Times New Roman"/>
              <w:sz w:val="24"/>
              <w:szCs w:val="24"/>
              <w:lang w:val="en-US"/>
            </w:rPr>
          </w:rPrChange>
        </w:rPr>
        <w:t>TO</w:t>
      </w:r>
      <w:r w:rsidRPr="000D46AE">
        <w:rPr>
          <w:rFonts w:ascii="Times New Roman" w:hAnsi="Times New Roman"/>
          <w:sz w:val="24"/>
          <w:szCs w:val="24"/>
          <w:lang w:val="en-US"/>
          <w:rPrChange w:id="1871" w:author="Microsoft Office User" w:date="2019-10-30T11:35:00Z">
            <w:rPr>
              <w:rFonts w:ascii="Times New Roman" w:hAnsi="Times New Roman"/>
              <w:sz w:val="24"/>
              <w:szCs w:val="24"/>
              <w:lang w:val="en-US"/>
            </w:rPr>
          </w:rPrChange>
        </w:rPr>
        <w:t xml:space="preserve">1 </w:t>
      </w:r>
      <w:r w:rsidR="00926D3B" w:rsidRPr="000D46AE">
        <w:rPr>
          <w:rFonts w:ascii="Times New Roman" w:hAnsi="Times New Roman"/>
          <w:sz w:val="24"/>
          <w:szCs w:val="24"/>
          <w:lang w:val="en-US"/>
          <w:rPrChange w:id="1872" w:author="Microsoft Office User" w:date="2019-10-30T11:35:00Z">
            <w:rPr>
              <w:rFonts w:ascii="Times New Roman" w:hAnsi="Times New Roman"/>
              <w:sz w:val="24"/>
              <w:szCs w:val="24"/>
              <w:lang w:val="en-US"/>
            </w:rPr>
          </w:rPrChange>
        </w:rPr>
        <w:t xml:space="preserve">regardless of whether </w:t>
      </w:r>
      <w:r w:rsidR="00B01AE9" w:rsidRPr="000D46AE">
        <w:rPr>
          <w:rFonts w:ascii="Times New Roman" w:hAnsi="Times New Roman"/>
          <w:sz w:val="24"/>
          <w:szCs w:val="24"/>
          <w:lang w:val="en-US"/>
          <w:rPrChange w:id="1873" w:author="Microsoft Office User" w:date="2019-10-30T11:35:00Z">
            <w:rPr>
              <w:rFonts w:ascii="Times New Roman" w:hAnsi="Times New Roman"/>
              <w:sz w:val="24"/>
              <w:szCs w:val="24"/>
              <w:lang w:val="en-US"/>
            </w:rPr>
          </w:rPrChange>
        </w:rPr>
        <w:t>(</w:t>
      </w:r>
      <w:r w:rsidR="00926D3B" w:rsidRPr="000D46AE">
        <w:rPr>
          <w:rFonts w:ascii="Times New Roman" w:hAnsi="Times New Roman"/>
          <w:sz w:val="24"/>
          <w:szCs w:val="24"/>
          <w:lang w:val="en-US"/>
          <w:rPrChange w:id="1874" w:author="Microsoft Office User" w:date="2019-10-30T11:35:00Z">
            <w:rPr>
              <w:rFonts w:ascii="Times New Roman" w:hAnsi="Times New Roman"/>
              <w:sz w:val="24"/>
              <w:szCs w:val="24"/>
              <w:lang w:val="en-US"/>
            </w:rPr>
          </w:rPrChange>
        </w:rPr>
        <w:t xml:space="preserve">a) TO1 remained in the same color as positive words and the color of </w:t>
      </w:r>
      <w:r w:rsidR="00926D3B" w:rsidRPr="000D46AE">
        <w:rPr>
          <w:rFonts w:ascii="Times New Roman" w:hAnsi="Times New Roman"/>
          <w:sz w:val="24"/>
          <w:szCs w:val="24"/>
          <w:lang w:val="en-US"/>
          <w:rPrChange w:id="1875" w:author="Microsoft Office User" w:date="2019-10-30T11:35:00Z">
            <w:rPr>
              <w:rFonts w:ascii="Times New Roman" w:hAnsi="Times New Roman"/>
              <w:sz w:val="24"/>
              <w:szCs w:val="24"/>
              <w:lang w:val="en-US"/>
            </w:rPr>
          </w:rPrChange>
        </w:rPr>
        <w:lastRenderedPageBreak/>
        <w:t>negative words changed (</w:t>
      </w:r>
      <w:r w:rsidR="00926D3B" w:rsidRPr="000D46AE">
        <w:rPr>
          <w:rFonts w:ascii="Times New Roman" w:hAnsi="Times New Roman"/>
          <w:i/>
          <w:sz w:val="24"/>
          <w:szCs w:val="24"/>
          <w:lang w:val="en-US"/>
          <w:rPrChange w:id="1876" w:author="Microsoft Office User" w:date="2019-10-30T11:35:00Z">
            <w:rPr>
              <w:rFonts w:ascii="Times New Roman" w:hAnsi="Times New Roman"/>
              <w:i/>
              <w:sz w:val="24"/>
              <w:szCs w:val="24"/>
              <w:lang w:val="en-US"/>
            </w:rPr>
          </w:rPrChange>
        </w:rPr>
        <w:t>M</w:t>
      </w:r>
      <w:r w:rsidR="00926D3B" w:rsidRPr="000D46AE">
        <w:rPr>
          <w:rFonts w:ascii="Times New Roman" w:hAnsi="Times New Roman"/>
          <w:sz w:val="24"/>
          <w:szCs w:val="24"/>
          <w:lang w:val="en-US"/>
          <w:rPrChange w:id="1877" w:author="Microsoft Office User" w:date="2019-10-30T11:35:00Z">
            <w:rPr>
              <w:rFonts w:ascii="Times New Roman" w:hAnsi="Times New Roman"/>
              <w:sz w:val="24"/>
              <w:szCs w:val="24"/>
              <w:lang w:val="en-US"/>
            </w:rPr>
          </w:rPrChange>
        </w:rPr>
        <w:t xml:space="preserve"> = -0.26, </w:t>
      </w:r>
      <w:r w:rsidR="00926D3B" w:rsidRPr="000D46AE">
        <w:rPr>
          <w:rFonts w:ascii="Times New Roman" w:hAnsi="Times New Roman"/>
          <w:i/>
          <w:sz w:val="24"/>
          <w:szCs w:val="24"/>
          <w:lang w:val="en-US"/>
          <w:rPrChange w:id="1878" w:author="Microsoft Office User" w:date="2019-10-30T11:35:00Z">
            <w:rPr>
              <w:rFonts w:ascii="Times New Roman" w:hAnsi="Times New Roman"/>
              <w:i/>
              <w:sz w:val="24"/>
              <w:szCs w:val="24"/>
              <w:lang w:val="en-US"/>
            </w:rPr>
          </w:rPrChange>
        </w:rPr>
        <w:t>SD</w:t>
      </w:r>
      <w:r w:rsidR="00926D3B" w:rsidRPr="000D46AE">
        <w:rPr>
          <w:rFonts w:ascii="Times New Roman" w:hAnsi="Times New Roman"/>
          <w:sz w:val="24"/>
          <w:szCs w:val="24"/>
          <w:lang w:val="en-US"/>
          <w:rPrChange w:id="1879" w:author="Microsoft Office User" w:date="2019-10-30T11:35:00Z">
            <w:rPr>
              <w:rFonts w:ascii="Times New Roman" w:hAnsi="Times New Roman"/>
              <w:sz w:val="24"/>
              <w:szCs w:val="24"/>
              <w:lang w:val="en-US"/>
            </w:rPr>
          </w:rPrChange>
        </w:rPr>
        <w:t xml:space="preserve"> = 0.54), or </w:t>
      </w:r>
      <w:r w:rsidR="00B01AE9" w:rsidRPr="000D46AE">
        <w:rPr>
          <w:rFonts w:ascii="Times New Roman" w:hAnsi="Times New Roman"/>
          <w:sz w:val="24"/>
          <w:szCs w:val="24"/>
          <w:lang w:val="en-US"/>
          <w:rPrChange w:id="1880" w:author="Microsoft Office User" w:date="2019-10-30T11:35:00Z">
            <w:rPr>
              <w:rFonts w:ascii="Times New Roman" w:hAnsi="Times New Roman"/>
              <w:sz w:val="24"/>
              <w:szCs w:val="24"/>
              <w:lang w:val="en-US"/>
            </w:rPr>
          </w:rPrChange>
        </w:rPr>
        <w:t>(</w:t>
      </w:r>
      <w:r w:rsidR="00926D3B" w:rsidRPr="000D46AE">
        <w:rPr>
          <w:rFonts w:ascii="Times New Roman" w:hAnsi="Times New Roman"/>
          <w:sz w:val="24"/>
          <w:szCs w:val="24"/>
          <w:lang w:val="en-US"/>
          <w:rPrChange w:id="1881" w:author="Microsoft Office User" w:date="2019-10-30T11:35:00Z">
            <w:rPr>
              <w:rFonts w:ascii="Times New Roman" w:hAnsi="Times New Roman"/>
              <w:sz w:val="24"/>
              <w:szCs w:val="24"/>
              <w:lang w:val="en-US"/>
            </w:rPr>
          </w:rPrChange>
        </w:rPr>
        <w:t>b) TO2 remained in the same color as negative words and the color of positive words changed (</w:t>
      </w:r>
      <w:r w:rsidR="00926D3B" w:rsidRPr="000D46AE">
        <w:rPr>
          <w:rFonts w:ascii="Times New Roman" w:hAnsi="Times New Roman"/>
          <w:i/>
          <w:sz w:val="24"/>
          <w:szCs w:val="24"/>
          <w:lang w:val="en-US"/>
          <w:rPrChange w:id="1882" w:author="Microsoft Office User" w:date="2019-10-30T11:35:00Z">
            <w:rPr>
              <w:rFonts w:ascii="Times New Roman" w:hAnsi="Times New Roman"/>
              <w:i/>
              <w:sz w:val="24"/>
              <w:szCs w:val="24"/>
              <w:lang w:val="en-US"/>
            </w:rPr>
          </w:rPrChange>
        </w:rPr>
        <w:t>M</w:t>
      </w:r>
      <w:r w:rsidR="00926D3B" w:rsidRPr="000D46AE">
        <w:rPr>
          <w:rFonts w:ascii="Times New Roman" w:hAnsi="Times New Roman"/>
          <w:sz w:val="24"/>
          <w:szCs w:val="24"/>
          <w:lang w:val="en-US"/>
          <w:rPrChange w:id="1883" w:author="Microsoft Office User" w:date="2019-10-30T11:35:00Z">
            <w:rPr>
              <w:rFonts w:ascii="Times New Roman" w:hAnsi="Times New Roman"/>
              <w:sz w:val="24"/>
              <w:szCs w:val="24"/>
              <w:lang w:val="en-US"/>
            </w:rPr>
          </w:rPrChange>
        </w:rPr>
        <w:t xml:space="preserve"> = -0.12, </w:t>
      </w:r>
      <w:r w:rsidR="00926D3B" w:rsidRPr="000D46AE">
        <w:rPr>
          <w:rFonts w:ascii="Times New Roman" w:hAnsi="Times New Roman"/>
          <w:i/>
          <w:sz w:val="24"/>
          <w:szCs w:val="24"/>
          <w:lang w:val="en-US"/>
          <w:rPrChange w:id="1884" w:author="Microsoft Office User" w:date="2019-10-30T11:35:00Z">
            <w:rPr>
              <w:rFonts w:ascii="Times New Roman" w:hAnsi="Times New Roman"/>
              <w:i/>
              <w:sz w:val="24"/>
              <w:szCs w:val="24"/>
              <w:lang w:val="en-US"/>
            </w:rPr>
          </w:rPrChange>
        </w:rPr>
        <w:t>SD</w:t>
      </w:r>
      <w:r w:rsidR="00926D3B" w:rsidRPr="000D46AE">
        <w:rPr>
          <w:rFonts w:ascii="Times New Roman" w:hAnsi="Times New Roman"/>
          <w:sz w:val="24"/>
          <w:szCs w:val="24"/>
          <w:lang w:val="en-US"/>
          <w:rPrChange w:id="1885" w:author="Microsoft Office User" w:date="2019-10-30T11:35:00Z">
            <w:rPr>
              <w:rFonts w:ascii="Times New Roman" w:hAnsi="Times New Roman"/>
              <w:sz w:val="24"/>
              <w:szCs w:val="24"/>
              <w:lang w:val="en-US"/>
            </w:rPr>
          </w:rPrChange>
        </w:rPr>
        <w:t xml:space="preserve"> = 0.60)</w:t>
      </w:r>
      <w:r w:rsidR="007824BE" w:rsidRPr="000D46AE">
        <w:rPr>
          <w:rFonts w:ascii="Times New Roman" w:hAnsi="Times New Roman"/>
          <w:sz w:val="24"/>
          <w:szCs w:val="24"/>
          <w:lang w:val="en-US"/>
          <w:rPrChange w:id="1886" w:author="Microsoft Office User" w:date="2019-10-30T11:35:00Z">
            <w:rPr>
              <w:rFonts w:ascii="Times New Roman" w:hAnsi="Times New Roman"/>
              <w:sz w:val="24"/>
              <w:szCs w:val="24"/>
              <w:lang w:val="en-US"/>
            </w:rPr>
          </w:rPrChange>
        </w:rPr>
        <w:t xml:space="preserve">. </w:t>
      </w:r>
    </w:p>
    <w:p w14:paraId="3F3A2856" w14:textId="50765464" w:rsidR="00B27EC9" w:rsidRPr="000D46AE" w:rsidRDefault="008C0CCA" w:rsidP="008C0CCA">
      <w:pPr>
        <w:pStyle w:val="text"/>
        <w:spacing w:before="240" w:line="480" w:lineRule="auto"/>
        <w:ind w:firstLine="708"/>
        <w:rPr>
          <w:rFonts w:ascii="Times New Roman" w:hAnsi="Times New Roman"/>
          <w:sz w:val="24"/>
          <w:szCs w:val="24"/>
          <w:lang w:val="en-US"/>
          <w:rPrChange w:id="1887"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1888" w:author="Microsoft Office User" w:date="2019-10-30T11:35:00Z">
            <w:rPr>
              <w:rFonts w:ascii="Times New Roman" w:hAnsi="Times New Roman"/>
              <w:b/>
              <w:sz w:val="24"/>
              <w:szCs w:val="24"/>
              <w:lang w:val="en-US"/>
            </w:rPr>
          </w:rPrChange>
        </w:rPr>
        <w:t>Self-reports.</w:t>
      </w:r>
      <w:r w:rsidRPr="000D46AE">
        <w:rPr>
          <w:rFonts w:ascii="Times New Roman" w:hAnsi="Times New Roman"/>
          <w:sz w:val="24"/>
          <w:szCs w:val="24"/>
          <w:lang w:val="en-US"/>
          <w:rPrChange w:id="1889" w:author="Microsoft Office User" w:date="2019-10-30T11:35:00Z">
            <w:rPr>
              <w:rFonts w:ascii="Times New Roman" w:hAnsi="Times New Roman"/>
              <w:sz w:val="24"/>
              <w:szCs w:val="24"/>
              <w:lang w:val="en-US"/>
            </w:rPr>
          </w:rPrChange>
        </w:rPr>
        <w:t xml:space="preserve"> </w:t>
      </w:r>
      <w:r w:rsidR="002E0975" w:rsidRPr="000D46AE">
        <w:rPr>
          <w:rFonts w:ascii="Times New Roman" w:hAnsi="Times New Roman"/>
          <w:sz w:val="24"/>
          <w:szCs w:val="24"/>
          <w:lang w:val="en-US"/>
          <w:rPrChange w:id="1890" w:author="Microsoft Office User" w:date="2019-10-30T11:35:00Z">
            <w:rPr>
              <w:rFonts w:ascii="Times New Roman" w:hAnsi="Times New Roman"/>
              <w:sz w:val="24"/>
              <w:szCs w:val="24"/>
              <w:lang w:val="en-US"/>
            </w:rPr>
          </w:rPrChange>
        </w:rPr>
        <w:t>We observed n</w:t>
      </w:r>
      <w:r w:rsidR="00C82E6A" w:rsidRPr="000D46AE">
        <w:rPr>
          <w:rFonts w:ascii="Times New Roman" w:hAnsi="Times New Roman"/>
          <w:sz w:val="24"/>
          <w:szCs w:val="24"/>
          <w:lang w:val="en-US"/>
          <w:rPrChange w:id="1891" w:author="Microsoft Office User" w:date="2019-10-30T11:35:00Z">
            <w:rPr>
              <w:rFonts w:ascii="Times New Roman" w:hAnsi="Times New Roman"/>
              <w:sz w:val="24"/>
              <w:szCs w:val="24"/>
              <w:lang w:val="en-US"/>
            </w:rPr>
          </w:rPrChange>
        </w:rPr>
        <w:t>o evidence of differences in s</w:t>
      </w:r>
      <w:r w:rsidR="00B27EC9" w:rsidRPr="000D46AE">
        <w:rPr>
          <w:rFonts w:ascii="Times New Roman" w:hAnsi="Times New Roman"/>
          <w:sz w:val="24"/>
          <w:szCs w:val="24"/>
          <w:lang w:val="en-US"/>
          <w:rPrChange w:id="1892" w:author="Microsoft Office User" w:date="2019-10-30T11:35:00Z">
            <w:rPr>
              <w:rFonts w:ascii="Times New Roman" w:hAnsi="Times New Roman"/>
              <w:sz w:val="24"/>
              <w:szCs w:val="24"/>
              <w:lang w:val="en-US"/>
            </w:rPr>
          </w:rPrChange>
        </w:rPr>
        <w:t xml:space="preserve">elf-reported ratings as a function of the color that a </w:t>
      </w:r>
      <w:r w:rsidR="008E4BB6" w:rsidRPr="000D46AE">
        <w:rPr>
          <w:rFonts w:ascii="Times New Roman" w:hAnsi="Times New Roman"/>
          <w:sz w:val="24"/>
          <w:szCs w:val="24"/>
          <w:lang w:val="en-US"/>
          <w:rPrChange w:id="1893" w:author="Microsoft Office User" w:date="2019-10-30T11:35:00Z">
            <w:rPr>
              <w:rFonts w:ascii="Times New Roman" w:hAnsi="Times New Roman"/>
              <w:sz w:val="24"/>
              <w:szCs w:val="24"/>
              <w:lang w:val="en-US"/>
            </w:rPr>
          </w:rPrChange>
        </w:rPr>
        <w:t>TO</w:t>
      </w:r>
      <w:r w:rsidR="00B27EC9" w:rsidRPr="000D46AE">
        <w:rPr>
          <w:rFonts w:ascii="Times New Roman" w:hAnsi="Times New Roman"/>
          <w:sz w:val="24"/>
          <w:szCs w:val="24"/>
          <w:lang w:val="en-US"/>
          <w:rPrChange w:id="1894" w:author="Microsoft Office User" w:date="2019-10-30T11:35:00Z">
            <w:rPr>
              <w:rFonts w:ascii="Times New Roman" w:hAnsi="Times New Roman"/>
              <w:sz w:val="24"/>
              <w:szCs w:val="24"/>
              <w:lang w:val="en-US"/>
            </w:rPr>
          </w:rPrChange>
        </w:rPr>
        <w:t xml:space="preserve"> </w:t>
      </w:r>
      <w:proofErr w:type="spellStart"/>
      <w:r w:rsidR="00B27EC9" w:rsidRPr="000D46AE">
        <w:rPr>
          <w:rFonts w:ascii="Times New Roman" w:hAnsi="Times New Roman"/>
          <w:sz w:val="24"/>
          <w:szCs w:val="24"/>
          <w:lang w:val="en-US"/>
          <w:rPrChange w:id="1895" w:author="Microsoft Office User" w:date="2019-10-30T11:35:00Z">
            <w:rPr>
              <w:rFonts w:ascii="Times New Roman" w:hAnsi="Times New Roman"/>
              <w:sz w:val="24"/>
              <w:szCs w:val="24"/>
              <w:lang w:val="en-US"/>
            </w:rPr>
          </w:rPrChange>
        </w:rPr>
        <w:t>shared</w:t>
      </w:r>
      <w:proofErr w:type="spellEnd"/>
      <w:r w:rsidR="00B27EC9" w:rsidRPr="000D46AE">
        <w:rPr>
          <w:rFonts w:ascii="Times New Roman" w:hAnsi="Times New Roman"/>
          <w:sz w:val="24"/>
          <w:szCs w:val="24"/>
          <w:lang w:val="en-US"/>
          <w:rPrChange w:id="1896" w:author="Microsoft Office User" w:date="2019-10-30T11:35:00Z">
            <w:rPr>
              <w:rFonts w:ascii="Times New Roman" w:hAnsi="Times New Roman"/>
              <w:sz w:val="24"/>
              <w:szCs w:val="24"/>
              <w:lang w:val="en-US"/>
            </w:rPr>
          </w:rPrChange>
        </w:rPr>
        <w:t xml:space="preserve"> with a </w:t>
      </w:r>
      <w:r w:rsidR="008E4BB6" w:rsidRPr="000D46AE">
        <w:rPr>
          <w:rFonts w:ascii="Times New Roman" w:hAnsi="Times New Roman"/>
          <w:sz w:val="24"/>
          <w:szCs w:val="24"/>
          <w:lang w:val="en-US"/>
          <w:rPrChange w:id="1897" w:author="Microsoft Office User" w:date="2019-10-30T11:35:00Z">
            <w:rPr>
              <w:rFonts w:ascii="Times New Roman" w:hAnsi="Times New Roman"/>
              <w:sz w:val="24"/>
              <w:szCs w:val="24"/>
              <w:lang w:val="en-US"/>
            </w:rPr>
          </w:rPrChange>
        </w:rPr>
        <w:t>SO</w:t>
      </w:r>
      <w:r w:rsidR="00B27EC9" w:rsidRPr="000D46AE">
        <w:rPr>
          <w:rFonts w:ascii="Times New Roman" w:hAnsi="Times New Roman"/>
          <w:sz w:val="24"/>
          <w:szCs w:val="24"/>
          <w:lang w:val="en-US"/>
          <w:rPrChange w:id="1898" w:author="Microsoft Office User" w:date="2019-10-30T11:35:00Z">
            <w:rPr>
              <w:rFonts w:ascii="Times New Roman" w:hAnsi="Times New Roman"/>
              <w:sz w:val="24"/>
              <w:szCs w:val="24"/>
              <w:lang w:val="en-US"/>
            </w:rPr>
          </w:rPrChange>
        </w:rPr>
        <w:t xml:space="preserve">, </w:t>
      </w:r>
      <w:r w:rsidR="00B27EC9" w:rsidRPr="000D46AE">
        <w:rPr>
          <w:rFonts w:ascii="Times New Roman" w:hAnsi="Times New Roman"/>
          <w:i/>
          <w:sz w:val="24"/>
          <w:szCs w:val="24"/>
          <w:lang w:val="en-US"/>
          <w:rPrChange w:id="1899" w:author="Microsoft Office User" w:date="2019-10-30T11:35:00Z">
            <w:rPr>
              <w:rFonts w:ascii="Times New Roman" w:hAnsi="Times New Roman"/>
              <w:i/>
              <w:sz w:val="24"/>
              <w:szCs w:val="24"/>
              <w:lang w:val="en-US"/>
            </w:rPr>
          </w:rPrChange>
        </w:rPr>
        <w:t>t</w:t>
      </w:r>
      <w:r w:rsidR="00B27EC9" w:rsidRPr="000D46AE">
        <w:rPr>
          <w:rFonts w:ascii="Times New Roman" w:hAnsi="Times New Roman"/>
          <w:sz w:val="24"/>
          <w:szCs w:val="24"/>
          <w:lang w:val="en-US"/>
          <w:rPrChange w:id="1900" w:author="Microsoft Office User" w:date="2019-10-30T11:35:00Z">
            <w:rPr>
              <w:rFonts w:ascii="Times New Roman" w:hAnsi="Times New Roman"/>
              <w:sz w:val="24"/>
              <w:szCs w:val="24"/>
              <w:lang w:val="en-US"/>
            </w:rPr>
          </w:rPrChange>
        </w:rPr>
        <w:t xml:space="preserve">(100.98) = -1.09, </w:t>
      </w:r>
      <w:r w:rsidR="00B27EC9" w:rsidRPr="000D46AE">
        <w:rPr>
          <w:rFonts w:ascii="Times New Roman" w:hAnsi="Times New Roman"/>
          <w:i/>
          <w:sz w:val="24"/>
          <w:szCs w:val="24"/>
          <w:lang w:val="en-US"/>
          <w:rPrChange w:id="1901" w:author="Microsoft Office User" w:date="2019-10-30T11:35:00Z">
            <w:rPr>
              <w:rFonts w:ascii="Times New Roman" w:hAnsi="Times New Roman"/>
              <w:i/>
              <w:sz w:val="24"/>
              <w:szCs w:val="24"/>
              <w:lang w:val="en-US"/>
            </w:rPr>
          </w:rPrChange>
        </w:rPr>
        <w:t>p</w:t>
      </w:r>
      <w:r w:rsidR="00B27EC9" w:rsidRPr="000D46AE">
        <w:rPr>
          <w:rFonts w:ascii="Times New Roman" w:hAnsi="Times New Roman"/>
          <w:sz w:val="24"/>
          <w:szCs w:val="24"/>
          <w:lang w:val="en-US"/>
          <w:rPrChange w:id="1902" w:author="Microsoft Office User" w:date="2019-10-30T11:35:00Z">
            <w:rPr>
              <w:rFonts w:ascii="Times New Roman" w:hAnsi="Times New Roman"/>
              <w:sz w:val="24"/>
              <w:szCs w:val="24"/>
              <w:lang w:val="en-US"/>
            </w:rPr>
          </w:rPrChange>
        </w:rPr>
        <w:t xml:space="preserve"> = .28, </w:t>
      </w:r>
      <w:r w:rsidR="00B27EC9" w:rsidRPr="000D46AE">
        <w:rPr>
          <w:rFonts w:ascii="Times New Roman" w:hAnsi="Times New Roman"/>
          <w:i/>
          <w:sz w:val="24"/>
          <w:szCs w:val="24"/>
          <w:lang w:val="en-US"/>
          <w:rPrChange w:id="1903" w:author="Microsoft Office User" w:date="2019-10-30T11:35:00Z">
            <w:rPr>
              <w:rFonts w:ascii="Times New Roman" w:hAnsi="Times New Roman"/>
              <w:i/>
              <w:sz w:val="24"/>
              <w:szCs w:val="24"/>
              <w:lang w:val="en-US"/>
            </w:rPr>
          </w:rPrChange>
        </w:rPr>
        <w:t>d</w:t>
      </w:r>
      <w:r w:rsidR="00B27EC9" w:rsidRPr="000D46AE">
        <w:rPr>
          <w:rFonts w:ascii="Times New Roman" w:hAnsi="Times New Roman"/>
          <w:sz w:val="24"/>
          <w:szCs w:val="24"/>
          <w:lang w:val="en-US"/>
          <w:rPrChange w:id="1904" w:author="Microsoft Office User" w:date="2019-10-30T11:35:00Z">
            <w:rPr>
              <w:rFonts w:ascii="Times New Roman" w:hAnsi="Times New Roman"/>
              <w:sz w:val="24"/>
              <w:szCs w:val="24"/>
              <w:lang w:val="en-US"/>
            </w:rPr>
          </w:rPrChange>
        </w:rPr>
        <w:t xml:space="preserve"> = -0.21, 95% CI = [-0.61, 0.18], BF</w:t>
      </w:r>
      <w:r w:rsidR="00B27EC9" w:rsidRPr="000D46AE">
        <w:rPr>
          <w:rFonts w:ascii="Times New Roman" w:hAnsi="Times New Roman"/>
          <w:sz w:val="24"/>
          <w:szCs w:val="24"/>
          <w:vertAlign w:val="subscript"/>
          <w:lang w:val="en-US"/>
          <w:rPrChange w:id="1905" w:author="Microsoft Office User" w:date="2019-10-30T11:35:00Z">
            <w:rPr>
              <w:rFonts w:ascii="Times New Roman" w:hAnsi="Times New Roman"/>
              <w:sz w:val="24"/>
              <w:szCs w:val="24"/>
              <w:vertAlign w:val="subscript"/>
              <w:lang w:val="en-US"/>
            </w:rPr>
          </w:rPrChange>
        </w:rPr>
        <w:t>10</w:t>
      </w:r>
      <w:r w:rsidR="00B27EC9" w:rsidRPr="000D46AE">
        <w:rPr>
          <w:rFonts w:ascii="Times New Roman" w:hAnsi="Times New Roman"/>
          <w:sz w:val="24"/>
          <w:szCs w:val="24"/>
          <w:lang w:val="en-US"/>
          <w:rPrChange w:id="1906" w:author="Microsoft Office User" w:date="2019-10-30T11:35:00Z">
            <w:rPr>
              <w:rFonts w:ascii="Times New Roman" w:hAnsi="Times New Roman"/>
              <w:sz w:val="24"/>
              <w:szCs w:val="24"/>
              <w:lang w:val="en-US"/>
            </w:rPr>
          </w:rPrChange>
        </w:rPr>
        <w:t xml:space="preserve"> = 0.35. </w:t>
      </w:r>
      <w:r w:rsidR="00C82E6A" w:rsidRPr="000D46AE">
        <w:rPr>
          <w:rFonts w:ascii="Times New Roman" w:hAnsi="Times New Roman"/>
          <w:sz w:val="24"/>
          <w:szCs w:val="24"/>
          <w:lang w:val="en-US"/>
          <w:rPrChange w:id="1907" w:author="Microsoft Office User" w:date="2019-10-30T11:35:00Z">
            <w:rPr>
              <w:rFonts w:ascii="Times New Roman" w:hAnsi="Times New Roman"/>
              <w:sz w:val="24"/>
              <w:szCs w:val="24"/>
              <w:lang w:val="en-US"/>
            </w:rPr>
          </w:rPrChange>
        </w:rPr>
        <w:t xml:space="preserve">Participants generally </w:t>
      </w:r>
      <w:r w:rsidR="00B27EC9" w:rsidRPr="000D46AE">
        <w:rPr>
          <w:rFonts w:ascii="Times New Roman" w:hAnsi="Times New Roman"/>
          <w:sz w:val="24"/>
          <w:szCs w:val="24"/>
          <w:lang w:val="en-US"/>
          <w:rPrChange w:id="1908" w:author="Microsoft Office User" w:date="2019-10-30T11:35:00Z">
            <w:rPr>
              <w:rFonts w:ascii="Times New Roman" w:hAnsi="Times New Roman"/>
              <w:sz w:val="24"/>
              <w:szCs w:val="24"/>
              <w:lang w:val="en-US"/>
            </w:rPr>
          </w:rPrChange>
        </w:rPr>
        <w:t xml:space="preserve">showed a relative preference for </w:t>
      </w:r>
      <w:r w:rsidR="008E4BB6" w:rsidRPr="000D46AE">
        <w:rPr>
          <w:rFonts w:ascii="Times New Roman" w:hAnsi="Times New Roman"/>
          <w:sz w:val="24"/>
          <w:szCs w:val="24"/>
          <w:lang w:val="en-US"/>
          <w:rPrChange w:id="1909" w:author="Microsoft Office User" w:date="2019-10-30T11:35:00Z">
            <w:rPr>
              <w:rFonts w:ascii="Times New Roman" w:hAnsi="Times New Roman"/>
              <w:sz w:val="24"/>
              <w:szCs w:val="24"/>
              <w:lang w:val="en-US"/>
            </w:rPr>
          </w:rPrChange>
        </w:rPr>
        <w:t>TO2</w:t>
      </w:r>
      <w:r w:rsidR="00B27EC9" w:rsidRPr="000D46AE">
        <w:rPr>
          <w:rFonts w:ascii="Times New Roman" w:hAnsi="Times New Roman"/>
          <w:sz w:val="24"/>
          <w:szCs w:val="24"/>
          <w:lang w:val="en-US"/>
          <w:rPrChange w:id="1910" w:author="Microsoft Office User" w:date="2019-10-30T11:35:00Z">
            <w:rPr>
              <w:rFonts w:ascii="Times New Roman" w:hAnsi="Times New Roman"/>
              <w:sz w:val="24"/>
              <w:szCs w:val="24"/>
              <w:lang w:val="en-US"/>
            </w:rPr>
          </w:rPrChange>
        </w:rPr>
        <w:t xml:space="preserve"> over </w:t>
      </w:r>
      <w:r w:rsidR="008E4BB6" w:rsidRPr="000D46AE">
        <w:rPr>
          <w:rFonts w:ascii="Times New Roman" w:hAnsi="Times New Roman"/>
          <w:sz w:val="24"/>
          <w:szCs w:val="24"/>
          <w:lang w:val="en-US"/>
          <w:rPrChange w:id="1911" w:author="Microsoft Office User" w:date="2019-10-30T11:35:00Z">
            <w:rPr>
              <w:rFonts w:ascii="Times New Roman" w:hAnsi="Times New Roman"/>
              <w:sz w:val="24"/>
              <w:szCs w:val="24"/>
              <w:lang w:val="en-US"/>
            </w:rPr>
          </w:rPrChange>
        </w:rPr>
        <w:t>TO1</w:t>
      </w:r>
      <w:r w:rsidR="00B27EC9" w:rsidRPr="000D46AE">
        <w:rPr>
          <w:rFonts w:ascii="Times New Roman" w:hAnsi="Times New Roman"/>
          <w:sz w:val="24"/>
          <w:szCs w:val="24"/>
          <w:lang w:val="en-US"/>
          <w:rPrChange w:id="1912" w:author="Microsoft Office User" w:date="2019-10-30T11:35:00Z">
            <w:rPr>
              <w:rFonts w:ascii="Times New Roman" w:hAnsi="Times New Roman"/>
              <w:sz w:val="24"/>
              <w:szCs w:val="24"/>
              <w:lang w:val="en-US"/>
            </w:rPr>
          </w:rPrChange>
        </w:rPr>
        <w:t xml:space="preserve"> </w:t>
      </w:r>
      <w:r w:rsidR="00C82E6A" w:rsidRPr="000D46AE">
        <w:rPr>
          <w:rFonts w:ascii="Times New Roman" w:hAnsi="Times New Roman"/>
          <w:sz w:val="24"/>
          <w:szCs w:val="24"/>
          <w:lang w:val="en-US"/>
          <w:rPrChange w:id="1913" w:author="Microsoft Office User" w:date="2019-10-30T11:35:00Z">
            <w:rPr>
              <w:rFonts w:ascii="Times New Roman" w:hAnsi="Times New Roman"/>
              <w:sz w:val="24"/>
              <w:szCs w:val="24"/>
              <w:lang w:val="en-US"/>
            </w:rPr>
          </w:rPrChange>
        </w:rPr>
        <w:t xml:space="preserve">regardless of whether </w:t>
      </w:r>
      <w:r w:rsidR="00B01AE9" w:rsidRPr="000D46AE">
        <w:rPr>
          <w:rFonts w:ascii="Times New Roman" w:hAnsi="Times New Roman"/>
          <w:sz w:val="24"/>
          <w:szCs w:val="24"/>
          <w:lang w:val="en-US"/>
          <w:rPrChange w:id="1914" w:author="Microsoft Office User" w:date="2019-10-30T11:35:00Z">
            <w:rPr>
              <w:rFonts w:ascii="Times New Roman" w:hAnsi="Times New Roman"/>
              <w:sz w:val="24"/>
              <w:szCs w:val="24"/>
              <w:lang w:val="en-US"/>
            </w:rPr>
          </w:rPrChange>
        </w:rPr>
        <w:t>(</w:t>
      </w:r>
      <w:r w:rsidR="00C82E6A" w:rsidRPr="000D46AE">
        <w:rPr>
          <w:rFonts w:ascii="Times New Roman" w:hAnsi="Times New Roman"/>
          <w:sz w:val="24"/>
          <w:szCs w:val="24"/>
          <w:lang w:val="en-US"/>
          <w:rPrChange w:id="1915" w:author="Microsoft Office User" w:date="2019-10-30T11:35:00Z">
            <w:rPr>
              <w:rFonts w:ascii="Times New Roman" w:hAnsi="Times New Roman"/>
              <w:sz w:val="24"/>
              <w:szCs w:val="24"/>
              <w:lang w:val="en-US"/>
            </w:rPr>
          </w:rPrChange>
        </w:rPr>
        <w:t xml:space="preserve">a) </w:t>
      </w:r>
      <w:r w:rsidR="008E4BB6" w:rsidRPr="000D46AE">
        <w:rPr>
          <w:rFonts w:ascii="Times New Roman" w:hAnsi="Times New Roman"/>
          <w:sz w:val="24"/>
          <w:szCs w:val="24"/>
          <w:lang w:val="en-US"/>
          <w:rPrChange w:id="1916" w:author="Microsoft Office User" w:date="2019-10-30T11:35:00Z">
            <w:rPr>
              <w:rFonts w:ascii="Times New Roman" w:hAnsi="Times New Roman"/>
              <w:sz w:val="24"/>
              <w:szCs w:val="24"/>
              <w:lang w:val="en-US"/>
            </w:rPr>
          </w:rPrChange>
        </w:rPr>
        <w:t>TO1</w:t>
      </w:r>
      <w:r w:rsidR="00B27EC9" w:rsidRPr="000D46AE">
        <w:rPr>
          <w:rFonts w:ascii="Times New Roman" w:hAnsi="Times New Roman"/>
          <w:sz w:val="24"/>
          <w:szCs w:val="24"/>
          <w:lang w:val="en-US"/>
          <w:rPrChange w:id="1917" w:author="Microsoft Office User" w:date="2019-10-30T11:35:00Z">
            <w:rPr>
              <w:rFonts w:ascii="Times New Roman" w:hAnsi="Times New Roman"/>
              <w:sz w:val="24"/>
              <w:szCs w:val="24"/>
              <w:lang w:val="en-US"/>
            </w:rPr>
          </w:rPrChange>
        </w:rPr>
        <w:t xml:space="preserve"> </w:t>
      </w:r>
      <w:r w:rsidR="000131D0" w:rsidRPr="000D46AE">
        <w:rPr>
          <w:rFonts w:ascii="Times New Roman" w:hAnsi="Times New Roman"/>
          <w:sz w:val="24"/>
          <w:szCs w:val="24"/>
          <w:lang w:val="en-US"/>
          <w:rPrChange w:id="1918" w:author="Microsoft Office User" w:date="2019-10-30T11:35:00Z">
            <w:rPr>
              <w:rFonts w:ascii="Times New Roman" w:hAnsi="Times New Roman"/>
              <w:sz w:val="24"/>
              <w:szCs w:val="24"/>
              <w:lang w:val="en-US"/>
            </w:rPr>
          </w:rPrChange>
        </w:rPr>
        <w:t>remain</w:t>
      </w:r>
      <w:r w:rsidR="00C82E6A" w:rsidRPr="000D46AE">
        <w:rPr>
          <w:rFonts w:ascii="Times New Roman" w:hAnsi="Times New Roman"/>
          <w:sz w:val="24"/>
          <w:szCs w:val="24"/>
          <w:lang w:val="en-US"/>
          <w:rPrChange w:id="1919" w:author="Microsoft Office User" w:date="2019-10-30T11:35:00Z">
            <w:rPr>
              <w:rFonts w:ascii="Times New Roman" w:hAnsi="Times New Roman"/>
              <w:sz w:val="24"/>
              <w:szCs w:val="24"/>
              <w:lang w:val="en-US"/>
            </w:rPr>
          </w:rPrChange>
        </w:rPr>
        <w:t>ed</w:t>
      </w:r>
      <w:r w:rsidR="000131D0" w:rsidRPr="000D46AE">
        <w:rPr>
          <w:rFonts w:ascii="Times New Roman" w:hAnsi="Times New Roman"/>
          <w:sz w:val="24"/>
          <w:szCs w:val="24"/>
          <w:lang w:val="en-US"/>
          <w:rPrChange w:id="1920" w:author="Microsoft Office User" w:date="2019-10-30T11:35:00Z">
            <w:rPr>
              <w:rFonts w:ascii="Times New Roman" w:hAnsi="Times New Roman"/>
              <w:sz w:val="24"/>
              <w:szCs w:val="24"/>
              <w:lang w:val="en-US"/>
            </w:rPr>
          </w:rPrChange>
        </w:rPr>
        <w:t xml:space="preserve"> in </w:t>
      </w:r>
      <w:r w:rsidR="00C90574" w:rsidRPr="000D46AE">
        <w:rPr>
          <w:rFonts w:ascii="Times New Roman" w:hAnsi="Times New Roman"/>
          <w:sz w:val="24"/>
          <w:szCs w:val="24"/>
          <w:lang w:val="en-US"/>
          <w:rPrChange w:id="1921" w:author="Microsoft Office User" w:date="2019-10-30T11:35:00Z">
            <w:rPr>
              <w:rFonts w:ascii="Times New Roman" w:hAnsi="Times New Roman"/>
              <w:sz w:val="24"/>
              <w:szCs w:val="24"/>
              <w:lang w:val="en-US"/>
            </w:rPr>
          </w:rPrChange>
        </w:rPr>
        <w:t xml:space="preserve">the </w:t>
      </w:r>
      <w:r w:rsidR="000131D0" w:rsidRPr="000D46AE">
        <w:rPr>
          <w:rFonts w:ascii="Times New Roman" w:hAnsi="Times New Roman"/>
          <w:sz w:val="24"/>
          <w:szCs w:val="24"/>
          <w:lang w:val="en-US"/>
          <w:rPrChange w:id="1922" w:author="Microsoft Office User" w:date="2019-10-30T11:35:00Z">
            <w:rPr>
              <w:rFonts w:ascii="Times New Roman" w:hAnsi="Times New Roman"/>
              <w:sz w:val="24"/>
              <w:szCs w:val="24"/>
              <w:lang w:val="en-US"/>
            </w:rPr>
          </w:rPrChange>
        </w:rPr>
        <w:t xml:space="preserve">same </w:t>
      </w:r>
      <w:r w:rsidR="00B27EC9" w:rsidRPr="000D46AE">
        <w:rPr>
          <w:rFonts w:ascii="Times New Roman" w:hAnsi="Times New Roman"/>
          <w:sz w:val="24"/>
          <w:szCs w:val="24"/>
          <w:lang w:val="en-US"/>
          <w:rPrChange w:id="1923" w:author="Microsoft Office User" w:date="2019-10-30T11:35:00Z">
            <w:rPr>
              <w:rFonts w:ascii="Times New Roman" w:hAnsi="Times New Roman"/>
              <w:sz w:val="24"/>
              <w:szCs w:val="24"/>
              <w:lang w:val="en-US"/>
            </w:rPr>
          </w:rPrChange>
        </w:rPr>
        <w:t xml:space="preserve">color </w:t>
      </w:r>
      <w:r w:rsidR="00B01AE9" w:rsidRPr="000D46AE">
        <w:rPr>
          <w:rFonts w:ascii="Times New Roman" w:hAnsi="Times New Roman"/>
          <w:sz w:val="24"/>
          <w:szCs w:val="24"/>
          <w:lang w:val="en-US"/>
          <w:rPrChange w:id="1924" w:author="Microsoft Office User" w:date="2019-10-30T11:35:00Z">
            <w:rPr>
              <w:rFonts w:ascii="Times New Roman" w:hAnsi="Times New Roman"/>
              <w:sz w:val="24"/>
              <w:szCs w:val="24"/>
              <w:lang w:val="en-US"/>
            </w:rPr>
          </w:rPrChange>
        </w:rPr>
        <w:t xml:space="preserve">as the </w:t>
      </w:r>
      <w:r w:rsidR="00B27EC9" w:rsidRPr="000D46AE">
        <w:rPr>
          <w:rFonts w:ascii="Times New Roman" w:hAnsi="Times New Roman"/>
          <w:sz w:val="24"/>
          <w:szCs w:val="24"/>
          <w:lang w:val="en-US"/>
          <w:rPrChange w:id="1925" w:author="Microsoft Office User" w:date="2019-10-30T11:35:00Z">
            <w:rPr>
              <w:rFonts w:ascii="Times New Roman" w:hAnsi="Times New Roman"/>
              <w:sz w:val="24"/>
              <w:szCs w:val="24"/>
              <w:lang w:val="en-US"/>
            </w:rPr>
          </w:rPrChange>
        </w:rPr>
        <w:t xml:space="preserve">positive </w:t>
      </w:r>
      <w:r w:rsidR="008E4BB6" w:rsidRPr="000D46AE">
        <w:rPr>
          <w:rFonts w:ascii="Times New Roman" w:hAnsi="Times New Roman"/>
          <w:sz w:val="24"/>
          <w:szCs w:val="24"/>
          <w:lang w:val="en-US"/>
          <w:rPrChange w:id="1926" w:author="Microsoft Office User" w:date="2019-10-30T11:35:00Z">
            <w:rPr>
              <w:rFonts w:ascii="Times New Roman" w:hAnsi="Times New Roman"/>
              <w:sz w:val="24"/>
              <w:szCs w:val="24"/>
              <w:lang w:val="en-US"/>
            </w:rPr>
          </w:rPrChange>
        </w:rPr>
        <w:t>SO</w:t>
      </w:r>
      <w:r w:rsidR="00B27EC9" w:rsidRPr="000D46AE">
        <w:rPr>
          <w:rFonts w:ascii="Times New Roman" w:hAnsi="Times New Roman"/>
          <w:sz w:val="24"/>
          <w:szCs w:val="24"/>
          <w:lang w:val="en-US"/>
          <w:rPrChange w:id="1927" w:author="Microsoft Office User" w:date="2019-10-30T11:35:00Z">
            <w:rPr>
              <w:rFonts w:ascii="Times New Roman" w:hAnsi="Times New Roman"/>
              <w:sz w:val="24"/>
              <w:szCs w:val="24"/>
              <w:lang w:val="en-US"/>
            </w:rPr>
          </w:rPrChange>
        </w:rPr>
        <w:t xml:space="preserve"> </w:t>
      </w:r>
      <w:r w:rsidR="00C90574" w:rsidRPr="000D46AE">
        <w:rPr>
          <w:rFonts w:ascii="Times New Roman" w:hAnsi="Times New Roman"/>
          <w:sz w:val="24"/>
          <w:szCs w:val="24"/>
          <w:lang w:val="en-US"/>
          <w:rPrChange w:id="1928" w:author="Microsoft Office User" w:date="2019-10-30T11:35:00Z">
            <w:rPr>
              <w:rFonts w:ascii="Times New Roman" w:hAnsi="Times New Roman"/>
              <w:sz w:val="24"/>
              <w:szCs w:val="24"/>
              <w:lang w:val="en-US"/>
            </w:rPr>
          </w:rPrChange>
        </w:rPr>
        <w:t>(</w:t>
      </w:r>
      <w:r w:rsidR="00B27EC9" w:rsidRPr="000D46AE">
        <w:rPr>
          <w:rFonts w:ascii="Times New Roman" w:hAnsi="Times New Roman"/>
          <w:i/>
          <w:sz w:val="24"/>
          <w:szCs w:val="24"/>
          <w:lang w:val="en-US"/>
          <w:rPrChange w:id="1929" w:author="Microsoft Office User" w:date="2019-10-30T11:35:00Z">
            <w:rPr>
              <w:rFonts w:ascii="Times New Roman" w:hAnsi="Times New Roman"/>
              <w:i/>
              <w:sz w:val="24"/>
              <w:szCs w:val="24"/>
              <w:lang w:val="en-US"/>
            </w:rPr>
          </w:rPrChange>
        </w:rPr>
        <w:t>M</w:t>
      </w:r>
      <w:r w:rsidR="00B27EC9" w:rsidRPr="000D46AE">
        <w:rPr>
          <w:rFonts w:ascii="Times New Roman" w:hAnsi="Times New Roman"/>
          <w:sz w:val="24"/>
          <w:szCs w:val="24"/>
          <w:lang w:val="en-US"/>
          <w:rPrChange w:id="1930" w:author="Microsoft Office User" w:date="2019-10-30T11:35:00Z">
            <w:rPr>
              <w:rFonts w:ascii="Times New Roman" w:hAnsi="Times New Roman"/>
              <w:sz w:val="24"/>
              <w:szCs w:val="24"/>
              <w:lang w:val="en-US"/>
            </w:rPr>
          </w:rPrChange>
        </w:rPr>
        <w:t xml:space="preserve"> = -2.80, </w:t>
      </w:r>
      <w:r w:rsidR="00B27EC9" w:rsidRPr="000D46AE">
        <w:rPr>
          <w:rFonts w:ascii="Times New Roman" w:hAnsi="Times New Roman"/>
          <w:i/>
          <w:sz w:val="24"/>
          <w:szCs w:val="24"/>
          <w:lang w:val="en-US"/>
          <w:rPrChange w:id="1931" w:author="Microsoft Office User" w:date="2019-10-30T11:35:00Z">
            <w:rPr>
              <w:rFonts w:ascii="Times New Roman" w:hAnsi="Times New Roman"/>
              <w:i/>
              <w:sz w:val="24"/>
              <w:szCs w:val="24"/>
              <w:lang w:val="en-US"/>
            </w:rPr>
          </w:rPrChange>
        </w:rPr>
        <w:t>SD</w:t>
      </w:r>
      <w:r w:rsidR="00B27EC9" w:rsidRPr="000D46AE">
        <w:rPr>
          <w:rFonts w:ascii="Times New Roman" w:hAnsi="Times New Roman"/>
          <w:sz w:val="24"/>
          <w:szCs w:val="24"/>
          <w:lang w:val="en-US"/>
          <w:rPrChange w:id="1932" w:author="Microsoft Office User" w:date="2019-10-30T11:35:00Z">
            <w:rPr>
              <w:rFonts w:ascii="Times New Roman" w:hAnsi="Times New Roman"/>
              <w:sz w:val="24"/>
              <w:szCs w:val="24"/>
              <w:lang w:val="en-US"/>
            </w:rPr>
          </w:rPrChange>
        </w:rPr>
        <w:t xml:space="preserve"> = 5.33</w:t>
      </w:r>
      <w:r w:rsidR="00C90574" w:rsidRPr="000D46AE">
        <w:rPr>
          <w:rFonts w:ascii="Times New Roman" w:hAnsi="Times New Roman"/>
          <w:sz w:val="24"/>
          <w:szCs w:val="24"/>
          <w:lang w:val="en-US"/>
          <w:rPrChange w:id="1933" w:author="Microsoft Office User" w:date="2019-10-30T11:35:00Z">
            <w:rPr>
              <w:rFonts w:ascii="Times New Roman" w:hAnsi="Times New Roman"/>
              <w:sz w:val="24"/>
              <w:szCs w:val="24"/>
              <w:lang w:val="en-US"/>
            </w:rPr>
          </w:rPrChange>
        </w:rPr>
        <w:t xml:space="preserve">) or </w:t>
      </w:r>
      <w:r w:rsidR="00B01AE9" w:rsidRPr="000D46AE">
        <w:rPr>
          <w:rFonts w:ascii="Times New Roman" w:hAnsi="Times New Roman"/>
          <w:sz w:val="24"/>
          <w:szCs w:val="24"/>
          <w:lang w:val="en-US"/>
          <w:rPrChange w:id="1934" w:author="Microsoft Office User" w:date="2019-10-30T11:35:00Z">
            <w:rPr>
              <w:rFonts w:ascii="Times New Roman" w:hAnsi="Times New Roman"/>
              <w:sz w:val="24"/>
              <w:szCs w:val="24"/>
              <w:lang w:val="en-US"/>
            </w:rPr>
          </w:rPrChange>
        </w:rPr>
        <w:t>(</w:t>
      </w:r>
      <w:r w:rsidR="00C90574" w:rsidRPr="000D46AE">
        <w:rPr>
          <w:rFonts w:ascii="Times New Roman" w:hAnsi="Times New Roman"/>
          <w:sz w:val="24"/>
          <w:szCs w:val="24"/>
          <w:lang w:val="en-US"/>
          <w:rPrChange w:id="1935" w:author="Microsoft Office User" w:date="2019-10-30T11:35:00Z">
            <w:rPr>
              <w:rFonts w:ascii="Times New Roman" w:hAnsi="Times New Roman"/>
              <w:sz w:val="24"/>
              <w:szCs w:val="24"/>
              <w:lang w:val="en-US"/>
            </w:rPr>
          </w:rPrChange>
        </w:rPr>
        <w:t>b)</w:t>
      </w:r>
      <w:r w:rsidR="00B27EC9" w:rsidRPr="000D46AE">
        <w:rPr>
          <w:rFonts w:ascii="Times New Roman" w:hAnsi="Times New Roman"/>
          <w:sz w:val="24"/>
          <w:szCs w:val="24"/>
          <w:lang w:val="en-US"/>
          <w:rPrChange w:id="1936" w:author="Microsoft Office User" w:date="2019-10-30T11:35:00Z">
            <w:rPr>
              <w:rFonts w:ascii="Times New Roman" w:hAnsi="Times New Roman"/>
              <w:sz w:val="24"/>
              <w:szCs w:val="24"/>
              <w:lang w:val="en-US"/>
            </w:rPr>
          </w:rPrChange>
        </w:rPr>
        <w:t xml:space="preserve"> </w:t>
      </w:r>
      <w:r w:rsidR="008E4BB6" w:rsidRPr="000D46AE">
        <w:rPr>
          <w:rFonts w:ascii="Times New Roman" w:hAnsi="Times New Roman"/>
          <w:sz w:val="24"/>
          <w:szCs w:val="24"/>
          <w:lang w:val="en-US"/>
          <w:rPrChange w:id="1937" w:author="Microsoft Office User" w:date="2019-10-30T11:35:00Z">
            <w:rPr>
              <w:rFonts w:ascii="Times New Roman" w:hAnsi="Times New Roman"/>
              <w:sz w:val="24"/>
              <w:szCs w:val="24"/>
              <w:lang w:val="en-US"/>
            </w:rPr>
          </w:rPrChange>
        </w:rPr>
        <w:t>TO1</w:t>
      </w:r>
      <w:r w:rsidR="00B27EC9" w:rsidRPr="000D46AE">
        <w:rPr>
          <w:rFonts w:ascii="Times New Roman" w:hAnsi="Times New Roman"/>
          <w:sz w:val="24"/>
          <w:szCs w:val="24"/>
          <w:lang w:val="en-US"/>
          <w:rPrChange w:id="1938" w:author="Microsoft Office User" w:date="2019-10-30T11:35:00Z">
            <w:rPr>
              <w:rFonts w:ascii="Times New Roman" w:hAnsi="Times New Roman"/>
              <w:sz w:val="24"/>
              <w:szCs w:val="24"/>
              <w:lang w:val="en-US"/>
            </w:rPr>
          </w:rPrChange>
        </w:rPr>
        <w:t xml:space="preserve"> </w:t>
      </w:r>
      <w:r w:rsidR="000131D0" w:rsidRPr="000D46AE">
        <w:rPr>
          <w:rFonts w:ascii="Times New Roman" w:hAnsi="Times New Roman"/>
          <w:sz w:val="24"/>
          <w:szCs w:val="24"/>
          <w:lang w:val="en-US"/>
          <w:rPrChange w:id="1939" w:author="Microsoft Office User" w:date="2019-10-30T11:35:00Z">
            <w:rPr>
              <w:rFonts w:ascii="Times New Roman" w:hAnsi="Times New Roman"/>
              <w:sz w:val="24"/>
              <w:szCs w:val="24"/>
              <w:lang w:val="en-US"/>
            </w:rPr>
          </w:rPrChange>
        </w:rPr>
        <w:t>remain</w:t>
      </w:r>
      <w:r w:rsidR="00C90574" w:rsidRPr="000D46AE">
        <w:rPr>
          <w:rFonts w:ascii="Times New Roman" w:hAnsi="Times New Roman"/>
          <w:sz w:val="24"/>
          <w:szCs w:val="24"/>
          <w:lang w:val="en-US"/>
          <w:rPrChange w:id="1940" w:author="Microsoft Office User" w:date="2019-10-30T11:35:00Z">
            <w:rPr>
              <w:rFonts w:ascii="Times New Roman" w:hAnsi="Times New Roman"/>
              <w:sz w:val="24"/>
              <w:szCs w:val="24"/>
              <w:lang w:val="en-US"/>
            </w:rPr>
          </w:rPrChange>
        </w:rPr>
        <w:t>ed</w:t>
      </w:r>
      <w:r w:rsidR="000131D0" w:rsidRPr="000D46AE">
        <w:rPr>
          <w:rFonts w:ascii="Times New Roman" w:hAnsi="Times New Roman"/>
          <w:sz w:val="24"/>
          <w:szCs w:val="24"/>
          <w:lang w:val="en-US"/>
          <w:rPrChange w:id="1941" w:author="Microsoft Office User" w:date="2019-10-30T11:35:00Z">
            <w:rPr>
              <w:rFonts w:ascii="Times New Roman" w:hAnsi="Times New Roman"/>
              <w:sz w:val="24"/>
              <w:szCs w:val="24"/>
              <w:lang w:val="en-US"/>
            </w:rPr>
          </w:rPrChange>
        </w:rPr>
        <w:t xml:space="preserve"> in </w:t>
      </w:r>
      <w:r w:rsidR="00C90574" w:rsidRPr="000D46AE">
        <w:rPr>
          <w:rFonts w:ascii="Times New Roman" w:hAnsi="Times New Roman"/>
          <w:sz w:val="24"/>
          <w:szCs w:val="24"/>
          <w:lang w:val="en-US"/>
          <w:rPrChange w:id="1942" w:author="Microsoft Office User" w:date="2019-10-30T11:35:00Z">
            <w:rPr>
              <w:rFonts w:ascii="Times New Roman" w:hAnsi="Times New Roman"/>
              <w:sz w:val="24"/>
              <w:szCs w:val="24"/>
              <w:lang w:val="en-US"/>
            </w:rPr>
          </w:rPrChange>
        </w:rPr>
        <w:t xml:space="preserve">the </w:t>
      </w:r>
      <w:r w:rsidR="000131D0" w:rsidRPr="000D46AE">
        <w:rPr>
          <w:rFonts w:ascii="Times New Roman" w:hAnsi="Times New Roman"/>
          <w:sz w:val="24"/>
          <w:szCs w:val="24"/>
          <w:lang w:val="en-US"/>
          <w:rPrChange w:id="1943" w:author="Microsoft Office User" w:date="2019-10-30T11:35:00Z">
            <w:rPr>
              <w:rFonts w:ascii="Times New Roman" w:hAnsi="Times New Roman"/>
              <w:sz w:val="24"/>
              <w:szCs w:val="24"/>
              <w:lang w:val="en-US"/>
            </w:rPr>
          </w:rPrChange>
        </w:rPr>
        <w:t xml:space="preserve">same </w:t>
      </w:r>
      <w:r w:rsidR="00B27EC9" w:rsidRPr="000D46AE">
        <w:rPr>
          <w:rFonts w:ascii="Times New Roman" w:hAnsi="Times New Roman"/>
          <w:sz w:val="24"/>
          <w:szCs w:val="24"/>
          <w:lang w:val="en-US"/>
          <w:rPrChange w:id="1944" w:author="Microsoft Office User" w:date="2019-10-30T11:35:00Z">
            <w:rPr>
              <w:rFonts w:ascii="Times New Roman" w:hAnsi="Times New Roman"/>
              <w:sz w:val="24"/>
              <w:szCs w:val="24"/>
              <w:lang w:val="en-US"/>
            </w:rPr>
          </w:rPrChange>
        </w:rPr>
        <w:t xml:space="preserve">color </w:t>
      </w:r>
      <w:r w:rsidR="000131D0" w:rsidRPr="000D46AE">
        <w:rPr>
          <w:rFonts w:ascii="Times New Roman" w:hAnsi="Times New Roman"/>
          <w:sz w:val="24"/>
          <w:szCs w:val="24"/>
          <w:lang w:val="en-US"/>
          <w:rPrChange w:id="1945" w:author="Microsoft Office User" w:date="2019-10-30T11:35:00Z">
            <w:rPr>
              <w:rFonts w:ascii="Times New Roman" w:hAnsi="Times New Roman"/>
              <w:sz w:val="24"/>
              <w:szCs w:val="24"/>
              <w:lang w:val="en-US"/>
            </w:rPr>
          </w:rPrChange>
        </w:rPr>
        <w:t xml:space="preserve">as </w:t>
      </w:r>
      <w:r w:rsidR="00C90574" w:rsidRPr="000D46AE">
        <w:rPr>
          <w:rFonts w:ascii="Times New Roman" w:hAnsi="Times New Roman"/>
          <w:sz w:val="24"/>
          <w:szCs w:val="24"/>
          <w:lang w:val="en-US"/>
          <w:rPrChange w:id="1946" w:author="Microsoft Office User" w:date="2019-10-30T11:35:00Z">
            <w:rPr>
              <w:rFonts w:ascii="Times New Roman" w:hAnsi="Times New Roman"/>
              <w:sz w:val="24"/>
              <w:szCs w:val="24"/>
              <w:lang w:val="en-US"/>
            </w:rPr>
          </w:rPrChange>
        </w:rPr>
        <w:t xml:space="preserve">the </w:t>
      </w:r>
      <w:r w:rsidR="00B27EC9" w:rsidRPr="000D46AE">
        <w:rPr>
          <w:rFonts w:ascii="Times New Roman" w:hAnsi="Times New Roman"/>
          <w:sz w:val="24"/>
          <w:szCs w:val="24"/>
          <w:lang w:val="en-US"/>
          <w:rPrChange w:id="1947" w:author="Microsoft Office User" w:date="2019-10-30T11:35:00Z">
            <w:rPr>
              <w:rFonts w:ascii="Times New Roman" w:hAnsi="Times New Roman"/>
              <w:sz w:val="24"/>
              <w:szCs w:val="24"/>
              <w:lang w:val="en-US"/>
            </w:rPr>
          </w:rPrChange>
        </w:rPr>
        <w:t xml:space="preserve">negative </w:t>
      </w:r>
      <w:r w:rsidR="008E4BB6" w:rsidRPr="000D46AE">
        <w:rPr>
          <w:rFonts w:ascii="Times New Roman" w:hAnsi="Times New Roman"/>
          <w:sz w:val="24"/>
          <w:szCs w:val="24"/>
          <w:lang w:val="en-US"/>
          <w:rPrChange w:id="1948" w:author="Microsoft Office User" w:date="2019-10-30T11:35:00Z">
            <w:rPr>
              <w:rFonts w:ascii="Times New Roman" w:hAnsi="Times New Roman"/>
              <w:sz w:val="24"/>
              <w:szCs w:val="24"/>
              <w:lang w:val="en-US"/>
            </w:rPr>
          </w:rPrChange>
        </w:rPr>
        <w:t xml:space="preserve">SO </w:t>
      </w:r>
      <w:r w:rsidR="00C90574" w:rsidRPr="000D46AE">
        <w:rPr>
          <w:rFonts w:ascii="Times New Roman" w:hAnsi="Times New Roman"/>
          <w:sz w:val="24"/>
          <w:szCs w:val="24"/>
          <w:lang w:val="en-US"/>
          <w:rPrChange w:id="1949" w:author="Microsoft Office User" w:date="2019-10-30T11:35:00Z">
            <w:rPr>
              <w:rFonts w:ascii="Times New Roman" w:hAnsi="Times New Roman"/>
              <w:sz w:val="24"/>
              <w:szCs w:val="24"/>
              <w:lang w:val="en-US"/>
            </w:rPr>
          </w:rPrChange>
        </w:rPr>
        <w:t>(</w:t>
      </w:r>
      <w:r w:rsidR="00B27EC9" w:rsidRPr="000D46AE">
        <w:rPr>
          <w:rFonts w:ascii="Times New Roman" w:hAnsi="Times New Roman"/>
          <w:i/>
          <w:sz w:val="24"/>
          <w:szCs w:val="24"/>
          <w:lang w:val="en-US"/>
          <w:rPrChange w:id="1950" w:author="Microsoft Office User" w:date="2019-10-30T11:35:00Z">
            <w:rPr>
              <w:rFonts w:ascii="Times New Roman" w:hAnsi="Times New Roman"/>
              <w:i/>
              <w:sz w:val="24"/>
              <w:szCs w:val="24"/>
              <w:lang w:val="en-US"/>
            </w:rPr>
          </w:rPrChange>
        </w:rPr>
        <w:t>M</w:t>
      </w:r>
      <w:r w:rsidR="00B27EC9" w:rsidRPr="000D46AE">
        <w:rPr>
          <w:rFonts w:ascii="Times New Roman" w:hAnsi="Times New Roman"/>
          <w:sz w:val="24"/>
          <w:szCs w:val="24"/>
          <w:lang w:val="en-US"/>
          <w:rPrChange w:id="1951" w:author="Microsoft Office User" w:date="2019-10-30T11:35:00Z">
            <w:rPr>
              <w:rFonts w:ascii="Times New Roman" w:hAnsi="Times New Roman"/>
              <w:sz w:val="24"/>
              <w:szCs w:val="24"/>
              <w:lang w:val="en-US"/>
            </w:rPr>
          </w:rPrChange>
        </w:rPr>
        <w:t xml:space="preserve"> = -1.58, </w:t>
      </w:r>
      <w:r w:rsidR="00B27EC9" w:rsidRPr="000D46AE">
        <w:rPr>
          <w:rFonts w:ascii="Times New Roman" w:hAnsi="Times New Roman"/>
          <w:i/>
          <w:sz w:val="24"/>
          <w:szCs w:val="24"/>
          <w:lang w:val="en-US"/>
          <w:rPrChange w:id="1952" w:author="Microsoft Office User" w:date="2019-10-30T11:35:00Z">
            <w:rPr>
              <w:rFonts w:ascii="Times New Roman" w:hAnsi="Times New Roman"/>
              <w:i/>
              <w:sz w:val="24"/>
              <w:szCs w:val="24"/>
              <w:lang w:val="en-US"/>
            </w:rPr>
          </w:rPrChange>
        </w:rPr>
        <w:t>SD</w:t>
      </w:r>
      <w:r w:rsidR="00B27EC9" w:rsidRPr="000D46AE">
        <w:rPr>
          <w:rFonts w:ascii="Times New Roman" w:hAnsi="Times New Roman"/>
          <w:sz w:val="24"/>
          <w:szCs w:val="24"/>
          <w:lang w:val="en-US"/>
          <w:rPrChange w:id="1953" w:author="Microsoft Office User" w:date="2019-10-30T11:35:00Z">
            <w:rPr>
              <w:rFonts w:ascii="Times New Roman" w:hAnsi="Times New Roman"/>
              <w:sz w:val="24"/>
              <w:szCs w:val="24"/>
              <w:lang w:val="en-US"/>
            </w:rPr>
          </w:rPrChange>
        </w:rPr>
        <w:t xml:space="preserve"> = 6.03). </w:t>
      </w:r>
    </w:p>
    <w:p w14:paraId="1FECAFFD" w14:textId="1C96EB2D" w:rsidR="007927DF" w:rsidRPr="000D46AE" w:rsidRDefault="0024176D" w:rsidP="007927DF">
      <w:pPr>
        <w:pStyle w:val="text"/>
        <w:spacing w:before="240" w:line="480" w:lineRule="auto"/>
        <w:ind w:firstLine="708"/>
        <w:rPr>
          <w:rFonts w:ascii="Times New Roman" w:hAnsi="Times New Roman"/>
          <w:sz w:val="24"/>
          <w:szCs w:val="24"/>
          <w:lang w:val="en-US"/>
          <w:rPrChange w:id="1954"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1955" w:author="Microsoft Office User" w:date="2019-10-30T11:35:00Z">
            <w:rPr>
              <w:rFonts w:ascii="Times New Roman" w:hAnsi="Times New Roman"/>
              <w:b/>
              <w:sz w:val="24"/>
              <w:szCs w:val="24"/>
              <w:lang w:val="en-US"/>
            </w:rPr>
          </w:rPrChange>
        </w:rPr>
        <w:t>Behavioral intentions</w:t>
      </w:r>
      <w:r w:rsidRPr="000D46AE">
        <w:rPr>
          <w:rFonts w:ascii="Times New Roman" w:hAnsi="Times New Roman"/>
          <w:sz w:val="24"/>
          <w:szCs w:val="24"/>
          <w:lang w:val="en-US"/>
          <w:rPrChange w:id="1956" w:author="Microsoft Office User" w:date="2019-10-30T11:35:00Z">
            <w:rPr>
              <w:rFonts w:ascii="Times New Roman" w:hAnsi="Times New Roman"/>
              <w:sz w:val="24"/>
              <w:szCs w:val="24"/>
              <w:lang w:val="en-US"/>
            </w:rPr>
          </w:rPrChange>
        </w:rPr>
        <w:t xml:space="preserve">. </w:t>
      </w:r>
      <w:r w:rsidR="00B27EC9" w:rsidRPr="000D46AE">
        <w:rPr>
          <w:rFonts w:ascii="Times New Roman" w:hAnsi="Times New Roman"/>
          <w:sz w:val="24"/>
          <w:szCs w:val="24"/>
          <w:lang w:val="en-US"/>
          <w:rPrChange w:id="1957" w:author="Microsoft Office User" w:date="2019-10-30T11:35:00Z">
            <w:rPr>
              <w:rFonts w:ascii="Times New Roman" w:hAnsi="Times New Roman"/>
              <w:sz w:val="24"/>
              <w:szCs w:val="24"/>
              <w:lang w:val="en-US"/>
            </w:rPr>
          </w:rPrChange>
        </w:rPr>
        <w:t xml:space="preserve">Data were prepared and </w:t>
      </w:r>
      <w:r w:rsidR="00626A06" w:rsidRPr="000D46AE">
        <w:rPr>
          <w:rFonts w:ascii="Times New Roman" w:hAnsi="Times New Roman"/>
          <w:sz w:val="24"/>
          <w:szCs w:val="24"/>
          <w:lang w:val="en-US"/>
          <w:rPrChange w:id="1958" w:author="Microsoft Office User" w:date="2019-10-30T11:35:00Z">
            <w:rPr>
              <w:rFonts w:ascii="Times New Roman" w:hAnsi="Times New Roman"/>
              <w:sz w:val="24"/>
              <w:szCs w:val="24"/>
              <w:lang w:val="en-US"/>
            </w:rPr>
          </w:rPrChange>
        </w:rPr>
        <w:t>analyzed</w:t>
      </w:r>
      <w:r w:rsidR="00B27EC9" w:rsidRPr="000D46AE">
        <w:rPr>
          <w:rFonts w:ascii="Times New Roman" w:hAnsi="Times New Roman"/>
          <w:sz w:val="24"/>
          <w:szCs w:val="24"/>
          <w:lang w:val="en-US"/>
          <w:rPrChange w:id="1959" w:author="Microsoft Office User" w:date="2019-10-30T11:35:00Z">
            <w:rPr>
              <w:rFonts w:ascii="Times New Roman" w:hAnsi="Times New Roman"/>
              <w:sz w:val="24"/>
              <w:szCs w:val="24"/>
              <w:lang w:val="en-US"/>
            </w:rPr>
          </w:rPrChange>
        </w:rPr>
        <w:t xml:space="preserve"> as in Experiment 1. </w:t>
      </w:r>
      <w:r w:rsidR="00626A06" w:rsidRPr="000D46AE">
        <w:rPr>
          <w:rFonts w:ascii="Times New Roman" w:hAnsi="Times New Roman"/>
          <w:sz w:val="24"/>
          <w:szCs w:val="24"/>
          <w:lang w:val="en-US"/>
          <w:rPrChange w:id="1960" w:author="Microsoft Office User" w:date="2019-10-30T11:35:00Z">
            <w:rPr>
              <w:rFonts w:ascii="Times New Roman" w:hAnsi="Times New Roman"/>
              <w:sz w:val="24"/>
              <w:szCs w:val="24"/>
              <w:lang w:val="en-US"/>
            </w:rPr>
          </w:rPrChange>
        </w:rPr>
        <w:t xml:space="preserve">Although </w:t>
      </w:r>
      <w:r w:rsidR="00B27EC9" w:rsidRPr="000D46AE">
        <w:rPr>
          <w:rFonts w:ascii="Times New Roman" w:hAnsi="Times New Roman"/>
          <w:sz w:val="24"/>
          <w:szCs w:val="24"/>
          <w:lang w:val="en-US"/>
          <w:rPrChange w:id="1961" w:author="Microsoft Office User" w:date="2019-10-30T11:35:00Z">
            <w:rPr>
              <w:rFonts w:ascii="Times New Roman" w:hAnsi="Times New Roman"/>
              <w:sz w:val="24"/>
              <w:szCs w:val="24"/>
              <w:lang w:val="en-US"/>
            </w:rPr>
          </w:rPrChange>
        </w:rPr>
        <w:t xml:space="preserve">participants </w:t>
      </w:r>
      <w:r w:rsidR="00626A06" w:rsidRPr="000D46AE">
        <w:rPr>
          <w:rFonts w:ascii="Times New Roman" w:hAnsi="Times New Roman"/>
          <w:sz w:val="24"/>
          <w:szCs w:val="24"/>
          <w:lang w:val="en-US"/>
          <w:rPrChange w:id="1962" w:author="Microsoft Office User" w:date="2019-10-30T11:35:00Z">
            <w:rPr>
              <w:rFonts w:ascii="Times New Roman" w:hAnsi="Times New Roman"/>
              <w:sz w:val="24"/>
              <w:szCs w:val="24"/>
              <w:lang w:val="en-US"/>
            </w:rPr>
          </w:rPrChange>
        </w:rPr>
        <w:t xml:space="preserve">intentions towards </w:t>
      </w:r>
      <w:r w:rsidR="008E4BB6" w:rsidRPr="000D46AE">
        <w:rPr>
          <w:rFonts w:ascii="Times New Roman" w:hAnsi="Times New Roman"/>
          <w:sz w:val="24"/>
          <w:szCs w:val="24"/>
          <w:lang w:val="en-US"/>
          <w:rPrChange w:id="1963" w:author="Microsoft Office User" w:date="2019-10-30T11:35:00Z">
            <w:rPr>
              <w:rFonts w:ascii="Times New Roman" w:hAnsi="Times New Roman"/>
              <w:sz w:val="24"/>
              <w:szCs w:val="24"/>
              <w:lang w:val="en-US"/>
            </w:rPr>
          </w:rPrChange>
        </w:rPr>
        <w:t>TO1</w:t>
      </w:r>
      <w:r w:rsidR="00B27EC9" w:rsidRPr="000D46AE">
        <w:rPr>
          <w:rFonts w:ascii="Times New Roman" w:hAnsi="Times New Roman"/>
          <w:sz w:val="24"/>
          <w:szCs w:val="24"/>
          <w:lang w:val="en-US"/>
          <w:rPrChange w:id="1964" w:author="Microsoft Office User" w:date="2019-10-30T11:35:00Z">
            <w:rPr>
              <w:rFonts w:ascii="Times New Roman" w:hAnsi="Times New Roman"/>
              <w:sz w:val="24"/>
              <w:szCs w:val="24"/>
              <w:lang w:val="en-US"/>
            </w:rPr>
          </w:rPrChange>
        </w:rPr>
        <w:t xml:space="preserve"> relative to </w:t>
      </w:r>
      <w:r w:rsidR="008E4BB6" w:rsidRPr="000D46AE">
        <w:rPr>
          <w:rFonts w:ascii="Times New Roman" w:hAnsi="Times New Roman"/>
          <w:sz w:val="24"/>
          <w:szCs w:val="24"/>
          <w:lang w:val="en-US"/>
          <w:rPrChange w:id="1965" w:author="Microsoft Office User" w:date="2019-10-30T11:35:00Z">
            <w:rPr>
              <w:rFonts w:ascii="Times New Roman" w:hAnsi="Times New Roman"/>
              <w:sz w:val="24"/>
              <w:szCs w:val="24"/>
              <w:lang w:val="en-US"/>
            </w:rPr>
          </w:rPrChange>
        </w:rPr>
        <w:t>TO2</w:t>
      </w:r>
      <w:r w:rsidR="00B27EC9" w:rsidRPr="000D46AE">
        <w:rPr>
          <w:rFonts w:ascii="Times New Roman" w:hAnsi="Times New Roman"/>
          <w:sz w:val="24"/>
          <w:szCs w:val="24"/>
          <w:lang w:val="en-US"/>
          <w:rPrChange w:id="1966" w:author="Microsoft Office User" w:date="2019-10-30T11:35:00Z">
            <w:rPr>
              <w:rFonts w:ascii="Times New Roman" w:hAnsi="Times New Roman"/>
              <w:sz w:val="24"/>
              <w:szCs w:val="24"/>
              <w:lang w:val="en-US"/>
            </w:rPr>
          </w:rPrChange>
        </w:rPr>
        <w:t xml:space="preserve"> differed between the two </w:t>
      </w:r>
      <w:r w:rsidR="00626A06" w:rsidRPr="000D46AE">
        <w:rPr>
          <w:rFonts w:ascii="Times New Roman" w:hAnsi="Times New Roman"/>
          <w:sz w:val="24"/>
          <w:szCs w:val="24"/>
          <w:lang w:val="en-US"/>
          <w:rPrChange w:id="1967" w:author="Microsoft Office User" w:date="2019-10-30T11:35:00Z">
            <w:rPr>
              <w:rFonts w:ascii="Times New Roman" w:hAnsi="Times New Roman"/>
              <w:sz w:val="24"/>
              <w:szCs w:val="24"/>
              <w:lang w:val="en-US"/>
            </w:rPr>
          </w:rPrChange>
        </w:rPr>
        <w:t xml:space="preserve">shared features </w:t>
      </w:r>
      <w:r w:rsidR="00B27EC9" w:rsidRPr="000D46AE">
        <w:rPr>
          <w:rFonts w:ascii="Times New Roman" w:hAnsi="Times New Roman"/>
          <w:sz w:val="24"/>
          <w:szCs w:val="24"/>
          <w:lang w:val="en-US"/>
          <w:rPrChange w:id="1968" w:author="Microsoft Office User" w:date="2019-10-30T11:35:00Z">
            <w:rPr>
              <w:rFonts w:ascii="Times New Roman" w:hAnsi="Times New Roman"/>
              <w:sz w:val="24"/>
              <w:szCs w:val="24"/>
              <w:lang w:val="en-US"/>
            </w:rPr>
          </w:rPrChange>
        </w:rPr>
        <w:t xml:space="preserve">conditions, </w:t>
      </w:r>
      <w:r w:rsidR="007927DF" w:rsidRPr="000D46AE">
        <w:rPr>
          <w:rFonts w:ascii="Times New Roman" w:hAnsi="Times New Roman"/>
          <w:sz w:val="24"/>
          <w:szCs w:val="24"/>
          <w:lang w:val="en-US"/>
          <w:rPrChange w:id="1969" w:author="Microsoft Office User" w:date="2019-10-30T11:35:00Z">
            <w:rPr>
              <w:rFonts w:ascii="Times New Roman" w:hAnsi="Times New Roman"/>
              <w:sz w:val="24"/>
              <w:szCs w:val="24"/>
              <w:lang w:val="en-US"/>
            </w:rPr>
          </w:rPrChange>
        </w:rPr>
        <w:t xml:space="preserve">they did so in the opposite direction as predicted. The </w:t>
      </w:r>
      <w:del w:id="1970" w:author="Microsoft Office User" w:date="2019-10-29T15:44:00Z">
        <w:r w:rsidR="007927DF" w:rsidRPr="000D46AE" w:rsidDel="00CD1A2B">
          <w:rPr>
            <w:rFonts w:ascii="Times New Roman" w:hAnsi="Times New Roman"/>
            <w:sz w:val="24"/>
            <w:szCs w:val="24"/>
            <w:lang w:val="en-US"/>
            <w:rPrChange w:id="1971" w:author="Microsoft Office User" w:date="2019-10-30T11:35:00Z">
              <w:rPr>
                <w:rFonts w:ascii="Times New Roman" w:hAnsi="Times New Roman"/>
                <w:sz w:val="24"/>
                <w:szCs w:val="24"/>
                <w:lang w:val="en-US"/>
              </w:rPr>
            </w:rPrChange>
          </w:rPr>
          <w:delText xml:space="preserve">probability </w:delText>
        </w:r>
      </w:del>
      <w:ins w:id="1972" w:author="Microsoft Office User" w:date="2019-10-29T15:44:00Z">
        <w:r w:rsidR="00CD1A2B" w:rsidRPr="000D46AE">
          <w:rPr>
            <w:rFonts w:ascii="Times New Roman" w:hAnsi="Times New Roman"/>
            <w:sz w:val="24"/>
            <w:szCs w:val="24"/>
            <w:lang w:val="en-US"/>
            <w:rPrChange w:id="1973" w:author="Microsoft Office User" w:date="2019-10-30T11:35:00Z">
              <w:rPr>
                <w:rFonts w:ascii="Times New Roman" w:hAnsi="Times New Roman"/>
                <w:sz w:val="24"/>
                <w:szCs w:val="24"/>
                <w:lang w:val="en-US"/>
              </w:rPr>
            </w:rPrChange>
          </w:rPr>
          <w:t xml:space="preserve">odds </w:t>
        </w:r>
      </w:ins>
      <w:r w:rsidR="007927DF" w:rsidRPr="000D46AE">
        <w:rPr>
          <w:rFonts w:ascii="Times New Roman" w:hAnsi="Times New Roman"/>
          <w:sz w:val="24"/>
          <w:szCs w:val="24"/>
          <w:lang w:val="en-US"/>
          <w:rPrChange w:id="1974" w:author="Microsoft Office User" w:date="2019-10-30T11:35:00Z">
            <w:rPr>
              <w:rFonts w:ascii="Times New Roman" w:hAnsi="Times New Roman"/>
              <w:sz w:val="24"/>
              <w:szCs w:val="24"/>
              <w:lang w:val="en-US"/>
            </w:rPr>
          </w:rPrChange>
        </w:rPr>
        <w:t xml:space="preserve">that a participant would choose the target object that shared a feature with a positive source object (versus the one that shared a feature with a negative source object) </w:t>
      </w:r>
      <w:del w:id="1975" w:author="Microsoft Office User" w:date="2019-10-29T15:44:00Z">
        <w:r w:rsidR="007927DF" w:rsidRPr="000D46AE" w:rsidDel="00CD1A2B">
          <w:rPr>
            <w:rFonts w:ascii="Times New Roman" w:hAnsi="Times New Roman"/>
            <w:sz w:val="24"/>
            <w:szCs w:val="24"/>
            <w:lang w:val="en-US"/>
            <w:rPrChange w:id="1976" w:author="Microsoft Office User" w:date="2019-10-30T11:35:00Z">
              <w:rPr>
                <w:rFonts w:ascii="Times New Roman" w:hAnsi="Times New Roman"/>
                <w:sz w:val="24"/>
                <w:szCs w:val="24"/>
                <w:lang w:val="en-US"/>
              </w:rPr>
            </w:rPrChange>
          </w:rPr>
          <w:delText xml:space="preserve">was </w:delText>
        </w:r>
      </w:del>
      <w:ins w:id="1977" w:author="Microsoft Office User" w:date="2019-10-29T15:44:00Z">
        <w:r w:rsidR="00CD1A2B" w:rsidRPr="000D46AE">
          <w:rPr>
            <w:rFonts w:ascii="Times New Roman" w:hAnsi="Times New Roman"/>
            <w:sz w:val="24"/>
            <w:szCs w:val="24"/>
            <w:lang w:val="en-US"/>
            <w:rPrChange w:id="1978" w:author="Microsoft Office User" w:date="2019-10-30T11:35:00Z">
              <w:rPr>
                <w:rFonts w:ascii="Times New Roman" w:hAnsi="Times New Roman"/>
                <w:sz w:val="24"/>
                <w:szCs w:val="24"/>
                <w:lang w:val="en-US"/>
              </w:rPr>
            </w:rPrChange>
          </w:rPr>
          <w:t xml:space="preserve">were </w:t>
        </w:r>
      </w:ins>
      <w:del w:id="1979" w:author="Microsoft Office User" w:date="2019-10-29T15:44:00Z">
        <w:r w:rsidR="007927DF" w:rsidRPr="000D46AE" w:rsidDel="00CD1A2B">
          <w:rPr>
            <w:rFonts w:ascii="Times New Roman" w:hAnsi="Times New Roman"/>
            <w:sz w:val="24"/>
            <w:szCs w:val="24"/>
            <w:lang w:val="en-US"/>
            <w:rPrChange w:id="1980" w:author="Microsoft Office User" w:date="2019-10-30T11:35:00Z">
              <w:rPr>
                <w:rFonts w:ascii="Times New Roman" w:hAnsi="Times New Roman"/>
                <w:sz w:val="24"/>
                <w:szCs w:val="24"/>
                <w:lang w:val="en-US"/>
              </w:rPr>
            </w:rPrChange>
          </w:rPr>
          <w:delText>0.18, 95% CI = [0.06, 0.40]</w:delText>
        </w:r>
      </w:del>
      <w:ins w:id="1981" w:author="Microsoft Office User" w:date="2019-10-29T15:44:00Z">
        <w:r w:rsidR="00CD1A2B" w:rsidRPr="000D46AE">
          <w:rPr>
            <w:lang w:val="en-US"/>
            <w:rPrChange w:id="1982" w:author="Microsoft Office User" w:date="2019-10-30T11:35:00Z">
              <w:rPr/>
            </w:rPrChange>
          </w:rPr>
          <w:t xml:space="preserve"> </w:t>
        </w:r>
        <w:r w:rsidR="00CD1A2B" w:rsidRPr="000D46AE">
          <w:rPr>
            <w:rFonts w:ascii="Times New Roman" w:hAnsi="Times New Roman"/>
            <w:sz w:val="24"/>
            <w:szCs w:val="24"/>
            <w:lang w:val="en-US"/>
            <w:rPrChange w:id="1983" w:author="Microsoft Office User" w:date="2019-10-30T11:35:00Z">
              <w:rPr>
                <w:rFonts w:ascii="Times New Roman" w:hAnsi="Times New Roman"/>
                <w:sz w:val="24"/>
                <w:szCs w:val="24"/>
                <w:lang w:val="en-US"/>
              </w:rPr>
            </w:rPrChange>
          </w:rPr>
          <w:t xml:space="preserve">OR = 0.22, 95% CI = [0.07, 0.66], </w:t>
        </w:r>
        <w:r w:rsidR="00CD1A2B" w:rsidRPr="000D46AE">
          <w:rPr>
            <w:rFonts w:ascii="Times New Roman" w:hAnsi="Times New Roman"/>
            <w:i/>
            <w:sz w:val="24"/>
            <w:szCs w:val="24"/>
            <w:lang w:val="en-US"/>
            <w:rPrChange w:id="1984" w:author="Microsoft Office User" w:date="2019-10-30T11:35:00Z">
              <w:rPr>
                <w:rFonts w:ascii="Times New Roman" w:hAnsi="Times New Roman"/>
                <w:sz w:val="24"/>
                <w:szCs w:val="24"/>
                <w:lang w:val="en-US"/>
              </w:rPr>
            </w:rPrChange>
          </w:rPr>
          <w:t>p</w:t>
        </w:r>
        <w:r w:rsidR="00CD1A2B" w:rsidRPr="000D46AE">
          <w:rPr>
            <w:rFonts w:ascii="Times New Roman" w:hAnsi="Times New Roman"/>
            <w:sz w:val="24"/>
            <w:szCs w:val="24"/>
            <w:lang w:val="en-US"/>
            <w:rPrChange w:id="1985" w:author="Microsoft Office User" w:date="2019-10-30T11:35:00Z">
              <w:rPr>
                <w:rFonts w:ascii="Times New Roman" w:hAnsi="Times New Roman"/>
                <w:sz w:val="24"/>
                <w:szCs w:val="24"/>
                <w:lang w:val="en-US"/>
              </w:rPr>
            </w:rPrChange>
          </w:rPr>
          <w:t xml:space="preserve"> = .0073.</w:t>
        </w:r>
      </w:ins>
      <w:r w:rsidR="007927DF" w:rsidRPr="000D46AE">
        <w:rPr>
          <w:rFonts w:ascii="Times New Roman" w:hAnsi="Times New Roman"/>
          <w:sz w:val="24"/>
          <w:szCs w:val="24"/>
          <w:lang w:val="en-US"/>
          <w:rPrChange w:id="1986" w:author="Microsoft Office User" w:date="2019-10-30T11:35:00Z">
            <w:rPr>
              <w:rFonts w:ascii="Times New Roman" w:hAnsi="Times New Roman"/>
              <w:sz w:val="24"/>
              <w:szCs w:val="24"/>
              <w:lang w:val="en-US"/>
            </w:rPr>
          </w:rPrChange>
        </w:rPr>
        <w:t>. Participants showed greater behavioral intentions towards TO2 than TO1.</w:t>
      </w:r>
    </w:p>
    <w:p w14:paraId="4E2AA01F" w14:textId="022A7068" w:rsidR="00B4071A" w:rsidRPr="000D46AE" w:rsidRDefault="00B2146A" w:rsidP="00B2146A">
      <w:pPr>
        <w:pStyle w:val="text"/>
        <w:spacing w:before="240" w:line="480" w:lineRule="auto"/>
        <w:rPr>
          <w:rFonts w:ascii="Times New Roman" w:hAnsi="Times New Roman"/>
          <w:b/>
          <w:sz w:val="24"/>
          <w:szCs w:val="24"/>
          <w:lang w:val="en-US"/>
          <w:rPrChange w:id="1987"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1988" w:author="Microsoft Office User" w:date="2019-10-30T11:35:00Z">
            <w:rPr>
              <w:rFonts w:ascii="Times New Roman" w:hAnsi="Times New Roman"/>
              <w:b/>
              <w:sz w:val="24"/>
              <w:szCs w:val="24"/>
              <w:lang w:val="en-US"/>
            </w:rPr>
          </w:rPrChange>
        </w:rPr>
        <w:t>Discussion</w:t>
      </w:r>
    </w:p>
    <w:p w14:paraId="6A87A767" w14:textId="4F3082E3" w:rsidR="00090042" w:rsidRPr="000D46AE" w:rsidRDefault="00E94384" w:rsidP="00B2146A">
      <w:pPr>
        <w:pStyle w:val="text"/>
        <w:spacing w:before="240" w:line="480" w:lineRule="auto"/>
        <w:ind w:firstLine="708"/>
        <w:rPr>
          <w:rFonts w:ascii="Times New Roman" w:hAnsi="Times New Roman"/>
          <w:sz w:val="24"/>
          <w:szCs w:val="24"/>
          <w:lang w:val="en-US"/>
          <w:rPrChange w:id="1989"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1990" w:author="Microsoft Office User" w:date="2019-10-30T11:35:00Z">
            <w:rPr>
              <w:rFonts w:ascii="Times New Roman" w:hAnsi="Times New Roman"/>
              <w:sz w:val="24"/>
              <w:szCs w:val="24"/>
              <w:lang w:val="en-US"/>
            </w:rPr>
          </w:rPrChange>
        </w:rPr>
        <w:t xml:space="preserve">The findings of Experiment 2 </w:t>
      </w:r>
      <w:r w:rsidR="00090042" w:rsidRPr="000D46AE">
        <w:rPr>
          <w:rFonts w:ascii="Times New Roman" w:hAnsi="Times New Roman"/>
          <w:sz w:val="24"/>
          <w:szCs w:val="24"/>
          <w:lang w:val="en-US"/>
          <w:rPrChange w:id="1991" w:author="Microsoft Office User" w:date="2019-10-30T11:35:00Z">
            <w:rPr>
              <w:rFonts w:ascii="Times New Roman" w:hAnsi="Times New Roman"/>
              <w:sz w:val="24"/>
              <w:szCs w:val="24"/>
              <w:lang w:val="en-US"/>
            </w:rPr>
          </w:rPrChange>
        </w:rPr>
        <w:t>contradicted those obtained in Experiment 1</w:t>
      </w:r>
      <w:r w:rsidR="0024176D" w:rsidRPr="000D46AE">
        <w:rPr>
          <w:rFonts w:ascii="Times New Roman" w:hAnsi="Times New Roman"/>
          <w:sz w:val="24"/>
          <w:szCs w:val="24"/>
          <w:lang w:val="en-US"/>
          <w:rPrChange w:id="1992" w:author="Microsoft Office User" w:date="2019-10-30T11:35:00Z">
            <w:rPr>
              <w:rFonts w:ascii="Times New Roman" w:hAnsi="Times New Roman"/>
              <w:sz w:val="24"/>
              <w:szCs w:val="24"/>
              <w:lang w:val="en-US"/>
            </w:rPr>
          </w:rPrChange>
        </w:rPr>
        <w:t xml:space="preserve">. </w:t>
      </w:r>
      <w:r w:rsidR="00090042" w:rsidRPr="000D46AE">
        <w:rPr>
          <w:rFonts w:ascii="Times New Roman" w:hAnsi="Times New Roman"/>
          <w:sz w:val="24"/>
          <w:szCs w:val="24"/>
          <w:lang w:val="en-US"/>
          <w:rPrChange w:id="1993" w:author="Microsoft Office User" w:date="2019-10-30T11:35:00Z">
            <w:rPr>
              <w:rFonts w:ascii="Times New Roman" w:hAnsi="Times New Roman"/>
              <w:sz w:val="24"/>
              <w:szCs w:val="24"/>
              <w:lang w:val="en-US"/>
            </w:rPr>
          </w:rPrChange>
        </w:rPr>
        <w:t xml:space="preserve">During </w:t>
      </w:r>
      <w:r w:rsidRPr="000D46AE">
        <w:rPr>
          <w:rFonts w:ascii="Times New Roman" w:hAnsi="Times New Roman"/>
          <w:sz w:val="24"/>
          <w:szCs w:val="24"/>
          <w:lang w:val="en-US"/>
          <w:rPrChange w:id="1994" w:author="Microsoft Office User" w:date="2019-10-30T11:35:00Z">
            <w:rPr>
              <w:rFonts w:ascii="Times New Roman" w:hAnsi="Times New Roman"/>
              <w:sz w:val="24"/>
              <w:szCs w:val="24"/>
              <w:lang w:val="en-US"/>
            </w:rPr>
          </w:rPrChange>
        </w:rPr>
        <w:t xml:space="preserve">the </w:t>
      </w:r>
      <w:r w:rsidR="008E4BB6" w:rsidRPr="000D46AE">
        <w:rPr>
          <w:rFonts w:ascii="Times New Roman" w:hAnsi="Times New Roman"/>
          <w:sz w:val="24"/>
          <w:szCs w:val="24"/>
          <w:lang w:val="en-US"/>
          <w:rPrChange w:id="1995" w:author="Microsoft Office User" w:date="2019-10-30T11:35:00Z">
            <w:rPr>
              <w:rFonts w:ascii="Times New Roman" w:hAnsi="Times New Roman"/>
              <w:sz w:val="24"/>
              <w:szCs w:val="24"/>
              <w:lang w:val="en-US"/>
            </w:rPr>
          </w:rPrChange>
        </w:rPr>
        <w:t xml:space="preserve">acquisition </w:t>
      </w:r>
      <w:r w:rsidRPr="000D46AE">
        <w:rPr>
          <w:rFonts w:ascii="Times New Roman" w:hAnsi="Times New Roman"/>
          <w:sz w:val="24"/>
          <w:szCs w:val="24"/>
          <w:lang w:val="en-US"/>
          <w:rPrChange w:id="1996" w:author="Microsoft Office User" w:date="2019-10-30T11:35:00Z">
            <w:rPr>
              <w:rFonts w:ascii="Times New Roman" w:hAnsi="Times New Roman"/>
              <w:sz w:val="24"/>
              <w:szCs w:val="24"/>
              <w:lang w:val="en-US"/>
            </w:rPr>
          </w:rPrChange>
        </w:rPr>
        <w:t xml:space="preserve">phase a </w:t>
      </w:r>
      <w:r w:rsidR="008E4BB6" w:rsidRPr="000D46AE">
        <w:rPr>
          <w:rFonts w:ascii="Times New Roman" w:hAnsi="Times New Roman"/>
          <w:sz w:val="24"/>
          <w:szCs w:val="24"/>
          <w:lang w:val="en-US"/>
          <w:rPrChange w:id="1997" w:author="Microsoft Office User" w:date="2019-10-30T11:35:00Z">
            <w:rPr>
              <w:rFonts w:ascii="Times New Roman" w:hAnsi="Times New Roman"/>
              <w:sz w:val="24"/>
              <w:szCs w:val="24"/>
              <w:lang w:val="en-US"/>
            </w:rPr>
          </w:rPrChange>
        </w:rPr>
        <w:t xml:space="preserve">target </w:t>
      </w:r>
      <w:r w:rsidR="00090042" w:rsidRPr="000D46AE">
        <w:rPr>
          <w:rFonts w:ascii="Times New Roman" w:hAnsi="Times New Roman"/>
          <w:sz w:val="24"/>
          <w:szCs w:val="24"/>
          <w:lang w:val="en-US"/>
          <w:rPrChange w:id="1998" w:author="Microsoft Office User" w:date="2019-10-30T11:35:00Z">
            <w:rPr>
              <w:rFonts w:ascii="Times New Roman" w:hAnsi="Times New Roman"/>
              <w:sz w:val="24"/>
              <w:szCs w:val="24"/>
              <w:lang w:val="en-US"/>
            </w:rPr>
          </w:rPrChange>
        </w:rPr>
        <w:t xml:space="preserve">and </w:t>
      </w:r>
      <w:r w:rsidRPr="000D46AE">
        <w:rPr>
          <w:rFonts w:ascii="Times New Roman" w:hAnsi="Times New Roman"/>
          <w:sz w:val="24"/>
          <w:szCs w:val="24"/>
          <w:lang w:val="en-US"/>
          <w:rPrChange w:id="1999" w:author="Microsoft Office User" w:date="2019-10-30T11:35:00Z">
            <w:rPr>
              <w:rFonts w:ascii="Times New Roman" w:hAnsi="Times New Roman"/>
              <w:sz w:val="24"/>
              <w:szCs w:val="24"/>
              <w:lang w:val="en-US"/>
            </w:rPr>
          </w:rPrChange>
        </w:rPr>
        <w:t xml:space="preserve">two </w:t>
      </w:r>
      <w:r w:rsidR="008E4BB6" w:rsidRPr="000D46AE">
        <w:rPr>
          <w:rFonts w:ascii="Times New Roman" w:hAnsi="Times New Roman"/>
          <w:sz w:val="24"/>
          <w:szCs w:val="24"/>
          <w:lang w:val="en-US"/>
          <w:rPrChange w:id="2000" w:author="Microsoft Office User" w:date="2019-10-30T11:35:00Z">
            <w:rPr>
              <w:rFonts w:ascii="Times New Roman" w:hAnsi="Times New Roman"/>
              <w:sz w:val="24"/>
              <w:szCs w:val="24"/>
              <w:lang w:val="en-US"/>
            </w:rPr>
          </w:rPrChange>
        </w:rPr>
        <w:t xml:space="preserve">source objects </w:t>
      </w:r>
      <w:r w:rsidR="00090042" w:rsidRPr="000D46AE">
        <w:rPr>
          <w:rFonts w:ascii="Times New Roman" w:hAnsi="Times New Roman"/>
          <w:sz w:val="24"/>
          <w:szCs w:val="24"/>
          <w:lang w:val="en-US"/>
          <w:rPrChange w:id="2001" w:author="Microsoft Office User" w:date="2019-10-30T11:35:00Z">
            <w:rPr>
              <w:rFonts w:ascii="Times New Roman" w:hAnsi="Times New Roman"/>
              <w:sz w:val="24"/>
              <w:szCs w:val="24"/>
              <w:lang w:val="en-US"/>
            </w:rPr>
          </w:rPrChange>
        </w:rPr>
        <w:t xml:space="preserve">were first presented in the same color, and then one of the </w:t>
      </w:r>
      <w:r w:rsidR="008E4BB6" w:rsidRPr="000D46AE">
        <w:rPr>
          <w:rFonts w:ascii="Times New Roman" w:hAnsi="Times New Roman"/>
          <w:sz w:val="24"/>
          <w:szCs w:val="24"/>
          <w:lang w:val="en-US"/>
          <w:rPrChange w:id="2002" w:author="Microsoft Office User" w:date="2019-10-30T11:35:00Z">
            <w:rPr>
              <w:rFonts w:ascii="Times New Roman" w:hAnsi="Times New Roman"/>
              <w:sz w:val="24"/>
              <w:szCs w:val="24"/>
              <w:lang w:val="en-US"/>
            </w:rPr>
          </w:rPrChange>
        </w:rPr>
        <w:t xml:space="preserve">source objects </w:t>
      </w:r>
      <w:r w:rsidR="00090042" w:rsidRPr="000D46AE">
        <w:rPr>
          <w:rFonts w:ascii="Times New Roman" w:hAnsi="Times New Roman"/>
          <w:sz w:val="24"/>
          <w:szCs w:val="24"/>
          <w:lang w:val="en-US"/>
          <w:rPrChange w:id="2003" w:author="Microsoft Office User" w:date="2019-10-30T11:35:00Z">
            <w:rPr>
              <w:rFonts w:ascii="Times New Roman" w:hAnsi="Times New Roman"/>
              <w:sz w:val="24"/>
              <w:szCs w:val="24"/>
              <w:lang w:val="en-US"/>
            </w:rPr>
          </w:rPrChange>
        </w:rPr>
        <w:t xml:space="preserve">changed to a different color. </w:t>
      </w:r>
      <w:r w:rsidR="00311B79" w:rsidRPr="000D46AE">
        <w:rPr>
          <w:rFonts w:ascii="Times New Roman" w:hAnsi="Times New Roman"/>
          <w:sz w:val="24"/>
          <w:szCs w:val="24"/>
          <w:lang w:val="en-US"/>
          <w:rPrChange w:id="2004" w:author="Microsoft Office User" w:date="2019-10-30T11:35:00Z">
            <w:rPr>
              <w:rFonts w:ascii="Times New Roman" w:hAnsi="Times New Roman"/>
              <w:sz w:val="24"/>
              <w:szCs w:val="24"/>
              <w:lang w:val="en-US"/>
            </w:rPr>
          </w:rPrChange>
        </w:rPr>
        <w:t>P</w:t>
      </w:r>
      <w:r w:rsidR="00090042" w:rsidRPr="000D46AE">
        <w:rPr>
          <w:rFonts w:ascii="Times New Roman" w:hAnsi="Times New Roman"/>
          <w:sz w:val="24"/>
          <w:szCs w:val="24"/>
          <w:lang w:val="en-US"/>
          <w:rPrChange w:id="2005" w:author="Microsoft Office User" w:date="2019-10-30T11:35:00Z">
            <w:rPr>
              <w:rFonts w:ascii="Times New Roman" w:hAnsi="Times New Roman"/>
              <w:sz w:val="24"/>
              <w:szCs w:val="24"/>
              <w:lang w:val="en-US"/>
            </w:rPr>
          </w:rPrChange>
        </w:rPr>
        <w:t xml:space="preserve">articipants preferred </w:t>
      </w:r>
      <w:r w:rsidRPr="000D46AE">
        <w:rPr>
          <w:rFonts w:ascii="Times New Roman" w:hAnsi="Times New Roman"/>
          <w:sz w:val="24"/>
          <w:szCs w:val="24"/>
          <w:lang w:val="en-US"/>
          <w:rPrChange w:id="2006" w:author="Microsoft Office User" w:date="2019-10-30T11:35:00Z">
            <w:rPr>
              <w:rFonts w:ascii="Times New Roman" w:hAnsi="Times New Roman"/>
              <w:sz w:val="24"/>
              <w:szCs w:val="24"/>
              <w:lang w:val="en-US"/>
            </w:rPr>
          </w:rPrChange>
        </w:rPr>
        <w:t xml:space="preserve">a </w:t>
      </w:r>
      <w:r w:rsidR="008E4BB6" w:rsidRPr="000D46AE">
        <w:rPr>
          <w:rFonts w:ascii="Times New Roman" w:hAnsi="Times New Roman"/>
          <w:sz w:val="24"/>
          <w:szCs w:val="24"/>
          <w:lang w:val="en-US"/>
          <w:rPrChange w:id="2007" w:author="Microsoft Office User" w:date="2019-10-30T11:35:00Z">
            <w:rPr>
              <w:rFonts w:ascii="Times New Roman" w:hAnsi="Times New Roman"/>
              <w:sz w:val="24"/>
              <w:szCs w:val="24"/>
              <w:lang w:val="en-US"/>
            </w:rPr>
          </w:rPrChange>
        </w:rPr>
        <w:t xml:space="preserve">target </w:t>
      </w:r>
      <w:r w:rsidR="00090042" w:rsidRPr="000D46AE">
        <w:rPr>
          <w:rFonts w:ascii="Times New Roman" w:hAnsi="Times New Roman"/>
          <w:sz w:val="24"/>
          <w:szCs w:val="24"/>
          <w:lang w:val="en-US"/>
          <w:rPrChange w:id="2008" w:author="Microsoft Office User" w:date="2019-10-30T11:35:00Z">
            <w:rPr>
              <w:rFonts w:ascii="Times New Roman" w:hAnsi="Times New Roman"/>
              <w:sz w:val="24"/>
              <w:szCs w:val="24"/>
              <w:lang w:val="en-US"/>
            </w:rPr>
          </w:rPrChange>
        </w:rPr>
        <w:t xml:space="preserve">when </w:t>
      </w:r>
      <w:r w:rsidRPr="000D46AE">
        <w:rPr>
          <w:rFonts w:ascii="Times New Roman" w:hAnsi="Times New Roman"/>
          <w:sz w:val="24"/>
          <w:szCs w:val="24"/>
          <w:lang w:val="en-US"/>
          <w:rPrChange w:id="2009" w:author="Microsoft Office User" w:date="2019-10-30T11:35:00Z">
            <w:rPr>
              <w:rFonts w:ascii="Times New Roman" w:hAnsi="Times New Roman"/>
              <w:sz w:val="24"/>
              <w:szCs w:val="24"/>
              <w:lang w:val="en-US"/>
            </w:rPr>
          </w:rPrChange>
        </w:rPr>
        <w:t xml:space="preserve">it shared a color with negative </w:t>
      </w:r>
      <w:r w:rsidR="008E4BB6" w:rsidRPr="000D46AE">
        <w:rPr>
          <w:rFonts w:ascii="Times New Roman" w:hAnsi="Times New Roman"/>
          <w:sz w:val="24"/>
          <w:szCs w:val="24"/>
          <w:lang w:val="en-US"/>
          <w:rPrChange w:id="2010" w:author="Microsoft Office User" w:date="2019-10-30T11:35:00Z">
            <w:rPr>
              <w:rFonts w:ascii="Times New Roman" w:hAnsi="Times New Roman"/>
              <w:sz w:val="24"/>
              <w:szCs w:val="24"/>
              <w:lang w:val="en-US"/>
            </w:rPr>
          </w:rPrChange>
        </w:rPr>
        <w:t xml:space="preserve">source objects </w:t>
      </w:r>
      <w:r w:rsidR="00090042" w:rsidRPr="000D46AE">
        <w:rPr>
          <w:rFonts w:ascii="Times New Roman" w:hAnsi="Times New Roman"/>
          <w:sz w:val="24"/>
          <w:szCs w:val="24"/>
          <w:lang w:val="en-US"/>
          <w:rPrChange w:id="2011" w:author="Microsoft Office User" w:date="2019-10-30T11:35:00Z">
            <w:rPr>
              <w:rFonts w:ascii="Times New Roman" w:hAnsi="Times New Roman"/>
              <w:sz w:val="24"/>
              <w:szCs w:val="24"/>
              <w:lang w:val="en-US"/>
            </w:rPr>
          </w:rPrChange>
        </w:rPr>
        <w:t xml:space="preserve">more than </w:t>
      </w:r>
      <w:r w:rsidRPr="000D46AE">
        <w:rPr>
          <w:rFonts w:ascii="Times New Roman" w:hAnsi="Times New Roman"/>
          <w:sz w:val="24"/>
          <w:szCs w:val="24"/>
          <w:lang w:val="en-US"/>
          <w:rPrChange w:id="2012" w:author="Microsoft Office User" w:date="2019-10-30T11:35:00Z">
            <w:rPr>
              <w:rFonts w:ascii="Times New Roman" w:hAnsi="Times New Roman"/>
              <w:sz w:val="24"/>
              <w:szCs w:val="24"/>
              <w:lang w:val="en-US"/>
            </w:rPr>
          </w:rPrChange>
        </w:rPr>
        <w:t xml:space="preserve">when it shared a color with positive </w:t>
      </w:r>
      <w:r w:rsidR="008E4BB6" w:rsidRPr="000D46AE">
        <w:rPr>
          <w:rFonts w:ascii="Times New Roman" w:hAnsi="Times New Roman"/>
          <w:sz w:val="24"/>
          <w:szCs w:val="24"/>
          <w:lang w:val="en-US"/>
          <w:rPrChange w:id="2013" w:author="Microsoft Office User" w:date="2019-10-30T11:35:00Z">
            <w:rPr>
              <w:rFonts w:ascii="Times New Roman" w:hAnsi="Times New Roman"/>
              <w:sz w:val="24"/>
              <w:szCs w:val="24"/>
              <w:lang w:val="en-US"/>
            </w:rPr>
          </w:rPrChange>
        </w:rPr>
        <w:t>sources</w:t>
      </w:r>
      <w:r w:rsidR="00090042" w:rsidRPr="000D46AE">
        <w:rPr>
          <w:rFonts w:ascii="Times New Roman" w:hAnsi="Times New Roman"/>
          <w:sz w:val="24"/>
          <w:szCs w:val="24"/>
          <w:lang w:val="en-US"/>
          <w:rPrChange w:id="2014"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2015" w:author="Microsoft Office User" w:date="2019-10-30T11:35:00Z">
            <w:rPr>
              <w:rFonts w:ascii="Times New Roman" w:hAnsi="Times New Roman"/>
              <w:sz w:val="24"/>
              <w:szCs w:val="24"/>
              <w:lang w:val="en-US"/>
            </w:rPr>
          </w:rPrChange>
        </w:rPr>
        <w:t>Put another way, rather than base</w:t>
      </w:r>
      <w:r w:rsidR="00090042" w:rsidRPr="000D46AE">
        <w:rPr>
          <w:rFonts w:ascii="Times New Roman" w:hAnsi="Times New Roman"/>
          <w:sz w:val="24"/>
          <w:szCs w:val="24"/>
          <w:lang w:val="en-US"/>
          <w:rPrChange w:id="2016" w:author="Microsoft Office User" w:date="2019-10-30T11:35:00Z">
            <w:rPr>
              <w:rFonts w:ascii="Times New Roman" w:hAnsi="Times New Roman"/>
              <w:sz w:val="24"/>
              <w:szCs w:val="24"/>
              <w:lang w:val="en-US"/>
            </w:rPr>
          </w:rPrChange>
        </w:rPr>
        <w:t xml:space="preserve"> their evaluations on </w:t>
      </w:r>
      <w:r w:rsidRPr="000D46AE">
        <w:rPr>
          <w:rFonts w:ascii="Times New Roman" w:hAnsi="Times New Roman"/>
          <w:sz w:val="24"/>
          <w:szCs w:val="24"/>
          <w:lang w:val="en-US"/>
          <w:rPrChange w:id="2017" w:author="Microsoft Office User" w:date="2019-10-30T11:35:00Z">
            <w:rPr>
              <w:rFonts w:ascii="Times New Roman" w:hAnsi="Times New Roman"/>
              <w:sz w:val="24"/>
              <w:szCs w:val="24"/>
              <w:lang w:val="en-US"/>
            </w:rPr>
          </w:rPrChange>
        </w:rPr>
        <w:t xml:space="preserve">a </w:t>
      </w:r>
      <w:r w:rsidR="00090042" w:rsidRPr="000D46AE">
        <w:rPr>
          <w:rFonts w:ascii="Times New Roman" w:hAnsi="Times New Roman"/>
          <w:sz w:val="24"/>
          <w:szCs w:val="24"/>
          <w:lang w:val="en-US"/>
          <w:rPrChange w:id="2018" w:author="Microsoft Office User" w:date="2019-10-30T11:35:00Z">
            <w:rPr>
              <w:rFonts w:ascii="Times New Roman" w:hAnsi="Times New Roman"/>
              <w:sz w:val="24"/>
              <w:szCs w:val="24"/>
              <w:lang w:val="en-US"/>
            </w:rPr>
          </w:rPrChange>
        </w:rPr>
        <w:t xml:space="preserve">shared </w:t>
      </w:r>
      <w:r w:rsidRPr="000D46AE">
        <w:rPr>
          <w:rFonts w:ascii="Times New Roman" w:hAnsi="Times New Roman"/>
          <w:sz w:val="24"/>
          <w:szCs w:val="24"/>
          <w:lang w:val="en-US"/>
          <w:rPrChange w:id="2019" w:author="Microsoft Office User" w:date="2019-10-30T11:35:00Z">
            <w:rPr>
              <w:rFonts w:ascii="Times New Roman" w:hAnsi="Times New Roman"/>
              <w:sz w:val="24"/>
              <w:szCs w:val="24"/>
              <w:lang w:val="en-US"/>
            </w:rPr>
          </w:rPrChange>
        </w:rPr>
        <w:t>feature</w:t>
      </w:r>
      <w:r w:rsidR="00090042" w:rsidRPr="000D46AE">
        <w:rPr>
          <w:rFonts w:ascii="Times New Roman" w:hAnsi="Times New Roman"/>
          <w:sz w:val="24"/>
          <w:szCs w:val="24"/>
          <w:lang w:val="en-US"/>
          <w:rPrChange w:id="2020" w:author="Microsoft Office User" w:date="2019-10-30T11:35:00Z">
            <w:rPr>
              <w:rFonts w:ascii="Times New Roman" w:hAnsi="Times New Roman"/>
              <w:sz w:val="24"/>
              <w:szCs w:val="24"/>
              <w:lang w:val="en-US"/>
            </w:rPr>
          </w:rPrChange>
        </w:rPr>
        <w:t xml:space="preserve"> (i.e., the </w:t>
      </w:r>
      <w:r w:rsidRPr="000D46AE">
        <w:rPr>
          <w:rFonts w:ascii="Times New Roman" w:hAnsi="Times New Roman"/>
          <w:sz w:val="24"/>
          <w:szCs w:val="24"/>
          <w:lang w:val="en-US"/>
          <w:rPrChange w:id="2021" w:author="Microsoft Office User" w:date="2019-10-30T11:35:00Z">
            <w:rPr>
              <w:rFonts w:ascii="Times New Roman" w:hAnsi="Times New Roman"/>
              <w:sz w:val="24"/>
              <w:szCs w:val="24"/>
              <w:lang w:val="en-US"/>
            </w:rPr>
          </w:rPrChange>
        </w:rPr>
        <w:t xml:space="preserve">fact that a </w:t>
      </w:r>
      <w:r w:rsidR="008E4BB6" w:rsidRPr="000D46AE">
        <w:rPr>
          <w:rFonts w:ascii="Times New Roman" w:hAnsi="Times New Roman"/>
          <w:sz w:val="24"/>
          <w:szCs w:val="24"/>
          <w:lang w:val="en-US"/>
          <w:rPrChange w:id="2022" w:author="Microsoft Office User" w:date="2019-10-30T11:35:00Z">
            <w:rPr>
              <w:rFonts w:ascii="Times New Roman" w:hAnsi="Times New Roman"/>
              <w:sz w:val="24"/>
              <w:szCs w:val="24"/>
              <w:lang w:val="en-US"/>
            </w:rPr>
          </w:rPrChange>
        </w:rPr>
        <w:t xml:space="preserve">source </w:t>
      </w:r>
      <w:r w:rsidR="00090042" w:rsidRPr="000D46AE">
        <w:rPr>
          <w:rFonts w:ascii="Times New Roman" w:hAnsi="Times New Roman"/>
          <w:sz w:val="24"/>
          <w:szCs w:val="24"/>
          <w:lang w:val="en-US"/>
          <w:rPrChange w:id="2023" w:author="Microsoft Office User" w:date="2019-10-30T11:35:00Z">
            <w:rPr>
              <w:rFonts w:ascii="Times New Roman" w:hAnsi="Times New Roman"/>
              <w:sz w:val="24"/>
              <w:szCs w:val="24"/>
              <w:lang w:val="en-US"/>
            </w:rPr>
          </w:rPrChange>
        </w:rPr>
        <w:t xml:space="preserve">stayed in the same color as the </w:t>
      </w:r>
      <w:r w:rsidR="008E4BB6" w:rsidRPr="000D46AE">
        <w:rPr>
          <w:rFonts w:ascii="Times New Roman" w:hAnsi="Times New Roman"/>
          <w:sz w:val="24"/>
          <w:szCs w:val="24"/>
          <w:lang w:val="en-US"/>
          <w:rPrChange w:id="2024" w:author="Microsoft Office User" w:date="2019-10-30T11:35:00Z">
            <w:rPr>
              <w:rFonts w:ascii="Times New Roman" w:hAnsi="Times New Roman"/>
              <w:sz w:val="24"/>
              <w:szCs w:val="24"/>
              <w:lang w:val="en-US"/>
            </w:rPr>
          </w:rPrChange>
        </w:rPr>
        <w:t>target</w:t>
      </w:r>
      <w:r w:rsidR="00090042" w:rsidRPr="000D46AE">
        <w:rPr>
          <w:rFonts w:ascii="Times New Roman" w:hAnsi="Times New Roman"/>
          <w:sz w:val="24"/>
          <w:szCs w:val="24"/>
          <w:lang w:val="en-US"/>
          <w:rPrChange w:id="2025" w:author="Microsoft Office User" w:date="2019-10-30T11:35:00Z">
            <w:rPr>
              <w:rFonts w:ascii="Times New Roman" w:hAnsi="Times New Roman"/>
              <w:sz w:val="24"/>
              <w:szCs w:val="24"/>
              <w:lang w:val="en-US"/>
            </w:rPr>
          </w:rPrChange>
        </w:rPr>
        <w:t xml:space="preserve">) participants seemed to have </w:t>
      </w:r>
      <w:r w:rsidR="00D72310" w:rsidRPr="000D46AE">
        <w:rPr>
          <w:rFonts w:ascii="Times New Roman" w:hAnsi="Times New Roman"/>
          <w:sz w:val="24"/>
          <w:szCs w:val="24"/>
          <w:lang w:val="en-US"/>
          <w:rPrChange w:id="2026" w:author="Microsoft Office User" w:date="2019-10-30T11:35:00Z">
            <w:rPr>
              <w:rFonts w:ascii="Times New Roman" w:hAnsi="Times New Roman"/>
              <w:sz w:val="24"/>
              <w:szCs w:val="24"/>
              <w:lang w:val="en-US"/>
            </w:rPr>
          </w:rPrChange>
        </w:rPr>
        <w:t xml:space="preserve">based their evaluations on </w:t>
      </w:r>
      <w:r w:rsidR="00025B99" w:rsidRPr="000D46AE">
        <w:rPr>
          <w:rFonts w:ascii="Times New Roman" w:hAnsi="Times New Roman"/>
          <w:sz w:val="24"/>
          <w:szCs w:val="24"/>
          <w:lang w:val="en-US"/>
          <w:rPrChange w:id="2027" w:author="Microsoft Office User" w:date="2019-10-30T11:35:00Z">
            <w:rPr>
              <w:rFonts w:ascii="Times New Roman" w:hAnsi="Times New Roman"/>
              <w:sz w:val="24"/>
              <w:szCs w:val="24"/>
              <w:lang w:val="en-US"/>
            </w:rPr>
          </w:rPrChange>
        </w:rPr>
        <w:t xml:space="preserve">the </w:t>
      </w:r>
      <w:r w:rsidR="007F1502" w:rsidRPr="000D46AE">
        <w:rPr>
          <w:rFonts w:ascii="Times New Roman" w:hAnsi="Times New Roman"/>
          <w:sz w:val="24"/>
          <w:szCs w:val="24"/>
          <w:lang w:val="en-US"/>
          <w:rPrChange w:id="2028" w:author="Microsoft Office User" w:date="2019-10-30T11:35:00Z">
            <w:rPr>
              <w:rFonts w:ascii="Times New Roman" w:hAnsi="Times New Roman"/>
              <w:sz w:val="24"/>
              <w:szCs w:val="24"/>
              <w:lang w:val="en-US"/>
            </w:rPr>
          </w:rPrChange>
        </w:rPr>
        <w:t xml:space="preserve">source object </w:t>
      </w:r>
      <w:r w:rsidR="00025B99" w:rsidRPr="000D46AE">
        <w:rPr>
          <w:rFonts w:ascii="Times New Roman" w:hAnsi="Times New Roman"/>
          <w:sz w:val="24"/>
          <w:szCs w:val="24"/>
          <w:lang w:val="en-US"/>
          <w:rPrChange w:id="2029" w:author="Microsoft Office User" w:date="2019-10-30T11:35:00Z">
            <w:rPr>
              <w:rFonts w:ascii="Times New Roman" w:hAnsi="Times New Roman"/>
              <w:sz w:val="24"/>
              <w:szCs w:val="24"/>
              <w:lang w:val="en-US"/>
            </w:rPr>
          </w:rPrChange>
        </w:rPr>
        <w:t>that changed color during the trial</w:t>
      </w:r>
      <w:r w:rsidR="00090042" w:rsidRPr="000D46AE">
        <w:rPr>
          <w:rFonts w:ascii="Times New Roman" w:hAnsi="Times New Roman"/>
          <w:sz w:val="24"/>
          <w:szCs w:val="24"/>
          <w:lang w:val="en-US"/>
          <w:rPrChange w:id="2030" w:author="Microsoft Office User" w:date="2019-10-30T11:35:00Z">
            <w:rPr>
              <w:rFonts w:ascii="Times New Roman" w:hAnsi="Times New Roman"/>
              <w:sz w:val="24"/>
              <w:szCs w:val="24"/>
              <w:lang w:val="en-US"/>
            </w:rPr>
          </w:rPrChange>
        </w:rPr>
        <w:t xml:space="preserve">. </w:t>
      </w:r>
    </w:p>
    <w:p w14:paraId="7E9672F2" w14:textId="44E54E3A" w:rsidR="0024176D" w:rsidRPr="000D46AE" w:rsidRDefault="00144AEB" w:rsidP="00090042">
      <w:pPr>
        <w:pStyle w:val="text"/>
        <w:spacing w:before="240" w:line="480" w:lineRule="auto"/>
        <w:jc w:val="center"/>
        <w:rPr>
          <w:rFonts w:ascii="Times New Roman" w:hAnsi="Times New Roman"/>
          <w:b/>
          <w:sz w:val="24"/>
          <w:szCs w:val="24"/>
          <w:lang w:val="en-US"/>
          <w:rPrChange w:id="2031"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2032" w:author="Microsoft Office User" w:date="2019-10-30T11:35:00Z">
            <w:rPr>
              <w:rFonts w:ascii="Times New Roman" w:hAnsi="Times New Roman"/>
              <w:b/>
              <w:sz w:val="24"/>
              <w:szCs w:val="24"/>
              <w:lang w:val="en-US"/>
            </w:rPr>
          </w:rPrChange>
        </w:rPr>
        <w:t>Experiment 3</w:t>
      </w:r>
    </w:p>
    <w:p w14:paraId="06787F3A" w14:textId="1F366017" w:rsidR="00E86EE0" w:rsidRPr="000D46AE" w:rsidRDefault="006262AB" w:rsidP="004958E4">
      <w:pPr>
        <w:pStyle w:val="text"/>
        <w:spacing w:before="240" w:line="480" w:lineRule="auto"/>
        <w:ind w:firstLine="708"/>
        <w:rPr>
          <w:rFonts w:ascii="Times New Roman" w:hAnsi="Times New Roman"/>
          <w:sz w:val="24"/>
          <w:szCs w:val="24"/>
          <w:lang w:val="en-US"/>
          <w:rPrChange w:id="2033"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2034" w:author="Microsoft Office User" w:date="2019-10-30T11:35:00Z">
            <w:rPr>
              <w:rFonts w:ascii="Times New Roman" w:hAnsi="Times New Roman"/>
              <w:sz w:val="24"/>
              <w:szCs w:val="24"/>
              <w:lang w:val="en-US"/>
            </w:rPr>
          </w:rPrChange>
        </w:rPr>
        <w:lastRenderedPageBreak/>
        <w:t xml:space="preserve">The findings reported in Experiment 2 contradict the shared features </w:t>
      </w:r>
      <w:r w:rsidR="00AB79C3" w:rsidRPr="000D46AE">
        <w:rPr>
          <w:rFonts w:ascii="Times New Roman" w:hAnsi="Times New Roman"/>
          <w:sz w:val="24"/>
          <w:szCs w:val="24"/>
          <w:lang w:val="en-US"/>
          <w:rPrChange w:id="2035" w:author="Microsoft Office User" w:date="2019-10-30T11:35:00Z">
            <w:rPr>
              <w:rFonts w:ascii="Times New Roman" w:hAnsi="Times New Roman"/>
              <w:sz w:val="24"/>
              <w:szCs w:val="24"/>
              <w:lang w:val="en-US"/>
            </w:rPr>
          </w:rPrChange>
        </w:rPr>
        <w:t xml:space="preserve">principle </w:t>
      </w:r>
      <w:r w:rsidRPr="000D46AE">
        <w:rPr>
          <w:rFonts w:ascii="Times New Roman" w:hAnsi="Times New Roman"/>
          <w:sz w:val="24"/>
          <w:szCs w:val="24"/>
          <w:lang w:val="en-US"/>
          <w:rPrChange w:id="2036" w:author="Microsoft Office User" w:date="2019-10-30T11:35:00Z">
            <w:rPr>
              <w:rFonts w:ascii="Times New Roman" w:hAnsi="Times New Roman"/>
              <w:sz w:val="24"/>
              <w:szCs w:val="24"/>
              <w:lang w:val="en-US"/>
            </w:rPr>
          </w:rPrChange>
        </w:rPr>
        <w:t>– at least at the aggregated group level. Yet the high degree of variability in evaluative responses</w:t>
      </w:r>
      <w:r w:rsidR="00DC3D9D" w:rsidRPr="000D46AE">
        <w:rPr>
          <w:rFonts w:ascii="Times New Roman" w:hAnsi="Times New Roman"/>
          <w:sz w:val="24"/>
          <w:szCs w:val="24"/>
          <w:lang w:val="en-US"/>
          <w:rPrChange w:id="2037" w:author="Microsoft Office User" w:date="2019-10-30T11:35:00Z">
            <w:rPr>
              <w:rFonts w:ascii="Times New Roman" w:hAnsi="Times New Roman"/>
              <w:sz w:val="24"/>
              <w:szCs w:val="24"/>
              <w:lang w:val="en-US"/>
            </w:rPr>
          </w:rPrChange>
        </w:rPr>
        <w:t>,</w:t>
      </w:r>
      <w:r w:rsidRPr="000D46AE">
        <w:rPr>
          <w:rFonts w:ascii="Times New Roman" w:hAnsi="Times New Roman"/>
          <w:sz w:val="24"/>
          <w:szCs w:val="24"/>
          <w:lang w:val="en-US"/>
          <w:rPrChange w:id="2038" w:author="Microsoft Office User" w:date="2019-10-30T11:35:00Z">
            <w:rPr>
              <w:rFonts w:ascii="Times New Roman" w:hAnsi="Times New Roman"/>
              <w:sz w:val="24"/>
              <w:szCs w:val="24"/>
              <w:lang w:val="en-US"/>
            </w:rPr>
          </w:rPrChange>
        </w:rPr>
        <w:t xml:space="preserve"> the </w:t>
      </w:r>
      <w:r w:rsidR="00DC3D9D" w:rsidRPr="000D46AE">
        <w:rPr>
          <w:rFonts w:ascii="Times New Roman" w:hAnsi="Times New Roman"/>
          <w:sz w:val="24"/>
          <w:szCs w:val="24"/>
          <w:lang w:val="en-US"/>
          <w:rPrChange w:id="2039" w:author="Microsoft Office User" w:date="2019-10-30T11:35:00Z">
            <w:rPr>
              <w:rFonts w:ascii="Times New Roman" w:hAnsi="Times New Roman"/>
              <w:sz w:val="24"/>
              <w:szCs w:val="24"/>
              <w:lang w:val="en-US"/>
            </w:rPr>
          </w:rPrChange>
        </w:rPr>
        <w:t xml:space="preserve">distribution of evaluations (see </w:t>
      </w:r>
      <w:r w:rsidR="00EE54F9" w:rsidRPr="000D46AE">
        <w:rPr>
          <w:rFonts w:ascii="Times New Roman" w:hAnsi="Times New Roman"/>
          <w:sz w:val="24"/>
          <w:szCs w:val="24"/>
          <w:lang w:val="en-US"/>
          <w:rPrChange w:id="2040" w:author="Microsoft Office User" w:date="2019-10-30T11:35:00Z">
            <w:rPr>
              <w:rFonts w:ascii="Times New Roman" w:hAnsi="Times New Roman"/>
              <w:sz w:val="24"/>
              <w:szCs w:val="24"/>
              <w:lang w:val="en-US"/>
            </w:rPr>
          </w:rPrChange>
        </w:rPr>
        <w:t>Supplementary Materials</w:t>
      </w:r>
      <w:r w:rsidR="00DC3D9D" w:rsidRPr="000D46AE">
        <w:rPr>
          <w:rFonts w:ascii="Times New Roman" w:hAnsi="Times New Roman"/>
          <w:sz w:val="24"/>
          <w:szCs w:val="24"/>
          <w:lang w:val="en-US"/>
          <w:rPrChange w:id="2041" w:author="Microsoft Office User" w:date="2019-10-30T11:35:00Z">
            <w:rPr>
              <w:rFonts w:ascii="Times New Roman" w:hAnsi="Times New Roman"/>
              <w:sz w:val="24"/>
              <w:szCs w:val="24"/>
              <w:lang w:val="en-US"/>
            </w:rPr>
          </w:rPrChange>
        </w:rPr>
        <w:t>)</w:t>
      </w:r>
      <w:r w:rsidR="00AA7EF6" w:rsidRPr="000D46AE">
        <w:rPr>
          <w:rFonts w:ascii="Times New Roman" w:hAnsi="Times New Roman"/>
          <w:sz w:val="24"/>
          <w:szCs w:val="24"/>
          <w:lang w:val="en-US"/>
          <w:rPrChange w:id="2042" w:author="Microsoft Office User" w:date="2019-10-30T11:35:00Z">
            <w:rPr>
              <w:rFonts w:ascii="Times New Roman" w:hAnsi="Times New Roman"/>
              <w:sz w:val="24"/>
              <w:szCs w:val="24"/>
              <w:lang w:val="en-US"/>
            </w:rPr>
          </w:rPrChange>
        </w:rPr>
        <w:t xml:space="preserve">, </w:t>
      </w:r>
      <w:r w:rsidR="00025B99" w:rsidRPr="000D46AE">
        <w:rPr>
          <w:rFonts w:ascii="Times New Roman" w:hAnsi="Times New Roman"/>
          <w:sz w:val="24"/>
          <w:szCs w:val="24"/>
          <w:lang w:val="en-US"/>
          <w:rPrChange w:id="2043" w:author="Microsoft Office User" w:date="2019-10-30T11:35:00Z">
            <w:rPr>
              <w:rFonts w:ascii="Times New Roman" w:hAnsi="Times New Roman"/>
              <w:sz w:val="24"/>
              <w:szCs w:val="24"/>
              <w:lang w:val="en-US"/>
            </w:rPr>
          </w:rPrChange>
        </w:rPr>
        <w:t>as well as responses on</w:t>
      </w:r>
      <w:r w:rsidR="00D72310" w:rsidRPr="000D46AE">
        <w:rPr>
          <w:rFonts w:ascii="Times New Roman" w:hAnsi="Times New Roman"/>
          <w:sz w:val="24"/>
          <w:szCs w:val="24"/>
          <w:lang w:val="en-US"/>
          <w:rPrChange w:id="2044" w:author="Microsoft Office User" w:date="2019-10-30T11:35:00Z">
            <w:rPr>
              <w:rFonts w:ascii="Times New Roman" w:hAnsi="Times New Roman"/>
              <w:sz w:val="24"/>
              <w:szCs w:val="24"/>
              <w:lang w:val="en-US"/>
            </w:rPr>
          </w:rPrChange>
        </w:rPr>
        <w:t xml:space="preserve"> </w:t>
      </w:r>
      <w:r w:rsidR="00E94384" w:rsidRPr="000D46AE">
        <w:rPr>
          <w:rFonts w:ascii="Times New Roman" w:hAnsi="Times New Roman"/>
          <w:sz w:val="24"/>
          <w:szCs w:val="24"/>
          <w:lang w:val="en-US"/>
          <w:rPrChange w:id="2045" w:author="Microsoft Office User" w:date="2019-10-30T11:35:00Z">
            <w:rPr>
              <w:rFonts w:ascii="Times New Roman" w:hAnsi="Times New Roman"/>
              <w:sz w:val="24"/>
              <w:szCs w:val="24"/>
              <w:lang w:val="en-US"/>
            </w:rPr>
          </w:rPrChange>
        </w:rPr>
        <w:t xml:space="preserve">the </w:t>
      </w:r>
      <w:r w:rsidR="00AA7EF6" w:rsidRPr="000D46AE">
        <w:rPr>
          <w:rFonts w:ascii="Times New Roman" w:hAnsi="Times New Roman"/>
          <w:sz w:val="24"/>
          <w:szCs w:val="24"/>
          <w:lang w:val="en-US"/>
          <w:rPrChange w:id="2046" w:author="Microsoft Office User" w:date="2019-10-30T11:35:00Z">
            <w:rPr>
              <w:rFonts w:ascii="Times New Roman" w:hAnsi="Times New Roman"/>
              <w:sz w:val="24"/>
              <w:szCs w:val="24"/>
              <w:lang w:val="en-US"/>
            </w:rPr>
          </w:rPrChange>
        </w:rPr>
        <w:t>influence awareness question,</w:t>
      </w:r>
      <w:r w:rsidRPr="000D46AE">
        <w:rPr>
          <w:rFonts w:ascii="Times New Roman" w:hAnsi="Times New Roman"/>
          <w:sz w:val="24"/>
          <w:szCs w:val="24"/>
          <w:lang w:val="en-US"/>
          <w:rPrChange w:id="2047" w:author="Microsoft Office User" w:date="2019-10-30T11:35:00Z">
            <w:rPr>
              <w:rFonts w:ascii="Times New Roman" w:hAnsi="Times New Roman"/>
              <w:sz w:val="24"/>
              <w:szCs w:val="24"/>
              <w:lang w:val="en-US"/>
            </w:rPr>
          </w:rPrChange>
        </w:rPr>
        <w:t xml:space="preserve"> suggest a </w:t>
      </w:r>
      <w:r w:rsidR="00E94384" w:rsidRPr="000D46AE">
        <w:rPr>
          <w:rFonts w:ascii="Times New Roman" w:hAnsi="Times New Roman"/>
          <w:sz w:val="24"/>
          <w:szCs w:val="24"/>
          <w:lang w:val="en-US"/>
          <w:rPrChange w:id="2048" w:author="Microsoft Office User" w:date="2019-10-30T11:35:00Z">
            <w:rPr>
              <w:rFonts w:ascii="Times New Roman" w:hAnsi="Times New Roman"/>
              <w:sz w:val="24"/>
              <w:szCs w:val="24"/>
              <w:lang w:val="en-US"/>
            </w:rPr>
          </w:rPrChange>
        </w:rPr>
        <w:t xml:space="preserve">more nuanced </w:t>
      </w:r>
      <w:r w:rsidRPr="000D46AE">
        <w:rPr>
          <w:rFonts w:ascii="Times New Roman" w:hAnsi="Times New Roman"/>
          <w:sz w:val="24"/>
          <w:szCs w:val="24"/>
          <w:lang w:val="en-US"/>
          <w:rPrChange w:id="2049" w:author="Microsoft Office User" w:date="2019-10-30T11:35:00Z">
            <w:rPr>
              <w:rFonts w:ascii="Times New Roman" w:hAnsi="Times New Roman"/>
              <w:sz w:val="24"/>
              <w:szCs w:val="24"/>
              <w:lang w:val="en-US"/>
            </w:rPr>
          </w:rPrChange>
        </w:rPr>
        <w:t xml:space="preserve">story. It seems that there </w:t>
      </w:r>
      <w:r w:rsidR="00D72310" w:rsidRPr="000D46AE">
        <w:rPr>
          <w:rFonts w:ascii="Times New Roman" w:hAnsi="Times New Roman"/>
          <w:sz w:val="24"/>
          <w:szCs w:val="24"/>
          <w:lang w:val="en-US"/>
          <w:rPrChange w:id="2050" w:author="Microsoft Office User" w:date="2019-10-30T11:35:00Z">
            <w:rPr>
              <w:rFonts w:ascii="Times New Roman" w:hAnsi="Times New Roman"/>
              <w:sz w:val="24"/>
              <w:szCs w:val="24"/>
              <w:lang w:val="en-US"/>
            </w:rPr>
          </w:rPrChange>
        </w:rPr>
        <w:t xml:space="preserve">may have been </w:t>
      </w:r>
      <w:r w:rsidRPr="000D46AE">
        <w:rPr>
          <w:rFonts w:ascii="Times New Roman" w:hAnsi="Times New Roman"/>
          <w:sz w:val="24"/>
          <w:szCs w:val="24"/>
          <w:lang w:val="en-US"/>
          <w:rPrChange w:id="2051" w:author="Microsoft Office User" w:date="2019-10-30T11:35:00Z">
            <w:rPr>
              <w:rFonts w:ascii="Times New Roman" w:hAnsi="Times New Roman"/>
              <w:sz w:val="24"/>
              <w:szCs w:val="24"/>
              <w:lang w:val="en-US"/>
            </w:rPr>
          </w:rPrChange>
        </w:rPr>
        <w:t>different group</w:t>
      </w:r>
      <w:r w:rsidR="00E94384" w:rsidRPr="000D46AE">
        <w:rPr>
          <w:rFonts w:ascii="Times New Roman" w:hAnsi="Times New Roman"/>
          <w:sz w:val="24"/>
          <w:szCs w:val="24"/>
          <w:lang w:val="en-US"/>
          <w:rPrChange w:id="2052" w:author="Microsoft Office User" w:date="2019-10-30T11:35:00Z">
            <w:rPr>
              <w:rFonts w:ascii="Times New Roman" w:hAnsi="Times New Roman"/>
              <w:sz w:val="24"/>
              <w:szCs w:val="24"/>
              <w:lang w:val="en-US"/>
            </w:rPr>
          </w:rPrChange>
        </w:rPr>
        <w:t>s of participants in our sample: t</w:t>
      </w:r>
      <w:r w:rsidRPr="000D46AE">
        <w:rPr>
          <w:rFonts w:ascii="Times New Roman" w:hAnsi="Times New Roman"/>
          <w:sz w:val="24"/>
          <w:szCs w:val="24"/>
          <w:lang w:val="en-US"/>
          <w:rPrChange w:id="2053" w:author="Microsoft Office User" w:date="2019-10-30T11:35:00Z">
            <w:rPr>
              <w:rFonts w:ascii="Times New Roman" w:hAnsi="Times New Roman"/>
              <w:sz w:val="24"/>
              <w:szCs w:val="24"/>
              <w:lang w:val="en-US"/>
            </w:rPr>
          </w:rPrChange>
        </w:rPr>
        <w:t xml:space="preserve">hose that </w:t>
      </w:r>
      <w:r w:rsidR="00E94384" w:rsidRPr="000D46AE">
        <w:rPr>
          <w:rFonts w:ascii="Times New Roman" w:hAnsi="Times New Roman"/>
          <w:sz w:val="24"/>
          <w:szCs w:val="24"/>
          <w:lang w:val="en-US"/>
          <w:rPrChange w:id="2054" w:author="Microsoft Office User" w:date="2019-10-30T11:35:00Z">
            <w:rPr>
              <w:rFonts w:ascii="Times New Roman" w:hAnsi="Times New Roman"/>
              <w:sz w:val="24"/>
              <w:szCs w:val="24"/>
              <w:lang w:val="en-US"/>
            </w:rPr>
          </w:rPrChange>
        </w:rPr>
        <w:t xml:space="preserve">did </w:t>
      </w:r>
      <w:r w:rsidRPr="000D46AE">
        <w:rPr>
          <w:rFonts w:ascii="Times New Roman" w:hAnsi="Times New Roman"/>
          <w:sz w:val="24"/>
          <w:szCs w:val="24"/>
          <w:lang w:val="en-US"/>
          <w:rPrChange w:id="2055" w:author="Microsoft Office User" w:date="2019-10-30T11:35:00Z">
            <w:rPr>
              <w:rFonts w:ascii="Times New Roman" w:hAnsi="Times New Roman"/>
              <w:sz w:val="24"/>
              <w:szCs w:val="24"/>
              <w:lang w:val="en-US"/>
            </w:rPr>
          </w:rPrChange>
        </w:rPr>
        <w:t xml:space="preserve">not show any </w:t>
      </w:r>
      <w:r w:rsidR="00D91BA8" w:rsidRPr="000D46AE">
        <w:rPr>
          <w:rFonts w:ascii="Times New Roman" w:hAnsi="Times New Roman"/>
          <w:sz w:val="24"/>
          <w:szCs w:val="24"/>
          <w:lang w:val="en-US"/>
          <w:rPrChange w:id="2056" w:author="Microsoft Office User" w:date="2019-10-30T11:35:00Z">
            <w:rPr>
              <w:rFonts w:ascii="Times New Roman" w:hAnsi="Times New Roman"/>
              <w:sz w:val="24"/>
              <w:szCs w:val="24"/>
              <w:lang w:val="en-US"/>
            </w:rPr>
          </w:rPrChange>
        </w:rPr>
        <w:t xml:space="preserve">evaluations </w:t>
      </w:r>
      <w:r w:rsidR="00E94384" w:rsidRPr="000D46AE">
        <w:rPr>
          <w:rFonts w:ascii="Times New Roman" w:hAnsi="Times New Roman"/>
          <w:sz w:val="24"/>
          <w:szCs w:val="24"/>
          <w:lang w:val="en-US"/>
          <w:rPrChange w:id="2057" w:author="Microsoft Office User" w:date="2019-10-30T11:35:00Z">
            <w:rPr>
              <w:rFonts w:ascii="Times New Roman" w:hAnsi="Times New Roman"/>
              <w:sz w:val="24"/>
              <w:szCs w:val="24"/>
              <w:lang w:val="en-US"/>
            </w:rPr>
          </w:rPrChange>
        </w:rPr>
        <w:t xml:space="preserve">towards </w:t>
      </w:r>
      <w:r w:rsidRPr="000D46AE">
        <w:rPr>
          <w:rFonts w:ascii="Times New Roman" w:hAnsi="Times New Roman"/>
          <w:sz w:val="24"/>
          <w:szCs w:val="24"/>
          <w:lang w:val="en-US"/>
          <w:rPrChange w:id="2058" w:author="Microsoft Office User" w:date="2019-10-30T11:35:00Z">
            <w:rPr>
              <w:rFonts w:ascii="Times New Roman" w:hAnsi="Times New Roman"/>
              <w:sz w:val="24"/>
              <w:szCs w:val="24"/>
              <w:lang w:val="en-US"/>
            </w:rPr>
          </w:rPrChange>
        </w:rPr>
        <w:t xml:space="preserve">either </w:t>
      </w:r>
      <w:r w:rsidR="008E4BB6" w:rsidRPr="000D46AE">
        <w:rPr>
          <w:rFonts w:ascii="Times New Roman" w:hAnsi="Times New Roman"/>
          <w:sz w:val="24"/>
          <w:szCs w:val="24"/>
          <w:lang w:val="en-US"/>
          <w:rPrChange w:id="2059" w:author="Microsoft Office User" w:date="2019-10-30T11:35:00Z">
            <w:rPr>
              <w:rFonts w:ascii="Times New Roman" w:hAnsi="Times New Roman"/>
              <w:sz w:val="24"/>
              <w:szCs w:val="24"/>
              <w:lang w:val="en-US"/>
            </w:rPr>
          </w:rPrChange>
        </w:rPr>
        <w:t>TO1</w:t>
      </w:r>
      <w:r w:rsidR="00E94384" w:rsidRPr="000D46AE">
        <w:rPr>
          <w:rFonts w:ascii="Times New Roman" w:hAnsi="Times New Roman"/>
          <w:sz w:val="24"/>
          <w:szCs w:val="24"/>
          <w:lang w:val="en-US"/>
          <w:rPrChange w:id="2060" w:author="Microsoft Office User" w:date="2019-10-30T11:35:00Z">
            <w:rPr>
              <w:rFonts w:ascii="Times New Roman" w:hAnsi="Times New Roman"/>
              <w:sz w:val="24"/>
              <w:szCs w:val="24"/>
              <w:lang w:val="en-US"/>
            </w:rPr>
          </w:rPrChange>
        </w:rPr>
        <w:t xml:space="preserve"> or </w:t>
      </w:r>
      <w:r w:rsidR="008E4BB6" w:rsidRPr="000D46AE">
        <w:rPr>
          <w:rFonts w:ascii="Times New Roman" w:hAnsi="Times New Roman"/>
          <w:sz w:val="24"/>
          <w:szCs w:val="24"/>
          <w:lang w:val="en-US"/>
          <w:rPrChange w:id="2061" w:author="Microsoft Office User" w:date="2019-10-30T11:35:00Z">
            <w:rPr>
              <w:rFonts w:ascii="Times New Roman" w:hAnsi="Times New Roman"/>
              <w:sz w:val="24"/>
              <w:szCs w:val="24"/>
              <w:lang w:val="en-US"/>
            </w:rPr>
          </w:rPrChange>
        </w:rPr>
        <w:t>TO2</w:t>
      </w:r>
      <w:r w:rsidR="00E94384" w:rsidRPr="000D46AE">
        <w:rPr>
          <w:rFonts w:ascii="Times New Roman" w:hAnsi="Times New Roman"/>
          <w:sz w:val="24"/>
          <w:szCs w:val="24"/>
          <w:lang w:val="en-US"/>
          <w:rPrChange w:id="2062"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2063" w:author="Microsoft Office User" w:date="2019-10-30T11:35:00Z">
            <w:rPr>
              <w:rFonts w:ascii="Times New Roman" w:hAnsi="Times New Roman"/>
              <w:sz w:val="24"/>
              <w:szCs w:val="24"/>
              <w:lang w:val="en-US"/>
            </w:rPr>
          </w:rPrChange>
        </w:rPr>
        <w:t>(</w:t>
      </w:r>
      <w:r w:rsidR="00E86EE0" w:rsidRPr="000D46AE">
        <w:rPr>
          <w:rFonts w:ascii="Times New Roman" w:hAnsi="Times New Roman"/>
          <w:sz w:val="24"/>
          <w:szCs w:val="24"/>
          <w:lang w:val="en-US"/>
          <w:rPrChange w:id="2064" w:author="Microsoft Office User" w:date="2019-10-30T11:35:00Z">
            <w:rPr>
              <w:rFonts w:ascii="Times New Roman" w:hAnsi="Times New Roman"/>
              <w:sz w:val="24"/>
              <w:szCs w:val="24"/>
              <w:lang w:val="en-US"/>
            </w:rPr>
          </w:rPrChange>
        </w:rPr>
        <w:t xml:space="preserve">for </w:t>
      </w:r>
      <w:r w:rsidR="00E94384" w:rsidRPr="000D46AE">
        <w:rPr>
          <w:rFonts w:ascii="Times New Roman" w:hAnsi="Times New Roman"/>
          <w:sz w:val="24"/>
          <w:szCs w:val="24"/>
          <w:lang w:val="en-US"/>
          <w:rPrChange w:id="2065" w:author="Microsoft Office User" w:date="2019-10-30T11:35:00Z">
            <w:rPr>
              <w:rFonts w:ascii="Times New Roman" w:hAnsi="Times New Roman"/>
              <w:sz w:val="24"/>
              <w:szCs w:val="24"/>
              <w:lang w:val="en-US"/>
            </w:rPr>
          </w:rPrChange>
        </w:rPr>
        <w:t xml:space="preserve">potentially </w:t>
      </w:r>
      <w:r w:rsidRPr="000D46AE">
        <w:rPr>
          <w:rFonts w:ascii="Times New Roman" w:hAnsi="Times New Roman"/>
          <w:sz w:val="24"/>
          <w:szCs w:val="24"/>
          <w:lang w:val="en-US"/>
          <w:rPrChange w:id="2066" w:author="Microsoft Office User" w:date="2019-10-30T11:35:00Z">
            <w:rPr>
              <w:rFonts w:ascii="Times New Roman" w:hAnsi="Times New Roman"/>
              <w:sz w:val="24"/>
              <w:szCs w:val="24"/>
              <w:lang w:val="en-US"/>
            </w:rPr>
          </w:rPrChange>
        </w:rPr>
        <w:t>different reasons), those that show</w:t>
      </w:r>
      <w:r w:rsidR="00D261DE" w:rsidRPr="000D46AE">
        <w:rPr>
          <w:rFonts w:ascii="Times New Roman" w:hAnsi="Times New Roman"/>
          <w:sz w:val="24"/>
          <w:szCs w:val="24"/>
          <w:lang w:val="en-US"/>
          <w:rPrChange w:id="2067" w:author="Microsoft Office User" w:date="2019-10-30T11:35:00Z">
            <w:rPr>
              <w:rFonts w:ascii="Times New Roman" w:hAnsi="Times New Roman"/>
              <w:sz w:val="24"/>
              <w:szCs w:val="24"/>
              <w:lang w:val="en-US"/>
            </w:rPr>
          </w:rPrChange>
        </w:rPr>
        <w:t>ed</w:t>
      </w:r>
      <w:r w:rsidRPr="000D46AE">
        <w:rPr>
          <w:rFonts w:ascii="Times New Roman" w:hAnsi="Times New Roman"/>
          <w:sz w:val="24"/>
          <w:szCs w:val="24"/>
          <w:lang w:val="en-US"/>
          <w:rPrChange w:id="2068" w:author="Microsoft Office User" w:date="2019-10-30T11:35:00Z">
            <w:rPr>
              <w:rFonts w:ascii="Times New Roman" w:hAnsi="Times New Roman"/>
              <w:sz w:val="24"/>
              <w:szCs w:val="24"/>
              <w:lang w:val="en-US"/>
            </w:rPr>
          </w:rPrChange>
        </w:rPr>
        <w:t xml:space="preserve"> </w:t>
      </w:r>
      <w:r w:rsidR="00D91BA8" w:rsidRPr="000D46AE">
        <w:rPr>
          <w:rFonts w:ascii="Times New Roman" w:hAnsi="Times New Roman"/>
          <w:sz w:val="24"/>
          <w:szCs w:val="24"/>
          <w:lang w:val="en-US"/>
          <w:rPrChange w:id="2069" w:author="Microsoft Office User" w:date="2019-10-30T11:35:00Z">
            <w:rPr>
              <w:rFonts w:ascii="Times New Roman" w:hAnsi="Times New Roman"/>
              <w:sz w:val="24"/>
              <w:szCs w:val="24"/>
              <w:lang w:val="en-US"/>
            </w:rPr>
          </w:rPrChange>
        </w:rPr>
        <w:t xml:space="preserve">evaluations </w:t>
      </w:r>
      <w:r w:rsidRPr="000D46AE">
        <w:rPr>
          <w:rFonts w:ascii="Times New Roman" w:hAnsi="Times New Roman"/>
          <w:sz w:val="24"/>
          <w:szCs w:val="24"/>
          <w:lang w:val="en-US"/>
          <w:rPrChange w:id="2070" w:author="Microsoft Office User" w:date="2019-10-30T11:35:00Z">
            <w:rPr>
              <w:rFonts w:ascii="Times New Roman" w:hAnsi="Times New Roman"/>
              <w:sz w:val="24"/>
              <w:szCs w:val="24"/>
              <w:lang w:val="en-US"/>
            </w:rPr>
          </w:rPrChange>
        </w:rPr>
        <w:t>in</w:t>
      </w:r>
      <w:r w:rsidR="00F233A2" w:rsidRPr="000D46AE">
        <w:rPr>
          <w:rFonts w:ascii="Times New Roman" w:hAnsi="Times New Roman"/>
          <w:sz w:val="24"/>
          <w:szCs w:val="24"/>
          <w:lang w:val="en-US"/>
          <w:rPrChange w:id="2071"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2072" w:author="Microsoft Office User" w:date="2019-10-30T11:35:00Z">
            <w:rPr>
              <w:rFonts w:ascii="Times New Roman" w:hAnsi="Times New Roman"/>
              <w:sz w:val="24"/>
              <w:szCs w:val="24"/>
              <w:lang w:val="en-US"/>
            </w:rPr>
          </w:rPrChange>
        </w:rPr>
        <w:t xml:space="preserve">line with the shared features </w:t>
      </w:r>
      <w:r w:rsidR="00AB79C3" w:rsidRPr="000D46AE">
        <w:rPr>
          <w:rFonts w:ascii="Times New Roman" w:hAnsi="Times New Roman"/>
          <w:sz w:val="24"/>
          <w:szCs w:val="24"/>
          <w:lang w:val="en-US"/>
          <w:rPrChange w:id="2073" w:author="Microsoft Office User" w:date="2019-10-30T11:35:00Z">
            <w:rPr>
              <w:rFonts w:ascii="Times New Roman" w:hAnsi="Times New Roman"/>
              <w:sz w:val="24"/>
              <w:szCs w:val="24"/>
              <w:lang w:val="en-US"/>
            </w:rPr>
          </w:rPrChange>
        </w:rPr>
        <w:t xml:space="preserve">principle </w:t>
      </w:r>
      <w:r w:rsidRPr="000D46AE">
        <w:rPr>
          <w:rFonts w:ascii="Times New Roman" w:hAnsi="Times New Roman"/>
          <w:sz w:val="24"/>
          <w:szCs w:val="24"/>
          <w:lang w:val="en-US"/>
          <w:rPrChange w:id="2074" w:author="Microsoft Office User" w:date="2019-10-30T11:35:00Z">
            <w:rPr>
              <w:rFonts w:ascii="Times New Roman" w:hAnsi="Times New Roman"/>
              <w:sz w:val="24"/>
              <w:szCs w:val="24"/>
              <w:lang w:val="en-US"/>
            </w:rPr>
          </w:rPrChange>
        </w:rPr>
        <w:t>(</w:t>
      </w:r>
      <w:r w:rsidR="004958E4" w:rsidRPr="000D46AE">
        <w:rPr>
          <w:rFonts w:ascii="Times New Roman" w:hAnsi="Times New Roman"/>
          <w:sz w:val="24"/>
          <w:szCs w:val="24"/>
          <w:lang w:val="en-US"/>
          <w:rPrChange w:id="2075" w:author="Microsoft Office User" w:date="2019-10-30T11:35:00Z">
            <w:rPr>
              <w:rFonts w:ascii="Times New Roman" w:hAnsi="Times New Roman"/>
              <w:sz w:val="24"/>
              <w:szCs w:val="24"/>
              <w:lang w:val="en-US"/>
            </w:rPr>
          </w:rPrChange>
        </w:rPr>
        <w:t xml:space="preserve">i.e., target </w:t>
      </w:r>
      <w:r w:rsidR="007648BA" w:rsidRPr="000D46AE">
        <w:rPr>
          <w:rFonts w:ascii="Times New Roman" w:hAnsi="Times New Roman"/>
          <w:sz w:val="24"/>
          <w:szCs w:val="24"/>
          <w:lang w:val="en-US"/>
          <w:rPrChange w:id="2076" w:author="Microsoft Office User" w:date="2019-10-30T11:35:00Z">
            <w:rPr>
              <w:rFonts w:ascii="Times New Roman" w:hAnsi="Times New Roman"/>
              <w:sz w:val="24"/>
              <w:szCs w:val="24"/>
              <w:lang w:val="en-US"/>
            </w:rPr>
          </w:rPrChange>
        </w:rPr>
        <w:t xml:space="preserve">acquires </w:t>
      </w:r>
      <w:r w:rsidR="004958E4" w:rsidRPr="000D46AE">
        <w:rPr>
          <w:rFonts w:ascii="Times New Roman" w:hAnsi="Times New Roman"/>
          <w:sz w:val="24"/>
          <w:szCs w:val="24"/>
          <w:lang w:val="en-US"/>
          <w:rPrChange w:id="2077" w:author="Microsoft Office User" w:date="2019-10-30T11:35:00Z">
            <w:rPr>
              <w:rFonts w:ascii="Times New Roman" w:hAnsi="Times New Roman"/>
              <w:sz w:val="24"/>
              <w:szCs w:val="24"/>
              <w:lang w:val="en-US"/>
            </w:rPr>
          </w:rPrChange>
        </w:rPr>
        <w:t xml:space="preserve">the same valence as </w:t>
      </w:r>
      <w:r w:rsidR="007648BA" w:rsidRPr="000D46AE">
        <w:rPr>
          <w:rFonts w:ascii="Times New Roman" w:hAnsi="Times New Roman"/>
          <w:sz w:val="24"/>
          <w:szCs w:val="24"/>
          <w:lang w:val="en-US"/>
          <w:rPrChange w:id="2078" w:author="Microsoft Office User" w:date="2019-10-30T11:35:00Z">
            <w:rPr>
              <w:rFonts w:ascii="Times New Roman" w:hAnsi="Times New Roman"/>
              <w:sz w:val="24"/>
              <w:szCs w:val="24"/>
              <w:lang w:val="en-US"/>
            </w:rPr>
          </w:rPrChange>
        </w:rPr>
        <w:t xml:space="preserve">the </w:t>
      </w:r>
      <w:r w:rsidR="004958E4" w:rsidRPr="000D46AE">
        <w:rPr>
          <w:rFonts w:ascii="Times New Roman" w:hAnsi="Times New Roman"/>
          <w:sz w:val="24"/>
          <w:szCs w:val="24"/>
          <w:lang w:val="en-US"/>
          <w:rPrChange w:id="2079" w:author="Microsoft Office User" w:date="2019-10-30T11:35:00Z">
            <w:rPr>
              <w:rFonts w:ascii="Times New Roman" w:hAnsi="Times New Roman"/>
              <w:sz w:val="24"/>
              <w:szCs w:val="24"/>
              <w:lang w:val="en-US"/>
            </w:rPr>
          </w:rPrChange>
        </w:rPr>
        <w:t xml:space="preserve">SO </w:t>
      </w:r>
      <w:r w:rsidR="007648BA" w:rsidRPr="000D46AE">
        <w:rPr>
          <w:rFonts w:ascii="Times New Roman" w:hAnsi="Times New Roman"/>
          <w:sz w:val="24"/>
          <w:szCs w:val="24"/>
          <w:lang w:val="en-US"/>
          <w:rPrChange w:id="2080" w:author="Microsoft Office User" w:date="2019-10-30T11:35:00Z">
            <w:rPr>
              <w:rFonts w:ascii="Times New Roman" w:hAnsi="Times New Roman"/>
              <w:sz w:val="24"/>
              <w:szCs w:val="24"/>
              <w:lang w:val="en-US"/>
            </w:rPr>
          </w:rPrChange>
        </w:rPr>
        <w:t>it shares a color with</w:t>
      </w:r>
      <w:r w:rsidR="004958E4" w:rsidRPr="000D46AE">
        <w:rPr>
          <w:rFonts w:ascii="Times New Roman" w:hAnsi="Times New Roman"/>
          <w:sz w:val="24"/>
          <w:szCs w:val="24"/>
          <w:lang w:val="en-US"/>
          <w:rPrChange w:id="2081"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2082" w:author="Microsoft Office User" w:date="2019-10-30T11:35:00Z">
            <w:rPr>
              <w:rFonts w:ascii="Times New Roman" w:hAnsi="Times New Roman"/>
              <w:sz w:val="24"/>
              <w:szCs w:val="24"/>
              <w:lang w:val="en-US"/>
            </w:rPr>
          </w:rPrChange>
        </w:rPr>
        <w:t>and a third</w:t>
      </w:r>
      <w:r w:rsidR="004958E4" w:rsidRPr="000D46AE">
        <w:rPr>
          <w:rFonts w:ascii="Times New Roman" w:hAnsi="Times New Roman"/>
          <w:sz w:val="24"/>
          <w:szCs w:val="24"/>
          <w:lang w:val="en-US"/>
          <w:rPrChange w:id="2083" w:author="Microsoft Office User" w:date="2019-10-30T11:35:00Z">
            <w:rPr>
              <w:rFonts w:ascii="Times New Roman" w:hAnsi="Times New Roman"/>
              <w:sz w:val="24"/>
              <w:szCs w:val="24"/>
              <w:lang w:val="en-US"/>
            </w:rPr>
          </w:rPrChange>
        </w:rPr>
        <w:t xml:space="preserve"> group</w:t>
      </w:r>
      <w:r w:rsidRPr="000D46AE">
        <w:rPr>
          <w:rFonts w:ascii="Times New Roman" w:hAnsi="Times New Roman"/>
          <w:sz w:val="24"/>
          <w:szCs w:val="24"/>
          <w:lang w:val="en-US"/>
          <w:rPrChange w:id="2084" w:author="Microsoft Office User" w:date="2019-10-30T11:35:00Z">
            <w:rPr>
              <w:rFonts w:ascii="Times New Roman" w:hAnsi="Times New Roman"/>
              <w:sz w:val="24"/>
              <w:szCs w:val="24"/>
              <w:lang w:val="en-US"/>
            </w:rPr>
          </w:rPrChange>
        </w:rPr>
        <w:t xml:space="preserve"> that show</w:t>
      </w:r>
      <w:r w:rsidR="00D261DE" w:rsidRPr="000D46AE">
        <w:rPr>
          <w:rFonts w:ascii="Times New Roman" w:hAnsi="Times New Roman"/>
          <w:sz w:val="24"/>
          <w:szCs w:val="24"/>
          <w:lang w:val="en-US"/>
          <w:rPrChange w:id="2085" w:author="Microsoft Office User" w:date="2019-10-30T11:35:00Z">
            <w:rPr>
              <w:rFonts w:ascii="Times New Roman" w:hAnsi="Times New Roman"/>
              <w:sz w:val="24"/>
              <w:szCs w:val="24"/>
              <w:lang w:val="en-US"/>
            </w:rPr>
          </w:rPrChange>
        </w:rPr>
        <w:t>ed</w:t>
      </w:r>
      <w:r w:rsidRPr="000D46AE">
        <w:rPr>
          <w:rFonts w:ascii="Times New Roman" w:hAnsi="Times New Roman"/>
          <w:sz w:val="24"/>
          <w:szCs w:val="24"/>
          <w:lang w:val="en-US"/>
          <w:rPrChange w:id="2086" w:author="Microsoft Office User" w:date="2019-10-30T11:35:00Z">
            <w:rPr>
              <w:rFonts w:ascii="Times New Roman" w:hAnsi="Times New Roman"/>
              <w:sz w:val="24"/>
              <w:szCs w:val="24"/>
              <w:lang w:val="en-US"/>
            </w:rPr>
          </w:rPrChange>
        </w:rPr>
        <w:t xml:space="preserve"> </w:t>
      </w:r>
      <w:r w:rsidR="00D91BA8" w:rsidRPr="000D46AE">
        <w:rPr>
          <w:rFonts w:ascii="Times New Roman" w:hAnsi="Times New Roman"/>
          <w:sz w:val="24"/>
          <w:szCs w:val="24"/>
          <w:lang w:val="en-US"/>
          <w:rPrChange w:id="2087" w:author="Microsoft Office User" w:date="2019-10-30T11:35:00Z">
            <w:rPr>
              <w:rFonts w:ascii="Times New Roman" w:hAnsi="Times New Roman"/>
              <w:sz w:val="24"/>
              <w:szCs w:val="24"/>
              <w:lang w:val="en-US"/>
            </w:rPr>
          </w:rPrChange>
        </w:rPr>
        <w:t xml:space="preserve">evaluations </w:t>
      </w:r>
      <w:r w:rsidRPr="000D46AE">
        <w:rPr>
          <w:rFonts w:ascii="Times New Roman" w:hAnsi="Times New Roman"/>
          <w:sz w:val="24"/>
          <w:szCs w:val="24"/>
          <w:lang w:val="en-US"/>
          <w:rPrChange w:id="2088" w:author="Microsoft Office User" w:date="2019-10-30T11:35:00Z">
            <w:rPr>
              <w:rFonts w:ascii="Times New Roman" w:hAnsi="Times New Roman"/>
              <w:sz w:val="24"/>
              <w:szCs w:val="24"/>
              <w:lang w:val="en-US"/>
            </w:rPr>
          </w:rPrChange>
        </w:rPr>
        <w:t>in</w:t>
      </w:r>
      <w:r w:rsidR="004958E4" w:rsidRPr="000D46AE">
        <w:rPr>
          <w:rFonts w:ascii="Times New Roman" w:hAnsi="Times New Roman"/>
          <w:sz w:val="24"/>
          <w:szCs w:val="24"/>
          <w:lang w:val="en-US"/>
          <w:rPrChange w:id="2089"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2090" w:author="Microsoft Office User" w:date="2019-10-30T11:35:00Z">
            <w:rPr>
              <w:rFonts w:ascii="Times New Roman" w:hAnsi="Times New Roman"/>
              <w:sz w:val="24"/>
              <w:szCs w:val="24"/>
              <w:lang w:val="en-US"/>
            </w:rPr>
          </w:rPrChange>
        </w:rPr>
        <w:t>line with a salience hypothesis (e.g.,</w:t>
      </w:r>
      <w:r w:rsidR="004958E4" w:rsidRPr="000D46AE">
        <w:rPr>
          <w:rFonts w:ascii="Times New Roman" w:hAnsi="Times New Roman"/>
          <w:sz w:val="24"/>
          <w:szCs w:val="24"/>
          <w:lang w:val="en-US"/>
          <w:rPrChange w:id="2091" w:author="Microsoft Office User" w:date="2019-10-30T11:35:00Z">
            <w:rPr>
              <w:rFonts w:ascii="Times New Roman" w:hAnsi="Times New Roman"/>
              <w:sz w:val="24"/>
              <w:szCs w:val="24"/>
              <w:lang w:val="en-US"/>
            </w:rPr>
          </w:rPrChange>
        </w:rPr>
        <w:t xml:space="preserve"> target </w:t>
      </w:r>
      <w:r w:rsidR="007648BA" w:rsidRPr="000D46AE">
        <w:rPr>
          <w:rFonts w:ascii="Times New Roman" w:hAnsi="Times New Roman"/>
          <w:sz w:val="24"/>
          <w:szCs w:val="24"/>
          <w:lang w:val="en-US"/>
          <w:rPrChange w:id="2092" w:author="Microsoft Office User" w:date="2019-10-30T11:35:00Z">
            <w:rPr>
              <w:rFonts w:ascii="Times New Roman" w:hAnsi="Times New Roman"/>
              <w:sz w:val="24"/>
              <w:szCs w:val="24"/>
              <w:lang w:val="en-US"/>
            </w:rPr>
          </w:rPrChange>
        </w:rPr>
        <w:t xml:space="preserve">acquires </w:t>
      </w:r>
      <w:r w:rsidR="004958E4" w:rsidRPr="000D46AE">
        <w:rPr>
          <w:rFonts w:ascii="Times New Roman" w:hAnsi="Times New Roman"/>
          <w:sz w:val="24"/>
          <w:szCs w:val="24"/>
          <w:lang w:val="en-US"/>
          <w:rPrChange w:id="2093" w:author="Microsoft Office User" w:date="2019-10-30T11:35:00Z">
            <w:rPr>
              <w:rFonts w:ascii="Times New Roman" w:hAnsi="Times New Roman"/>
              <w:sz w:val="24"/>
              <w:szCs w:val="24"/>
              <w:lang w:val="en-US"/>
            </w:rPr>
          </w:rPrChange>
        </w:rPr>
        <w:t xml:space="preserve">the same valence as the SO </w:t>
      </w:r>
      <w:r w:rsidR="007648BA" w:rsidRPr="000D46AE">
        <w:rPr>
          <w:rFonts w:ascii="Times New Roman" w:hAnsi="Times New Roman"/>
          <w:sz w:val="24"/>
          <w:szCs w:val="24"/>
          <w:lang w:val="en-US"/>
          <w:rPrChange w:id="2094" w:author="Microsoft Office User" w:date="2019-10-30T11:35:00Z">
            <w:rPr>
              <w:rFonts w:ascii="Times New Roman" w:hAnsi="Times New Roman"/>
              <w:sz w:val="24"/>
              <w:szCs w:val="24"/>
              <w:lang w:val="en-US"/>
            </w:rPr>
          </w:rPrChange>
        </w:rPr>
        <w:t xml:space="preserve">which </w:t>
      </w:r>
      <w:r w:rsidR="004958E4" w:rsidRPr="000D46AE">
        <w:rPr>
          <w:rFonts w:ascii="Times New Roman" w:hAnsi="Times New Roman"/>
          <w:sz w:val="24"/>
          <w:szCs w:val="24"/>
          <w:lang w:val="en-US"/>
          <w:rPrChange w:id="2095" w:author="Microsoft Office User" w:date="2019-10-30T11:35:00Z">
            <w:rPr>
              <w:rFonts w:ascii="Times New Roman" w:hAnsi="Times New Roman"/>
              <w:sz w:val="24"/>
              <w:szCs w:val="24"/>
              <w:lang w:val="en-US"/>
            </w:rPr>
          </w:rPrChange>
        </w:rPr>
        <w:t>changes color</w:t>
      </w:r>
      <w:r w:rsidRPr="000D46AE">
        <w:rPr>
          <w:rFonts w:ascii="Times New Roman" w:hAnsi="Times New Roman"/>
          <w:sz w:val="24"/>
          <w:szCs w:val="24"/>
          <w:lang w:val="en-US"/>
          <w:rPrChange w:id="2096" w:author="Microsoft Office User" w:date="2019-10-30T11:35:00Z">
            <w:rPr>
              <w:rFonts w:ascii="Times New Roman" w:hAnsi="Times New Roman"/>
              <w:sz w:val="24"/>
              <w:szCs w:val="24"/>
              <w:lang w:val="en-US"/>
            </w:rPr>
          </w:rPrChange>
        </w:rPr>
        <w:t xml:space="preserve">). It appears that this latter group exerted more of an impact on the (overall) group level responses reported in Experiment 2 than the other groups. </w:t>
      </w:r>
      <w:r w:rsidR="00AA7EF6" w:rsidRPr="000D46AE">
        <w:rPr>
          <w:rFonts w:ascii="Times New Roman" w:hAnsi="Times New Roman"/>
          <w:sz w:val="24"/>
          <w:szCs w:val="24"/>
          <w:lang w:val="en-US"/>
          <w:rPrChange w:id="2097" w:author="Microsoft Office User" w:date="2019-10-30T11:35:00Z">
            <w:rPr>
              <w:rFonts w:ascii="Times New Roman" w:hAnsi="Times New Roman"/>
              <w:sz w:val="24"/>
              <w:szCs w:val="24"/>
              <w:lang w:val="en-US"/>
            </w:rPr>
          </w:rPrChange>
        </w:rPr>
        <w:t xml:space="preserve">Responses on the influence </w:t>
      </w:r>
      <w:r w:rsidR="003D66B1" w:rsidRPr="000D46AE">
        <w:rPr>
          <w:rFonts w:ascii="Times New Roman" w:hAnsi="Times New Roman"/>
          <w:sz w:val="24"/>
          <w:szCs w:val="24"/>
          <w:lang w:val="en-US"/>
          <w:rPrChange w:id="2098" w:author="Microsoft Office User" w:date="2019-10-30T11:35:00Z">
            <w:rPr>
              <w:rFonts w:ascii="Times New Roman" w:hAnsi="Times New Roman"/>
              <w:sz w:val="24"/>
              <w:szCs w:val="24"/>
              <w:lang w:val="en-US"/>
            </w:rPr>
          </w:rPrChange>
        </w:rPr>
        <w:t>awareness question</w:t>
      </w:r>
      <w:r w:rsidR="00AA7EF6" w:rsidRPr="000D46AE">
        <w:rPr>
          <w:rFonts w:ascii="Times New Roman" w:hAnsi="Times New Roman"/>
          <w:sz w:val="24"/>
          <w:szCs w:val="24"/>
          <w:lang w:val="en-US"/>
          <w:rPrChange w:id="2099" w:author="Microsoft Office User" w:date="2019-10-30T11:35:00Z">
            <w:rPr>
              <w:rFonts w:ascii="Times New Roman" w:hAnsi="Times New Roman"/>
              <w:sz w:val="24"/>
              <w:szCs w:val="24"/>
              <w:lang w:val="en-US"/>
            </w:rPr>
          </w:rPrChange>
        </w:rPr>
        <w:t xml:space="preserve"> also </w:t>
      </w:r>
      <w:r w:rsidR="00E94384" w:rsidRPr="000D46AE">
        <w:rPr>
          <w:rFonts w:ascii="Times New Roman" w:hAnsi="Times New Roman"/>
          <w:sz w:val="24"/>
          <w:szCs w:val="24"/>
          <w:lang w:val="en-US"/>
          <w:rPrChange w:id="2100" w:author="Microsoft Office User" w:date="2019-10-30T11:35:00Z">
            <w:rPr>
              <w:rFonts w:ascii="Times New Roman" w:hAnsi="Times New Roman"/>
              <w:sz w:val="24"/>
              <w:szCs w:val="24"/>
              <w:lang w:val="en-US"/>
            </w:rPr>
          </w:rPrChange>
        </w:rPr>
        <w:t xml:space="preserve">broadly </w:t>
      </w:r>
      <w:r w:rsidR="00AA7EF6" w:rsidRPr="000D46AE">
        <w:rPr>
          <w:rFonts w:ascii="Times New Roman" w:hAnsi="Times New Roman"/>
          <w:sz w:val="24"/>
          <w:szCs w:val="24"/>
          <w:lang w:val="en-US"/>
          <w:rPrChange w:id="2101" w:author="Microsoft Office User" w:date="2019-10-30T11:35:00Z">
            <w:rPr>
              <w:rFonts w:ascii="Times New Roman" w:hAnsi="Times New Roman"/>
              <w:sz w:val="24"/>
              <w:szCs w:val="24"/>
              <w:lang w:val="en-US"/>
            </w:rPr>
          </w:rPrChange>
        </w:rPr>
        <w:t xml:space="preserve">map </w:t>
      </w:r>
      <w:r w:rsidR="00E94384" w:rsidRPr="000D46AE">
        <w:rPr>
          <w:rFonts w:ascii="Times New Roman" w:hAnsi="Times New Roman"/>
          <w:sz w:val="24"/>
          <w:szCs w:val="24"/>
          <w:lang w:val="en-US"/>
          <w:rPrChange w:id="2102" w:author="Microsoft Office User" w:date="2019-10-30T11:35:00Z">
            <w:rPr>
              <w:rFonts w:ascii="Times New Roman" w:hAnsi="Times New Roman"/>
              <w:sz w:val="24"/>
              <w:szCs w:val="24"/>
              <w:lang w:val="en-US"/>
            </w:rPr>
          </w:rPrChange>
        </w:rPr>
        <w:t xml:space="preserve">onto </w:t>
      </w:r>
      <w:r w:rsidR="00AA7EF6" w:rsidRPr="000D46AE">
        <w:rPr>
          <w:rFonts w:ascii="Times New Roman" w:hAnsi="Times New Roman"/>
          <w:sz w:val="24"/>
          <w:szCs w:val="24"/>
          <w:lang w:val="en-US"/>
          <w:rPrChange w:id="2103" w:author="Microsoft Office User" w:date="2019-10-30T11:35:00Z">
            <w:rPr>
              <w:rFonts w:ascii="Times New Roman" w:hAnsi="Times New Roman"/>
              <w:sz w:val="24"/>
              <w:szCs w:val="24"/>
              <w:lang w:val="en-US"/>
            </w:rPr>
          </w:rPrChange>
        </w:rPr>
        <w:t xml:space="preserve">these </w:t>
      </w:r>
      <w:r w:rsidR="00E94384" w:rsidRPr="000D46AE">
        <w:rPr>
          <w:rFonts w:ascii="Times New Roman" w:hAnsi="Times New Roman"/>
          <w:sz w:val="24"/>
          <w:szCs w:val="24"/>
          <w:lang w:val="en-US"/>
          <w:rPrChange w:id="2104" w:author="Microsoft Office User" w:date="2019-10-30T11:35:00Z">
            <w:rPr>
              <w:rFonts w:ascii="Times New Roman" w:hAnsi="Times New Roman"/>
              <w:sz w:val="24"/>
              <w:szCs w:val="24"/>
              <w:lang w:val="en-US"/>
            </w:rPr>
          </w:rPrChange>
        </w:rPr>
        <w:t xml:space="preserve">different </w:t>
      </w:r>
      <w:r w:rsidR="00AA7EF6" w:rsidRPr="000D46AE">
        <w:rPr>
          <w:rFonts w:ascii="Times New Roman" w:hAnsi="Times New Roman"/>
          <w:sz w:val="24"/>
          <w:szCs w:val="24"/>
          <w:lang w:val="en-US"/>
          <w:rPrChange w:id="2105" w:author="Microsoft Office User" w:date="2019-10-30T11:35:00Z">
            <w:rPr>
              <w:rFonts w:ascii="Times New Roman" w:hAnsi="Times New Roman"/>
              <w:sz w:val="24"/>
              <w:szCs w:val="24"/>
              <w:lang w:val="en-US"/>
            </w:rPr>
          </w:rPrChange>
        </w:rPr>
        <w:t>patterns of evaluation</w:t>
      </w:r>
      <w:r w:rsidR="003D66B1" w:rsidRPr="000D46AE">
        <w:rPr>
          <w:rFonts w:ascii="Times New Roman" w:hAnsi="Times New Roman"/>
          <w:sz w:val="24"/>
          <w:szCs w:val="24"/>
          <w:lang w:val="en-US"/>
          <w:rPrChange w:id="2106" w:author="Microsoft Office User" w:date="2019-10-30T11:35:00Z">
            <w:rPr>
              <w:rFonts w:ascii="Times New Roman" w:hAnsi="Times New Roman"/>
              <w:sz w:val="24"/>
              <w:szCs w:val="24"/>
              <w:lang w:val="en-US"/>
            </w:rPr>
          </w:rPrChange>
        </w:rPr>
        <w:t xml:space="preserve">. </w:t>
      </w:r>
    </w:p>
    <w:p w14:paraId="02C85F54" w14:textId="3D7CAD82" w:rsidR="000A5C41" w:rsidRPr="000D46AE" w:rsidRDefault="00D72310" w:rsidP="00AA7EF6">
      <w:pPr>
        <w:pStyle w:val="text"/>
        <w:spacing w:before="240" w:line="480" w:lineRule="auto"/>
        <w:ind w:firstLine="708"/>
        <w:rPr>
          <w:rFonts w:ascii="Times New Roman" w:hAnsi="Times New Roman"/>
          <w:sz w:val="24"/>
          <w:szCs w:val="24"/>
          <w:lang w:val="en-US"/>
          <w:rPrChange w:id="2107"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2108" w:author="Microsoft Office User" w:date="2019-10-30T11:35:00Z">
            <w:rPr>
              <w:rFonts w:ascii="Times New Roman" w:hAnsi="Times New Roman"/>
              <w:sz w:val="24"/>
              <w:szCs w:val="24"/>
              <w:lang w:val="en-US"/>
            </w:rPr>
          </w:rPrChange>
        </w:rPr>
        <w:t>In retrospect, we believe there may have been a relative</w:t>
      </w:r>
      <w:r w:rsidR="006969F0" w:rsidRPr="000D46AE">
        <w:rPr>
          <w:rFonts w:ascii="Times New Roman" w:hAnsi="Times New Roman"/>
          <w:sz w:val="24"/>
          <w:szCs w:val="24"/>
          <w:lang w:val="en-US"/>
          <w:rPrChange w:id="2109" w:author="Microsoft Office User" w:date="2019-10-30T11:35:00Z">
            <w:rPr>
              <w:rFonts w:ascii="Times New Roman" w:hAnsi="Times New Roman"/>
              <w:sz w:val="24"/>
              <w:szCs w:val="24"/>
              <w:lang w:val="en-US"/>
            </w:rPr>
          </w:rPrChange>
        </w:rPr>
        <w:t>ly</w:t>
      </w:r>
      <w:r w:rsidRPr="000D46AE">
        <w:rPr>
          <w:rFonts w:ascii="Times New Roman" w:hAnsi="Times New Roman"/>
          <w:sz w:val="24"/>
          <w:szCs w:val="24"/>
          <w:lang w:val="en-US"/>
          <w:rPrChange w:id="2110" w:author="Microsoft Office User" w:date="2019-10-30T11:35:00Z">
            <w:rPr>
              <w:rFonts w:ascii="Times New Roman" w:hAnsi="Times New Roman"/>
              <w:sz w:val="24"/>
              <w:szCs w:val="24"/>
              <w:lang w:val="en-US"/>
            </w:rPr>
          </w:rPrChange>
        </w:rPr>
        <w:t xml:space="preserve"> simple explanation for the </w:t>
      </w:r>
      <w:r w:rsidR="00D1675B" w:rsidRPr="000D46AE">
        <w:rPr>
          <w:rFonts w:ascii="Times New Roman" w:hAnsi="Times New Roman"/>
          <w:sz w:val="24"/>
          <w:szCs w:val="24"/>
          <w:lang w:val="en-US"/>
          <w:rPrChange w:id="2111" w:author="Microsoft Office User" w:date="2019-10-30T11:35:00Z">
            <w:rPr>
              <w:rFonts w:ascii="Times New Roman" w:hAnsi="Times New Roman"/>
              <w:sz w:val="24"/>
              <w:szCs w:val="24"/>
              <w:lang w:val="en-US"/>
            </w:rPr>
          </w:rPrChange>
        </w:rPr>
        <w:t>difference in results of Experiments 1 and 2</w:t>
      </w:r>
      <w:r w:rsidRPr="000D46AE">
        <w:rPr>
          <w:rFonts w:ascii="Times New Roman" w:hAnsi="Times New Roman"/>
          <w:sz w:val="24"/>
          <w:szCs w:val="24"/>
          <w:lang w:val="en-US"/>
          <w:rPrChange w:id="2112" w:author="Microsoft Office User" w:date="2019-10-30T11:35:00Z">
            <w:rPr>
              <w:rFonts w:ascii="Times New Roman" w:hAnsi="Times New Roman"/>
              <w:sz w:val="24"/>
              <w:szCs w:val="24"/>
              <w:lang w:val="en-US"/>
            </w:rPr>
          </w:rPrChange>
        </w:rPr>
        <w:t xml:space="preserve">: </w:t>
      </w:r>
      <w:r w:rsidR="00E94384" w:rsidRPr="000D46AE">
        <w:rPr>
          <w:rFonts w:ascii="Times New Roman" w:hAnsi="Times New Roman"/>
          <w:sz w:val="24"/>
          <w:szCs w:val="24"/>
          <w:lang w:val="en-US"/>
          <w:rPrChange w:id="2113" w:author="Microsoft Office User" w:date="2019-10-30T11:35:00Z">
            <w:rPr>
              <w:rFonts w:ascii="Times New Roman" w:hAnsi="Times New Roman"/>
              <w:sz w:val="24"/>
              <w:szCs w:val="24"/>
              <w:lang w:val="en-US"/>
            </w:rPr>
          </w:rPrChange>
        </w:rPr>
        <w:t xml:space="preserve">the </w:t>
      </w:r>
      <w:r w:rsidR="00AA7EF6" w:rsidRPr="000D46AE">
        <w:rPr>
          <w:rFonts w:ascii="Times New Roman" w:hAnsi="Times New Roman"/>
          <w:sz w:val="24"/>
          <w:szCs w:val="24"/>
          <w:lang w:val="en-US"/>
          <w:rPrChange w:id="2114" w:author="Microsoft Office User" w:date="2019-10-30T11:35:00Z">
            <w:rPr>
              <w:rFonts w:ascii="Times New Roman" w:hAnsi="Times New Roman"/>
              <w:sz w:val="24"/>
              <w:szCs w:val="24"/>
              <w:lang w:val="en-US"/>
            </w:rPr>
          </w:rPrChange>
        </w:rPr>
        <w:t xml:space="preserve">change in </w:t>
      </w:r>
      <w:r w:rsidR="00E86EE0" w:rsidRPr="000D46AE">
        <w:rPr>
          <w:rFonts w:ascii="Times New Roman" w:hAnsi="Times New Roman"/>
          <w:sz w:val="24"/>
          <w:szCs w:val="24"/>
          <w:lang w:val="en-US"/>
          <w:rPrChange w:id="2115" w:author="Microsoft Office User" w:date="2019-10-30T11:35:00Z">
            <w:rPr>
              <w:rFonts w:ascii="Times New Roman" w:hAnsi="Times New Roman"/>
              <w:sz w:val="24"/>
              <w:szCs w:val="24"/>
              <w:lang w:val="en-US"/>
            </w:rPr>
          </w:rPrChange>
        </w:rPr>
        <w:t xml:space="preserve">task </w:t>
      </w:r>
      <w:r w:rsidR="00AA7EF6" w:rsidRPr="000D46AE">
        <w:rPr>
          <w:rFonts w:ascii="Times New Roman" w:hAnsi="Times New Roman"/>
          <w:sz w:val="24"/>
          <w:szCs w:val="24"/>
          <w:lang w:val="en-US"/>
          <w:rPrChange w:id="2116" w:author="Microsoft Office User" w:date="2019-10-30T11:35:00Z">
            <w:rPr>
              <w:rFonts w:ascii="Times New Roman" w:hAnsi="Times New Roman"/>
              <w:sz w:val="24"/>
              <w:szCs w:val="24"/>
              <w:lang w:val="en-US"/>
            </w:rPr>
          </w:rPrChange>
        </w:rPr>
        <w:t xml:space="preserve">instructions from Experiment 1 to 2. In </w:t>
      </w:r>
      <w:r w:rsidR="00A93E4C" w:rsidRPr="000D46AE">
        <w:rPr>
          <w:rFonts w:ascii="Times New Roman" w:hAnsi="Times New Roman"/>
          <w:sz w:val="24"/>
          <w:szCs w:val="24"/>
          <w:lang w:val="en-US"/>
          <w:rPrChange w:id="2117" w:author="Microsoft Office User" w:date="2019-10-30T11:35:00Z">
            <w:rPr>
              <w:rFonts w:ascii="Times New Roman" w:hAnsi="Times New Roman"/>
              <w:sz w:val="24"/>
              <w:szCs w:val="24"/>
              <w:lang w:val="en-US"/>
            </w:rPr>
          </w:rPrChange>
        </w:rPr>
        <w:t xml:space="preserve">Experiment 2 </w:t>
      </w:r>
      <w:r w:rsidR="00AA7EF6" w:rsidRPr="000D46AE">
        <w:rPr>
          <w:rFonts w:ascii="Times New Roman" w:hAnsi="Times New Roman"/>
          <w:sz w:val="24"/>
          <w:szCs w:val="24"/>
          <w:lang w:val="en-US"/>
          <w:rPrChange w:id="2118" w:author="Microsoft Office User" w:date="2019-10-30T11:35:00Z">
            <w:rPr>
              <w:rFonts w:ascii="Times New Roman" w:hAnsi="Times New Roman"/>
              <w:sz w:val="24"/>
              <w:szCs w:val="24"/>
              <w:lang w:val="en-US"/>
            </w:rPr>
          </w:rPrChange>
        </w:rPr>
        <w:t xml:space="preserve">participants were told that </w:t>
      </w:r>
      <w:r w:rsidR="00A93E4C" w:rsidRPr="000D46AE">
        <w:rPr>
          <w:rFonts w:ascii="Times New Roman" w:hAnsi="Times New Roman"/>
          <w:sz w:val="24"/>
          <w:szCs w:val="24"/>
          <w:lang w:val="en-US"/>
          <w:rPrChange w:id="2119" w:author="Microsoft Office User" w:date="2019-10-30T11:35:00Z">
            <w:rPr>
              <w:rFonts w:ascii="Times New Roman" w:hAnsi="Times New Roman"/>
              <w:sz w:val="24"/>
              <w:szCs w:val="24"/>
              <w:lang w:val="en-US"/>
            </w:rPr>
          </w:rPrChange>
        </w:rPr>
        <w:t>“you will see two new words: M</w:t>
      </w:r>
      <w:r w:rsidR="00AA7EF6" w:rsidRPr="000D46AE">
        <w:rPr>
          <w:rFonts w:ascii="Times New Roman" w:hAnsi="Times New Roman"/>
          <w:sz w:val="24"/>
          <w:szCs w:val="24"/>
          <w:lang w:val="en-US"/>
          <w:rPrChange w:id="2120" w:author="Microsoft Office User" w:date="2019-10-30T11:35:00Z">
            <w:rPr>
              <w:rFonts w:ascii="Times New Roman" w:hAnsi="Times New Roman"/>
              <w:sz w:val="24"/>
              <w:szCs w:val="24"/>
              <w:lang w:val="en-US"/>
            </w:rPr>
          </w:rPrChange>
        </w:rPr>
        <w:t>orag</w:t>
      </w:r>
      <w:r w:rsidR="00A93E4C" w:rsidRPr="000D46AE">
        <w:rPr>
          <w:rFonts w:ascii="Times New Roman" w:hAnsi="Times New Roman"/>
          <w:sz w:val="24"/>
          <w:szCs w:val="24"/>
          <w:lang w:val="en-US"/>
          <w:rPrChange w:id="2121" w:author="Microsoft Office User" w:date="2019-10-30T11:35:00Z">
            <w:rPr>
              <w:rFonts w:ascii="Times New Roman" w:hAnsi="Times New Roman"/>
              <w:sz w:val="24"/>
              <w:szCs w:val="24"/>
              <w:lang w:val="en-US"/>
            </w:rPr>
          </w:rPrChange>
        </w:rPr>
        <w:t xml:space="preserve"> and S</w:t>
      </w:r>
      <w:r w:rsidR="00AA7EF6" w:rsidRPr="000D46AE">
        <w:rPr>
          <w:rFonts w:ascii="Times New Roman" w:hAnsi="Times New Roman"/>
          <w:sz w:val="24"/>
          <w:szCs w:val="24"/>
          <w:lang w:val="en-US"/>
          <w:rPrChange w:id="2122" w:author="Microsoft Office User" w:date="2019-10-30T11:35:00Z">
            <w:rPr>
              <w:rFonts w:ascii="Times New Roman" w:hAnsi="Times New Roman"/>
              <w:sz w:val="24"/>
              <w:szCs w:val="24"/>
              <w:lang w:val="en-US"/>
            </w:rPr>
          </w:rPrChange>
        </w:rPr>
        <w:t>truan</w:t>
      </w:r>
      <w:r w:rsidR="00A93E4C" w:rsidRPr="000D46AE">
        <w:rPr>
          <w:rFonts w:ascii="Times New Roman" w:hAnsi="Times New Roman"/>
          <w:sz w:val="24"/>
          <w:szCs w:val="24"/>
          <w:lang w:val="en-US"/>
          <w:rPrChange w:id="2123" w:author="Microsoft Office User" w:date="2019-10-30T11:35:00Z">
            <w:rPr>
              <w:rFonts w:ascii="Times New Roman" w:hAnsi="Times New Roman"/>
              <w:sz w:val="24"/>
              <w:szCs w:val="24"/>
              <w:lang w:val="en-US"/>
            </w:rPr>
          </w:rPrChange>
        </w:rPr>
        <w:t>. These words will appear onscreen together with two other words. The new word (M</w:t>
      </w:r>
      <w:r w:rsidR="00AA7EF6" w:rsidRPr="000D46AE">
        <w:rPr>
          <w:rFonts w:ascii="Times New Roman" w:hAnsi="Times New Roman"/>
          <w:sz w:val="24"/>
          <w:szCs w:val="24"/>
          <w:lang w:val="en-US"/>
          <w:rPrChange w:id="2124" w:author="Microsoft Office User" w:date="2019-10-30T11:35:00Z">
            <w:rPr>
              <w:rFonts w:ascii="Times New Roman" w:hAnsi="Times New Roman"/>
              <w:sz w:val="24"/>
              <w:szCs w:val="24"/>
              <w:lang w:val="en-US"/>
            </w:rPr>
          </w:rPrChange>
        </w:rPr>
        <w:t>orag</w:t>
      </w:r>
      <w:r w:rsidR="00A93E4C" w:rsidRPr="000D46AE">
        <w:rPr>
          <w:rFonts w:ascii="Times New Roman" w:hAnsi="Times New Roman"/>
          <w:sz w:val="24"/>
          <w:szCs w:val="24"/>
          <w:lang w:val="en-US"/>
          <w:rPrChange w:id="2125" w:author="Microsoft Office User" w:date="2019-10-30T11:35:00Z">
            <w:rPr>
              <w:rFonts w:ascii="Times New Roman" w:hAnsi="Times New Roman"/>
              <w:sz w:val="24"/>
              <w:szCs w:val="24"/>
              <w:lang w:val="en-US"/>
            </w:rPr>
          </w:rPrChange>
        </w:rPr>
        <w:t xml:space="preserve"> or S</w:t>
      </w:r>
      <w:r w:rsidR="00AA7EF6" w:rsidRPr="000D46AE">
        <w:rPr>
          <w:rFonts w:ascii="Times New Roman" w:hAnsi="Times New Roman"/>
          <w:sz w:val="24"/>
          <w:szCs w:val="24"/>
          <w:lang w:val="en-US"/>
          <w:rPrChange w:id="2126" w:author="Microsoft Office User" w:date="2019-10-30T11:35:00Z">
            <w:rPr>
              <w:rFonts w:ascii="Times New Roman" w:hAnsi="Times New Roman"/>
              <w:sz w:val="24"/>
              <w:szCs w:val="24"/>
              <w:lang w:val="en-US"/>
            </w:rPr>
          </w:rPrChange>
        </w:rPr>
        <w:t>truan</w:t>
      </w:r>
      <w:r w:rsidR="00A93E4C" w:rsidRPr="000D46AE">
        <w:rPr>
          <w:rFonts w:ascii="Times New Roman" w:hAnsi="Times New Roman"/>
          <w:sz w:val="24"/>
          <w:szCs w:val="24"/>
          <w:lang w:val="en-US"/>
          <w:rPrChange w:id="2127" w:author="Microsoft Office User" w:date="2019-10-30T11:35:00Z">
            <w:rPr>
              <w:rFonts w:ascii="Times New Roman" w:hAnsi="Times New Roman"/>
              <w:sz w:val="24"/>
              <w:szCs w:val="24"/>
              <w:lang w:val="en-US"/>
            </w:rPr>
          </w:rPrChange>
        </w:rPr>
        <w:t>) and other words will initially appear in one color. Then the color of one of the words will change</w:t>
      </w:r>
      <w:r w:rsidR="00F60A21" w:rsidRPr="000D46AE">
        <w:rPr>
          <w:rFonts w:ascii="Times New Roman" w:hAnsi="Times New Roman"/>
          <w:sz w:val="24"/>
          <w:szCs w:val="24"/>
          <w:lang w:val="en-US"/>
          <w:rPrChange w:id="2128" w:author="Microsoft Office User" w:date="2019-10-30T11:35:00Z">
            <w:rPr>
              <w:rFonts w:ascii="Times New Roman" w:hAnsi="Times New Roman"/>
              <w:sz w:val="24"/>
              <w:szCs w:val="24"/>
              <w:lang w:val="en-US"/>
            </w:rPr>
          </w:rPrChange>
        </w:rPr>
        <w:t>…Please pay close attention to the color of each word and how they change</w:t>
      </w:r>
      <w:r w:rsidR="00A93E4C" w:rsidRPr="000D46AE">
        <w:rPr>
          <w:rFonts w:ascii="Times New Roman" w:hAnsi="Times New Roman"/>
          <w:sz w:val="24"/>
          <w:szCs w:val="24"/>
          <w:lang w:val="en-US"/>
          <w:rPrChange w:id="2129" w:author="Microsoft Office User" w:date="2019-10-30T11:35:00Z">
            <w:rPr>
              <w:rFonts w:ascii="Times New Roman" w:hAnsi="Times New Roman"/>
              <w:sz w:val="24"/>
              <w:szCs w:val="24"/>
              <w:lang w:val="en-US"/>
            </w:rPr>
          </w:rPrChange>
        </w:rPr>
        <w:t>”</w:t>
      </w:r>
      <w:r w:rsidR="00AA7EF6" w:rsidRPr="000D46AE">
        <w:rPr>
          <w:rFonts w:ascii="Times New Roman" w:hAnsi="Times New Roman"/>
          <w:sz w:val="24"/>
          <w:szCs w:val="24"/>
          <w:lang w:val="en-US"/>
          <w:rPrChange w:id="2130" w:author="Microsoft Office User" w:date="2019-10-30T11:35:00Z">
            <w:rPr>
              <w:rFonts w:ascii="Times New Roman" w:hAnsi="Times New Roman"/>
              <w:sz w:val="24"/>
              <w:szCs w:val="24"/>
              <w:lang w:val="en-US"/>
            </w:rPr>
          </w:rPrChange>
        </w:rPr>
        <w:t xml:space="preserve">. These </w:t>
      </w:r>
      <w:r w:rsidR="000E630F" w:rsidRPr="000D46AE">
        <w:rPr>
          <w:rFonts w:ascii="Times New Roman" w:hAnsi="Times New Roman"/>
          <w:sz w:val="24"/>
          <w:szCs w:val="24"/>
          <w:lang w:val="en-US"/>
          <w:rPrChange w:id="2131" w:author="Microsoft Office User" w:date="2019-10-30T11:35:00Z">
            <w:rPr>
              <w:rFonts w:ascii="Times New Roman" w:hAnsi="Times New Roman"/>
              <w:sz w:val="24"/>
              <w:szCs w:val="24"/>
              <w:lang w:val="en-US"/>
            </w:rPr>
          </w:rPrChange>
        </w:rPr>
        <w:t xml:space="preserve">instructions </w:t>
      </w:r>
      <w:r w:rsidR="00AA7EF6" w:rsidRPr="000D46AE">
        <w:rPr>
          <w:rFonts w:ascii="Times New Roman" w:hAnsi="Times New Roman"/>
          <w:sz w:val="24"/>
          <w:szCs w:val="24"/>
          <w:lang w:val="en-US"/>
          <w:rPrChange w:id="2132" w:author="Microsoft Office User" w:date="2019-10-30T11:35:00Z">
            <w:rPr>
              <w:rFonts w:ascii="Times New Roman" w:hAnsi="Times New Roman"/>
              <w:sz w:val="24"/>
              <w:szCs w:val="24"/>
              <w:lang w:val="en-US"/>
            </w:rPr>
          </w:rPrChange>
        </w:rPr>
        <w:t xml:space="preserve">may have encouraged </w:t>
      </w:r>
      <w:r w:rsidR="003D66B1" w:rsidRPr="000D46AE">
        <w:rPr>
          <w:rFonts w:ascii="Times New Roman" w:hAnsi="Times New Roman"/>
          <w:sz w:val="24"/>
          <w:szCs w:val="24"/>
          <w:lang w:val="en-US"/>
          <w:rPrChange w:id="2133" w:author="Microsoft Office User" w:date="2019-10-30T11:35:00Z">
            <w:rPr>
              <w:rFonts w:ascii="Times New Roman" w:hAnsi="Times New Roman"/>
              <w:sz w:val="24"/>
              <w:szCs w:val="24"/>
              <w:lang w:val="en-US"/>
            </w:rPr>
          </w:rPrChange>
        </w:rPr>
        <w:t xml:space="preserve">people </w:t>
      </w:r>
      <w:r w:rsidR="00AA7EF6" w:rsidRPr="000D46AE">
        <w:rPr>
          <w:rFonts w:ascii="Times New Roman" w:hAnsi="Times New Roman"/>
          <w:sz w:val="24"/>
          <w:szCs w:val="24"/>
          <w:lang w:val="en-US"/>
          <w:rPrChange w:id="2134" w:author="Microsoft Office User" w:date="2019-10-30T11:35:00Z">
            <w:rPr>
              <w:rFonts w:ascii="Times New Roman" w:hAnsi="Times New Roman"/>
              <w:sz w:val="24"/>
              <w:szCs w:val="24"/>
              <w:lang w:val="en-US"/>
            </w:rPr>
          </w:rPrChange>
        </w:rPr>
        <w:t xml:space="preserve">to </w:t>
      </w:r>
      <w:r w:rsidR="00025B99" w:rsidRPr="000D46AE">
        <w:rPr>
          <w:rFonts w:ascii="Times New Roman" w:hAnsi="Times New Roman"/>
          <w:sz w:val="24"/>
          <w:szCs w:val="24"/>
          <w:lang w:val="en-US"/>
          <w:rPrChange w:id="2135" w:author="Microsoft Office User" w:date="2019-10-30T11:35:00Z">
            <w:rPr>
              <w:rFonts w:ascii="Times New Roman" w:hAnsi="Times New Roman"/>
              <w:sz w:val="24"/>
              <w:szCs w:val="24"/>
              <w:lang w:val="en-US"/>
            </w:rPr>
          </w:rPrChange>
        </w:rPr>
        <w:t>focus</w:t>
      </w:r>
      <w:r w:rsidR="003D66B1" w:rsidRPr="000D46AE">
        <w:rPr>
          <w:rFonts w:ascii="Times New Roman" w:hAnsi="Times New Roman"/>
          <w:sz w:val="24"/>
          <w:szCs w:val="24"/>
          <w:lang w:val="en-US"/>
          <w:rPrChange w:id="2136" w:author="Microsoft Office User" w:date="2019-10-30T11:35:00Z">
            <w:rPr>
              <w:rFonts w:ascii="Times New Roman" w:hAnsi="Times New Roman"/>
              <w:sz w:val="24"/>
              <w:szCs w:val="24"/>
              <w:lang w:val="en-US"/>
            </w:rPr>
          </w:rPrChange>
        </w:rPr>
        <w:t xml:space="preserve"> </w:t>
      </w:r>
      <w:r w:rsidR="00AA7EF6" w:rsidRPr="000D46AE">
        <w:rPr>
          <w:rFonts w:ascii="Times New Roman" w:hAnsi="Times New Roman"/>
          <w:sz w:val="24"/>
          <w:szCs w:val="24"/>
          <w:lang w:val="en-US"/>
          <w:rPrChange w:id="2137" w:author="Microsoft Office User" w:date="2019-10-30T11:35:00Z">
            <w:rPr>
              <w:rFonts w:ascii="Times New Roman" w:hAnsi="Times New Roman"/>
              <w:sz w:val="24"/>
              <w:szCs w:val="24"/>
              <w:lang w:val="en-US"/>
            </w:rPr>
          </w:rPrChange>
        </w:rPr>
        <w:t xml:space="preserve">greater </w:t>
      </w:r>
      <w:r w:rsidR="003D66B1" w:rsidRPr="000D46AE">
        <w:rPr>
          <w:rFonts w:ascii="Times New Roman" w:hAnsi="Times New Roman"/>
          <w:sz w:val="24"/>
          <w:szCs w:val="24"/>
          <w:lang w:val="en-US"/>
          <w:rPrChange w:id="2138" w:author="Microsoft Office User" w:date="2019-10-30T11:35:00Z">
            <w:rPr>
              <w:rFonts w:ascii="Times New Roman" w:hAnsi="Times New Roman"/>
              <w:sz w:val="24"/>
              <w:szCs w:val="24"/>
              <w:lang w:val="en-US"/>
            </w:rPr>
          </w:rPrChange>
        </w:rPr>
        <w:t xml:space="preserve">attention </w:t>
      </w:r>
      <w:r w:rsidR="00057A2E" w:rsidRPr="000D46AE">
        <w:rPr>
          <w:rFonts w:ascii="Times New Roman" w:hAnsi="Times New Roman"/>
          <w:sz w:val="24"/>
          <w:szCs w:val="24"/>
          <w:lang w:val="en-US"/>
          <w:rPrChange w:id="2139" w:author="Microsoft Office User" w:date="2019-10-30T11:35:00Z">
            <w:rPr>
              <w:rFonts w:ascii="Times New Roman" w:hAnsi="Times New Roman"/>
              <w:sz w:val="24"/>
              <w:szCs w:val="24"/>
              <w:lang w:val="en-US"/>
            </w:rPr>
          </w:rPrChange>
        </w:rPr>
        <w:t xml:space="preserve">on </w:t>
      </w:r>
      <w:r w:rsidR="003D66B1" w:rsidRPr="000D46AE">
        <w:rPr>
          <w:rFonts w:ascii="Times New Roman" w:hAnsi="Times New Roman"/>
          <w:sz w:val="24"/>
          <w:szCs w:val="24"/>
          <w:lang w:val="en-US"/>
          <w:rPrChange w:id="2140" w:author="Microsoft Office User" w:date="2019-10-30T11:35:00Z">
            <w:rPr>
              <w:rFonts w:ascii="Times New Roman" w:hAnsi="Times New Roman"/>
              <w:sz w:val="24"/>
              <w:szCs w:val="24"/>
              <w:lang w:val="en-US"/>
            </w:rPr>
          </w:rPrChange>
        </w:rPr>
        <w:t>the change</w:t>
      </w:r>
      <w:r w:rsidR="00AA7EF6" w:rsidRPr="000D46AE">
        <w:rPr>
          <w:rFonts w:ascii="Times New Roman" w:hAnsi="Times New Roman"/>
          <w:sz w:val="24"/>
          <w:szCs w:val="24"/>
          <w:lang w:val="en-US"/>
          <w:rPrChange w:id="2141" w:author="Microsoft Office User" w:date="2019-10-30T11:35:00Z">
            <w:rPr>
              <w:rFonts w:ascii="Times New Roman" w:hAnsi="Times New Roman"/>
              <w:sz w:val="24"/>
              <w:szCs w:val="24"/>
              <w:lang w:val="en-US"/>
            </w:rPr>
          </w:rPrChange>
        </w:rPr>
        <w:t>, rather than the overlap,</w:t>
      </w:r>
      <w:r w:rsidR="003D66B1" w:rsidRPr="000D46AE">
        <w:rPr>
          <w:rFonts w:ascii="Times New Roman" w:hAnsi="Times New Roman"/>
          <w:sz w:val="24"/>
          <w:szCs w:val="24"/>
          <w:lang w:val="en-US"/>
          <w:rPrChange w:id="2142" w:author="Microsoft Office User" w:date="2019-10-30T11:35:00Z">
            <w:rPr>
              <w:rFonts w:ascii="Times New Roman" w:hAnsi="Times New Roman"/>
              <w:sz w:val="24"/>
              <w:szCs w:val="24"/>
              <w:lang w:val="en-US"/>
            </w:rPr>
          </w:rPrChange>
        </w:rPr>
        <w:t xml:space="preserve"> in color</w:t>
      </w:r>
      <w:r w:rsidR="00AA7EF6" w:rsidRPr="000D46AE">
        <w:rPr>
          <w:rFonts w:ascii="Times New Roman" w:hAnsi="Times New Roman"/>
          <w:sz w:val="24"/>
          <w:szCs w:val="24"/>
          <w:lang w:val="en-US"/>
          <w:rPrChange w:id="2143" w:author="Microsoft Office User" w:date="2019-10-30T11:35:00Z">
            <w:rPr>
              <w:rFonts w:ascii="Times New Roman" w:hAnsi="Times New Roman"/>
              <w:sz w:val="24"/>
              <w:szCs w:val="24"/>
              <w:lang w:val="en-US"/>
            </w:rPr>
          </w:rPrChange>
        </w:rPr>
        <w:t xml:space="preserve">, and thus treat changes in color as more </w:t>
      </w:r>
      <w:r w:rsidR="000E630F" w:rsidRPr="000D46AE">
        <w:rPr>
          <w:rFonts w:ascii="Times New Roman" w:hAnsi="Times New Roman"/>
          <w:sz w:val="24"/>
          <w:szCs w:val="24"/>
          <w:lang w:val="en-US"/>
          <w:rPrChange w:id="2144" w:author="Microsoft Office User" w:date="2019-10-30T11:35:00Z">
            <w:rPr>
              <w:rFonts w:ascii="Times New Roman" w:hAnsi="Times New Roman"/>
              <w:sz w:val="24"/>
              <w:szCs w:val="24"/>
              <w:lang w:val="en-US"/>
            </w:rPr>
          </w:rPrChange>
        </w:rPr>
        <w:t xml:space="preserve">diagnostic about </w:t>
      </w:r>
      <w:r w:rsidR="00026BB4" w:rsidRPr="000D46AE">
        <w:rPr>
          <w:rFonts w:ascii="Times New Roman" w:hAnsi="Times New Roman"/>
          <w:sz w:val="24"/>
          <w:szCs w:val="24"/>
          <w:lang w:val="en-US"/>
          <w:rPrChange w:id="2145" w:author="Microsoft Office User" w:date="2019-10-30T11:35:00Z">
            <w:rPr>
              <w:rFonts w:ascii="Times New Roman" w:hAnsi="Times New Roman"/>
              <w:sz w:val="24"/>
              <w:szCs w:val="24"/>
              <w:lang w:val="en-US"/>
            </w:rPr>
          </w:rPrChange>
        </w:rPr>
        <w:t xml:space="preserve">target object </w:t>
      </w:r>
      <w:r w:rsidR="00AA7EF6" w:rsidRPr="000D46AE">
        <w:rPr>
          <w:rFonts w:ascii="Times New Roman" w:hAnsi="Times New Roman"/>
          <w:sz w:val="24"/>
          <w:szCs w:val="24"/>
          <w:lang w:val="en-US"/>
          <w:rPrChange w:id="2146" w:author="Microsoft Office User" w:date="2019-10-30T11:35:00Z">
            <w:rPr>
              <w:rFonts w:ascii="Times New Roman" w:hAnsi="Times New Roman"/>
              <w:sz w:val="24"/>
              <w:szCs w:val="24"/>
              <w:lang w:val="en-US"/>
            </w:rPr>
          </w:rPrChange>
        </w:rPr>
        <w:t xml:space="preserve">valence </w:t>
      </w:r>
      <w:r w:rsidR="000E630F" w:rsidRPr="000D46AE">
        <w:rPr>
          <w:rFonts w:ascii="Times New Roman" w:hAnsi="Times New Roman"/>
          <w:sz w:val="24"/>
          <w:szCs w:val="24"/>
          <w:lang w:val="en-US"/>
          <w:rPrChange w:id="2147" w:author="Microsoft Office User" w:date="2019-10-30T11:35:00Z">
            <w:rPr>
              <w:rFonts w:ascii="Times New Roman" w:hAnsi="Times New Roman"/>
              <w:sz w:val="24"/>
              <w:szCs w:val="24"/>
              <w:lang w:val="en-US"/>
            </w:rPr>
          </w:rPrChange>
        </w:rPr>
        <w:t xml:space="preserve">than </w:t>
      </w:r>
      <w:r w:rsidR="00AA7EF6" w:rsidRPr="000D46AE">
        <w:rPr>
          <w:rFonts w:ascii="Times New Roman" w:hAnsi="Times New Roman"/>
          <w:sz w:val="24"/>
          <w:szCs w:val="24"/>
          <w:lang w:val="en-US"/>
          <w:rPrChange w:id="2148" w:author="Microsoft Office User" w:date="2019-10-30T11:35:00Z">
            <w:rPr>
              <w:rFonts w:ascii="Times New Roman" w:hAnsi="Times New Roman"/>
              <w:sz w:val="24"/>
              <w:szCs w:val="24"/>
              <w:lang w:val="en-US"/>
            </w:rPr>
          </w:rPrChange>
        </w:rPr>
        <w:t>the shared feature</w:t>
      </w:r>
      <w:r w:rsidR="000E630F" w:rsidRPr="000D46AE">
        <w:rPr>
          <w:rFonts w:ascii="Times New Roman" w:hAnsi="Times New Roman"/>
          <w:sz w:val="24"/>
          <w:szCs w:val="24"/>
          <w:lang w:val="en-US"/>
          <w:rPrChange w:id="2149" w:author="Microsoft Office User" w:date="2019-10-30T11:35:00Z">
            <w:rPr>
              <w:rFonts w:ascii="Times New Roman" w:hAnsi="Times New Roman"/>
              <w:sz w:val="24"/>
              <w:szCs w:val="24"/>
              <w:lang w:val="en-US"/>
            </w:rPr>
          </w:rPrChange>
        </w:rPr>
        <w:t>.</w:t>
      </w:r>
      <w:r w:rsidR="00AA7EF6" w:rsidRPr="000D46AE">
        <w:rPr>
          <w:rFonts w:ascii="Times New Roman" w:hAnsi="Times New Roman"/>
          <w:sz w:val="24"/>
          <w:szCs w:val="24"/>
          <w:lang w:val="en-US"/>
          <w:rPrChange w:id="2150" w:author="Microsoft Office User" w:date="2019-10-30T11:35:00Z">
            <w:rPr>
              <w:rFonts w:ascii="Times New Roman" w:hAnsi="Times New Roman"/>
              <w:sz w:val="24"/>
              <w:szCs w:val="24"/>
              <w:lang w:val="en-US"/>
            </w:rPr>
          </w:rPrChange>
        </w:rPr>
        <w:t xml:space="preserve"> If so, then modifying task instructions in a way that directs attention to </w:t>
      </w:r>
      <w:r w:rsidR="002F4E79" w:rsidRPr="000D46AE">
        <w:rPr>
          <w:rFonts w:ascii="Times New Roman" w:hAnsi="Times New Roman"/>
          <w:sz w:val="24"/>
          <w:szCs w:val="24"/>
          <w:lang w:val="en-US"/>
          <w:rPrChange w:id="2151" w:author="Microsoft Office User" w:date="2019-10-30T11:35:00Z">
            <w:rPr>
              <w:rFonts w:ascii="Times New Roman" w:hAnsi="Times New Roman"/>
              <w:sz w:val="24"/>
              <w:szCs w:val="24"/>
              <w:lang w:val="en-US"/>
            </w:rPr>
          </w:rPrChange>
        </w:rPr>
        <w:t>the shared feature</w:t>
      </w:r>
      <w:r w:rsidR="00AA7EF6" w:rsidRPr="000D46AE">
        <w:rPr>
          <w:rFonts w:ascii="Times New Roman" w:hAnsi="Times New Roman"/>
          <w:sz w:val="24"/>
          <w:szCs w:val="24"/>
          <w:lang w:val="en-US"/>
          <w:rPrChange w:id="2152" w:author="Microsoft Office User" w:date="2019-10-30T11:35:00Z">
            <w:rPr>
              <w:rFonts w:ascii="Times New Roman" w:hAnsi="Times New Roman"/>
              <w:sz w:val="24"/>
              <w:szCs w:val="24"/>
              <w:lang w:val="en-US"/>
            </w:rPr>
          </w:rPrChange>
        </w:rPr>
        <w:t xml:space="preserve"> may lead to </w:t>
      </w:r>
      <w:r w:rsidR="002F4E79" w:rsidRPr="000D46AE">
        <w:rPr>
          <w:rFonts w:ascii="Times New Roman" w:hAnsi="Times New Roman"/>
          <w:sz w:val="24"/>
          <w:szCs w:val="24"/>
          <w:lang w:val="en-US"/>
          <w:rPrChange w:id="2153" w:author="Microsoft Office User" w:date="2019-10-30T11:35:00Z">
            <w:rPr>
              <w:rFonts w:ascii="Times New Roman" w:hAnsi="Times New Roman"/>
              <w:sz w:val="24"/>
              <w:szCs w:val="24"/>
              <w:lang w:val="en-US"/>
            </w:rPr>
          </w:rPrChange>
        </w:rPr>
        <w:t xml:space="preserve">similar </w:t>
      </w:r>
      <w:r w:rsidR="00AA7EF6" w:rsidRPr="000D46AE">
        <w:rPr>
          <w:rFonts w:ascii="Times New Roman" w:hAnsi="Times New Roman"/>
          <w:sz w:val="24"/>
          <w:szCs w:val="24"/>
          <w:lang w:val="en-US"/>
          <w:rPrChange w:id="2154" w:author="Microsoft Office User" w:date="2019-10-30T11:35:00Z">
            <w:rPr>
              <w:rFonts w:ascii="Times New Roman" w:hAnsi="Times New Roman"/>
              <w:sz w:val="24"/>
              <w:szCs w:val="24"/>
              <w:lang w:val="en-US"/>
            </w:rPr>
          </w:rPrChange>
        </w:rPr>
        <w:t xml:space="preserve">effects </w:t>
      </w:r>
      <w:r w:rsidR="002F4E79" w:rsidRPr="000D46AE">
        <w:rPr>
          <w:rFonts w:ascii="Times New Roman" w:hAnsi="Times New Roman"/>
          <w:sz w:val="24"/>
          <w:szCs w:val="24"/>
          <w:lang w:val="en-US"/>
          <w:rPrChange w:id="2155" w:author="Microsoft Office User" w:date="2019-10-30T11:35:00Z">
            <w:rPr>
              <w:rFonts w:ascii="Times New Roman" w:hAnsi="Times New Roman"/>
              <w:sz w:val="24"/>
              <w:szCs w:val="24"/>
              <w:lang w:val="en-US"/>
            </w:rPr>
          </w:rPrChange>
        </w:rPr>
        <w:t xml:space="preserve">as seen </w:t>
      </w:r>
      <w:r w:rsidR="00AA7EF6" w:rsidRPr="000D46AE">
        <w:rPr>
          <w:rFonts w:ascii="Times New Roman" w:hAnsi="Times New Roman"/>
          <w:sz w:val="24"/>
          <w:szCs w:val="24"/>
          <w:lang w:val="en-US"/>
          <w:rPrChange w:id="2156" w:author="Microsoft Office User" w:date="2019-10-30T11:35:00Z">
            <w:rPr>
              <w:rFonts w:ascii="Times New Roman" w:hAnsi="Times New Roman"/>
              <w:sz w:val="24"/>
              <w:szCs w:val="24"/>
              <w:lang w:val="en-US"/>
            </w:rPr>
          </w:rPrChange>
        </w:rPr>
        <w:t xml:space="preserve">in Experiment 1. With this in mind, we replicated Experiment 2 while modifying the instructions to </w:t>
      </w:r>
      <w:r w:rsidR="000A5C41" w:rsidRPr="000D46AE">
        <w:rPr>
          <w:rFonts w:ascii="Times New Roman" w:hAnsi="Times New Roman"/>
          <w:sz w:val="24"/>
          <w:szCs w:val="24"/>
          <w:lang w:val="en-US"/>
          <w:rPrChange w:id="2157" w:author="Microsoft Office User" w:date="2019-10-30T11:35:00Z">
            <w:rPr>
              <w:rFonts w:ascii="Times New Roman" w:hAnsi="Times New Roman"/>
              <w:sz w:val="24"/>
              <w:szCs w:val="24"/>
              <w:lang w:val="en-US"/>
            </w:rPr>
          </w:rPrChange>
        </w:rPr>
        <w:t xml:space="preserve">emphasize that the </w:t>
      </w:r>
      <w:r w:rsidR="00026BB4" w:rsidRPr="000D46AE">
        <w:rPr>
          <w:rFonts w:ascii="Times New Roman" w:hAnsi="Times New Roman"/>
          <w:sz w:val="24"/>
          <w:szCs w:val="24"/>
          <w:lang w:val="en-US"/>
          <w:rPrChange w:id="2158" w:author="Microsoft Office User" w:date="2019-10-30T11:35:00Z">
            <w:rPr>
              <w:rFonts w:ascii="Times New Roman" w:hAnsi="Times New Roman"/>
              <w:sz w:val="24"/>
              <w:szCs w:val="24"/>
              <w:lang w:val="en-US"/>
            </w:rPr>
          </w:rPrChange>
        </w:rPr>
        <w:t xml:space="preserve">target </w:t>
      </w:r>
      <w:r w:rsidR="000A5C41" w:rsidRPr="000D46AE">
        <w:rPr>
          <w:rFonts w:ascii="Times New Roman" w:hAnsi="Times New Roman"/>
          <w:sz w:val="24"/>
          <w:szCs w:val="24"/>
          <w:lang w:val="en-US"/>
          <w:rPrChange w:id="2159" w:author="Microsoft Office User" w:date="2019-10-30T11:35:00Z">
            <w:rPr>
              <w:rFonts w:ascii="Times New Roman" w:hAnsi="Times New Roman"/>
              <w:sz w:val="24"/>
              <w:szCs w:val="24"/>
              <w:lang w:val="en-US"/>
            </w:rPr>
          </w:rPrChange>
        </w:rPr>
        <w:t xml:space="preserve">and </w:t>
      </w:r>
      <w:r w:rsidR="00026BB4" w:rsidRPr="000D46AE">
        <w:rPr>
          <w:rFonts w:ascii="Times New Roman" w:hAnsi="Times New Roman"/>
          <w:sz w:val="24"/>
          <w:szCs w:val="24"/>
          <w:lang w:val="en-US"/>
          <w:rPrChange w:id="2160" w:author="Microsoft Office User" w:date="2019-10-30T11:35:00Z">
            <w:rPr>
              <w:rFonts w:ascii="Times New Roman" w:hAnsi="Times New Roman"/>
              <w:sz w:val="24"/>
              <w:szCs w:val="24"/>
              <w:lang w:val="en-US"/>
            </w:rPr>
          </w:rPrChange>
        </w:rPr>
        <w:t xml:space="preserve">source objects </w:t>
      </w:r>
      <w:r w:rsidR="000A5C41" w:rsidRPr="000D46AE">
        <w:rPr>
          <w:rFonts w:ascii="Times New Roman" w:hAnsi="Times New Roman"/>
          <w:sz w:val="24"/>
          <w:szCs w:val="24"/>
          <w:lang w:val="en-US"/>
          <w:rPrChange w:id="2161" w:author="Microsoft Office User" w:date="2019-10-30T11:35:00Z">
            <w:rPr>
              <w:rFonts w:ascii="Times New Roman" w:hAnsi="Times New Roman"/>
              <w:sz w:val="24"/>
              <w:szCs w:val="24"/>
              <w:lang w:val="en-US"/>
            </w:rPr>
          </w:rPrChange>
        </w:rPr>
        <w:t>remain</w:t>
      </w:r>
      <w:r w:rsidR="002F4E79" w:rsidRPr="000D46AE">
        <w:rPr>
          <w:rFonts w:ascii="Times New Roman" w:hAnsi="Times New Roman"/>
          <w:sz w:val="24"/>
          <w:szCs w:val="24"/>
          <w:lang w:val="en-US"/>
          <w:rPrChange w:id="2162" w:author="Microsoft Office User" w:date="2019-10-30T11:35:00Z">
            <w:rPr>
              <w:rFonts w:ascii="Times New Roman" w:hAnsi="Times New Roman"/>
              <w:sz w:val="24"/>
              <w:szCs w:val="24"/>
              <w:lang w:val="en-US"/>
            </w:rPr>
          </w:rPrChange>
        </w:rPr>
        <w:t>ed</w:t>
      </w:r>
      <w:r w:rsidR="000A5C41" w:rsidRPr="000D46AE">
        <w:rPr>
          <w:rFonts w:ascii="Times New Roman" w:hAnsi="Times New Roman"/>
          <w:sz w:val="24"/>
          <w:szCs w:val="24"/>
          <w:lang w:val="en-US"/>
          <w:rPrChange w:id="2163" w:author="Microsoft Office User" w:date="2019-10-30T11:35:00Z">
            <w:rPr>
              <w:rFonts w:ascii="Times New Roman" w:hAnsi="Times New Roman"/>
              <w:sz w:val="24"/>
              <w:szCs w:val="24"/>
              <w:lang w:val="en-US"/>
            </w:rPr>
          </w:rPrChange>
        </w:rPr>
        <w:t xml:space="preserve"> in the same color. </w:t>
      </w:r>
    </w:p>
    <w:p w14:paraId="5BFDBBC2" w14:textId="60616493" w:rsidR="000A5C41" w:rsidRPr="000D46AE" w:rsidRDefault="007C469B" w:rsidP="007C469B">
      <w:pPr>
        <w:pStyle w:val="text"/>
        <w:spacing w:before="240" w:line="480" w:lineRule="auto"/>
        <w:rPr>
          <w:rFonts w:ascii="Times New Roman" w:hAnsi="Times New Roman"/>
          <w:b/>
          <w:sz w:val="24"/>
          <w:szCs w:val="24"/>
          <w:lang w:val="en-US"/>
          <w:rPrChange w:id="2164"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2165" w:author="Microsoft Office User" w:date="2019-10-30T11:35:00Z">
            <w:rPr>
              <w:rFonts w:ascii="Times New Roman" w:hAnsi="Times New Roman"/>
              <w:b/>
              <w:sz w:val="24"/>
              <w:szCs w:val="24"/>
              <w:lang w:val="en-US"/>
            </w:rPr>
          </w:rPrChange>
        </w:rPr>
        <w:lastRenderedPageBreak/>
        <w:t>Method</w:t>
      </w:r>
    </w:p>
    <w:p w14:paraId="60803E87" w14:textId="3A72DE61" w:rsidR="007C469B" w:rsidRPr="000D46AE" w:rsidRDefault="000A5C41" w:rsidP="007C469B">
      <w:pPr>
        <w:pStyle w:val="text"/>
        <w:spacing w:before="240" w:line="480" w:lineRule="auto"/>
        <w:ind w:firstLine="708"/>
        <w:rPr>
          <w:rFonts w:ascii="Times New Roman" w:hAnsi="Times New Roman"/>
          <w:sz w:val="24"/>
          <w:szCs w:val="24"/>
          <w:lang w:val="en-US"/>
          <w:rPrChange w:id="2166"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2167" w:author="Microsoft Office User" w:date="2019-10-30T11:35:00Z">
            <w:rPr>
              <w:rFonts w:ascii="Times New Roman" w:hAnsi="Times New Roman"/>
              <w:b/>
              <w:sz w:val="24"/>
              <w:szCs w:val="24"/>
              <w:lang w:val="en-US"/>
            </w:rPr>
          </w:rPrChange>
        </w:rPr>
        <w:t>Participants</w:t>
      </w:r>
      <w:r w:rsidR="007C469B" w:rsidRPr="000D46AE">
        <w:rPr>
          <w:rFonts w:ascii="Times New Roman" w:hAnsi="Times New Roman"/>
          <w:b/>
          <w:sz w:val="24"/>
          <w:szCs w:val="24"/>
          <w:lang w:val="en-US"/>
          <w:rPrChange w:id="2168" w:author="Microsoft Office User" w:date="2019-10-30T11:35:00Z">
            <w:rPr>
              <w:rFonts w:ascii="Times New Roman" w:hAnsi="Times New Roman"/>
              <w:b/>
              <w:sz w:val="24"/>
              <w:szCs w:val="24"/>
              <w:lang w:val="en-US"/>
            </w:rPr>
          </w:rPrChange>
        </w:rPr>
        <w:t xml:space="preserve"> and design</w:t>
      </w:r>
      <w:r w:rsidRPr="000D46AE">
        <w:rPr>
          <w:rFonts w:ascii="Times New Roman" w:hAnsi="Times New Roman"/>
          <w:b/>
          <w:sz w:val="24"/>
          <w:szCs w:val="24"/>
          <w:lang w:val="en-US"/>
          <w:rPrChange w:id="2169" w:author="Microsoft Office User" w:date="2019-10-30T11:35:00Z">
            <w:rPr>
              <w:rFonts w:ascii="Times New Roman" w:hAnsi="Times New Roman"/>
              <w:b/>
              <w:sz w:val="24"/>
              <w:szCs w:val="24"/>
              <w:lang w:val="en-US"/>
            </w:rPr>
          </w:rPrChange>
        </w:rPr>
        <w:t>.</w:t>
      </w:r>
      <w:r w:rsidRPr="000D46AE">
        <w:rPr>
          <w:rFonts w:ascii="Times New Roman" w:hAnsi="Times New Roman"/>
          <w:sz w:val="24"/>
          <w:szCs w:val="24"/>
          <w:lang w:val="en-US"/>
          <w:rPrChange w:id="2170" w:author="Microsoft Office User" w:date="2019-10-30T11:35:00Z">
            <w:rPr>
              <w:rFonts w:ascii="Times New Roman" w:hAnsi="Times New Roman"/>
              <w:sz w:val="24"/>
              <w:szCs w:val="24"/>
              <w:lang w:val="en-US"/>
            </w:rPr>
          </w:rPrChange>
        </w:rPr>
        <w:t xml:space="preserve"> </w:t>
      </w:r>
      <w:r w:rsidR="007C469B" w:rsidRPr="000D46AE">
        <w:rPr>
          <w:rFonts w:ascii="Times New Roman" w:hAnsi="Times New Roman"/>
          <w:sz w:val="24"/>
          <w:szCs w:val="24"/>
          <w:lang w:val="en-US"/>
          <w:rPrChange w:id="2171" w:author="Microsoft Office User" w:date="2019-10-30T11:35:00Z">
            <w:rPr>
              <w:rFonts w:ascii="Times New Roman" w:hAnsi="Times New Roman"/>
              <w:sz w:val="24"/>
              <w:szCs w:val="24"/>
              <w:lang w:val="en-US"/>
            </w:rPr>
          </w:rPrChange>
        </w:rPr>
        <w:t xml:space="preserve">118 participants (70 females, </w:t>
      </w:r>
      <w:r w:rsidR="007C469B" w:rsidRPr="000D46AE">
        <w:rPr>
          <w:rFonts w:ascii="Times New Roman" w:hAnsi="Times New Roman"/>
          <w:i/>
          <w:sz w:val="24"/>
          <w:szCs w:val="24"/>
          <w:lang w:val="en-US"/>
          <w:rPrChange w:id="2172" w:author="Microsoft Office User" w:date="2019-10-30T11:35:00Z">
            <w:rPr>
              <w:rFonts w:ascii="Times New Roman" w:hAnsi="Times New Roman"/>
              <w:i/>
              <w:sz w:val="24"/>
              <w:szCs w:val="24"/>
              <w:lang w:val="en-US"/>
            </w:rPr>
          </w:rPrChange>
        </w:rPr>
        <w:t>M</w:t>
      </w:r>
      <w:r w:rsidR="007C469B" w:rsidRPr="000D46AE">
        <w:rPr>
          <w:rFonts w:ascii="Times New Roman" w:hAnsi="Times New Roman"/>
          <w:i/>
          <w:iCs/>
          <w:sz w:val="24"/>
          <w:szCs w:val="24"/>
          <w:vertAlign w:val="subscript"/>
          <w:lang w:val="en-US"/>
          <w:rPrChange w:id="2173" w:author="Microsoft Office User" w:date="2019-10-30T11:35:00Z">
            <w:rPr>
              <w:rFonts w:ascii="Times New Roman" w:hAnsi="Times New Roman"/>
              <w:i/>
              <w:iCs/>
              <w:sz w:val="24"/>
              <w:szCs w:val="24"/>
              <w:vertAlign w:val="subscript"/>
              <w:lang w:val="en-US"/>
            </w:rPr>
          </w:rPrChange>
        </w:rPr>
        <w:t>age</w:t>
      </w:r>
      <w:r w:rsidR="007C469B" w:rsidRPr="000D46AE">
        <w:rPr>
          <w:rFonts w:ascii="Times New Roman" w:hAnsi="Times New Roman"/>
          <w:sz w:val="24"/>
          <w:szCs w:val="24"/>
          <w:lang w:val="en-US"/>
          <w:rPrChange w:id="2174" w:author="Microsoft Office User" w:date="2019-10-30T11:35:00Z">
            <w:rPr>
              <w:rFonts w:ascii="Times New Roman" w:hAnsi="Times New Roman"/>
              <w:sz w:val="24"/>
              <w:szCs w:val="24"/>
              <w:lang w:val="en-US"/>
            </w:rPr>
          </w:rPrChange>
        </w:rPr>
        <w:t xml:space="preserve"> = 28.19, </w:t>
      </w:r>
      <w:r w:rsidR="007C469B" w:rsidRPr="000D46AE">
        <w:rPr>
          <w:rFonts w:ascii="Times New Roman" w:hAnsi="Times New Roman"/>
          <w:i/>
          <w:sz w:val="24"/>
          <w:szCs w:val="24"/>
          <w:lang w:val="en-US"/>
          <w:rPrChange w:id="2175" w:author="Microsoft Office User" w:date="2019-10-30T11:35:00Z">
            <w:rPr>
              <w:rFonts w:ascii="Times New Roman" w:hAnsi="Times New Roman"/>
              <w:i/>
              <w:sz w:val="24"/>
              <w:szCs w:val="24"/>
              <w:lang w:val="en-US"/>
            </w:rPr>
          </w:rPrChange>
        </w:rPr>
        <w:t>SD</w:t>
      </w:r>
      <w:r w:rsidR="007C469B" w:rsidRPr="000D46AE">
        <w:rPr>
          <w:rFonts w:ascii="Times New Roman" w:hAnsi="Times New Roman"/>
          <w:sz w:val="24"/>
          <w:szCs w:val="24"/>
          <w:lang w:val="en-US"/>
          <w:rPrChange w:id="2176" w:author="Microsoft Office User" w:date="2019-10-30T11:35:00Z">
            <w:rPr>
              <w:rFonts w:ascii="Times New Roman" w:hAnsi="Times New Roman"/>
              <w:sz w:val="24"/>
              <w:szCs w:val="24"/>
              <w:lang w:val="en-US"/>
            </w:rPr>
          </w:rPrChange>
        </w:rPr>
        <w:t xml:space="preserve"> = 6.08) took part </w:t>
      </w:r>
      <w:r w:rsidR="00050B6C" w:rsidRPr="000D46AE">
        <w:rPr>
          <w:rFonts w:ascii="Times New Roman" w:hAnsi="Times New Roman"/>
          <w:sz w:val="24"/>
          <w:szCs w:val="24"/>
          <w:lang w:val="en-US"/>
          <w:rPrChange w:id="2177" w:author="Microsoft Office User" w:date="2019-10-30T11:35:00Z">
            <w:rPr>
              <w:rFonts w:ascii="Times New Roman" w:hAnsi="Times New Roman"/>
              <w:sz w:val="24"/>
              <w:szCs w:val="24"/>
              <w:lang w:val="en-US"/>
            </w:rPr>
          </w:rPrChange>
        </w:rPr>
        <w:t xml:space="preserve">in </w:t>
      </w:r>
      <w:r w:rsidR="007C469B" w:rsidRPr="000D46AE">
        <w:rPr>
          <w:rFonts w:ascii="Times New Roman" w:hAnsi="Times New Roman"/>
          <w:sz w:val="24"/>
          <w:szCs w:val="24"/>
          <w:lang w:val="en-US"/>
          <w:rPrChange w:id="2178" w:author="Microsoft Office User" w:date="2019-10-30T11:35:00Z">
            <w:rPr>
              <w:rFonts w:ascii="Times New Roman" w:hAnsi="Times New Roman"/>
              <w:sz w:val="24"/>
              <w:szCs w:val="24"/>
              <w:lang w:val="en-US"/>
            </w:rPr>
          </w:rPrChange>
        </w:rPr>
        <w:t xml:space="preserve">the study </w:t>
      </w:r>
      <w:r w:rsidR="00050B6C" w:rsidRPr="000D46AE">
        <w:rPr>
          <w:rFonts w:ascii="Times New Roman" w:hAnsi="Times New Roman"/>
          <w:sz w:val="24"/>
          <w:szCs w:val="24"/>
          <w:lang w:val="en-US"/>
          <w:rPrChange w:id="2179" w:author="Microsoft Office User" w:date="2019-10-30T11:35:00Z">
            <w:rPr>
              <w:rFonts w:ascii="Times New Roman" w:hAnsi="Times New Roman"/>
              <w:sz w:val="24"/>
              <w:szCs w:val="24"/>
              <w:lang w:val="en-US"/>
            </w:rPr>
          </w:rPrChange>
        </w:rPr>
        <w:t xml:space="preserve">via the </w:t>
      </w:r>
      <w:r w:rsidR="007C469B" w:rsidRPr="000D46AE">
        <w:rPr>
          <w:rFonts w:ascii="Times New Roman" w:hAnsi="Times New Roman"/>
          <w:sz w:val="24"/>
          <w:szCs w:val="24"/>
          <w:lang w:val="en-US"/>
          <w:rPrChange w:id="2180" w:author="Microsoft Office User" w:date="2019-10-30T11:35:00Z">
            <w:rPr>
              <w:rFonts w:ascii="Times New Roman" w:hAnsi="Times New Roman"/>
              <w:sz w:val="24"/>
              <w:szCs w:val="24"/>
              <w:lang w:val="en-US"/>
            </w:rPr>
          </w:rPrChange>
        </w:rPr>
        <w:t>Prolific</w:t>
      </w:r>
      <w:r w:rsidR="00050B6C" w:rsidRPr="000D46AE">
        <w:rPr>
          <w:rFonts w:ascii="Times New Roman" w:hAnsi="Times New Roman"/>
          <w:sz w:val="24"/>
          <w:szCs w:val="24"/>
          <w:lang w:val="en-US"/>
          <w:rPrChange w:id="2181" w:author="Microsoft Office User" w:date="2019-10-30T11:35:00Z">
            <w:rPr>
              <w:rFonts w:ascii="Times New Roman" w:hAnsi="Times New Roman"/>
              <w:sz w:val="24"/>
              <w:szCs w:val="24"/>
              <w:lang w:val="en-US"/>
            </w:rPr>
          </w:rPrChange>
        </w:rPr>
        <w:t xml:space="preserve"> Academic website</w:t>
      </w:r>
      <w:r w:rsidR="007C469B" w:rsidRPr="000D46AE">
        <w:rPr>
          <w:rFonts w:ascii="Times New Roman" w:hAnsi="Times New Roman"/>
          <w:sz w:val="24"/>
          <w:szCs w:val="24"/>
          <w:lang w:val="en-US"/>
          <w:rPrChange w:id="2182" w:author="Microsoft Office User" w:date="2019-10-30T11:35:00Z">
            <w:rPr>
              <w:rFonts w:ascii="Times New Roman" w:hAnsi="Times New Roman"/>
              <w:sz w:val="24"/>
              <w:szCs w:val="24"/>
              <w:lang w:val="en-US"/>
            </w:rPr>
          </w:rPrChange>
        </w:rPr>
        <w:t>.</w:t>
      </w:r>
    </w:p>
    <w:p w14:paraId="46A8CD0F" w14:textId="77777777" w:rsidR="007C469B" w:rsidRPr="000D46AE" w:rsidRDefault="000A5C41" w:rsidP="000A5C41">
      <w:pPr>
        <w:pStyle w:val="text"/>
        <w:spacing w:before="240" w:line="360" w:lineRule="auto"/>
        <w:rPr>
          <w:rFonts w:ascii="Times New Roman" w:hAnsi="Times New Roman"/>
          <w:sz w:val="24"/>
          <w:szCs w:val="24"/>
          <w:lang w:val="en-US"/>
          <w:rPrChange w:id="2183"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2184" w:author="Microsoft Office User" w:date="2019-10-30T11:35:00Z">
            <w:rPr>
              <w:rFonts w:ascii="Times New Roman" w:hAnsi="Times New Roman"/>
              <w:b/>
              <w:sz w:val="24"/>
              <w:szCs w:val="24"/>
              <w:lang w:val="en-US"/>
            </w:rPr>
          </w:rPrChange>
        </w:rPr>
        <w:t>Procedure</w:t>
      </w:r>
    </w:p>
    <w:p w14:paraId="54CF8001" w14:textId="3D004350" w:rsidR="007C469B" w:rsidRPr="000D46AE" w:rsidRDefault="007C469B" w:rsidP="007C469B">
      <w:pPr>
        <w:spacing w:line="480" w:lineRule="auto"/>
        <w:ind w:firstLine="708"/>
        <w:rPr>
          <w:rFonts w:ascii="Times New Roman" w:hAnsi="Times New Roman" w:cs="Times New Roman"/>
          <w:sz w:val="24"/>
          <w:szCs w:val="24"/>
          <w:lang w:val="en-US"/>
          <w:rPrChange w:id="2185"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2186" w:author="Microsoft Office User" w:date="2019-10-30T11:35:00Z">
            <w:rPr>
              <w:rFonts w:ascii="Times New Roman" w:hAnsi="Times New Roman" w:cs="Times New Roman"/>
              <w:sz w:val="24"/>
              <w:szCs w:val="24"/>
              <w:lang w:val="en-US"/>
            </w:rPr>
          </w:rPrChange>
        </w:rPr>
        <w:t xml:space="preserve">An identical procedure was used as in Experiment 2 with the exception of the instructions provided prior to the </w:t>
      </w:r>
      <w:r w:rsidR="004218B0" w:rsidRPr="000D46AE">
        <w:rPr>
          <w:rFonts w:ascii="Times New Roman" w:hAnsi="Times New Roman" w:cs="Times New Roman"/>
          <w:sz w:val="24"/>
          <w:szCs w:val="24"/>
          <w:lang w:val="en-US"/>
          <w:rPrChange w:id="2187" w:author="Microsoft Office User" w:date="2019-10-30T11:35:00Z">
            <w:rPr>
              <w:rFonts w:ascii="Times New Roman" w:hAnsi="Times New Roman" w:cs="Times New Roman"/>
              <w:sz w:val="24"/>
              <w:szCs w:val="24"/>
              <w:lang w:val="en-US"/>
            </w:rPr>
          </w:rPrChange>
        </w:rPr>
        <w:t xml:space="preserve">acquisition </w:t>
      </w:r>
      <w:r w:rsidRPr="000D46AE">
        <w:rPr>
          <w:rFonts w:ascii="Times New Roman" w:hAnsi="Times New Roman" w:cs="Times New Roman"/>
          <w:sz w:val="24"/>
          <w:szCs w:val="24"/>
          <w:lang w:val="en-US"/>
          <w:rPrChange w:id="2188" w:author="Microsoft Office User" w:date="2019-10-30T11:35:00Z">
            <w:rPr>
              <w:rFonts w:ascii="Times New Roman" w:hAnsi="Times New Roman" w:cs="Times New Roman"/>
              <w:sz w:val="24"/>
              <w:szCs w:val="24"/>
              <w:lang w:val="en-US"/>
            </w:rPr>
          </w:rPrChange>
        </w:rPr>
        <w:t>phase.</w:t>
      </w:r>
    </w:p>
    <w:p w14:paraId="6171F018" w14:textId="23CAA001" w:rsidR="007C469B" w:rsidRPr="000D46AE" w:rsidRDefault="004218B0" w:rsidP="007C469B">
      <w:pPr>
        <w:spacing w:line="480" w:lineRule="auto"/>
        <w:ind w:firstLine="708"/>
        <w:rPr>
          <w:rFonts w:ascii="Times New Roman" w:hAnsi="Times New Roman"/>
          <w:sz w:val="24"/>
          <w:szCs w:val="24"/>
          <w:lang w:val="en-US"/>
          <w:rPrChange w:id="2189" w:author="Microsoft Office User" w:date="2019-10-30T11:35:00Z">
            <w:rPr>
              <w:rFonts w:ascii="Times New Roman" w:hAnsi="Times New Roman"/>
              <w:sz w:val="24"/>
              <w:szCs w:val="24"/>
              <w:lang w:val="en-US"/>
            </w:rPr>
          </w:rPrChange>
        </w:rPr>
      </w:pPr>
      <w:r w:rsidRPr="000D46AE">
        <w:rPr>
          <w:rFonts w:ascii="Times New Roman" w:hAnsi="Times New Roman" w:cs="Times New Roman"/>
          <w:b/>
          <w:sz w:val="24"/>
          <w:szCs w:val="24"/>
          <w:lang w:val="en-US"/>
          <w:rPrChange w:id="2190" w:author="Microsoft Office User" w:date="2019-10-30T11:35:00Z">
            <w:rPr>
              <w:rFonts w:ascii="Times New Roman" w:hAnsi="Times New Roman" w:cs="Times New Roman"/>
              <w:b/>
              <w:sz w:val="24"/>
              <w:szCs w:val="24"/>
              <w:lang w:val="en-US"/>
            </w:rPr>
          </w:rPrChange>
        </w:rPr>
        <w:t>Acquisition phase</w:t>
      </w:r>
      <w:r w:rsidR="007C469B" w:rsidRPr="000D46AE">
        <w:rPr>
          <w:rFonts w:ascii="Times New Roman" w:hAnsi="Times New Roman" w:cs="Times New Roman"/>
          <w:sz w:val="24"/>
          <w:szCs w:val="24"/>
          <w:lang w:val="en-US"/>
          <w:rPrChange w:id="2191" w:author="Microsoft Office User" w:date="2019-10-30T11:35:00Z">
            <w:rPr>
              <w:rFonts w:ascii="Times New Roman" w:hAnsi="Times New Roman" w:cs="Times New Roman"/>
              <w:sz w:val="24"/>
              <w:szCs w:val="24"/>
              <w:lang w:val="en-US"/>
            </w:rPr>
          </w:rPrChange>
        </w:rPr>
        <w:t xml:space="preserve">. Prior to </w:t>
      </w:r>
      <w:r w:rsidRPr="000D46AE">
        <w:rPr>
          <w:rFonts w:ascii="Times New Roman" w:hAnsi="Times New Roman" w:cs="Times New Roman"/>
          <w:sz w:val="24"/>
          <w:szCs w:val="24"/>
          <w:lang w:val="en-US"/>
          <w:rPrChange w:id="2192" w:author="Microsoft Office User" w:date="2019-10-30T11:35:00Z">
            <w:rPr>
              <w:rFonts w:ascii="Times New Roman" w:hAnsi="Times New Roman" w:cs="Times New Roman"/>
              <w:sz w:val="24"/>
              <w:szCs w:val="24"/>
              <w:lang w:val="en-US"/>
            </w:rPr>
          </w:rPrChange>
        </w:rPr>
        <w:t xml:space="preserve">training </w:t>
      </w:r>
      <w:r w:rsidR="007C469B" w:rsidRPr="000D46AE">
        <w:rPr>
          <w:rFonts w:ascii="Times New Roman" w:hAnsi="Times New Roman" w:cs="Times New Roman"/>
          <w:sz w:val="24"/>
          <w:szCs w:val="24"/>
          <w:lang w:val="en-US"/>
          <w:rPrChange w:id="2193" w:author="Microsoft Office User" w:date="2019-10-30T11:35:00Z">
            <w:rPr>
              <w:rFonts w:ascii="Times New Roman" w:hAnsi="Times New Roman" w:cs="Times New Roman"/>
              <w:sz w:val="24"/>
              <w:szCs w:val="24"/>
              <w:lang w:val="en-US"/>
            </w:rPr>
          </w:rPrChange>
        </w:rPr>
        <w:t xml:space="preserve">participants were told the following: </w:t>
      </w:r>
      <w:r w:rsidR="000A5C41" w:rsidRPr="000D46AE">
        <w:rPr>
          <w:rFonts w:ascii="Times New Roman" w:hAnsi="Times New Roman"/>
          <w:sz w:val="24"/>
          <w:szCs w:val="24"/>
          <w:lang w:val="en-US"/>
          <w:rPrChange w:id="2194" w:author="Microsoft Office User" w:date="2019-10-30T11:35:00Z">
            <w:rPr>
              <w:rFonts w:ascii="Times New Roman" w:hAnsi="Times New Roman"/>
              <w:sz w:val="24"/>
              <w:szCs w:val="24"/>
              <w:lang w:val="en-US"/>
            </w:rPr>
          </w:rPrChange>
        </w:rPr>
        <w:t>“You are going to see a new word appear on the screen (i.e., M</w:t>
      </w:r>
      <w:r w:rsidR="007C469B" w:rsidRPr="000D46AE">
        <w:rPr>
          <w:rFonts w:ascii="Times New Roman" w:hAnsi="Times New Roman"/>
          <w:sz w:val="24"/>
          <w:szCs w:val="24"/>
          <w:lang w:val="en-US"/>
          <w:rPrChange w:id="2195" w:author="Microsoft Office User" w:date="2019-10-30T11:35:00Z">
            <w:rPr>
              <w:rFonts w:ascii="Times New Roman" w:hAnsi="Times New Roman"/>
              <w:sz w:val="24"/>
              <w:szCs w:val="24"/>
              <w:lang w:val="en-US"/>
            </w:rPr>
          </w:rPrChange>
        </w:rPr>
        <w:t xml:space="preserve">orag </w:t>
      </w:r>
      <w:r w:rsidR="000A5C41" w:rsidRPr="000D46AE">
        <w:rPr>
          <w:rFonts w:ascii="Times New Roman" w:hAnsi="Times New Roman"/>
          <w:sz w:val="24"/>
          <w:szCs w:val="24"/>
          <w:lang w:val="en-US"/>
          <w:rPrChange w:id="2196" w:author="Microsoft Office User" w:date="2019-10-30T11:35:00Z">
            <w:rPr>
              <w:rFonts w:ascii="Times New Roman" w:hAnsi="Times New Roman"/>
              <w:sz w:val="24"/>
              <w:szCs w:val="24"/>
              <w:lang w:val="en-US"/>
            </w:rPr>
          </w:rPrChange>
        </w:rPr>
        <w:t>or S</w:t>
      </w:r>
      <w:r w:rsidR="007C469B" w:rsidRPr="000D46AE">
        <w:rPr>
          <w:rFonts w:ascii="Times New Roman" w:hAnsi="Times New Roman"/>
          <w:sz w:val="24"/>
          <w:szCs w:val="24"/>
          <w:lang w:val="en-US"/>
          <w:rPrChange w:id="2197" w:author="Microsoft Office User" w:date="2019-10-30T11:35:00Z">
            <w:rPr>
              <w:rFonts w:ascii="Times New Roman" w:hAnsi="Times New Roman"/>
              <w:sz w:val="24"/>
              <w:szCs w:val="24"/>
              <w:lang w:val="en-US"/>
            </w:rPr>
          </w:rPrChange>
        </w:rPr>
        <w:t>truan</w:t>
      </w:r>
      <w:r w:rsidR="000A5C41" w:rsidRPr="000D46AE">
        <w:rPr>
          <w:rFonts w:ascii="Times New Roman" w:hAnsi="Times New Roman"/>
          <w:sz w:val="24"/>
          <w:szCs w:val="24"/>
          <w:lang w:val="en-US"/>
          <w:rPrChange w:id="2198" w:author="Microsoft Office User" w:date="2019-10-30T11:35:00Z">
            <w:rPr>
              <w:rFonts w:ascii="Times New Roman" w:hAnsi="Times New Roman"/>
              <w:sz w:val="24"/>
              <w:szCs w:val="24"/>
              <w:lang w:val="en-US"/>
            </w:rPr>
          </w:rPrChange>
        </w:rPr>
        <w:t>). M</w:t>
      </w:r>
      <w:r w:rsidR="007C469B" w:rsidRPr="000D46AE">
        <w:rPr>
          <w:rFonts w:ascii="Times New Roman" w:hAnsi="Times New Roman"/>
          <w:sz w:val="24"/>
          <w:szCs w:val="24"/>
          <w:lang w:val="en-US"/>
          <w:rPrChange w:id="2199" w:author="Microsoft Office User" w:date="2019-10-30T11:35:00Z">
            <w:rPr>
              <w:rFonts w:ascii="Times New Roman" w:hAnsi="Times New Roman"/>
              <w:sz w:val="24"/>
              <w:szCs w:val="24"/>
              <w:lang w:val="en-US"/>
            </w:rPr>
          </w:rPrChange>
        </w:rPr>
        <w:t xml:space="preserve">orag </w:t>
      </w:r>
      <w:r w:rsidR="000A5C41" w:rsidRPr="000D46AE">
        <w:rPr>
          <w:rFonts w:ascii="Times New Roman" w:hAnsi="Times New Roman"/>
          <w:sz w:val="24"/>
          <w:szCs w:val="24"/>
          <w:lang w:val="en-US"/>
          <w:rPrChange w:id="2200" w:author="Microsoft Office User" w:date="2019-10-30T11:35:00Z">
            <w:rPr>
              <w:rFonts w:ascii="Times New Roman" w:hAnsi="Times New Roman"/>
              <w:sz w:val="24"/>
              <w:szCs w:val="24"/>
              <w:lang w:val="en-US"/>
            </w:rPr>
          </w:rPrChange>
        </w:rPr>
        <w:t>or S</w:t>
      </w:r>
      <w:r w:rsidR="007C469B" w:rsidRPr="000D46AE">
        <w:rPr>
          <w:rFonts w:ascii="Times New Roman" w:hAnsi="Times New Roman"/>
          <w:sz w:val="24"/>
          <w:szCs w:val="24"/>
          <w:lang w:val="en-US"/>
          <w:rPrChange w:id="2201" w:author="Microsoft Office User" w:date="2019-10-30T11:35:00Z">
            <w:rPr>
              <w:rFonts w:ascii="Times New Roman" w:hAnsi="Times New Roman"/>
              <w:sz w:val="24"/>
              <w:szCs w:val="24"/>
              <w:lang w:val="en-US"/>
            </w:rPr>
          </w:rPrChange>
        </w:rPr>
        <w:t xml:space="preserve">truan </w:t>
      </w:r>
      <w:r w:rsidR="000A5C41" w:rsidRPr="000D46AE">
        <w:rPr>
          <w:rFonts w:ascii="Times New Roman" w:hAnsi="Times New Roman"/>
          <w:sz w:val="24"/>
          <w:szCs w:val="24"/>
          <w:lang w:val="en-US"/>
          <w:rPrChange w:id="2202" w:author="Microsoft Office User" w:date="2019-10-30T11:35:00Z">
            <w:rPr>
              <w:rFonts w:ascii="Times New Roman" w:hAnsi="Times New Roman"/>
              <w:sz w:val="24"/>
              <w:szCs w:val="24"/>
              <w:lang w:val="en-US"/>
            </w:rPr>
          </w:rPrChange>
        </w:rPr>
        <w:t>will appear on the left of the screen. Two other words will appear on the right. M</w:t>
      </w:r>
      <w:r w:rsidR="007C469B" w:rsidRPr="000D46AE">
        <w:rPr>
          <w:rFonts w:ascii="Times New Roman" w:hAnsi="Times New Roman"/>
          <w:sz w:val="24"/>
          <w:szCs w:val="24"/>
          <w:lang w:val="en-US"/>
          <w:rPrChange w:id="2203" w:author="Microsoft Office User" w:date="2019-10-30T11:35:00Z">
            <w:rPr>
              <w:rFonts w:ascii="Times New Roman" w:hAnsi="Times New Roman"/>
              <w:sz w:val="24"/>
              <w:szCs w:val="24"/>
              <w:lang w:val="en-US"/>
            </w:rPr>
          </w:rPrChange>
        </w:rPr>
        <w:t xml:space="preserve">orag </w:t>
      </w:r>
      <w:r w:rsidR="000A5C41" w:rsidRPr="000D46AE">
        <w:rPr>
          <w:rFonts w:ascii="Times New Roman" w:hAnsi="Times New Roman"/>
          <w:sz w:val="24"/>
          <w:szCs w:val="24"/>
          <w:lang w:val="en-US"/>
          <w:rPrChange w:id="2204" w:author="Microsoft Office User" w:date="2019-10-30T11:35:00Z">
            <w:rPr>
              <w:rFonts w:ascii="Times New Roman" w:hAnsi="Times New Roman"/>
              <w:sz w:val="24"/>
              <w:szCs w:val="24"/>
              <w:lang w:val="en-US"/>
            </w:rPr>
          </w:rPrChange>
        </w:rPr>
        <w:t>or S</w:t>
      </w:r>
      <w:r w:rsidR="007C469B" w:rsidRPr="000D46AE">
        <w:rPr>
          <w:rFonts w:ascii="Times New Roman" w:hAnsi="Times New Roman"/>
          <w:sz w:val="24"/>
          <w:szCs w:val="24"/>
          <w:lang w:val="en-US"/>
          <w:rPrChange w:id="2205" w:author="Microsoft Office User" w:date="2019-10-30T11:35:00Z">
            <w:rPr>
              <w:rFonts w:ascii="Times New Roman" w:hAnsi="Times New Roman"/>
              <w:sz w:val="24"/>
              <w:szCs w:val="24"/>
              <w:lang w:val="en-US"/>
            </w:rPr>
          </w:rPrChange>
        </w:rPr>
        <w:t xml:space="preserve">truan </w:t>
      </w:r>
      <w:r w:rsidR="000A5C41" w:rsidRPr="000D46AE">
        <w:rPr>
          <w:rFonts w:ascii="Times New Roman" w:hAnsi="Times New Roman"/>
          <w:sz w:val="24"/>
          <w:szCs w:val="24"/>
          <w:lang w:val="en-US"/>
          <w:rPrChange w:id="2206" w:author="Microsoft Office User" w:date="2019-10-30T11:35:00Z">
            <w:rPr>
              <w:rFonts w:ascii="Times New Roman" w:hAnsi="Times New Roman"/>
              <w:sz w:val="24"/>
              <w:szCs w:val="24"/>
              <w:lang w:val="en-US"/>
            </w:rPr>
          </w:rPrChange>
        </w:rPr>
        <w:t>and other words will first appear in the same color. M</w:t>
      </w:r>
      <w:r w:rsidR="007C469B" w:rsidRPr="000D46AE">
        <w:rPr>
          <w:rFonts w:ascii="Times New Roman" w:hAnsi="Times New Roman"/>
          <w:sz w:val="24"/>
          <w:szCs w:val="24"/>
          <w:lang w:val="en-US"/>
          <w:rPrChange w:id="2207" w:author="Microsoft Office User" w:date="2019-10-30T11:35:00Z">
            <w:rPr>
              <w:rFonts w:ascii="Times New Roman" w:hAnsi="Times New Roman"/>
              <w:sz w:val="24"/>
              <w:szCs w:val="24"/>
              <w:lang w:val="en-US"/>
            </w:rPr>
          </w:rPrChange>
        </w:rPr>
        <w:t xml:space="preserve">orag </w:t>
      </w:r>
      <w:r w:rsidR="000A5C41" w:rsidRPr="000D46AE">
        <w:rPr>
          <w:rFonts w:ascii="Times New Roman" w:hAnsi="Times New Roman"/>
          <w:sz w:val="24"/>
          <w:szCs w:val="24"/>
          <w:lang w:val="en-US"/>
          <w:rPrChange w:id="2208" w:author="Microsoft Office User" w:date="2019-10-30T11:35:00Z">
            <w:rPr>
              <w:rFonts w:ascii="Times New Roman" w:hAnsi="Times New Roman"/>
              <w:sz w:val="24"/>
              <w:szCs w:val="24"/>
              <w:lang w:val="en-US"/>
            </w:rPr>
          </w:rPrChange>
        </w:rPr>
        <w:t>or S</w:t>
      </w:r>
      <w:r w:rsidR="007C469B" w:rsidRPr="000D46AE">
        <w:rPr>
          <w:rFonts w:ascii="Times New Roman" w:hAnsi="Times New Roman"/>
          <w:sz w:val="24"/>
          <w:szCs w:val="24"/>
          <w:lang w:val="en-US"/>
          <w:rPrChange w:id="2209" w:author="Microsoft Office User" w:date="2019-10-30T11:35:00Z">
            <w:rPr>
              <w:rFonts w:ascii="Times New Roman" w:hAnsi="Times New Roman"/>
              <w:sz w:val="24"/>
              <w:szCs w:val="24"/>
              <w:lang w:val="en-US"/>
            </w:rPr>
          </w:rPrChange>
        </w:rPr>
        <w:t xml:space="preserve">truan </w:t>
      </w:r>
      <w:r w:rsidR="000A5C41" w:rsidRPr="000D46AE">
        <w:rPr>
          <w:rFonts w:ascii="Times New Roman" w:hAnsi="Times New Roman"/>
          <w:sz w:val="24"/>
          <w:szCs w:val="24"/>
          <w:lang w:val="en-US"/>
          <w:rPrChange w:id="2210" w:author="Microsoft Office User" w:date="2019-10-30T11:35:00Z">
            <w:rPr>
              <w:rFonts w:ascii="Times New Roman" w:hAnsi="Times New Roman"/>
              <w:sz w:val="24"/>
              <w:szCs w:val="24"/>
              <w:lang w:val="en-US"/>
            </w:rPr>
          </w:rPrChange>
        </w:rPr>
        <w:t xml:space="preserve">will </w:t>
      </w:r>
      <w:r w:rsidR="007C469B" w:rsidRPr="000D46AE">
        <w:rPr>
          <w:rFonts w:ascii="Times New Roman" w:hAnsi="Times New Roman"/>
          <w:sz w:val="24"/>
          <w:szCs w:val="24"/>
          <w:lang w:val="en-US"/>
          <w:rPrChange w:id="2211" w:author="Microsoft Office User" w:date="2019-10-30T11:35:00Z">
            <w:rPr>
              <w:rFonts w:ascii="Times New Roman" w:hAnsi="Times New Roman"/>
              <w:sz w:val="24"/>
              <w:szCs w:val="24"/>
              <w:lang w:val="en-US"/>
            </w:rPr>
          </w:rPrChange>
        </w:rPr>
        <w:t xml:space="preserve">stay the same color </w:t>
      </w:r>
      <w:r w:rsidR="000A5C41" w:rsidRPr="000D46AE">
        <w:rPr>
          <w:rFonts w:ascii="Times New Roman" w:hAnsi="Times New Roman"/>
          <w:sz w:val="24"/>
          <w:szCs w:val="24"/>
          <w:lang w:val="en-US"/>
          <w:rPrChange w:id="2212" w:author="Microsoft Office User" w:date="2019-10-30T11:35:00Z">
            <w:rPr>
              <w:rFonts w:ascii="Times New Roman" w:hAnsi="Times New Roman"/>
              <w:sz w:val="24"/>
              <w:szCs w:val="24"/>
              <w:lang w:val="en-US"/>
            </w:rPr>
          </w:rPrChange>
        </w:rPr>
        <w:t>as one of the words on the right. Please pay close attention to the colors of the words. You will be asked some questions about this later on.</w:t>
      </w:r>
      <w:r w:rsidR="00A5550F" w:rsidRPr="000D46AE">
        <w:rPr>
          <w:rFonts w:ascii="Times New Roman" w:hAnsi="Times New Roman"/>
          <w:sz w:val="24"/>
          <w:szCs w:val="24"/>
          <w:lang w:val="en-US"/>
          <w:rPrChange w:id="2213" w:author="Microsoft Office User" w:date="2019-10-30T11:35:00Z">
            <w:rPr>
              <w:rFonts w:ascii="Times New Roman" w:hAnsi="Times New Roman"/>
              <w:sz w:val="24"/>
              <w:szCs w:val="24"/>
              <w:lang w:val="en-US"/>
            </w:rPr>
          </w:rPrChange>
        </w:rPr>
        <w:t>”</w:t>
      </w:r>
    </w:p>
    <w:p w14:paraId="017E0B7A" w14:textId="77777777" w:rsidR="007C469B" w:rsidRPr="000D46AE" w:rsidRDefault="000A5C41" w:rsidP="007C469B">
      <w:pPr>
        <w:spacing w:line="480" w:lineRule="auto"/>
        <w:jc w:val="center"/>
        <w:rPr>
          <w:rFonts w:ascii="Times New Roman" w:hAnsi="Times New Roman"/>
          <w:b/>
          <w:sz w:val="24"/>
          <w:szCs w:val="24"/>
          <w:lang w:val="en-US"/>
          <w:rPrChange w:id="2214"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2215" w:author="Microsoft Office User" w:date="2019-10-30T11:35:00Z">
            <w:rPr>
              <w:rFonts w:ascii="Times New Roman" w:hAnsi="Times New Roman"/>
              <w:b/>
              <w:sz w:val="24"/>
              <w:szCs w:val="24"/>
              <w:lang w:val="en-US"/>
            </w:rPr>
          </w:rPrChange>
        </w:rPr>
        <w:t>Results</w:t>
      </w:r>
    </w:p>
    <w:p w14:paraId="252555EC" w14:textId="72DC1E29" w:rsidR="000A5C41" w:rsidRPr="000D46AE" w:rsidRDefault="000A5C41" w:rsidP="00AB3DDF">
      <w:pPr>
        <w:spacing w:line="480" w:lineRule="auto"/>
        <w:rPr>
          <w:rFonts w:ascii="Times New Roman" w:hAnsi="Times New Roman"/>
          <w:b/>
          <w:sz w:val="24"/>
          <w:szCs w:val="24"/>
          <w:lang w:val="en-US"/>
          <w:rPrChange w:id="2216"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2217" w:author="Microsoft Office User" w:date="2019-10-30T11:35:00Z">
            <w:rPr>
              <w:rFonts w:ascii="Times New Roman" w:hAnsi="Times New Roman"/>
              <w:b/>
              <w:sz w:val="24"/>
              <w:szCs w:val="24"/>
              <w:lang w:val="en-US"/>
            </w:rPr>
          </w:rPrChange>
        </w:rPr>
        <w:t xml:space="preserve">Data </w:t>
      </w:r>
      <w:r w:rsidR="007C469B" w:rsidRPr="000D46AE">
        <w:rPr>
          <w:rFonts w:ascii="Times New Roman" w:hAnsi="Times New Roman"/>
          <w:b/>
          <w:sz w:val="24"/>
          <w:szCs w:val="24"/>
          <w:lang w:val="en-US"/>
          <w:rPrChange w:id="2218" w:author="Microsoft Office User" w:date="2019-10-30T11:35:00Z">
            <w:rPr>
              <w:rFonts w:ascii="Times New Roman" w:hAnsi="Times New Roman"/>
              <w:b/>
              <w:sz w:val="24"/>
              <w:szCs w:val="24"/>
              <w:lang w:val="en-US"/>
            </w:rPr>
          </w:rPrChange>
        </w:rPr>
        <w:t>P</w:t>
      </w:r>
      <w:r w:rsidRPr="000D46AE">
        <w:rPr>
          <w:rFonts w:ascii="Times New Roman" w:hAnsi="Times New Roman"/>
          <w:b/>
          <w:sz w:val="24"/>
          <w:szCs w:val="24"/>
          <w:lang w:val="en-US"/>
          <w:rPrChange w:id="2219" w:author="Microsoft Office User" w:date="2019-10-30T11:35:00Z">
            <w:rPr>
              <w:rFonts w:ascii="Times New Roman" w:hAnsi="Times New Roman"/>
              <w:b/>
              <w:sz w:val="24"/>
              <w:szCs w:val="24"/>
              <w:lang w:val="en-US"/>
            </w:rPr>
          </w:rPrChange>
        </w:rPr>
        <w:t>reparation</w:t>
      </w:r>
    </w:p>
    <w:p w14:paraId="245E0FCF" w14:textId="729768B5" w:rsidR="000A5C41" w:rsidRPr="000D46AE" w:rsidRDefault="000A5C41" w:rsidP="00AB3DDF">
      <w:pPr>
        <w:pStyle w:val="text"/>
        <w:spacing w:line="480" w:lineRule="auto"/>
        <w:rPr>
          <w:rFonts w:ascii="Times New Roman" w:hAnsi="Times New Roman"/>
          <w:sz w:val="24"/>
          <w:szCs w:val="24"/>
          <w:lang w:val="en-US"/>
          <w:rPrChange w:id="2220"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2221" w:author="Microsoft Office User" w:date="2019-10-30T11:35:00Z">
            <w:rPr>
              <w:rFonts w:ascii="Times New Roman" w:hAnsi="Times New Roman"/>
              <w:b/>
              <w:sz w:val="24"/>
              <w:szCs w:val="24"/>
              <w:lang w:val="en-US"/>
            </w:rPr>
          </w:rPrChange>
        </w:rPr>
        <w:tab/>
      </w:r>
      <w:r w:rsidR="007C469B" w:rsidRPr="000D46AE">
        <w:rPr>
          <w:rFonts w:ascii="Times New Roman" w:hAnsi="Times New Roman"/>
          <w:sz w:val="24"/>
          <w:szCs w:val="24"/>
          <w:lang w:val="en-US"/>
          <w:rPrChange w:id="2222" w:author="Microsoft Office User" w:date="2019-10-30T11:35:00Z">
            <w:rPr>
              <w:rFonts w:ascii="Times New Roman" w:hAnsi="Times New Roman"/>
              <w:sz w:val="24"/>
              <w:szCs w:val="24"/>
              <w:lang w:val="en-US"/>
            </w:rPr>
          </w:rPrChange>
        </w:rPr>
        <w:t xml:space="preserve">Nine participants </w:t>
      </w:r>
      <w:r w:rsidRPr="000D46AE">
        <w:rPr>
          <w:rFonts w:ascii="Times New Roman" w:hAnsi="Times New Roman"/>
          <w:sz w:val="24"/>
          <w:szCs w:val="24"/>
          <w:lang w:val="en-US"/>
          <w:rPrChange w:id="2223" w:author="Microsoft Office User" w:date="2019-10-30T11:35:00Z">
            <w:rPr>
              <w:rFonts w:ascii="Times New Roman" w:hAnsi="Times New Roman"/>
              <w:sz w:val="24"/>
              <w:szCs w:val="24"/>
              <w:lang w:val="en-US"/>
            </w:rPr>
          </w:rPrChange>
        </w:rPr>
        <w:t>did not complete the entire session</w:t>
      </w:r>
      <w:r w:rsidR="007C469B" w:rsidRPr="000D46AE">
        <w:rPr>
          <w:rFonts w:ascii="Times New Roman" w:hAnsi="Times New Roman"/>
          <w:sz w:val="24"/>
          <w:szCs w:val="24"/>
          <w:lang w:val="en-US"/>
          <w:rPrChange w:id="2224" w:author="Microsoft Office User" w:date="2019-10-30T11:35:00Z">
            <w:rPr>
              <w:rFonts w:ascii="Times New Roman" w:hAnsi="Times New Roman"/>
              <w:sz w:val="24"/>
              <w:szCs w:val="24"/>
              <w:lang w:val="en-US"/>
            </w:rPr>
          </w:rPrChange>
        </w:rPr>
        <w:t xml:space="preserve"> wh</w:t>
      </w:r>
      <w:r w:rsidR="008A27A5" w:rsidRPr="000D46AE">
        <w:rPr>
          <w:rFonts w:ascii="Times New Roman" w:hAnsi="Times New Roman"/>
          <w:sz w:val="24"/>
          <w:szCs w:val="24"/>
          <w:lang w:val="en-US"/>
          <w:rPrChange w:id="2225" w:author="Microsoft Office User" w:date="2019-10-30T11:35:00Z">
            <w:rPr>
              <w:rFonts w:ascii="Times New Roman" w:hAnsi="Times New Roman"/>
              <w:sz w:val="24"/>
              <w:szCs w:val="24"/>
              <w:lang w:val="en-US"/>
            </w:rPr>
          </w:rPrChange>
        </w:rPr>
        <w:t>ereas</w:t>
      </w:r>
      <w:r w:rsidR="007C469B" w:rsidRPr="000D46AE">
        <w:rPr>
          <w:rFonts w:ascii="Times New Roman" w:hAnsi="Times New Roman"/>
          <w:sz w:val="24"/>
          <w:szCs w:val="24"/>
          <w:lang w:val="en-US"/>
          <w:rPrChange w:id="2226" w:author="Microsoft Office User" w:date="2019-10-30T11:35:00Z">
            <w:rPr>
              <w:rFonts w:ascii="Times New Roman" w:hAnsi="Times New Roman"/>
              <w:sz w:val="24"/>
              <w:szCs w:val="24"/>
              <w:lang w:val="en-US"/>
            </w:rPr>
          </w:rPrChange>
        </w:rPr>
        <w:t xml:space="preserve"> an additional twelve did not meet the IAT criteria</w:t>
      </w:r>
      <w:r w:rsidRPr="000D46AE">
        <w:rPr>
          <w:rFonts w:ascii="Times New Roman" w:hAnsi="Times New Roman"/>
          <w:sz w:val="24"/>
          <w:szCs w:val="24"/>
          <w:lang w:val="en-US"/>
          <w:rPrChange w:id="2227" w:author="Microsoft Office User" w:date="2019-10-30T11:35:00Z">
            <w:rPr>
              <w:rFonts w:ascii="Times New Roman" w:hAnsi="Times New Roman"/>
              <w:sz w:val="24"/>
              <w:szCs w:val="24"/>
              <w:lang w:val="en-US"/>
            </w:rPr>
          </w:rPrChange>
        </w:rPr>
        <w:t>. This led to a final sample of 97 participants.</w:t>
      </w:r>
    </w:p>
    <w:p w14:paraId="76CBAB95" w14:textId="72DCC183" w:rsidR="000A5C41" w:rsidRPr="000D46AE" w:rsidRDefault="007C469B" w:rsidP="00AB3DDF">
      <w:pPr>
        <w:pStyle w:val="text"/>
        <w:spacing w:line="480" w:lineRule="auto"/>
        <w:rPr>
          <w:rFonts w:ascii="Times New Roman" w:hAnsi="Times New Roman"/>
          <w:b/>
          <w:sz w:val="24"/>
          <w:szCs w:val="24"/>
          <w:lang w:val="en-US"/>
          <w:rPrChange w:id="2228"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2229" w:author="Microsoft Office User" w:date="2019-10-30T11:35:00Z">
            <w:rPr>
              <w:rFonts w:ascii="Times New Roman" w:hAnsi="Times New Roman"/>
              <w:b/>
              <w:sz w:val="24"/>
              <w:szCs w:val="24"/>
              <w:lang w:val="en-US"/>
            </w:rPr>
          </w:rPrChange>
        </w:rPr>
        <w:t>Hypothesis Testing</w:t>
      </w:r>
    </w:p>
    <w:p w14:paraId="4FAD9788" w14:textId="238B08BB" w:rsidR="00626A06" w:rsidRPr="000D46AE" w:rsidRDefault="000A5C41" w:rsidP="00626A06">
      <w:pPr>
        <w:pStyle w:val="text"/>
        <w:spacing w:before="240" w:line="480" w:lineRule="auto"/>
        <w:ind w:firstLine="708"/>
        <w:rPr>
          <w:rFonts w:ascii="Times New Roman" w:hAnsi="Times New Roman"/>
          <w:sz w:val="24"/>
          <w:szCs w:val="24"/>
          <w:lang w:val="en-US"/>
          <w:rPrChange w:id="2230"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2231" w:author="Microsoft Office User" w:date="2019-10-30T11:35:00Z">
            <w:rPr>
              <w:rFonts w:ascii="Times New Roman" w:hAnsi="Times New Roman"/>
              <w:b/>
              <w:sz w:val="24"/>
              <w:szCs w:val="24"/>
              <w:lang w:val="en-US"/>
            </w:rPr>
          </w:rPrChange>
        </w:rPr>
        <w:t>IAT</w:t>
      </w:r>
      <w:r w:rsidRPr="000D46AE">
        <w:rPr>
          <w:rFonts w:ascii="Times New Roman" w:hAnsi="Times New Roman"/>
          <w:sz w:val="24"/>
          <w:szCs w:val="24"/>
          <w:lang w:val="en-US"/>
          <w:rPrChange w:id="2232" w:author="Microsoft Office User" w:date="2019-10-30T11:35:00Z">
            <w:rPr>
              <w:rFonts w:ascii="Times New Roman" w:hAnsi="Times New Roman"/>
              <w:sz w:val="24"/>
              <w:szCs w:val="24"/>
              <w:lang w:val="en-US"/>
            </w:rPr>
          </w:rPrChange>
        </w:rPr>
        <w:t xml:space="preserve">. </w:t>
      </w:r>
      <w:r w:rsidR="00626A06" w:rsidRPr="000D46AE">
        <w:rPr>
          <w:rFonts w:ascii="Times New Roman" w:hAnsi="Times New Roman"/>
          <w:sz w:val="24"/>
          <w:szCs w:val="24"/>
          <w:lang w:val="en-US"/>
          <w:rPrChange w:id="2233" w:author="Microsoft Office User" w:date="2019-10-30T11:35:00Z">
            <w:rPr>
              <w:rFonts w:ascii="Times New Roman" w:hAnsi="Times New Roman"/>
              <w:sz w:val="24"/>
              <w:szCs w:val="24"/>
              <w:lang w:val="en-US"/>
            </w:rPr>
          </w:rPrChange>
        </w:rPr>
        <w:t xml:space="preserve">IAT scores differed as a function of the </w:t>
      </w:r>
      <w:r w:rsidR="004958E4" w:rsidRPr="000D46AE">
        <w:rPr>
          <w:rFonts w:ascii="Times New Roman" w:hAnsi="Times New Roman"/>
          <w:sz w:val="24"/>
          <w:szCs w:val="24"/>
          <w:lang w:val="en-US"/>
          <w:rPrChange w:id="2234" w:author="Microsoft Office User" w:date="2019-10-30T11:35:00Z">
            <w:rPr>
              <w:rFonts w:ascii="Times New Roman" w:hAnsi="Times New Roman"/>
              <w:sz w:val="24"/>
              <w:szCs w:val="24"/>
              <w:lang w:val="en-US"/>
            </w:rPr>
          </w:rPrChange>
        </w:rPr>
        <w:t>valence of the SO that had the same color as the</w:t>
      </w:r>
      <w:r w:rsidR="00626A06" w:rsidRPr="000D46AE">
        <w:rPr>
          <w:rFonts w:ascii="Times New Roman" w:hAnsi="Times New Roman"/>
          <w:sz w:val="24"/>
          <w:szCs w:val="24"/>
          <w:lang w:val="en-US"/>
          <w:rPrChange w:id="2235" w:author="Microsoft Office User" w:date="2019-10-30T11:35:00Z">
            <w:rPr>
              <w:rFonts w:ascii="Times New Roman" w:hAnsi="Times New Roman"/>
              <w:sz w:val="24"/>
              <w:szCs w:val="24"/>
              <w:lang w:val="en-US"/>
            </w:rPr>
          </w:rPrChange>
        </w:rPr>
        <w:t xml:space="preserve"> </w:t>
      </w:r>
      <w:r w:rsidR="004218B0" w:rsidRPr="000D46AE">
        <w:rPr>
          <w:rFonts w:ascii="Times New Roman" w:hAnsi="Times New Roman"/>
          <w:sz w:val="24"/>
          <w:szCs w:val="24"/>
          <w:lang w:val="en-US"/>
          <w:rPrChange w:id="2236" w:author="Microsoft Office User" w:date="2019-10-30T11:35:00Z">
            <w:rPr>
              <w:rFonts w:ascii="Times New Roman" w:hAnsi="Times New Roman"/>
              <w:sz w:val="24"/>
              <w:szCs w:val="24"/>
              <w:lang w:val="en-US"/>
            </w:rPr>
          </w:rPrChange>
        </w:rPr>
        <w:t>TO</w:t>
      </w:r>
      <w:r w:rsidR="00626A06" w:rsidRPr="000D46AE">
        <w:rPr>
          <w:rFonts w:ascii="Times New Roman" w:hAnsi="Times New Roman"/>
          <w:sz w:val="24"/>
          <w:szCs w:val="24"/>
          <w:lang w:val="en-US"/>
          <w:rPrChange w:id="2237" w:author="Microsoft Office User" w:date="2019-10-30T11:35:00Z">
            <w:rPr>
              <w:rFonts w:ascii="Times New Roman" w:hAnsi="Times New Roman"/>
              <w:sz w:val="24"/>
              <w:szCs w:val="24"/>
              <w:lang w:val="en-US"/>
            </w:rPr>
          </w:rPrChange>
        </w:rPr>
        <w:t xml:space="preserve">, </w:t>
      </w:r>
      <w:r w:rsidR="00626A06" w:rsidRPr="000D46AE">
        <w:rPr>
          <w:rFonts w:ascii="Times New Roman" w:hAnsi="Times New Roman"/>
          <w:i/>
          <w:sz w:val="24"/>
          <w:szCs w:val="24"/>
          <w:lang w:val="en-US"/>
          <w:rPrChange w:id="2238" w:author="Microsoft Office User" w:date="2019-10-30T11:35:00Z">
            <w:rPr>
              <w:rFonts w:ascii="Times New Roman" w:hAnsi="Times New Roman"/>
              <w:i/>
              <w:sz w:val="24"/>
              <w:szCs w:val="24"/>
              <w:lang w:val="en-US"/>
            </w:rPr>
          </w:rPrChange>
        </w:rPr>
        <w:t>t</w:t>
      </w:r>
      <w:r w:rsidR="00626A06" w:rsidRPr="000D46AE">
        <w:rPr>
          <w:rFonts w:ascii="Times New Roman" w:hAnsi="Times New Roman"/>
          <w:sz w:val="24"/>
          <w:szCs w:val="24"/>
          <w:lang w:val="en-US"/>
          <w:rPrChange w:id="2239" w:author="Microsoft Office User" w:date="2019-10-30T11:35:00Z">
            <w:rPr>
              <w:rFonts w:ascii="Times New Roman" w:hAnsi="Times New Roman"/>
              <w:sz w:val="24"/>
              <w:szCs w:val="24"/>
              <w:lang w:val="en-US"/>
            </w:rPr>
          </w:rPrChange>
        </w:rPr>
        <w:t xml:space="preserve">(93.42) = 3.29, </w:t>
      </w:r>
      <w:r w:rsidR="00626A06" w:rsidRPr="000D46AE">
        <w:rPr>
          <w:rFonts w:ascii="Times New Roman" w:hAnsi="Times New Roman"/>
          <w:i/>
          <w:sz w:val="24"/>
          <w:szCs w:val="24"/>
          <w:lang w:val="en-US"/>
          <w:rPrChange w:id="2240" w:author="Microsoft Office User" w:date="2019-10-30T11:35:00Z">
            <w:rPr>
              <w:rFonts w:ascii="Times New Roman" w:hAnsi="Times New Roman"/>
              <w:i/>
              <w:sz w:val="24"/>
              <w:szCs w:val="24"/>
              <w:lang w:val="en-US"/>
            </w:rPr>
          </w:rPrChange>
        </w:rPr>
        <w:t>p</w:t>
      </w:r>
      <w:r w:rsidR="00626A06" w:rsidRPr="000D46AE">
        <w:rPr>
          <w:rFonts w:ascii="Times New Roman" w:hAnsi="Times New Roman"/>
          <w:sz w:val="24"/>
          <w:szCs w:val="24"/>
          <w:lang w:val="en-US"/>
          <w:rPrChange w:id="2241" w:author="Microsoft Office User" w:date="2019-10-30T11:35:00Z">
            <w:rPr>
              <w:rFonts w:ascii="Times New Roman" w:hAnsi="Times New Roman"/>
              <w:sz w:val="24"/>
              <w:szCs w:val="24"/>
              <w:lang w:val="en-US"/>
            </w:rPr>
          </w:rPrChange>
        </w:rPr>
        <w:t xml:space="preserve"> = .001, </w:t>
      </w:r>
      <w:r w:rsidR="00626A06" w:rsidRPr="000D46AE">
        <w:rPr>
          <w:rFonts w:ascii="Times New Roman" w:hAnsi="Times New Roman"/>
          <w:i/>
          <w:sz w:val="24"/>
          <w:szCs w:val="24"/>
          <w:lang w:val="en-US"/>
          <w:rPrChange w:id="2242" w:author="Microsoft Office User" w:date="2019-10-30T11:35:00Z">
            <w:rPr>
              <w:rFonts w:ascii="Times New Roman" w:hAnsi="Times New Roman"/>
              <w:i/>
              <w:sz w:val="24"/>
              <w:szCs w:val="24"/>
              <w:lang w:val="en-US"/>
            </w:rPr>
          </w:rPrChange>
        </w:rPr>
        <w:t>d</w:t>
      </w:r>
      <w:r w:rsidR="00626A06" w:rsidRPr="000D46AE">
        <w:rPr>
          <w:rFonts w:ascii="Times New Roman" w:hAnsi="Times New Roman"/>
          <w:sz w:val="24"/>
          <w:szCs w:val="24"/>
          <w:lang w:val="en-US"/>
          <w:rPrChange w:id="2243" w:author="Microsoft Office User" w:date="2019-10-30T11:35:00Z">
            <w:rPr>
              <w:rFonts w:ascii="Times New Roman" w:hAnsi="Times New Roman"/>
              <w:sz w:val="24"/>
              <w:szCs w:val="24"/>
              <w:lang w:val="en-US"/>
            </w:rPr>
          </w:rPrChange>
        </w:rPr>
        <w:t xml:space="preserve"> = 0.66, 95% CI = [0.25, 1.08], BF</w:t>
      </w:r>
      <w:r w:rsidR="00626A06" w:rsidRPr="000D46AE">
        <w:rPr>
          <w:rFonts w:ascii="Times New Roman" w:hAnsi="Times New Roman"/>
          <w:sz w:val="24"/>
          <w:szCs w:val="24"/>
          <w:vertAlign w:val="subscript"/>
          <w:lang w:val="en-US"/>
          <w:rPrChange w:id="2244" w:author="Microsoft Office User" w:date="2019-10-30T11:35:00Z">
            <w:rPr>
              <w:rFonts w:ascii="Times New Roman" w:hAnsi="Times New Roman"/>
              <w:sz w:val="24"/>
              <w:szCs w:val="24"/>
              <w:vertAlign w:val="subscript"/>
              <w:lang w:val="en-US"/>
            </w:rPr>
          </w:rPrChange>
        </w:rPr>
        <w:t>10</w:t>
      </w:r>
      <w:r w:rsidR="00626A06" w:rsidRPr="000D46AE">
        <w:rPr>
          <w:rFonts w:ascii="Times New Roman" w:hAnsi="Times New Roman"/>
          <w:sz w:val="24"/>
          <w:szCs w:val="24"/>
          <w:lang w:val="en-US"/>
          <w:rPrChange w:id="2245" w:author="Microsoft Office User" w:date="2019-10-30T11:35:00Z">
            <w:rPr>
              <w:rFonts w:ascii="Times New Roman" w:hAnsi="Times New Roman"/>
              <w:sz w:val="24"/>
              <w:szCs w:val="24"/>
              <w:lang w:val="en-US"/>
            </w:rPr>
          </w:rPrChange>
        </w:rPr>
        <w:t xml:space="preserve"> = 20.10. When </w:t>
      </w:r>
      <w:r w:rsidR="008E4BB6" w:rsidRPr="000D46AE">
        <w:rPr>
          <w:rFonts w:ascii="Times New Roman" w:hAnsi="Times New Roman"/>
          <w:sz w:val="24"/>
          <w:szCs w:val="24"/>
          <w:lang w:val="en-US"/>
          <w:rPrChange w:id="2246" w:author="Microsoft Office User" w:date="2019-10-30T11:35:00Z">
            <w:rPr>
              <w:rFonts w:ascii="Times New Roman" w:hAnsi="Times New Roman"/>
              <w:sz w:val="24"/>
              <w:szCs w:val="24"/>
              <w:lang w:val="en-US"/>
            </w:rPr>
          </w:rPrChange>
        </w:rPr>
        <w:t>TO1</w:t>
      </w:r>
      <w:r w:rsidR="00626A06" w:rsidRPr="000D46AE">
        <w:rPr>
          <w:rFonts w:ascii="Times New Roman" w:hAnsi="Times New Roman"/>
          <w:sz w:val="24"/>
          <w:szCs w:val="24"/>
          <w:lang w:val="en-US"/>
          <w:rPrChange w:id="2247" w:author="Microsoft Office User" w:date="2019-10-30T11:35:00Z">
            <w:rPr>
              <w:rFonts w:ascii="Times New Roman" w:hAnsi="Times New Roman"/>
              <w:sz w:val="24"/>
              <w:szCs w:val="24"/>
              <w:lang w:val="en-US"/>
            </w:rPr>
          </w:rPrChange>
        </w:rPr>
        <w:t xml:space="preserve"> </w:t>
      </w:r>
      <w:r w:rsidR="000131D0" w:rsidRPr="000D46AE">
        <w:rPr>
          <w:rFonts w:ascii="Times New Roman" w:hAnsi="Times New Roman"/>
          <w:sz w:val="24"/>
          <w:szCs w:val="24"/>
          <w:lang w:val="en-US"/>
          <w:rPrChange w:id="2248" w:author="Microsoft Office User" w:date="2019-10-30T11:35:00Z">
            <w:rPr>
              <w:rFonts w:ascii="Times New Roman" w:hAnsi="Times New Roman"/>
              <w:sz w:val="24"/>
              <w:szCs w:val="24"/>
              <w:lang w:val="en-US"/>
            </w:rPr>
          </w:rPrChange>
        </w:rPr>
        <w:t xml:space="preserve">remained </w:t>
      </w:r>
      <w:r w:rsidR="00626A06" w:rsidRPr="000D46AE">
        <w:rPr>
          <w:rFonts w:ascii="Times New Roman" w:hAnsi="Times New Roman"/>
          <w:sz w:val="24"/>
          <w:szCs w:val="24"/>
          <w:lang w:val="en-US"/>
          <w:rPrChange w:id="2249" w:author="Microsoft Office User" w:date="2019-10-30T11:35:00Z">
            <w:rPr>
              <w:rFonts w:ascii="Times New Roman" w:hAnsi="Times New Roman"/>
              <w:sz w:val="24"/>
              <w:szCs w:val="24"/>
              <w:lang w:val="en-US"/>
            </w:rPr>
          </w:rPrChange>
        </w:rPr>
        <w:t xml:space="preserve">in the same color as </w:t>
      </w:r>
      <w:r w:rsidR="004958E4" w:rsidRPr="000D46AE">
        <w:rPr>
          <w:rFonts w:ascii="Times New Roman" w:hAnsi="Times New Roman"/>
          <w:sz w:val="24"/>
          <w:szCs w:val="24"/>
          <w:lang w:val="en-US"/>
          <w:rPrChange w:id="2250" w:author="Microsoft Office User" w:date="2019-10-30T11:35:00Z">
            <w:rPr>
              <w:rFonts w:ascii="Times New Roman" w:hAnsi="Times New Roman"/>
              <w:sz w:val="24"/>
              <w:szCs w:val="24"/>
              <w:lang w:val="en-US"/>
            </w:rPr>
          </w:rPrChange>
        </w:rPr>
        <w:t xml:space="preserve">the </w:t>
      </w:r>
      <w:r w:rsidR="00626A06" w:rsidRPr="000D46AE">
        <w:rPr>
          <w:rFonts w:ascii="Times New Roman" w:hAnsi="Times New Roman"/>
          <w:sz w:val="24"/>
          <w:szCs w:val="24"/>
          <w:lang w:val="en-US"/>
          <w:rPrChange w:id="2251" w:author="Microsoft Office User" w:date="2019-10-30T11:35:00Z">
            <w:rPr>
              <w:rFonts w:ascii="Times New Roman" w:hAnsi="Times New Roman"/>
              <w:sz w:val="24"/>
              <w:szCs w:val="24"/>
              <w:lang w:val="en-US"/>
            </w:rPr>
          </w:rPrChange>
        </w:rPr>
        <w:t xml:space="preserve">positive </w:t>
      </w:r>
      <w:r w:rsidR="004958E4" w:rsidRPr="000D46AE">
        <w:rPr>
          <w:rFonts w:ascii="Times New Roman" w:hAnsi="Times New Roman"/>
          <w:sz w:val="24"/>
          <w:szCs w:val="24"/>
          <w:lang w:val="en-US"/>
          <w:rPrChange w:id="2252" w:author="Microsoft Office User" w:date="2019-10-30T11:35:00Z">
            <w:rPr>
              <w:rFonts w:ascii="Times New Roman" w:hAnsi="Times New Roman"/>
              <w:sz w:val="24"/>
              <w:szCs w:val="24"/>
              <w:lang w:val="en-US"/>
            </w:rPr>
          </w:rPrChange>
        </w:rPr>
        <w:t>SO</w:t>
      </w:r>
      <w:r w:rsidR="00626A06" w:rsidRPr="000D46AE">
        <w:rPr>
          <w:rFonts w:ascii="Times New Roman" w:hAnsi="Times New Roman"/>
          <w:sz w:val="24"/>
          <w:szCs w:val="24"/>
          <w:lang w:val="en-US"/>
          <w:rPrChange w:id="2253" w:author="Microsoft Office User" w:date="2019-10-30T11:35:00Z">
            <w:rPr>
              <w:rFonts w:ascii="Times New Roman" w:hAnsi="Times New Roman"/>
              <w:sz w:val="24"/>
              <w:szCs w:val="24"/>
              <w:lang w:val="en-US"/>
            </w:rPr>
          </w:rPrChange>
        </w:rPr>
        <w:t xml:space="preserve"> (and the color of </w:t>
      </w:r>
      <w:r w:rsidR="004958E4" w:rsidRPr="000D46AE">
        <w:rPr>
          <w:rFonts w:ascii="Times New Roman" w:hAnsi="Times New Roman"/>
          <w:sz w:val="24"/>
          <w:szCs w:val="24"/>
          <w:lang w:val="en-US"/>
          <w:rPrChange w:id="2254" w:author="Microsoft Office User" w:date="2019-10-30T11:35:00Z">
            <w:rPr>
              <w:rFonts w:ascii="Times New Roman" w:hAnsi="Times New Roman"/>
              <w:sz w:val="24"/>
              <w:szCs w:val="24"/>
              <w:lang w:val="en-US"/>
            </w:rPr>
          </w:rPrChange>
        </w:rPr>
        <w:t xml:space="preserve">the </w:t>
      </w:r>
      <w:r w:rsidR="00626A06" w:rsidRPr="000D46AE">
        <w:rPr>
          <w:rFonts w:ascii="Times New Roman" w:hAnsi="Times New Roman"/>
          <w:sz w:val="24"/>
          <w:szCs w:val="24"/>
          <w:lang w:val="en-US"/>
          <w:rPrChange w:id="2255" w:author="Microsoft Office User" w:date="2019-10-30T11:35:00Z">
            <w:rPr>
              <w:rFonts w:ascii="Times New Roman" w:hAnsi="Times New Roman"/>
              <w:sz w:val="24"/>
              <w:szCs w:val="24"/>
              <w:lang w:val="en-US"/>
            </w:rPr>
          </w:rPrChange>
        </w:rPr>
        <w:t>negative</w:t>
      </w:r>
      <w:r w:rsidR="004958E4" w:rsidRPr="000D46AE">
        <w:rPr>
          <w:rFonts w:ascii="Times New Roman" w:hAnsi="Times New Roman"/>
          <w:sz w:val="24"/>
          <w:szCs w:val="24"/>
          <w:lang w:val="en-US"/>
          <w:rPrChange w:id="2256" w:author="Microsoft Office User" w:date="2019-10-30T11:35:00Z">
            <w:rPr>
              <w:rFonts w:ascii="Times New Roman" w:hAnsi="Times New Roman"/>
              <w:sz w:val="24"/>
              <w:szCs w:val="24"/>
              <w:lang w:val="en-US"/>
            </w:rPr>
          </w:rPrChange>
        </w:rPr>
        <w:t xml:space="preserve"> SO</w:t>
      </w:r>
      <w:r w:rsidR="00626A06" w:rsidRPr="000D46AE">
        <w:rPr>
          <w:rFonts w:ascii="Times New Roman" w:hAnsi="Times New Roman"/>
          <w:sz w:val="24"/>
          <w:szCs w:val="24"/>
          <w:lang w:val="en-US"/>
          <w:rPrChange w:id="2257" w:author="Microsoft Office User" w:date="2019-10-30T11:35:00Z">
            <w:rPr>
              <w:rFonts w:ascii="Times New Roman" w:hAnsi="Times New Roman"/>
              <w:sz w:val="24"/>
              <w:szCs w:val="24"/>
              <w:lang w:val="en-US"/>
            </w:rPr>
          </w:rPrChange>
        </w:rPr>
        <w:t xml:space="preserve"> changed) and when </w:t>
      </w:r>
      <w:r w:rsidR="008E4BB6" w:rsidRPr="000D46AE">
        <w:rPr>
          <w:rFonts w:ascii="Times New Roman" w:hAnsi="Times New Roman"/>
          <w:sz w:val="24"/>
          <w:szCs w:val="24"/>
          <w:lang w:val="en-US"/>
          <w:rPrChange w:id="2258" w:author="Microsoft Office User" w:date="2019-10-30T11:35:00Z">
            <w:rPr>
              <w:rFonts w:ascii="Times New Roman" w:hAnsi="Times New Roman"/>
              <w:sz w:val="24"/>
              <w:szCs w:val="24"/>
              <w:lang w:val="en-US"/>
            </w:rPr>
          </w:rPrChange>
        </w:rPr>
        <w:t>TO2</w:t>
      </w:r>
      <w:r w:rsidR="00626A06" w:rsidRPr="000D46AE">
        <w:rPr>
          <w:rFonts w:ascii="Times New Roman" w:hAnsi="Times New Roman"/>
          <w:sz w:val="24"/>
          <w:szCs w:val="24"/>
          <w:lang w:val="en-US"/>
          <w:rPrChange w:id="2259" w:author="Microsoft Office User" w:date="2019-10-30T11:35:00Z">
            <w:rPr>
              <w:rFonts w:ascii="Times New Roman" w:hAnsi="Times New Roman"/>
              <w:sz w:val="24"/>
              <w:szCs w:val="24"/>
              <w:lang w:val="en-US"/>
            </w:rPr>
          </w:rPrChange>
        </w:rPr>
        <w:t xml:space="preserve"> </w:t>
      </w:r>
      <w:r w:rsidR="000131D0" w:rsidRPr="000D46AE">
        <w:rPr>
          <w:rFonts w:ascii="Times New Roman" w:hAnsi="Times New Roman"/>
          <w:sz w:val="24"/>
          <w:szCs w:val="24"/>
          <w:lang w:val="en-US"/>
          <w:rPrChange w:id="2260" w:author="Microsoft Office User" w:date="2019-10-30T11:35:00Z">
            <w:rPr>
              <w:rFonts w:ascii="Times New Roman" w:hAnsi="Times New Roman"/>
              <w:sz w:val="24"/>
              <w:szCs w:val="24"/>
              <w:lang w:val="en-US"/>
            </w:rPr>
          </w:rPrChange>
        </w:rPr>
        <w:t xml:space="preserve">remained </w:t>
      </w:r>
      <w:r w:rsidR="00626A06" w:rsidRPr="000D46AE">
        <w:rPr>
          <w:rFonts w:ascii="Times New Roman" w:hAnsi="Times New Roman"/>
          <w:sz w:val="24"/>
          <w:szCs w:val="24"/>
          <w:lang w:val="en-US"/>
          <w:rPrChange w:id="2261" w:author="Microsoft Office User" w:date="2019-10-30T11:35:00Z">
            <w:rPr>
              <w:rFonts w:ascii="Times New Roman" w:hAnsi="Times New Roman"/>
              <w:sz w:val="24"/>
              <w:szCs w:val="24"/>
              <w:lang w:val="en-US"/>
            </w:rPr>
          </w:rPrChange>
        </w:rPr>
        <w:t>in the same color as</w:t>
      </w:r>
      <w:r w:rsidR="004958E4" w:rsidRPr="000D46AE">
        <w:rPr>
          <w:rFonts w:ascii="Times New Roman" w:hAnsi="Times New Roman"/>
          <w:sz w:val="24"/>
          <w:szCs w:val="24"/>
          <w:lang w:val="en-US"/>
          <w:rPrChange w:id="2262" w:author="Microsoft Office User" w:date="2019-10-30T11:35:00Z">
            <w:rPr>
              <w:rFonts w:ascii="Times New Roman" w:hAnsi="Times New Roman"/>
              <w:sz w:val="24"/>
              <w:szCs w:val="24"/>
              <w:lang w:val="en-US"/>
            </w:rPr>
          </w:rPrChange>
        </w:rPr>
        <w:t xml:space="preserve"> the</w:t>
      </w:r>
      <w:r w:rsidR="00626A06" w:rsidRPr="000D46AE">
        <w:rPr>
          <w:rFonts w:ascii="Times New Roman" w:hAnsi="Times New Roman"/>
          <w:sz w:val="24"/>
          <w:szCs w:val="24"/>
          <w:lang w:val="en-US"/>
          <w:rPrChange w:id="2263" w:author="Microsoft Office User" w:date="2019-10-30T11:35:00Z">
            <w:rPr>
              <w:rFonts w:ascii="Times New Roman" w:hAnsi="Times New Roman"/>
              <w:sz w:val="24"/>
              <w:szCs w:val="24"/>
              <w:lang w:val="en-US"/>
            </w:rPr>
          </w:rPrChange>
        </w:rPr>
        <w:t xml:space="preserve"> negative </w:t>
      </w:r>
      <w:r w:rsidR="004958E4" w:rsidRPr="000D46AE">
        <w:rPr>
          <w:rFonts w:ascii="Times New Roman" w:hAnsi="Times New Roman"/>
          <w:sz w:val="24"/>
          <w:szCs w:val="24"/>
          <w:lang w:val="en-US"/>
          <w:rPrChange w:id="2264" w:author="Microsoft Office User" w:date="2019-10-30T11:35:00Z">
            <w:rPr>
              <w:rFonts w:ascii="Times New Roman" w:hAnsi="Times New Roman"/>
              <w:sz w:val="24"/>
              <w:szCs w:val="24"/>
              <w:lang w:val="en-US"/>
            </w:rPr>
          </w:rPrChange>
        </w:rPr>
        <w:t>SO</w:t>
      </w:r>
      <w:r w:rsidR="00626A06" w:rsidRPr="000D46AE">
        <w:rPr>
          <w:rFonts w:ascii="Times New Roman" w:hAnsi="Times New Roman"/>
          <w:sz w:val="24"/>
          <w:szCs w:val="24"/>
          <w:lang w:val="en-US"/>
          <w:rPrChange w:id="2265" w:author="Microsoft Office User" w:date="2019-10-30T11:35:00Z">
            <w:rPr>
              <w:rFonts w:ascii="Times New Roman" w:hAnsi="Times New Roman"/>
              <w:sz w:val="24"/>
              <w:szCs w:val="24"/>
              <w:lang w:val="en-US"/>
            </w:rPr>
          </w:rPrChange>
        </w:rPr>
        <w:t xml:space="preserve"> (and the color of </w:t>
      </w:r>
      <w:r w:rsidR="004958E4" w:rsidRPr="000D46AE">
        <w:rPr>
          <w:rFonts w:ascii="Times New Roman" w:hAnsi="Times New Roman"/>
          <w:sz w:val="24"/>
          <w:szCs w:val="24"/>
          <w:lang w:val="en-US"/>
          <w:rPrChange w:id="2266" w:author="Microsoft Office User" w:date="2019-10-30T11:35:00Z">
            <w:rPr>
              <w:rFonts w:ascii="Times New Roman" w:hAnsi="Times New Roman"/>
              <w:sz w:val="24"/>
              <w:szCs w:val="24"/>
              <w:lang w:val="en-US"/>
            </w:rPr>
          </w:rPrChange>
        </w:rPr>
        <w:t xml:space="preserve">the </w:t>
      </w:r>
      <w:r w:rsidR="00626A06" w:rsidRPr="000D46AE">
        <w:rPr>
          <w:rFonts w:ascii="Times New Roman" w:hAnsi="Times New Roman"/>
          <w:sz w:val="24"/>
          <w:szCs w:val="24"/>
          <w:lang w:val="en-US"/>
          <w:rPrChange w:id="2267" w:author="Microsoft Office User" w:date="2019-10-30T11:35:00Z">
            <w:rPr>
              <w:rFonts w:ascii="Times New Roman" w:hAnsi="Times New Roman"/>
              <w:sz w:val="24"/>
              <w:szCs w:val="24"/>
              <w:lang w:val="en-US"/>
            </w:rPr>
          </w:rPrChange>
        </w:rPr>
        <w:lastRenderedPageBreak/>
        <w:t xml:space="preserve">positive </w:t>
      </w:r>
      <w:r w:rsidR="004958E4" w:rsidRPr="000D46AE">
        <w:rPr>
          <w:rFonts w:ascii="Times New Roman" w:hAnsi="Times New Roman"/>
          <w:sz w:val="24"/>
          <w:szCs w:val="24"/>
          <w:lang w:val="en-US"/>
          <w:rPrChange w:id="2268" w:author="Microsoft Office User" w:date="2019-10-30T11:35:00Z">
            <w:rPr>
              <w:rFonts w:ascii="Times New Roman" w:hAnsi="Times New Roman"/>
              <w:sz w:val="24"/>
              <w:szCs w:val="24"/>
              <w:lang w:val="en-US"/>
            </w:rPr>
          </w:rPrChange>
        </w:rPr>
        <w:t>SO</w:t>
      </w:r>
      <w:r w:rsidR="00626A06" w:rsidRPr="000D46AE">
        <w:rPr>
          <w:rFonts w:ascii="Times New Roman" w:hAnsi="Times New Roman"/>
          <w:sz w:val="24"/>
          <w:szCs w:val="24"/>
          <w:lang w:val="en-US"/>
          <w:rPrChange w:id="2269" w:author="Microsoft Office User" w:date="2019-10-30T11:35:00Z">
            <w:rPr>
              <w:rFonts w:ascii="Times New Roman" w:hAnsi="Times New Roman"/>
              <w:sz w:val="24"/>
              <w:szCs w:val="24"/>
              <w:lang w:val="en-US"/>
            </w:rPr>
          </w:rPrChange>
        </w:rPr>
        <w:t xml:space="preserve"> changed), participants demonstrated a relative preference for </w:t>
      </w:r>
      <w:r w:rsidR="008E4BB6" w:rsidRPr="000D46AE">
        <w:rPr>
          <w:rFonts w:ascii="Times New Roman" w:hAnsi="Times New Roman"/>
          <w:sz w:val="24"/>
          <w:szCs w:val="24"/>
          <w:lang w:val="en-US"/>
          <w:rPrChange w:id="2270" w:author="Microsoft Office User" w:date="2019-10-30T11:35:00Z">
            <w:rPr>
              <w:rFonts w:ascii="Times New Roman" w:hAnsi="Times New Roman"/>
              <w:sz w:val="24"/>
              <w:szCs w:val="24"/>
              <w:lang w:val="en-US"/>
            </w:rPr>
          </w:rPrChange>
        </w:rPr>
        <w:t>TO1</w:t>
      </w:r>
      <w:r w:rsidR="00626A06" w:rsidRPr="000D46AE">
        <w:rPr>
          <w:rFonts w:ascii="Times New Roman" w:hAnsi="Times New Roman"/>
          <w:sz w:val="24"/>
          <w:szCs w:val="24"/>
          <w:lang w:val="en-US"/>
          <w:rPrChange w:id="2271" w:author="Microsoft Office User" w:date="2019-10-30T11:35:00Z">
            <w:rPr>
              <w:rFonts w:ascii="Times New Roman" w:hAnsi="Times New Roman"/>
              <w:sz w:val="24"/>
              <w:szCs w:val="24"/>
              <w:lang w:val="en-US"/>
            </w:rPr>
          </w:rPrChange>
        </w:rPr>
        <w:t xml:space="preserve"> over </w:t>
      </w:r>
      <w:r w:rsidR="008E4BB6" w:rsidRPr="000D46AE">
        <w:rPr>
          <w:rFonts w:ascii="Times New Roman" w:hAnsi="Times New Roman"/>
          <w:sz w:val="24"/>
          <w:szCs w:val="24"/>
          <w:lang w:val="en-US"/>
          <w:rPrChange w:id="2272" w:author="Microsoft Office User" w:date="2019-10-30T11:35:00Z">
            <w:rPr>
              <w:rFonts w:ascii="Times New Roman" w:hAnsi="Times New Roman"/>
              <w:sz w:val="24"/>
              <w:szCs w:val="24"/>
              <w:lang w:val="en-US"/>
            </w:rPr>
          </w:rPrChange>
        </w:rPr>
        <w:t>TO2</w:t>
      </w:r>
      <w:r w:rsidR="00626A06" w:rsidRPr="000D46AE">
        <w:rPr>
          <w:rFonts w:ascii="Times New Roman" w:hAnsi="Times New Roman"/>
          <w:sz w:val="24"/>
          <w:szCs w:val="24"/>
          <w:lang w:val="en-US"/>
          <w:rPrChange w:id="2273" w:author="Microsoft Office User" w:date="2019-10-30T11:35:00Z">
            <w:rPr>
              <w:rFonts w:ascii="Times New Roman" w:hAnsi="Times New Roman"/>
              <w:sz w:val="24"/>
              <w:szCs w:val="24"/>
              <w:lang w:val="en-US"/>
            </w:rPr>
          </w:rPrChange>
        </w:rPr>
        <w:t xml:space="preserve"> (</w:t>
      </w:r>
      <w:r w:rsidR="00626A06" w:rsidRPr="000D46AE">
        <w:rPr>
          <w:rFonts w:ascii="Times New Roman" w:hAnsi="Times New Roman"/>
          <w:i/>
          <w:sz w:val="24"/>
          <w:szCs w:val="24"/>
          <w:lang w:val="en-US"/>
          <w:rPrChange w:id="2274" w:author="Microsoft Office User" w:date="2019-10-30T11:35:00Z">
            <w:rPr>
              <w:rFonts w:ascii="Times New Roman" w:hAnsi="Times New Roman"/>
              <w:i/>
              <w:sz w:val="24"/>
              <w:szCs w:val="24"/>
              <w:lang w:val="en-US"/>
            </w:rPr>
          </w:rPrChange>
        </w:rPr>
        <w:t>M</w:t>
      </w:r>
      <w:r w:rsidR="00626A06" w:rsidRPr="000D46AE">
        <w:rPr>
          <w:rFonts w:ascii="Times New Roman" w:hAnsi="Times New Roman"/>
          <w:sz w:val="24"/>
          <w:szCs w:val="24"/>
          <w:lang w:val="en-US"/>
          <w:rPrChange w:id="2275" w:author="Microsoft Office User" w:date="2019-10-30T11:35:00Z">
            <w:rPr>
              <w:rFonts w:ascii="Times New Roman" w:hAnsi="Times New Roman"/>
              <w:sz w:val="24"/>
              <w:szCs w:val="24"/>
              <w:lang w:val="en-US"/>
            </w:rPr>
          </w:rPrChange>
        </w:rPr>
        <w:t xml:space="preserve"> = 0.21, </w:t>
      </w:r>
      <w:r w:rsidR="00626A06" w:rsidRPr="000D46AE">
        <w:rPr>
          <w:rFonts w:ascii="Times New Roman" w:hAnsi="Times New Roman"/>
          <w:i/>
          <w:sz w:val="24"/>
          <w:szCs w:val="24"/>
          <w:lang w:val="en-US"/>
          <w:rPrChange w:id="2276" w:author="Microsoft Office User" w:date="2019-10-30T11:35:00Z">
            <w:rPr>
              <w:rFonts w:ascii="Times New Roman" w:hAnsi="Times New Roman"/>
              <w:i/>
              <w:sz w:val="24"/>
              <w:szCs w:val="24"/>
              <w:lang w:val="en-US"/>
            </w:rPr>
          </w:rPrChange>
        </w:rPr>
        <w:t>SD</w:t>
      </w:r>
      <w:r w:rsidR="00626A06" w:rsidRPr="000D46AE">
        <w:rPr>
          <w:rFonts w:ascii="Times New Roman" w:hAnsi="Times New Roman"/>
          <w:sz w:val="24"/>
          <w:szCs w:val="24"/>
          <w:lang w:val="en-US"/>
          <w:rPrChange w:id="2277" w:author="Microsoft Office User" w:date="2019-10-30T11:35:00Z">
            <w:rPr>
              <w:rFonts w:ascii="Times New Roman" w:hAnsi="Times New Roman"/>
              <w:sz w:val="24"/>
              <w:szCs w:val="24"/>
              <w:lang w:val="en-US"/>
            </w:rPr>
          </w:rPrChange>
        </w:rPr>
        <w:t xml:space="preserve"> = 0.46). </w:t>
      </w:r>
      <w:r w:rsidR="00F9155A" w:rsidRPr="000D46AE">
        <w:rPr>
          <w:rFonts w:ascii="Times New Roman" w:hAnsi="Times New Roman"/>
          <w:sz w:val="24"/>
          <w:szCs w:val="24"/>
          <w:lang w:val="en-US"/>
          <w:rPrChange w:id="2278" w:author="Microsoft Office User" w:date="2019-10-30T11:35:00Z">
            <w:rPr>
              <w:rFonts w:ascii="Times New Roman" w:hAnsi="Times New Roman"/>
              <w:sz w:val="24"/>
              <w:szCs w:val="24"/>
              <w:lang w:val="en-US"/>
            </w:rPr>
          </w:rPrChange>
        </w:rPr>
        <w:t xml:space="preserve">When the color contingencies were reversed, </w:t>
      </w:r>
      <w:r w:rsidR="00626A06" w:rsidRPr="000D46AE">
        <w:rPr>
          <w:rFonts w:ascii="Times New Roman" w:hAnsi="Times New Roman"/>
          <w:sz w:val="24"/>
          <w:szCs w:val="24"/>
          <w:lang w:val="en-US"/>
          <w:rPrChange w:id="2279" w:author="Microsoft Office User" w:date="2019-10-30T11:35:00Z">
            <w:rPr>
              <w:rFonts w:ascii="Times New Roman" w:hAnsi="Times New Roman"/>
              <w:sz w:val="24"/>
              <w:szCs w:val="24"/>
              <w:lang w:val="en-US"/>
            </w:rPr>
          </w:rPrChange>
        </w:rPr>
        <w:t xml:space="preserve">participants demonstrated a relative preference for </w:t>
      </w:r>
      <w:r w:rsidR="008E4BB6" w:rsidRPr="000D46AE">
        <w:rPr>
          <w:rFonts w:ascii="Times New Roman" w:hAnsi="Times New Roman"/>
          <w:sz w:val="24"/>
          <w:szCs w:val="24"/>
          <w:lang w:val="en-US"/>
          <w:rPrChange w:id="2280" w:author="Microsoft Office User" w:date="2019-10-30T11:35:00Z">
            <w:rPr>
              <w:rFonts w:ascii="Times New Roman" w:hAnsi="Times New Roman"/>
              <w:sz w:val="24"/>
              <w:szCs w:val="24"/>
              <w:lang w:val="en-US"/>
            </w:rPr>
          </w:rPrChange>
        </w:rPr>
        <w:t>TO2</w:t>
      </w:r>
      <w:r w:rsidR="00626A06" w:rsidRPr="000D46AE">
        <w:rPr>
          <w:rFonts w:ascii="Times New Roman" w:hAnsi="Times New Roman"/>
          <w:sz w:val="24"/>
          <w:szCs w:val="24"/>
          <w:lang w:val="en-US"/>
          <w:rPrChange w:id="2281" w:author="Microsoft Office User" w:date="2019-10-30T11:35:00Z">
            <w:rPr>
              <w:rFonts w:ascii="Times New Roman" w:hAnsi="Times New Roman"/>
              <w:sz w:val="24"/>
              <w:szCs w:val="24"/>
              <w:lang w:val="en-US"/>
            </w:rPr>
          </w:rPrChange>
        </w:rPr>
        <w:t xml:space="preserve"> over </w:t>
      </w:r>
      <w:r w:rsidR="008E4BB6" w:rsidRPr="000D46AE">
        <w:rPr>
          <w:rFonts w:ascii="Times New Roman" w:hAnsi="Times New Roman"/>
          <w:sz w:val="24"/>
          <w:szCs w:val="24"/>
          <w:lang w:val="en-US"/>
          <w:rPrChange w:id="2282" w:author="Microsoft Office User" w:date="2019-10-30T11:35:00Z">
            <w:rPr>
              <w:rFonts w:ascii="Times New Roman" w:hAnsi="Times New Roman"/>
              <w:sz w:val="24"/>
              <w:szCs w:val="24"/>
              <w:lang w:val="en-US"/>
            </w:rPr>
          </w:rPrChange>
        </w:rPr>
        <w:t>TO1</w:t>
      </w:r>
      <w:r w:rsidR="00626A06" w:rsidRPr="000D46AE">
        <w:rPr>
          <w:rFonts w:ascii="Times New Roman" w:hAnsi="Times New Roman"/>
          <w:sz w:val="24"/>
          <w:szCs w:val="24"/>
          <w:lang w:val="en-US"/>
          <w:rPrChange w:id="2283" w:author="Microsoft Office User" w:date="2019-10-30T11:35:00Z">
            <w:rPr>
              <w:rFonts w:ascii="Times New Roman" w:hAnsi="Times New Roman"/>
              <w:sz w:val="24"/>
              <w:szCs w:val="24"/>
              <w:lang w:val="en-US"/>
            </w:rPr>
          </w:rPrChange>
        </w:rPr>
        <w:t xml:space="preserve"> (</w:t>
      </w:r>
      <w:r w:rsidR="00626A06" w:rsidRPr="000D46AE">
        <w:rPr>
          <w:rFonts w:ascii="Times New Roman" w:hAnsi="Times New Roman"/>
          <w:i/>
          <w:sz w:val="24"/>
          <w:szCs w:val="24"/>
          <w:lang w:val="en-US"/>
          <w:rPrChange w:id="2284" w:author="Microsoft Office User" w:date="2019-10-30T11:35:00Z">
            <w:rPr>
              <w:rFonts w:ascii="Times New Roman" w:hAnsi="Times New Roman"/>
              <w:i/>
              <w:sz w:val="24"/>
              <w:szCs w:val="24"/>
              <w:lang w:val="en-US"/>
            </w:rPr>
          </w:rPrChange>
        </w:rPr>
        <w:t>M</w:t>
      </w:r>
      <w:r w:rsidR="00626A06" w:rsidRPr="000D46AE">
        <w:rPr>
          <w:rFonts w:ascii="Times New Roman" w:hAnsi="Times New Roman"/>
          <w:sz w:val="24"/>
          <w:szCs w:val="24"/>
          <w:lang w:val="en-US"/>
          <w:rPrChange w:id="2285" w:author="Microsoft Office User" w:date="2019-10-30T11:35:00Z">
            <w:rPr>
              <w:rFonts w:ascii="Times New Roman" w:hAnsi="Times New Roman"/>
              <w:sz w:val="24"/>
              <w:szCs w:val="24"/>
              <w:lang w:val="en-US"/>
            </w:rPr>
          </w:rPrChange>
        </w:rPr>
        <w:t xml:space="preserve"> = -0.15, </w:t>
      </w:r>
      <w:r w:rsidR="00626A06" w:rsidRPr="000D46AE">
        <w:rPr>
          <w:rFonts w:ascii="Times New Roman" w:hAnsi="Times New Roman"/>
          <w:i/>
          <w:sz w:val="24"/>
          <w:szCs w:val="24"/>
          <w:lang w:val="en-US"/>
          <w:rPrChange w:id="2286" w:author="Microsoft Office User" w:date="2019-10-30T11:35:00Z">
            <w:rPr>
              <w:rFonts w:ascii="Times New Roman" w:hAnsi="Times New Roman"/>
              <w:i/>
              <w:sz w:val="24"/>
              <w:szCs w:val="24"/>
              <w:lang w:val="en-US"/>
            </w:rPr>
          </w:rPrChange>
        </w:rPr>
        <w:t>SD</w:t>
      </w:r>
      <w:r w:rsidR="00626A06" w:rsidRPr="000D46AE">
        <w:rPr>
          <w:rFonts w:ascii="Times New Roman" w:hAnsi="Times New Roman"/>
          <w:sz w:val="24"/>
          <w:szCs w:val="24"/>
          <w:lang w:val="en-US"/>
          <w:rPrChange w:id="2287" w:author="Microsoft Office User" w:date="2019-10-30T11:35:00Z">
            <w:rPr>
              <w:rFonts w:ascii="Times New Roman" w:hAnsi="Times New Roman"/>
              <w:sz w:val="24"/>
              <w:szCs w:val="24"/>
              <w:lang w:val="en-US"/>
            </w:rPr>
          </w:rPrChange>
        </w:rPr>
        <w:t xml:space="preserve"> = 0.59).</w:t>
      </w:r>
    </w:p>
    <w:p w14:paraId="6178C829" w14:textId="30BC179D" w:rsidR="00626A06" w:rsidRPr="000D46AE" w:rsidRDefault="008C0CCA" w:rsidP="008C0CCA">
      <w:pPr>
        <w:pStyle w:val="text"/>
        <w:spacing w:before="240" w:line="480" w:lineRule="auto"/>
        <w:ind w:firstLine="708"/>
        <w:rPr>
          <w:rFonts w:ascii="Times New Roman" w:hAnsi="Times New Roman"/>
          <w:sz w:val="24"/>
          <w:szCs w:val="24"/>
          <w:lang w:val="en-US"/>
          <w:rPrChange w:id="2288"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2289" w:author="Microsoft Office User" w:date="2019-10-30T11:35:00Z">
            <w:rPr>
              <w:rFonts w:ascii="Times New Roman" w:hAnsi="Times New Roman"/>
              <w:b/>
              <w:sz w:val="24"/>
              <w:szCs w:val="24"/>
              <w:lang w:val="en-US"/>
            </w:rPr>
          </w:rPrChange>
        </w:rPr>
        <w:t>Self-reported ratings</w:t>
      </w:r>
      <w:r w:rsidR="007C469B" w:rsidRPr="000D46AE">
        <w:rPr>
          <w:rFonts w:ascii="Times New Roman" w:hAnsi="Times New Roman"/>
          <w:b/>
          <w:sz w:val="24"/>
          <w:szCs w:val="24"/>
          <w:lang w:val="en-US"/>
          <w:rPrChange w:id="2290" w:author="Microsoft Office User" w:date="2019-10-30T11:35:00Z">
            <w:rPr>
              <w:rFonts w:ascii="Times New Roman" w:hAnsi="Times New Roman"/>
              <w:b/>
              <w:sz w:val="24"/>
              <w:szCs w:val="24"/>
              <w:lang w:val="en-US"/>
            </w:rPr>
          </w:rPrChange>
        </w:rPr>
        <w:t xml:space="preserve">. </w:t>
      </w:r>
      <w:r w:rsidR="00626A06" w:rsidRPr="000D46AE">
        <w:rPr>
          <w:rFonts w:ascii="Times New Roman" w:hAnsi="Times New Roman"/>
          <w:sz w:val="24"/>
          <w:szCs w:val="24"/>
          <w:lang w:val="en-US"/>
          <w:rPrChange w:id="2291" w:author="Microsoft Office User" w:date="2019-10-30T11:35:00Z">
            <w:rPr>
              <w:rFonts w:ascii="Times New Roman" w:hAnsi="Times New Roman"/>
              <w:sz w:val="24"/>
              <w:szCs w:val="24"/>
              <w:lang w:val="en-US"/>
            </w:rPr>
          </w:rPrChange>
        </w:rPr>
        <w:t xml:space="preserve">Self-reported ratings </w:t>
      </w:r>
      <w:r w:rsidR="00582DBE" w:rsidRPr="000D46AE">
        <w:rPr>
          <w:rFonts w:ascii="Times New Roman" w:hAnsi="Times New Roman"/>
          <w:sz w:val="24"/>
          <w:szCs w:val="24"/>
          <w:lang w:val="en-US"/>
          <w:rPrChange w:id="2292" w:author="Microsoft Office User" w:date="2019-10-30T11:35:00Z">
            <w:rPr>
              <w:rFonts w:ascii="Times New Roman" w:hAnsi="Times New Roman"/>
              <w:sz w:val="24"/>
              <w:szCs w:val="24"/>
              <w:lang w:val="en-US"/>
            </w:rPr>
          </w:rPrChange>
        </w:rPr>
        <w:t xml:space="preserve">also </w:t>
      </w:r>
      <w:r w:rsidR="000E15DB" w:rsidRPr="000D46AE">
        <w:rPr>
          <w:rFonts w:ascii="Times New Roman" w:hAnsi="Times New Roman"/>
          <w:sz w:val="24"/>
          <w:szCs w:val="24"/>
          <w:lang w:val="en-US"/>
          <w:rPrChange w:id="2293" w:author="Microsoft Office User" w:date="2019-10-30T11:35:00Z">
            <w:rPr>
              <w:rFonts w:ascii="Times New Roman" w:hAnsi="Times New Roman"/>
              <w:sz w:val="24"/>
              <w:szCs w:val="24"/>
              <w:lang w:val="en-US"/>
            </w:rPr>
          </w:rPrChange>
        </w:rPr>
        <w:t>varied</w:t>
      </w:r>
      <w:r w:rsidR="00626A06" w:rsidRPr="000D46AE">
        <w:rPr>
          <w:rFonts w:ascii="Times New Roman" w:hAnsi="Times New Roman"/>
          <w:sz w:val="24"/>
          <w:szCs w:val="24"/>
          <w:lang w:val="en-US"/>
          <w:rPrChange w:id="2294" w:author="Microsoft Office User" w:date="2019-10-30T11:35:00Z">
            <w:rPr>
              <w:rFonts w:ascii="Times New Roman" w:hAnsi="Times New Roman"/>
              <w:sz w:val="24"/>
              <w:szCs w:val="24"/>
              <w:lang w:val="en-US"/>
            </w:rPr>
          </w:rPrChange>
        </w:rPr>
        <w:t xml:space="preserve"> as a function of </w:t>
      </w:r>
      <w:r w:rsidR="00582DBE" w:rsidRPr="000D46AE">
        <w:rPr>
          <w:rFonts w:ascii="Times New Roman" w:hAnsi="Times New Roman"/>
          <w:sz w:val="24"/>
          <w:szCs w:val="24"/>
          <w:lang w:val="en-US"/>
          <w:rPrChange w:id="2295" w:author="Microsoft Office User" w:date="2019-10-30T11:35:00Z">
            <w:rPr>
              <w:rFonts w:ascii="Times New Roman" w:hAnsi="Times New Roman"/>
              <w:sz w:val="24"/>
              <w:szCs w:val="24"/>
              <w:lang w:val="en-US"/>
            </w:rPr>
          </w:rPrChange>
        </w:rPr>
        <w:t>TO-SO color relation,</w:t>
      </w:r>
      <w:r w:rsidR="00626A06" w:rsidRPr="000D46AE">
        <w:rPr>
          <w:rFonts w:ascii="Times New Roman" w:hAnsi="Times New Roman"/>
          <w:sz w:val="24"/>
          <w:szCs w:val="24"/>
          <w:lang w:val="en-US"/>
          <w:rPrChange w:id="2296" w:author="Microsoft Office User" w:date="2019-10-30T11:35:00Z">
            <w:rPr>
              <w:rFonts w:ascii="Times New Roman" w:hAnsi="Times New Roman"/>
              <w:sz w:val="24"/>
              <w:szCs w:val="24"/>
              <w:lang w:val="en-US"/>
            </w:rPr>
          </w:rPrChange>
        </w:rPr>
        <w:t xml:space="preserve"> </w:t>
      </w:r>
      <w:r w:rsidR="00626A06" w:rsidRPr="000D46AE">
        <w:rPr>
          <w:rFonts w:ascii="Times New Roman" w:hAnsi="Times New Roman"/>
          <w:i/>
          <w:sz w:val="24"/>
          <w:szCs w:val="24"/>
          <w:lang w:val="en-US"/>
          <w:rPrChange w:id="2297" w:author="Microsoft Office User" w:date="2019-10-30T11:35:00Z">
            <w:rPr>
              <w:rFonts w:ascii="Times New Roman" w:hAnsi="Times New Roman"/>
              <w:i/>
              <w:sz w:val="24"/>
              <w:szCs w:val="24"/>
              <w:lang w:val="en-US"/>
            </w:rPr>
          </w:rPrChange>
        </w:rPr>
        <w:t>t</w:t>
      </w:r>
      <w:r w:rsidR="00626A06" w:rsidRPr="000D46AE">
        <w:rPr>
          <w:rFonts w:ascii="Times New Roman" w:hAnsi="Times New Roman"/>
          <w:sz w:val="24"/>
          <w:szCs w:val="24"/>
          <w:lang w:val="en-US"/>
          <w:rPrChange w:id="2298" w:author="Microsoft Office User" w:date="2019-10-30T11:35:00Z">
            <w:rPr>
              <w:rFonts w:ascii="Times New Roman" w:hAnsi="Times New Roman"/>
              <w:sz w:val="24"/>
              <w:szCs w:val="24"/>
              <w:lang w:val="en-US"/>
            </w:rPr>
          </w:rPrChange>
        </w:rPr>
        <w:t xml:space="preserve">(92.94) = 5.52, </w:t>
      </w:r>
      <w:r w:rsidR="00626A06" w:rsidRPr="000D46AE">
        <w:rPr>
          <w:rFonts w:ascii="Times New Roman" w:hAnsi="Times New Roman"/>
          <w:i/>
          <w:sz w:val="24"/>
          <w:szCs w:val="24"/>
          <w:lang w:val="en-US"/>
          <w:rPrChange w:id="2299" w:author="Microsoft Office User" w:date="2019-10-30T11:35:00Z">
            <w:rPr>
              <w:rFonts w:ascii="Times New Roman" w:hAnsi="Times New Roman"/>
              <w:i/>
              <w:sz w:val="24"/>
              <w:szCs w:val="24"/>
              <w:lang w:val="en-US"/>
            </w:rPr>
          </w:rPrChange>
        </w:rPr>
        <w:t>p</w:t>
      </w:r>
      <w:r w:rsidR="00626A06" w:rsidRPr="000D46AE">
        <w:rPr>
          <w:rFonts w:ascii="Times New Roman" w:hAnsi="Times New Roman"/>
          <w:sz w:val="24"/>
          <w:szCs w:val="24"/>
          <w:lang w:val="en-US"/>
          <w:rPrChange w:id="2300" w:author="Microsoft Office User" w:date="2019-10-30T11:35:00Z">
            <w:rPr>
              <w:rFonts w:ascii="Times New Roman" w:hAnsi="Times New Roman"/>
              <w:sz w:val="24"/>
              <w:szCs w:val="24"/>
              <w:lang w:val="en-US"/>
            </w:rPr>
          </w:rPrChange>
        </w:rPr>
        <w:t xml:space="preserve"> &lt; .001, </w:t>
      </w:r>
      <w:r w:rsidR="00626A06" w:rsidRPr="000D46AE">
        <w:rPr>
          <w:rFonts w:ascii="Times New Roman" w:hAnsi="Times New Roman"/>
          <w:i/>
          <w:sz w:val="24"/>
          <w:szCs w:val="24"/>
          <w:lang w:val="en-US"/>
          <w:rPrChange w:id="2301" w:author="Microsoft Office User" w:date="2019-10-30T11:35:00Z">
            <w:rPr>
              <w:rFonts w:ascii="Times New Roman" w:hAnsi="Times New Roman"/>
              <w:i/>
              <w:sz w:val="24"/>
              <w:szCs w:val="24"/>
              <w:lang w:val="en-US"/>
            </w:rPr>
          </w:rPrChange>
        </w:rPr>
        <w:t>d</w:t>
      </w:r>
      <w:r w:rsidR="00626A06" w:rsidRPr="000D46AE">
        <w:rPr>
          <w:rFonts w:ascii="Times New Roman" w:hAnsi="Times New Roman"/>
          <w:sz w:val="24"/>
          <w:szCs w:val="24"/>
          <w:lang w:val="en-US"/>
          <w:rPrChange w:id="2302" w:author="Microsoft Office User" w:date="2019-10-30T11:35:00Z">
            <w:rPr>
              <w:rFonts w:ascii="Times New Roman" w:hAnsi="Times New Roman"/>
              <w:sz w:val="24"/>
              <w:szCs w:val="24"/>
              <w:lang w:val="en-US"/>
            </w:rPr>
          </w:rPrChange>
        </w:rPr>
        <w:t xml:space="preserve"> = 1.13, 95% CI = [0.69, 1.56], BF</w:t>
      </w:r>
      <w:r w:rsidR="00626A06" w:rsidRPr="000D46AE">
        <w:rPr>
          <w:rFonts w:ascii="Times New Roman" w:hAnsi="Times New Roman"/>
          <w:sz w:val="24"/>
          <w:szCs w:val="24"/>
          <w:vertAlign w:val="subscript"/>
          <w:lang w:val="en-US"/>
          <w:rPrChange w:id="2303" w:author="Microsoft Office User" w:date="2019-10-30T11:35:00Z">
            <w:rPr>
              <w:rFonts w:ascii="Times New Roman" w:hAnsi="Times New Roman"/>
              <w:sz w:val="24"/>
              <w:szCs w:val="24"/>
              <w:vertAlign w:val="subscript"/>
              <w:lang w:val="en-US"/>
            </w:rPr>
          </w:rPrChange>
        </w:rPr>
        <w:t>10</w:t>
      </w:r>
      <w:r w:rsidR="00626A06" w:rsidRPr="000D46AE">
        <w:rPr>
          <w:rFonts w:ascii="Times New Roman" w:hAnsi="Times New Roman"/>
          <w:sz w:val="24"/>
          <w:szCs w:val="24"/>
          <w:lang w:val="en-US"/>
          <w:rPrChange w:id="2304" w:author="Microsoft Office User" w:date="2019-10-30T11:35:00Z">
            <w:rPr>
              <w:rFonts w:ascii="Times New Roman" w:hAnsi="Times New Roman"/>
              <w:sz w:val="24"/>
              <w:szCs w:val="24"/>
              <w:lang w:val="en-US"/>
            </w:rPr>
          </w:rPrChange>
        </w:rPr>
        <w:t xml:space="preserve"> &gt; 10</w:t>
      </w:r>
      <w:r w:rsidR="00626A06" w:rsidRPr="000D46AE">
        <w:rPr>
          <w:rFonts w:ascii="Times New Roman" w:hAnsi="Times New Roman"/>
          <w:sz w:val="24"/>
          <w:szCs w:val="24"/>
          <w:vertAlign w:val="superscript"/>
          <w:lang w:val="en-US"/>
          <w:rPrChange w:id="2305" w:author="Microsoft Office User" w:date="2019-10-30T11:35:00Z">
            <w:rPr>
              <w:rFonts w:ascii="Times New Roman" w:hAnsi="Times New Roman"/>
              <w:sz w:val="24"/>
              <w:szCs w:val="24"/>
              <w:vertAlign w:val="superscript"/>
              <w:lang w:val="en-US"/>
            </w:rPr>
          </w:rPrChange>
        </w:rPr>
        <w:t>4</w:t>
      </w:r>
      <w:r w:rsidR="00626A06" w:rsidRPr="000D46AE">
        <w:rPr>
          <w:rFonts w:ascii="Times New Roman" w:hAnsi="Times New Roman"/>
          <w:sz w:val="24"/>
          <w:szCs w:val="24"/>
          <w:lang w:val="en-US"/>
          <w:rPrChange w:id="2306" w:author="Microsoft Office User" w:date="2019-10-30T11:35:00Z">
            <w:rPr>
              <w:rFonts w:ascii="Times New Roman" w:hAnsi="Times New Roman"/>
              <w:sz w:val="24"/>
              <w:szCs w:val="24"/>
              <w:lang w:val="en-US"/>
            </w:rPr>
          </w:rPrChange>
        </w:rPr>
        <w:t xml:space="preserve">. When </w:t>
      </w:r>
      <w:r w:rsidR="008E4BB6" w:rsidRPr="000D46AE">
        <w:rPr>
          <w:rFonts w:ascii="Times New Roman" w:hAnsi="Times New Roman"/>
          <w:sz w:val="24"/>
          <w:szCs w:val="24"/>
          <w:lang w:val="en-US"/>
          <w:rPrChange w:id="2307" w:author="Microsoft Office User" w:date="2019-10-30T11:35:00Z">
            <w:rPr>
              <w:rFonts w:ascii="Times New Roman" w:hAnsi="Times New Roman"/>
              <w:sz w:val="24"/>
              <w:szCs w:val="24"/>
              <w:lang w:val="en-US"/>
            </w:rPr>
          </w:rPrChange>
        </w:rPr>
        <w:t>TO1</w:t>
      </w:r>
      <w:r w:rsidR="00626A06" w:rsidRPr="000D46AE">
        <w:rPr>
          <w:rFonts w:ascii="Times New Roman" w:hAnsi="Times New Roman"/>
          <w:sz w:val="24"/>
          <w:szCs w:val="24"/>
          <w:lang w:val="en-US"/>
          <w:rPrChange w:id="2308" w:author="Microsoft Office User" w:date="2019-10-30T11:35:00Z">
            <w:rPr>
              <w:rFonts w:ascii="Times New Roman" w:hAnsi="Times New Roman"/>
              <w:sz w:val="24"/>
              <w:szCs w:val="24"/>
              <w:lang w:val="en-US"/>
            </w:rPr>
          </w:rPrChange>
        </w:rPr>
        <w:t xml:space="preserve"> </w:t>
      </w:r>
      <w:r w:rsidR="000131D0" w:rsidRPr="000D46AE">
        <w:rPr>
          <w:rFonts w:ascii="Times New Roman" w:hAnsi="Times New Roman"/>
          <w:sz w:val="24"/>
          <w:szCs w:val="24"/>
          <w:lang w:val="en-US"/>
          <w:rPrChange w:id="2309" w:author="Microsoft Office User" w:date="2019-10-30T11:35:00Z">
            <w:rPr>
              <w:rFonts w:ascii="Times New Roman" w:hAnsi="Times New Roman"/>
              <w:sz w:val="24"/>
              <w:szCs w:val="24"/>
              <w:lang w:val="en-US"/>
            </w:rPr>
          </w:rPrChange>
        </w:rPr>
        <w:t xml:space="preserve">remained in the same </w:t>
      </w:r>
      <w:r w:rsidR="00626A06" w:rsidRPr="000D46AE">
        <w:rPr>
          <w:rFonts w:ascii="Times New Roman" w:hAnsi="Times New Roman"/>
          <w:sz w:val="24"/>
          <w:szCs w:val="24"/>
          <w:lang w:val="en-US"/>
          <w:rPrChange w:id="2310" w:author="Microsoft Office User" w:date="2019-10-30T11:35:00Z">
            <w:rPr>
              <w:rFonts w:ascii="Times New Roman" w:hAnsi="Times New Roman"/>
              <w:sz w:val="24"/>
              <w:szCs w:val="24"/>
              <w:lang w:val="en-US"/>
            </w:rPr>
          </w:rPrChange>
        </w:rPr>
        <w:t xml:space="preserve">color </w:t>
      </w:r>
      <w:r w:rsidR="000131D0" w:rsidRPr="000D46AE">
        <w:rPr>
          <w:rFonts w:ascii="Times New Roman" w:hAnsi="Times New Roman"/>
          <w:sz w:val="24"/>
          <w:szCs w:val="24"/>
          <w:lang w:val="en-US"/>
          <w:rPrChange w:id="2311" w:author="Microsoft Office User" w:date="2019-10-30T11:35:00Z">
            <w:rPr>
              <w:rFonts w:ascii="Times New Roman" w:hAnsi="Times New Roman"/>
              <w:sz w:val="24"/>
              <w:szCs w:val="24"/>
              <w:lang w:val="en-US"/>
            </w:rPr>
          </w:rPrChange>
        </w:rPr>
        <w:t xml:space="preserve">as </w:t>
      </w:r>
      <w:r w:rsidR="007648BA" w:rsidRPr="000D46AE">
        <w:rPr>
          <w:rFonts w:ascii="Times New Roman" w:hAnsi="Times New Roman"/>
          <w:sz w:val="24"/>
          <w:szCs w:val="24"/>
          <w:lang w:val="en-US"/>
          <w:rPrChange w:id="2312" w:author="Microsoft Office User" w:date="2019-10-30T11:35:00Z">
            <w:rPr>
              <w:rFonts w:ascii="Times New Roman" w:hAnsi="Times New Roman"/>
              <w:sz w:val="24"/>
              <w:szCs w:val="24"/>
              <w:lang w:val="en-US"/>
            </w:rPr>
          </w:rPrChange>
        </w:rPr>
        <w:t xml:space="preserve">the positive SO </w:t>
      </w:r>
      <w:r w:rsidR="000131D0" w:rsidRPr="000D46AE">
        <w:rPr>
          <w:rFonts w:ascii="Times New Roman" w:hAnsi="Times New Roman"/>
          <w:sz w:val="24"/>
          <w:szCs w:val="24"/>
          <w:lang w:val="en-US"/>
          <w:rPrChange w:id="2313" w:author="Microsoft Office User" w:date="2019-10-30T11:35:00Z">
            <w:rPr>
              <w:rFonts w:ascii="Times New Roman" w:hAnsi="Times New Roman"/>
              <w:sz w:val="24"/>
              <w:szCs w:val="24"/>
              <w:lang w:val="en-US"/>
            </w:rPr>
          </w:rPrChange>
        </w:rPr>
        <w:t xml:space="preserve">(and the color of </w:t>
      </w:r>
      <w:r w:rsidR="007648BA" w:rsidRPr="000D46AE">
        <w:rPr>
          <w:rFonts w:ascii="Times New Roman" w:hAnsi="Times New Roman"/>
          <w:sz w:val="24"/>
          <w:szCs w:val="24"/>
          <w:lang w:val="en-US"/>
          <w:rPrChange w:id="2314" w:author="Microsoft Office User" w:date="2019-10-30T11:35:00Z">
            <w:rPr>
              <w:rFonts w:ascii="Times New Roman" w:hAnsi="Times New Roman"/>
              <w:sz w:val="24"/>
              <w:szCs w:val="24"/>
              <w:lang w:val="en-US"/>
            </w:rPr>
          </w:rPrChange>
        </w:rPr>
        <w:t xml:space="preserve">the </w:t>
      </w:r>
      <w:r w:rsidR="000131D0" w:rsidRPr="000D46AE">
        <w:rPr>
          <w:rFonts w:ascii="Times New Roman" w:hAnsi="Times New Roman"/>
          <w:sz w:val="24"/>
          <w:szCs w:val="24"/>
          <w:lang w:val="en-US"/>
          <w:rPrChange w:id="2315" w:author="Microsoft Office User" w:date="2019-10-30T11:35:00Z">
            <w:rPr>
              <w:rFonts w:ascii="Times New Roman" w:hAnsi="Times New Roman"/>
              <w:sz w:val="24"/>
              <w:szCs w:val="24"/>
              <w:lang w:val="en-US"/>
            </w:rPr>
          </w:rPrChange>
        </w:rPr>
        <w:t xml:space="preserve">negative </w:t>
      </w:r>
      <w:r w:rsidR="007648BA" w:rsidRPr="000D46AE">
        <w:rPr>
          <w:rFonts w:ascii="Times New Roman" w:hAnsi="Times New Roman"/>
          <w:sz w:val="24"/>
          <w:szCs w:val="24"/>
          <w:lang w:val="en-US"/>
          <w:rPrChange w:id="2316" w:author="Microsoft Office User" w:date="2019-10-30T11:35:00Z">
            <w:rPr>
              <w:rFonts w:ascii="Times New Roman" w:hAnsi="Times New Roman"/>
              <w:sz w:val="24"/>
              <w:szCs w:val="24"/>
              <w:lang w:val="en-US"/>
            </w:rPr>
          </w:rPrChange>
        </w:rPr>
        <w:t xml:space="preserve">SO </w:t>
      </w:r>
      <w:r w:rsidR="000131D0" w:rsidRPr="000D46AE">
        <w:rPr>
          <w:rFonts w:ascii="Times New Roman" w:hAnsi="Times New Roman"/>
          <w:sz w:val="24"/>
          <w:szCs w:val="24"/>
          <w:lang w:val="en-US"/>
          <w:rPrChange w:id="2317" w:author="Microsoft Office User" w:date="2019-10-30T11:35:00Z">
            <w:rPr>
              <w:rFonts w:ascii="Times New Roman" w:hAnsi="Times New Roman"/>
              <w:sz w:val="24"/>
              <w:szCs w:val="24"/>
              <w:lang w:val="en-US"/>
            </w:rPr>
          </w:rPrChange>
        </w:rPr>
        <w:t xml:space="preserve">changed), </w:t>
      </w:r>
      <w:r w:rsidR="00626A06" w:rsidRPr="000D46AE">
        <w:rPr>
          <w:rFonts w:ascii="Times New Roman" w:hAnsi="Times New Roman"/>
          <w:sz w:val="24"/>
          <w:szCs w:val="24"/>
          <w:lang w:val="en-US"/>
          <w:rPrChange w:id="2318" w:author="Microsoft Office User" w:date="2019-10-30T11:35:00Z">
            <w:rPr>
              <w:rFonts w:ascii="Times New Roman" w:hAnsi="Times New Roman"/>
              <w:sz w:val="24"/>
              <w:szCs w:val="24"/>
              <w:lang w:val="en-US"/>
            </w:rPr>
          </w:rPrChange>
        </w:rPr>
        <w:t xml:space="preserve">and </w:t>
      </w:r>
      <w:r w:rsidR="000131D0" w:rsidRPr="000D46AE">
        <w:rPr>
          <w:rFonts w:ascii="Times New Roman" w:hAnsi="Times New Roman"/>
          <w:sz w:val="24"/>
          <w:szCs w:val="24"/>
          <w:lang w:val="en-US"/>
          <w:rPrChange w:id="2319" w:author="Microsoft Office User" w:date="2019-10-30T11:35:00Z">
            <w:rPr>
              <w:rFonts w:ascii="Times New Roman" w:hAnsi="Times New Roman"/>
              <w:sz w:val="24"/>
              <w:szCs w:val="24"/>
              <w:lang w:val="en-US"/>
            </w:rPr>
          </w:rPrChange>
        </w:rPr>
        <w:t xml:space="preserve">when </w:t>
      </w:r>
      <w:r w:rsidR="008E4BB6" w:rsidRPr="000D46AE">
        <w:rPr>
          <w:rFonts w:ascii="Times New Roman" w:hAnsi="Times New Roman"/>
          <w:sz w:val="24"/>
          <w:szCs w:val="24"/>
          <w:lang w:val="en-US"/>
          <w:rPrChange w:id="2320" w:author="Microsoft Office User" w:date="2019-10-30T11:35:00Z">
            <w:rPr>
              <w:rFonts w:ascii="Times New Roman" w:hAnsi="Times New Roman"/>
              <w:sz w:val="24"/>
              <w:szCs w:val="24"/>
              <w:lang w:val="en-US"/>
            </w:rPr>
          </w:rPrChange>
        </w:rPr>
        <w:t>TO2</w:t>
      </w:r>
      <w:r w:rsidR="00626A06" w:rsidRPr="000D46AE">
        <w:rPr>
          <w:rFonts w:ascii="Times New Roman" w:hAnsi="Times New Roman"/>
          <w:sz w:val="24"/>
          <w:szCs w:val="24"/>
          <w:lang w:val="en-US"/>
          <w:rPrChange w:id="2321" w:author="Microsoft Office User" w:date="2019-10-30T11:35:00Z">
            <w:rPr>
              <w:rFonts w:ascii="Times New Roman" w:hAnsi="Times New Roman"/>
              <w:sz w:val="24"/>
              <w:szCs w:val="24"/>
              <w:lang w:val="en-US"/>
            </w:rPr>
          </w:rPrChange>
        </w:rPr>
        <w:t xml:space="preserve"> </w:t>
      </w:r>
      <w:r w:rsidR="000131D0" w:rsidRPr="000D46AE">
        <w:rPr>
          <w:rFonts w:ascii="Times New Roman" w:hAnsi="Times New Roman"/>
          <w:sz w:val="24"/>
          <w:szCs w:val="24"/>
          <w:lang w:val="en-US"/>
          <w:rPrChange w:id="2322" w:author="Microsoft Office User" w:date="2019-10-30T11:35:00Z">
            <w:rPr>
              <w:rFonts w:ascii="Times New Roman" w:hAnsi="Times New Roman"/>
              <w:sz w:val="24"/>
              <w:szCs w:val="24"/>
              <w:lang w:val="en-US"/>
            </w:rPr>
          </w:rPrChange>
        </w:rPr>
        <w:t xml:space="preserve">remained in the same </w:t>
      </w:r>
      <w:r w:rsidR="00626A06" w:rsidRPr="000D46AE">
        <w:rPr>
          <w:rFonts w:ascii="Times New Roman" w:hAnsi="Times New Roman"/>
          <w:sz w:val="24"/>
          <w:szCs w:val="24"/>
          <w:lang w:val="en-US"/>
          <w:rPrChange w:id="2323" w:author="Microsoft Office User" w:date="2019-10-30T11:35:00Z">
            <w:rPr>
              <w:rFonts w:ascii="Times New Roman" w:hAnsi="Times New Roman"/>
              <w:sz w:val="24"/>
              <w:szCs w:val="24"/>
              <w:lang w:val="en-US"/>
            </w:rPr>
          </w:rPrChange>
        </w:rPr>
        <w:t xml:space="preserve">color </w:t>
      </w:r>
      <w:r w:rsidR="000131D0" w:rsidRPr="000D46AE">
        <w:rPr>
          <w:rFonts w:ascii="Times New Roman" w:hAnsi="Times New Roman"/>
          <w:sz w:val="24"/>
          <w:szCs w:val="24"/>
          <w:lang w:val="en-US"/>
          <w:rPrChange w:id="2324" w:author="Microsoft Office User" w:date="2019-10-30T11:35:00Z">
            <w:rPr>
              <w:rFonts w:ascii="Times New Roman" w:hAnsi="Times New Roman"/>
              <w:sz w:val="24"/>
              <w:szCs w:val="24"/>
              <w:lang w:val="en-US"/>
            </w:rPr>
          </w:rPrChange>
        </w:rPr>
        <w:t xml:space="preserve">as </w:t>
      </w:r>
      <w:r w:rsidR="007648BA" w:rsidRPr="000D46AE">
        <w:rPr>
          <w:rFonts w:ascii="Times New Roman" w:hAnsi="Times New Roman"/>
          <w:sz w:val="24"/>
          <w:szCs w:val="24"/>
          <w:lang w:val="en-US"/>
          <w:rPrChange w:id="2325" w:author="Microsoft Office User" w:date="2019-10-30T11:35:00Z">
            <w:rPr>
              <w:rFonts w:ascii="Times New Roman" w:hAnsi="Times New Roman"/>
              <w:sz w:val="24"/>
              <w:szCs w:val="24"/>
              <w:lang w:val="en-US"/>
            </w:rPr>
          </w:rPrChange>
        </w:rPr>
        <w:t xml:space="preserve">the </w:t>
      </w:r>
      <w:r w:rsidR="00626A06" w:rsidRPr="000D46AE">
        <w:rPr>
          <w:rFonts w:ascii="Times New Roman" w:hAnsi="Times New Roman"/>
          <w:sz w:val="24"/>
          <w:szCs w:val="24"/>
          <w:lang w:val="en-US"/>
          <w:rPrChange w:id="2326" w:author="Microsoft Office User" w:date="2019-10-30T11:35:00Z">
            <w:rPr>
              <w:rFonts w:ascii="Times New Roman" w:hAnsi="Times New Roman"/>
              <w:sz w:val="24"/>
              <w:szCs w:val="24"/>
              <w:lang w:val="en-US"/>
            </w:rPr>
          </w:rPrChange>
        </w:rPr>
        <w:t xml:space="preserve">negative </w:t>
      </w:r>
      <w:r w:rsidR="007648BA" w:rsidRPr="000D46AE">
        <w:rPr>
          <w:rFonts w:ascii="Times New Roman" w:hAnsi="Times New Roman"/>
          <w:sz w:val="24"/>
          <w:szCs w:val="24"/>
          <w:lang w:val="en-US"/>
          <w:rPrChange w:id="2327" w:author="Microsoft Office User" w:date="2019-10-30T11:35:00Z">
            <w:rPr>
              <w:rFonts w:ascii="Times New Roman" w:hAnsi="Times New Roman"/>
              <w:sz w:val="24"/>
              <w:szCs w:val="24"/>
              <w:lang w:val="en-US"/>
            </w:rPr>
          </w:rPrChange>
        </w:rPr>
        <w:t xml:space="preserve">SO </w:t>
      </w:r>
      <w:r w:rsidR="000131D0" w:rsidRPr="000D46AE">
        <w:rPr>
          <w:rFonts w:ascii="Times New Roman" w:hAnsi="Times New Roman"/>
          <w:sz w:val="24"/>
          <w:szCs w:val="24"/>
          <w:lang w:val="en-US"/>
          <w:rPrChange w:id="2328" w:author="Microsoft Office User" w:date="2019-10-30T11:35:00Z">
            <w:rPr>
              <w:rFonts w:ascii="Times New Roman" w:hAnsi="Times New Roman"/>
              <w:sz w:val="24"/>
              <w:szCs w:val="24"/>
              <w:lang w:val="en-US"/>
            </w:rPr>
          </w:rPrChange>
        </w:rPr>
        <w:t xml:space="preserve">(and the color of positive </w:t>
      </w:r>
      <w:r w:rsidR="007648BA" w:rsidRPr="000D46AE">
        <w:rPr>
          <w:rFonts w:ascii="Times New Roman" w:hAnsi="Times New Roman"/>
          <w:sz w:val="24"/>
          <w:szCs w:val="24"/>
          <w:lang w:val="en-US"/>
          <w:rPrChange w:id="2329" w:author="Microsoft Office User" w:date="2019-10-30T11:35:00Z">
            <w:rPr>
              <w:rFonts w:ascii="Times New Roman" w:hAnsi="Times New Roman"/>
              <w:sz w:val="24"/>
              <w:szCs w:val="24"/>
              <w:lang w:val="en-US"/>
            </w:rPr>
          </w:rPrChange>
        </w:rPr>
        <w:t xml:space="preserve">SO </w:t>
      </w:r>
      <w:r w:rsidR="000131D0" w:rsidRPr="000D46AE">
        <w:rPr>
          <w:rFonts w:ascii="Times New Roman" w:hAnsi="Times New Roman"/>
          <w:sz w:val="24"/>
          <w:szCs w:val="24"/>
          <w:lang w:val="en-US"/>
          <w:rPrChange w:id="2330" w:author="Microsoft Office User" w:date="2019-10-30T11:35:00Z">
            <w:rPr>
              <w:rFonts w:ascii="Times New Roman" w:hAnsi="Times New Roman"/>
              <w:sz w:val="24"/>
              <w:szCs w:val="24"/>
              <w:lang w:val="en-US"/>
            </w:rPr>
          </w:rPrChange>
        </w:rPr>
        <w:t>changed)</w:t>
      </w:r>
      <w:r w:rsidR="00626A06" w:rsidRPr="000D46AE">
        <w:rPr>
          <w:rFonts w:ascii="Times New Roman" w:hAnsi="Times New Roman"/>
          <w:sz w:val="24"/>
          <w:szCs w:val="24"/>
          <w:lang w:val="en-US"/>
          <w:rPrChange w:id="2331" w:author="Microsoft Office User" w:date="2019-10-30T11:35:00Z">
            <w:rPr>
              <w:rFonts w:ascii="Times New Roman" w:hAnsi="Times New Roman"/>
              <w:sz w:val="24"/>
              <w:szCs w:val="24"/>
              <w:lang w:val="en-US"/>
            </w:rPr>
          </w:rPrChange>
        </w:rPr>
        <w:t xml:space="preserve">, participants showed a relative preference for </w:t>
      </w:r>
      <w:r w:rsidR="008E4BB6" w:rsidRPr="000D46AE">
        <w:rPr>
          <w:rFonts w:ascii="Times New Roman" w:hAnsi="Times New Roman"/>
          <w:sz w:val="24"/>
          <w:szCs w:val="24"/>
          <w:lang w:val="en-US"/>
          <w:rPrChange w:id="2332" w:author="Microsoft Office User" w:date="2019-10-30T11:35:00Z">
            <w:rPr>
              <w:rFonts w:ascii="Times New Roman" w:hAnsi="Times New Roman"/>
              <w:sz w:val="24"/>
              <w:szCs w:val="24"/>
              <w:lang w:val="en-US"/>
            </w:rPr>
          </w:rPrChange>
        </w:rPr>
        <w:t>TO1</w:t>
      </w:r>
      <w:r w:rsidR="00626A06" w:rsidRPr="000D46AE">
        <w:rPr>
          <w:rFonts w:ascii="Times New Roman" w:hAnsi="Times New Roman"/>
          <w:sz w:val="24"/>
          <w:szCs w:val="24"/>
          <w:lang w:val="en-US"/>
          <w:rPrChange w:id="2333" w:author="Microsoft Office User" w:date="2019-10-30T11:35:00Z">
            <w:rPr>
              <w:rFonts w:ascii="Times New Roman" w:hAnsi="Times New Roman"/>
              <w:sz w:val="24"/>
              <w:szCs w:val="24"/>
              <w:lang w:val="en-US"/>
            </w:rPr>
          </w:rPrChange>
        </w:rPr>
        <w:t xml:space="preserve"> over </w:t>
      </w:r>
      <w:r w:rsidR="008E4BB6" w:rsidRPr="000D46AE">
        <w:rPr>
          <w:rFonts w:ascii="Times New Roman" w:hAnsi="Times New Roman"/>
          <w:sz w:val="24"/>
          <w:szCs w:val="24"/>
          <w:lang w:val="en-US"/>
          <w:rPrChange w:id="2334" w:author="Microsoft Office User" w:date="2019-10-30T11:35:00Z">
            <w:rPr>
              <w:rFonts w:ascii="Times New Roman" w:hAnsi="Times New Roman"/>
              <w:sz w:val="24"/>
              <w:szCs w:val="24"/>
              <w:lang w:val="en-US"/>
            </w:rPr>
          </w:rPrChange>
        </w:rPr>
        <w:t>TO2</w:t>
      </w:r>
      <w:r w:rsidR="00626A06" w:rsidRPr="000D46AE">
        <w:rPr>
          <w:rFonts w:ascii="Times New Roman" w:hAnsi="Times New Roman"/>
          <w:sz w:val="24"/>
          <w:szCs w:val="24"/>
          <w:lang w:val="en-US"/>
          <w:rPrChange w:id="2335" w:author="Microsoft Office User" w:date="2019-10-30T11:35:00Z">
            <w:rPr>
              <w:rFonts w:ascii="Times New Roman" w:hAnsi="Times New Roman"/>
              <w:sz w:val="24"/>
              <w:szCs w:val="24"/>
              <w:lang w:val="en-US"/>
            </w:rPr>
          </w:rPrChange>
        </w:rPr>
        <w:t xml:space="preserve"> (</w:t>
      </w:r>
      <w:r w:rsidR="00626A06" w:rsidRPr="000D46AE">
        <w:rPr>
          <w:rFonts w:ascii="Times New Roman" w:hAnsi="Times New Roman"/>
          <w:i/>
          <w:sz w:val="24"/>
          <w:szCs w:val="24"/>
          <w:lang w:val="en-US"/>
          <w:rPrChange w:id="2336" w:author="Microsoft Office User" w:date="2019-10-30T11:35:00Z">
            <w:rPr>
              <w:rFonts w:ascii="Times New Roman" w:hAnsi="Times New Roman"/>
              <w:i/>
              <w:sz w:val="24"/>
              <w:szCs w:val="24"/>
              <w:lang w:val="en-US"/>
            </w:rPr>
          </w:rPrChange>
        </w:rPr>
        <w:t>M</w:t>
      </w:r>
      <w:r w:rsidR="00626A06" w:rsidRPr="000D46AE">
        <w:rPr>
          <w:rFonts w:ascii="Times New Roman" w:hAnsi="Times New Roman"/>
          <w:sz w:val="24"/>
          <w:szCs w:val="24"/>
          <w:lang w:val="en-US"/>
          <w:rPrChange w:id="2337" w:author="Microsoft Office User" w:date="2019-10-30T11:35:00Z">
            <w:rPr>
              <w:rFonts w:ascii="Times New Roman" w:hAnsi="Times New Roman"/>
              <w:sz w:val="24"/>
              <w:szCs w:val="24"/>
              <w:lang w:val="en-US"/>
            </w:rPr>
          </w:rPrChange>
        </w:rPr>
        <w:t xml:space="preserve"> = 2.92, </w:t>
      </w:r>
      <w:r w:rsidR="00626A06" w:rsidRPr="000D46AE">
        <w:rPr>
          <w:rFonts w:ascii="Times New Roman" w:hAnsi="Times New Roman"/>
          <w:i/>
          <w:sz w:val="24"/>
          <w:szCs w:val="24"/>
          <w:lang w:val="en-US"/>
          <w:rPrChange w:id="2338" w:author="Microsoft Office User" w:date="2019-10-30T11:35:00Z">
            <w:rPr>
              <w:rFonts w:ascii="Times New Roman" w:hAnsi="Times New Roman"/>
              <w:i/>
              <w:sz w:val="24"/>
              <w:szCs w:val="24"/>
              <w:lang w:val="en-US"/>
            </w:rPr>
          </w:rPrChange>
        </w:rPr>
        <w:t>SD</w:t>
      </w:r>
      <w:r w:rsidR="00626A06" w:rsidRPr="000D46AE">
        <w:rPr>
          <w:rFonts w:ascii="Times New Roman" w:hAnsi="Times New Roman"/>
          <w:sz w:val="24"/>
          <w:szCs w:val="24"/>
          <w:lang w:val="en-US"/>
          <w:rPrChange w:id="2339" w:author="Microsoft Office User" w:date="2019-10-30T11:35:00Z">
            <w:rPr>
              <w:rFonts w:ascii="Times New Roman" w:hAnsi="Times New Roman"/>
              <w:sz w:val="24"/>
              <w:szCs w:val="24"/>
              <w:lang w:val="en-US"/>
            </w:rPr>
          </w:rPrChange>
        </w:rPr>
        <w:t xml:space="preserve"> = 5.25). </w:t>
      </w:r>
      <w:r w:rsidR="00A348A1" w:rsidRPr="000D46AE">
        <w:rPr>
          <w:rFonts w:ascii="Times New Roman" w:hAnsi="Times New Roman"/>
          <w:sz w:val="24"/>
          <w:szCs w:val="24"/>
          <w:lang w:val="en-US"/>
          <w:rPrChange w:id="2340" w:author="Microsoft Office User" w:date="2019-10-30T11:35:00Z">
            <w:rPr>
              <w:rFonts w:ascii="Times New Roman" w:hAnsi="Times New Roman"/>
              <w:sz w:val="24"/>
              <w:szCs w:val="24"/>
              <w:lang w:val="en-US"/>
            </w:rPr>
          </w:rPrChange>
        </w:rPr>
        <w:t xml:space="preserve">When the color contingencies were reversed </w:t>
      </w:r>
      <w:r w:rsidR="00626A06" w:rsidRPr="000D46AE">
        <w:rPr>
          <w:rFonts w:ascii="Times New Roman" w:hAnsi="Times New Roman"/>
          <w:sz w:val="24"/>
          <w:szCs w:val="24"/>
          <w:lang w:val="en-US"/>
          <w:rPrChange w:id="2341" w:author="Microsoft Office User" w:date="2019-10-30T11:35:00Z">
            <w:rPr>
              <w:rFonts w:ascii="Times New Roman" w:hAnsi="Times New Roman"/>
              <w:sz w:val="24"/>
              <w:szCs w:val="24"/>
              <w:lang w:val="en-US"/>
            </w:rPr>
          </w:rPrChange>
        </w:rPr>
        <w:t xml:space="preserve">participants demonstrated a relative preference for </w:t>
      </w:r>
      <w:r w:rsidR="008E4BB6" w:rsidRPr="000D46AE">
        <w:rPr>
          <w:rFonts w:ascii="Times New Roman" w:hAnsi="Times New Roman"/>
          <w:sz w:val="24"/>
          <w:szCs w:val="24"/>
          <w:lang w:val="en-US"/>
          <w:rPrChange w:id="2342" w:author="Microsoft Office User" w:date="2019-10-30T11:35:00Z">
            <w:rPr>
              <w:rFonts w:ascii="Times New Roman" w:hAnsi="Times New Roman"/>
              <w:sz w:val="24"/>
              <w:szCs w:val="24"/>
              <w:lang w:val="en-US"/>
            </w:rPr>
          </w:rPrChange>
        </w:rPr>
        <w:t>TO2</w:t>
      </w:r>
      <w:r w:rsidR="00626A06" w:rsidRPr="000D46AE">
        <w:rPr>
          <w:rFonts w:ascii="Times New Roman" w:hAnsi="Times New Roman"/>
          <w:sz w:val="24"/>
          <w:szCs w:val="24"/>
          <w:lang w:val="en-US"/>
          <w:rPrChange w:id="2343" w:author="Microsoft Office User" w:date="2019-10-30T11:35:00Z">
            <w:rPr>
              <w:rFonts w:ascii="Times New Roman" w:hAnsi="Times New Roman"/>
              <w:sz w:val="24"/>
              <w:szCs w:val="24"/>
              <w:lang w:val="en-US"/>
            </w:rPr>
          </w:rPrChange>
        </w:rPr>
        <w:t xml:space="preserve"> over </w:t>
      </w:r>
      <w:r w:rsidR="008E4BB6" w:rsidRPr="000D46AE">
        <w:rPr>
          <w:rFonts w:ascii="Times New Roman" w:hAnsi="Times New Roman"/>
          <w:sz w:val="24"/>
          <w:szCs w:val="24"/>
          <w:lang w:val="en-US"/>
          <w:rPrChange w:id="2344" w:author="Microsoft Office User" w:date="2019-10-30T11:35:00Z">
            <w:rPr>
              <w:rFonts w:ascii="Times New Roman" w:hAnsi="Times New Roman"/>
              <w:sz w:val="24"/>
              <w:szCs w:val="24"/>
              <w:lang w:val="en-US"/>
            </w:rPr>
          </w:rPrChange>
        </w:rPr>
        <w:t>TO1</w:t>
      </w:r>
      <w:r w:rsidR="00626A06" w:rsidRPr="000D46AE">
        <w:rPr>
          <w:rFonts w:ascii="Times New Roman" w:hAnsi="Times New Roman"/>
          <w:sz w:val="24"/>
          <w:szCs w:val="24"/>
          <w:lang w:val="en-US"/>
          <w:rPrChange w:id="2345" w:author="Microsoft Office User" w:date="2019-10-30T11:35:00Z">
            <w:rPr>
              <w:rFonts w:ascii="Times New Roman" w:hAnsi="Times New Roman"/>
              <w:sz w:val="24"/>
              <w:szCs w:val="24"/>
              <w:lang w:val="en-US"/>
            </w:rPr>
          </w:rPrChange>
        </w:rPr>
        <w:t xml:space="preserve"> (</w:t>
      </w:r>
      <w:r w:rsidR="00626A06" w:rsidRPr="000D46AE">
        <w:rPr>
          <w:rFonts w:ascii="Times New Roman" w:hAnsi="Times New Roman"/>
          <w:i/>
          <w:sz w:val="24"/>
          <w:szCs w:val="24"/>
          <w:lang w:val="en-US"/>
          <w:rPrChange w:id="2346" w:author="Microsoft Office User" w:date="2019-10-30T11:35:00Z">
            <w:rPr>
              <w:rFonts w:ascii="Times New Roman" w:hAnsi="Times New Roman"/>
              <w:i/>
              <w:sz w:val="24"/>
              <w:szCs w:val="24"/>
              <w:lang w:val="en-US"/>
            </w:rPr>
          </w:rPrChange>
        </w:rPr>
        <w:t>M</w:t>
      </w:r>
      <w:r w:rsidR="00626A06" w:rsidRPr="000D46AE">
        <w:rPr>
          <w:rFonts w:ascii="Times New Roman" w:hAnsi="Times New Roman"/>
          <w:sz w:val="24"/>
          <w:szCs w:val="24"/>
          <w:lang w:val="en-US"/>
          <w:rPrChange w:id="2347" w:author="Microsoft Office User" w:date="2019-10-30T11:35:00Z">
            <w:rPr>
              <w:rFonts w:ascii="Times New Roman" w:hAnsi="Times New Roman"/>
              <w:sz w:val="24"/>
              <w:szCs w:val="24"/>
              <w:lang w:val="en-US"/>
            </w:rPr>
          </w:rPrChange>
        </w:rPr>
        <w:t xml:space="preserve"> = -2.85, </w:t>
      </w:r>
      <w:r w:rsidR="00626A06" w:rsidRPr="000D46AE">
        <w:rPr>
          <w:rFonts w:ascii="Times New Roman" w:hAnsi="Times New Roman"/>
          <w:i/>
          <w:sz w:val="24"/>
          <w:szCs w:val="24"/>
          <w:lang w:val="en-US"/>
          <w:rPrChange w:id="2348" w:author="Microsoft Office User" w:date="2019-10-30T11:35:00Z">
            <w:rPr>
              <w:rFonts w:ascii="Times New Roman" w:hAnsi="Times New Roman"/>
              <w:i/>
              <w:sz w:val="24"/>
              <w:szCs w:val="24"/>
              <w:lang w:val="en-US"/>
            </w:rPr>
          </w:rPrChange>
        </w:rPr>
        <w:t>SD</w:t>
      </w:r>
      <w:r w:rsidR="00626A06" w:rsidRPr="000D46AE">
        <w:rPr>
          <w:rFonts w:ascii="Times New Roman" w:hAnsi="Times New Roman"/>
          <w:sz w:val="24"/>
          <w:szCs w:val="24"/>
          <w:lang w:val="en-US"/>
          <w:rPrChange w:id="2349" w:author="Microsoft Office User" w:date="2019-10-30T11:35:00Z">
            <w:rPr>
              <w:rFonts w:ascii="Times New Roman" w:hAnsi="Times New Roman"/>
              <w:sz w:val="24"/>
              <w:szCs w:val="24"/>
              <w:lang w:val="en-US"/>
            </w:rPr>
          </w:rPrChange>
        </w:rPr>
        <w:t xml:space="preserve"> = 5.02). </w:t>
      </w:r>
    </w:p>
    <w:p w14:paraId="716577DB" w14:textId="05E1C5A3" w:rsidR="00B5094E" w:rsidRPr="000D46AE" w:rsidRDefault="00B30AE4" w:rsidP="008C0CCA">
      <w:pPr>
        <w:pStyle w:val="text"/>
        <w:spacing w:before="240" w:line="480" w:lineRule="auto"/>
        <w:ind w:firstLine="708"/>
        <w:rPr>
          <w:rFonts w:ascii="Times New Roman" w:hAnsi="Times New Roman"/>
          <w:sz w:val="24"/>
          <w:szCs w:val="24"/>
          <w:lang w:val="en-US"/>
          <w:rPrChange w:id="2350"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2351" w:author="Microsoft Office User" w:date="2019-10-30T11:35:00Z">
            <w:rPr>
              <w:rFonts w:ascii="Times New Roman" w:hAnsi="Times New Roman"/>
              <w:b/>
              <w:sz w:val="24"/>
              <w:szCs w:val="24"/>
              <w:lang w:val="en-US"/>
            </w:rPr>
          </w:rPrChange>
        </w:rPr>
        <w:t>Behavioral intentions</w:t>
      </w:r>
      <w:r w:rsidRPr="000D46AE">
        <w:rPr>
          <w:rFonts w:ascii="Times New Roman" w:hAnsi="Times New Roman"/>
          <w:sz w:val="24"/>
          <w:szCs w:val="24"/>
          <w:lang w:val="en-US"/>
          <w:rPrChange w:id="2352" w:author="Microsoft Office User" w:date="2019-10-30T11:35:00Z">
            <w:rPr>
              <w:rFonts w:ascii="Times New Roman" w:hAnsi="Times New Roman"/>
              <w:sz w:val="24"/>
              <w:szCs w:val="24"/>
              <w:lang w:val="en-US"/>
            </w:rPr>
          </w:rPrChange>
        </w:rPr>
        <w:t xml:space="preserve">. </w:t>
      </w:r>
      <w:r w:rsidR="00F43110" w:rsidRPr="000D46AE">
        <w:rPr>
          <w:rFonts w:ascii="Times New Roman" w:hAnsi="Times New Roman"/>
          <w:sz w:val="24"/>
          <w:szCs w:val="24"/>
          <w:lang w:val="en-US"/>
          <w:rPrChange w:id="2353" w:author="Microsoft Office User" w:date="2019-10-30T11:35:00Z">
            <w:rPr>
              <w:rFonts w:ascii="Times New Roman" w:hAnsi="Times New Roman"/>
              <w:sz w:val="24"/>
              <w:szCs w:val="24"/>
              <w:lang w:val="en-US"/>
            </w:rPr>
          </w:rPrChange>
        </w:rPr>
        <w:t>P</w:t>
      </w:r>
      <w:r w:rsidR="00626A06" w:rsidRPr="000D46AE">
        <w:rPr>
          <w:rFonts w:ascii="Times New Roman" w:hAnsi="Times New Roman"/>
          <w:sz w:val="24"/>
          <w:szCs w:val="24"/>
          <w:lang w:val="en-US"/>
          <w:rPrChange w:id="2354" w:author="Microsoft Office User" w:date="2019-10-30T11:35:00Z">
            <w:rPr>
              <w:rFonts w:ascii="Times New Roman" w:hAnsi="Times New Roman"/>
              <w:sz w:val="24"/>
              <w:szCs w:val="24"/>
              <w:lang w:val="en-US"/>
            </w:rPr>
          </w:rPrChange>
        </w:rPr>
        <w:t xml:space="preserve">articipants intentions towards </w:t>
      </w:r>
      <w:r w:rsidR="008E4BB6" w:rsidRPr="000D46AE">
        <w:rPr>
          <w:rFonts w:ascii="Times New Roman" w:hAnsi="Times New Roman"/>
          <w:sz w:val="24"/>
          <w:szCs w:val="24"/>
          <w:lang w:val="en-US"/>
          <w:rPrChange w:id="2355" w:author="Microsoft Office User" w:date="2019-10-30T11:35:00Z">
            <w:rPr>
              <w:rFonts w:ascii="Times New Roman" w:hAnsi="Times New Roman"/>
              <w:sz w:val="24"/>
              <w:szCs w:val="24"/>
              <w:lang w:val="en-US"/>
            </w:rPr>
          </w:rPrChange>
        </w:rPr>
        <w:t>TO1</w:t>
      </w:r>
      <w:r w:rsidR="00626A06" w:rsidRPr="000D46AE">
        <w:rPr>
          <w:rFonts w:ascii="Times New Roman" w:hAnsi="Times New Roman"/>
          <w:sz w:val="24"/>
          <w:szCs w:val="24"/>
          <w:lang w:val="en-US"/>
          <w:rPrChange w:id="2356" w:author="Microsoft Office User" w:date="2019-10-30T11:35:00Z">
            <w:rPr>
              <w:rFonts w:ascii="Times New Roman" w:hAnsi="Times New Roman"/>
              <w:sz w:val="24"/>
              <w:szCs w:val="24"/>
              <w:lang w:val="en-US"/>
            </w:rPr>
          </w:rPrChange>
        </w:rPr>
        <w:t xml:space="preserve"> relative to </w:t>
      </w:r>
      <w:r w:rsidR="008E4BB6" w:rsidRPr="000D46AE">
        <w:rPr>
          <w:rFonts w:ascii="Times New Roman" w:hAnsi="Times New Roman"/>
          <w:sz w:val="24"/>
          <w:szCs w:val="24"/>
          <w:lang w:val="en-US"/>
          <w:rPrChange w:id="2357" w:author="Microsoft Office User" w:date="2019-10-30T11:35:00Z">
            <w:rPr>
              <w:rFonts w:ascii="Times New Roman" w:hAnsi="Times New Roman"/>
              <w:sz w:val="24"/>
              <w:szCs w:val="24"/>
              <w:lang w:val="en-US"/>
            </w:rPr>
          </w:rPrChange>
        </w:rPr>
        <w:t>TO2</w:t>
      </w:r>
      <w:r w:rsidR="00626A06" w:rsidRPr="000D46AE">
        <w:rPr>
          <w:rFonts w:ascii="Times New Roman" w:hAnsi="Times New Roman"/>
          <w:sz w:val="24"/>
          <w:szCs w:val="24"/>
          <w:lang w:val="en-US"/>
          <w:rPrChange w:id="2358" w:author="Microsoft Office User" w:date="2019-10-30T11:35:00Z">
            <w:rPr>
              <w:rFonts w:ascii="Times New Roman" w:hAnsi="Times New Roman"/>
              <w:sz w:val="24"/>
              <w:szCs w:val="24"/>
              <w:lang w:val="en-US"/>
            </w:rPr>
          </w:rPrChange>
        </w:rPr>
        <w:t xml:space="preserve"> differed between the two shared features conditions, and in a way that was congruent with prior training</w:t>
      </w:r>
      <w:r w:rsidR="00B5094E" w:rsidRPr="000D46AE">
        <w:rPr>
          <w:rFonts w:ascii="Times New Roman" w:hAnsi="Times New Roman"/>
          <w:sz w:val="24"/>
          <w:szCs w:val="24"/>
          <w:lang w:val="en-US"/>
          <w:rPrChange w:id="2359" w:author="Microsoft Office User" w:date="2019-10-30T11:35:00Z">
            <w:rPr>
              <w:rFonts w:ascii="Times New Roman" w:hAnsi="Times New Roman"/>
              <w:sz w:val="24"/>
              <w:szCs w:val="24"/>
              <w:lang w:val="en-US"/>
            </w:rPr>
          </w:rPrChange>
        </w:rPr>
        <w:t xml:space="preserve">. Specifically, the </w:t>
      </w:r>
      <w:del w:id="2360" w:author="Microsoft Office User" w:date="2019-10-29T15:45:00Z">
        <w:r w:rsidR="00B5094E" w:rsidRPr="000D46AE" w:rsidDel="00BC5CF0">
          <w:rPr>
            <w:rFonts w:ascii="Times New Roman" w:hAnsi="Times New Roman"/>
            <w:sz w:val="24"/>
            <w:szCs w:val="24"/>
            <w:lang w:val="en-US"/>
            <w:rPrChange w:id="2361" w:author="Microsoft Office User" w:date="2019-10-30T11:35:00Z">
              <w:rPr>
                <w:rFonts w:ascii="Times New Roman" w:hAnsi="Times New Roman"/>
                <w:sz w:val="24"/>
                <w:szCs w:val="24"/>
                <w:lang w:val="en-US"/>
              </w:rPr>
            </w:rPrChange>
          </w:rPr>
          <w:delText xml:space="preserve">probability </w:delText>
        </w:r>
      </w:del>
      <w:ins w:id="2362" w:author="Microsoft Office User" w:date="2019-10-29T15:45:00Z">
        <w:r w:rsidR="00BC5CF0" w:rsidRPr="000D46AE">
          <w:rPr>
            <w:rFonts w:ascii="Times New Roman" w:hAnsi="Times New Roman"/>
            <w:sz w:val="24"/>
            <w:szCs w:val="24"/>
            <w:lang w:val="en-US"/>
            <w:rPrChange w:id="2363" w:author="Microsoft Office User" w:date="2019-10-30T11:35:00Z">
              <w:rPr>
                <w:rFonts w:ascii="Times New Roman" w:hAnsi="Times New Roman"/>
                <w:sz w:val="24"/>
                <w:szCs w:val="24"/>
                <w:lang w:val="en-US"/>
              </w:rPr>
            </w:rPrChange>
          </w:rPr>
          <w:t xml:space="preserve">odds </w:t>
        </w:r>
      </w:ins>
      <w:r w:rsidR="00B5094E" w:rsidRPr="000D46AE">
        <w:rPr>
          <w:rFonts w:ascii="Times New Roman" w:hAnsi="Times New Roman"/>
          <w:sz w:val="24"/>
          <w:szCs w:val="24"/>
          <w:lang w:val="en-US"/>
          <w:rPrChange w:id="2364" w:author="Microsoft Office User" w:date="2019-10-30T11:35:00Z">
            <w:rPr>
              <w:rFonts w:ascii="Times New Roman" w:hAnsi="Times New Roman"/>
              <w:sz w:val="24"/>
              <w:szCs w:val="24"/>
              <w:lang w:val="en-US"/>
            </w:rPr>
          </w:rPrChange>
        </w:rPr>
        <w:t xml:space="preserve">that a participant would choose the target object that shared a feature with a positive source object (over the one that shared a feature with a negative source object) </w:t>
      </w:r>
      <w:del w:id="2365" w:author="Microsoft Office User" w:date="2019-10-29T15:45:00Z">
        <w:r w:rsidR="00B5094E" w:rsidRPr="000D46AE" w:rsidDel="00BC5CF0">
          <w:rPr>
            <w:rFonts w:ascii="Times New Roman" w:hAnsi="Times New Roman"/>
            <w:sz w:val="24"/>
            <w:szCs w:val="24"/>
            <w:lang w:val="en-US"/>
            <w:rPrChange w:id="2366" w:author="Microsoft Office User" w:date="2019-10-30T11:35:00Z">
              <w:rPr>
                <w:rFonts w:ascii="Times New Roman" w:hAnsi="Times New Roman"/>
                <w:sz w:val="24"/>
                <w:szCs w:val="24"/>
                <w:lang w:val="en-US"/>
              </w:rPr>
            </w:rPrChange>
          </w:rPr>
          <w:delText xml:space="preserve">was </w:delText>
        </w:r>
      </w:del>
      <w:ins w:id="2367" w:author="Microsoft Office User" w:date="2019-10-29T15:45:00Z">
        <w:r w:rsidR="00BC5CF0" w:rsidRPr="000D46AE">
          <w:rPr>
            <w:rFonts w:ascii="Times New Roman" w:hAnsi="Times New Roman"/>
            <w:sz w:val="24"/>
            <w:szCs w:val="24"/>
            <w:lang w:val="en-US"/>
            <w:rPrChange w:id="2368" w:author="Microsoft Office User" w:date="2019-10-30T11:35:00Z">
              <w:rPr>
                <w:rFonts w:ascii="Times New Roman" w:hAnsi="Times New Roman"/>
                <w:sz w:val="24"/>
                <w:szCs w:val="24"/>
                <w:lang w:val="en-US"/>
              </w:rPr>
            </w:rPrChange>
          </w:rPr>
          <w:t xml:space="preserve">were OR = 6.94, 95% CI = [2.03, 23.77], </w:t>
        </w:r>
        <w:r w:rsidR="00BC5CF0" w:rsidRPr="000D46AE">
          <w:rPr>
            <w:rFonts w:ascii="Times New Roman" w:hAnsi="Times New Roman"/>
            <w:i/>
            <w:sz w:val="24"/>
            <w:szCs w:val="24"/>
            <w:lang w:val="en-US"/>
            <w:rPrChange w:id="2369" w:author="Microsoft Office User" w:date="2019-10-30T11:35:00Z">
              <w:rPr>
                <w:rFonts w:ascii="Times New Roman" w:hAnsi="Times New Roman"/>
                <w:sz w:val="24"/>
                <w:szCs w:val="24"/>
                <w:lang w:val="en-US"/>
              </w:rPr>
            </w:rPrChange>
          </w:rPr>
          <w:t>p</w:t>
        </w:r>
        <w:r w:rsidR="00BC5CF0" w:rsidRPr="000D46AE">
          <w:rPr>
            <w:rFonts w:ascii="Times New Roman" w:hAnsi="Times New Roman"/>
            <w:sz w:val="24"/>
            <w:szCs w:val="24"/>
            <w:lang w:val="en-US"/>
            <w:rPrChange w:id="2370" w:author="Microsoft Office User" w:date="2019-10-30T11:35:00Z">
              <w:rPr>
                <w:rFonts w:ascii="Times New Roman" w:hAnsi="Times New Roman"/>
                <w:sz w:val="24"/>
                <w:szCs w:val="24"/>
                <w:lang w:val="en-US"/>
              </w:rPr>
            </w:rPrChange>
          </w:rPr>
          <w:t xml:space="preserve"> = .002</w:t>
        </w:r>
      </w:ins>
      <w:del w:id="2371" w:author="Microsoft Office User" w:date="2019-10-29T15:45:00Z">
        <w:r w:rsidR="00B5094E" w:rsidRPr="000D46AE" w:rsidDel="00BC5CF0">
          <w:rPr>
            <w:rFonts w:ascii="Times New Roman" w:hAnsi="Times New Roman"/>
            <w:sz w:val="24"/>
            <w:szCs w:val="24"/>
            <w:lang w:val="en-US"/>
            <w:rPrChange w:id="2372" w:author="Microsoft Office User" w:date="2019-10-30T11:35:00Z">
              <w:rPr>
                <w:rFonts w:ascii="Times New Roman" w:hAnsi="Times New Roman"/>
                <w:sz w:val="24"/>
                <w:szCs w:val="24"/>
                <w:lang w:val="en-US"/>
              </w:rPr>
            </w:rPrChange>
          </w:rPr>
          <w:delText>0.87, 95% CI = [0.67, 0.96]</w:delText>
        </w:r>
      </w:del>
      <w:r w:rsidR="00B5094E" w:rsidRPr="000D46AE">
        <w:rPr>
          <w:rFonts w:ascii="Times New Roman" w:hAnsi="Times New Roman"/>
          <w:sz w:val="24"/>
          <w:szCs w:val="24"/>
          <w:lang w:val="en-US"/>
          <w:rPrChange w:id="2373" w:author="Microsoft Office User" w:date="2019-10-30T11:35:00Z">
            <w:rPr>
              <w:rFonts w:ascii="Times New Roman" w:hAnsi="Times New Roman"/>
              <w:sz w:val="24"/>
              <w:szCs w:val="24"/>
              <w:lang w:val="en-US"/>
            </w:rPr>
          </w:rPrChange>
        </w:rPr>
        <w:t>.</w:t>
      </w:r>
    </w:p>
    <w:p w14:paraId="1A1820ED" w14:textId="01F16246" w:rsidR="00EF5EB1" w:rsidRPr="000D46AE" w:rsidRDefault="0060254B" w:rsidP="00EF5EB1">
      <w:pPr>
        <w:pStyle w:val="text"/>
        <w:spacing w:before="240" w:line="360" w:lineRule="auto"/>
        <w:rPr>
          <w:rFonts w:ascii="Times New Roman" w:hAnsi="Times New Roman"/>
          <w:sz w:val="24"/>
          <w:szCs w:val="24"/>
          <w:lang w:val="en-US"/>
          <w:rPrChange w:id="2374"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2375" w:author="Microsoft Office User" w:date="2019-10-30T11:35:00Z">
            <w:rPr>
              <w:rFonts w:ascii="Times New Roman" w:hAnsi="Times New Roman"/>
              <w:b/>
              <w:sz w:val="24"/>
              <w:szCs w:val="24"/>
              <w:lang w:val="en-US"/>
            </w:rPr>
          </w:rPrChange>
        </w:rPr>
        <w:t>Discussion</w:t>
      </w:r>
    </w:p>
    <w:p w14:paraId="0C89F0EC" w14:textId="4D3E8B8C" w:rsidR="0060254B" w:rsidRPr="000D46AE" w:rsidRDefault="00AC6328" w:rsidP="0060254B">
      <w:pPr>
        <w:pStyle w:val="text"/>
        <w:spacing w:before="240" w:line="480" w:lineRule="auto"/>
        <w:ind w:firstLine="708"/>
        <w:rPr>
          <w:rFonts w:ascii="Times New Roman" w:hAnsi="Times New Roman"/>
          <w:sz w:val="24"/>
          <w:szCs w:val="24"/>
          <w:lang w:val="en-US"/>
          <w:rPrChange w:id="2376"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2377" w:author="Microsoft Office User" w:date="2019-10-30T11:35:00Z">
            <w:rPr>
              <w:rFonts w:ascii="Times New Roman" w:hAnsi="Times New Roman"/>
              <w:sz w:val="24"/>
              <w:szCs w:val="24"/>
              <w:lang w:val="en-US"/>
            </w:rPr>
          </w:rPrChange>
        </w:rPr>
        <w:t xml:space="preserve">When </w:t>
      </w:r>
      <w:r w:rsidR="0060254B" w:rsidRPr="000D46AE">
        <w:rPr>
          <w:rFonts w:ascii="Times New Roman" w:hAnsi="Times New Roman"/>
          <w:sz w:val="24"/>
          <w:szCs w:val="24"/>
          <w:lang w:val="en-US"/>
          <w:rPrChange w:id="2378" w:author="Microsoft Office User" w:date="2019-10-30T11:35:00Z">
            <w:rPr>
              <w:rFonts w:ascii="Times New Roman" w:hAnsi="Times New Roman"/>
              <w:sz w:val="24"/>
              <w:szCs w:val="24"/>
              <w:lang w:val="en-US"/>
            </w:rPr>
          </w:rPrChange>
        </w:rPr>
        <w:t>task instructions direct</w:t>
      </w:r>
      <w:r w:rsidRPr="000D46AE">
        <w:rPr>
          <w:rFonts w:ascii="Times New Roman" w:hAnsi="Times New Roman"/>
          <w:sz w:val="24"/>
          <w:szCs w:val="24"/>
          <w:lang w:val="en-US"/>
          <w:rPrChange w:id="2379" w:author="Microsoft Office User" w:date="2019-10-30T11:35:00Z">
            <w:rPr>
              <w:rFonts w:ascii="Times New Roman" w:hAnsi="Times New Roman"/>
              <w:sz w:val="24"/>
              <w:szCs w:val="24"/>
              <w:lang w:val="en-US"/>
            </w:rPr>
          </w:rPrChange>
        </w:rPr>
        <w:t>ed</w:t>
      </w:r>
      <w:r w:rsidR="0060254B" w:rsidRPr="000D46AE">
        <w:rPr>
          <w:rFonts w:ascii="Times New Roman" w:hAnsi="Times New Roman"/>
          <w:sz w:val="24"/>
          <w:szCs w:val="24"/>
          <w:lang w:val="en-US"/>
          <w:rPrChange w:id="2380" w:author="Microsoft Office User" w:date="2019-10-30T11:35:00Z">
            <w:rPr>
              <w:rFonts w:ascii="Times New Roman" w:hAnsi="Times New Roman"/>
              <w:sz w:val="24"/>
              <w:szCs w:val="24"/>
              <w:lang w:val="en-US"/>
            </w:rPr>
          </w:rPrChange>
        </w:rPr>
        <w:t xml:space="preserve"> attention towards </w:t>
      </w:r>
      <w:r w:rsidR="00D261DE" w:rsidRPr="000D46AE">
        <w:rPr>
          <w:rFonts w:ascii="Times New Roman" w:hAnsi="Times New Roman"/>
          <w:sz w:val="24"/>
          <w:szCs w:val="24"/>
          <w:lang w:val="en-US"/>
          <w:rPrChange w:id="2381" w:author="Microsoft Office User" w:date="2019-10-30T11:35:00Z">
            <w:rPr>
              <w:rFonts w:ascii="Times New Roman" w:hAnsi="Times New Roman"/>
              <w:sz w:val="24"/>
              <w:szCs w:val="24"/>
              <w:lang w:val="en-US"/>
            </w:rPr>
          </w:rPrChange>
        </w:rPr>
        <w:t xml:space="preserve">(rather than away from) </w:t>
      </w:r>
      <w:r w:rsidR="0060254B" w:rsidRPr="000D46AE">
        <w:rPr>
          <w:rFonts w:ascii="Times New Roman" w:hAnsi="Times New Roman"/>
          <w:sz w:val="24"/>
          <w:szCs w:val="24"/>
          <w:lang w:val="en-US"/>
          <w:rPrChange w:id="2382" w:author="Microsoft Office User" w:date="2019-10-30T11:35:00Z">
            <w:rPr>
              <w:rFonts w:ascii="Times New Roman" w:hAnsi="Times New Roman"/>
              <w:sz w:val="24"/>
              <w:szCs w:val="24"/>
              <w:lang w:val="en-US"/>
            </w:rPr>
          </w:rPrChange>
        </w:rPr>
        <w:t>the shared feature</w:t>
      </w:r>
      <w:r w:rsidR="00A5550F" w:rsidRPr="000D46AE">
        <w:rPr>
          <w:rFonts w:ascii="Times New Roman" w:hAnsi="Times New Roman"/>
          <w:sz w:val="24"/>
          <w:szCs w:val="24"/>
          <w:lang w:val="en-US"/>
          <w:rPrChange w:id="2383" w:author="Microsoft Office User" w:date="2019-10-30T11:35:00Z">
            <w:rPr>
              <w:rFonts w:ascii="Times New Roman" w:hAnsi="Times New Roman"/>
              <w:sz w:val="24"/>
              <w:szCs w:val="24"/>
              <w:lang w:val="en-US"/>
            </w:rPr>
          </w:rPrChange>
        </w:rPr>
        <w:t>,</w:t>
      </w:r>
      <w:r w:rsidR="0060254B" w:rsidRPr="000D46AE">
        <w:rPr>
          <w:rFonts w:ascii="Times New Roman" w:hAnsi="Times New Roman"/>
          <w:sz w:val="24"/>
          <w:szCs w:val="24"/>
          <w:lang w:val="en-US"/>
          <w:rPrChange w:id="2384" w:author="Microsoft Office User" w:date="2019-10-30T11:35:00Z">
            <w:rPr>
              <w:rFonts w:ascii="Times New Roman" w:hAnsi="Times New Roman"/>
              <w:sz w:val="24"/>
              <w:szCs w:val="24"/>
              <w:lang w:val="en-US"/>
            </w:rPr>
          </w:rPrChange>
        </w:rPr>
        <w:t xml:space="preserve"> </w:t>
      </w:r>
      <w:r w:rsidR="002F4E79" w:rsidRPr="000D46AE">
        <w:rPr>
          <w:rFonts w:ascii="Times New Roman" w:hAnsi="Times New Roman"/>
          <w:sz w:val="24"/>
          <w:szCs w:val="24"/>
          <w:lang w:val="en-US"/>
          <w:rPrChange w:id="2385" w:author="Microsoft Office User" w:date="2019-10-30T11:35:00Z">
            <w:rPr>
              <w:rFonts w:ascii="Times New Roman" w:hAnsi="Times New Roman"/>
              <w:sz w:val="24"/>
              <w:szCs w:val="24"/>
              <w:lang w:val="en-US"/>
            </w:rPr>
          </w:rPrChange>
        </w:rPr>
        <w:t xml:space="preserve">a </w:t>
      </w:r>
      <w:r w:rsidR="0060254B" w:rsidRPr="000D46AE">
        <w:rPr>
          <w:rFonts w:ascii="Times New Roman" w:hAnsi="Times New Roman"/>
          <w:sz w:val="24"/>
          <w:szCs w:val="24"/>
          <w:lang w:val="en-US"/>
          <w:rPrChange w:id="2386" w:author="Microsoft Office User" w:date="2019-10-30T11:35:00Z">
            <w:rPr>
              <w:rFonts w:ascii="Times New Roman" w:hAnsi="Times New Roman"/>
              <w:sz w:val="24"/>
              <w:szCs w:val="24"/>
              <w:lang w:val="en-US"/>
            </w:rPr>
          </w:rPrChange>
        </w:rPr>
        <w:t>shared feature</w:t>
      </w:r>
      <w:r w:rsidR="002F4E79" w:rsidRPr="000D46AE">
        <w:rPr>
          <w:rFonts w:ascii="Times New Roman" w:hAnsi="Times New Roman"/>
          <w:sz w:val="24"/>
          <w:szCs w:val="24"/>
          <w:lang w:val="en-US"/>
          <w:rPrChange w:id="2387" w:author="Microsoft Office User" w:date="2019-10-30T11:35:00Z">
            <w:rPr>
              <w:rFonts w:ascii="Times New Roman" w:hAnsi="Times New Roman"/>
              <w:sz w:val="24"/>
              <w:szCs w:val="24"/>
              <w:lang w:val="en-US"/>
            </w:rPr>
          </w:rPrChange>
        </w:rPr>
        <w:t>s effect emerged</w:t>
      </w:r>
      <w:r w:rsidR="0060254B" w:rsidRPr="000D46AE">
        <w:rPr>
          <w:rFonts w:ascii="Times New Roman" w:hAnsi="Times New Roman"/>
          <w:sz w:val="24"/>
          <w:szCs w:val="24"/>
          <w:lang w:val="en-US"/>
          <w:rPrChange w:id="2388" w:author="Microsoft Office User" w:date="2019-10-30T11:35:00Z">
            <w:rPr>
              <w:rFonts w:ascii="Times New Roman" w:hAnsi="Times New Roman"/>
              <w:sz w:val="24"/>
              <w:szCs w:val="24"/>
              <w:lang w:val="en-US"/>
            </w:rPr>
          </w:rPrChange>
        </w:rPr>
        <w:t xml:space="preserve">. Specifically, </w:t>
      </w:r>
      <w:r w:rsidR="004218B0" w:rsidRPr="000D46AE">
        <w:rPr>
          <w:rFonts w:ascii="Times New Roman" w:hAnsi="Times New Roman"/>
          <w:sz w:val="24"/>
          <w:szCs w:val="24"/>
          <w:lang w:val="en-US"/>
          <w:rPrChange w:id="2389" w:author="Microsoft Office User" w:date="2019-10-30T11:35:00Z">
            <w:rPr>
              <w:rFonts w:ascii="Times New Roman" w:hAnsi="Times New Roman"/>
              <w:sz w:val="24"/>
              <w:szCs w:val="24"/>
              <w:lang w:val="en-US"/>
            </w:rPr>
          </w:rPrChange>
        </w:rPr>
        <w:t xml:space="preserve">targets </w:t>
      </w:r>
      <w:r w:rsidR="0060254B" w:rsidRPr="000D46AE">
        <w:rPr>
          <w:rFonts w:ascii="Times New Roman" w:hAnsi="Times New Roman"/>
          <w:sz w:val="24"/>
          <w:szCs w:val="24"/>
          <w:lang w:val="en-US"/>
          <w:rPrChange w:id="2390" w:author="Microsoft Office User" w:date="2019-10-30T11:35:00Z">
            <w:rPr>
              <w:rFonts w:ascii="Times New Roman" w:hAnsi="Times New Roman"/>
              <w:sz w:val="24"/>
              <w:szCs w:val="24"/>
              <w:lang w:val="en-US"/>
            </w:rPr>
          </w:rPrChange>
        </w:rPr>
        <w:t xml:space="preserve">that </w:t>
      </w:r>
      <w:r w:rsidR="002F4E79" w:rsidRPr="000D46AE">
        <w:rPr>
          <w:rFonts w:ascii="Times New Roman" w:hAnsi="Times New Roman"/>
          <w:sz w:val="24"/>
          <w:szCs w:val="24"/>
          <w:lang w:val="en-US"/>
          <w:rPrChange w:id="2391" w:author="Microsoft Office User" w:date="2019-10-30T11:35:00Z">
            <w:rPr>
              <w:rFonts w:ascii="Times New Roman" w:hAnsi="Times New Roman"/>
              <w:sz w:val="24"/>
              <w:szCs w:val="24"/>
              <w:lang w:val="en-US"/>
            </w:rPr>
          </w:rPrChange>
        </w:rPr>
        <w:t xml:space="preserve">shared a </w:t>
      </w:r>
      <w:r w:rsidR="0060254B" w:rsidRPr="000D46AE">
        <w:rPr>
          <w:rFonts w:ascii="Times New Roman" w:hAnsi="Times New Roman"/>
          <w:sz w:val="24"/>
          <w:szCs w:val="24"/>
          <w:lang w:val="en-US"/>
          <w:rPrChange w:id="2392" w:author="Microsoft Office User" w:date="2019-10-30T11:35:00Z">
            <w:rPr>
              <w:rFonts w:ascii="Times New Roman" w:hAnsi="Times New Roman"/>
              <w:sz w:val="24"/>
              <w:szCs w:val="24"/>
              <w:lang w:val="en-US"/>
            </w:rPr>
          </w:rPrChange>
        </w:rPr>
        <w:t xml:space="preserve">color </w:t>
      </w:r>
      <w:r w:rsidR="002F4E79" w:rsidRPr="000D46AE">
        <w:rPr>
          <w:rFonts w:ascii="Times New Roman" w:hAnsi="Times New Roman"/>
          <w:sz w:val="24"/>
          <w:szCs w:val="24"/>
          <w:lang w:val="en-US"/>
          <w:rPrChange w:id="2393" w:author="Microsoft Office User" w:date="2019-10-30T11:35:00Z">
            <w:rPr>
              <w:rFonts w:ascii="Times New Roman" w:hAnsi="Times New Roman"/>
              <w:sz w:val="24"/>
              <w:szCs w:val="24"/>
              <w:lang w:val="en-US"/>
            </w:rPr>
          </w:rPrChange>
        </w:rPr>
        <w:t xml:space="preserve">with </w:t>
      </w:r>
      <w:r w:rsidR="0060254B" w:rsidRPr="000D46AE">
        <w:rPr>
          <w:rFonts w:ascii="Times New Roman" w:hAnsi="Times New Roman"/>
          <w:sz w:val="24"/>
          <w:szCs w:val="24"/>
          <w:lang w:val="en-US"/>
          <w:rPrChange w:id="2394" w:author="Microsoft Office User" w:date="2019-10-30T11:35:00Z">
            <w:rPr>
              <w:rFonts w:ascii="Times New Roman" w:hAnsi="Times New Roman"/>
              <w:sz w:val="24"/>
              <w:szCs w:val="24"/>
              <w:lang w:val="en-US"/>
            </w:rPr>
          </w:rPrChange>
        </w:rPr>
        <w:t xml:space="preserve">positive </w:t>
      </w:r>
      <w:r w:rsidR="004218B0" w:rsidRPr="000D46AE">
        <w:rPr>
          <w:rFonts w:ascii="Times New Roman" w:hAnsi="Times New Roman"/>
          <w:sz w:val="24"/>
          <w:szCs w:val="24"/>
          <w:lang w:val="en-US"/>
          <w:rPrChange w:id="2395" w:author="Microsoft Office User" w:date="2019-10-30T11:35:00Z">
            <w:rPr>
              <w:rFonts w:ascii="Times New Roman" w:hAnsi="Times New Roman"/>
              <w:sz w:val="24"/>
              <w:szCs w:val="24"/>
              <w:lang w:val="en-US"/>
            </w:rPr>
          </w:rPrChange>
        </w:rPr>
        <w:t xml:space="preserve">sources </w:t>
      </w:r>
      <w:r w:rsidR="0060254B" w:rsidRPr="000D46AE">
        <w:rPr>
          <w:rFonts w:ascii="Times New Roman" w:hAnsi="Times New Roman"/>
          <w:sz w:val="24"/>
          <w:szCs w:val="24"/>
          <w:lang w:val="en-US"/>
          <w:rPrChange w:id="2396" w:author="Microsoft Office User" w:date="2019-10-30T11:35:00Z">
            <w:rPr>
              <w:rFonts w:ascii="Times New Roman" w:hAnsi="Times New Roman"/>
              <w:sz w:val="24"/>
              <w:szCs w:val="24"/>
              <w:lang w:val="en-US"/>
            </w:rPr>
          </w:rPrChange>
        </w:rPr>
        <w:t xml:space="preserve">were </w:t>
      </w:r>
      <w:r w:rsidR="002F4E79" w:rsidRPr="000D46AE">
        <w:rPr>
          <w:rFonts w:ascii="Times New Roman" w:hAnsi="Times New Roman"/>
          <w:sz w:val="24"/>
          <w:szCs w:val="24"/>
          <w:lang w:val="en-US"/>
          <w:rPrChange w:id="2397" w:author="Microsoft Office User" w:date="2019-10-30T11:35:00Z">
            <w:rPr>
              <w:rFonts w:ascii="Times New Roman" w:hAnsi="Times New Roman"/>
              <w:sz w:val="24"/>
              <w:szCs w:val="24"/>
              <w:lang w:val="en-US"/>
            </w:rPr>
          </w:rPrChange>
        </w:rPr>
        <w:t xml:space="preserve">liked more than </w:t>
      </w:r>
      <w:r w:rsidR="004218B0" w:rsidRPr="000D46AE">
        <w:rPr>
          <w:rFonts w:ascii="Times New Roman" w:hAnsi="Times New Roman"/>
          <w:sz w:val="24"/>
          <w:szCs w:val="24"/>
          <w:lang w:val="en-US"/>
          <w:rPrChange w:id="2398" w:author="Microsoft Office User" w:date="2019-10-30T11:35:00Z">
            <w:rPr>
              <w:rFonts w:ascii="Times New Roman" w:hAnsi="Times New Roman"/>
              <w:sz w:val="24"/>
              <w:szCs w:val="24"/>
              <w:lang w:val="en-US"/>
            </w:rPr>
          </w:rPrChange>
        </w:rPr>
        <w:t xml:space="preserve">targets </w:t>
      </w:r>
      <w:r w:rsidR="002F4E79" w:rsidRPr="000D46AE">
        <w:rPr>
          <w:rFonts w:ascii="Times New Roman" w:hAnsi="Times New Roman"/>
          <w:sz w:val="24"/>
          <w:szCs w:val="24"/>
          <w:lang w:val="en-US"/>
          <w:rPrChange w:id="2399" w:author="Microsoft Office User" w:date="2019-10-30T11:35:00Z">
            <w:rPr>
              <w:rFonts w:ascii="Times New Roman" w:hAnsi="Times New Roman"/>
              <w:sz w:val="24"/>
              <w:szCs w:val="24"/>
              <w:lang w:val="en-US"/>
            </w:rPr>
          </w:rPrChange>
        </w:rPr>
        <w:t xml:space="preserve">which shared a </w:t>
      </w:r>
      <w:r w:rsidR="0060254B" w:rsidRPr="000D46AE">
        <w:rPr>
          <w:rFonts w:ascii="Times New Roman" w:hAnsi="Times New Roman"/>
          <w:sz w:val="24"/>
          <w:szCs w:val="24"/>
          <w:lang w:val="en-US"/>
          <w:rPrChange w:id="2400" w:author="Microsoft Office User" w:date="2019-10-30T11:35:00Z">
            <w:rPr>
              <w:rFonts w:ascii="Times New Roman" w:hAnsi="Times New Roman"/>
              <w:sz w:val="24"/>
              <w:szCs w:val="24"/>
              <w:lang w:val="en-US"/>
            </w:rPr>
          </w:rPrChange>
        </w:rPr>
        <w:t xml:space="preserve">color </w:t>
      </w:r>
      <w:r w:rsidR="002F4E79" w:rsidRPr="000D46AE">
        <w:rPr>
          <w:rFonts w:ascii="Times New Roman" w:hAnsi="Times New Roman"/>
          <w:sz w:val="24"/>
          <w:szCs w:val="24"/>
          <w:lang w:val="en-US"/>
          <w:rPrChange w:id="2401" w:author="Microsoft Office User" w:date="2019-10-30T11:35:00Z">
            <w:rPr>
              <w:rFonts w:ascii="Times New Roman" w:hAnsi="Times New Roman"/>
              <w:sz w:val="24"/>
              <w:szCs w:val="24"/>
              <w:lang w:val="en-US"/>
            </w:rPr>
          </w:rPrChange>
        </w:rPr>
        <w:t xml:space="preserve">with </w:t>
      </w:r>
      <w:r w:rsidR="0060254B" w:rsidRPr="000D46AE">
        <w:rPr>
          <w:rFonts w:ascii="Times New Roman" w:hAnsi="Times New Roman"/>
          <w:sz w:val="24"/>
          <w:szCs w:val="24"/>
          <w:lang w:val="en-US"/>
          <w:rPrChange w:id="2402" w:author="Microsoft Office User" w:date="2019-10-30T11:35:00Z">
            <w:rPr>
              <w:rFonts w:ascii="Times New Roman" w:hAnsi="Times New Roman"/>
              <w:sz w:val="24"/>
              <w:szCs w:val="24"/>
              <w:lang w:val="en-US"/>
            </w:rPr>
          </w:rPrChange>
        </w:rPr>
        <w:t xml:space="preserve">negative </w:t>
      </w:r>
      <w:r w:rsidR="004218B0" w:rsidRPr="000D46AE">
        <w:rPr>
          <w:rFonts w:ascii="Times New Roman" w:hAnsi="Times New Roman"/>
          <w:sz w:val="24"/>
          <w:szCs w:val="24"/>
          <w:lang w:val="en-US"/>
          <w:rPrChange w:id="2403" w:author="Microsoft Office User" w:date="2019-10-30T11:35:00Z">
            <w:rPr>
              <w:rFonts w:ascii="Times New Roman" w:hAnsi="Times New Roman"/>
              <w:sz w:val="24"/>
              <w:szCs w:val="24"/>
              <w:lang w:val="en-US"/>
            </w:rPr>
          </w:rPrChange>
        </w:rPr>
        <w:t>sources</w:t>
      </w:r>
      <w:r w:rsidR="0060254B" w:rsidRPr="000D46AE">
        <w:rPr>
          <w:rFonts w:ascii="Times New Roman" w:hAnsi="Times New Roman"/>
          <w:sz w:val="24"/>
          <w:szCs w:val="24"/>
          <w:lang w:val="en-US"/>
          <w:rPrChange w:id="2404" w:author="Microsoft Office User" w:date="2019-10-30T11:35:00Z">
            <w:rPr>
              <w:rFonts w:ascii="Times New Roman" w:hAnsi="Times New Roman"/>
              <w:sz w:val="24"/>
              <w:szCs w:val="24"/>
              <w:lang w:val="en-US"/>
            </w:rPr>
          </w:rPrChange>
        </w:rPr>
        <w:t xml:space="preserve">. We obtained evidence for </w:t>
      </w:r>
      <w:r w:rsidR="00DA4D13" w:rsidRPr="000D46AE">
        <w:rPr>
          <w:rFonts w:ascii="Times New Roman" w:hAnsi="Times New Roman"/>
          <w:sz w:val="24"/>
          <w:szCs w:val="24"/>
          <w:lang w:val="en-US"/>
          <w:rPrChange w:id="2405" w:author="Microsoft Office User" w:date="2019-10-30T11:35:00Z">
            <w:rPr>
              <w:rFonts w:ascii="Times New Roman" w:hAnsi="Times New Roman"/>
              <w:sz w:val="24"/>
              <w:szCs w:val="24"/>
              <w:lang w:val="en-US"/>
            </w:rPr>
          </w:rPrChange>
        </w:rPr>
        <w:t xml:space="preserve">the </w:t>
      </w:r>
      <w:r w:rsidR="0060254B" w:rsidRPr="000D46AE">
        <w:rPr>
          <w:rFonts w:ascii="Times New Roman" w:hAnsi="Times New Roman"/>
          <w:sz w:val="24"/>
          <w:szCs w:val="24"/>
          <w:lang w:val="en-US"/>
          <w:rPrChange w:id="2406" w:author="Microsoft Office User" w:date="2019-10-30T11:35:00Z">
            <w:rPr>
              <w:rFonts w:ascii="Times New Roman" w:hAnsi="Times New Roman"/>
              <w:sz w:val="24"/>
              <w:szCs w:val="24"/>
              <w:lang w:val="en-US"/>
            </w:rPr>
          </w:rPrChange>
        </w:rPr>
        <w:t>shared feature</w:t>
      </w:r>
      <w:r w:rsidR="00DA4D13" w:rsidRPr="000D46AE">
        <w:rPr>
          <w:rFonts w:ascii="Times New Roman" w:hAnsi="Times New Roman"/>
          <w:sz w:val="24"/>
          <w:szCs w:val="24"/>
          <w:lang w:val="en-US"/>
          <w:rPrChange w:id="2407" w:author="Microsoft Office User" w:date="2019-10-30T11:35:00Z">
            <w:rPr>
              <w:rFonts w:ascii="Times New Roman" w:hAnsi="Times New Roman"/>
              <w:sz w:val="24"/>
              <w:szCs w:val="24"/>
              <w:lang w:val="en-US"/>
            </w:rPr>
          </w:rPrChange>
        </w:rPr>
        <w:t>s</w:t>
      </w:r>
      <w:r w:rsidR="0060254B" w:rsidRPr="000D46AE">
        <w:rPr>
          <w:rFonts w:ascii="Times New Roman" w:hAnsi="Times New Roman"/>
          <w:sz w:val="24"/>
          <w:szCs w:val="24"/>
          <w:lang w:val="en-US"/>
          <w:rPrChange w:id="2408" w:author="Microsoft Office User" w:date="2019-10-30T11:35:00Z">
            <w:rPr>
              <w:rFonts w:ascii="Times New Roman" w:hAnsi="Times New Roman"/>
              <w:sz w:val="24"/>
              <w:szCs w:val="24"/>
              <w:lang w:val="en-US"/>
            </w:rPr>
          </w:rPrChange>
        </w:rPr>
        <w:t xml:space="preserve"> effect on </w:t>
      </w:r>
      <w:r w:rsidR="00976B9A" w:rsidRPr="000D46AE">
        <w:rPr>
          <w:rFonts w:ascii="Times New Roman" w:hAnsi="Times New Roman"/>
          <w:sz w:val="24"/>
          <w:szCs w:val="24"/>
          <w:lang w:val="en-US"/>
          <w:rPrChange w:id="2409" w:author="Microsoft Office User" w:date="2019-10-30T11:35:00Z">
            <w:rPr>
              <w:rFonts w:ascii="Times New Roman" w:hAnsi="Times New Roman"/>
              <w:sz w:val="24"/>
              <w:szCs w:val="24"/>
              <w:lang w:val="en-US"/>
            </w:rPr>
          </w:rPrChange>
        </w:rPr>
        <w:t>self-report</w:t>
      </w:r>
      <w:r w:rsidR="002F4E79" w:rsidRPr="000D46AE">
        <w:rPr>
          <w:rFonts w:ascii="Times New Roman" w:hAnsi="Times New Roman"/>
          <w:sz w:val="24"/>
          <w:szCs w:val="24"/>
          <w:lang w:val="en-US"/>
          <w:rPrChange w:id="2410" w:author="Microsoft Office User" w:date="2019-10-30T11:35:00Z">
            <w:rPr>
              <w:rFonts w:ascii="Times New Roman" w:hAnsi="Times New Roman"/>
              <w:sz w:val="24"/>
              <w:szCs w:val="24"/>
              <w:lang w:val="en-US"/>
            </w:rPr>
          </w:rPrChange>
        </w:rPr>
        <w:t xml:space="preserve">, </w:t>
      </w:r>
      <w:r w:rsidR="00976B9A" w:rsidRPr="000D46AE">
        <w:rPr>
          <w:rFonts w:ascii="Times New Roman" w:hAnsi="Times New Roman"/>
          <w:sz w:val="24"/>
          <w:szCs w:val="24"/>
          <w:lang w:val="en-US"/>
          <w:rPrChange w:id="2411" w:author="Microsoft Office User" w:date="2019-10-30T11:35:00Z">
            <w:rPr>
              <w:rFonts w:ascii="Times New Roman" w:hAnsi="Times New Roman"/>
              <w:sz w:val="24"/>
              <w:szCs w:val="24"/>
              <w:lang w:val="en-US"/>
            </w:rPr>
          </w:rPrChange>
        </w:rPr>
        <w:t xml:space="preserve">automatic </w:t>
      </w:r>
      <w:r w:rsidR="00417C0A" w:rsidRPr="000D46AE">
        <w:rPr>
          <w:rFonts w:ascii="Times New Roman" w:hAnsi="Times New Roman"/>
          <w:sz w:val="24"/>
          <w:szCs w:val="24"/>
          <w:lang w:val="en-US"/>
          <w:rPrChange w:id="2412" w:author="Microsoft Office User" w:date="2019-10-30T11:35:00Z">
            <w:rPr>
              <w:rFonts w:ascii="Times New Roman" w:hAnsi="Times New Roman"/>
              <w:sz w:val="24"/>
              <w:szCs w:val="24"/>
              <w:lang w:val="en-US"/>
            </w:rPr>
          </w:rPrChange>
        </w:rPr>
        <w:t>(IAT)</w:t>
      </w:r>
      <w:r w:rsidR="002F4E79" w:rsidRPr="000D46AE">
        <w:rPr>
          <w:rFonts w:ascii="Times New Roman" w:hAnsi="Times New Roman"/>
          <w:sz w:val="24"/>
          <w:szCs w:val="24"/>
          <w:lang w:val="en-US"/>
          <w:rPrChange w:id="2413" w:author="Microsoft Office User" w:date="2019-10-30T11:35:00Z">
            <w:rPr>
              <w:rFonts w:ascii="Times New Roman" w:hAnsi="Times New Roman"/>
              <w:sz w:val="24"/>
              <w:szCs w:val="24"/>
              <w:lang w:val="en-US"/>
            </w:rPr>
          </w:rPrChange>
        </w:rPr>
        <w:t>,</w:t>
      </w:r>
      <w:r w:rsidR="0060254B" w:rsidRPr="000D46AE">
        <w:rPr>
          <w:rFonts w:ascii="Times New Roman" w:hAnsi="Times New Roman"/>
          <w:sz w:val="24"/>
          <w:szCs w:val="24"/>
          <w:lang w:val="en-US"/>
          <w:rPrChange w:id="2414" w:author="Microsoft Office User" w:date="2019-10-30T11:35:00Z">
            <w:rPr>
              <w:rFonts w:ascii="Times New Roman" w:hAnsi="Times New Roman"/>
              <w:sz w:val="24"/>
              <w:szCs w:val="24"/>
              <w:lang w:val="en-US"/>
            </w:rPr>
          </w:rPrChange>
        </w:rPr>
        <w:t xml:space="preserve"> and behavioral intention measures. </w:t>
      </w:r>
      <w:r w:rsidR="000E15DB" w:rsidRPr="000D46AE">
        <w:rPr>
          <w:rFonts w:ascii="Times New Roman" w:hAnsi="Times New Roman"/>
          <w:sz w:val="24"/>
          <w:szCs w:val="24"/>
          <w:lang w:val="en-US"/>
          <w:rPrChange w:id="2415" w:author="Microsoft Office User" w:date="2019-10-30T11:35:00Z">
            <w:rPr>
              <w:rFonts w:ascii="Times New Roman" w:hAnsi="Times New Roman"/>
              <w:sz w:val="24"/>
              <w:szCs w:val="24"/>
              <w:lang w:val="en-US"/>
            </w:rPr>
          </w:rPrChange>
        </w:rPr>
        <w:t>Importantly, the effect arose even though the TO and SO shared their color from the</w:t>
      </w:r>
      <w:r w:rsidR="00DA4D13" w:rsidRPr="000D46AE">
        <w:rPr>
          <w:rFonts w:ascii="Times New Roman" w:hAnsi="Times New Roman"/>
          <w:sz w:val="24"/>
          <w:szCs w:val="24"/>
          <w:lang w:val="en-US"/>
          <w:rPrChange w:id="2416" w:author="Microsoft Office User" w:date="2019-10-30T11:35:00Z">
            <w:rPr>
              <w:rFonts w:ascii="Times New Roman" w:hAnsi="Times New Roman"/>
              <w:sz w:val="24"/>
              <w:szCs w:val="24"/>
              <w:lang w:val="en-US"/>
            </w:rPr>
          </w:rPrChange>
        </w:rPr>
        <w:t xml:space="preserve"> start of each trial. Unlike the effect that was observed in Experiment 1, the effect in Experiment 3 can therefore not be explained in terms of </w:t>
      </w:r>
      <w:r w:rsidR="003A65D7" w:rsidRPr="000D46AE">
        <w:rPr>
          <w:rFonts w:ascii="Times New Roman" w:hAnsi="Times New Roman"/>
          <w:sz w:val="24"/>
          <w:szCs w:val="24"/>
          <w:lang w:val="en-US"/>
          <w:rPrChange w:id="2417" w:author="Microsoft Office User" w:date="2019-10-30T11:35:00Z">
            <w:rPr>
              <w:rFonts w:ascii="Times New Roman" w:hAnsi="Times New Roman"/>
              <w:sz w:val="24"/>
              <w:szCs w:val="24"/>
              <w:lang w:val="en-US"/>
            </w:rPr>
          </w:rPrChange>
        </w:rPr>
        <w:t xml:space="preserve">mere salience. </w:t>
      </w:r>
      <w:r w:rsidR="00DA4D13" w:rsidRPr="000D46AE">
        <w:rPr>
          <w:rFonts w:ascii="Times New Roman" w:hAnsi="Times New Roman"/>
          <w:sz w:val="24"/>
          <w:szCs w:val="24"/>
          <w:lang w:val="en-US"/>
          <w:rPrChange w:id="2418" w:author="Microsoft Office User" w:date="2019-10-30T11:35:00Z">
            <w:rPr>
              <w:rFonts w:ascii="Times New Roman" w:hAnsi="Times New Roman"/>
              <w:sz w:val="24"/>
              <w:szCs w:val="24"/>
              <w:lang w:val="en-US"/>
            </w:rPr>
          </w:rPrChange>
        </w:rPr>
        <w:t xml:space="preserve"> </w:t>
      </w:r>
    </w:p>
    <w:p w14:paraId="28C29310" w14:textId="6171562D" w:rsidR="006B7469" w:rsidRPr="000D46AE" w:rsidRDefault="006B7469" w:rsidP="00FC055E">
      <w:pPr>
        <w:pStyle w:val="text"/>
        <w:spacing w:before="240" w:line="480" w:lineRule="auto"/>
        <w:jc w:val="center"/>
        <w:rPr>
          <w:rFonts w:ascii="Times New Roman" w:hAnsi="Times New Roman"/>
          <w:b/>
          <w:sz w:val="24"/>
          <w:szCs w:val="24"/>
          <w:lang w:val="en-US"/>
          <w:rPrChange w:id="2419"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2420" w:author="Microsoft Office User" w:date="2019-10-30T11:35:00Z">
            <w:rPr>
              <w:rFonts w:ascii="Times New Roman" w:hAnsi="Times New Roman"/>
              <w:b/>
              <w:sz w:val="24"/>
              <w:szCs w:val="24"/>
              <w:lang w:val="en-US"/>
            </w:rPr>
          </w:rPrChange>
        </w:rPr>
        <w:lastRenderedPageBreak/>
        <w:t>Experiment 4</w:t>
      </w:r>
    </w:p>
    <w:p w14:paraId="49A4EEC4" w14:textId="6B58D646" w:rsidR="00AC6328" w:rsidRPr="000D46AE" w:rsidRDefault="00AC6328" w:rsidP="00881A68">
      <w:pPr>
        <w:pStyle w:val="text"/>
        <w:spacing w:before="240" w:line="480" w:lineRule="auto"/>
        <w:ind w:firstLine="708"/>
        <w:rPr>
          <w:rFonts w:ascii="Times New Roman" w:hAnsi="Times New Roman"/>
          <w:sz w:val="24"/>
          <w:szCs w:val="24"/>
          <w:lang w:val="en-US"/>
          <w:rPrChange w:id="2421"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2422" w:author="Microsoft Office User" w:date="2019-10-30T11:35:00Z">
            <w:rPr>
              <w:rFonts w:ascii="Times New Roman" w:hAnsi="Times New Roman"/>
              <w:sz w:val="24"/>
              <w:szCs w:val="24"/>
              <w:lang w:val="en-US"/>
            </w:rPr>
          </w:rPrChange>
        </w:rPr>
        <w:t xml:space="preserve">Until now we have </w:t>
      </w:r>
      <w:r w:rsidR="00485EAF" w:rsidRPr="000D46AE">
        <w:rPr>
          <w:rFonts w:ascii="Times New Roman" w:hAnsi="Times New Roman"/>
          <w:sz w:val="24"/>
          <w:szCs w:val="24"/>
          <w:lang w:val="en-US"/>
          <w:rPrChange w:id="2423" w:author="Microsoft Office User" w:date="2019-10-30T11:35:00Z">
            <w:rPr>
              <w:rFonts w:ascii="Times New Roman" w:hAnsi="Times New Roman"/>
              <w:sz w:val="24"/>
              <w:szCs w:val="24"/>
              <w:lang w:val="en-US"/>
            </w:rPr>
          </w:rPrChange>
        </w:rPr>
        <w:t xml:space="preserve">seen how </w:t>
      </w:r>
      <w:r w:rsidR="00472EE7" w:rsidRPr="000D46AE">
        <w:rPr>
          <w:rFonts w:ascii="Times New Roman" w:hAnsi="Times New Roman"/>
          <w:sz w:val="24"/>
          <w:szCs w:val="24"/>
          <w:lang w:val="en-US"/>
          <w:rPrChange w:id="2424" w:author="Microsoft Office User" w:date="2019-10-30T11:35:00Z">
            <w:rPr>
              <w:rFonts w:ascii="Times New Roman" w:hAnsi="Times New Roman"/>
              <w:sz w:val="24"/>
              <w:szCs w:val="24"/>
              <w:lang w:val="en-US"/>
            </w:rPr>
          </w:rPrChange>
        </w:rPr>
        <w:t>one</w:t>
      </w:r>
      <w:r w:rsidR="00A5550F" w:rsidRPr="000D46AE">
        <w:rPr>
          <w:rFonts w:ascii="Times New Roman" w:hAnsi="Times New Roman"/>
          <w:sz w:val="24"/>
          <w:szCs w:val="24"/>
          <w:lang w:val="en-US"/>
          <w:rPrChange w:id="2425" w:author="Microsoft Office User" w:date="2019-10-30T11:35:00Z">
            <w:rPr>
              <w:rFonts w:ascii="Times New Roman" w:hAnsi="Times New Roman"/>
              <w:sz w:val="24"/>
              <w:szCs w:val="24"/>
              <w:lang w:val="en-US"/>
            </w:rPr>
          </w:rPrChange>
        </w:rPr>
        <w:t xml:space="preserve"> particular</w:t>
      </w:r>
      <w:r w:rsidR="00472EE7" w:rsidRPr="000D46AE">
        <w:rPr>
          <w:rFonts w:ascii="Times New Roman" w:hAnsi="Times New Roman"/>
          <w:sz w:val="24"/>
          <w:szCs w:val="24"/>
          <w:lang w:val="en-US"/>
          <w:rPrChange w:id="2426"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2427" w:author="Microsoft Office User" w:date="2019-10-30T11:35:00Z">
            <w:rPr>
              <w:rFonts w:ascii="Times New Roman" w:hAnsi="Times New Roman"/>
              <w:sz w:val="24"/>
              <w:szCs w:val="24"/>
              <w:lang w:val="en-US"/>
            </w:rPr>
          </w:rPrChange>
        </w:rPr>
        <w:t xml:space="preserve">shared feature (color) </w:t>
      </w:r>
      <w:r w:rsidR="00485EAF" w:rsidRPr="000D46AE">
        <w:rPr>
          <w:rFonts w:ascii="Times New Roman" w:hAnsi="Times New Roman"/>
          <w:sz w:val="24"/>
          <w:szCs w:val="24"/>
          <w:lang w:val="en-US"/>
          <w:rPrChange w:id="2428" w:author="Microsoft Office User" w:date="2019-10-30T11:35:00Z">
            <w:rPr>
              <w:rFonts w:ascii="Times New Roman" w:hAnsi="Times New Roman"/>
              <w:sz w:val="24"/>
              <w:szCs w:val="24"/>
              <w:lang w:val="en-US"/>
            </w:rPr>
          </w:rPrChange>
        </w:rPr>
        <w:t xml:space="preserve">comes to </w:t>
      </w:r>
      <w:r w:rsidRPr="000D46AE">
        <w:rPr>
          <w:rFonts w:ascii="Times New Roman" w:hAnsi="Times New Roman"/>
          <w:sz w:val="24"/>
          <w:szCs w:val="24"/>
          <w:lang w:val="en-US"/>
          <w:rPrChange w:id="2429" w:author="Microsoft Office User" w:date="2019-10-30T11:35:00Z">
            <w:rPr>
              <w:rFonts w:ascii="Times New Roman" w:hAnsi="Times New Roman"/>
              <w:sz w:val="24"/>
              <w:szCs w:val="24"/>
              <w:lang w:val="en-US"/>
            </w:rPr>
          </w:rPrChange>
        </w:rPr>
        <w:t xml:space="preserve">moderate </w:t>
      </w:r>
      <w:r w:rsidR="005A1F87" w:rsidRPr="000D46AE">
        <w:rPr>
          <w:rFonts w:ascii="Times New Roman" w:hAnsi="Times New Roman"/>
          <w:sz w:val="24"/>
          <w:szCs w:val="24"/>
          <w:lang w:val="en-US"/>
          <w:rPrChange w:id="2430" w:author="Microsoft Office User" w:date="2019-10-30T11:35:00Z">
            <w:rPr>
              <w:rFonts w:ascii="Times New Roman" w:hAnsi="Times New Roman"/>
              <w:sz w:val="24"/>
              <w:szCs w:val="24"/>
              <w:lang w:val="en-US"/>
            </w:rPr>
          </w:rPrChange>
        </w:rPr>
        <w:t xml:space="preserve">automatic </w:t>
      </w:r>
      <w:r w:rsidR="00472EE7" w:rsidRPr="000D46AE">
        <w:rPr>
          <w:rFonts w:ascii="Times New Roman" w:hAnsi="Times New Roman"/>
          <w:sz w:val="24"/>
          <w:szCs w:val="24"/>
          <w:lang w:val="en-US"/>
          <w:rPrChange w:id="2431" w:author="Microsoft Office User" w:date="2019-10-30T11:35:00Z">
            <w:rPr>
              <w:rFonts w:ascii="Times New Roman" w:hAnsi="Times New Roman"/>
              <w:sz w:val="24"/>
              <w:szCs w:val="24"/>
              <w:lang w:val="en-US"/>
            </w:rPr>
          </w:rPrChange>
        </w:rPr>
        <w:t xml:space="preserve">and </w:t>
      </w:r>
      <w:r w:rsidR="005A1F87" w:rsidRPr="000D46AE">
        <w:rPr>
          <w:rFonts w:ascii="Times New Roman" w:hAnsi="Times New Roman"/>
          <w:sz w:val="24"/>
          <w:szCs w:val="24"/>
          <w:lang w:val="en-US"/>
          <w:rPrChange w:id="2432" w:author="Microsoft Office User" w:date="2019-10-30T11:35:00Z">
            <w:rPr>
              <w:rFonts w:ascii="Times New Roman" w:hAnsi="Times New Roman"/>
              <w:sz w:val="24"/>
              <w:szCs w:val="24"/>
              <w:lang w:val="en-US"/>
            </w:rPr>
          </w:rPrChange>
        </w:rPr>
        <w:t xml:space="preserve">self-reported </w:t>
      </w:r>
      <w:r w:rsidR="00D91BA8" w:rsidRPr="000D46AE">
        <w:rPr>
          <w:rFonts w:ascii="Times New Roman" w:hAnsi="Times New Roman"/>
          <w:sz w:val="24"/>
          <w:szCs w:val="24"/>
          <w:lang w:val="en-US"/>
          <w:rPrChange w:id="2433" w:author="Microsoft Office User" w:date="2019-10-30T11:35:00Z">
            <w:rPr>
              <w:rFonts w:ascii="Times New Roman" w:hAnsi="Times New Roman"/>
              <w:sz w:val="24"/>
              <w:szCs w:val="24"/>
              <w:lang w:val="en-US"/>
            </w:rPr>
          </w:rPrChange>
        </w:rPr>
        <w:t>evaluations</w:t>
      </w:r>
      <w:r w:rsidRPr="000D46AE">
        <w:rPr>
          <w:rFonts w:ascii="Times New Roman" w:hAnsi="Times New Roman"/>
          <w:sz w:val="24"/>
          <w:szCs w:val="24"/>
          <w:lang w:val="en-US"/>
          <w:rPrChange w:id="2434" w:author="Microsoft Office User" w:date="2019-10-30T11:35:00Z">
            <w:rPr>
              <w:rFonts w:ascii="Times New Roman" w:hAnsi="Times New Roman"/>
              <w:sz w:val="24"/>
              <w:szCs w:val="24"/>
              <w:lang w:val="en-US"/>
            </w:rPr>
          </w:rPrChange>
        </w:rPr>
        <w:t xml:space="preserve">. </w:t>
      </w:r>
      <w:r w:rsidR="00485EAF" w:rsidRPr="000D46AE">
        <w:rPr>
          <w:rFonts w:ascii="Times New Roman" w:hAnsi="Times New Roman"/>
          <w:sz w:val="24"/>
          <w:szCs w:val="24"/>
          <w:lang w:val="en-US"/>
          <w:rPrChange w:id="2435" w:author="Microsoft Office User" w:date="2019-10-30T11:35:00Z">
            <w:rPr>
              <w:rFonts w:ascii="Times New Roman" w:hAnsi="Times New Roman"/>
              <w:sz w:val="24"/>
              <w:szCs w:val="24"/>
              <w:lang w:val="en-US"/>
            </w:rPr>
          </w:rPrChange>
        </w:rPr>
        <w:t>Yet o</w:t>
      </w:r>
      <w:r w:rsidRPr="000D46AE">
        <w:rPr>
          <w:rFonts w:ascii="Times New Roman" w:hAnsi="Times New Roman"/>
          <w:sz w:val="24"/>
          <w:szCs w:val="24"/>
          <w:lang w:val="en-US"/>
          <w:rPrChange w:id="2436" w:author="Microsoft Office User" w:date="2019-10-30T11:35:00Z">
            <w:rPr>
              <w:rFonts w:ascii="Times New Roman" w:hAnsi="Times New Roman"/>
              <w:sz w:val="24"/>
              <w:szCs w:val="24"/>
              <w:lang w:val="en-US"/>
            </w:rPr>
          </w:rPrChange>
        </w:rPr>
        <w:t xml:space="preserve">ur account </w:t>
      </w:r>
      <w:r w:rsidR="00485EAF" w:rsidRPr="000D46AE">
        <w:rPr>
          <w:rFonts w:ascii="Times New Roman" w:hAnsi="Times New Roman"/>
          <w:sz w:val="24"/>
          <w:szCs w:val="24"/>
          <w:lang w:val="en-US"/>
          <w:rPrChange w:id="2437" w:author="Microsoft Office User" w:date="2019-10-30T11:35:00Z">
            <w:rPr>
              <w:rFonts w:ascii="Times New Roman" w:hAnsi="Times New Roman"/>
              <w:sz w:val="24"/>
              <w:szCs w:val="24"/>
              <w:lang w:val="en-US"/>
            </w:rPr>
          </w:rPrChange>
        </w:rPr>
        <w:t xml:space="preserve">suggests </w:t>
      </w:r>
      <w:r w:rsidRPr="000D46AE">
        <w:rPr>
          <w:rFonts w:ascii="Times New Roman" w:hAnsi="Times New Roman"/>
          <w:sz w:val="24"/>
          <w:szCs w:val="24"/>
          <w:lang w:val="en-US"/>
          <w:rPrChange w:id="2438" w:author="Microsoft Office User" w:date="2019-10-30T11:35:00Z">
            <w:rPr>
              <w:rFonts w:ascii="Times New Roman" w:hAnsi="Times New Roman"/>
              <w:sz w:val="24"/>
              <w:szCs w:val="24"/>
              <w:lang w:val="en-US"/>
            </w:rPr>
          </w:rPrChange>
        </w:rPr>
        <w:t xml:space="preserve">that </w:t>
      </w:r>
      <w:r w:rsidR="00C25B40" w:rsidRPr="000D46AE">
        <w:rPr>
          <w:rFonts w:ascii="Times New Roman" w:hAnsi="Times New Roman"/>
          <w:sz w:val="24"/>
          <w:szCs w:val="24"/>
          <w:lang w:val="en-US"/>
          <w:rPrChange w:id="2439" w:author="Microsoft Office User" w:date="2019-10-30T11:35:00Z">
            <w:rPr>
              <w:rFonts w:ascii="Times New Roman" w:hAnsi="Times New Roman"/>
              <w:sz w:val="24"/>
              <w:szCs w:val="24"/>
              <w:lang w:val="en-US"/>
            </w:rPr>
          </w:rPrChange>
        </w:rPr>
        <w:t xml:space="preserve">other </w:t>
      </w:r>
      <w:r w:rsidRPr="000D46AE">
        <w:rPr>
          <w:rFonts w:ascii="Times New Roman" w:hAnsi="Times New Roman"/>
          <w:sz w:val="24"/>
          <w:szCs w:val="24"/>
          <w:lang w:val="en-US"/>
          <w:rPrChange w:id="2440" w:author="Microsoft Office User" w:date="2019-10-30T11:35:00Z">
            <w:rPr>
              <w:rFonts w:ascii="Times New Roman" w:hAnsi="Times New Roman"/>
              <w:sz w:val="24"/>
              <w:szCs w:val="24"/>
              <w:lang w:val="en-US"/>
            </w:rPr>
          </w:rPrChange>
        </w:rPr>
        <w:t xml:space="preserve">shared features </w:t>
      </w:r>
      <w:r w:rsidR="00025B99" w:rsidRPr="000D46AE">
        <w:rPr>
          <w:rFonts w:ascii="Times New Roman" w:hAnsi="Times New Roman"/>
          <w:sz w:val="24"/>
          <w:szCs w:val="24"/>
          <w:lang w:val="en-US"/>
          <w:rPrChange w:id="2441" w:author="Microsoft Office User" w:date="2019-10-30T11:35:00Z">
            <w:rPr>
              <w:rFonts w:ascii="Times New Roman" w:hAnsi="Times New Roman"/>
              <w:sz w:val="24"/>
              <w:szCs w:val="24"/>
              <w:lang w:val="en-US"/>
            </w:rPr>
          </w:rPrChange>
        </w:rPr>
        <w:t xml:space="preserve">should </w:t>
      </w:r>
      <w:r w:rsidRPr="000D46AE">
        <w:rPr>
          <w:rFonts w:ascii="Times New Roman" w:hAnsi="Times New Roman"/>
          <w:sz w:val="24"/>
          <w:szCs w:val="24"/>
          <w:lang w:val="en-US"/>
          <w:rPrChange w:id="2442" w:author="Microsoft Office User" w:date="2019-10-30T11:35:00Z">
            <w:rPr>
              <w:rFonts w:ascii="Times New Roman" w:hAnsi="Times New Roman"/>
              <w:sz w:val="24"/>
              <w:szCs w:val="24"/>
              <w:lang w:val="en-US"/>
            </w:rPr>
          </w:rPrChange>
        </w:rPr>
        <w:t xml:space="preserve">function in </w:t>
      </w:r>
      <w:r w:rsidR="00C25B40" w:rsidRPr="000D46AE">
        <w:rPr>
          <w:rFonts w:ascii="Times New Roman" w:hAnsi="Times New Roman"/>
          <w:sz w:val="24"/>
          <w:szCs w:val="24"/>
          <w:lang w:val="en-US"/>
          <w:rPrChange w:id="2443" w:author="Microsoft Office User" w:date="2019-10-30T11:35:00Z">
            <w:rPr>
              <w:rFonts w:ascii="Times New Roman" w:hAnsi="Times New Roman"/>
              <w:sz w:val="24"/>
              <w:szCs w:val="24"/>
              <w:lang w:val="en-US"/>
            </w:rPr>
          </w:rPrChange>
        </w:rPr>
        <w:t xml:space="preserve">a similar </w:t>
      </w:r>
      <w:r w:rsidRPr="000D46AE">
        <w:rPr>
          <w:rFonts w:ascii="Times New Roman" w:hAnsi="Times New Roman"/>
          <w:sz w:val="24"/>
          <w:szCs w:val="24"/>
          <w:lang w:val="en-US"/>
          <w:rPrChange w:id="2444" w:author="Microsoft Office User" w:date="2019-10-30T11:35:00Z">
            <w:rPr>
              <w:rFonts w:ascii="Times New Roman" w:hAnsi="Times New Roman"/>
              <w:sz w:val="24"/>
              <w:szCs w:val="24"/>
              <w:lang w:val="en-US"/>
            </w:rPr>
          </w:rPrChange>
        </w:rPr>
        <w:t xml:space="preserve">way. Indeed, a common size, direction, location, smell, or taste shared by </w:t>
      </w:r>
      <w:r w:rsidR="00472EE7" w:rsidRPr="000D46AE">
        <w:rPr>
          <w:rFonts w:ascii="Times New Roman" w:hAnsi="Times New Roman"/>
          <w:sz w:val="24"/>
          <w:szCs w:val="24"/>
          <w:lang w:val="en-US"/>
          <w:rPrChange w:id="2445" w:author="Microsoft Office User" w:date="2019-10-30T11:35:00Z">
            <w:rPr>
              <w:rFonts w:ascii="Times New Roman" w:hAnsi="Times New Roman"/>
              <w:sz w:val="24"/>
              <w:szCs w:val="24"/>
              <w:lang w:val="en-US"/>
            </w:rPr>
          </w:rPrChange>
        </w:rPr>
        <w:t xml:space="preserve">two </w:t>
      </w:r>
      <w:r w:rsidRPr="000D46AE">
        <w:rPr>
          <w:rFonts w:ascii="Times New Roman" w:hAnsi="Times New Roman"/>
          <w:sz w:val="24"/>
          <w:szCs w:val="24"/>
          <w:lang w:val="en-US"/>
          <w:rPrChange w:id="2446" w:author="Microsoft Office User" w:date="2019-10-30T11:35:00Z">
            <w:rPr>
              <w:rFonts w:ascii="Times New Roman" w:hAnsi="Times New Roman"/>
              <w:sz w:val="24"/>
              <w:szCs w:val="24"/>
              <w:lang w:val="en-US"/>
            </w:rPr>
          </w:rPrChange>
        </w:rPr>
        <w:t xml:space="preserve">stimuli </w:t>
      </w:r>
      <w:r w:rsidR="00C25B40" w:rsidRPr="000D46AE">
        <w:rPr>
          <w:rFonts w:ascii="Times New Roman" w:hAnsi="Times New Roman"/>
          <w:sz w:val="24"/>
          <w:szCs w:val="24"/>
          <w:lang w:val="en-US"/>
          <w:rPrChange w:id="2447" w:author="Microsoft Office User" w:date="2019-10-30T11:35:00Z">
            <w:rPr>
              <w:rFonts w:ascii="Times New Roman" w:hAnsi="Times New Roman"/>
              <w:sz w:val="24"/>
              <w:szCs w:val="24"/>
              <w:lang w:val="en-US"/>
            </w:rPr>
          </w:rPrChange>
        </w:rPr>
        <w:t xml:space="preserve">should </w:t>
      </w:r>
      <w:r w:rsidR="00881A68" w:rsidRPr="000D46AE">
        <w:rPr>
          <w:rFonts w:ascii="Times New Roman" w:hAnsi="Times New Roman"/>
          <w:sz w:val="24"/>
          <w:szCs w:val="24"/>
          <w:lang w:val="en-US"/>
          <w:rPrChange w:id="2448" w:author="Microsoft Office User" w:date="2019-10-30T11:35:00Z">
            <w:rPr>
              <w:rFonts w:ascii="Times New Roman" w:hAnsi="Times New Roman"/>
              <w:sz w:val="24"/>
              <w:szCs w:val="24"/>
              <w:lang w:val="en-US"/>
            </w:rPr>
          </w:rPrChange>
        </w:rPr>
        <w:t xml:space="preserve">lead people to act as if those stimuli share other features </w:t>
      </w:r>
      <w:r w:rsidR="00C25B40" w:rsidRPr="000D46AE">
        <w:rPr>
          <w:rFonts w:ascii="Times New Roman" w:hAnsi="Times New Roman"/>
          <w:sz w:val="24"/>
          <w:szCs w:val="24"/>
          <w:lang w:val="en-US"/>
          <w:rPrChange w:id="2449" w:author="Microsoft Office User" w:date="2019-10-30T11:35:00Z">
            <w:rPr>
              <w:rFonts w:ascii="Times New Roman" w:hAnsi="Times New Roman"/>
              <w:sz w:val="24"/>
              <w:szCs w:val="24"/>
              <w:lang w:val="en-US"/>
            </w:rPr>
          </w:rPrChange>
        </w:rPr>
        <w:t xml:space="preserve">as well </w:t>
      </w:r>
      <w:r w:rsidR="00881A68" w:rsidRPr="000D46AE">
        <w:rPr>
          <w:rFonts w:ascii="Times New Roman" w:hAnsi="Times New Roman"/>
          <w:sz w:val="24"/>
          <w:szCs w:val="24"/>
          <w:lang w:val="en-US"/>
          <w:rPrChange w:id="2450" w:author="Microsoft Office User" w:date="2019-10-30T11:35:00Z">
            <w:rPr>
              <w:rFonts w:ascii="Times New Roman" w:hAnsi="Times New Roman"/>
              <w:sz w:val="24"/>
              <w:szCs w:val="24"/>
              <w:lang w:val="en-US"/>
            </w:rPr>
          </w:rPrChange>
        </w:rPr>
        <w:t>(</w:t>
      </w:r>
      <w:r w:rsidR="008A27A5" w:rsidRPr="000D46AE">
        <w:rPr>
          <w:rFonts w:ascii="Times New Roman" w:hAnsi="Times New Roman"/>
          <w:sz w:val="24"/>
          <w:szCs w:val="24"/>
          <w:lang w:val="en-US"/>
          <w:rPrChange w:id="2451" w:author="Microsoft Office User" w:date="2019-10-30T11:35:00Z">
            <w:rPr>
              <w:rFonts w:ascii="Times New Roman" w:hAnsi="Times New Roman"/>
              <w:sz w:val="24"/>
              <w:szCs w:val="24"/>
              <w:lang w:val="en-US"/>
            </w:rPr>
          </w:rPrChange>
        </w:rPr>
        <w:t xml:space="preserve">e.g., </w:t>
      </w:r>
      <w:r w:rsidR="00881A68" w:rsidRPr="000D46AE">
        <w:rPr>
          <w:rFonts w:ascii="Times New Roman" w:hAnsi="Times New Roman"/>
          <w:sz w:val="24"/>
          <w:szCs w:val="24"/>
          <w:lang w:val="en-US"/>
          <w:rPrChange w:id="2452" w:author="Microsoft Office User" w:date="2019-10-30T11:35:00Z">
            <w:rPr>
              <w:rFonts w:ascii="Times New Roman" w:hAnsi="Times New Roman"/>
              <w:sz w:val="24"/>
              <w:szCs w:val="24"/>
              <w:lang w:val="en-US"/>
            </w:rPr>
          </w:rPrChange>
        </w:rPr>
        <w:t xml:space="preserve">valence). </w:t>
      </w:r>
      <w:r w:rsidR="002F4E79" w:rsidRPr="000D46AE">
        <w:rPr>
          <w:rFonts w:ascii="Times New Roman" w:hAnsi="Times New Roman"/>
          <w:sz w:val="24"/>
          <w:szCs w:val="24"/>
          <w:lang w:val="en-US"/>
          <w:rPrChange w:id="2453" w:author="Microsoft Office User" w:date="2019-10-30T11:35:00Z">
            <w:rPr>
              <w:rFonts w:ascii="Times New Roman" w:hAnsi="Times New Roman"/>
              <w:sz w:val="24"/>
              <w:szCs w:val="24"/>
              <w:lang w:val="en-US"/>
            </w:rPr>
          </w:rPrChange>
        </w:rPr>
        <w:t>Therefore</w:t>
      </w:r>
      <w:r w:rsidRPr="000D46AE">
        <w:rPr>
          <w:rFonts w:ascii="Times New Roman" w:hAnsi="Times New Roman"/>
          <w:sz w:val="24"/>
          <w:szCs w:val="24"/>
          <w:lang w:val="en-US"/>
          <w:rPrChange w:id="2454" w:author="Microsoft Office User" w:date="2019-10-30T11:35:00Z">
            <w:rPr>
              <w:rFonts w:ascii="Times New Roman" w:hAnsi="Times New Roman"/>
              <w:sz w:val="24"/>
              <w:szCs w:val="24"/>
              <w:lang w:val="en-US"/>
            </w:rPr>
          </w:rPrChange>
        </w:rPr>
        <w:t xml:space="preserve">, </w:t>
      </w:r>
      <w:r w:rsidR="002F4E79" w:rsidRPr="000D46AE">
        <w:rPr>
          <w:rFonts w:ascii="Times New Roman" w:hAnsi="Times New Roman"/>
          <w:sz w:val="24"/>
          <w:szCs w:val="24"/>
          <w:lang w:val="en-US"/>
          <w:rPrChange w:id="2455" w:author="Microsoft Office User" w:date="2019-10-30T11:35:00Z">
            <w:rPr>
              <w:rFonts w:ascii="Times New Roman" w:hAnsi="Times New Roman"/>
              <w:sz w:val="24"/>
              <w:szCs w:val="24"/>
              <w:lang w:val="en-US"/>
            </w:rPr>
          </w:rPrChange>
        </w:rPr>
        <w:t xml:space="preserve">in order to extend and generalize our findings, </w:t>
      </w:r>
      <w:r w:rsidR="00485EAF" w:rsidRPr="000D46AE">
        <w:rPr>
          <w:rFonts w:ascii="Times New Roman" w:hAnsi="Times New Roman"/>
          <w:sz w:val="24"/>
          <w:szCs w:val="24"/>
          <w:lang w:val="en-US"/>
          <w:rPrChange w:id="2456" w:author="Microsoft Office User" w:date="2019-10-30T11:35:00Z">
            <w:rPr>
              <w:rFonts w:ascii="Times New Roman" w:hAnsi="Times New Roman"/>
              <w:sz w:val="24"/>
              <w:szCs w:val="24"/>
              <w:lang w:val="en-US"/>
            </w:rPr>
          </w:rPrChange>
        </w:rPr>
        <w:t xml:space="preserve">we </w:t>
      </w:r>
      <w:r w:rsidRPr="000D46AE">
        <w:rPr>
          <w:rFonts w:ascii="Times New Roman" w:hAnsi="Times New Roman"/>
          <w:sz w:val="24"/>
          <w:szCs w:val="24"/>
          <w:lang w:val="en-US"/>
          <w:rPrChange w:id="2457" w:author="Microsoft Office User" w:date="2019-10-30T11:35:00Z">
            <w:rPr>
              <w:rFonts w:ascii="Times New Roman" w:hAnsi="Times New Roman"/>
              <w:sz w:val="24"/>
              <w:szCs w:val="24"/>
              <w:lang w:val="en-US"/>
            </w:rPr>
          </w:rPrChange>
        </w:rPr>
        <w:t xml:space="preserve">swapped </w:t>
      </w:r>
      <w:r w:rsidR="00472EE7" w:rsidRPr="000D46AE">
        <w:rPr>
          <w:rFonts w:ascii="Times New Roman" w:hAnsi="Times New Roman"/>
          <w:sz w:val="24"/>
          <w:szCs w:val="24"/>
          <w:lang w:val="en-US"/>
          <w:rPrChange w:id="2458" w:author="Microsoft Office User" w:date="2019-10-30T11:35:00Z">
            <w:rPr>
              <w:rFonts w:ascii="Times New Roman" w:hAnsi="Times New Roman"/>
              <w:sz w:val="24"/>
              <w:szCs w:val="24"/>
              <w:lang w:val="en-US"/>
            </w:rPr>
          </w:rPrChange>
        </w:rPr>
        <w:t>one</w:t>
      </w:r>
      <w:r w:rsidR="008A27A5" w:rsidRPr="000D46AE">
        <w:rPr>
          <w:rFonts w:ascii="Times New Roman" w:hAnsi="Times New Roman"/>
          <w:sz w:val="24"/>
          <w:szCs w:val="24"/>
          <w:lang w:val="en-US"/>
          <w:rPrChange w:id="2459" w:author="Microsoft Office User" w:date="2019-10-30T11:35:00Z">
            <w:rPr>
              <w:rFonts w:ascii="Times New Roman" w:hAnsi="Times New Roman"/>
              <w:sz w:val="24"/>
              <w:szCs w:val="24"/>
              <w:lang w:val="en-US"/>
            </w:rPr>
          </w:rPrChange>
        </w:rPr>
        <w:t xml:space="preserve"> shared</w:t>
      </w:r>
      <w:r w:rsidR="00472EE7" w:rsidRPr="000D46AE">
        <w:rPr>
          <w:rFonts w:ascii="Times New Roman" w:hAnsi="Times New Roman"/>
          <w:sz w:val="24"/>
          <w:szCs w:val="24"/>
          <w:lang w:val="en-US"/>
          <w:rPrChange w:id="2460" w:author="Microsoft Office User" w:date="2019-10-30T11:35:00Z">
            <w:rPr>
              <w:rFonts w:ascii="Times New Roman" w:hAnsi="Times New Roman"/>
              <w:sz w:val="24"/>
              <w:szCs w:val="24"/>
              <w:lang w:val="en-US"/>
            </w:rPr>
          </w:rPrChange>
        </w:rPr>
        <w:t xml:space="preserve"> feature (</w:t>
      </w:r>
      <w:r w:rsidRPr="000D46AE">
        <w:rPr>
          <w:rFonts w:ascii="Times New Roman" w:hAnsi="Times New Roman"/>
          <w:sz w:val="24"/>
          <w:szCs w:val="24"/>
          <w:lang w:val="en-US"/>
          <w:rPrChange w:id="2461" w:author="Microsoft Office User" w:date="2019-10-30T11:35:00Z">
            <w:rPr>
              <w:rFonts w:ascii="Times New Roman" w:hAnsi="Times New Roman"/>
              <w:sz w:val="24"/>
              <w:szCs w:val="24"/>
              <w:lang w:val="en-US"/>
            </w:rPr>
          </w:rPrChange>
        </w:rPr>
        <w:t>color</w:t>
      </w:r>
      <w:r w:rsidR="00472EE7" w:rsidRPr="000D46AE">
        <w:rPr>
          <w:rFonts w:ascii="Times New Roman" w:hAnsi="Times New Roman"/>
          <w:sz w:val="24"/>
          <w:szCs w:val="24"/>
          <w:lang w:val="en-US"/>
          <w:rPrChange w:id="2462" w:author="Microsoft Office User" w:date="2019-10-30T11:35:00Z">
            <w:rPr>
              <w:rFonts w:ascii="Times New Roman" w:hAnsi="Times New Roman"/>
              <w:sz w:val="24"/>
              <w:szCs w:val="24"/>
              <w:lang w:val="en-US"/>
            </w:rPr>
          </w:rPrChange>
        </w:rPr>
        <w:t>)</w:t>
      </w:r>
      <w:r w:rsidRPr="000D46AE">
        <w:rPr>
          <w:rFonts w:ascii="Times New Roman" w:hAnsi="Times New Roman"/>
          <w:sz w:val="24"/>
          <w:szCs w:val="24"/>
          <w:lang w:val="en-US"/>
          <w:rPrChange w:id="2463" w:author="Microsoft Office User" w:date="2019-10-30T11:35:00Z">
            <w:rPr>
              <w:rFonts w:ascii="Times New Roman" w:hAnsi="Times New Roman"/>
              <w:sz w:val="24"/>
              <w:szCs w:val="24"/>
              <w:lang w:val="en-US"/>
            </w:rPr>
          </w:rPrChange>
        </w:rPr>
        <w:t xml:space="preserve"> for </w:t>
      </w:r>
      <w:r w:rsidR="00472EE7" w:rsidRPr="000D46AE">
        <w:rPr>
          <w:rFonts w:ascii="Times New Roman" w:hAnsi="Times New Roman"/>
          <w:sz w:val="24"/>
          <w:szCs w:val="24"/>
          <w:lang w:val="en-US"/>
          <w:rPrChange w:id="2464" w:author="Microsoft Office User" w:date="2019-10-30T11:35:00Z">
            <w:rPr>
              <w:rFonts w:ascii="Times New Roman" w:hAnsi="Times New Roman"/>
              <w:sz w:val="24"/>
              <w:szCs w:val="24"/>
              <w:lang w:val="en-US"/>
            </w:rPr>
          </w:rPrChange>
        </w:rPr>
        <w:t>another (</w:t>
      </w:r>
      <w:r w:rsidRPr="000D46AE">
        <w:rPr>
          <w:rFonts w:ascii="Times New Roman" w:hAnsi="Times New Roman"/>
          <w:sz w:val="24"/>
          <w:szCs w:val="24"/>
          <w:lang w:val="en-US"/>
          <w:rPrChange w:id="2465" w:author="Microsoft Office User" w:date="2019-10-30T11:35:00Z">
            <w:rPr>
              <w:rFonts w:ascii="Times New Roman" w:hAnsi="Times New Roman"/>
              <w:sz w:val="24"/>
              <w:szCs w:val="24"/>
              <w:lang w:val="en-US"/>
            </w:rPr>
          </w:rPrChange>
        </w:rPr>
        <w:t>size</w:t>
      </w:r>
      <w:r w:rsidR="00472EE7" w:rsidRPr="000D46AE">
        <w:rPr>
          <w:rFonts w:ascii="Times New Roman" w:hAnsi="Times New Roman"/>
          <w:sz w:val="24"/>
          <w:szCs w:val="24"/>
          <w:lang w:val="en-US"/>
          <w:rPrChange w:id="2466" w:author="Microsoft Office User" w:date="2019-10-30T11:35:00Z">
            <w:rPr>
              <w:rFonts w:ascii="Times New Roman" w:hAnsi="Times New Roman"/>
              <w:sz w:val="24"/>
              <w:szCs w:val="24"/>
              <w:lang w:val="en-US"/>
            </w:rPr>
          </w:rPrChange>
        </w:rPr>
        <w:t>)</w:t>
      </w:r>
      <w:r w:rsidRPr="000D46AE">
        <w:rPr>
          <w:rFonts w:ascii="Times New Roman" w:hAnsi="Times New Roman"/>
          <w:sz w:val="24"/>
          <w:szCs w:val="24"/>
          <w:lang w:val="en-US"/>
          <w:rPrChange w:id="2467" w:author="Microsoft Office User" w:date="2019-10-30T11:35:00Z">
            <w:rPr>
              <w:rFonts w:ascii="Times New Roman" w:hAnsi="Times New Roman"/>
              <w:sz w:val="24"/>
              <w:szCs w:val="24"/>
              <w:lang w:val="en-US"/>
            </w:rPr>
          </w:rPrChange>
        </w:rPr>
        <w:t xml:space="preserve">, to demonstrate that </w:t>
      </w:r>
      <w:r w:rsidR="00472EE7" w:rsidRPr="000D46AE">
        <w:rPr>
          <w:rFonts w:ascii="Times New Roman" w:hAnsi="Times New Roman"/>
          <w:sz w:val="24"/>
          <w:szCs w:val="24"/>
          <w:lang w:val="en-US"/>
          <w:rPrChange w:id="2468" w:author="Microsoft Office User" w:date="2019-10-30T11:35:00Z">
            <w:rPr>
              <w:rFonts w:ascii="Times New Roman" w:hAnsi="Times New Roman"/>
              <w:sz w:val="24"/>
              <w:szCs w:val="24"/>
              <w:lang w:val="en-US"/>
            </w:rPr>
          </w:rPrChange>
        </w:rPr>
        <w:t>this second feature</w:t>
      </w:r>
      <w:r w:rsidRPr="000D46AE">
        <w:rPr>
          <w:rFonts w:ascii="Times New Roman" w:hAnsi="Times New Roman"/>
          <w:sz w:val="24"/>
          <w:szCs w:val="24"/>
          <w:lang w:val="en-US"/>
          <w:rPrChange w:id="2469" w:author="Microsoft Office User" w:date="2019-10-30T11:35:00Z">
            <w:rPr>
              <w:rFonts w:ascii="Times New Roman" w:hAnsi="Times New Roman"/>
              <w:sz w:val="24"/>
              <w:szCs w:val="24"/>
              <w:lang w:val="en-US"/>
            </w:rPr>
          </w:rPrChange>
        </w:rPr>
        <w:t xml:space="preserve"> can </w:t>
      </w:r>
      <w:r w:rsidR="002F4E79" w:rsidRPr="000D46AE">
        <w:rPr>
          <w:rFonts w:ascii="Times New Roman" w:hAnsi="Times New Roman"/>
          <w:sz w:val="24"/>
          <w:szCs w:val="24"/>
          <w:lang w:val="en-US"/>
          <w:rPrChange w:id="2470" w:author="Microsoft Office User" w:date="2019-10-30T11:35:00Z">
            <w:rPr>
              <w:rFonts w:ascii="Times New Roman" w:hAnsi="Times New Roman"/>
              <w:sz w:val="24"/>
              <w:szCs w:val="24"/>
              <w:lang w:val="en-US"/>
            </w:rPr>
          </w:rPrChange>
        </w:rPr>
        <w:t xml:space="preserve">also </w:t>
      </w:r>
      <w:r w:rsidRPr="000D46AE">
        <w:rPr>
          <w:rFonts w:ascii="Times New Roman" w:hAnsi="Times New Roman"/>
          <w:sz w:val="24"/>
          <w:szCs w:val="24"/>
          <w:lang w:val="en-US"/>
          <w:rPrChange w:id="2471" w:author="Microsoft Office User" w:date="2019-10-30T11:35:00Z">
            <w:rPr>
              <w:rFonts w:ascii="Times New Roman" w:hAnsi="Times New Roman"/>
              <w:sz w:val="24"/>
              <w:szCs w:val="24"/>
              <w:lang w:val="en-US"/>
            </w:rPr>
          </w:rPrChange>
        </w:rPr>
        <w:t xml:space="preserve">moderate </w:t>
      </w:r>
      <w:r w:rsidR="00D261DE" w:rsidRPr="000D46AE">
        <w:rPr>
          <w:rFonts w:ascii="Times New Roman" w:hAnsi="Times New Roman"/>
          <w:sz w:val="24"/>
          <w:szCs w:val="24"/>
          <w:lang w:val="en-US"/>
          <w:rPrChange w:id="2472" w:author="Microsoft Office User" w:date="2019-10-30T11:35:00Z">
            <w:rPr>
              <w:rFonts w:ascii="Times New Roman" w:hAnsi="Times New Roman"/>
              <w:sz w:val="24"/>
              <w:szCs w:val="24"/>
              <w:lang w:val="en-US"/>
            </w:rPr>
          </w:rPrChange>
        </w:rPr>
        <w:t xml:space="preserve">likes and dislikes </w:t>
      </w:r>
      <w:r w:rsidR="00472EE7" w:rsidRPr="000D46AE">
        <w:rPr>
          <w:rFonts w:ascii="Times New Roman" w:hAnsi="Times New Roman"/>
          <w:sz w:val="24"/>
          <w:szCs w:val="24"/>
          <w:lang w:val="en-US"/>
          <w:rPrChange w:id="2473" w:author="Microsoft Office User" w:date="2019-10-30T11:35:00Z">
            <w:rPr>
              <w:rFonts w:ascii="Times New Roman" w:hAnsi="Times New Roman"/>
              <w:sz w:val="24"/>
              <w:szCs w:val="24"/>
              <w:lang w:val="en-US"/>
            </w:rPr>
          </w:rPrChange>
        </w:rPr>
        <w:t>when</w:t>
      </w:r>
      <w:r w:rsidR="00485EAF" w:rsidRPr="000D46AE">
        <w:rPr>
          <w:rFonts w:ascii="Times New Roman" w:hAnsi="Times New Roman"/>
          <w:sz w:val="24"/>
          <w:szCs w:val="24"/>
          <w:lang w:val="en-US"/>
          <w:rPrChange w:id="2474" w:author="Microsoft Office User" w:date="2019-10-30T11:35:00Z">
            <w:rPr>
              <w:rFonts w:ascii="Times New Roman" w:hAnsi="Times New Roman"/>
              <w:sz w:val="24"/>
              <w:szCs w:val="24"/>
              <w:lang w:val="en-US"/>
            </w:rPr>
          </w:rPrChange>
        </w:rPr>
        <w:t>ever</w:t>
      </w:r>
      <w:r w:rsidR="00472EE7" w:rsidRPr="000D46AE">
        <w:rPr>
          <w:rFonts w:ascii="Times New Roman" w:hAnsi="Times New Roman"/>
          <w:sz w:val="24"/>
          <w:szCs w:val="24"/>
          <w:lang w:val="en-US"/>
          <w:rPrChange w:id="2475" w:author="Microsoft Office User" w:date="2019-10-30T11:35:00Z">
            <w:rPr>
              <w:rFonts w:ascii="Times New Roman" w:hAnsi="Times New Roman"/>
              <w:sz w:val="24"/>
              <w:szCs w:val="24"/>
              <w:lang w:val="en-US"/>
            </w:rPr>
          </w:rPrChange>
        </w:rPr>
        <w:t xml:space="preserve"> </w:t>
      </w:r>
      <w:r w:rsidR="00485EAF" w:rsidRPr="000D46AE">
        <w:rPr>
          <w:rFonts w:ascii="Times New Roman" w:hAnsi="Times New Roman"/>
          <w:sz w:val="24"/>
          <w:szCs w:val="24"/>
          <w:lang w:val="en-US"/>
          <w:rPrChange w:id="2476" w:author="Microsoft Office User" w:date="2019-10-30T11:35:00Z">
            <w:rPr>
              <w:rFonts w:ascii="Times New Roman" w:hAnsi="Times New Roman"/>
              <w:sz w:val="24"/>
              <w:szCs w:val="24"/>
              <w:lang w:val="en-US"/>
            </w:rPr>
          </w:rPrChange>
        </w:rPr>
        <w:t xml:space="preserve">two </w:t>
      </w:r>
      <w:r w:rsidR="00472EE7" w:rsidRPr="000D46AE">
        <w:rPr>
          <w:rFonts w:ascii="Times New Roman" w:hAnsi="Times New Roman"/>
          <w:sz w:val="24"/>
          <w:szCs w:val="24"/>
          <w:lang w:val="en-US"/>
          <w:rPrChange w:id="2477" w:author="Microsoft Office User" w:date="2019-10-30T11:35:00Z">
            <w:rPr>
              <w:rFonts w:ascii="Times New Roman" w:hAnsi="Times New Roman"/>
              <w:sz w:val="24"/>
              <w:szCs w:val="24"/>
              <w:lang w:val="en-US"/>
            </w:rPr>
          </w:rPrChange>
        </w:rPr>
        <w:t>stimuli share it</w:t>
      </w:r>
      <w:r w:rsidRPr="000D46AE">
        <w:rPr>
          <w:rFonts w:ascii="Times New Roman" w:hAnsi="Times New Roman"/>
          <w:sz w:val="24"/>
          <w:szCs w:val="24"/>
          <w:lang w:val="en-US"/>
          <w:rPrChange w:id="2478" w:author="Microsoft Office User" w:date="2019-10-30T11:35:00Z">
            <w:rPr>
              <w:rFonts w:ascii="Times New Roman" w:hAnsi="Times New Roman"/>
              <w:sz w:val="24"/>
              <w:szCs w:val="24"/>
              <w:lang w:val="en-US"/>
            </w:rPr>
          </w:rPrChange>
        </w:rPr>
        <w:t>.</w:t>
      </w:r>
      <w:r w:rsidR="00485EAF" w:rsidRPr="000D46AE">
        <w:rPr>
          <w:rFonts w:ascii="Times New Roman" w:hAnsi="Times New Roman"/>
          <w:sz w:val="24"/>
          <w:szCs w:val="24"/>
          <w:lang w:val="en-US"/>
          <w:rPrChange w:id="2479" w:author="Microsoft Office User" w:date="2019-10-30T11:35:00Z">
            <w:rPr>
              <w:rFonts w:ascii="Times New Roman" w:hAnsi="Times New Roman"/>
              <w:sz w:val="24"/>
              <w:szCs w:val="24"/>
              <w:lang w:val="en-US"/>
            </w:rPr>
          </w:rPrChange>
        </w:rPr>
        <w:t xml:space="preserve"> </w:t>
      </w:r>
      <w:r w:rsidR="00C25B40" w:rsidRPr="000D46AE">
        <w:rPr>
          <w:rFonts w:ascii="Times New Roman" w:hAnsi="Times New Roman"/>
          <w:sz w:val="24"/>
          <w:szCs w:val="24"/>
          <w:lang w:val="en-US"/>
          <w:rPrChange w:id="2480" w:author="Microsoft Office User" w:date="2019-10-30T11:35:00Z">
            <w:rPr>
              <w:rFonts w:ascii="Times New Roman" w:hAnsi="Times New Roman"/>
              <w:sz w:val="24"/>
              <w:szCs w:val="24"/>
              <w:lang w:val="en-US"/>
            </w:rPr>
          </w:rPrChange>
        </w:rPr>
        <w:t>In Experiment 4 p</w:t>
      </w:r>
      <w:r w:rsidR="00485EAF" w:rsidRPr="000D46AE">
        <w:rPr>
          <w:rFonts w:ascii="Times New Roman" w:hAnsi="Times New Roman"/>
          <w:sz w:val="24"/>
          <w:szCs w:val="24"/>
          <w:lang w:val="en-US"/>
          <w:rPrChange w:id="2481" w:author="Microsoft Office User" w:date="2019-10-30T11:35:00Z">
            <w:rPr>
              <w:rFonts w:ascii="Times New Roman" w:hAnsi="Times New Roman"/>
              <w:sz w:val="24"/>
              <w:szCs w:val="24"/>
              <w:lang w:val="en-US"/>
            </w:rPr>
          </w:rPrChange>
        </w:rPr>
        <w:t xml:space="preserve">articipants once again encountered an </w:t>
      </w:r>
      <w:r w:rsidR="003D0743" w:rsidRPr="000D46AE">
        <w:rPr>
          <w:rFonts w:ascii="Times New Roman" w:hAnsi="Times New Roman"/>
          <w:sz w:val="24"/>
          <w:szCs w:val="24"/>
          <w:lang w:val="en-US"/>
          <w:rPrChange w:id="2482" w:author="Microsoft Office User" w:date="2019-10-30T11:35:00Z">
            <w:rPr>
              <w:rFonts w:ascii="Times New Roman" w:hAnsi="Times New Roman"/>
              <w:sz w:val="24"/>
              <w:szCs w:val="24"/>
              <w:lang w:val="en-US"/>
            </w:rPr>
          </w:rPrChange>
        </w:rPr>
        <w:t xml:space="preserve">acquisition </w:t>
      </w:r>
      <w:r w:rsidR="00485EAF" w:rsidRPr="000D46AE">
        <w:rPr>
          <w:rFonts w:ascii="Times New Roman" w:hAnsi="Times New Roman"/>
          <w:sz w:val="24"/>
          <w:szCs w:val="24"/>
          <w:lang w:val="en-US"/>
          <w:rPrChange w:id="2483" w:author="Microsoft Office User" w:date="2019-10-30T11:35:00Z">
            <w:rPr>
              <w:rFonts w:ascii="Times New Roman" w:hAnsi="Times New Roman"/>
              <w:sz w:val="24"/>
              <w:szCs w:val="24"/>
              <w:lang w:val="en-US"/>
            </w:rPr>
          </w:rPrChange>
        </w:rPr>
        <w:t xml:space="preserve">phase </w:t>
      </w:r>
      <w:r w:rsidR="002F4E79" w:rsidRPr="000D46AE">
        <w:rPr>
          <w:rFonts w:ascii="Times New Roman" w:hAnsi="Times New Roman"/>
          <w:sz w:val="24"/>
          <w:szCs w:val="24"/>
          <w:lang w:val="en-US"/>
          <w:rPrChange w:id="2484" w:author="Microsoft Office User" w:date="2019-10-30T11:35:00Z">
            <w:rPr>
              <w:rFonts w:ascii="Times New Roman" w:hAnsi="Times New Roman"/>
              <w:sz w:val="24"/>
              <w:szCs w:val="24"/>
              <w:lang w:val="en-US"/>
            </w:rPr>
          </w:rPrChange>
        </w:rPr>
        <w:t xml:space="preserve">in which </w:t>
      </w:r>
      <w:r w:rsidR="00485EAF" w:rsidRPr="000D46AE">
        <w:rPr>
          <w:rFonts w:ascii="Times New Roman" w:hAnsi="Times New Roman"/>
          <w:sz w:val="24"/>
          <w:szCs w:val="24"/>
          <w:lang w:val="en-US"/>
          <w:rPrChange w:id="2485" w:author="Microsoft Office User" w:date="2019-10-30T11:35:00Z">
            <w:rPr>
              <w:rFonts w:ascii="Times New Roman" w:hAnsi="Times New Roman"/>
              <w:sz w:val="24"/>
              <w:szCs w:val="24"/>
              <w:lang w:val="en-US"/>
            </w:rPr>
          </w:rPrChange>
        </w:rPr>
        <w:t>three stimuli (</w:t>
      </w:r>
      <w:r w:rsidR="002C10E0" w:rsidRPr="000D46AE">
        <w:rPr>
          <w:rFonts w:ascii="Times New Roman" w:hAnsi="Times New Roman"/>
          <w:sz w:val="24"/>
          <w:szCs w:val="24"/>
          <w:lang w:val="en-US"/>
          <w:rPrChange w:id="2486" w:author="Microsoft Office User" w:date="2019-10-30T11:35:00Z">
            <w:rPr>
              <w:rFonts w:ascii="Times New Roman" w:hAnsi="Times New Roman"/>
              <w:sz w:val="24"/>
              <w:szCs w:val="24"/>
              <w:lang w:val="en-US"/>
            </w:rPr>
          </w:rPrChange>
        </w:rPr>
        <w:t>neutral target</w:t>
      </w:r>
      <w:r w:rsidR="00485EAF" w:rsidRPr="000D46AE">
        <w:rPr>
          <w:rFonts w:ascii="Times New Roman" w:hAnsi="Times New Roman"/>
          <w:sz w:val="24"/>
          <w:szCs w:val="24"/>
          <w:lang w:val="en-US"/>
          <w:rPrChange w:id="2487" w:author="Microsoft Office User" w:date="2019-10-30T11:35:00Z">
            <w:rPr>
              <w:rFonts w:ascii="Times New Roman" w:hAnsi="Times New Roman"/>
              <w:sz w:val="24"/>
              <w:szCs w:val="24"/>
              <w:lang w:val="en-US"/>
            </w:rPr>
          </w:rPrChange>
        </w:rPr>
        <w:t xml:space="preserve">, </w:t>
      </w:r>
      <w:r w:rsidR="002C10E0" w:rsidRPr="000D46AE">
        <w:rPr>
          <w:rFonts w:ascii="Times New Roman" w:hAnsi="Times New Roman"/>
          <w:sz w:val="24"/>
          <w:szCs w:val="24"/>
          <w:lang w:val="en-US"/>
          <w:rPrChange w:id="2488" w:author="Microsoft Office User" w:date="2019-10-30T11:35:00Z">
            <w:rPr>
              <w:rFonts w:ascii="Times New Roman" w:hAnsi="Times New Roman"/>
              <w:sz w:val="24"/>
              <w:szCs w:val="24"/>
              <w:lang w:val="en-US"/>
            </w:rPr>
          </w:rPrChange>
        </w:rPr>
        <w:t>positive source</w:t>
      </w:r>
      <w:r w:rsidR="00485EAF" w:rsidRPr="000D46AE">
        <w:rPr>
          <w:rFonts w:ascii="Times New Roman" w:hAnsi="Times New Roman"/>
          <w:sz w:val="24"/>
          <w:szCs w:val="24"/>
          <w:lang w:val="en-US"/>
          <w:rPrChange w:id="2489" w:author="Microsoft Office User" w:date="2019-10-30T11:35:00Z">
            <w:rPr>
              <w:rFonts w:ascii="Times New Roman" w:hAnsi="Times New Roman"/>
              <w:sz w:val="24"/>
              <w:szCs w:val="24"/>
              <w:lang w:val="en-US"/>
            </w:rPr>
          </w:rPrChange>
        </w:rPr>
        <w:t xml:space="preserve">, </w:t>
      </w:r>
      <w:r w:rsidR="002C10E0" w:rsidRPr="000D46AE">
        <w:rPr>
          <w:rFonts w:ascii="Times New Roman" w:hAnsi="Times New Roman"/>
          <w:sz w:val="24"/>
          <w:szCs w:val="24"/>
          <w:lang w:val="en-US"/>
          <w:rPrChange w:id="2490" w:author="Microsoft Office User" w:date="2019-10-30T11:35:00Z">
            <w:rPr>
              <w:rFonts w:ascii="Times New Roman" w:hAnsi="Times New Roman"/>
              <w:sz w:val="24"/>
              <w:szCs w:val="24"/>
              <w:lang w:val="en-US"/>
            </w:rPr>
          </w:rPrChange>
        </w:rPr>
        <w:t>negative source</w:t>
      </w:r>
      <w:r w:rsidR="00485EAF" w:rsidRPr="000D46AE">
        <w:rPr>
          <w:rFonts w:ascii="Times New Roman" w:hAnsi="Times New Roman"/>
          <w:sz w:val="24"/>
          <w:szCs w:val="24"/>
          <w:lang w:val="en-US"/>
          <w:rPrChange w:id="2491" w:author="Microsoft Office User" w:date="2019-10-30T11:35:00Z">
            <w:rPr>
              <w:rFonts w:ascii="Times New Roman" w:hAnsi="Times New Roman"/>
              <w:sz w:val="24"/>
              <w:szCs w:val="24"/>
              <w:lang w:val="en-US"/>
            </w:rPr>
          </w:rPrChange>
        </w:rPr>
        <w:t xml:space="preserve">) were presented onscreen. This time </w:t>
      </w:r>
      <w:r w:rsidR="008E4BB6" w:rsidRPr="000D46AE">
        <w:rPr>
          <w:rFonts w:ascii="Times New Roman" w:hAnsi="Times New Roman"/>
          <w:sz w:val="24"/>
          <w:szCs w:val="24"/>
          <w:lang w:val="en-US"/>
          <w:rPrChange w:id="2492" w:author="Microsoft Office User" w:date="2019-10-30T11:35:00Z">
            <w:rPr>
              <w:rFonts w:ascii="Times New Roman" w:hAnsi="Times New Roman"/>
              <w:sz w:val="24"/>
              <w:szCs w:val="24"/>
              <w:lang w:val="en-US"/>
            </w:rPr>
          </w:rPrChange>
        </w:rPr>
        <w:t>TO1</w:t>
      </w:r>
      <w:r w:rsidR="00485EAF" w:rsidRPr="000D46AE">
        <w:rPr>
          <w:rFonts w:ascii="Times New Roman" w:hAnsi="Times New Roman"/>
          <w:sz w:val="24"/>
          <w:szCs w:val="24"/>
          <w:lang w:val="en-US"/>
          <w:rPrChange w:id="2493" w:author="Microsoft Office User" w:date="2019-10-30T11:35:00Z">
            <w:rPr>
              <w:rFonts w:ascii="Times New Roman" w:hAnsi="Times New Roman"/>
              <w:sz w:val="24"/>
              <w:szCs w:val="24"/>
              <w:lang w:val="en-US"/>
            </w:rPr>
          </w:rPrChange>
        </w:rPr>
        <w:t xml:space="preserve"> and </w:t>
      </w:r>
      <w:r w:rsidR="002F4E79" w:rsidRPr="000D46AE">
        <w:rPr>
          <w:rFonts w:ascii="Times New Roman" w:hAnsi="Times New Roman"/>
          <w:sz w:val="24"/>
          <w:szCs w:val="24"/>
          <w:lang w:val="en-US"/>
          <w:rPrChange w:id="2494" w:author="Microsoft Office User" w:date="2019-10-30T11:35:00Z">
            <w:rPr>
              <w:rFonts w:ascii="Times New Roman" w:hAnsi="Times New Roman"/>
              <w:sz w:val="24"/>
              <w:szCs w:val="24"/>
              <w:lang w:val="en-US"/>
            </w:rPr>
          </w:rPrChange>
        </w:rPr>
        <w:t xml:space="preserve">positive </w:t>
      </w:r>
      <w:r w:rsidR="00A870FB" w:rsidRPr="000D46AE">
        <w:rPr>
          <w:rFonts w:ascii="Times New Roman" w:hAnsi="Times New Roman"/>
          <w:sz w:val="24"/>
          <w:szCs w:val="24"/>
          <w:lang w:val="en-US"/>
          <w:rPrChange w:id="2495" w:author="Microsoft Office User" w:date="2019-10-30T11:35:00Z">
            <w:rPr>
              <w:rFonts w:ascii="Times New Roman" w:hAnsi="Times New Roman"/>
              <w:sz w:val="24"/>
              <w:szCs w:val="24"/>
              <w:lang w:val="en-US"/>
            </w:rPr>
          </w:rPrChange>
        </w:rPr>
        <w:t xml:space="preserve">sources </w:t>
      </w:r>
      <w:r w:rsidR="002F4E79" w:rsidRPr="000D46AE">
        <w:rPr>
          <w:rFonts w:ascii="Times New Roman" w:hAnsi="Times New Roman"/>
          <w:sz w:val="24"/>
          <w:szCs w:val="24"/>
          <w:lang w:val="en-US"/>
          <w:rPrChange w:id="2496" w:author="Microsoft Office User" w:date="2019-10-30T11:35:00Z">
            <w:rPr>
              <w:rFonts w:ascii="Times New Roman" w:hAnsi="Times New Roman"/>
              <w:sz w:val="24"/>
              <w:szCs w:val="24"/>
              <w:lang w:val="en-US"/>
            </w:rPr>
          </w:rPrChange>
        </w:rPr>
        <w:t xml:space="preserve">were presented in the same sized </w:t>
      </w:r>
      <w:r w:rsidR="00485EAF" w:rsidRPr="000D46AE">
        <w:rPr>
          <w:rFonts w:ascii="Times New Roman" w:hAnsi="Times New Roman"/>
          <w:sz w:val="24"/>
          <w:szCs w:val="24"/>
          <w:lang w:val="en-US"/>
          <w:rPrChange w:id="2497" w:author="Microsoft Office User" w:date="2019-10-30T11:35:00Z">
            <w:rPr>
              <w:rFonts w:ascii="Times New Roman" w:hAnsi="Times New Roman"/>
              <w:sz w:val="24"/>
              <w:szCs w:val="24"/>
              <w:lang w:val="en-US"/>
            </w:rPr>
          </w:rPrChange>
        </w:rPr>
        <w:t xml:space="preserve">font whereas </w:t>
      </w:r>
      <w:r w:rsidR="002F4E79" w:rsidRPr="000D46AE">
        <w:rPr>
          <w:rFonts w:ascii="Times New Roman" w:hAnsi="Times New Roman"/>
          <w:sz w:val="24"/>
          <w:szCs w:val="24"/>
          <w:lang w:val="en-US"/>
          <w:rPrChange w:id="2498" w:author="Microsoft Office User" w:date="2019-10-30T11:35:00Z">
            <w:rPr>
              <w:rFonts w:ascii="Times New Roman" w:hAnsi="Times New Roman"/>
              <w:sz w:val="24"/>
              <w:szCs w:val="24"/>
              <w:lang w:val="en-US"/>
            </w:rPr>
          </w:rPrChange>
        </w:rPr>
        <w:t xml:space="preserve">negative </w:t>
      </w:r>
      <w:r w:rsidR="00A870FB" w:rsidRPr="000D46AE">
        <w:rPr>
          <w:rFonts w:ascii="Times New Roman" w:hAnsi="Times New Roman"/>
          <w:sz w:val="24"/>
          <w:szCs w:val="24"/>
          <w:lang w:val="en-US"/>
          <w:rPrChange w:id="2499" w:author="Microsoft Office User" w:date="2019-10-30T11:35:00Z">
            <w:rPr>
              <w:rFonts w:ascii="Times New Roman" w:hAnsi="Times New Roman"/>
              <w:sz w:val="24"/>
              <w:szCs w:val="24"/>
              <w:lang w:val="en-US"/>
            </w:rPr>
          </w:rPrChange>
        </w:rPr>
        <w:t xml:space="preserve">sources </w:t>
      </w:r>
      <w:r w:rsidR="002F4E79" w:rsidRPr="000D46AE">
        <w:rPr>
          <w:rFonts w:ascii="Times New Roman" w:hAnsi="Times New Roman"/>
          <w:sz w:val="24"/>
          <w:szCs w:val="24"/>
          <w:lang w:val="en-US"/>
          <w:rPrChange w:id="2500" w:author="Microsoft Office User" w:date="2019-10-30T11:35:00Z">
            <w:rPr>
              <w:rFonts w:ascii="Times New Roman" w:hAnsi="Times New Roman"/>
              <w:sz w:val="24"/>
              <w:szCs w:val="24"/>
              <w:lang w:val="en-US"/>
            </w:rPr>
          </w:rPrChange>
        </w:rPr>
        <w:t xml:space="preserve">were </w:t>
      </w:r>
      <w:r w:rsidR="00485EAF" w:rsidRPr="000D46AE">
        <w:rPr>
          <w:rFonts w:ascii="Times New Roman" w:hAnsi="Times New Roman"/>
          <w:sz w:val="24"/>
          <w:szCs w:val="24"/>
          <w:lang w:val="en-US"/>
          <w:rPrChange w:id="2501" w:author="Microsoft Office User" w:date="2019-10-30T11:35:00Z">
            <w:rPr>
              <w:rFonts w:ascii="Times New Roman" w:hAnsi="Times New Roman"/>
              <w:sz w:val="24"/>
              <w:szCs w:val="24"/>
              <w:lang w:val="en-US"/>
            </w:rPr>
          </w:rPrChange>
        </w:rPr>
        <w:t xml:space="preserve">presented in </w:t>
      </w:r>
      <w:r w:rsidR="002F4E79" w:rsidRPr="000D46AE">
        <w:rPr>
          <w:rFonts w:ascii="Times New Roman" w:hAnsi="Times New Roman"/>
          <w:sz w:val="24"/>
          <w:szCs w:val="24"/>
          <w:lang w:val="en-US"/>
          <w:rPrChange w:id="2502" w:author="Microsoft Office User" w:date="2019-10-30T11:35:00Z">
            <w:rPr>
              <w:rFonts w:ascii="Times New Roman" w:hAnsi="Times New Roman"/>
              <w:sz w:val="24"/>
              <w:szCs w:val="24"/>
              <w:lang w:val="en-US"/>
            </w:rPr>
          </w:rPrChange>
        </w:rPr>
        <w:t xml:space="preserve">a differently sized </w:t>
      </w:r>
      <w:r w:rsidR="00485EAF" w:rsidRPr="000D46AE">
        <w:rPr>
          <w:rFonts w:ascii="Times New Roman" w:hAnsi="Times New Roman"/>
          <w:sz w:val="24"/>
          <w:szCs w:val="24"/>
          <w:lang w:val="en-US"/>
          <w:rPrChange w:id="2503" w:author="Microsoft Office User" w:date="2019-10-30T11:35:00Z">
            <w:rPr>
              <w:rFonts w:ascii="Times New Roman" w:hAnsi="Times New Roman"/>
              <w:sz w:val="24"/>
              <w:szCs w:val="24"/>
              <w:lang w:val="en-US"/>
            </w:rPr>
          </w:rPrChange>
        </w:rPr>
        <w:t xml:space="preserve">font. </w:t>
      </w:r>
      <w:r w:rsidR="002F4E79" w:rsidRPr="000D46AE">
        <w:rPr>
          <w:rFonts w:ascii="Times New Roman" w:hAnsi="Times New Roman"/>
          <w:sz w:val="24"/>
          <w:szCs w:val="24"/>
          <w:lang w:val="en-US"/>
          <w:rPrChange w:id="2504" w:author="Microsoft Office User" w:date="2019-10-30T11:35:00Z">
            <w:rPr>
              <w:rFonts w:ascii="Times New Roman" w:hAnsi="Times New Roman"/>
              <w:sz w:val="24"/>
              <w:szCs w:val="24"/>
              <w:lang w:val="en-US"/>
            </w:rPr>
          </w:rPrChange>
        </w:rPr>
        <w:t xml:space="preserve">Likewise, </w:t>
      </w:r>
      <w:r w:rsidR="008E4BB6" w:rsidRPr="000D46AE">
        <w:rPr>
          <w:rFonts w:ascii="Times New Roman" w:hAnsi="Times New Roman"/>
          <w:sz w:val="24"/>
          <w:szCs w:val="24"/>
          <w:lang w:val="en-US"/>
          <w:rPrChange w:id="2505" w:author="Microsoft Office User" w:date="2019-10-30T11:35:00Z">
            <w:rPr>
              <w:rFonts w:ascii="Times New Roman" w:hAnsi="Times New Roman"/>
              <w:sz w:val="24"/>
              <w:szCs w:val="24"/>
              <w:lang w:val="en-US"/>
            </w:rPr>
          </w:rPrChange>
        </w:rPr>
        <w:t>TO2</w:t>
      </w:r>
      <w:r w:rsidR="002F4E79" w:rsidRPr="000D46AE">
        <w:rPr>
          <w:rFonts w:ascii="Times New Roman" w:hAnsi="Times New Roman"/>
          <w:sz w:val="24"/>
          <w:szCs w:val="24"/>
          <w:lang w:val="en-US"/>
          <w:rPrChange w:id="2506" w:author="Microsoft Office User" w:date="2019-10-30T11:35:00Z">
            <w:rPr>
              <w:rFonts w:ascii="Times New Roman" w:hAnsi="Times New Roman"/>
              <w:sz w:val="24"/>
              <w:szCs w:val="24"/>
              <w:lang w:val="en-US"/>
            </w:rPr>
          </w:rPrChange>
        </w:rPr>
        <w:t xml:space="preserve"> and negative </w:t>
      </w:r>
      <w:r w:rsidR="00A870FB" w:rsidRPr="000D46AE">
        <w:rPr>
          <w:rFonts w:ascii="Times New Roman" w:hAnsi="Times New Roman"/>
          <w:sz w:val="24"/>
          <w:szCs w:val="24"/>
          <w:lang w:val="en-US"/>
          <w:rPrChange w:id="2507" w:author="Microsoft Office User" w:date="2019-10-30T11:35:00Z">
            <w:rPr>
              <w:rFonts w:ascii="Times New Roman" w:hAnsi="Times New Roman"/>
              <w:sz w:val="24"/>
              <w:szCs w:val="24"/>
              <w:lang w:val="en-US"/>
            </w:rPr>
          </w:rPrChange>
        </w:rPr>
        <w:t xml:space="preserve">sources </w:t>
      </w:r>
      <w:r w:rsidR="002F4E79" w:rsidRPr="000D46AE">
        <w:rPr>
          <w:rFonts w:ascii="Times New Roman" w:hAnsi="Times New Roman"/>
          <w:sz w:val="24"/>
          <w:szCs w:val="24"/>
          <w:lang w:val="en-US"/>
          <w:rPrChange w:id="2508" w:author="Microsoft Office User" w:date="2019-10-30T11:35:00Z">
            <w:rPr>
              <w:rFonts w:ascii="Times New Roman" w:hAnsi="Times New Roman"/>
              <w:sz w:val="24"/>
              <w:szCs w:val="24"/>
              <w:lang w:val="en-US"/>
            </w:rPr>
          </w:rPrChange>
        </w:rPr>
        <w:t xml:space="preserve">shared a common sized font whereas positive </w:t>
      </w:r>
      <w:r w:rsidR="00A870FB" w:rsidRPr="000D46AE">
        <w:rPr>
          <w:rFonts w:ascii="Times New Roman" w:hAnsi="Times New Roman"/>
          <w:sz w:val="24"/>
          <w:szCs w:val="24"/>
          <w:lang w:val="en-US"/>
          <w:rPrChange w:id="2509" w:author="Microsoft Office User" w:date="2019-10-30T11:35:00Z">
            <w:rPr>
              <w:rFonts w:ascii="Times New Roman" w:hAnsi="Times New Roman"/>
              <w:sz w:val="24"/>
              <w:szCs w:val="24"/>
              <w:lang w:val="en-US"/>
            </w:rPr>
          </w:rPrChange>
        </w:rPr>
        <w:t xml:space="preserve">sources </w:t>
      </w:r>
      <w:r w:rsidR="002F4E79" w:rsidRPr="000D46AE">
        <w:rPr>
          <w:rFonts w:ascii="Times New Roman" w:hAnsi="Times New Roman"/>
          <w:sz w:val="24"/>
          <w:szCs w:val="24"/>
          <w:lang w:val="en-US"/>
          <w:rPrChange w:id="2510" w:author="Microsoft Office User" w:date="2019-10-30T11:35:00Z">
            <w:rPr>
              <w:rFonts w:ascii="Times New Roman" w:hAnsi="Times New Roman"/>
              <w:sz w:val="24"/>
              <w:szCs w:val="24"/>
              <w:lang w:val="en-US"/>
            </w:rPr>
          </w:rPrChange>
        </w:rPr>
        <w:t xml:space="preserve">were always presented in a different sized font. </w:t>
      </w:r>
      <w:r w:rsidR="00485EAF" w:rsidRPr="000D46AE">
        <w:rPr>
          <w:rFonts w:ascii="Times New Roman" w:hAnsi="Times New Roman"/>
          <w:sz w:val="24"/>
          <w:szCs w:val="24"/>
          <w:lang w:val="en-US"/>
          <w:rPrChange w:id="2511" w:author="Microsoft Office User" w:date="2019-10-30T11:35:00Z">
            <w:rPr>
              <w:rFonts w:ascii="Times New Roman" w:hAnsi="Times New Roman"/>
              <w:sz w:val="24"/>
              <w:szCs w:val="24"/>
              <w:lang w:val="en-US"/>
            </w:rPr>
          </w:rPrChange>
        </w:rPr>
        <w:t xml:space="preserve">If </w:t>
      </w:r>
      <w:r w:rsidR="00C25B40" w:rsidRPr="000D46AE">
        <w:rPr>
          <w:rFonts w:ascii="Times New Roman" w:hAnsi="Times New Roman"/>
          <w:sz w:val="24"/>
          <w:szCs w:val="24"/>
          <w:lang w:val="en-US"/>
          <w:rPrChange w:id="2512" w:author="Microsoft Office User" w:date="2019-10-30T11:35:00Z">
            <w:rPr>
              <w:rFonts w:ascii="Times New Roman" w:hAnsi="Times New Roman"/>
              <w:sz w:val="24"/>
              <w:szCs w:val="24"/>
              <w:lang w:val="en-US"/>
            </w:rPr>
          </w:rPrChange>
        </w:rPr>
        <w:t xml:space="preserve">we are </w:t>
      </w:r>
      <w:r w:rsidR="00485EAF" w:rsidRPr="000D46AE">
        <w:rPr>
          <w:rFonts w:ascii="Times New Roman" w:hAnsi="Times New Roman"/>
          <w:sz w:val="24"/>
          <w:szCs w:val="24"/>
          <w:lang w:val="en-US"/>
          <w:rPrChange w:id="2513" w:author="Microsoft Office User" w:date="2019-10-30T11:35:00Z">
            <w:rPr>
              <w:rFonts w:ascii="Times New Roman" w:hAnsi="Times New Roman"/>
              <w:sz w:val="24"/>
              <w:szCs w:val="24"/>
              <w:lang w:val="en-US"/>
            </w:rPr>
          </w:rPrChange>
        </w:rPr>
        <w:t xml:space="preserve">correct, then </w:t>
      </w:r>
      <w:r w:rsidR="00A870FB" w:rsidRPr="000D46AE">
        <w:rPr>
          <w:rFonts w:ascii="Times New Roman" w:hAnsi="Times New Roman"/>
          <w:sz w:val="24"/>
          <w:szCs w:val="24"/>
          <w:lang w:val="en-US"/>
          <w:rPrChange w:id="2514" w:author="Microsoft Office User" w:date="2019-10-30T11:35:00Z">
            <w:rPr>
              <w:rFonts w:ascii="Times New Roman" w:hAnsi="Times New Roman"/>
              <w:sz w:val="24"/>
              <w:szCs w:val="24"/>
              <w:lang w:val="en-US"/>
            </w:rPr>
          </w:rPrChange>
        </w:rPr>
        <w:t xml:space="preserve">targets </w:t>
      </w:r>
      <w:r w:rsidR="00485EAF" w:rsidRPr="000D46AE">
        <w:rPr>
          <w:rFonts w:ascii="Times New Roman" w:hAnsi="Times New Roman"/>
          <w:sz w:val="24"/>
          <w:szCs w:val="24"/>
          <w:lang w:val="en-US"/>
          <w:rPrChange w:id="2515" w:author="Microsoft Office User" w:date="2019-10-30T11:35:00Z">
            <w:rPr>
              <w:rFonts w:ascii="Times New Roman" w:hAnsi="Times New Roman"/>
              <w:sz w:val="24"/>
              <w:szCs w:val="24"/>
              <w:lang w:val="en-US"/>
            </w:rPr>
          </w:rPrChange>
        </w:rPr>
        <w:t xml:space="preserve">should acquire the same valence as the </w:t>
      </w:r>
      <w:r w:rsidR="00A870FB" w:rsidRPr="000D46AE">
        <w:rPr>
          <w:rFonts w:ascii="Times New Roman" w:hAnsi="Times New Roman"/>
          <w:sz w:val="24"/>
          <w:szCs w:val="24"/>
          <w:lang w:val="en-US"/>
          <w:rPrChange w:id="2516" w:author="Microsoft Office User" w:date="2019-10-30T11:35:00Z">
            <w:rPr>
              <w:rFonts w:ascii="Times New Roman" w:hAnsi="Times New Roman"/>
              <w:sz w:val="24"/>
              <w:szCs w:val="24"/>
              <w:lang w:val="en-US"/>
            </w:rPr>
          </w:rPrChange>
        </w:rPr>
        <w:t xml:space="preserve">sources </w:t>
      </w:r>
      <w:r w:rsidR="00485EAF" w:rsidRPr="000D46AE">
        <w:rPr>
          <w:rFonts w:ascii="Times New Roman" w:hAnsi="Times New Roman"/>
          <w:sz w:val="24"/>
          <w:szCs w:val="24"/>
          <w:lang w:val="en-US"/>
          <w:rPrChange w:id="2517" w:author="Microsoft Office User" w:date="2019-10-30T11:35:00Z">
            <w:rPr>
              <w:rFonts w:ascii="Times New Roman" w:hAnsi="Times New Roman"/>
              <w:sz w:val="24"/>
              <w:szCs w:val="24"/>
              <w:lang w:val="en-US"/>
            </w:rPr>
          </w:rPrChange>
        </w:rPr>
        <w:t xml:space="preserve">with which </w:t>
      </w:r>
      <w:r w:rsidR="002F4E79" w:rsidRPr="000D46AE">
        <w:rPr>
          <w:rFonts w:ascii="Times New Roman" w:hAnsi="Times New Roman"/>
          <w:sz w:val="24"/>
          <w:szCs w:val="24"/>
          <w:lang w:val="en-US"/>
          <w:rPrChange w:id="2518" w:author="Microsoft Office User" w:date="2019-10-30T11:35:00Z">
            <w:rPr>
              <w:rFonts w:ascii="Times New Roman" w:hAnsi="Times New Roman"/>
              <w:sz w:val="24"/>
              <w:szCs w:val="24"/>
              <w:lang w:val="en-US"/>
            </w:rPr>
          </w:rPrChange>
        </w:rPr>
        <w:t>they share</w:t>
      </w:r>
      <w:r w:rsidR="00485EAF" w:rsidRPr="000D46AE">
        <w:rPr>
          <w:rFonts w:ascii="Times New Roman" w:hAnsi="Times New Roman"/>
          <w:sz w:val="24"/>
          <w:szCs w:val="24"/>
          <w:lang w:val="en-US"/>
          <w:rPrChange w:id="2519" w:author="Microsoft Office User" w:date="2019-10-30T11:35:00Z">
            <w:rPr>
              <w:rFonts w:ascii="Times New Roman" w:hAnsi="Times New Roman"/>
              <w:sz w:val="24"/>
              <w:szCs w:val="24"/>
              <w:lang w:val="en-US"/>
            </w:rPr>
          </w:rPrChange>
        </w:rPr>
        <w:t xml:space="preserve"> a common size. </w:t>
      </w:r>
    </w:p>
    <w:p w14:paraId="2DC9474F" w14:textId="2FA108C3" w:rsidR="00485EAF" w:rsidRPr="000D46AE" w:rsidRDefault="00485EAF" w:rsidP="00FC055E">
      <w:pPr>
        <w:pStyle w:val="text"/>
        <w:spacing w:before="240" w:line="480" w:lineRule="auto"/>
        <w:rPr>
          <w:rFonts w:ascii="Times New Roman" w:hAnsi="Times New Roman"/>
          <w:b/>
          <w:sz w:val="24"/>
          <w:szCs w:val="24"/>
          <w:lang w:val="en-US"/>
          <w:rPrChange w:id="2520"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2521" w:author="Microsoft Office User" w:date="2019-10-30T11:35:00Z">
            <w:rPr>
              <w:rFonts w:ascii="Times New Roman" w:hAnsi="Times New Roman"/>
              <w:b/>
              <w:sz w:val="24"/>
              <w:szCs w:val="24"/>
              <w:lang w:val="en-US"/>
            </w:rPr>
          </w:rPrChange>
        </w:rPr>
        <w:t>Method</w:t>
      </w:r>
    </w:p>
    <w:p w14:paraId="333154A6" w14:textId="680C47C6" w:rsidR="007A7BA1" w:rsidRPr="000D46AE" w:rsidRDefault="00485EAF" w:rsidP="007A7BA1">
      <w:pPr>
        <w:pStyle w:val="text"/>
        <w:spacing w:before="240" w:line="480" w:lineRule="auto"/>
        <w:ind w:firstLine="708"/>
        <w:rPr>
          <w:rFonts w:ascii="Times New Roman" w:hAnsi="Times New Roman"/>
          <w:sz w:val="24"/>
          <w:szCs w:val="24"/>
          <w:lang w:val="en-US"/>
          <w:rPrChange w:id="2522"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2523" w:author="Microsoft Office User" w:date="2019-10-30T11:35:00Z">
            <w:rPr>
              <w:rFonts w:ascii="Times New Roman" w:hAnsi="Times New Roman"/>
              <w:b/>
              <w:sz w:val="24"/>
              <w:szCs w:val="24"/>
              <w:lang w:val="en-US"/>
            </w:rPr>
          </w:rPrChange>
        </w:rPr>
        <w:t>Participants and design</w:t>
      </w:r>
      <w:r w:rsidR="00050B6C" w:rsidRPr="000D46AE">
        <w:rPr>
          <w:rFonts w:ascii="Times New Roman" w:hAnsi="Times New Roman"/>
          <w:sz w:val="24"/>
          <w:szCs w:val="24"/>
          <w:lang w:val="en-US"/>
          <w:rPrChange w:id="2524" w:author="Microsoft Office User" w:date="2019-10-30T11:35:00Z">
            <w:rPr>
              <w:rFonts w:ascii="Times New Roman" w:hAnsi="Times New Roman"/>
              <w:sz w:val="24"/>
              <w:szCs w:val="24"/>
              <w:lang w:val="en-US"/>
            </w:rPr>
          </w:rPrChange>
        </w:rPr>
        <w:t>. 212</w:t>
      </w:r>
      <w:r w:rsidRPr="000D46AE">
        <w:rPr>
          <w:rFonts w:ascii="Times New Roman" w:hAnsi="Times New Roman"/>
          <w:sz w:val="24"/>
          <w:szCs w:val="24"/>
          <w:lang w:val="en-US"/>
          <w:rPrChange w:id="2525" w:author="Microsoft Office User" w:date="2019-10-30T11:35:00Z">
            <w:rPr>
              <w:rFonts w:ascii="Times New Roman" w:hAnsi="Times New Roman"/>
              <w:sz w:val="24"/>
              <w:szCs w:val="24"/>
              <w:lang w:val="en-US"/>
            </w:rPr>
          </w:rPrChange>
        </w:rPr>
        <w:t xml:space="preserve"> participants (</w:t>
      </w:r>
      <w:r w:rsidR="00050B6C" w:rsidRPr="000D46AE">
        <w:rPr>
          <w:rFonts w:ascii="Times New Roman" w:hAnsi="Times New Roman"/>
          <w:sz w:val="24"/>
          <w:szCs w:val="24"/>
          <w:lang w:val="en-US"/>
          <w:rPrChange w:id="2526" w:author="Microsoft Office User" w:date="2019-10-30T11:35:00Z">
            <w:rPr>
              <w:rFonts w:ascii="Times New Roman" w:hAnsi="Times New Roman"/>
              <w:sz w:val="24"/>
              <w:szCs w:val="24"/>
              <w:lang w:val="en-US"/>
            </w:rPr>
          </w:rPrChange>
        </w:rPr>
        <w:t>103</w:t>
      </w:r>
      <w:r w:rsidRPr="000D46AE">
        <w:rPr>
          <w:rFonts w:ascii="Times New Roman" w:hAnsi="Times New Roman"/>
          <w:sz w:val="24"/>
          <w:szCs w:val="24"/>
          <w:lang w:val="en-US"/>
          <w:rPrChange w:id="2527" w:author="Microsoft Office User" w:date="2019-10-30T11:35:00Z">
            <w:rPr>
              <w:rFonts w:ascii="Times New Roman" w:hAnsi="Times New Roman"/>
              <w:sz w:val="24"/>
              <w:szCs w:val="24"/>
              <w:lang w:val="en-US"/>
            </w:rPr>
          </w:rPrChange>
        </w:rPr>
        <w:t xml:space="preserve"> females, </w:t>
      </w:r>
      <w:r w:rsidRPr="000D46AE">
        <w:rPr>
          <w:rFonts w:ascii="Times New Roman" w:hAnsi="Times New Roman"/>
          <w:i/>
          <w:sz w:val="24"/>
          <w:szCs w:val="24"/>
          <w:lang w:val="en-US"/>
          <w:rPrChange w:id="2528" w:author="Microsoft Office User" w:date="2019-10-30T11:35:00Z">
            <w:rPr>
              <w:rFonts w:ascii="Times New Roman" w:hAnsi="Times New Roman"/>
              <w:i/>
              <w:sz w:val="24"/>
              <w:szCs w:val="24"/>
              <w:lang w:val="en-US"/>
            </w:rPr>
          </w:rPrChange>
        </w:rPr>
        <w:t>M</w:t>
      </w:r>
      <w:r w:rsidRPr="000D46AE">
        <w:rPr>
          <w:rFonts w:ascii="Times New Roman" w:hAnsi="Times New Roman"/>
          <w:i/>
          <w:iCs/>
          <w:sz w:val="24"/>
          <w:szCs w:val="24"/>
          <w:vertAlign w:val="subscript"/>
          <w:lang w:val="en-US"/>
          <w:rPrChange w:id="2529" w:author="Microsoft Office User" w:date="2019-10-30T11:35:00Z">
            <w:rPr>
              <w:rFonts w:ascii="Times New Roman" w:hAnsi="Times New Roman"/>
              <w:i/>
              <w:iCs/>
              <w:sz w:val="24"/>
              <w:szCs w:val="24"/>
              <w:vertAlign w:val="subscript"/>
              <w:lang w:val="en-US"/>
            </w:rPr>
          </w:rPrChange>
        </w:rPr>
        <w:t>age</w:t>
      </w:r>
      <w:r w:rsidRPr="000D46AE">
        <w:rPr>
          <w:rFonts w:ascii="Times New Roman" w:hAnsi="Times New Roman"/>
          <w:sz w:val="24"/>
          <w:szCs w:val="24"/>
          <w:lang w:val="en-US"/>
          <w:rPrChange w:id="2530" w:author="Microsoft Office User" w:date="2019-10-30T11:35:00Z">
            <w:rPr>
              <w:rFonts w:ascii="Times New Roman" w:hAnsi="Times New Roman"/>
              <w:sz w:val="24"/>
              <w:szCs w:val="24"/>
              <w:lang w:val="en-US"/>
            </w:rPr>
          </w:rPrChange>
        </w:rPr>
        <w:t xml:space="preserve"> = </w:t>
      </w:r>
      <w:r w:rsidR="00050B6C" w:rsidRPr="000D46AE">
        <w:rPr>
          <w:rFonts w:ascii="Times New Roman" w:hAnsi="Times New Roman"/>
          <w:sz w:val="24"/>
          <w:szCs w:val="24"/>
          <w:lang w:val="en-US"/>
          <w:rPrChange w:id="2531" w:author="Microsoft Office User" w:date="2019-10-30T11:35:00Z">
            <w:rPr>
              <w:rFonts w:ascii="Times New Roman" w:hAnsi="Times New Roman"/>
              <w:sz w:val="24"/>
              <w:szCs w:val="24"/>
              <w:lang w:val="en-US"/>
            </w:rPr>
          </w:rPrChange>
        </w:rPr>
        <w:t>30.33</w:t>
      </w:r>
      <w:r w:rsidRPr="000D46AE">
        <w:rPr>
          <w:rFonts w:ascii="Times New Roman" w:hAnsi="Times New Roman"/>
          <w:sz w:val="24"/>
          <w:szCs w:val="24"/>
          <w:lang w:val="en-US"/>
          <w:rPrChange w:id="2532" w:author="Microsoft Office User" w:date="2019-10-30T11:35:00Z">
            <w:rPr>
              <w:rFonts w:ascii="Times New Roman" w:hAnsi="Times New Roman"/>
              <w:sz w:val="24"/>
              <w:szCs w:val="24"/>
              <w:lang w:val="en-US"/>
            </w:rPr>
          </w:rPrChange>
        </w:rPr>
        <w:t xml:space="preserve">, </w:t>
      </w:r>
      <w:r w:rsidRPr="000D46AE">
        <w:rPr>
          <w:rFonts w:ascii="Times New Roman" w:hAnsi="Times New Roman"/>
          <w:i/>
          <w:sz w:val="24"/>
          <w:szCs w:val="24"/>
          <w:lang w:val="en-US"/>
          <w:rPrChange w:id="2533" w:author="Microsoft Office User" w:date="2019-10-30T11:35:00Z">
            <w:rPr>
              <w:rFonts w:ascii="Times New Roman" w:hAnsi="Times New Roman"/>
              <w:i/>
              <w:sz w:val="24"/>
              <w:szCs w:val="24"/>
              <w:lang w:val="en-US"/>
            </w:rPr>
          </w:rPrChange>
        </w:rPr>
        <w:t>SD</w:t>
      </w:r>
      <w:r w:rsidRPr="000D46AE">
        <w:rPr>
          <w:rFonts w:ascii="Times New Roman" w:hAnsi="Times New Roman"/>
          <w:sz w:val="24"/>
          <w:szCs w:val="24"/>
          <w:lang w:val="en-US"/>
          <w:rPrChange w:id="2534" w:author="Microsoft Office User" w:date="2019-10-30T11:35:00Z">
            <w:rPr>
              <w:rFonts w:ascii="Times New Roman" w:hAnsi="Times New Roman"/>
              <w:sz w:val="24"/>
              <w:szCs w:val="24"/>
              <w:lang w:val="en-US"/>
            </w:rPr>
          </w:rPrChange>
        </w:rPr>
        <w:t xml:space="preserve"> = </w:t>
      </w:r>
      <w:r w:rsidR="00050B6C" w:rsidRPr="000D46AE">
        <w:rPr>
          <w:rFonts w:ascii="Times New Roman" w:hAnsi="Times New Roman"/>
          <w:sz w:val="24"/>
          <w:szCs w:val="24"/>
          <w:lang w:val="en-US"/>
          <w:rPrChange w:id="2535" w:author="Microsoft Office User" w:date="2019-10-30T11:35:00Z">
            <w:rPr>
              <w:rFonts w:ascii="Times New Roman" w:hAnsi="Times New Roman"/>
              <w:sz w:val="24"/>
              <w:szCs w:val="24"/>
              <w:lang w:val="en-US"/>
            </w:rPr>
          </w:rPrChange>
        </w:rPr>
        <w:t>6.18</w:t>
      </w:r>
      <w:r w:rsidRPr="000D46AE">
        <w:rPr>
          <w:rFonts w:ascii="Times New Roman" w:hAnsi="Times New Roman"/>
          <w:sz w:val="24"/>
          <w:szCs w:val="24"/>
          <w:lang w:val="en-US"/>
          <w:rPrChange w:id="2536" w:author="Microsoft Office User" w:date="2019-10-30T11:35:00Z">
            <w:rPr>
              <w:rFonts w:ascii="Times New Roman" w:hAnsi="Times New Roman"/>
              <w:sz w:val="24"/>
              <w:szCs w:val="24"/>
              <w:lang w:val="en-US"/>
            </w:rPr>
          </w:rPrChange>
        </w:rPr>
        <w:t xml:space="preserve">) took part </w:t>
      </w:r>
      <w:r w:rsidR="00050B6C" w:rsidRPr="000D46AE">
        <w:rPr>
          <w:rFonts w:ascii="Times New Roman" w:hAnsi="Times New Roman"/>
          <w:sz w:val="24"/>
          <w:szCs w:val="24"/>
          <w:lang w:val="en-US"/>
          <w:rPrChange w:id="2537" w:author="Microsoft Office User" w:date="2019-10-30T11:35:00Z">
            <w:rPr>
              <w:rFonts w:ascii="Times New Roman" w:hAnsi="Times New Roman"/>
              <w:sz w:val="24"/>
              <w:szCs w:val="24"/>
              <w:lang w:val="en-US"/>
            </w:rPr>
          </w:rPrChange>
        </w:rPr>
        <w:t xml:space="preserve">in </w:t>
      </w:r>
      <w:r w:rsidRPr="000D46AE">
        <w:rPr>
          <w:rFonts w:ascii="Times New Roman" w:hAnsi="Times New Roman"/>
          <w:sz w:val="24"/>
          <w:szCs w:val="24"/>
          <w:lang w:val="en-US"/>
          <w:rPrChange w:id="2538" w:author="Microsoft Office User" w:date="2019-10-30T11:35:00Z">
            <w:rPr>
              <w:rFonts w:ascii="Times New Roman" w:hAnsi="Times New Roman"/>
              <w:sz w:val="24"/>
              <w:szCs w:val="24"/>
              <w:lang w:val="en-US"/>
            </w:rPr>
          </w:rPrChange>
        </w:rPr>
        <w:t xml:space="preserve">the study </w:t>
      </w:r>
      <w:r w:rsidR="00050B6C" w:rsidRPr="000D46AE">
        <w:rPr>
          <w:rFonts w:ascii="Times New Roman" w:hAnsi="Times New Roman"/>
          <w:sz w:val="24"/>
          <w:szCs w:val="24"/>
          <w:lang w:val="en-US"/>
          <w:rPrChange w:id="2539" w:author="Microsoft Office User" w:date="2019-10-30T11:35:00Z">
            <w:rPr>
              <w:rFonts w:ascii="Times New Roman" w:hAnsi="Times New Roman"/>
              <w:sz w:val="24"/>
              <w:szCs w:val="24"/>
              <w:lang w:val="en-US"/>
            </w:rPr>
          </w:rPrChange>
        </w:rPr>
        <w:t xml:space="preserve">via the </w:t>
      </w:r>
      <w:r w:rsidRPr="000D46AE">
        <w:rPr>
          <w:rFonts w:ascii="Times New Roman" w:hAnsi="Times New Roman"/>
          <w:sz w:val="24"/>
          <w:szCs w:val="24"/>
          <w:lang w:val="en-US"/>
          <w:rPrChange w:id="2540" w:author="Microsoft Office User" w:date="2019-10-30T11:35:00Z">
            <w:rPr>
              <w:rFonts w:ascii="Times New Roman" w:hAnsi="Times New Roman"/>
              <w:sz w:val="24"/>
              <w:szCs w:val="24"/>
              <w:lang w:val="en-US"/>
            </w:rPr>
          </w:rPrChange>
        </w:rPr>
        <w:t>Prolific</w:t>
      </w:r>
      <w:r w:rsidR="00050B6C" w:rsidRPr="000D46AE">
        <w:rPr>
          <w:rFonts w:ascii="Times New Roman" w:hAnsi="Times New Roman"/>
          <w:sz w:val="24"/>
          <w:szCs w:val="24"/>
          <w:lang w:val="en-US"/>
          <w:rPrChange w:id="2541" w:author="Microsoft Office User" w:date="2019-10-30T11:35:00Z">
            <w:rPr>
              <w:rFonts w:ascii="Times New Roman" w:hAnsi="Times New Roman"/>
              <w:sz w:val="24"/>
              <w:szCs w:val="24"/>
              <w:lang w:val="en-US"/>
            </w:rPr>
          </w:rPrChange>
        </w:rPr>
        <w:t xml:space="preserve"> Academic website</w:t>
      </w:r>
      <w:r w:rsidRPr="000D46AE">
        <w:rPr>
          <w:rFonts w:ascii="Times New Roman" w:hAnsi="Times New Roman"/>
          <w:sz w:val="24"/>
          <w:szCs w:val="24"/>
          <w:lang w:val="en-US"/>
          <w:rPrChange w:id="2542" w:author="Microsoft Office User" w:date="2019-10-30T11:35:00Z">
            <w:rPr>
              <w:rFonts w:ascii="Times New Roman" w:hAnsi="Times New Roman"/>
              <w:sz w:val="24"/>
              <w:szCs w:val="24"/>
              <w:lang w:val="en-US"/>
            </w:rPr>
          </w:rPrChange>
        </w:rPr>
        <w:t>.</w:t>
      </w:r>
      <w:r w:rsidR="007A7BA1" w:rsidRPr="000D46AE">
        <w:rPr>
          <w:rFonts w:ascii="Times New Roman" w:hAnsi="Times New Roman"/>
          <w:sz w:val="24"/>
          <w:szCs w:val="24"/>
          <w:lang w:val="en-US"/>
          <w:rPrChange w:id="2543" w:author="Microsoft Office User" w:date="2019-10-30T11:35:00Z">
            <w:rPr>
              <w:rFonts w:ascii="Times New Roman" w:hAnsi="Times New Roman"/>
              <w:sz w:val="24"/>
              <w:szCs w:val="24"/>
              <w:lang w:val="en-US"/>
            </w:rPr>
          </w:rPrChange>
        </w:rPr>
        <w:t xml:space="preserve"> Given the change in shared feature from color to size (which we thought might be more subtle) we decided to double o</w:t>
      </w:r>
      <w:r w:rsidR="00C47037" w:rsidRPr="000D46AE">
        <w:rPr>
          <w:rFonts w:ascii="Times New Roman" w:hAnsi="Times New Roman"/>
          <w:sz w:val="24"/>
          <w:szCs w:val="24"/>
          <w:lang w:val="en-US"/>
          <w:rPrChange w:id="2544" w:author="Microsoft Office User" w:date="2019-10-30T11:35:00Z">
            <w:rPr>
              <w:rFonts w:ascii="Times New Roman" w:hAnsi="Times New Roman"/>
              <w:sz w:val="24"/>
              <w:szCs w:val="24"/>
              <w:lang w:val="en-US"/>
            </w:rPr>
          </w:rPrChange>
        </w:rPr>
        <w:t>u</w:t>
      </w:r>
      <w:r w:rsidR="007A7BA1" w:rsidRPr="000D46AE">
        <w:rPr>
          <w:rFonts w:ascii="Times New Roman" w:hAnsi="Times New Roman"/>
          <w:sz w:val="24"/>
          <w:szCs w:val="24"/>
          <w:lang w:val="en-US"/>
          <w:rPrChange w:id="2545" w:author="Microsoft Office User" w:date="2019-10-30T11:35:00Z">
            <w:rPr>
              <w:rFonts w:ascii="Times New Roman" w:hAnsi="Times New Roman"/>
              <w:sz w:val="24"/>
              <w:szCs w:val="24"/>
              <w:lang w:val="en-US"/>
            </w:rPr>
          </w:rPrChange>
        </w:rPr>
        <w:t xml:space="preserve">r </w:t>
      </w:r>
      <w:r w:rsidR="00C47037" w:rsidRPr="000D46AE">
        <w:rPr>
          <w:rFonts w:ascii="Times New Roman" w:hAnsi="Times New Roman"/>
          <w:sz w:val="24"/>
          <w:szCs w:val="24"/>
          <w:lang w:val="en-US"/>
          <w:rPrChange w:id="2546" w:author="Microsoft Office User" w:date="2019-10-30T11:35:00Z">
            <w:rPr>
              <w:rFonts w:ascii="Times New Roman" w:hAnsi="Times New Roman"/>
              <w:sz w:val="24"/>
              <w:szCs w:val="24"/>
              <w:lang w:val="en-US"/>
            </w:rPr>
          </w:rPrChange>
        </w:rPr>
        <w:t xml:space="preserve">planned </w:t>
      </w:r>
      <w:r w:rsidR="007A7BA1" w:rsidRPr="000D46AE">
        <w:rPr>
          <w:rFonts w:ascii="Times New Roman" w:hAnsi="Times New Roman"/>
          <w:sz w:val="24"/>
          <w:szCs w:val="24"/>
          <w:lang w:val="en-US"/>
          <w:rPrChange w:id="2547" w:author="Microsoft Office User" w:date="2019-10-30T11:35:00Z">
            <w:rPr>
              <w:rFonts w:ascii="Times New Roman" w:hAnsi="Times New Roman"/>
              <w:sz w:val="24"/>
              <w:szCs w:val="24"/>
              <w:lang w:val="en-US"/>
            </w:rPr>
          </w:rPrChange>
        </w:rPr>
        <w:t>sample size relative to Experiments 1-3. The same was true for Experiment 5. A sample size of 200 participants provide</w:t>
      </w:r>
      <w:r w:rsidR="00C47037" w:rsidRPr="000D46AE">
        <w:rPr>
          <w:rFonts w:ascii="Times New Roman" w:hAnsi="Times New Roman"/>
          <w:sz w:val="24"/>
          <w:szCs w:val="24"/>
          <w:lang w:val="en-US"/>
          <w:rPrChange w:id="2548" w:author="Microsoft Office User" w:date="2019-10-30T11:35:00Z">
            <w:rPr>
              <w:rFonts w:ascii="Times New Roman" w:hAnsi="Times New Roman"/>
              <w:sz w:val="24"/>
              <w:szCs w:val="24"/>
              <w:lang w:val="en-US"/>
            </w:rPr>
          </w:rPrChange>
        </w:rPr>
        <w:t>s</w:t>
      </w:r>
      <w:r w:rsidR="007A7BA1" w:rsidRPr="000D46AE">
        <w:rPr>
          <w:rFonts w:ascii="Times New Roman" w:hAnsi="Times New Roman"/>
          <w:sz w:val="24"/>
          <w:szCs w:val="24"/>
          <w:lang w:val="en-US"/>
          <w:rPrChange w:id="2549" w:author="Microsoft Office User" w:date="2019-10-30T11:35:00Z">
            <w:rPr>
              <w:rFonts w:ascii="Times New Roman" w:hAnsi="Times New Roman"/>
              <w:sz w:val="24"/>
              <w:szCs w:val="24"/>
              <w:lang w:val="en-US"/>
            </w:rPr>
          </w:rPrChange>
        </w:rPr>
        <w:t xml:space="preserve"> sufficient power to detect effect sizes of </w:t>
      </w:r>
      <w:r w:rsidR="007A7BA1" w:rsidRPr="000D46AE">
        <w:rPr>
          <w:rFonts w:ascii="Times New Roman" w:hAnsi="Times New Roman"/>
          <w:i/>
          <w:sz w:val="24"/>
          <w:szCs w:val="24"/>
          <w:lang w:val="en-US"/>
          <w:rPrChange w:id="2550" w:author="Microsoft Office User" w:date="2019-10-30T11:35:00Z">
            <w:rPr>
              <w:rFonts w:ascii="Times New Roman" w:hAnsi="Times New Roman"/>
              <w:i/>
              <w:sz w:val="24"/>
              <w:szCs w:val="24"/>
              <w:lang w:val="en-US"/>
            </w:rPr>
          </w:rPrChange>
        </w:rPr>
        <w:t>d</w:t>
      </w:r>
      <w:r w:rsidR="007A7BA1" w:rsidRPr="000D46AE">
        <w:rPr>
          <w:rFonts w:ascii="Times New Roman" w:hAnsi="Times New Roman"/>
          <w:sz w:val="24"/>
          <w:szCs w:val="24"/>
          <w:lang w:val="en-US"/>
          <w:rPrChange w:id="2551" w:author="Microsoft Office User" w:date="2019-10-30T11:35:00Z">
            <w:rPr>
              <w:rFonts w:ascii="Times New Roman" w:hAnsi="Times New Roman"/>
              <w:sz w:val="24"/>
              <w:szCs w:val="24"/>
              <w:lang w:val="en-US"/>
            </w:rPr>
          </w:rPrChange>
        </w:rPr>
        <w:t xml:space="preserve"> &gt;= 0.4 (power = 0.80 at alpha = 0.05</w:t>
      </w:r>
      <w:r w:rsidR="00C47037" w:rsidRPr="000D46AE">
        <w:rPr>
          <w:rFonts w:ascii="Times New Roman" w:hAnsi="Times New Roman"/>
          <w:sz w:val="24"/>
          <w:szCs w:val="24"/>
          <w:lang w:val="en-US"/>
          <w:rPrChange w:id="2552" w:author="Microsoft Office User" w:date="2019-10-30T11:35:00Z">
            <w:rPr>
              <w:rFonts w:ascii="Times New Roman" w:hAnsi="Times New Roman"/>
              <w:sz w:val="24"/>
              <w:szCs w:val="24"/>
              <w:lang w:val="en-US"/>
            </w:rPr>
          </w:rPrChange>
        </w:rPr>
        <w:t>, two-tailed</w:t>
      </w:r>
      <w:r w:rsidR="007A7BA1" w:rsidRPr="000D46AE">
        <w:rPr>
          <w:rFonts w:ascii="Times New Roman" w:hAnsi="Times New Roman"/>
          <w:sz w:val="24"/>
          <w:szCs w:val="24"/>
          <w:lang w:val="en-US"/>
          <w:rPrChange w:id="2553" w:author="Microsoft Office User" w:date="2019-10-30T11:35:00Z">
            <w:rPr>
              <w:rFonts w:ascii="Times New Roman" w:hAnsi="Times New Roman"/>
              <w:sz w:val="24"/>
              <w:szCs w:val="24"/>
              <w:lang w:val="en-US"/>
            </w:rPr>
          </w:rPrChange>
        </w:rPr>
        <w:t>)</w:t>
      </w:r>
      <w:r w:rsidR="00C47037" w:rsidRPr="000D46AE">
        <w:rPr>
          <w:rFonts w:ascii="Times New Roman" w:hAnsi="Times New Roman"/>
          <w:sz w:val="24"/>
          <w:szCs w:val="24"/>
          <w:lang w:val="en-US"/>
          <w:rPrChange w:id="2554" w:author="Microsoft Office User" w:date="2019-10-30T11:35:00Z">
            <w:rPr>
              <w:rFonts w:ascii="Times New Roman" w:hAnsi="Times New Roman"/>
              <w:sz w:val="24"/>
              <w:szCs w:val="24"/>
              <w:lang w:val="en-US"/>
            </w:rPr>
          </w:rPrChange>
        </w:rPr>
        <w:t xml:space="preserve"> or </w:t>
      </w:r>
      <w:r w:rsidR="00C47037" w:rsidRPr="000D46AE">
        <w:rPr>
          <w:rFonts w:ascii="Times New Roman" w:hAnsi="Times New Roman"/>
          <w:i/>
          <w:sz w:val="24"/>
          <w:szCs w:val="24"/>
          <w:lang w:val="en-US"/>
          <w:rPrChange w:id="2555" w:author="Microsoft Office User" w:date="2019-10-30T11:35:00Z">
            <w:rPr>
              <w:rFonts w:ascii="Times New Roman" w:hAnsi="Times New Roman"/>
              <w:i/>
              <w:sz w:val="24"/>
              <w:szCs w:val="24"/>
              <w:lang w:val="en-US"/>
            </w:rPr>
          </w:rPrChange>
        </w:rPr>
        <w:t>d</w:t>
      </w:r>
      <w:r w:rsidR="00C47037" w:rsidRPr="000D46AE">
        <w:rPr>
          <w:rFonts w:ascii="Times New Roman" w:hAnsi="Times New Roman"/>
          <w:sz w:val="24"/>
          <w:szCs w:val="24"/>
          <w:lang w:val="en-US"/>
          <w:rPrChange w:id="2556" w:author="Microsoft Office User" w:date="2019-10-30T11:35:00Z">
            <w:rPr>
              <w:rFonts w:ascii="Times New Roman" w:hAnsi="Times New Roman"/>
              <w:sz w:val="24"/>
              <w:szCs w:val="24"/>
              <w:lang w:val="en-US"/>
            </w:rPr>
          </w:rPrChange>
        </w:rPr>
        <w:t xml:space="preserve"> = .47 (power = 0.95 at alpha = 0.05, two-tailed)</w:t>
      </w:r>
      <w:r w:rsidR="007A7BA1" w:rsidRPr="000D46AE">
        <w:rPr>
          <w:rFonts w:ascii="Times New Roman" w:hAnsi="Times New Roman"/>
          <w:sz w:val="24"/>
          <w:szCs w:val="24"/>
          <w:lang w:val="en-US"/>
          <w:rPrChange w:id="2557" w:author="Microsoft Office User" w:date="2019-10-30T11:35:00Z">
            <w:rPr>
              <w:rFonts w:ascii="Times New Roman" w:hAnsi="Times New Roman"/>
              <w:sz w:val="24"/>
              <w:szCs w:val="24"/>
              <w:lang w:val="en-US"/>
            </w:rPr>
          </w:rPrChange>
        </w:rPr>
        <w:t>.</w:t>
      </w:r>
    </w:p>
    <w:p w14:paraId="7E1FC385" w14:textId="77777777" w:rsidR="00485EAF" w:rsidRPr="000D46AE" w:rsidRDefault="00485EAF" w:rsidP="00485EAF">
      <w:pPr>
        <w:pStyle w:val="text"/>
        <w:spacing w:before="240" w:line="360" w:lineRule="auto"/>
        <w:rPr>
          <w:rFonts w:ascii="Times New Roman" w:hAnsi="Times New Roman"/>
          <w:sz w:val="24"/>
          <w:szCs w:val="24"/>
          <w:lang w:val="en-US"/>
          <w:rPrChange w:id="2558"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2559" w:author="Microsoft Office User" w:date="2019-10-30T11:35:00Z">
            <w:rPr>
              <w:rFonts w:ascii="Times New Roman" w:hAnsi="Times New Roman"/>
              <w:b/>
              <w:sz w:val="24"/>
              <w:szCs w:val="24"/>
              <w:lang w:val="en-US"/>
            </w:rPr>
          </w:rPrChange>
        </w:rPr>
        <w:t>Procedure</w:t>
      </w:r>
    </w:p>
    <w:p w14:paraId="239CB3FD" w14:textId="44D6F419" w:rsidR="00485EAF" w:rsidRPr="000D46AE" w:rsidRDefault="00485EAF" w:rsidP="002F4E79">
      <w:pPr>
        <w:spacing w:line="480" w:lineRule="auto"/>
        <w:ind w:firstLine="708"/>
        <w:rPr>
          <w:rFonts w:ascii="Times New Roman" w:hAnsi="Times New Roman" w:cs="Times New Roman"/>
          <w:sz w:val="24"/>
          <w:szCs w:val="24"/>
          <w:lang w:val="en-US"/>
          <w:rPrChange w:id="2560"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2561" w:author="Microsoft Office User" w:date="2019-10-30T11:35:00Z">
            <w:rPr>
              <w:rFonts w:ascii="Times New Roman" w:hAnsi="Times New Roman" w:cs="Times New Roman"/>
              <w:sz w:val="24"/>
              <w:szCs w:val="24"/>
              <w:lang w:val="en-US"/>
            </w:rPr>
          </w:rPrChange>
        </w:rPr>
        <w:lastRenderedPageBreak/>
        <w:t xml:space="preserve">A similar </w:t>
      </w:r>
      <w:r w:rsidR="00050B6C" w:rsidRPr="000D46AE">
        <w:rPr>
          <w:rFonts w:ascii="Times New Roman" w:hAnsi="Times New Roman" w:cs="Times New Roman"/>
          <w:sz w:val="24"/>
          <w:szCs w:val="24"/>
          <w:lang w:val="en-US"/>
          <w:rPrChange w:id="2562" w:author="Microsoft Office User" w:date="2019-10-30T11:35:00Z">
            <w:rPr>
              <w:rFonts w:ascii="Times New Roman" w:hAnsi="Times New Roman" w:cs="Times New Roman"/>
              <w:sz w:val="24"/>
              <w:szCs w:val="24"/>
              <w:lang w:val="en-US"/>
            </w:rPr>
          </w:rPrChange>
        </w:rPr>
        <w:t xml:space="preserve">procedure </w:t>
      </w:r>
      <w:r w:rsidRPr="000D46AE">
        <w:rPr>
          <w:rFonts w:ascii="Times New Roman" w:hAnsi="Times New Roman" w:cs="Times New Roman"/>
          <w:sz w:val="24"/>
          <w:szCs w:val="24"/>
          <w:lang w:val="en-US"/>
          <w:rPrChange w:id="2563" w:author="Microsoft Office User" w:date="2019-10-30T11:35:00Z">
            <w:rPr>
              <w:rFonts w:ascii="Times New Roman" w:hAnsi="Times New Roman" w:cs="Times New Roman"/>
              <w:sz w:val="24"/>
              <w:szCs w:val="24"/>
              <w:lang w:val="en-US"/>
            </w:rPr>
          </w:rPrChange>
        </w:rPr>
        <w:t xml:space="preserve">was used as in Experiments 1-2 with the exception of the </w:t>
      </w:r>
      <w:r w:rsidR="00A870FB" w:rsidRPr="000D46AE">
        <w:rPr>
          <w:rFonts w:ascii="Times New Roman" w:hAnsi="Times New Roman" w:cs="Times New Roman"/>
          <w:sz w:val="24"/>
          <w:szCs w:val="24"/>
          <w:lang w:val="en-US"/>
          <w:rPrChange w:id="2564" w:author="Microsoft Office User" w:date="2019-10-30T11:35:00Z">
            <w:rPr>
              <w:rFonts w:ascii="Times New Roman" w:hAnsi="Times New Roman" w:cs="Times New Roman"/>
              <w:sz w:val="24"/>
              <w:szCs w:val="24"/>
              <w:lang w:val="en-US"/>
            </w:rPr>
          </w:rPrChange>
        </w:rPr>
        <w:t xml:space="preserve">acquisition </w:t>
      </w:r>
      <w:r w:rsidRPr="000D46AE">
        <w:rPr>
          <w:rFonts w:ascii="Times New Roman" w:hAnsi="Times New Roman" w:cs="Times New Roman"/>
          <w:sz w:val="24"/>
          <w:szCs w:val="24"/>
          <w:lang w:val="en-US"/>
          <w:rPrChange w:id="2565" w:author="Microsoft Office User" w:date="2019-10-30T11:35:00Z">
            <w:rPr>
              <w:rFonts w:ascii="Times New Roman" w:hAnsi="Times New Roman" w:cs="Times New Roman"/>
              <w:sz w:val="24"/>
              <w:szCs w:val="24"/>
              <w:lang w:val="en-US"/>
            </w:rPr>
          </w:rPrChange>
        </w:rPr>
        <w:t>phase.</w:t>
      </w:r>
    </w:p>
    <w:p w14:paraId="6F2F4916" w14:textId="1167DA38" w:rsidR="00FC055E" w:rsidRPr="000D46AE" w:rsidRDefault="00A870FB" w:rsidP="00630CD5">
      <w:pPr>
        <w:spacing w:line="480" w:lineRule="auto"/>
        <w:ind w:firstLine="708"/>
        <w:rPr>
          <w:rFonts w:ascii="Times New Roman" w:hAnsi="Times New Roman" w:cs="Times New Roman"/>
          <w:sz w:val="24"/>
          <w:szCs w:val="24"/>
          <w:lang w:val="en-US"/>
          <w:rPrChange w:id="2566"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b/>
          <w:sz w:val="24"/>
          <w:szCs w:val="24"/>
          <w:lang w:val="en-US"/>
          <w:rPrChange w:id="2567" w:author="Microsoft Office User" w:date="2019-10-30T11:35:00Z">
            <w:rPr>
              <w:rFonts w:ascii="Times New Roman" w:hAnsi="Times New Roman" w:cs="Times New Roman"/>
              <w:b/>
              <w:sz w:val="24"/>
              <w:szCs w:val="24"/>
              <w:lang w:val="en-US"/>
            </w:rPr>
          </w:rPrChange>
        </w:rPr>
        <w:t>Acquisition phase</w:t>
      </w:r>
      <w:r w:rsidR="00485EAF" w:rsidRPr="000D46AE">
        <w:rPr>
          <w:rFonts w:ascii="Times New Roman" w:hAnsi="Times New Roman" w:cs="Times New Roman"/>
          <w:sz w:val="24"/>
          <w:szCs w:val="24"/>
          <w:lang w:val="en-US"/>
          <w:rPrChange w:id="2568" w:author="Microsoft Office User" w:date="2019-10-30T11:35:00Z">
            <w:rPr>
              <w:rFonts w:ascii="Times New Roman" w:hAnsi="Times New Roman" w:cs="Times New Roman"/>
              <w:sz w:val="24"/>
              <w:szCs w:val="24"/>
              <w:lang w:val="en-US"/>
            </w:rPr>
          </w:rPrChange>
        </w:rPr>
        <w:t xml:space="preserve">. </w:t>
      </w:r>
      <w:r w:rsidRPr="000D46AE">
        <w:rPr>
          <w:rFonts w:ascii="Times New Roman" w:hAnsi="Times New Roman" w:cs="Times New Roman"/>
          <w:sz w:val="24"/>
          <w:szCs w:val="24"/>
          <w:lang w:val="en-US"/>
          <w:rPrChange w:id="2569" w:author="Microsoft Office User" w:date="2019-10-30T11:35:00Z">
            <w:rPr>
              <w:rFonts w:ascii="Times New Roman" w:hAnsi="Times New Roman" w:cs="Times New Roman"/>
              <w:sz w:val="24"/>
              <w:szCs w:val="24"/>
              <w:lang w:val="en-US"/>
            </w:rPr>
          </w:rPrChange>
        </w:rPr>
        <w:t xml:space="preserve">Training </w:t>
      </w:r>
      <w:r w:rsidR="00630CD5" w:rsidRPr="000D46AE">
        <w:rPr>
          <w:rFonts w:ascii="Times New Roman" w:hAnsi="Times New Roman" w:cs="Times New Roman"/>
          <w:sz w:val="24"/>
          <w:szCs w:val="24"/>
          <w:lang w:val="en-US"/>
          <w:rPrChange w:id="2570" w:author="Microsoft Office User" w:date="2019-10-30T11:35:00Z">
            <w:rPr>
              <w:rFonts w:ascii="Times New Roman" w:hAnsi="Times New Roman" w:cs="Times New Roman"/>
              <w:sz w:val="24"/>
              <w:szCs w:val="24"/>
              <w:lang w:val="en-US"/>
            </w:rPr>
          </w:rPrChange>
        </w:rPr>
        <w:t xml:space="preserve">consisted of </w:t>
      </w:r>
      <w:r w:rsidR="00E86EE0" w:rsidRPr="000D46AE">
        <w:rPr>
          <w:rFonts w:ascii="Times New Roman" w:hAnsi="Times New Roman" w:cs="Times New Roman"/>
          <w:sz w:val="24"/>
          <w:szCs w:val="24"/>
          <w:lang w:val="en-US"/>
          <w:rPrChange w:id="2571" w:author="Microsoft Office User" w:date="2019-10-30T11:35:00Z">
            <w:rPr>
              <w:rFonts w:ascii="Times New Roman" w:hAnsi="Times New Roman" w:cs="Times New Roman"/>
              <w:sz w:val="24"/>
              <w:szCs w:val="24"/>
              <w:lang w:val="en-US"/>
            </w:rPr>
          </w:rPrChange>
        </w:rPr>
        <w:t xml:space="preserve">three blocks of 16 trials (48 total) consisting of two different types of trials. </w:t>
      </w:r>
      <w:r w:rsidR="00630CD5" w:rsidRPr="000D46AE">
        <w:rPr>
          <w:rFonts w:ascii="Times New Roman" w:hAnsi="Times New Roman" w:cs="Times New Roman"/>
          <w:sz w:val="24"/>
          <w:szCs w:val="24"/>
          <w:lang w:val="en-US"/>
          <w:rPrChange w:id="2572" w:author="Microsoft Office User" w:date="2019-10-30T11:35:00Z">
            <w:rPr>
              <w:rFonts w:ascii="Times New Roman" w:hAnsi="Times New Roman" w:cs="Times New Roman"/>
              <w:sz w:val="24"/>
              <w:szCs w:val="24"/>
              <w:lang w:val="en-US"/>
            </w:rPr>
          </w:rPrChange>
        </w:rPr>
        <w:t xml:space="preserve">During </w:t>
      </w:r>
      <w:r w:rsidR="00E86EE0" w:rsidRPr="000D46AE">
        <w:rPr>
          <w:rFonts w:ascii="Times New Roman" w:hAnsi="Times New Roman" w:cs="Times New Roman"/>
          <w:sz w:val="24"/>
          <w:szCs w:val="24"/>
          <w:lang w:val="en-US"/>
          <w:rPrChange w:id="2573" w:author="Microsoft Office User" w:date="2019-10-30T11:35:00Z">
            <w:rPr>
              <w:rFonts w:ascii="Times New Roman" w:hAnsi="Times New Roman" w:cs="Times New Roman"/>
              <w:sz w:val="24"/>
              <w:szCs w:val="24"/>
              <w:lang w:val="en-US"/>
            </w:rPr>
          </w:rPrChange>
        </w:rPr>
        <w:t xml:space="preserve">one type of trial </w:t>
      </w:r>
      <w:r w:rsidR="008E4BB6" w:rsidRPr="000D46AE">
        <w:rPr>
          <w:rFonts w:ascii="Times New Roman" w:hAnsi="Times New Roman" w:cs="Times New Roman"/>
          <w:sz w:val="24"/>
          <w:szCs w:val="24"/>
          <w:lang w:val="en-US"/>
          <w:rPrChange w:id="2574" w:author="Microsoft Office User" w:date="2019-10-30T11:35:00Z">
            <w:rPr>
              <w:rFonts w:ascii="Times New Roman" w:hAnsi="Times New Roman" w:cs="Times New Roman"/>
              <w:sz w:val="24"/>
              <w:szCs w:val="24"/>
              <w:lang w:val="en-US"/>
            </w:rPr>
          </w:rPrChange>
        </w:rPr>
        <w:t>TO1</w:t>
      </w:r>
      <w:r w:rsidR="00E86EE0" w:rsidRPr="000D46AE">
        <w:rPr>
          <w:rFonts w:ascii="Times New Roman" w:hAnsi="Times New Roman" w:cs="Times New Roman"/>
          <w:sz w:val="24"/>
          <w:szCs w:val="24"/>
          <w:lang w:val="en-US"/>
          <w:rPrChange w:id="2575" w:author="Microsoft Office User" w:date="2019-10-30T11:35:00Z">
            <w:rPr>
              <w:rFonts w:ascii="Times New Roman" w:hAnsi="Times New Roman" w:cs="Times New Roman"/>
              <w:sz w:val="24"/>
              <w:szCs w:val="24"/>
              <w:lang w:val="en-US"/>
            </w:rPr>
          </w:rPrChange>
        </w:rPr>
        <w:t xml:space="preserve"> </w:t>
      </w:r>
      <w:r w:rsidR="00630CD5" w:rsidRPr="000D46AE">
        <w:rPr>
          <w:rFonts w:ascii="Times New Roman" w:hAnsi="Times New Roman" w:cs="Times New Roman"/>
          <w:sz w:val="24"/>
          <w:szCs w:val="24"/>
          <w:lang w:val="en-US"/>
          <w:rPrChange w:id="2576" w:author="Microsoft Office User" w:date="2019-10-30T11:35:00Z">
            <w:rPr>
              <w:rFonts w:ascii="Times New Roman" w:hAnsi="Times New Roman" w:cs="Times New Roman"/>
              <w:sz w:val="24"/>
              <w:szCs w:val="24"/>
              <w:lang w:val="en-US"/>
            </w:rPr>
          </w:rPrChange>
        </w:rPr>
        <w:t xml:space="preserve">was </w:t>
      </w:r>
      <w:r w:rsidR="00E86EE0" w:rsidRPr="000D46AE">
        <w:rPr>
          <w:rFonts w:ascii="Times New Roman" w:hAnsi="Times New Roman" w:cs="Times New Roman"/>
          <w:sz w:val="24"/>
          <w:szCs w:val="24"/>
          <w:lang w:val="en-US"/>
          <w:rPrChange w:id="2577" w:author="Microsoft Office User" w:date="2019-10-30T11:35:00Z">
            <w:rPr>
              <w:rFonts w:ascii="Times New Roman" w:hAnsi="Times New Roman" w:cs="Times New Roman"/>
              <w:sz w:val="24"/>
              <w:szCs w:val="24"/>
              <w:lang w:val="en-US"/>
            </w:rPr>
          </w:rPrChange>
        </w:rPr>
        <w:t>presented in the same sized font (e.g.,</w:t>
      </w:r>
      <w:r w:rsidR="00630CD5" w:rsidRPr="000D46AE">
        <w:rPr>
          <w:rFonts w:ascii="Times New Roman" w:hAnsi="Times New Roman" w:cs="Times New Roman"/>
          <w:sz w:val="24"/>
          <w:szCs w:val="24"/>
          <w:lang w:val="en-US"/>
          <w:rPrChange w:id="2578" w:author="Microsoft Office User" w:date="2019-10-30T11:35:00Z">
            <w:rPr>
              <w:rFonts w:ascii="Times New Roman" w:hAnsi="Times New Roman" w:cs="Times New Roman"/>
              <w:sz w:val="24"/>
              <w:szCs w:val="24"/>
              <w:lang w:val="en-US"/>
            </w:rPr>
          </w:rPrChange>
        </w:rPr>
        <w:t xml:space="preserve"> 8%</w:t>
      </w:r>
      <w:r w:rsidR="003C10B3" w:rsidRPr="000D46AE">
        <w:rPr>
          <w:rFonts w:ascii="Times New Roman" w:hAnsi="Times New Roman" w:cs="Times New Roman"/>
          <w:sz w:val="24"/>
          <w:szCs w:val="24"/>
          <w:lang w:val="en-US"/>
          <w:rPrChange w:id="2579" w:author="Microsoft Office User" w:date="2019-10-30T11:35:00Z">
            <w:rPr>
              <w:rFonts w:ascii="Times New Roman" w:hAnsi="Times New Roman" w:cs="Times New Roman"/>
              <w:sz w:val="24"/>
              <w:szCs w:val="24"/>
              <w:lang w:val="en-US"/>
            </w:rPr>
          </w:rPrChange>
        </w:rPr>
        <w:t xml:space="preserve"> of screen height</w:t>
      </w:r>
      <w:r w:rsidR="00E86EE0" w:rsidRPr="000D46AE">
        <w:rPr>
          <w:rFonts w:ascii="Times New Roman" w:hAnsi="Times New Roman" w:cs="Times New Roman"/>
          <w:sz w:val="24"/>
          <w:szCs w:val="24"/>
          <w:lang w:val="en-US"/>
          <w:rPrChange w:id="2580" w:author="Microsoft Office User" w:date="2019-10-30T11:35:00Z">
            <w:rPr>
              <w:rFonts w:ascii="Times New Roman" w:hAnsi="Times New Roman" w:cs="Times New Roman"/>
              <w:sz w:val="24"/>
              <w:szCs w:val="24"/>
              <w:lang w:val="en-US"/>
            </w:rPr>
          </w:rPrChange>
        </w:rPr>
        <w:t>) as positive words and a different sized font as negative words (e.g.,</w:t>
      </w:r>
      <w:r w:rsidR="00630CD5" w:rsidRPr="000D46AE">
        <w:rPr>
          <w:rFonts w:ascii="Times New Roman" w:hAnsi="Times New Roman" w:cs="Times New Roman"/>
          <w:sz w:val="24"/>
          <w:szCs w:val="24"/>
          <w:lang w:val="en-US"/>
          <w:rPrChange w:id="2581" w:author="Microsoft Office User" w:date="2019-10-30T11:35:00Z">
            <w:rPr>
              <w:rFonts w:ascii="Times New Roman" w:hAnsi="Times New Roman" w:cs="Times New Roman"/>
              <w:sz w:val="24"/>
              <w:szCs w:val="24"/>
              <w:lang w:val="en-US"/>
            </w:rPr>
          </w:rPrChange>
        </w:rPr>
        <w:t xml:space="preserve"> 4%</w:t>
      </w:r>
      <w:r w:rsidR="003C10B3" w:rsidRPr="000D46AE">
        <w:rPr>
          <w:rFonts w:ascii="Times New Roman" w:hAnsi="Times New Roman" w:cs="Times New Roman"/>
          <w:sz w:val="24"/>
          <w:szCs w:val="24"/>
          <w:lang w:val="en-US"/>
          <w:rPrChange w:id="2582" w:author="Microsoft Office User" w:date="2019-10-30T11:35:00Z">
            <w:rPr>
              <w:rFonts w:ascii="Times New Roman" w:hAnsi="Times New Roman" w:cs="Times New Roman"/>
              <w:sz w:val="24"/>
              <w:szCs w:val="24"/>
              <w:lang w:val="en-US"/>
            </w:rPr>
          </w:rPrChange>
        </w:rPr>
        <w:t xml:space="preserve"> of screen height</w:t>
      </w:r>
      <w:r w:rsidR="00E86EE0" w:rsidRPr="000D46AE">
        <w:rPr>
          <w:rFonts w:ascii="Times New Roman" w:hAnsi="Times New Roman" w:cs="Times New Roman"/>
          <w:sz w:val="24"/>
          <w:szCs w:val="24"/>
          <w:lang w:val="en-US"/>
          <w:rPrChange w:id="2583" w:author="Microsoft Office User" w:date="2019-10-30T11:35:00Z">
            <w:rPr>
              <w:rFonts w:ascii="Times New Roman" w:hAnsi="Times New Roman" w:cs="Times New Roman"/>
              <w:sz w:val="24"/>
              <w:szCs w:val="24"/>
              <w:lang w:val="en-US"/>
            </w:rPr>
          </w:rPrChange>
        </w:rPr>
        <w:t xml:space="preserve">). In another type of trial </w:t>
      </w:r>
      <w:r w:rsidR="008E4BB6" w:rsidRPr="000D46AE">
        <w:rPr>
          <w:rFonts w:ascii="Times New Roman" w:hAnsi="Times New Roman" w:cs="Times New Roman"/>
          <w:sz w:val="24"/>
          <w:szCs w:val="24"/>
          <w:lang w:val="en-US"/>
          <w:rPrChange w:id="2584" w:author="Microsoft Office User" w:date="2019-10-30T11:35:00Z">
            <w:rPr>
              <w:rFonts w:ascii="Times New Roman" w:hAnsi="Times New Roman" w:cs="Times New Roman"/>
              <w:sz w:val="24"/>
              <w:szCs w:val="24"/>
              <w:lang w:val="en-US"/>
            </w:rPr>
          </w:rPrChange>
        </w:rPr>
        <w:t>TO2</w:t>
      </w:r>
      <w:r w:rsidR="00E86EE0" w:rsidRPr="000D46AE">
        <w:rPr>
          <w:rFonts w:ascii="Times New Roman" w:hAnsi="Times New Roman" w:cs="Times New Roman"/>
          <w:sz w:val="24"/>
          <w:szCs w:val="24"/>
          <w:lang w:val="en-US"/>
          <w:rPrChange w:id="2585" w:author="Microsoft Office User" w:date="2019-10-30T11:35:00Z">
            <w:rPr>
              <w:rFonts w:ascii="Times New Roman" w:hAnsi="Times New Roman" w:cs="Times New Roman"/>
              <w:sz w:val="24"/>
              <w:szCs w:val="24"/>
              <w:lang w:val="en-US"/>
            </w:rPr>
          </w:rPrChange>
        </w:rPr>
        <w:t xml:space="preserve"> is presented in the same sized font as negative words and a different sized font as positive words. Stimuli </w:t>
      </w:r>
      <w:r w:rsidR="00630CD5" w:rsidRPr="000D46AE">
        <w:rPr>
          <w:rFonts w:ascii="Times New Roman" w:hAnsi="Times New Roman" w:cs="Times New Roman"/>
          <w:sz w:val="24"/>
          <w:szCs w:val="24"/>
          <w:lang w:val="en-US"/>
          <w:rPrChange w:id="2586" w:author="Microsoft Office User" w:date="2019-10-30T11:35:00Z">
            <w:rPr>
              <w:rFonts w:ascii="Times New Roman" w:hAnsi="Times New Roman" w:cs="Times New Roman"/>
              <w:sz w:val="24"/>
              <w:szCs w:val="24"/>
              <w:lang w:val="en-US"/>
            </w:rPr>
          </w:rPrChange>
        </w:rPr>
        <w:t xml:space="preserve">were </w:t>
      </w:r>
      <w:r w:rsidR="00E86EE0" w:rsidRPr="000D46AE">
        <w:rPr>
          <w:rFonts w:ascii="Times New Roman" w:hAnsi="Times New Roman" w:cs="Times New Roman"/>
          <w:sz w:val="24"/>
          <w:szCs w:val="24"/>
          <w:lang w:val="en-US"/>
          <w:rPrChange w:id="2587" w:author="Microsoft Office User" w:date="2019-10-30T11:35:00Z">
            <w:rPr>
              <w:rFonts w:ascii="Times New Roman" w:hAnsi="Times New Roman" w:cs="Times New Roman"/>
              <w:sz w:val="24"/>
              <w:szCs w:val="24"/>
              <w:lang w:val="en-US"/>
            </w:rPr>
          </w:rPrChange>
        </w:rPr>
        <w:t xml:space="preserve">always presented in the same color (white) and the sizes of the fonts </w:t>
      </w:r>
      <w:r w:rsidR="00630CD5" w:rsidRPr="000D46AE">
        <w:rPr>
          <w:rFonts w:ascii="Times New Roman" w:hAnsi="Times New Roman" w:cs="Times New Roman"/>
          <w:sz w:val="24"/>
          <w:szCs w:val="24"/>
          <w:lang w:val="en-US"/>
          <w:rPrChange w:id="2588" w:author="Microsoft Office User" w:date="2019-10-30T11:35:00Z">
            <w:rPr>
              <w:rFonts w:ascii="Times New Roman" w:hAnsi="Times New Roman" w:cs="Times New Roman"/>
              <w:sz w:val="24"/>
              <w:szCs w:val="24"/>
              <w:lang w:val="en-US"/>
            </w:rPr>
          </w:rPrChange>
        </w:rPr>
        <w:t xml:space="preserve">was </w:t>
      </w:r>
      <w:r w:rsidR="00E86EE0" w:rsidRPr="000D46AE">
        <w:rPr>
          <w:rFonts w:ascii="Times New Roman" w:hAnsi="Times New Roman" w:cs="Times New Roman"/>
          <w:sz w:val="24"/>
          <w:szCs w:val="24"/>
          <w:lang w:val="en-US"/>
          <w:rPrChange w:id="2589" w:author="Microsoft Office User" w:date="2019-10-30T11:35:00Z">
            <w:rPr>
              <w:rFonts w:ascii="Times New Roman" w:hAnsi="Times New Roman" w:cs="Times New Roman"/>
              <w:sz w:val="24"/>
              <w:szCs w:val="24"/>
              <w:lang w:val="en-US"/>
            </w:rPr>
          </w:rPrChange>
        </w:rPr>
        <w:t xml:space="preserve">randomly counterbalanced across trials (e.g., sometimes a </w:t>
      </w:r>
      <w:r w:rsidRPr="000D46AE">
        <w:rPr>
          <w:rFonts w:ascii="Times New Roman" w:hAnsi="Times New Roman" w:cs="Times New Roman"/>
          <w:sz w:val="24"/>
          <w:szCs w:val="24"/>
          <w:lang w:val="en-US"/>
          <w:rPrChange w:id="2590" w:author="Microsoft Office User" w:date="2019-10-30T11:35:00Z">
            <w:rPr>
              <w:rFonts w:ascii="Times New Roman" w:hAnsi="Times New Roman" w:cs="Times New Roman"/>
              <w:sz w:val="24"/>
              <w:szCs w:val="24"/>
              <w:lang w:val="en-US"/>
            </w:rPr>
          </w:rPrChange>
        </w:rPr>
        <w:t xml:space="preserve">target </w:t>
      </w:r>
      <w:r w:rsidR="00E86EE0" w:rsidRPr="000D46AE">
        <w:rPr>
          <w:rFonts w:ascii="Times New Roman" w:hAnsi="Times New Roman" w:cs="Times New Roman"/>
          <w:sz w:val="24"/>
          <w:szCs w:val="24"/>
          <w:lang w:val="en-US"/>
          <w:rPrChange w:id="2591" w:author="Microsoft Office User" w:date="2019-10-30T11:35:00Z">
            <w:rPr>
              <w:rFonts w:ascii="Times New Roman" w:hAnsi="Times New Roman" w:cs="Times New Roman"/>
              <w:sz w:val="24"/>
              <w:szCs w:val="24"/>
              <w:lang w:val="en-US"/>
            </w:rPr>
          </w:rPrChange>
        </w:rPr>
        <w:t xml:space="preserve">and </w:t>
      </w:r>
      <w:r w:rsidRPr="000D46AE">
        <w:rPr>
          <w:rFonts w:ascii="Times New Roman" w:hAnsi="Times New Roman" w:cs="Times New Roman"/>
          <w:sz w:val="24"/>
          <w:szCs w:val="24"/>
          <w:lang w:val="en-US"/>
          <w:rPrChange w:id="2592" w:author="Microsoft Office User" w:date="2019-10-30T11:35:00Z">
            <w:rPr>
              <w:rFonts w:ascii="Times New Roman" w:hAnsi="Times New Roman" w:cs="Times New Roman"/>
              <w:sz w:val="24"/>
              <w:szCs w:val="24"/>
              <w:lang w:val="en-US"/>
            </w:rPr>
          </w:rPrChange>
        </w:rPr>
        <w:t xml:space="preserve">source </w:t>
      </w:r>
      <w:r w:rsidR="00E86EE0" w:rsidRPr="000D46AE">
        <w:rPr>
          <w:rFonts w:ascii="Times New Roman" w:hAnsi="Times New Roman" w:cs="Times New Roman"/>
          <w:sz w:val="24"/>
          <w:szCs w:val="24"/>
          <w:lang w:val="en-US"/>
          <w:rPrChange w:id="2593" w:author="Microsoft Office User" w:date="2019-10-30T11:35:00Z">
            <w:rPr>
              <w:rFonts w:ascii="Times New Roman" w:hAnsi="Times New Roman" w:cs="Times New Roman"/>
              <w:sz w:val="24"/>
              <w:szCs w:val="24"/>
              <w:lang w:val="en-US"/>
            </w:rPr>
          </w:rPrChange>
        </w:rPr>
        <w:t xml:space="preserve">share a small </w:t>
      </w:r>
      <w:r w:rsidR="00630CD5" w:rsidRPr="000D46AE">
        <w:rPr>
          <w:rFonts w:ascii="Times New Roman" w:hAnsi="Times New Roman" w:cs="Times New Roman"/>
          <w:sz w:val="24"/>
          <w:szCs w:val="24"/>
          <w:lang w:val="en-US"/>
          <w:rPrChange w:id="2594" w:author="Microsoft Office User" w:date="2019-10-30T11:35:00Z">
            <w:rPr>
              <w:rFonts w:ascii="Times New Roman" w:hAnsi="Times New Roman" w:cs="Times New Roman"/>
              <w:sz w:val="24"/>
              <w:szCs w:val="24"/>
              <w:lang w:val="en-US"/>
            </w:rPr>
          </w:rPrChange>
        </w:rPr>
        <w:t xml:space="preserve">[4%] </w:t>
      </w:r>
      <w:r w:rsidR="00E86EE0" w:rsidRPr="000D46AE">
        <w:rPr>
          <w:rFonts w:ascii="Times New Roman" w:hAnsi="Times New Roman" w:cs="Times New Roman"/>
          <w:sz w:val="24"/>
          <w:szCs w:val="24"/>
          <w:lang w:val="en-US"/>
          <w:rPrChange w:id="2595" w:author="Microsoft Office User" w:date="2019-10-30T11:35:00Z">
            <w:rPr>
              <w:rFonts w:ascii="Times New Roman" w:hAnsi="Times New Roman" w:cs="Times New Roman"/>
              <w:sz w:val="24"/>
              <w:szCs w:val="24"/>
              <w:lang w:val="en-US"/>
            </w:rPr>
          </w:rPrChange>
        </w:rPr>
        <w:t>font and at other times they share</w:t>
      </w:r>
      <w:r w:rsidR="00630CD5" w:rsidRPr="000D46AE">
        <w:rPr>
          <w:rFonts w:ascii="Times New Roman" w:hAnsi="Times New Roman" w:cs="Times New Roman"/>
          <w:sz w:val="24"/>
          <w:szCs w:val="24"/>
          <w:lang w:val="en-US"/>
          <w:rPrChange w:id="2596" w:author="Microsoft Office User" w:date="2019-10-30T11:35:00Z">
            <w:rPr>
              <w:rFonts w:ascii="Times New Roman" w:hAnsi="Times New Roman" w:cs="Times New Roman"/>
              <w:sz w:val="24"/>
              <w:szCs w:val="24"/>
              <w:lang w:val="en-US"/>
            </w:rPr>
          </w:rPrChange>
        </w:rPr>
        <w:t>d</w:t>
      </w:r>
      <w:r w:rsidR="00E86EE0" w:rsidRPr="000D46AE">
        <w:rPr>
          <w:rFonts w:ascii="Times New Roman" w:hAnsi="Times New Roman" w:cs="Times New Roman"/>
          <w:sz w:val="24"/>
          <w:szCs w:val="24"/>
          <w:lang w:val="en-US"/>
          <w:rPrChange w:id="2597" w:author="Microsoft Office User" w:date="2019-10-30T11:35:00Z">
            <w:rPr>
              <w:rFonts w:ascii="Times New Roman" w:hAnsi="Times New Roman" w:cs="Times New Roman"/>
              <w:sz w:val="24"/>
              <w:szCs w:val="24"/>
              <w:lang w:val="en-US"/>
            </w:rPr>
          </w:rPrChange>
        </w:rPr>
        <w:t xml:space="preserve"> a large </w:t>
      </w:r>
      <w:r w:rsidR="00630CD5" w:rsidRPr="000D46AE">
        <w:rPr>
          <w:rFonts w:ascii="Times New Roman" w:hAnsi="Times New Roman" w:cs="Times New Roman"/>
          <w:sz w:val="24"/>
          <w:szCs w:val="24"/>
          <w:lang w:val="en-US"/>
          <w:rPrChange w:id="2598" w:author="Microsoft Office User" w:date="2019-10-30T11:35:00Z">
            <w:rPr>
              <w:rFonts w:ascii="Times New Roman" w:hAnsi="Times New Roman" w:cs="Times New Roman"/>
              <w:sz w:val="24"/>
              <w:szCs w:val="24"/>
              <w:lang w:val="en-US"/>
            </w:rPr>
          </w:rPrChange>
        </w:rPr>
        <w:t xml:space="preserve">[8%] </w:t>
      </w:r>
      <w:r w:rsidR="00E86EE0" w:rsidRPr="000D46AE">
        <w:rPr>
          <w:rFonts w:ascii="Times New Roman" w:hAnsi="Times New Roman" w:cs="Times New Roman"/>
          <w:sz w:val="24"/>
          <w:szCs w:val="24"/>
          <w:lang w:val="en-US"/>
          <w:rPrChange w:id="2599" w:author="Microsoft Office User" w:date="2019-10-30T11:35:00Z">
            <w:rPr>
              <w:rFonts w:ascii="Times New Roman" w:hAnsi="Times New Roman" w:cs="Times New Roman"/>
              <w:sz w:val="24"/>
              <w:szCs w:val="24"/>
              <w:lang w:val="en-US"/>
            </w:rPr>
          </w:rPrChange>
        </w:rPr>
        <w:t>font</w:t>
      </w:r>
      <w:r w:rsidR="008A775E" w:rsidRPr="000D46AE">
        <w:rPr>
          <w:rFonts w:ascii="Times New Roman" w:hAnsi="Times New Roman" w:cs="Times New Roman"/>
          <w:sz w:val="24"/>
          <w:szCs w:val="24"/>
          <w:lang w:val="en-US"/>
          <w:rPrChange w:id="2600" w:author="Microsoft Office User" w:date="2019-10-30T11:35:00Z">
            <w:rPr>
              <w:rFonts w:ascii="Times New Roman" w:hAnsi="Times New Roman" w:cs="Times New Roman"/>
              <w:sz w:val="24"/>
              <w:szCs w:val="24"/>
              <w:lang w:val="en-US"/>
            </w:rPr>
          </w:rPrChange>
        </w:rPr>
        <w:t xml:space="preserve">; </w:t>
      </w:r>
      <w:r w:rsidR="002F4E79" w:rsidRPr="000D46AE">
        <w:rPr>
          <w:rFonts w:ascii="Times New Roman" w:hAnsi="Times New Roman" w:cs="Times New Roman"/>
          <w:sz w:val="24"/>
          <w:szCs w:val="24"/>
          <w:lang w:val="en-US"/>
          <w:rPrChange w:id="2601" w:author="Microsoft Office User" w:date="2019-10-30T11:35:00Z">
            <w:rPr>
              <w:rFonts w:ascii="Times New Roman" w:hAnsi="Times New Roman" w:cs="Times New Roman"/>
              <w:sz w:val="24"/>
              <w:szCs w:val="24"/>
              <w:lang w:val="en-US"/>
            </w:rPr>
          </w:rPrChange>
        </w:rPr>
        <w:t>see Figure 3)</w:t>
      </w:r>
      <w:r w:rsidR="00E86EE0" w:rsidRPr="000D46AE">
        <w:rPr>
          <w:rFonts w:ascii="Times New Roman" w:hAnsi="Times New Roman" w:cs="Times New Roman"/>
          <w:sz w:val="24"/>
          <w:szCs w:val="24"/>
          <w:lang w:val="en-US"/>
          <w:rPrChange w:id="2602" w:author="Microsoft Office User" w:date="2019-10-30T11:35:00Z">
            <w:rPr>
              <w:rFonts w:ascii="Times New Roman" w:hAnsi="Times New Roman" w:cs="Times New Roman"/>
              <w:sz w:val="24"/>
              <w:szCs w:val="24"/>
              <w:lang w:val="en-US"/>
            </w:rPr>
          </w:rPrChange>
        </w:rPr>
        <w:t>.</w:t>
      </w:r>
    </w:p>
    <w:p w14:paraId="3C46B0CB" w14:textId="6F496EDF" w:rsidR="00FC055E" w:rsidRPr="000D46AE" w:rsidRDefault="00FC055E" w:rsidP="00FC055E">
      <w:pPr>
        <w:spacing w:line="480" w:lineRule="auto"/>
        <w:jc w:val="center"/>
        <w:rPr>
          <w:rFonts w:ascii="Times New Roman" w:hAnsi="Times New Roman" w:cs="Times New Roman"/>
          <w:b/>
          <w:sz w:val="24"/>
          <w:szCs w:val="24"/>
          <w:lang w:val="en-US"/>
          <w:rPrChange w:id="2603"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2604" w:author="Microsoft Office User" w:date="2019-10-30T11:35:00Z">
            <w:rPr>
              <w:rFonts w:ascii="Times New Roman" w:hAnsi="Times New Roman" w:cs="Times New Roman"/>
              <w:b/>
              <w:sz w:val="24"/>
              <w:szCs w:val="24"/>
              <w:lang w:val="en-US"/>
            </w:rPr>
          </w:rPrChange>
        </w:rPr>
        <w:t>Results</w:t>
      </w:r>
    </w:p>
    <w:p w14:paraId="1B4C6F9F" w14:textId="77777777" w:rsidR="00FC055E" w:rsidRPr="000D46AE" w:rsidRDefault="00FC055E" w:rsidP="00FC055E">
      <w:pPr>
        <w:spacing w:line="480" w:lineRule="auto"/>
        <w:rPr>
          <w:rFonts w:ascii="Times New Roman" w:hAnsi="Times New Roman"/>
          <w:b/>
          <w:sz w:val="24"/>
          <w:szCs w:val="24"/>
          <w:lang w:val="en-US"/>
          <w:rPrChange w:id="2605"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2606" w:author="Microsoft Office User" w:date="2019-10-30T11:35:00Z">
            <w:rPr>
              <w:rFonts w:ascii="Times New Roman" w:hAnsi="Times New Roman"/>
              <w:b/>
              <w:sz w:val="24"/>
              <w:szCs w:val="24"/>
              <w:lang w:val="en-US"/>
            </w:rPr>
          </w:rPrChange>
        </w:rPr>
        <w:t>Data Preparation</w:t>
      </w:r>
    </w:p>
    <w:p w14:paraId="5E62E985" w14:textId="26D03F5E" w:rsidR="00FC055E" w:rsidRPr="000D46AE" w:rsidRDefault="00FC055E" w:rsidP="00FC055E">
      <w:pPr>
        <w:pStyle w:val="text"/>
        <w:spacing w:line="480" w:lineRule="auto"/>
        <w:rPr>
          <w:rFonts w:ascii="Times New Roman" w:hAnsi="Times New Roman"/>
          <w:sz w:val="24"/>
          <w:szCs w:val="24"/>
          <w:lang w:val="en-US"/>
          <w:rPrChange w:id="2607"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2608" w:author="Microsoft Office User" w:date="2019-10-30T11:35:00Z">
            <w:rPr>
              <w:rFonts w:ascii="Times New Roman" w:hAnsi="Times New Roman"/>
              <w:b/>
              <w:sz w:val="24"/>
              <w:szCs w:val="24"/>
              <w:lang w:val="en-US"/>
            </w:rPr>
          </w:rPrChange>
        </w:rPr>
        <w:tab/>
      </w:r>
      <w:r w:rsidR="00F563FD" w:rsidRPr="000D46AE">
        <w:rPr>
          <w:rFonts w:ascii="Times New Roman" w:hAnsi="Times New Roman"/>
          <w:sz w:val="24"/>
          <w:szCs w:val="24"/>
          <w:lang w:val="en-US"/>
          <w:rPrChange w:id="2609" w:author="Microsoft Office User" w:date="2019-10-30T11:35:00Z">
            <w:rPr>
              <w:rFonts w:ascii="Times New Roman" w:hAnsi="Times New Roman"/>
              <w:sz w:val="24"/>
              <w:szCs w:val="24"/>
              <w:lang w:val="en-US"/>
            </w:rPr>
          </w:rPrChange>
        </w:rPr>
        <w:t>Fifteen</w:t>
      </w:r>
      <w:r w:rsidRPr="000D46AE">
        <w:rPr>
          <w:rFonts w:ascii="Times New Roman" w:hAnsi="Times New Roman"/>
          <w:sz w:val="24"/>
          <w:szCs w:val="24"/>
          <w:lang w:val="en-US"/>
          <w:rPrChange w:id="2610" w:author="Microsoft Office User" w:date="2019-10-30T11:35:00Z">
            <w:rPr>
              <w:rFonts w:ascii="Times New Roman" w:hAnsi="Times New Roman"/>
              <w:sz w:val="24"/>
              <w:szCs w:val="24"/>
              <w:lang w:val="en-US"/>
            </w:rPr>
          </w:rPrChange>
        </w:rPr>
        <w:t xml:space="preserve"> participants did not complete the entire session wh</w:t>
      </w:r>
      <w:r w:rsidR="003D0743" w:rsidRPr="000D46AE">
        <w:rPr>
          <w:rFonts w:ascii="Times New Roman" w:hAnsi="Times New Roman"/>
          <w:sz w:val="24"/>
          <w:szCs w:val="24"/>
          <w:lang w:val="en-US"/>
          <w:rPrChange w:id="2611" w:author="Microsoft Office User" w:date="2019-10-30T11:35:00Z">
            <w:rPr>
              <w:rFonts w:ascii="Times New Roman" w:hAnsi="Times New Roman"/>
              <w:sz w:val="24"/>
              <w:szCs w:val="24"/>
              <w:lang w:val="en-US"/>
            </w:rPr>
          </w:rPrChange>
        </w:rPr>
        <w:t>ereas</w:t>
      </w:r>
      <w:r w:rsidRPr="000D46AE">
        <w:rPr>
          <w:rFonts w:ascii="Times New Roman" w:hAnsi="Times New Roman"/>
          <w:sz w:val="24"/>
          <w:szCs w:val="24"/>
          <w:lang w:val="en-US"/>
          <w:rPrChange w:id="2612" w:author="Microsoft Office User" w:date="2019-10-30T11:35:00Z">
            <w:rPr>
              <w:rFonts w:ascii="Times New Roman" w:hAnsi="Times New Roman"/>
              <w:sz w:val="24"/>
              <w:szCs w:val="24"/>
              <w:lang w:val="en-US"/>
            </w:rPr>
          </w:rPrChange>
        </w:rPr>
        <w:t xml:space="preserve"> an additional </w:t>
      </w:r>
      <w:r w:rsidR="00050B6C" w:rsidRPr="000D46AE">
        <w:rPr>
          <w:rFonts w:ascii="Times New Roman" w:hAnsi="Times New Roman"/>
          <w:sz w:val="24"/>
          <w:szCs w:val="24"/>
          <w:lang w:val="en-US"/>
          <w:rPrChange w:id="2613" w:author="Microsoft Office User" w:date="2019-10-30T11:35:00Z">
            <w:rPr>
              <w:rFonts w:ascii="Times New Roman" w:hAnsi="Times New Roman"/>
              <w:sz w:val="24"/>
              <w:szCs w:val="24"/>
              <w:lang w:val="en-US"/>
            </w:rPr>
          </w:rPrChange>
        </w:rPr>
        <w:t>nine</w:t>
      </w:r>
      <w:r w:rsidRPr="000D46AE">
        <w:rPr>
          <w:rFonts w:ascii="Times New Roman" w:hAnsi="Times New Roman"/>
          <w:sz w:val="24"/>
          <w:szCs w:val="24"/>
          <w:lang w:val="en-US"/>
          <w:rPrChange w:id="2614" w:author="Microsoft Office User" w:date="2019-10-30T11:35:00Z">
            <w:rPr>
              <w:rFonts w:ascii="Times New Roman" w:hAnsi="Times New Roman"/>
              <w:sz w:val="24"/>
              <w:szCs w:val="24"/>
              <w:lang w:val="en-US"/>
            </w:rPr>
          </w:rPrChange>
        </w:rPr>
        <w:t xml:space="preserve"> did not meet the IAT criteria. This led to a final sample of </w:t>
      </w:r>
      <w:r w:rsidR="00F563FD" w:rsidRPr="000D46AE">
        <w:rPr>
          <w:rFonts w:ascii="Times New Roman" w:hAnsi="Times New Roman"/>
          <w:sz w:val="24"/>
          <w:szCs w:val="24"/>
          <w:lang w:val="en-US"/>
          <w:rPrChange w:id="2615" w:author="Microsoft Office User" w:date="2019-10-30T11:35:00Z">
            <w:rPr>
              <w:rFonts w:ascii="Times New Roman" w:hAnsi="Times New Roman"/>
              <w:sz w:val="24"/>
              <w:szCs w:val="24"/>
              <w:lang w:val="en-US"/>
            </w:rPr>
          </w:rPrChange>
        </w:rPr>
        <w:t>187</w:t>
      </w:r>
      <w:r w:rsidRPr="000D46AE">
        <w:rPr>
          <w:rFonts w:ascii="Times New Roman" w:hAnsi="Times New Roman"/>
          <w:sz w:val="24"/>
          <w:szCs w:val="24"/>
          <w:lang w:val="en-US"/>
          <w:rPrChange w:id="2616" w:author="Microsoft Office User" w:date="2019-10-30T11:35:00Z">
            <w:rPr>
              <w:rFonts w:ascii="Times New Roman" w:hAnsi="Times New Roman"/>
              <w:sz w:val="24"/>
              <w:szCs w:val="24"/>
              <w:lang w:val="en-US"/>
            </w:rPr>
          </w:rPrChange>
        </w:rPr>
        <w:t xml:space="preserve"> participants.</w:t>
      </w:r>
    </w:p>
    <w:p w14:paraId="74EF3B7D" w14:textId="02AE8226" w:rsidR="00FC055E" w:rsidRPr="000D46AE" w:rsidRDefault="00FC055E" w:rsidP="00FC055E">
      <w:pPr>
        <w:pStyle w:val="text"/>
        <w:spacing w:line="480" w:lineRule="auto"/>
        <w:rPr>
          <w:rFonts w:ascii="Times New Roman" w:hAnsi="Times New Roman"/>
          <w:b/>
          <w:sz w:val="24"/>
          <w:szCs w:val="24"/>
          <w:lang w:val="en-US"/>
          <w:rPrChange w:id="2617"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2618" w:author="Microsoft Office User" w:date="2019-10-30T11:35:00Z">
            <w:rPr>
              <w:rFonts w:ascii="Times New Roman" w:hAnsi="Times New Roman"/>
              <w:b/>
              <w:sz w:val="24"/>
              <w:szCs w:val="24"/>
              <w:lang w:val="en-US"/>
            </w:rPr>
          </w:rPrChange>
        </w:rPr>
        <w:t>Hypothesis Testing</w:t>
      </w:r>
    </w:p>
    <w:p w14:paraId="257194F7" w14:textId="355142DD" w:rsidR="00D515DF" w:rsidRPr="000D46AE" w:rsidRDefault="00FC055E" w:rsidP="00D515DF">
      <w:pPr>
        <w:pStyle w:val="text"/>
        <w:spacing w:before="240" w:line="480" w:lineRule="auto"/>
        <w:rPr>
          <w:rFonts w:ascii="Times New Roman" w:hAnsi="Times New Roman"/>
          <w:sz w:val="24"/>
          <w:szCs w:val="24"/>
          <w:lang w:val="en-US"/>
          <w:rPrChange w:id="2619"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2620" w:author="Microsoft Office User" w:date="2019-10-30T11:35:00Z">
            <w:rPr>
              <w:rFonts w:ascii="Times New Roman" w:hAnsi="Times New Roman"/>
              <w:b/>
              <w:sz w:val="24"/>
              <w:szCs w:val="24"/>
              <w:lang w:val="en-US"/>
            </w:rPr>
          </w:rPrChange>
        </w:rPr>
        <w:tab/>
      </w:r>
      <w:r w:rsidR="00D515DF" w:rsidRPr="000D46AE">
        <w:rPr>
          <w:rFonts w:ascii="Times New Roman" w:hAnsi="Times New Roman"/>
          <w:b/>
          <w:sz w:val="24"/>
          <w:szCs w:val="24"/>
          <w:lang w:val="en-US"/>
          <w:rPrChange w:id="2621" w:author="Microsoft Office User" w:date="2019-10-30T11:35:00Z">
            <w:rPr>
              <w:rFonts w:ascii="Times New Roman" w:hAnsi="Times New Roman"/>
              <w:b/>
              <w:sz w:val="24"/>
              <w:szCs w:val="24"/>
              <w:lang w:val="en-US"/>
            </w:rPr>
          </w:rPrChange>
        </w:rPr>
        <w:t xml:space="preserve">IAT. </w:t>
      </w:r>
      <w:r w:rsidR="00D515DF" w:rsidRPr="000D46AE">
        <w:rPr>
          <w:rFonts w:ascii="Times New Roman" w:hAnsi="Times New Roman"/>
          <w:sz w:val="24"/>
          <w:szCs w:val="24"/>
          <w:lang w:val="en-US"/>
          <w:rPrChange w:id="2622" w:author="Microsoft Office User" w:date="2019-10-30T11:35:00Z">
            <w:rPr>
              <w:rFonts w:ascii="Times New Roman" w:hAnsi="Times New Roman"/>
              <w:sz w:val="24"/>
              <w:szCs w:val="24"/>
              <w:lang w:val="en-US"/>
            </w:rPr>
          </w:rPrChange>
        </w:rPr>
        <w:t xml:space="preserve">IAT scores differed as a function of the valence of a SO that shared a common size with a TO, </w:t>
      </w:r>
      <w:ins w:id="2623" w:author="Microsoft Office User" w:date="2019-10-29T15:46:00Z">
        <w:r w:rsidR="002B2C48" w:rsidRPr="000D46AE">
          <w:rPr>
            <w:rFonts w:ascii="Times New Roman" w:hAnsi="Times New Roman"/>
            <w:i/>
            <w:sz w:val="24"/>
            <w:szCs w:val="24"/>
            <w:lang w:val="en-US"/>
            <w:rPrChange w:id="2624" w:author="Microsoft Office User" w:date="2019-10-30T11:35:00Z">
              <w:rPr>
                <w:rFonts w:ascii="Times New Roman" w:hAnsi="Times New Roman"/>
                <w:i/>
                <w:sz w:val="24"/>
                <w:szCs w:val="24"/>
                <w:lang w:val="en-US"/>
              </w:rPr>
            </w:rPrChange>
          </w:rPr>
          <w:t>t</w:t>
        </w:r>
        <w:r w:rsidR="002B2C48" w:rsidRPr="000D46AE">
          <w:rPr>
            <w:rFonts w:ascii="Times New Roman" w:hAnsi="Times New Roman"/>
            <w:sz w:val="24"/>
            <w:szCs w:val="24"/>
            <w:lang w:val="en-US"/>
            <w:rPrChange w:id="2625" w:author="Microsoft Office User" w:date="2019-10-30T11:35:00Z">
              <w:rPr>
                <w:rFonts w:ascii="Times New Roman" w:hAnsi="Times New Roman"/>
                <w:i/>
                <w:sz w:val="24"/>
                <w:szCs w:val="24"/>
                <w:lang w:val="en-US"/>
              </w:rPr>
            </w:rPrChange>
          </w:rPr>
          <w:t xml:space="preserve">(184.00) = 5.02, </w:t>
        </w:r>
        <w:r w:rsidR="002B2C48" w:rsidRPr="000D46AE">
          <w:rPr>
            <w:rFonts w:ascii="Times New Roman" w:hAnsi="Times New Roman"/>
            <w:i/>
            <w:sz w:val="24"/>
            <w:szCs w:val="24"/>
            <w:lang w:val="en-US"/>
            <w:rPrChange w:id="2626" w:author="Microsoft Office User" w:date="2019-10-30T11:35:00Z">
              <w:rPr>
                <w:rFonts w:ascii="Times New Roman" w:hAnsi="Times New Roman"/>
                <w:i/>
                <w:sz w:val="24"/>
                <w:szCs w:val="24"/>
                <w:lang w:val="en-US"/>
              </w:rPr>
            </w:rPrChange>
          </w:rPr>
          <w:t>p</w:t>
        </w:r>
        <w:r w:rsidR="002B2C48" w:rsidRPr="000D46AE">
          <w:rPr>
            <w:rFonts w:ascii="Times New Roman" w:hAnsi="Times New Roman"/>
            <w:sz w:val="24"/>
            <w:szCs w:val="24"/>
            <w:lang w:val="en-US"/>
            <w:rPrChange w:id="2627" w:author="Microsoft Office User" w:date="2019-10-30T11:35:00Z">
              <w:rPr>
                <w:rFonts w:ascii="Times New Roman" w:hAnsi="Times New Roman"/>
                <w:i/>
                <w:sz w:val="24"/>
                <w:szCs w:val="24"/>
                <w:lang w:val="en-US"/>
              </w:rPr>
            </w:rPrChange>
          </w:rPr>
          <w:t xml:space="preserve"> &lt; .001, </w:t>
        </w:r>
        <w:r w:rsidR="002B2C48" w:rsidRPr="000D46AE">
          <w:rPr>
            <w:rFonts w:ascii="Times New Roman" w:hAnsi="Times New Roman"/>
            <w:i/>
            <w:sz w:val="24"/>
            <w:szCs w:val="24"/>
            <w:lang w:val="en-US"/>
            <w:rPrChange w:id="2628" w:author="Microsoft Office User" w:date="2019-10-30T11:35:00Z">
              <w:rPr>
                <w:rFonts w:ascii="Times New Roman" w:hAnsi="Times New Roman"/>
                <w:i/>
                <w:sz w:val="24"/>
                <w:szCs w:val="24"/>
                <w:lang w:val="en-US"/>
              </w:rPr>
            </w:rPrChange>
          </w:rPr>
          <w:t>d</w:t>
        </w:r>
        <w:r w:rsidR="002B2C48" w:rsidRPr="000D46AE">
          <w:rPr>
            <w:rFonts w:ascii="Times New Roman" w:hAnsi="Times New Roman"/>
            <w:sz w:val="24"/>
            <w:szCs w:val="24"/>
            <w:lang w:val="en-US"/>
            <w:rPrChange w:id="2629" w:author="Microsoft Office User" w:date="2019-10-30T11:35:00Z">
              <w:rPr>
                <w:rFonts w:ascii="Times New Roman" w:hAnsi="Times New Roman"/>
                <w:i/>
                <w:sz w:val="24"/>
                <w:szCs w:val="24"/>
                <w:lang w:val="en-US"/>
              </w:rPr>
            </w:rPrChange>
          </w:rPr>
          <w:t xml:space="preserve"> = 0.73, 95% CI = [0.44, 1.03], </w:t>
        </w:r>
      </w:ins>
      <w:del w:id="2630" w:author="Microsoft Office User" w:date="2019-10-29T15:46:00Z">
        <w:r w:rsidR="00D515DF" w:rsidRPr="000D46AE" w:rsidDel="002B2C48">
          <w:rPr>
            <w:rFonts w:ascii="Times New Roman" w:hAnsi="Times New Roman"/>
            <w:sz w:val="24"/>
            <w:szCs w:val="24"/>
            <w:lang w:val="en-US"/>
            <w:rPrChange w:id="2631" w:author="Microsoft Office User" w:date="2019-10-30T11:35:00Z">
              <w:rPr>
                <w:rFonts w:ascii="Times New Roman" w:hAnsi="Times New Roman"/>
                <w:i/>
                <w:sz w:val="24"/>
                <w:szCs w:val="24"/>
                <w:lang w:val="en-US"/>
              </w:rPr>
            </w:rPrChange>
          </w:rPr>
          <w:delText>t</w:delText>
        </w:r>
        <w:r w:rsidR="00D515DF" w:rsidRPr="000D46AE" w:rsidDel="002B2C48">
          <w:rPr>
            <w:rFonts w:ascii="Times New Roman" w:hAnsi="Times New Roman"/>
            <w:sz w:val="24"/>
            <w:szCs w:val="24"/>
            <w:lang w:val="en-US"/>
            <w:rPrChange w:id="2632" w:author="Microsoft Office User" w:date="2019-10-30T11:35:00Z">
              <w:rPr>
                <w:rFonts w:ascii="Times New Roman" w:hAnsi="Times New Roman"/>
                <w:sz w:val="24"/>
                <w:szCs w:val="24"/>
                <w:lang w:val="en-US"/>
              </w:rPr>
            </w:rPrChange>
          </w:rPr>
          <w:delText xml:space="preserve">(184.64) = 4.98, </w:delText>
        </w:r>
        <w:r w:rsidR="00D515DF" w:rsidRPr="000D46AE" w:rsidDel="002B2C48">
          <w:rPr>
            <w:rFonts w:ascii="Times New Roman" w:hAnsi="Times New Roman"/>
            <w:sz w:val="24"/>
            <w:szCs w:val="24"/>
            <w:lang w:val="en-US"/>
            <w:rPrChange w:id="2633" w:author="Microsoft Office User" w:date="2019-10-30T11:35:00Z">
              <w:rPr>
                <w:rFonts w:ascii="Times New Roman" w:hAnsi="Times New Roman"/>
                <w:i/>
                <w:sz w:val="24"/>
                <w:szCs w:val="24"/>
                <w:lang w:val="en-US"/>
              </w:rPr>
            </w:rPrChange>
          </w:rPr>
          <w:delText>p</w:delText>
        </w:r>
        <w:r w:rsidR="00D515DF" w:rsidRPr="000D46AE" w:rsidDel="002B2C48">
          <w:rPr>
            <w:rFonts w:ascii="Times New Roman" w:hAnsi="Times New Roman"/>
            <w:sz w:val="24"/>
            <w:szCs w:val="24"/>
            <w:lang w:val="en-US"/>
            <w:rPrChange w:id="2634" w:author="Microsoft Office User" w:date="2019-10-30T11:35:00Z">
              <w:rPr>
                <w:rFonts w:ascii="Times New Roman" w:hAnsi="Times New Roman"/>
                <w:sz w:val="24"/>
                <w:szCs w:val="24"/>
                <w:lang w:val="en-US"/>
              </w:rPr>
            </w:rPrChange>
          </w:rPr>
          <w:delText xml:space="preserve"> &lt; .001, </w:delText>
        </w:r>
        <w:r w:rsidR="00D515DF" w:rsidRPr="000D46AE" w:rsidDel="002B2C48">
          <w:rPr>
            <w:rFonts w:ascii="Times New Roman" w:hAnsi="Times New Roman"/>
            <w:sz w:val="24"/>
            <w:szCs w:val="24"/>
            <w:lang w:val="en-US"/>
            <w:rPrChange w:id="2635" w:author="Microsoft Office User" w:date="2019-10-30T11:35:00Z">
              <w:rPr>
                <w:rFonts w:ascii="Times New Roman" w:hAnsi="Times New Roman"/>
                <w:i/>
                <w:sz w:val="24"/>
                <w:szCs w:val="24"/>
                <w:lang w:val="en-US"/>
              </w:rPr>
            </w:rPrChange>
          </w:rPr>
          <w:delText>d</w:delText>
        </w:r>
        <w:r w:rsidR="00D515DF" w:rsidRPr="000D46AE" w:rsidDel="002B2C48">
          <w:rPr>
            <w:rFonts w:ascii="Times New Roman" w:hAnsi="Times New Roman"/>
            <w:sz w:val="24"/>
            <w:szCs w:val="24"/>
            <w:lang w:val="en-US"/>
            <w:rPrChange w:id="2636" w:author="Microsoft Office User" w:date="2019-10-30T11:35:00Z">
              <w:rPr>
                <w:rFonts w:ascii="Times New Roman" w:hAnsi="Times New Roman"/>
                <w:sz w:val="24"/>
                <w:szCs w:val="24"/>
                <w:lang w:val="en-US"/>
              </w:rPr>
            </w:rPrChange>
          </w:rPr>
          <w:delText xml:space="preserve"> = 0.73, 95% CI = [0.43, 1.02],</w:delText>
        </w:r>
      </w:del>
      <w:del w:id="2637" w:author="Microsoft Office User" w:date="2019-10-29T15:47:00Z">
        <w:r w:rsidR="00D515DF" w:rsidRPr="000D46AE" w:rsidDel="002B2C48">
          <w:rPr>
            <w:rFonts w:ascii="Times New Roman" w:hAnsi="Times New Roman"/>
            <w:sz w:val="24"/>
            <w:szCs w:val="24"/>
            <w:lang w:val="en-US"/>
            <w:rPrChange w:id="2638" w:author="Microsoft Office User" w:date="2019-10-30T11:35:00Z">
              <w:rPr>
                <w:rFonts w:ascii="Times New Roman" w:hAnsi="Times New Roman"/>
                <w:sz w:val="24"/>
                <w:szCs w:val="24"/>
                <w:lang w:val="en-US"/>
              </w:rPr>
            </w:rPrChange>
          </w:rPr>
          <w:delText xml:space="preserve"> </w:delText>
        </w:r>
      </w:del>
      <w:r w:rsidR="00D515DF" w:rsidRPr="000D46AE">
        <w:rPr>
          <w:rFonts w:ascii="Times New Roman" w:hAnsi="Times New Roman"/>
          <w:sz w:val="24"/>
          <w:szCs w:val="24"/>
          <w:lang w:val="en-US"/>
          <w:rPrChange w:id="2639" w:author="Microsoft Office User" w:date="2019-10-30T11:35:00Z">
            <w:rPr>
              <w:rFonts w:ascii="Times New Roman" w:hAnsi="Times New Roman"/>
              <w:sz w:val="24"/>
              <w:szCs w:val="24"/>
              <w:lang w:val="en-US"/>
            </w:rPr>
          </w:rPrChange>
        </w:rPr>
        <w:t>BF</w:t>
      </w:r>
      <w:r w:rsidR="00D515DF" w:rsidRPr="000D46AE">
        <w:rPr>
          <w:rFonts w:ascii="Times New Roman" w:hAnsi="Times New Roman"/>
          <w:sz w:val="24"/>
          <w:szCs w:val="24"/>
          <w:vertAlign w:val="subscript"/>
          <w:lang w:val="en-US"/>
          <w:rPrChange w:id="2640" w:author="Microsoft Office User" w:date="2019-10-30T11:35:00Z">
            <w:rPr>
              <w:rFonts w:ascii="Times New Roman" w:hAnsi="Times New Roman"/>
              <w:sz w:val="24"/>
              <w:szCs w:val="24"/>
              <w:vertAlign w:val="subscript"/>
              <w:lang w:val="en-US"/>
            </w:rPr>
          </w:rPrChange>
        </w:rPr>
        <w:t>10</w:t>
      </w:r>
      <w:r w:rsidR="00D515DF" w:rsidRPr="000D46AE">
        <w:rPr>
          <w:rFonts w:ascii="Times New Roman" w:hAnsi="Times New Roman"/>
          <w:sz w:val="24"/>
          <w:szCs w:val="24"/>
          <w:lang w:val="en-US"/>
          <w:rPrChange w:id="2641" w:author="Microsoft Office User" w:date="2019-10-30T11:35:00Z">
            <w:rPr>
              <w:rFonts w:ascii="Times New Roman" w:hAnsi="Times New Roman"/>
              <w:sz w:val="24"/>
              <w:szCs w:val="24"/>
              <w:lang w:val="en-US"/>
            </w:rPr>
          </w:rPrChange>
        </w:rPr>
        <w:t xml:space="preserve"> &gt; 10</w:t>
      </w:r>
      <w:r w:rsidR="00D515DF" w:rsidRPr="000D46AE">
        <w:rPr>
          <w:rFonts w:ascii="Times New Roman" w:hAnsi="Times New Roman"/>
          <w:sz w:val="24"/>
          <w:szCs w:val="24"/>
          <w:vertAlign w:val="superscript"/>
          <w:lang w:val="en-US"/>
          <w:rPrChange w:id="2642" w:author="Microsoft Office User" w:date="2019-10-30T11:35:00Z">
            <w:rPr>
              <w:rFonts w:ascii="Times New Roman" w:hAnsi="Times New Roman"/>
              <w:sz w:val="24"/>
              <w:szCs w:val="24"/>
              <w:vertAlign w:val="superscript"/>
              <w:lang w:val="en-US"/>
            </w:rPr>
          </w:rPrChange>
        </w:rPr>
        <w:t>4</w:t>
      </w:r>
      <w:r w:rsidR="00D515DF" w:rsidRPr="000D46AE">
        <w:rPr>
          <w:rFonts w:ascii="Times New Roman" w:hAnsi="Times New Roman"/>
          <w:sz w:val="24"/>
          <w:szCs w:val="24"/>
          <w:lang w:val="en-US"/>
          <w:rPrChange w:id="2643" w:author="Microsoft Office User" w:date="2019-10-30T11:35:00Z">
            <w:rPr>
              <w:rFonts w:ascii="Times New Roman" w:hAnsi="Times New Roman"/>
              <w:sz w:val="24"/>
              <w:szCs w:val="24"/>
              <w:lang w:val="en-US"/>
            </w:rPr>
          </w:rPrChange>
        </w:rPr>
        <w:t>. When TO1 was presented in the same size font as a positive SO and TO2 was presented in the same size font as a negative SO, participants showed a relative automatic preference for TO1 over TO2 (</w:t>
      </w:r>
      <w:r w:rsidR="00D515DF" w:rsidRPr="000D46AE">
        <w:rPr>
          <w:rFonts w:ascii="Times New Roman" w:hAnsi="Times New Roman"/>
          <w:i/>
          <w:sz w:val="24"/>
          <w:szCs w:val="24"/>
          <w:lang w:val="en-US"/>
          <w:rPrChange w:id="2644" w:author="Microsoft Office User" w:date="2019-10-30T11:35:00Z">
            <w:rPr>
              <w:rFonts w:ascii="Times New Roman" w:hAnsi="Times New Roman"/>
              <w:i/>
              <w:sz w:val="24"/>
              <w:szCs w:val="24"/>
              <w:lang w:val="en-US"/>
            </w:rPr>
          </w:rPrChange>
        </w:rPr>
        <w:t>M</w:t>
      </w:r>
      <w:r w:rsidR="00D515DF" w:rsidRPr="000D46AE">
        <w:rPr>
          <w:rFonts w:ascii="Times New Roman" w:hAnsi="Times New Roman"/>
          <w:sz w:val="24"/>
          <w:szCs w:val="24"/>
          <w:lang w:val="en-US"/>
          <w:rPrChange w:id="2645" w:author="Microsoft Office User" w:date="2019-10-30T11:35:00Z">
            <w:rPr>
              <w:rFonts w:ascii="Times New Roman" w:hAnsi="Times New Roman"/>
              <w:sz w:val="24"/>
              <w:szCs w:val="24"/>
              <w:lang w:val="en-US"/>
            </w:rPr>
          </w:rPrChange>
        </w:rPr>
        <w:t xml:space="preserve"> = 0.16, </w:t>
      </w:r>
      <w:r w:rsidR="00D515DF" w:rsidRPr="000D46AE">
        <w:rPr>
          <w:rFonts w:ascii="Times New Roman" w:hAnsi="Times New Roman"/>
          <w:i/>
          <w:sz w:val="24"/>
          <w:szCs w:val="24"/>
          <w:lang w:val="en-US"/>
          <w:rPrChange w:id="2646" w:author="Microsoft Office User" w:date="2019-10-30T11:35:00Z">
            <w:rPr>
              <w:rFonts w:ascii="Times New Roman" w:hAnsi="Times New Roman"/>
              <w:i/>
              <w:sz w:val="24"/>
              <w:szCs w:val="24"/>
              <w:lang w:val="en-US"/>
            </w:rPr>
          </w:rPrChange>
        </w:rPr>
        <w:t>SD</w:t>
      </w:r>
      <w:r w:rsidR="00D515DF" w:rsidRPr="000D46AE">
        <w:rPr>
          <w:rFonts w:ascii="Times New Roman" w:hAnsi="Times New Roman"/>
          <w:sz w:val="24"/>
          <w:szCs w:val="24"/>
          <w:lang w:val="en-US"/>
          <w:rPrChange w:id="2647" w:author="Microsoft Office User" w:date="2019-10-30T11:35:00Z">
            <w:rPr>
              <w:rFonts w:ascii="Times New Roman" w:hAnsi="Times New Roman"/>
              <w:sz w:val="24"/>
              <w:szCs w:val="24"/>
              <w:lang w:val="en-US"/>
            </w:rPr>
          </w:rPrChange>
        </w:rPr>
        <w:t xml:space="preserve"> = 0.48). When the size contingencies were reversed, participants demonstrated a relative preference for TO2 over TO1 (</w:t>
      </w:r>
      <w:r w:rsidR="00D515DF" w:rsidRPr="000D46AE">
        <w:rPr>
          <w:rFonts w:ascii="Times New Roman" w:hAnsi="Times New Roman"/>
          <w:i/>
          <w:sz w:val="24"/>
          <w:szCs w:val="24"/>
          <w:lang w:val="en-US"/>
          <w:rPrChange w:id="2648" w:author="Microsoft Office User" w:date="2019-10-30T11:35:00Z">
            <w:rPr>
              <w:rFonts w:ascii="Times New Roman" w:hAnsi="Times New Roman"/>
              <w:i/>
              <w:sz w:val="24"/>
              <w:szCs w:val="24"/>
              <w:lang w:val="en-US"/>
            </w:rPr>
          </w:rPrChange>
        </w:rPr>
        <w:t>M</w:t>
      </w:r>
      <w:r w:rsidR="00D515DF" w:rsidRPr="000D46AE">
        <w:rPr>
          <w:rFonts w:ascii="Times New Roman" w:hAnsi="Times New Roman"/>
          <w:sz w:val="24"/>
          <w:szCs w:val="24"/>
          <w:lang w:val="en-US"/>
          <w:rPrChange w:id="2649" w:author="Microsoft Office User" w:date="2019-10-30T11:35:00Z">
            <w:rPr>
              <w:rFonts w:ascii="Times New Roman" w:hAnsi="Times New Roman"/>
              <w:sz w:val="24"/>
              <w:szCs w:val="24"/>
              <w:lang w:val="en-US"/>
            </w:rPr>
          </w:rPrChange>
        </w:rPr>
        <w:t xml:space="preserve"> = -0.18, </w:t>
      </w:r>
      <w:r w:rsidR="00D515DF" w:rsidRPr="000D46AE">
        <w:rPr>
          <w:rFonts w:ascii="Times New Roman" w:hAnsi="Times New Roman"/>
          <w:i/>
          <w:sz w:val="24"/>
          <w:szCs w:val="24"/>
          <w:lang w:val="en-US"/>
          <w:rPrChange w:id="2650" w:author="Microsoft Office User" w:date="2019-10-30T11:35:00Z">
            <w:rPr>
              <w:rFonts w:ascii="Times New Roman" w:hAnsi="Times New Roman"/>
              <w:i/>
              <w:sz w:val="24"/>
              <w:szCs w:val="24"/>
              <w:lang w:val="en-US"/>
            </w:rPr>
          </w:rPrChange>
        </w:rPr>
        <w:t>SD</w:t>
      </w:r>
      <w:r w:rsidR="00D515DF" w:rsidRPr="000D46AE">
        <w:rPr>
          <w:rFonts w:ascii="Times New Roman" w:hAnsi="Times New Roman"/>
          <w:sz w:val="24"/>
          <w:szCs w:val="24"/>
          <w:lang w:val="en-US"/>
          <w:rPrChange w:id="2651" w:author="Microsoft Office User" w:date="2019-10-30T11:35:00Z">
            <w:rPr>
              <w:rFonts w:ascii="Times New Roman" w:hAnsi="Times New Roman"/>
              <w:sz w:val="24"/>
              <w:szCs w:val="24"/>
              <w:lang w:val="en-US"/>
            </w:rPr>
          </w:rPrChange>
        </w:rPr>
        <w:t xml:space="preserve"> = 0.4</w:t>
      </w:r>
      <w:ins w:id="2652" w:author="Microsoft Office User" w:date="2019-10-29T15:47:00Z">
        <w:r w:rsidR="002B2C48" w:rsidRPr="000D46AE">
          <w:rPr>
            <w:rFonts w:ascii="Times New Roman" w:hAnsi="Times New Roman"/>
            <w:sz w:val="24"/>
            <w:szCs w:val="24"/>
            <w:lang w:val="en-US"/>
            <w:rPrChange w:id="2653" w:author="Microsoft Office User" w:date="2019-10-30T11:35:00Z">
              <w:rPr>
                <w:rFonts w:ascii="Times New Roman" w:hAnsi="Times New Roman"/>
                <w:sz w:val="24"/>
                <w:szCs w:val="24"/>
                <w:lang w:val="en-US"/>
              </w:rPr>
            </w:rPrChange>
          </w:rPr>
          <w:t>6</w:t>
        </w:r>
      </w:ins>
      <w:del w:id="2654" w:author="Microsoft Office User" w:date="2019-10-29T15:47:00Z">
        <w:r w:rsidR="00D515DF" w:rsidRPr="000D46AE" w:rsidDel="002B2C48">
          <w:rPr>
            <w:rFonts w:ascii="Times New Roman" w:hAnsi="Times New Roman"/>
            <w:sz w:val="24"/>
            <w:szCs w:val="24"/>
            <w:lang w:val="en-US"/>
            <w:rPrChange w:id="2655" w:author="Microsoft Office User" w:date="2019-10-30T11:35:00Z">
              <w:rPr>
                <w:rFonts w:ascii="Times New Roman" w:hAnsi="Times New Roman"/>
                <w:sz w:val="24"/>
                <w:szCs w:val="24"/>
                <w:lang w:val="en-US"/>
              </w:rPr>
            </w:rPrChange>
          </w:rPr>
          <w:delText>5</w:delText>
        </w:r>
      </w:del>
      <w:r w:rsidR="00D515DF" w:rsidRPr="000D46AE">
        <w:rPr>
          <w:rFonts w:ascii="Times New Roman" w:hAnsi="Times New Roman"/>
          <w:sz w:val="24"/>
          <w:szCs w:val="24"/>
          <w:lang w:val="en-US"/>
          <w:rPrChange w:id="2656" w:author="Microsoft Office User" w:date="2019-10-30T11:35:00Z">
            <w:rPr>
              <w:rFonts w:ascii="Times New Roman" w:hAnsi="Times New Roman"/>
              <w:sz w:val="24"/>
              <w:szCs w:val="24"/>
              <w:lang w:val="en-US"/>
            </w:rPr>
          </w:rPrChange>
        </w:rPr>
        <w:t xml:space="preserve">). </w:t>
      </w:r>
    </w:p>
    <w:p w14:paraId="116C9B34" w14:textId="4F8ECF6F" w:rsidR="00D515DF" w:rsidRPr="000D46AE" w:rsidRDefault="00D515DF" w:rsidP="00D515DF">
      <w:pPr>
        <w:pStyle w:val="text"/>
        <w:spacing w:before="240" w:line="480" w:lineRule="auto"/>
        <w:ind w:firstLine="708"/>
        <w:rPr>
          <w:rFonts w:ascii="Times New Roman" w:hAnsi="Times New Roman"/>
          <w:sz w:val="24"/>
          <w:szCs w:val="24"/>
          <w:lang w:val="en-US"/>
          <w:rPrChange w:id="2657"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2658" w:author="Microsoft Office User" w:date="2019-10-30T11:35:00Z">
            <w:rPr>
              <w:rFonts w:ascii="Times New Roman" w:hAnsi="Times New Roman"/>
              <w:b/>
              <w:sz w:val="24"/>
              <w:szCs w:val="24"/>
              <w:lang w:val="en-US"/>
            </w:rPr>
          </w:rPrChange>
        </w:rPr>
        <w:lastRenderedPageBreak/>
        <w:t>Self-reported ratings</w:t>
      </w:r>
      <w:r w:rsidRPr="000D46AE">
        <w:rPr>
          <w:rFonts w:ascii="Times New Roman" w:hAnsi="Times New Roman"/>
          <w:sz w:val="24"/>
          <w:szCs w:val="24"/>
          <w:lang w:val="en-US"/>
          <w:rPrChange w:id="2659" w:author="Microsoft Office User" w:date="2019-10-30T11:35:00Z">
            <w:rPr>
              <w:rFonts w:ascii="Times New Roman" w:hAnsi="Times New Roman"/>
              <w:sz w:val="24"/>
              <w:szCs w:val="24"/>
              <w:lang w:val="en-US"/>
            </w:rPr>
          </w:rPrChange>
        </w:rPr>
        <w:t xml:space="preserve">. Self-reported ratings differed as a function of the valence of a SO that shared a common size with a TO, </w:t>
      </w:r>
      <w:r w:rsidRPr="000D46AE">
        <w:rPr>
          <w:rFonts w:ascii="Times New Roman" w:hAnsi="Times New Roman"/>
          <w:i/>
          <w:sz w:val="24"/>
          <w:szCs w:val="24"/>
          <w:lang w:val="en-US"/>
          <w:rPrChange w:id="2660" w:author="Microsoft Office User" w:date="2019-10-30T11:35:00Z">
            <w:rPr>
              <w:rFonts w:ascii="Times New Roman" w:hAnsi="Times New Roman"/>
              <w:i/>
              <w:sz w:val="24"/>
              <w:szCs w:val="24"/>
              <w:lang w:val="en-US"/>
            </w:rPr>
          </w:rPrChange>
        </w:rPr>
        <w:t>t</w:t>
      </w:r>
      <w:r w:rsidRPr="000D46AE">
        <w:rPr>
          <w:rFonts w:ascii="Times New Roman" w:hAnsi="Times New Roman"/>
          <w:sz w:val="24"/>
          <w:szCs w:val="24"/>
          <w:lang w:val="en-US"/>
          <w:rPrChange w:id="2661" w:author="Microsoft Office User" w:date="2019-10-30T11:35:00Z">
            <w:rPr>
              <w:rFonts w:ascii="Times New Roman" w:hAnsi="Times New Roman"/>
              <w:sz w:val="24"/>
              <w:szCs w:val="24"/>
              <w:lang w:val="en-US"/>
            </w:rPr>
          </w:rPrChange>
        </w:rPr>
        <w:t>(179.2</w:t>
      </w:r>
      <w:ins w:id="2662" w:author="Microsoft Office User" w:date="2019-10-29T15:47:00Z">
        <w:r w:rsidR="002B2C48" w:rsidRPr="000D46AE">
          <w:rPr>
            <w:rFonts w:ascii="Times New Roman" w:hAnsi="Times New Roman"/>
            <w:sz w:val="24"/>
            <w:szCs w:val="24"/>
            <w:lang w:val="en-US"/>
            <w:rPrChange w:id="2663" w:author="Microsoft Office User" w:date="2019-10-30T11:35:00Z">
              <w:rPr>
                <w:rFonts w:ascii="Times New Roman" w:hAnsi="Times New Roman"/>
                <w:sz w:val="24"/>
                <w:szCs w:val="24"/>
                <w:lang w:val="en-US"/>
              </w:rPr>
            </w:rPrChange>
          </w:rPr>
          <w:t>7</w:t>
        </w:r>
      </w:ins>
      <w:del w:id="2664" w:author="Microsoft Office User" w:date="2019-10-29T15:47:00Z">
        <w:r w:rsidRPr="000D46AE" w:rsidDel="002B2C48">
          <w:rPr>
            <w:rFonts w:ascii="Times New Roman" w:hAnsi="Times New Roman"/>
            <w:sz w:val="24"/>
            <w:szCs w:val="24"/>
            <w:lang w:val="en-US"/>
            <w:rPrChange w:id="2665" w:author="Microsoft Office User" w:date="2019-10-30T11:35:00Z">
              <w:rPr>
                <w:rFonts w:ascii="Times New Roman" w:hAnsi="Times New Roman"/>
                <w:sz w:val="24"/>
                <w:szCs w:val="24"/>
                <w:lang w:val="en-US"/>
              </w:rPr>
            </w:rPrChange>
          </w:rPr>
          <w:delText>2</w:delText>
        </w:r>
      </w:del>
      <w:r w:rsidRPr="000D46AE">
        <w:rPr>
          <w:rFonts w:ascii="Times New Roman" w:hAnsi="Times New Roman"/>
          <w:sz w:val="24"/>
          <w:szCs w:val="24"/>
          <w:lang w:val="en-US"/>
          <w:rPrChange w:id="2666" w:author="Microsoft Office User" w:date="2019-10-30T11:35:00Z">
            <w:rPr>
              <w:rFonts w:ascii="Times New Roman" w:hAnsi="Times New Roman"/>
              <w:sz w:val="24"/>
              <w:szCs w:val="24"/>
              <w:lang w:val="en-US"/>
            </w:rPr>
          </w:rPrChange>
        </w:rPr>
        <w:t>) = 8.5</w:t>
      </w:r>
      <w:ins w:id="2667" w:author="Microsoft Office User" w:date="2019-10-29T15:47:00Z">
        <w:r w:rsidR="002B2C48" w:rsidRPr="000D46AE">
          <w:rPr>
            <w:rFonts w:ascii="Times New Roman" w:hAnsi="Times New Roman"/>
            <w:sz w:val="24"/>
            <w:szCs w:val="24"/>
            <w:lang w:val="en-US"/>
            <w:rPrChange w:id="2668" w:author="Microsoft Office User" w:date="2019-10-30T11:35:00Z">
              <w:rPr>
                <w:rFonts w:ascii="Times New Roman" w:hAnsi="Times New Roman"/>
                <w:sz w:val="24"/>
                <w:szCs w:val="24"/>
                <w:lang w:val="en-US"/>
              </w:rPr>
            </w:rPrChange>
          </w:rPr>
          <w:t>1</w:t>
        </w:r>
      </w:ins>
      <w:del w:id="2669" w:author="Microsoft Office User" w:date="2019-10-29T15:47:00Z">
        <w:r w:rsidRPr="000D46AE" w:rsidDel="002B2C48">
          <w:rPr>
            <w:rFonts w:ascii="Times New Roman" w:hAnsi="Times New Roman"/>
            <w:sz w:val="24"/>
            <w:szCs w:val="24"/>
            <w:lang w:val="en-US"/>
            <w:rPrChange w:id="2670" w:author="Microsoft Office User" w:date="2019-10-30T11:35:00Z">
              <w:rPr>
                <w:rFonts w:ascii="Times New Roman" w:hAnsi="Times New Roman"/>
                <w:sz w:val="24"/>
                <w:szCs w:val="24"/>
                <w:lang w:val="en-US"/>
              </w:rPr>
            </w:rPrChange>
          </w:rPr>
          <w:delText>4</w:delText>
        </w:r>
      </w:del>
      <w:r w:rsidRPr="000D46AE">
        <w:rPr>
          <w:rFonts w:ascii="Times New Roman" w:hAnsi="Times New Roman"/>
          <w:sz w:val="24"/>
          <w:szCs w:val="24"/>
          <w:lang w:val="en-US"/>
          <w:rPrChange w:id="2671" w:author="Microsoft Office User" w:date="2019-10-30T11:35:00Z">
            <w:rPr>
              <w:rFonts w:ascii="Times New Roman" w:hAnsi="Times New Roman"/>
              <w:sz w:val="24"/>
              <w:szCs w:val="24"/>
              <w:lang w:val="en-US"/>
            </w:rPr>
          </w:rPrChange>
        </w:rPr>
        <w:t xml:space="preserve">, </w:t>
      </w:r>
      <w:r w:rsidRPr="000D46AE">
        <w:rPr>
          <w:rFonts w:ascii="Times New Roman" w:hAnsi="Times New Roman"/>
          <w:i/>
          <w:sz w:val="24"/>
          <w:szCs w:val="24"/>
          <w:lang w:val="en-US"/>
          <w:rPrChange w:id="2672" w:author="Microsoft Office User" w:date="2019-10-30T11:35:00Z">
            <w:rPr>
              <w:rFonts w:ascii="Times New Roman" w:hAnsi="Times New Roman"/>
              <w:i/>
              <w:sz w:val="24"/>
              <w:szCs w:val="24"/>
              <w:lang w:val="en-US"/>
            </w:rPr>
          </w:rPrChange>
        </w:rPr>
        <w:t>p</w:t>
      </w:r>
      <w:r w:rsidRPr="000D46AE">
        <w:rPr>
          <w:rFonts w:ascii="Times New Roman" w:hAnsi="Times New Roman"/>
          <w:sz w:val="24"/>
          <w:szCs w:val="24"/>
          <w:lang w:val="en-US"/>
          <w:rPrChange w:id="2673" w:author="Microsoft Office User" w:date="2019-10-30T11:35:00Z">
            <w:rPr>
              <w:rFonts w:ascii="Times New Roman" w:hAnsi="Times New Roman"/>
              <w:sz w:val="24"/>
              <w:szCs w:val="24"/>
              <w:lang w:val="en-US"/>
            </w:rPr>
          </w:rPrChange>
        </w:rPr>
        <w:t xml:space="preserve"> &lt; .001, </w:t>
      </w:r>
      <w:r w:rsidRPr="000D46AE">
        <w:rPr>
          <w:rFonts w:ascii="Times New Roman" w:hAnsi="Times New Roman"/>
          <w:i/>
          <w:sz w:val="24"/>
          <w:szCs w:val="24"/>
          <w:lang w:val="en-US"/>
          <w:rPrChange w:id="2674" w:author="Microsoft Office User" w:date="2019-10-30T11:35:00Z">
            <w:rPr>
              <w:rFonts w:ascii="Times New Roman" w:hAnsi="Times New Roman"/>
              <w:i/>
              <w:sz w:val="24"/>
              <w:szCs w:val="24"/>
              <w:lang w:val="en-US"/>
            </w:rPr>
          </w:rPrChange>
        </w:rPr>
        <w:t>d</w:t>
      </w:r>
      <w:r w:rsidRPr="000D46AE">
        <w:rPr>
          <w:rFonts w:ascii="Times New Roman" w:hAnsi="Times New Roman"/>
          <w:sz w:val="24"/>
          <w:szCs w:val="24"/>
          <w:lang w:val="en-US"/>
          <w:rPrChange w:id="2675" w:author="Microsoft Office User" w:date="2019-10-30T11:35:00Z">
            <w:rPr>
              <w:rFonts w:ascii="Times New Roman" w:hAnsi="Times New Roman"/>
              <w:sz w:val="24"/>
              <w:szCs w:val="24"/>
              <w:lang w:val="en-US"/>
            </w:rPr>
          </w:rPrChange>
        </w:rPr>
        <w:t xml:space="preserve"> = 1.25, 95% CI = [0.93, 1.5</w:t>
      </w:r>
      <w:ins w:id="2676" w:author="Microsoft Office User" w:date="2019-10-29T15:47:00Z">
        <w:r w:rsidR="002B2C48" w:rsidRPr="000D46AE">
          <w:rPr>
            <w:rFonts w:ascii="Times New Roman" w:hAnsi="Times New Roman"/>
            <w:sz w:val="24"/>
            <w:szCs w:val="24"/>
            <w:lang w:val="en-US"/>
            <w:rPrChange w:id="2677" w:author="Microsoft Office User" w:date="2019-10-30T11:35:00Z">
              <w:rPr>
                <w:rFonts w:ascii="Times New Roman" w:hAnsi="Times New Roman"/>
                <w:sz w:val="24"/>
                <w:szCs w:val="24"/>
                <w:lang w:val="en-US"/>
              </w:rPr>
            </w:rPrChange>
          </w:rPr>
          <w:t>9</w:t>
        </w:r>
      </w:ins>
      <w:del w:id="2678" w:author="Microsoft Office User" w:date="2019-10-29T15:47:00Z">
        <w:r w:rsidRPr="000D46AE" w:rsidDel="002B2C48">
          <w:rPr>
            <w:rFonts w:ascii="Times New Roman" w:hAnsi="Times New Roman"/>
            <w:sz w:val="24"/>
            <w:szCs w:val="24"/>
            <w:lang w:val="en-US"/>
            <w:rPrChange w:id="2679" w:author="Microsoft Office User" w:date="2019-10-30T11:35:00Z">
              <w:rPr>
                <w:rFonts w:ascii="Times New Roman" w:hAnsi="Times New Roman"/>
                <w:sz w:val="24"/>
                <w:szCs w:val="24"/>
                <w:lang w:val="en-US"/>
              </w:rPr>
            </w:rPrChange>
          </w:rPr>
          <w:delText>6</w:delText>
        </w:r>
      </w:del>
      <w:r w:rsidRPr="000D46AE">
        <w:rPr>
          <w:rFonts w:ascii="Times New Roman" w:hAnsi="Times New Roman"/>
          <w:sz w:val="24"/>
          <w:szCs w:val="24"/>
          <w:lang w:val="en-US"/>
          <w:rPrChange w:id="2680" w:author="Microsoft Office User" w:date="2019-10-30T11:35:00Z">
            <w:rPr>
              <w:rFonts w:ascii="Times New Roman" w:hAnsi="Times New Roman"/>
              <w:sz w:val="24"/>
              <w:szCs w:val="24"/>
              <w:lang w:val="en-US"/>
            </w:rPr>
          </w:rPrChange>
        </w:rPr>
        <w:t>], BF</w:t>
      </w:r>
      <w:r w:rsidRPr="000D46AE">
        <w:rPr>
          <w:rFonts w:ascii="Times New Roman" w:hAnsi="Times New Roman"/>
          <w:sz w:val="24"/>
          <w:szCs w:val="24"/>
          <w:vertAlign w:val="subscript"/>
          <w:lang w:val="en-US"/>
          <w:rPrChange w:id="2681" w:author="Microsoft Office User" w:date="2019-10-30T11:35:00Z">
            <w:rPr>
              <w:rFonts w:ascii="Times New Roman" w:hAnsi="Times New Roman"/>
              <w:sz w:val="24"/>
              <w:szCs w:val="24"/>
              <w:vertAlign w:val="subscript"/>
              <w:lang w:val="en-US"/>
            </w:rPr>
          </w:rPrChange>
        </w:rPr>
        <w:t>10</w:t>
      </w:r>
      <w:r w:rsidRPr="000D46AE">
        <w:rPr>
          <w:rFonts w:ascii="Times New Roman" w:hAnsi="Times New Roman"/>
          <w:sz w:val="24"/>
          <w:szCs w:val="24"/>
          <w:lang w:val="en-US"/>
          <w:rPrChange w:id="2682" w:author="Microsoft Office User" w:date="2019-10-30T11:35:00Z">
            <w:rPr>
              <w:rFonts w:ascii="Times New Roman" w:hAnsi="Times New Roman"/>
              <w:sz w:val="24"/>
              <w:szCs w:val="24"/>
              <w:lang w:val="en-US"/>
            </w:rPr>
          </w:rPrChange>
        </w:rPr>
        <w:t xml:space="preserve"> &gt; 10</w:t>
      </w:r>
      <w:r w:rsidRPr="000D46AE">
        <w:rPr>
          <w:rFonts w:ascii="Times New Roman" w:hAnsi="Times New Roman"/>
          <w:sz w:val="24"/>
          <w:szCs w:val="24"/>
          <w:vertAlign w:val="superscript"/>
          <w:lang w:val="en-US"/>
          <w:rPrChange w:id="2683" w:author="Microsoft Office User" w:date="2019-10-30T11:35:00Z">
            <w:rPr>
              <w:rFonts w:ascii="Times New Roman" w:hAnsi="Times New Roman"/>
              <w:sz w:val="24"/>
              <w:szCs w:val="24"/>
              <w:vertAlign w:val="superscript"/>
              <w:lang w:val="en-US"/>
            </w:rPr>
          </w:rPrChange>
        </w:rPr>
        <w:t>6</w:t>
      </w:r>
      <w:r w:rsidRPr="000D46AE">
        <w:rPr>
          <w:rFonts w:ascii="Times New Roman" w:hAnsi="Times New Roman"/>
          <w:sz w:val="24"/>
          <w:szCs w:val="24"/>
          <w:lang w:val="en-US"/>
          <w:rPrChange w:id="2684" w:author="Microsoft Office User" w:date="2019-10-30T11:35:00Z">
            <w:rPr>
              <w:rFonts w:ascii="Times New Roman" w:hAnsi="Times New Roman"/>
              <w:sz w:val="24"/>
              <w:szCs w:val="24"/>
              <w:lang w:val="en-US"/>
            </w:rPr>
          </w:rPrChange>
        </w:rPr>
        <w:t>. When TO1 was presented in the same sized font as a positive SO, and TO2 was presented in the same sized font as a negative SO, participants showed a relative preference for TO1 over TO2 (</w:t>
      </w:r>
      <w:r w:rsidRPr="000D46AE">
        <w:rPr>
          <w:rFonts w:ascii="Times New Roman" w:hAnsi="Times New Roman"/>
          <w:i/>
          <w:sz w:val="24"/>
          <w:szCs w:val="24"/>
          <w:lang w:val="en-US"/>
          <w:rPrChange w:id="2685" w:author="Microsoft Office User" w:date="2019-10-30T11:35:00Z">
            <w:rPr>
              <w:rFonts w:ascii="Times New Roman" w:hAnsi="Times New Roman"/>
              <w:i/>
              <w:sz w:val="24"/>
              <w:szCs w:val="24"/>
              <w:lang w:val="en-US"/>
            </w:rPr>
          </w:rPrChange>
        </w:rPr>
        <w:t>M</w:t>
      </w:r>
      <w:r w:rsidRPr="000D46AE">
        <w:rPr>
          <w:rFonts w:ascii="Times New Roman" w:hAnsi="Times New Roman"/>
          <w:sz w:val="24"/>
          <w:szCs w:val="24"/>
          <w:lang w:val="en-US"/>
          <w:rPrChange w:id="2686" w:author="Microsoft Office User" w:date="2019-10-30T11:35:00Z">
            <w:rPr>
              <w:rFonts w:ascii="Times New Roman" w:hAnsi="Times New Roman"/>
              <w:sz w:val="24"/>
              <w:szCs w:val="24"/>
              <w:lang w:val="en-US"/>
            </w:rPr>
          </w:rPrChange>
        </w:rPr>
        <w:t xml:space="preserve"> = 3.57, </w:t>
      </w:r>
      <w:r w:rsidRPr="000D46AE">
        <w:rPr>
          <w:rFonts w:ascii="Times New Roman" w:hAnsi="Times New Roman"/>
          <w:i/>
          <w:sz w:val="24"/>
          <w:szCs w:val="24"/>
          <w:lang w:val="en-US"/>
          <w:rPrChange w:id="2687" w:author="Microsoft Office User" w:date="2019-10-30T11:35:00Z">
            <w:rPr>
              <w:rFonts w:ascii="Times New Roman" w:hAnsi="Times New Roman"/>
              <w:i/>
              <w:sz w:val="24"/>
              <w:szCs w:val="24"/>
              <w:lang w:val="en-US"/>
            </w:rPr>
          </w:rPrChange>
        </w:rPr>
        <w:t>SD</w:t>
      </w:r>
      <w:r w:rsidRPr="000D46AE">
        <w:rPr>
          <w:rFonts w:ascii="Times New Roman" w:hAnsi="Times New Roman"/>
          <w:sz w:val="24"/>
          <w:szCs w:val="24"/>
          <w:lang w:val="en-US"/>
          <w:rPrChange w:id="2688" w:author="Microsoft Office User" w:date="2019-10-30T11:35:00Z">
            <w:rPr>
              <w:rFonts w:ascii="Times New Roman" w:hAnsi="Times New Roman"/>
              <w:sz w:val="24"/>
              <w:szCs w:val="24"/>
              <w:lang w:val="en-US"/>
            </w:rPr>
          </w:rPrChange>
        </w:rPr>
        <w:t xml:space="preserve"> = 4.99). When the size contingencies were reversed, participants showed a relative preference for TO2 over TO1 (</w:t>
      </w:r>
      <w:r w:rsidRPr="000D46AE">
        <w:rPr>
          <w:rFonts w:ascii="Times New Roman" w:hAnsi="Times New Roman"/>
          <w:i/>
          <w:sz w:val="24"/>
          <w:szCs w:val="24"/>
          <w:lang w:val="en-US"/>
          <w:rPrChange w:id="2689" w:author="Microsoft Office User" w:date="2019-10-30T11:35:00Z">
            <w:rPr>
              <w:rFonts w:ascii="Times New Roman" w:hAnsi="Times New Roman"/>
              <w:i/>
              <w:sz w:val="24"/>
              <w:szCs w:val="24"/>
              <w:lang w:val="en-US"/>
            </w:rPr>
          </w:rPrChange>
        </w:rPr>
        <w:t>M</w:t>
      </w:r>
      <w:r w:rsidRPr="000D46AE">
        <w:rPr>
          <w:rFonts w:ascii="Times New Roman" w:hAnsi="Times New Roman"/>
          <w:sz w:val="24"/>
          <w:szCs w:val="24"/>
          <w:lang w:val="en-US"/>
          <w:rPrChange w:id="2690" w:author="Microsoft Office User" w:date="2019-10-30T11:35:00Z">
            <w:rPr>
              <w:rFonts w:ascii="Times New Roman" w:hAnsi="Times New Roman"/>
              <w:sz w:val="24"/>
              <w:szCs w:val="24"/>
              <w:lang w:val="en-US"/>
            </w:rPr>
          </w:rPrChange>
        </w:rPr>
        <w:t xml:space="preserve"> = -2.18, </w:t>
      </w:r>
      <w:r w:rsidRPr="000D46AE">
        <w:rPr>
          <w:rFonts w:ascii="Times New Roman" w:hAnsi="Times New Roman"/>
          <w:i/>
          <w:sz w:val="24"/>
          <w:szCs w:val="24"/>
          <w:lang w:val="en-US"/>
          <w:rPrChange w:id="2691" w:author="Microsoft Office User" w:date="2019-10-30T11:35:00Z">
            <w:rPr>
              <w:rFonts w:ascii="Times New Roman" w:hAnsi="Times New Roman"/>
              <w:i/>
              <w:sz w:val="24"/>
              <w:szCs w:val="24"/>
              <w:lang w:val="en-US"/>
            </w:rPr>
          </w:rPrChange>
        </w:rPr>
        <w:t>SD</w:t>
      </w:r>
      <w:r w:rsidRPr="000D46AE">
        <w:rPr>
          <w:rFonts w:ascii="Times New Roman" w:hAnsi="Times New Roman"/>
          <w:sz w:val="24"/>
          <w:szCs w:val="24"/>
          <w:lang w:val="en-US"/>
          <w:rPrChange w:id="2692" w:author="Microsoft Office User" w:date="2019-10-30T11:35:00Z">
            <w:rPr>
              <w:rFonts w:ascii="Times New Roman" w:hAnsi="Times New Roman"/>
              <w:sz w:val="24"/>
              <w:szCs w:val="24"/>
              <w:lang w:val="en-US"/>
            </w:rPr>
          </w:rPrChange>
        </w:rPr>
        <w:t xml:space="preserve"> = 4.</w:t>
      </w:r>
      <w:ins w:id="2693" w:author="Microsoft Office User" w:date="2019-10-29T15:48:00Z">
        <w:r w:rsidR="00FF0316" w:rsidRPr="000D46AE">
          <w:rPr>
            <w:rFonts w:ascii="Times New Roman" w:hAnsi="Times New Roman"/>
            <w:sz w:val="24"/>
            <w:szCs w:val="24"/>
            <w:lang w:val="en-US"/>
            <w:rPrChange w:id="2694" w:author="Microsoft Office User" w:date="2019-10-30T11:35:00Z">
              <w:rPr>
                <w:rFonts w:ascii="Times New Roman" w:hAnsi="Times New Roman"/>
                <w:sz w:val="24"/>
                <w:szCs w:val="24"/>
                <w:lang w:val="en-US"/>
              </w:rPr>
            </w:rPrChange>
          </w:rPr>
          <w:t>21</w:t>
        </w:r>
      </w:ins>
      <w:del w:id="2695" w:author="Microsoft Office User" w:date="2019-10-29T15:48:00Z">
        <w:r w:rsidRPr="000D46AE" w:rsidDel="00FF0316">
          <w:rPr>
            <w:rFonts w:ascii="Times New Roman" w:hAnsi="Times New Roman"/>
            <w:sz w:val="24"/>
            <w:szCs w:val="24"/>
            <w:lang w:val="en-US"/>
            <w:rPrChange w:id="2696" w:author="Microsoft Office User" w:date="2019-10-30T11:35:00Z">
              <w:rPr>
                <w:rFonts w:ascii="Times New Roman" w:hAnsi="Times New Roman"/>
                <w:sz w:val="24"/>
                <w:szCs w:val="24"/>
                <w:lang w:val="en-US"/>
              </w:rPr>
            </w:rPrChange>
          </w:rPr>
          <w:delText>19</w:delText>
        </w:r>
      </w:del>
      <w:r w:rsidRPr="000D46AE">
        <w:rPr>
          <w:rFonts w:ascii="Times New Roman" w:hAnsi="Times New Roman"/>
          <w:sz w:val="24"/>
          <w:szCs w:val="24"/>
          <w:lang w:val="en-US"/>
          <w:rPrChange w:id="2697" w:author="Microsoft Office User" w:date="2019-10-30T11:35:00Z">
            <w:rPr>
              <w:rFonts w:ascii="Times New Roman" w:hAnsi="Times New Roman"/>
              <w:sz w:val="24"/>
              <w:szCs w:val="24"/>
              <w:lang w:val="en-US"/>
            </w:rPr>
          </w:rPrChange>
        </w:rPr>
        <w:t xml:space="preserve">). </w:t>
      </w:r>
    </w:p>
    <w:p w14:paraId="0E8ADAB5" w14:textId="3B9B082A" w:rsidR="00D515DF" w:rsidRPr="000D46AE" w:rsidRDefault="00D515DF" w:rsidP="00D515DF">
      <w:pPr>
        <w:pStyle w:val="text"/>
        <w:spacing w:before="240" w:line="480" w:lineRule="auto"/>
        <w:ind w:firstLine="708"/>
        <w:rPr>
          <w:rFonts w:ascii="Times New Roman" w:hAnsi="Times New Roman"/>
          <w:sz w:val="24"/>
          <w:szCs w:val="24"/>
          <w:lang w:val="en-US"/>
          <w:rPrChange w:id="2698"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2699" w:author="Microsoft Office User" w:date="2019-10-30T11:35:00Z">
            <w:rPr>
              <w:rFonts w:ascii="Times New Roman" w:hAnsi="Times New Roman"/>
              <w:b/>
              <w:sz w:val="24"/>
              <w:szCs w:val="24"/>
              <w:lang w:val="en-US"/>
            </w:rPr>
          </w:rPrChange>
        </w:rPr>
        <w:t>Behavioral intentions</w:t>
      </w:r>
      <w:r w:rsidRPr="000D46AE">
        <w:rPr>
          <w:rFonts w:ascii="Times New Roman" w:hAnsi="Times New Roman"/>
          <w:sz w:val="24"/>
          <w:szCs w:val="24"/>
          <w:lang w:val="en-US"/>
          <w:rPrChange w:id="2700" w:author="Microsoft Office User" w:date="2019-10-30T11:35:00Z">
            <w:rPr>
              <w:rFonts w:ascii="Times New Roman" w:hAnsi="Times New Roman"/>
              <w:sz w:val="24"/>
              <w:szCs w:val="24"/>
              <w:lang w:val="en-US"/>
            </w:rPr>
          </w:rPrChange>
        </w:rPr>
        <w:t xml:space="preserve">. Participant’s intentions towards TO1 relative to TO2 differed between the two shared features conditions, in a way that was congruent with prior training. Specifically, the </w:t>
      </w:r>
      <w:del w:id="2701" w:author="Microsoft Office User" w:date="2019-10-29T15:48:00Z">
        <w:r w:rsidRPr="000D46AE" w:rsidDel="00FF0316">
          <w:rPr>
            <w:rFonts w:ascii="Times New Roman" w:hAnsi="Times New Roman"/>
            <w:sz w:val="24"/>
            <w:szCs w:val="24"/>
            <w:lang w:val="en-US"/>
            <w:rPrChange w:id="2702" w:author="Microsoft Office User" w:date="2019-10-30T11:35:00Z">
              <w:rPr>
                <w:rFonts w:ascii="Times New Roman" w:hAnsi="Times New Roman"/>
                <w:sz w:val="24"/>
                <w:szCs w:val="24"/>
                <w:lang w:val="en-US"/>
              </w:rPr>
            </w:rPrChange>
          </w:rPr>
          <w:delText xml:space="preserve">probability </w:delText>
        </w:r>
      </w:del>
      <w:ins w:id="2703" w:author="Microsoft Office User" w:date="2019-10-29T15:48:00Z">
        <w:r w:rsidR="00FF0316" w:rsidRPr="000D46AE">
          <w:rPr>
            <w:rFonts w:ascii="Times New Roman" w:hAnsi="Times New Roman"/>
            <w:sz w:val="24"/>
            <w:szCs w:val="24"/>
            <w:lang w:val="en-US"/>
            <w:rPrChange w:id="2704" w:author="Microsoft Office User" w:date="2019-10-30T11:35:00Z">
              <w:rPr>
                <w:rFonts w:ascii="Times New Roman" w:hAnsi="Times New Roman"/>
                <w:sz w:val="24"/>
                <w:szCs w:val="24"/>
                <w:lang w:val="en-US"/>
              </w:rPr>
            </w:rPrChange>
          </w:rPr>
          <w:t xml:space="preserve">odds </w:t>
        </w:r>
      </w:ins>
      <w:r w:rsidRPr="000D46AE">
        <w:rPr>
          <w:rFonts w:ascii="Times New Roman" w:hAnsi="Times New Roman"/>
          <w:sz w:val="24"/>
          <w:szCs w:val="24"/>
          <w:lang w:val="en-US"/>
          <w:rPrChange w:id="2705" w:author="Microsoft Office User" w:date="2019-10-30T11:35:00Z">
            <w:rPr>
              <w:rFonts w:ascii="Times New Roman" w:hAnsi="Times New Roman"/>
              <w:sz w:val="24"/>
              <w:szCs w:val="24"/>
              <w:lang w:val="en-US"/>
            </w:rPr>
          </w:rPrChange>
        </w:rPr>
        <w:t xml:space="preserve">that a participant would choose the target object that shared a feature (size) with a positive source object (over the one that shared a feature with a negative source object) </w:t>
      </w:r>
      <w:del w:id="2706" w:author="Microsoft Office User" w:date="2019-10-29T15:48:00Z">
        <w:r w:rsidRPr="000D46AE" w:rsidDel="00FF0316">
          <w:rPr>
            <w:rFonts w:ascii="Times New Roman" w:hAnsi="Times New Roman"/>
            <w:sz w:val="24"/>
            <w:szCs w:val="24"/>
            <w:lang w:val="en-US"/>
            <w:rPrChange w:id="2707" w:author="Microsoft Office User" w:date="2019-10-30T11:35:00Z">
              <w:rPr>
                <w:rFonts w:ascii="Times New Roman" w:hAnsi="Times New Roman"/>
                <w:sz w:val="24"/>
                <w:szCs w:val="24"/>
                <w:lang w:val="en-US"/>
              </w:rPr>
            </w:rPrChange>
          </w:rPr>
          <w:delText>was 0.88, 95% CI = [0.74, 0.95].</w:delText>
        </w:r>
      </w:del>
      <w:ins w:id="2708" w:author="Microsoft Office User" w:date="2019-10-29T15:48:00Z">
        <w:r w:rsidR="00FF0316" w:rsidRPr="000D46AE">
          <w:rPr>
            <w:rFonts w:ascii="Times New Roman" w:hAnsi="Times New Roman"/>
            <w:sz w:val="24"/>
            <w:szCs w:val="24"/>
            <w:lang w:val="en-US"/>
            <w:rPrChange w:id="2709" w:author="Microsoft Office User" w:date="2019-10-30T11:35:00Z">
              <w:rPr>
                <w:rFonts w:ascii="Times New Roman" w:hAnsi="Times New Roman"/>
                <w:sz w:val="24"/>
                <w:szCs w:val="24"/>
                <w:lang w:val="en-US"/>
              </w:rPr>
            </w:rPrChange>
          </w:rPr>
          <w:t xml:space="preserve">were OR = 7.63, 95% CI = [3.11, 18.76], </w:t>
        </w:r>
        <w:r w:rsidR="00FF0316" w:rsidRPr="000D46AE">
          <w:rPr>
            <w:rFonts w:ascii="Times New Roman" w:hAnsi="Times New Roman"/>
            <w:i/>
            <w:sz w:val="24"/>
            <w:szCs w:val="24"/>
            <w:lang w:val="en-US"/>
            <w:rPrChange w:id="2710" w:author="Microsoft Office User" w:date="2019-10-30T11:35:00Z">
              <w:rPr>
                <w:rFonts w:ascii="Times New Roman" w:hAnsi="Times New Roman"/>
                <w:sz w:val="24"/>
                <w:szCs w:val="24"/>
                <w:lang w:val="en-US"/>
              </w:rPr>
            </w:rPrChange>
          </w:rPr>
          <w:t>p</w:t>
        </w:r>
        <w:r w:rsidR="00FF0316" w:rsidRPr="000D46AE">
          <w:rPr>
            <w:rFonts w:ascii="Times New Roman" w:hAnsi="Times New Roman"/>
            <w:sz w:val="24"/>
            <w:szCs w:val="24"/>
            <w:lang w:val="en-US"/>
            <w:rPrChange w:id="2711" w:author="Microsoft Office User" w:date="2019-10-30T11:35:00Z">
              <w:rPr>
                <w:rFonts w:ascii="Times New Roman" w:hAnsi="Times New Roman"/>
                <w:sz w:val="24"/>
                <w:szCs w:val="24"/>
                <w:lang w:val="en-US"/>
              </w:rPr>
            </w:rPrChange>
          </w:rPr>
          <w:t xml:space="preserve"> &lt; .0001.</w:t>
        </w:r>
      </w:ins>
    </w:p>
    <w:p w14:paraId="426E3CB9" w14:textId="0B004C08" w:rsidR="00FC055E" w:rsidRPr="000D46AE" w:rsidRDefault="00FC055E" w:rsidP="00D515DF">
      <w:pPr>
        <w:pStyle w:val="text"/>
        <w:spacing w:before="240" w:line="480" w:lineRule="auto"/>
        <w:rPr>
          <w:rFonts w:ascii="Times New Roman" w:hAnsi="Times New Roman"/>
          <w:b/>
          <w:sz w:val="24"/>
          <w:szCs w:val="24"/>
          <w:lang w:val="en-US"/>
          <w:rPrChange w:id="2712"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2713" w:author="Microsoft Office User" w:date="2019-10-30T11:35:00Z">
            <w:rPr>
              <w:rFonts w:ascii="Times New Roman" w:hAnsi="Times New Roman"/>
              <w:b/>
              <w:sz w:val="24"/>
              <w:szCs w:val="24"/>
              <w:lang w:val="en-US"/>
            </w:rPr>
          </w:rPrChange>
        </w:rPr>
        <w:t>Discussion</w:t>
      </w:r>
    </w:p>
    <w:p w14:paraId="27FABEFB" w14:textId="09D37700" w:rsidR="00AC6328" w:rsidRPr="000D46AE" w:rsidRDefault="0081298D" w:rsidP="0081298D">
      <w:pPr>
        <w:spacing w:line="480" w:lineRule="auto"/>
        <w:ind w:firstLine="708"/>
        <w:rPr>
          <w:rFonts w:ascii="Times New Roman" w:hAnsi="Times New Roman"/>
          <w:sz w:val="24"/>
          <w:szCs w:val="24"/>
          <w:lang w:val="en-US"/>
          <w:rPrChange w:id="2714"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2715" w:author="Microsoft Office User" w:date="2019-10-30T11:35:00Z">
            <w:rPr>
              <w:rFonts w:ascii="Times New Roman" w:hAnsi="Times New Roman"/>
              <w:sz w:val="24"/>
              <w:szCs w:val="24"/>
              <w:lang w:val="en-US"/>
            </w:rPr>
          </w:rPrChange>
        </w:rPr>
        <w:t>Results indicate that size can also function as a shared feature</w:t>
      </w:r>
      <w:r w:rsidR="007F4F51" w:rsidRPr="000D46AE">
        <w:rPr>
          <w:rFonts w:ascii="Times New Roman" w:hAnsi="Times New Roman"/>
          <w:sz w:val="24"/>
          <w:szCs w:val="24"/>
          <w:lang w:val="en-US"/>
          <w:rPrChange w:id="2716" w:author="Microsoft Office User" w:date="2019-10-30T11:35:00Z">
            <w:rPr>
              <w:rFonts w:ascii="Times New Roman" w:hAnsi="Times New Roman"/>
              <w:sz w:val="24"/>
              <w:szCs w:val="24"/>
              <w:lang w:val="en-US"/>
            </w:rPr>
          </w:rPrChange>
        </w:rPr>
        <w:t xml:space="preserve"> that</w:t>
      </w:r>
      <w:r w:rsidRPr="000D46AE">
        <w:rPr>
          <w:rFonts w:ascii="Times New Roman" w:hAnsi="Times New Roman"/>
          <w:sz w:val="24"/>
          <w:szCs w:val="24"/>
          <w:lang w:val="en-US"/>
          <w:rPrChange w:id="2717" w:author="Microsoft Office User" w:date="2019-10-30T11:35:00Z">
            <w:rPr>
              <w:rFonts w:ascii="Times New Roman" w:hAnsi="Times New Roman"/>
              <w:sz w:val="24"/>
              <w:szCs w:val="24"/>
              <w:lang w:val="en-US"/>
            </w:rPr>
          </w:rPrChange>
        </w:rPr>
        <w:t xml:space="preserve"> moderate</w:t>
      </w:r>
      <w:r w:rsidR="007F4F51" w:rsidRPr="000D46AE">
        <w:rPr>
          <w:rFonts w:ascii="Times New Roman" w:hAnsi="Times New Roman"/>
          <w:sz w:val="24"/>
          <w:szCs w:val="24"/>
          <w:lang w:val="en-US"/>
          <w:rPrChange w:id="2718" w:author="Microsoft Office User" w:date="2019-10-30T11:35:00Z">
            <w:rPr>
              <w:rFonts w:ascii="Times New Roman" w:hAnsi="Times New Roman"/>
              <w:sz w:val="24"/>
              <w:szCs w:val="24"/>
              <w:lang w:val="en-US"/>
            </w:rPr>
          </w:rPrChange>
        </w:rPr>
        <w:t>s</w:t>
      </w:r>
      <w:r w:rsidRPr="000D46AE">
        <w:rPr>
          <w:rFonts w:ascii="Times New Roman" w:hAnsi="Times New Roman"/>
          <w:sz w:val="24"/>
          <w:szCs w:val="24"/>
          <w:lang w:val="en-US"/>
          <w:rPrChange w:id="2719" w:author="Microsoft Office User" w:date="2019-10-30T11:35:00Z">
            <w:rPr>
              <w:rFonts w:ascii="Times New Roman" w:hAnsi="Times New Roman"/>
              <w:sz w:val="24"/>
              <w:szCs w:val="24"/>
              <w:lang w:val="en-US"/>
            </w:rPr>
          </w:rPrChange>
        </w:rPr>
        <w:t xml:space="preserve"> </w:t>
      </w:r>
      <w:r w:rsidR="00550E5A" w:rsidRPr="000D46AE">
        <w:rPr>
          <w:rFonts w:ascii="Times New Roman" w:hAnsi="Times New Roman"/>
          <w:sz w:val="24"/>
          <w:szCs w:val="24"/>
          <w:lang w:val="en-US"/>
          <w:rPrChange w:id="2720" w:author="Microsoft Office User" w:date="2019-10-30T11:35:00Z">
            <w:rPr>
              <w:rFonts w:ascii="Times New Roman" w:hAnsi="Times New Roman"/>
              <w:sz w:val="24"/>
              <w:szCs w:val="24"/>
              <w:lang w:val="en-US"/>
            </w:rPr>
          </w:rPrChange>
        </w:rPr>
        <w:t xml:space="preserve">automatic </w:t>
      </w:r>
      <w:r w:rsidRPr="000D46AE">
        <w:rPr>
          <w:rFonts w:ascii="Times New Roman" w:hAnsi="Times New Roman"/>
          <w:sz w:val="24"/>
          <w:szCs w:val="24"/>
          <w:lang w:val="en-US"/>
          <w:rPrChange w:id="2721" w:author="Microsoft Office User" w:date="2019-10-30T11:35:00Z">
            <w:rPr>
              <w:rFonts w:ascii="Times New Roman" w:hAnsi="Times New Roman"/>
              <w:sz w:val="24"/>
              <w:szCs w:val="24"/>
              <w:lang w:val="en-US"/>
            </w:rPr>
          </w:rPrChange>
        </w:rPr>
        <w:t xml:space="preserve">and </w:t>
      </w:r>
      <w:r w:rsidR="00550E5A" w:rsidRPr="000D46AE">
        <w:rPr>
          <w:rFonts w:ascii="Times New Roman" w:hAnsi="Times New Roman"/>
          <w:sz w:val="24"/>
          <w:szCs w:val="24"/>
          <w:lang w:val="en-US"/>
          <w:rPrChange w:id="2722" w:author="Microsoft Office User" w:date="2019-10-30T11:35:00Z">
            <w:rPr>
              <w:rFonts w:ascii="Times New Roman" w:hAnsi="Times New Roman"/>
              <w:sz w:val="24"/>
              <w:szCs w:val="24"/>
              <w:lang w:val="en-US"/>
            </w:rPr>
          </w:rPrChange>
        </w:rPr>
        <w:t xml:space="preserve">self-reported </w:t>
      </w:r>
      <w:r w:rsidR="00D91BA8" w:rsidRPr="000D46AE">
        <w:rPr>
          <w:rFonts w:ascii="Times New Roman" w:hAnsi="Times New Roman"/>
          <w:sz w:val="24"/>
          <w:szCs w:val="24"/>
          <w:lang w:val="en-US"/>
          <w:rPrChange w:id="2723" w:author="Microsoft Office User" w:date="2019-10-30T11:35:00Z">
            <w:rPr>
              <w:rFonts w:ascii="Times New Roman" w:hAnsi="Times New Roman"/>
              <w:sz w:val="24"/>
              <w:szCs w:val="24"/>
              <w:lang w:val="en-US"/>
            </w:rPr>
          </w:rPrChange>
        </w:rPr>
        <w:t xml:space="preserve">evaluations </w:t>
      </w:r>
      <w:r w:rsidRPr="000D46AE">
        <w:rPr>
          <w:rFonts w:ascii="Times New Roman" w:hAnsi="Times New Roman"/>
          <w:sz w:val="24"/>
          <w:szCs w:val="24"/>
          <w:lang w:val="en-US"/>
          <w:rPrChange w:id="2724" w:author="Microsoft Office User" w:date="2019-10-30T11:35:00Z">
            <w:rPr>
              <w:rFonts w:ascii="Times New Roman" w:hAnsi="Times New Roman"/>
              <w:sz w:val="24"/>
              <w:szCs w:val="24"/>
              <w:lang w:val="en-US"/>
            </w:rPr>
          </w:rPrChange>
        </w:rPr>
        <w:t xml:space="preserve">as well as behavioral intentions. During the </w:t>
      </w:r>
      <w:r w:rsidR="0021662E" w:rsidRPr="000D46AE">
        <w:rPr>
          <w:rFonts w:ascii="Times New Roman" w:hAnsi="Times New Roman"/>
          <w:sz w:val="24"/>
          <w:szCs w:val="24"/>
          <w:lang w:val="en-US"/>
          <w:rPrChange w:id="2725" w:author="Microsoft Office User" w:date="2019-10-30T11:35:00Z">
            <w:rPr>
              <w:rFonts w:ascii="Times New Roman" w:hAnsi="Times New Roman"/>
              <w:sz w:val="24"/>
              <w:szCs w:val="24"/>
              <w:lang w:val="en-US"/>
            </w:rPr>
          </w:rPrChange>
        </w:rPr>
        <w:t xml:space="preserve">acquisition </w:t>
      </w:r>
      <w:r w:rsidRPr="000D46AE">
        <w:rPr>
          <w:rFonts w:ascii="Times New Roman" w:hAnsi="Times New Roman"/>
          <w:sz w:val="24"/>
          <w:szCs w:val="24"/>
          <w:lang w:val="en-US"/>
          <w:rPrChange w:id="2726" w:author="Microsoft Office User" w:date="2019-10-30T11:35:00Z">
            <w:rPr>
              <w:rFonts w:ascii="Times New Roman" w:hAnsi="Times New Roman"/>
              <w:sz w:val="24"/>
              <w:szCs w:val="24"/>
              <w:lang w:val="en-US"/>
            </w:rPr>
          </w:rPrChange>
        </w:rPr>
        <w:t xml:space="preserve">phase a </w:t>
      </w:r>
      <w:r w:rsidR="0021662E" w:rsidRPr="000D46AE">
        <w:rPr>
          <w:rFonts w:ascii="Times New Roman" w:hAnsi="Times New Roman"/>
          <w:sz w:val="24"/>
          <w:szCs w:val="24"/>
          <w:lang w:val="en-US"/>
          <w:rPrChange w:id="2727" w:author="Microsoft Office User" w:date="2019-10-30T11:35:00Z">
            <w:rPr>
              <w:rFonts w:ascii="Times New Roman" w:hAnsi="Times New Roman"/>
              <w:sz w:val="24"/>
              <w:szCs w:val="24"/>
              <w:lang w:val="en-US"/>
            </w:rPr>
          </w:rPrChange>
        </w:rPr>
        <w:t xml:space="preserve">target </w:t>
      </w:r>
      <w:r w:rsidRPr="000D46AE">
        <w:rPr>
          <w:rFonts w:ascii="Times New Roman" w:hAnsi="Times New Roman"/>
          <w:sz w:val="24"/>
          <w:szCs w:val="24"/>
          <w:lang w:val="en-US"/>
          <w:rPrChange w:id="2728" w:author="Microsoft Office User" w:date="2019-10-30T11:35:00Z">
            <w:rPr>
              <w:rFonts w:ascii="Times New Roman" w:hAnsi="Times New Roman"/>
              <w:sz w:val="24"/>
              <w:szCs w:val="24"/>
              <w:lang w:val="en-US"/>
            </w:rPr>
          </w:rPrChange>
        </w:rPr>
        <w:t xml:space="preserve">was presented with two </w:t>
      </w:r>
      <w:r w:rsidR="0021662E" w:rsidRPr="000D46AE">
        <w:rPr>
          <w:rFonts w:ascii="Times New Roman" w:hAnsi="Times New Roman"/>
          <w:sz w:val="24"/>
          <w:szCs w:val="24"/>
          <w:lang w:val="en-US"/>
          <w:rPrChange w:id="2729" w:author="Microsoft Office User" w:date="2019-10-30T11:35:00Z">
            <w:rPr>
              <w:rFonts w:ascii="Times New Roman" w:hAnsi="Times New Roman"/>
              <w:sz w:val="24"/>
              <w:szCs w:val="24"/>
              <w:lang w:val="en-US"/>
            </w:rPr>
          </w:rPrChange>
        </w:rPr>
        <w:t xml:space="preserve">sources </w:t>
      </w:r>
      <w:r w:rsidRPr="000D46AE">
        <w:rPr>
          <w:rFonts w:ascii="Times New Roman" w:hAnsi="Times New Roman"/>
          <w:sz w:val="24"/>
          <w:szCs w:val="24"/>
          <w:lang w:val="en-US"/>
          <w:rPrChange w:id="2730" w:author="Microsoft Office User" w:date="2019-10-30T11:35:00Z">
            <w:rPr>
              <w:rFonts w:ascii="Times New Roman" w:hAnsi="Times New Roman"/>
              <w:sz w:val="24"/>
              <w:szCs w:val="24"/>
              <w:lang w:val="en-US"/>
            </w:rPr>
          </w:rPrChange>
        </w:rPr>
        <w:t xml:space="preserve">– one positive and another negative. When a </w:t>
      </w:r>
      <w:r w:rsidR="0021662E" w:rsidRPr="000D46AE">
        <w:rPr>
          <w:rFonts w:ascii="Times New Roman" w:hAnsi="Times New Roman"/>
          <w:sz w:val="24"/>
          <w:szCs w:val="24"/>
          <w:lang w:val="en-US"/>
          <w:rPrChange w:id="2731" w:author="Microsoft Office User" w:date="2019-10-30T11:35:00Z">
            <w:rPr>
              <w:rFonts w:ascii="Times New Roman" w:hAnsi="Times New Roman"/>
              <w:sz w:val="24"/>
              <w:szCs w:val="24"/>
              <w:lang w:val="en-US"/>
            </w:rPr>
          </w:rPrChange>
        </w:rPr>
        <w:t xml:space="preserve">target </w:t>
      </w:r>
      <w:r w:rsidRPr="000D46AE">
        <w:rPr>
          <w:rFonts w:ascii="Times New Roman" w:hAnsi="Times New Roman"/>
          <w:sz w:val="24"/>
          <w:szCs w:val="24"/>
          <w:lang w:val="en-US"/>
          <w:rPrChange w:id="2732" w:author="Microsoft Office User" w:date="2019-10-30T11:35:00Z">
            <w:rPr>
              <w:rFonts w:ascii="Times New Roman" w:hAnsi="Times New Roman"/>
              <w:sz w:val="24"/>
              <w:szCs w:val="24"/>
              <w:lang w:val="en-US"/>
            </w:rPr>
          </w:rPrChange>
        </w:rPr>
        <w:t xml:space="preserve">was presented in the same size as positive </w:t>
      </w:r>
      <w:r w:rsidR="0021662E" w:rsidRPr="000D46AE">
        <w:rPr>
          <w:rFonts w:ascii="Times New Roman" w:hAnsi="Times New Roman"/>
          <w:sz w:val="24"/>
          <w:szCs w:val="24"/>
          <w:lang w:val="en-US"/>
          <w:rPrChange w:id="2733" w:author="Microsoft Office User" w:date="2019-10-30T11:35:00Z">
            <w:rPr>
              <w:rFonts w:ascii="Times New Roman" w:hAnsi="Times New Roman"/>
              <w:sz w:val="24"/>
              <w:szCs w:val="24"/>
              <w:lang w:val="en-US"/>
            </w:rPr>
          </w:rPrChange>
        </w:rPr>
        <w:t xml:space="preserve">sources </w:t>
      </w:r>
      <w:r w:rsidRPr="000D46AE">
        <w:rPr>
          <w:rFonts w:ascii="Times New Roman" w:hAnsi="Times New Roman"/>
          <w:sz w:val="24"/>
          <w:szCs w:val="24"/>
          <w:lang w:val="en-US"/>
          <w:rPrChange w:id="2734" w:author="Microsoft Office User" w:date="2019-10-30T11:35:00Z">
            <w:rPr>
              <w:rFonts w:ascii="Times New Roman" w:hAnsi="Times New Roman"/>
              <w:sz w:val="24"/>
              <w:szCs w:val="24"/>
              <w:lang w:val="en-US"/>
            </w:rPr>
          </w:rPrChange>
        </w:rPr>
        <w:t xml:space="preserve">it was liked more than a </w:t>
      </w:r>
      <w:r w:rsidR="0021662E" w:rsidRPr="000D46AE">
        <w:rPr>
          <w:rFonts w:ascii="Times New Roman" w:hAnsi="Times New Roman"/>
          <w:sz w:val="24"/>
          <w:szCs w:val="24"/>
          <w:lang w:val="en-US"/>
          <w:rPrChange w:id="2735" w:author="Microsoft Office User" w:date="2019-10-30T11:35:00Z">
            <w:rPr>
              <w:rFonts w:ascii="Times New Roman" w:hAnsi="Times New Roman"/>
              <w:sz w:val="24"/>
              <w:szCs w:val="24"/>
              <w:lang w:val="en-US"/>
            </w:rPr>
          </w:rPrChange>
        </w:rPr>
        <w:t xml:space="preserve">target </w:t>
      </w:r>
      <w:r w:rsidRPr="000D46AE">
        <w:rPr>
          <w:rFonts w:ascii="Times New Roman" w:hAnsi="Times New Roman"/>
          <w:sz w:val="24"/>
          <w:szCs w:val="24"/>
          <w:lang w:val="en-US"/>
          <w:rPrChange w:id="2736" w:author="Microsoft Office User" w:date="2019-10-30T11:35:00Z">
            <w:rPr>
              <w:rFonts w:ascii="Times New Roman" w:hAnsi="Times New Roman"/>
              <w:sz w:val="24"/>
              <w:szCs w:val="24"/>
              <w:lang w:val="en-US"/>
            </w:rPr>
          </w:rPrChange>
        </w:rPr>
        <w:t xml:space="preserve">that was presented in the same size as negative </w:t>
      </w:r>
      <w:r w:rsidR="0021662E" w:rsidRPr="000D46AE">
        <w:rPr>
          <w:rFonts w:ascii="Times New Roman" w:hAnsi="Times New Roman"/>
          <w:sz w:val="24"/>
          <w:szCs w:val="24"/>
          <w:lang w:val="en-US"/>
          <w:rPrChange w:id="2737" w:author="Microsoft Office User" w:date="2019-10-30T11:35:00Z">
            <w:rPr>
              <w:rFonts w:ascii="Times New Roman" w:hAnsi="Times New Roman"/>
              <w:sz w:val="24"/>
              <w:szCs w:val="24"/>
              <w:lang w:val="en-US"/>
            </w:rPr>
          </w:rPrChange>
        </w:rPr>
        <w:t>sources</w:t>
      </w:r>
      <w:r w:rsidRPr="000D46AE">
        <w:rPr>
          <w:rFonts w:ascii="Times New Roman" w:hAnsi="Times New Roman"/>
          <w:sz w:val="24"/>
          <w:szCs w:val="24"/>
          <w:lang w:val="en-US"/>
          <w:rPrChange w:id="2738" w:author="Microsoft Office User" w:date="2019-10-30T11:35:00Z">
            <w:rPr>
              <w:rFonts w:ascii="Times New Roman" w:hAnsi="Times New Roman"/>
              <w:sz w:val="24"/>
              <w:szCs w:val="24"/>
              <w:lang w:val="en-US"/>
            </w:rPr>
          </w:rPrChange>
        </w:rPr>
        <w:t>. These findings replicate those obtained in Experiments 1</w:t>
      </w:r>
      <w:r w:rsidR="003A65D7" w:rsidRPr="000D46AE">
        <w:rPr>
          <w:rFonts w:ascii="Times New Roman" w:hAnsi="Times New Roman"/>
          <w:sz w:val="24"/>
          <w:szCs w:val="24"/>
          <w:lang w:val="en-US"/>
          <w:rPrChange w:id="2739" w:author="Microsoft Office User" w:date="2019-10-30T11:35:00Z">
            <w:rPr>
              <w:rFonts w:ascii="Times New Roman" w:hAnsi="Times New Roman"/>
              <w:sz w:val="24"/>
              <w:szCs w:val="24"/>
              <w:lang w:val="en-US"/>
            </w:rPr>
          </w:rPrChange>
        </w:rPr>
        <w:t xml:space="preserve"> and </w:t>
      </w:r>
      <w:r w:rsidRPr="000D46AE">
        <w:rPr>
          <w:rFonts w:ascii="Times New Roman" w:hAnsi="Times New Roman"/>
          <w:sz w:val="24"/>
          <w:szCs w:val="24"/>
          <w:lang w:val="en-US"/>
          <w:rPrChange w:id="2740" w:author="Microsoft Office User" w:date="2019-10-30T11:35:00Z">
            <w:rPr>
              <w:rFonts w:ascii="Times New Roman" w:hAnsi="Times New Roman"/>
              <w:sz w:val="24"/>
              <w:szCs w:val="24"/>
              <w:lang w:val="en-US"/>
            </w:rPr>
          </w:rPrChange>
        </w:rPr>
        <w:t xml:space="preserve">3 and demonstrate that different types of shared features </w:t>
      </w:r>
      <w:r w:rsidR="003A65D7" w:rsidRPr="000D46AE">
        <w:rPr>
          <w:rFonts w:ascii="Times New Roman" w:hAnsi="Times New Roman"/>
          <w:sz w:val="24"/>
          <w:szCs w:val="24"/>
          <w:lang w:val="en-US"/>
          <w:rPrChange w:id="2741" w:author="Microsoft Office User" w:date="2019-10-30T11:35:00Z">
            <w:rPr>
              <w:rFonts w:ascii="Times New Roman" w:hAnsi="Times New Roman"/>
              <w:sz w:val="24"/>
              <w:szCs w:val="24"/>
              <w:lang w:val="en-US"/>
            </w:rPr>
          </w:rPrChange>
        </w:rPr>
        <w:t xml:space="preserve">lead to the </w:t>
      </w:r>
      <w:r w:rsidR="003D0743" w:rsidRPr="000D46AE">
        <w:rPr>
          <w:rFonts w:ascii="Times New Roman" w:hAnsi="Times New Roman"/>
          <w:sz w:val="24"/>
          <w:szCs w:val="24"/>
          <w:lang w:val="en-US"/>
          <w:rPrChange w:id="2742" w:author="Microsoft Office User" w:date="2019-10-30T11:35:00Z">
            <w:rPr>
              <w:rFonts w:ascii="Times New Roman" w:hAnsi="Times New Roman"/>
              <w:sz w:val="24"/>
              <w:szCs w:val="24"/>
              <w:lang w:val="en-US"/>
            </w:rPr>
          </w:rPrChange>
        </w:rPr>
        <w:t>transform</w:t>
      </w:r>
      <w:r w:rsidR="003A65D7" w:rsidRPr="000D46AE">
        <w:rPr>
          <w:rFonts w:ascii="Times New Roman" w:hAnsi="Times New Roman"/>
          <w:sz w:val="24"/>
          <w:szCs w:val="24"/>
          <w:lang w:val="en-US"/>
          <w:rPrChange w:id="2743" w:author="Microsoft Office User" w:date="2019-10-30T11:35:00Z">
            <w:rPr>
              <w:rFonts w:ascii="Times New Roman" w:hAnsi="Times New Roman"/>
              <w:sz w:val="24"/>
              <w:szCs w:val="24"/>
              <w:lang w:val="en-US"/>
            </w:rPr>
          </w:rPrChange>
        </w:rPr>
        <w:t>ation of</w:t>
      </w:r>
      <w:r w:rsidRPr="000D46AE">
        <w:rPr>
          <w:rFonts w:ascii="Times New Roman" w:hAnsi="Times New Roman"/>
          <w:sz w:val="24"/>
          <w:szCs w:val="24"/>
          <w:lang w:val="en-US"/>
          <w:rPrChange w:id="2744" w:author="Microsoft Office User" w:date="2019-10-30T11:35:00Z">
            <w:rPr>
              <w:rFonts w:ascii="Times New Roman" w:hAnsi="Times New Roman"/>
              <w:sz w:val="24"/>
              <w:szCs w:val="24"/>
              <w:lang w:val="en-US"/>
            </w:rPr>
          </w:rPrChange>
        </w:rPr>
        <w:t xml:space="preserve"> </w:t>
      </w:r>
      <w:r w:rsidR="00D91BA8" w:rsidRPr="000D46AE">
        <w:rPr>
          <w:rFonts w:ascii="Times New Roman" w:hAnsi="Times New Roman"/>
          <w:sz w:val="24"/>
          <w:szCs w:val="24"/>
          <w:lang w:val="en-US"/>
          <w:rPrChange w:id="2745" w:author="Microsoft Office User" w:date="2019-10-30T11:35:00Z">
            <w:rPr>
              <w:rFonts w:ascii="Times New Roman" w:hAnsi="Times New Roman"/>
              <w:sz w:val="24"/>
              <w:szCs w:val="24"/>
              <w:lang w:val="en-US"/>
            </w:rPr>
          </w:rPrChange>
        </w:rPr>
        <w:t xml:space="preserve">evaluations </w:t>
      </w:r>
      <w:r w:rsidR="00D261DE" w:rsidRPr="000D46AE">
        <w:rPr>
          <w:rFonts w:ascii="Times New Roman" w:hAnsi="Times New Roman"/>
          <w:sz w:val="24"/>
          <w:szCs w:val="24"/>
          <w:lang w:val="en-US"/>
          <w:rPrChange w:id="2746" w:author="Microsoft Office User" w:date="2019-10-30T11:35:00Z">
            <w:rPr>
              <w:rFonts w:ascii="Times New Roman" w:hAnsi="Times New Roman"/>
              <w:sz w:val="24"/>
              <w:szCs w:val="24"/>
              <w:lang w:val="en-US"/>
            </w:rPr>
          </w:rPrChange>
        </w:rPr>
        <w:t>and intentions</w:t>
      </w:r>
      <w:r w:rsidRPr="000D46AE">
        <w:rPr>
          <w:rFonts w:ascii="Times New Roman" w:hAnsi="Times New Roman"/>
          <w:sz w:val="24"/>
          <w:szCs w:val="24"/>
          <w:lang w:val="en-US"/>
          <w:rPrChange w:id="2747" w:author="Microsoft Office User" w:date="2019-10-30T11:35:00Z">
            <w:rPr>
              <w:rFonts w:ascii="Times New Roman" w:hAnsi="Times New Roman"/>
              <w:sz w:val="24"/>
              <w:szCs w:val="24"/>
              <w:lang w:val="en-US"/>
            </w:rPr>
          </w:rPrChange>
        </w:rPr>
        <w:t>.</w:t>
      </w:r>
    </w:p>
    <w:p w14:paraId="7E248B0E" w14:textId="77777777" w:rsidR="00D917EB" w:rsidRPr="000D46AE" w:rsidRDefault="00AC6328" w:rsidP="00D917EB">
      <w:pPr>
        <w:pStyle w:val="text"/>
        <w:spacing w:before="240" w:line="480" w:lineRule="auto"/>
        <w:jc w:val="center"/>
        <w:rPr>
          <w:rFonts w:ascii="Times New Roman" w:hAnsi="Times New Roman"/>
          <w:b/>
          <w:sz w:val="24"/>
          <w:szCs w:val="24"/>
          <w:lang w:val="en-US"/>
          <w:rPrChange w:id="2748"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2749" w:author="Microsoft Office User" w:date="2019-10-30T11:35:00Z">
            <w:rPr>
              <w:rFonts w:ascii="Times New Roman" w:hAnsi="Times New Roman"/>
              <w:b/>
              <w:sz w:val="24"/>
              <w:szCs w:val="24"/>
              <w:lang w:val="en-US"/>
            </w:rPr>
          </w:rPrChange>
        </w:rPr>
        <w:t>Experiment 5</w:t>
      </w:r>
    </w:p>
    <w:p w14:paraId="257AAD3A" w14:textId="64DF14F4" w:rsidR="00834510" w:rsidRPr="000D46AE" w:rsidRDefault="00D917EB" w:rsidP="00474AFC">
      <w:pPr>
        <w:spacing w:line="480" w:lineRule="auto"/>
        <w:ind w:firstLine="708"/>
        <w:rPr>
          <w:rFonts w:ascii="Times New Roman" w:hAnsi="Times New Roman" w:cs="Times New Roman"/>
          <w:sz w:val="24"/>
          <w:lang w:val="en-US"/>
          <w:rPrChange w:id="2750" w:author="Microsoft Office User" w:date="2019-10-30T11:35:00Z">
            <w:rPr>
              <w:rFonts w:ascii="Times New Roman" w:hAnsi="Times New Roman" w:cs="Times New Roman"/>
              <w:sz w:val="24"/>
              <w:lang w:val="en-US"/>
            </w:rPr>
          </w:rPrChange>
        </w:rPr>
      </w:pPr>
      <w:r w:rsidRPr="000D46AE">
        <w:rPr>
          <w:rFonts w:ascii="Times New Roman" w:hAnsi="Times New Roman" w:cs="Times New Roman"/>
          <w:sz w:val="24"/>
          <w:lang w:val="en-US"/>
          <w:rPrChange w:id="2751" w:author="Microsoft Office User" w:date="2019-10-30T11:35:00Z">
            <w:rPr>
              <w:rFonts w:ascii="Times New Roman" w:hAnsi="Times New Roman" w:cs="Times New Roman"/>
              <w:sz w:val="24"/>
              <w:lang w:val="en-US"/>
            </w:rPr>
          </w:rPrChange>
        </w:rPr>
        <w:t>In Experiments 1-4</w:t>
      </w:r>
      <w:r w:rsidR="00630CD5" w:rsidRPr="000D46AE">
        <w:rPr>
          <w:rFonts w:ascii="Times New Roman" w:hAnsi="Times New Roman" w:cs="Times New Roman"/>
          <w:sz w:val="24"/>
          <w:lang w:val="en-US"/>
          <w:rPrChange w:id="2752" w:author="Microsoft Office User" w:date="2019-10-30T11:35:00Z">
            <w:rPr>
              <w:rFonts w:ascii="Times New Roman" w:hAnsi="Times New Roman" w:cs="Times New Roman"/>
              <w:sz w:val="24"/>
              <w:lang w:val="en-US"/>
            </w:rPr>
          </w:rPrChange>
        </w:rPr>
        <w:t xml:space="preserve">, we </w:t>
      </w:r>
      <w:r w:rsidR="004C005D" w:rsidRPr="000D46AE">
        <w:rPr>
          <w:rFonts w:ascii="Times New Roman" w:hAnsi="Times New Roman" w:cs="Times New Roman"/>
          <w:sz w:val="24"/>
          <w:lang w:val="en-US"/>
          <w:rPrChange w:id="2753" w:author="Microsoft Office User" w:date="2019-10-30T11:35:00Z">
            <w:rPr>
              <w:rFonts w:ascii="Times New Roman" w:hAnsi="Times New Roman" w:cs="Times New Roman"/>
              <w:sz w:val="24"/>
              <w:lang w:val="en-US"/>
            </w:rPr>
          </w:rPrChange>
        </w:rPr>
        <w:t xml:space="preserve">exclusively </w:t>
      </w:r>
      <w:r w:rsidR="00CB30A7" w:rsidRPr="000D46AE">
        <w:rPr>
          <w:rFonts w:ascii="Times New Roman" w:hAnsi="Times New Roman" w:cs="Times New Roman"/>
          <w:sz w:val="24"/>
          <w:lang w:val="en-US"/>
          <w:rPrChange w:id="2754" w:author="Microsoft Office User" w:date="2019-10-30T11:35:00Z">
            <w:rPr>
              <w:rFonts w:ascii="Times New Roman" w:hAnsi="Times New Roman" w:cs="Times New Roman"/>
              <w:sz w:val="24"/>
              <w:lang w:val="en-US"/>
            </w:rPr>
          </w:rPrChange>
        </w:rPr>
        <w:t xml:space="preserve">focused on </w:t>
      </w:r>
      <w:r w:rsidR="00630CD5" w:rsidRPr="000D46AE">
        <w:rPr>
          <w:rFonts w:ascii="Times New Roman" w:hAnsi="Times New Roman" w:cs="Times New Roman"/>
          <w:sz w:val="24"/>
          <w:lang w:val="en-US"/>
          <w:rPrChange w:id="2755" w:author="Microsoft Office User" w:date="2019-10-30T11:35:00Z">
            <w:rPr>
              <w:rFonts w:ascii="Times New Roman" w:hAnsi="Times New Roman" w:cs="Times New Roman"/>
              <w:sz w:val="24"/>
              <w:lang w:val="en-US"/>
            </w:rPr>
          </w:rPrChange>
        </w:rPr>
        <w:t xml:space="preserve">how </w:t>
      </w:r>
      <w:r w:rsidR="00AA70A6" w:rsidRPr="000D46AE">
        <w:rPr>
          <w:rFonts w:ascii="Times New Roman" w:hAnsi="Times New Roman" w:cs="Times New Roman"/>
          <w:sz w:val="24"/>
          <w:lang w:val="en-US"/>
          <w:rPrChange w:id="2756" w:author="Microsoft Office User" w:date="2019-10-30T11:35:00Z">
            <w:rPr>
              <w:rFonts w:ascii="Times New Roman" w:hAnsi="Times New Roman" w:cs="Times New Roman"/>
              <w:sz w:val="24"/>
              <w:lang w:val="en-US"/>
            </w:rPr>
          </w:rPrChange>
        </w:rPr>
        <w:t xml:space="preserve">physical </w:t>
      </w:r>
      <w:r w:rsidR="00630CD5" w:rsidRPr="000D46AE">
        <w:rPr>
          <w:rFonts w:ascii="Times New Roman" w:hAnsi="Times New Roman" w:cs="Times New Roman"/>
          <w:sz w:val="24"/>
          <w:lang w:val="en-US"/>
          <w:rPrChange w:id="2757" w:author="Microsoft Office User" w:date="2019-10-30T11:35:00Z">
            <w:rPr>
              <w:rFonts w:ascii="Times New Roman" w:hAnsi="Times New Roman" w:cs="Times New Roman"/>
              <w:sz w:val="24"/>
              <w:lang w:val="en-US"/>
            </w:rPr>
          </w:rPrChange>
        </w:rPr>
        <w:t>features shared by stimuli (e.g., color or size)</w:t>
      </w:r>
      <w:r w:rsidR="00474AFC" w:rsidRPr="000D46AE">
        <w:rPr>
          <w:rFonts w:ascii="Times New Roman" w:hAnsi="Times New Roman" w:cs="Times New Roman"/>
          <w:sz w:val="24"/>
          <w:lang w:val="en-US"/>
          <w:rPrChange w:id="2758" w:author="Microsoft Office User" w:date="2019-10-30T11:35:00Z">
            <w:rPr>
              <w:rFonts w:ascii="Times New Roman" w:hAnsi="Times New Roman" w:cs="Times New Roman"/>
              <w:sz w:val="24"/>
              <w:lang w:val="en-US"/>
            </w:rPr>
          </w:rPrChange>
        </w:rPr>
        <w:t xml:space="preserve"> influence behavioral intentions, </w:t>
      </w:r>
      <w:r w:rsidR="00B65AE4" w:rsidRPr="000D46AE">
        <w:rPr>
          <w:rFonts w:ascii="Times New Roman" w:hAnsi="Times New Roman" w:cs="Times New Roman"/>
          <w:sz w:val="24"/>
          <w:lang w:val="en-US"/>
          <w:rPrChange w:id="2759" w:author="Microsoft Office User" w:date="2019-10-30T11:35:00Z">
            <w:rPr>
              <w:rFonts w:ascii="Times New Roman" w:hAnsi="Times New Roman" w:cs="Times New Roman"/>
              <w:sz w:val="24"/>
              <w:lang w:val="en-US"/>
            </w:rPr>
          </w:rPrChange>
        </w:rPr>
        <w:t xml:space="preserve">automatic </w:t>
      </w:r>
      <w:r w:rsidR="00474AFC" w:rsidRPr="000D46AE">
        <w:rPr>
          <w:rFonts w:ascii="Times New Roman" w:hAnsi="Times New Roman" w:cs="Times New Roman"/>
          <w:sz w:val="24"/>
          <w:lang w:val="en-US"/>
          <w:rPrChange w:id="2760" w:author="Microsoft Office User" w:date="2019-10-30T11:35:00Z">
            <w:rPr>
              <w:rFonts w:ascii="Times New Roman" w:hAnsi="Times New Roman" w:cs="Times New Roman"/>
              <w:sz w:val="24"/>
              <w:lang w:val="en-US"/>
            </w:rPr>
          </w:rPrChange>
        </w:rPr>
        <w:t xml:space="preserve">and </w:t>
      </w:r>
      <w:r w:rsidR="00B65AE4" w:rsidRPr="000D46AE">
        <w:rPr>
          <w:rFonts w:ascii="Times New Roman" w:hAnsi="Times New Roman" w:cs="Times New Roman"/>
          <w:sz w:val="24"/>
          <w:lang w:val="en-US"/>
          <w:rPrChange w:id="2761" w:author="Microsoft Office User" w:date="2019-10-30T11:35:00Z">
            <w:rPr>
              <w:rFonts w:ascii="Times New Roman" w:hAnsi="Times New Roman" w:cs="Times New Roman"/>
              <w:sz w:val="24"/>
              <w:lang w:val="en-US"/>
            </w:rPr>
          </w:rPrChange>
        </w:rPr>
        <w:t xml:space="preserve">self-reported </w:t>
      </w:r>
      <w:r w:rsidR="00474AFC" w:rsidRPr="000D46AE">
        <w:rPr>
          <w:rFonts w:ascii="Times New Roman" w:hAnsi="Times New Roman" w:cs="Times New Roman"/>
          <w:sz w:val="24"/>
          <w:lang w:val="en-US"/>
          <w:rPrChange w:id="2762" w:author="Microsoft Office User" w:date="2019-10-30T11:35:00Z">
            <w:rPr>
              <w:rFonts w:ascii="Times New Roman" w:hAnsi="Times New Roman" w:cs="Times New Roman"/>
              <w:sz w:val="24"/>
              <w:lang w:val="en-US"/>
            </w:rPr>
          </w:rPrChange>
        </w:rPr>
        <w:t>evaluations</w:t>
      </w:r>
      <w:r w:rsidR="00630CD5" w:rsidRPr="000D46AE">
        <w:rPr>
          <w:rFonts w:ascii="Times New Roman" w:hAnsi="Times New Roman" w:cs="Times New Roman"/>
          <w:sz w:val="24"/>
          <w:lang w:val="en-US"/>
          <w:rPrChange w:id="2763" w:author="Microsoft Office User" w:date="2019-10-30T11:35:00Z">
            <w:rPr>
              <w:rFonts w:ascii="Times New Roman" w:hAnsi="Times New Roman" w:cs="Times New Roman"/>
              <w:sz w:val="24"/>
              <w:lang w:val="en-US"/>
            </w:rPr>
          </w:rPrChange>
        </w:rPr>
        <w:t xml:space="preserve">. </w:t>
      </w:r>
      <w:r w:rsidR="00ED49D8" w:rsidRPr="000D46AE">
        <w:rPr>
          <w:rFonts w:ascii="Times New Roman" w:hAnsi="Times New Roman" w:cs="Times New Roman"/>
          <w:sz w:val="24"/>
          <w:lang w:val="en-US"/>
          <w:rPrChange w:id="2764" w:author="Microsoft Office User" w:date="2019-10-30T11:35:00Z">
            <w:rPr>
              <w:rFonts w:ascii="Times New Roman" w:hAnsi="Times New Roman" w:cs="Times New Roman"/>
              <w:sz w:val="24"/>
              <w:lang w:val="en-US"/>
            </w:rPr>
          </w:rPrChange>
        </w:rPr>
        <w:t>Yet</w:t>
      </w:r>
      <w:r w:rsidR="00474AFC" w:rsidRPr="000D46AE">
        <w:rPr>
          <w:rFonts w:ascii="Times New Roman" w:hAnsi="Times New Roman" w:cs="Times New Roman"/>
          <w:sz w:val="24"/>
          <w:lang w:val="en-US"/>
          <w:rPrChange w:id="2765" w:author="Microsoft Office User" w:date="2019-10-30T11:35:00Z">
            <w:rPr>
              <w:rFonts w:ascii="Times New Roman" w:hAnsi="Times New Roman" w:cs="Times New Roman"/>
              <w:sz w:val="24"/>
              <w:lang w:val="en-US"/>
            </w:rPr>
          </w:rPrChange>
        </w:rPr>
        <w:t xml:space="preserve">, as </w:t>
      </w:r>
      <w:r w:rsidR="001208CD" w:rsidRPr="000D46AE">
        <w:rPr>
          <w:rFonts w:ascii="Times New Roman" w:hAnsi="Times New Roman" w:cs="Times New Roman"/>
          <w:sz w:val="24"/>
          <w:lang w:val="en-US"/>
          <w:rPrChange w:id="2766" w:author="Microsoft Office User" w:date="2019-10-30T11:35:00Z">
            <w:rPr>
              <w:rFonts w:ascii="Times New Roman" w:hAnsi="Times New Roman" w:cs="Times New Roman"/>
              <w:sz w:val="24"/>
              <w:lang w:val="en-US"/>
            </w:rPr>
          </w:rPrChange>
        </w:rPr>
        <w:t xml:space="preserve">we </w:t>
      </w:r>
      <w:r w:rsidR="00474AFC" w:rsidRPr="000D46AE">
        <w:rPr>
          <w:rFonts w:ascii="Times New Roman" w:hAnsi="Times New Roman" w:cs="Times New Roman"/>
          <w:sz w:val="24"/>
          <w:lang w:val="en-US"/>
          <w:rPrChange w:id="2767" w:author="Microsoft Office User" w:date="2019-10-30T11:35:00Z">
            <w:rPr>
              <w:rFonts w:ascii="Times New Roman" w:hAnsi="Times New Roman" w:cs="Times New Roman"/>
              <w:sz w:val="24"/>
              <w:lang w:val="en-US"/>
            </w:rPr>
          </w:rPrChange>
        </w:rPr>
        <w:t>highlighted in the introduction,</w:t>
      </w:r>
      <w:r w:rsidR="00ED49D8" w:rsidRPr="000D46AE">
        <w:rPr>
          <w:rFonts w:ascii="Times New Roman" w:hAnsi="Times New Roman" w:cs="Times New Roman"/>
          <w:sz w:val="24"/>
          <w:lang w:val="en-US"/>
          <w:rPrChange w:id="2768" w:author="Microsoft Office User" w:date="2019-10-30T11:35:00Z">
            <w:rPr>
              <w:rFonts w:ascii="Times New Roman" w:hAnsi="Times New Roman" w:cs="Times New Roman"/>
              <w:sz w:val="24"/>
              <w:lang w:val="en-US"/>
            </w:rPr>
          </w:rPrChange>
        </w:rPr>
        <w:t xml:space="preserve"> </w:t>
      </w:r>
      <w:r w:rsidR="00834510" w:rsidRPr="000D46AE">
        <w:rPr>
          <w:rFonts w:ascii="Times New Roman" w:hAnsi="Times New Roman" w:cs="Times New Roman"/>
          <w:sz w:val="24"/>
          <w:lang w:val="en-US"/>
          <w:rPrChange w:id="2769" w:author="Microsoft Office User" w:date="2019-10-30T11:35:00Z">
            <w:rPr>
              <w:rFonts w:ascii="Times New Roman" w:hAnsi="Times New Roman" w:cs="Times New Roman"/>
              <w:sz w:val="24"/>
              <w:lang w:val="en-US"/>
            </w:rPr>
          </w:rPrChange>
        </w:rPr>
        <w:t xml:space="preserve">there are many instances where the </w:t>
      </w:r>
      <w:r w:rsidR="00834510" w:rsidRPr="000D46AE">
        <w:rPr>
          <w:rFonts w:ascii="Times New Roman" w:hAnsi="Times New Roman" w:cs="Times New Roman"/>
          <w:sz w:val="24"/>
          <w:lang w:val="en-US"/>
          <w:rPrChange w:id="2770" w:author="Microsoft Office User" w:date="2019-10-30T11:35:00Z">
            <w:rPr>
              <w:rFonts w:ascii="Times New Roman" w:hAnsi="Times New Roman" w:cs="Times New Roman"/>
              <w:sz w:val="24"/>
              <w:lang w:val="en-US"/>
            </w:rPr>
          </w:rPrChange>
        </w:rPr>
        <w:lastRenderedPageBreak/>
        <w:t>feature</w:t>
      </w:r>
      <w:r w:rsidR="00474AFC" w:rsidRPr="000D46AE">
        <w:rPr>
          <w:rFonts w:ascii="Times New Roman" w:hAnsi="Times New Roman" w:cs="Times New Roman"/>
          <w:sz w:val="24"/>
          <w:lang w:val="en-US"/>
          <w:rPrChange w:id="2771" w:author="Microsoft Office User" w:date="2019-10-30T11:35:00Z">
            <w:rPr>
              <w:rFonts w:ascii="Times New Roman" w:hAnsi="Times New Roman" w:cs="Times New Roman"/>
              <w:sz w:val="24"/>
              <w:lang w:val="en-US"/>
            </w:rPr>
          </w:rPrChange>
        </w:rPr>
        <w:t>s</w:t>
      </w:r>
      <w:r w:rsidR="00834510" w:rsidRPr="000D46AE">
        <w:rPr>
          <w:rFonts w:ascii="Times New Roman" w:hAnsi="Times New Roman" w:cs="Times New Roman"/>
          <w:sz w:val="24"/>
          <w:lang w:val="en-US"/>
          <w:rPrChange w:id="2772" w:author="Microsoft Office User" w:date="2019-10-30T11:35:00Z">
            <w:rPr>
              <w:rFonts w:ascii="Times New Roman" w:hAnsi="Times New Roman" w:cs="Times New Roman"/>
              <w:sz w:val="24"/>
              <w:lang w:val="en-US"/>
            </w:rPr>
          </w:rPrChange>
        </w:rPr>
        <w:t xml:space="preserve"> </w:t>
      </w:r>
      <w:r w:rsidR="00474AFC" w:rsidRPr="000D46AE">
        <w:rPr>
          <w:rFonts w:ascii="Times New Roman" w:hAnsi="Times New Roman" w:cs="Times New Roman"/>
          <w:sz w:val="24"/>
          <w:lang w:val="en-US"/>
          <w:rPrChange w:id="2773" w:author="Microsoft Office User" w:date="2019-10-30T11:35:00Z">
            <w:rPr>
              <w:rFonts w:ascii="Times New Roman" w:hAnsi="Times New Roman" w:cs="Times New Roman"/>
              <w:sz w:val="24"/>
              <w:lang w:val="en-US"/>
            </w:rPr>
          </w:rPrChange>
        </w:rPr>
        <w:t xml:space="preserve">that </w:t>
      </w:r>
      <w:r w:rsidR="00ED49D8" w:rsidRPr="000D46AE">
        <w:rPr>
          <w:rFonts w:ascii="Times New Roman" w:hAnsi="Times New Roman" w:cs="Times New Roman"/>
          <w:sz w:val="24"/>
          <w:lang w:val="en-US"/>
          <w:rPrChange w:id="2774" w:author="Microsoft Office User" w:date="2019-10-30T11:35:00Z">
            <w:rPr>
              <w:rFonts w:ascii="Times New Roman" w:hAnsi="Times New Roman" w:cs="Times New Roman"/>
              <w:sz w:val="24"/>
              <w:lang w:val="en-US"/>
            </w:rPr>
          </w:rPrChange>
        </w:rPr>
        <w:t xml:space="preserve">objects share </w:t>
      </w:r>
      <w:r w:rsidR="00474AFC" w:rsidRPr="000D46AE">
        <w:rPr>
          <w:rFonts w:ascii="Times New Roman" w:hAnsi="Times New Roman" w:cs="Times New Roman"/>
          <w:sz w:val="24"/>
          <w:lang w:val="en-US"/>
          <w:rPrChange w:id="2775" w:author="Microsoft Office User" w:date="2019-10-30T11:35:00Z">
            <w:rPr>
              <w:rFonts w:ascii="Times New Roman" w:hAnsi="Times New Roman" w:cs="Times New Roman"/>
              <w:sz w:val="24"/>
              <w:lang w:val="en-US"/>
            </w:rPr>
          </w:rPrChange>
        </w:rPr>
        <w:t xml:space="preserve">are </w:t>
      </w:r>
      <w:r w:rsidR="00834510" w:rsidRPr="000D46AE">
        <w:rPr>
          <w:rFonts w:ascii="Times New Roman" w:hAnsi="Times New Roman" w:cs="Times New Roman"/>
          <w:sz w:val="24"/>
          <w:lang w:val="en-US"/>
          <w:rPrChange w:id="2776" w:author="Microsoft Office User" w:date="2019-10-30T11:35:00Z">
            <w:rPr>
              <w:rFonts w:ascii="Times New Roman" w:hAnsi="Times New Roman" w:cs="Times New Roman"/>
              <w:sz w:val="24"/>
              <w:lang w:val="en-US"/>
            </w:rPr>
          </w:rPrChange>
        </w:rPr>
        <w:t xml:space="preserve">conceptual </w:t>
      </w:r>
      <w:r w:rsidR="00ED49D8" w:rsidRPr="000D46AE">
        <w:rPr>
          <w:rFonts w:ascii="Times New Roman" w:hAnsi="Times New Roman" w:cs="Times New Roman"/>
          <w:sz w:val="24"/>
          <w:lang w:val="en-US"/>
          <w:rPrChange w:id="2777" w:author="Microsoft Office User" w:date="2019-10-30T11:35:00Z">
            <w:rPr>
              <w:rFonts w:ascii="Times New Roman" w:hAnsi="Times New Roman" w:cs="Times New Roman"/>
              <w:sz w:val="24"/>
              <w:lang w:val="en-US"/>
            </w:rPr>
          </w:rPrChange>
        </w:rPr>
        <w:t>in nature</w:t>
      </w:r>
      <w:r w:rsidR="00834510" w:rsidRPr="000D46AE">
        <w:rPr>
          <w:rFonts w:ascii="Times New Roman" w:hAnsi="Times New Roman" w:cs="Times New Roman"/>
          <w:sz w:val="24"/>
          <w:lang w:val="en-US"/>
          <w:rPrChange w:id="2778" w:author="Microsoft Office User" w:date="2019-10-30T11:35:00Z">
            <w:rPr>
              <w:rFonts w:ascii="Times New Roman" w:hAnsi="Times New Roman" w:cs="Times New Roman"/>
              <w:sz w:val="24"/>
              <w:lang w:val="en-US"/>
            </w:rPr>
          </w:rPrChange>
        </w:rPr>
        <w:t xml:space="preserve">. For instance, minimal group effects can emerge </w:t>
      </w:r>
      <w:r w:rsidR="007451D9" w:rsidRPr="000D46AE">
        <w:rPr>
          <w:rFonts w:ascii="Times New Roman" w:hAnsi="Times New Roman" w:cs="Times New Roman"/>
          <w:sz w:val="24"/>
          <w:lang w:val="en-US"/>
          <w:rPrChange w:id="2779" w:author="Microsoft Office User" w:date="2019-10-30T11:35:00Z">
            <w:rPr>
              <w:rFonts w:ascii="Times New Roman" w:hAnsi="Times New Roman" w:cs="Times New Roman"/>
              <w:sz w:val="24"/>
              <w:lang w:val="en-US"/>
            </w:rPr>
          </w:rPrChange>
        </w:rPr>
        <w:t xml:space="preserve">when </w:t>
      </w:r>
      <w:r w:rsidR="00834510" w:rsidRPr="000D46AE">
        <w:rPr>
          <w:rFonts w:ascii="Times New Roman" w:hAnsi="Times New Roman" w:cs="Times New Roman"/>
          <w:sz w:val="24"/>
          <w:lang w:val="en-US"/>
          <w:rPrChange w:id="2780" w:author="Microsoft Office User" w:date="2019-10-30T11:35:00Z">
            <w:rPr>
              <w:rFonts w:ascii="Times New Roman" w:hAnsi="Times New Roman" w:cs="Times New Roman"/>
              <w:sz w:val="24"/>
              <w:lang w:val="en-US"/>
            </w:rPr>
          </w:rPrChange>
        </w:rPr>
        <w:t xml:space="preserve">people </w:t>
      </w:r>
      <w:r w:rsidR="007451D9" w:rsidRPr="000D46AE">
        <w:rPr>
          <w:rFonts w:ascii="Times New Roman" w:hAnsi="Times New Roman" w:cs="Times New Roman"/>
          <w:sz w:val="24"/>
          <w:lang w:val="en-US"/>
          <w:rPrChange w:id="2781" w:author="Microsoft Office User" w:date="2019-10-30T11:35:00Z">
            <w:rPr>
              <w:rFonts w:ascii="Times New Roman" w:hAnsi="Times New Roman" w:cs="Times New Roman"/>
              <w:sz w:val="24"/>
              <w:lang w:val="en-US"/>
            </w:rPr>
          </w:rPrChange>
        </w:rPr>
        <w:t xml:space="preserve">are said to </w:t>
      </w:r>
      <w:r w:rsidR="00834510" w:rsidRPr="000D46AE">
        <w:rPr>
          <w:rFonts w:ascii="Times New Roman" w:hAnsi="Times New Roman" w:cs="Times New Roman"/>
          <w:sz w:val="24"/>
          <w:lang w:val="en-US"/>
          <w:rPrChange w:id="2782" w:author="Microsoft Office User" w:date="2019-10-30T11:35:00Z">
            <w:rPr>
              <w:rFonts w:ascii="Times New Roman" w:hAnsi="Times New Roman" w:cs="Times New Roman"/>
              <w:sz w:val="24"/>
              <w:lang w:val="en-US"/>
            </w:rPr>
          </w:rPrChange>
        </w:rPr>
        <w:t xml:space="preserve">share a </w:t>
      </w:r>
      <w:r w:rsidR="00E745BE" w:rsidRPr="000D46AE">
        <w:rPr>
          <w:rFonts w:ascii="Times New Roman" w:hAnsi="Times New Roman" w:cs="Times New Roman"/>
          <w:sz w:val="24"/>
          <w:lang w:val="en-US"/>
          <w:rPrChange w:id="2783" w:author="Microsoft Office User" w:date="2019-10-30T11:35:00Z">
            <w:rPr>
              <w:rFonts w:ascii="Times New Roman" w:hAnsi="Times New Roman" w:cs="Times New Roman"/>
              <w:sz w:val="24"/>
              <w:lang w:val="en-US"/>
            </w:rPr>
          </w:rPrChange>
        </w:rPr>
        <w:t>conceptual relation</w:t>
      </w:r>
      <w:r w:rsidR="00834510" w:rsidRPr="000D46AE">
        <w:rPr>
          <w:rFonts w:ascii="Times New Roman" w:hAnsi="Times New Roman" w:cs="Times New Roman"/>
          <w:sz w:val="24"/>
          <w:lang w:val="en-US"/>
          <w:rPrChange w:id="2784" w:author="Microsoft Office User" w:date="2019-10-30T11:35:00Z">
            <w:rPr>
              <w:rFonts w:ascii="Times New Roman" w:hAnsi="Times New Roman" w:cs="Times New Roman"/>
              <w:sz w:val="24"/>
              <w:lang w:val="en-US"/>
            </w:rPr>
          </w:rPrChange>
        </w:rPr>
        <w:t xml:space="preserve"> with one another (e.g., are </w:t>
      </w:r>
      <w:r w:rsidR="00960369" w:rsidRPr="000D46AE">
        <w:rPr>
          <w:rFonts w:ascii="Times New Roman" w:hAnsi="Times New Roman" w:cs="Times New Roman"/>
          <w:sz w:val="24"/>
          <w:lang w:val="en-US"/>
          <w:rPrChange w:id="2785" w:author="Microsoft Office User" w:date="2019-10-30T11:35:00Z">
            <w:rPr>
              <w:rFonts w:ascii="Times New Roman" w:hAnsi="Times New Roman" w:cs="Times New Roman"/>
              <w:sz w:val="24"/>
              <w:lang w:val="en-US"/>
            </w:rPr>
          </w:rPrChange>
        </w:rPr>
        <w:t xml:space="preserve">said to be </w:t>
      </w:r>
      <w:r w:rsidR="007451D9" w:rsidRPr="000D46AE">
        <w:rPr>
          <w:rFonts w:ascii="Times New Roman" w:hAnsi="Times New Roman" w:cs="Times New Roman"/>
          <w:sz w:val="24"/>
          <w:lang w:val="en-US"/>
          <w:rPrChange w:id="2786" w:author="Microsoft Office User" w:date="2019-10-30T11:35:00Z">
            <w:rPr>
              <w:rFonts w:ascii="Times New Roman" w:hAnsi="Times New Roman" w:cs="Times New Roman"/>
              <w:sz w:val="24"/>
              <w:lang w:val="en-US"/>
            </w:rPr>
          </w:rPrChange>
        </w:rPr>
        <w:t>‘</w:t>
      </w:r>
      <w:proofErr w:type="spellStart"/>
      <w:r w:rsidR="007451D9" w:rsidRPr="000D46AE">
        <w:rPr>
          <w:rFonts w:ascii="Times New Roman" w:hAnsi="Times New Roman" w:cs="Times New Roman"/>
          <w:sz w:val="24"/>
          <w:lang w:val="en-US"/>
          <w:rPrChange w:id="2787" w:author="Microsoft Office User" w:date="2019-10-30T11:35:00Z">
            <w:rPr>
              <w:rFonts w:ascii="Times New Roman" w:hAnsi="Times New Roman" w:cs="Times New Roman"/>
              <w:sz w:val="24"/>
              <w:lang w:val="en-US"/>
            </w:rPr>
          </w:rPrChange>
        </w:rPr>
        <w:t>overestimators</w:t>
      </w:r>
      <w:proofErr w:type="spellEnd"/>
      <w:r w:rsidR="007451D9" w:rsidRPr="000D46AE">
        <w:rPr>
          <w:rFonts w:ascii="Times New Roman" w:hAnsi="Times New Roman" w:cs="Times New Roman"/>
          <w:sz w:val="24"/>
          <w:lang w:val="en-US"/>
          <w:rPrChange w:id="2788" w:author="Microsoft Office User" w:date="2019-10-30T11:35:00Z">
            <w:rPr>
              <w:rFonts w:ascii="Times New Roman" w:hAnsi="Times New Roman" w:cs="Times New Roman"/>
              <w:sz w:val="24"/>
              <w:lang w:val="en-US"/>
            </w:rPr>
          </w:rPrChange>
        </w:rPr>
        <w:t>’</w:t>
      </w:r>
      <w:r w:rsidR="00834510" w:rsidRPr="000D46AE">
        <w:rPr>
          <w:rFonts w:ascii="Times New Roman" w:hAnsi="Times New Roman" w:cs="Times New Roman"/>
          <w:sz w:val="24"/>
          <w:lang w:val="en-US"/>
          <w:rPrChange w:id="2789" w:author="Microsoft Office User" w:date="2019-10-30T11:35:00Z">
            <w:rPr>
              <w:rFonts w:ascii="Times New Roman" w:hAnsi="Times New Roman" w:cs="Times New Roman"/>
              <w:sz w:val="24"/>
              <w:lang w:val="en-US"/>
            </w:rPr>
          </w:rPrChange>
        </w:rPr>
        <w:t xml:space="preserve"> or </w:t>
      </w:r>
      <w:r w:rsidR="007451D9" w:rsidRPr="000D46AE">
        <w:rPr>
          <w:rFonts w:ascii="Times New Roman" w:hAnsi="Times New Roman" w:cs="Times New Roman"/>
          <w:sz w:val="24"/>
          <w:lang w:val="en-US"/>
          <w:rPrChange w:id="2790" w:author="Microsoft Office User" w:date="2019-10-30T11:35:00Z">
            <w:rPr>
              <w:rFonts w:ascii="Times New Roman" w:hAnsi="Times New Roman" w:cs="Times New Roman"/>
              <w:sz w:val="24"/>
              <w:lang w:val="en-US"/>
            </w:rPr>
          </w:rPrChange>
        </w:rPr>
        <w:t>‘</w:t>
      </w:r>
      <w:proofErr w:type="spellStart"/>
      <w:r w:rsidR="007451D9" w:rsidRPr="000D46AE">
        <w:rPr>
          <w:rFonts w:ascii="Times New Roman" w:hAnsi="Times New Roman" w:cs="Times New Roman"/>
          <w:sz w:val="24"/>
          <w:lang w:val="en-US"/>
          <w:rPrChange w:id="2791" w:author="Microsoft Office User" w:date="2019-10-30T11:35:00Z">
            <w:rPr>
              <w:rFonts w:ascii="Times New Roman" w:hAnsi="Times New Roman" w:cs="Times New Roman"/>
              <w:sz w:val="24"/>
              <w:lang w:val="en-US"/>
            </w:rPr>
          </w:rPrChange>
        </w:rPr>
        <w:t>underestimators</w:t>
      </w:r>
      <w:proofErr w:type="spellEnd"/>
      <w:r w:rsidR="007451D9" w:rsidRPr="000D46AE">
        <w:rPr>
          <w:rFonts w:ascii="Times New Roman" w:hAnsi="Times New Roman" w:cs="Times New Roman"/>
          <w:sz w:val="24"/>
          <w:lang w:val="en-US"/>
          <w:rPrChange w:id="2792" w:author="Microsoft Office User" w:date="2019-10-30T11:35:00Z">
            <w:rPr>
              <w:rFonts w:ascii="Times New Roman" w:hAnsi="Times New Roman" w:cs="Times New Roman"/>
              <w:sz w:val="24"/>
              <w:lang w:val="en-US"/>
            </w:rPr>
          </w:rPrChange>
        </w:rPr>
        <w:t>’</w:t>
      </w:r>
      <w:r w:rsidR="00960369" w:rsidRPr="000D46AE">
        <w:rPr>
          <w:rFonts w:ascii="Times New Roman" w:hAnsi="Times New Roman" w:cs="Times New Roman"/>
          <w:sz w:val="24"/>
          <w:lang w:val="en-US"/>
          <w:rPrChange w:id="2793" w:author="Microsoft Office User" w:date="2019-10-30T11:35:00Z">
            <w:rPr>
              <w:rFonts w:ascii="Times New Roman" w:hAnsi="Times New Roman" w:cs="Times New Roman"/>
              <w:sz w:val="24"/>
              <w:lang w:val="en-US"/>
            </w:rPr>
          </w:rPrChange>
        </w:rPr>
        <w:t xml:space="preserve"> based on their prior behavior</w:t>
      </w:r>
      <w:r w:rsidR="008A775E" w:rsidRPr="000D46AE">
        <w:rPr>
          <w:rFonts w:ascii="Times New Roman" w:hAnsi="Times New Roman" w:cs="Times New Roman"/>
          <w:sz w:val="24"/>
          <w:lang w:val="en-US"/>
          <w:rPrChange w:id="2794" w:author="Microsoft Office User" w:date="2019-10-30T11:35:00Z">
            <w:rPr>
              <w:rFonts w:ascii="Times New Roman" w:hAnsi="Times New Roman" w:cs="Times New Roman"/>
              <w:sz w:val="24"/>
              <w:lang w:val="en-US"/>
            </w:rPr>
          </w:rPrChange>
        </w:rPr>
        <w:t xml:space="preserve">; </w:t>
      </w:r>
      <w:r w:rsidR="007451D9" w:rsidRPr="000D46AE">
        <w:rPr>
          <w:rFonts w:ascii="Times New Roman" w:hAnsi="Times New Roman" w:cs="Times New Roman"/>
          <w:sz w:val="24"/>
          <w:lang w:val="en-US"/>
          <w:rPrChange w:id="2795" w:author="Microsoft Office User" w:date="2019-10-30T11:35:00Z">
            <w:rPr>
              <w:rFonts w:ascii="Times New Roman" w:hAnsi="Times New Roman" w:cs="Times New Roman"/>
              <w:sz w:val="24"/>
              <w:lang w:val="en-US"/>
            </w:rPr>
          </w:rPrChange>
        </w:rPr>
        <w:t>e.g., Tajfel</w:t>
      </w:r>
      <w:r w:rsidR="001068C6" w:rsidRPr="000D46AE">
        <w:rPr>
          <w:rFonts w:ascii="Times New Roman" w:hAnsi="Times New Roman" w:cs="Times New Roman"/>
          <w:sz w:val="24"/>
          <w:lang w:val="en-US"/>
          <w:rPrChange w:id="2796" w:author="Microsoft Office User" w:date="2019-10-30T11:35:00Z">
            <w:rPr>
              <w:rFonts w:ascii="Times New Roman" w:hAnsi="Times New Roman" w:cs="Times New Roman"/>
              <w:sz w:val="24"/>
              <w:lang w:val="en-US"/>
            </w:rPr>
          </w:rPrChange>
        </w:rPr>
        <w:t xml:space="preserve"> et al., </w:t>
      </w:r>
      <w:r w:rsidR="007451D9" w:rsidRPr="000D46AE">
        <w:rPr>
          <w:rFonts w:ascii="Times New Roman" w:hAnsi="Times New Roman" w:cs="Times New Roman"/>
          <w:sz w:val="24"/>
          <w:lang w:val="en-US"/>
          <w:rPrChange w:id="2797" w:author="Microsoft Office User" w:date="2019-10-30T11:35:00Z">
            <w:rPr>
              <w:rFonts w:ascii="Times New Roman" w:hAnsi="Times New Roman" w:cs="Times New Roman"/>
              <w:sz w:val="24"/>
              <w:lang w:val="en-US"/>
            </w:rPr>
          </w:rPrChange>
        </w:rPr>
        <w:t xml:space="preserve">1971). </w:t>
      </w:r>
      <w:r w:rsidR="007451D9" w:rsidRPr="000D46AE">
        <w:rPr>
          <w:rFonts w:ascii="Times New Roman" w:hAnsi="Times New Roman" w:cs="Times New Roman"/>
          <w:sz w:val="24"/>
          <w:szCs w:val="24"/>
          <w:lang w:val="en-US"/>
          <w:rPrChange w:id="2798" w:author="Microsoft Office User" w:date="2019-10-30T11:35:00Z">
            <w:rPr>
              <w:rFonts w:ascii="Times New Roman" w:hAnsi="Times New Roman" w:cs="Times New Roman"/>
              <w:sz w:val="24"/>
              <w:szCs w:val="24"/>
              <w:lang w:val="en-US"/>
            </w:rPr>
          </w:rPrChange>
        </w:rPr>
        <w:t xml:space="preserve">Moral spill-over effects can occur when people are said to share a </w:t>
      </w:r>
      <w:r w:rsidR="007B709A" w:rsidRPr="000D46AE">
        <w:rPr>
          <w:rFonts w:ascii="Times New Roman" w:hAnsi="Times New Roman" w:cs="Times New Roman"/>
          <w:sz w:val="24"/>
          <w:szCs w:val="24"/>
          <w:lang w:val="en-US"/>
          <w:rPrChange w:id="2799" w:author="Microsoft Office User" w:date="2019-10-30T11:35:00Z">
            <w:rPr>
              <w:rFonts w:ascii="Times New Roman" w:hAnsi="Times New Roman" w:cs="Times New Roman"/>
              <w:sz w:val="24"/>
              <w:szCs w:val="24"/>
              <w:lang w:val="en-US"/>
            </w:rPr>
          </w:rPrChange>
        </w:rPr>
        <w:t xml:space="preserve">conceptual </w:t>
      </w:r>
      <w:r w:rsidR="00E745BE" w:rsidRPr="000D46AE">
        <w:rPr>
          <w:rFonts w:ascii="Times New Roman" w:hAnsi="Times New Roman" w:cs="Times New Roman"/>
          <w:sz w:val="24"/>
          <w:szCs w:val="24"/>
          <w:lang w:val="en-US"/>
          <w:rPrChange w:id="2800" w:author="Microsoft Office User" w:date="2019-10-30T11:35:00Z">
            <w:rPr>
              <w:rFonts w:ascii="Times New Roman" w:hAnsi="Times New Roman" w:cs="Times New Roman"/>
              <w:sz w:val="24"/>
              <w:szCs w:val="24"/>
              <w:lang w:val="en-US"/>
            </w:rPr>
          </w:rPrChange>
        </w:rPr>
        <w:t>relation</w:t>
      </w:r>
      <w:r w:rsidR="007B709A" w:rsidRPr="000D46AE">
        <w:rPr>
          <w:rFonts w:ascii="Times New Roman" w:hAnsi="Times New Roman" w:cs="Times New Roman"/>
          <w:sz w:val="24"/>
          <w:szCs w:val="24"/>
          <w:lang w:val="en-US"/>
          <w:rPrChange w:id="2801" w:author="Microsoft Office User" w:date="2019-10-30T11:35:00Z">
            <w:rPr>
              <w:rFonts w:ascii="Times New Roman" w:hAnsi="Times New Roman" w:cs="Times New Roman"/>
              <w:sz w:val="24"/>
              <w:szCs w:val="24"/>
              <w:lang w:val="en-US"/>
            </w:rPr>
          </w:rPrChange>
        </w:rPr>
        <w:t xml:space="preserve"> </w:t>
      </w:r>
      <w:r w:rsidR="007451D9" w:rsidRPr="000D46AE">
        <w:rPr>
          <w:rFonts w:ascii="Times New Roman" w:hAnsi="Times New Roman" w:cs="Times New Roman"/>
          <w:sz w:val="24"/>
          <w:szCs w:val="24"/>
          <w:lang w:val="en-US"/>
          <w:rPrChange w:id="2802" w:author="Microsoft Office User" w:date="2019-10-30T11:35:00Z">
            <w:rPr>
              <w:rFonts w:ascii="Times New Roman" w:hAnsi="Times New Roman" w:cs="Times New Roman"/>
              <w:sz w:val="24"/>
              <w:szCs w:val="24"/>
              <w:lang w:val="en-US"/>
            </w:rPr>
          </w:rPrChange>
        </w:rPr>
        <w:t xml:space="preserve">(e.g., </w:t>
      </w:r>
      <w:r w:rsidR="00960369" w:rsidRPr="000D46AE">
        <w:rPr>
          <w:rFonts w:ascii="Times New Roman" w:hAnsi="Times New Roman" w:cs="Times New Roman"/>
          <w:sz w:val="24"/>
          <w:szCs w:val="24"/>
          <w:lang w:val="en-US"/>
          <w:rPrChange w:id="2803" w:author="Microsoft Office User" w:date="2019-10-30T11:35:00Z">
            <w:rPr>
              <w:rFonts w:ascii="Times New Roman" w:hAnsi="Times New Roman" w:cs="Times New Roman"/>
              <w:sz w:val="24"/>
              <w:szCs w:val="24"/>
              <w:lang w:val="en-US"/>
            </w:rPr>
          </w:rPrChange>
        </w:rPr>
        <w:t>they are family members</w:t>
      </w:r>
      <w:r w:rsidR="008A775E" w:rsidRPr="000D46AE">
        <w:rPr>
          <w:rFonts w:ascii="Times New Roman" w:hAnsi="Times New Roman" w:cs="Times New Roman"/>
          <w:sz w:val="24"/>
          <w:szCs w:val="24"/>
          <w:lang w:val="en-US"/>
          <w:rPrChange w:id="2804" w:author="Microsoft Office User" w:date="2019-10-30T11:35:00Z">
            <w:rPr>
              <w:rFonts w:ascii="Times New Roman" w:hAnsi="Times New Roman" w:cs="Times New Roman"/>
              <w:sz w:val="24"/>
              <w:szCs w:val="24"/>
              <w:lang w:val="en-US"/>
            </w:rPr>
          </w:rPrChange>
        </w:rPr>
        <w:t xml:space="preserve">; </w:t>
      </w:r>
      <w:r w:rsidR="007451D9" w:rsidRPr="000D46AE">
        <w:rPr>
          <w:rFonts w:ascii="Times New Roman" w:hAnsi="Times New Roman" w:cs="Times New Roman"/>
          <w:sz w:val="24"/>
          <w:szCs w:val="24"/>
          <w:lang w:val="en-US"/>
          <w:rPrChange w:id="2805" w:author="Microsoft Office User" w:date="2019-10-30T11:35:00Z">
            <w:rPr>
              <w:rFonts w:ascii="Times New Roman" w:hAnsi="Times New Roman" w:cs="Times New Roman"/>
              <w:sz w:val="24"/>
              <w:szCs w:val="24"/>
              <w:lang w:val="en-US"/>
            </w:rPr>
          </w:rPrChange>
        </w:rPr>
        <w:t>Uhlmann et al., 2012).</w:t>
      </w:r>
      <w:r w:rsidR="00474AFC" w:rsidRPr="000D46AE">
        <w:rPr>
          <w:rFonts w:ascii="Times New Roman" w:hAnsi="Times New Roman" w:cs="Times New Roman"/>
          <w:sz w:val="24"/>
          <w:szCs w:val="24"/>
          <w:lang w:val="en-US"/>
          <w:rPrChange w:id="2806" w:author="Microsoft Office User" w:date="2019-10-30T11:35:00Z">
            <w:rPr>
              <w:rFonts w:ascii="Times New Roman" w:hAnsi="Times New Roman" w:cs="Times New Roman"/>
              <w:sz w:val="24"/>
              <w:szCs w:val="24"/>
              <w:lang w:val="en-US"/>
            </w:rPr>
          </w:rPrChange>
        </w:rPr>
        <w:t xml:space="preserve"> </w:t>
      </w:r>
      <w:r w:rsidR="007B709A" w:rsidRPr="000D46AE">
        <w:rPr>
          <w:rFonts w:ascii="Times New Roman" w:hAnsi="Times New Roman" w:cs="Times New Roman"/>
          <w:sz w:val="24"/>
          <w:szCs w:val="24"/>
          <w:lang w:val="en-US"/>
          <w:rPrChange w:id="2807" w:author="Microsoft Office User" w:date="2019-10-30T11:35:00Z">
            <w:rPr>
              <w:rFonts w:ascii="Times New Roman" w:hAnsi="Times New Roman" w:cs="Times New Roman"/>
              <w:sz w:val="24"/>
              <w:szCs w:val="24"/>
              <w:lang w:val="en-US"/>
            </w:rPr>
          </w:rPrChange>
        </w:rPr>
        <w:t>Thus</w:t>
      </w:r>
      <w:r w:rsidR="001B3C57" w:rsidRPr="000D46AE">
        <w:rPr>
          <w:rFonts w:ascii="Times New Roman" w:hAnsi="Times New Roman" w:cs="Times New Roman"/>
          <w:sz w:val="24"/>
          <w:szCs w:val="24"/>
          <w:lang w:val="en-US"/>
          <w:rPrChange w:id="2808" w:author="Microsoft Office User" w:date="2019-10-30T11:35:00Z">
            <w:rPr>
              <w:rFonts w:ascii="Times New Roman" w:hAnsi="Times New Roman" w:cs="Times New Roman"/>
              <w:sz w:val="24"/>
              <w:szCs w:val="24"/>
              <w:lang w:val="en-US"/>
            </w:rPr>
          </w:rPrChange>
        </w:rPr>
        <w:t>,</w:t>
      </w:r>
      <w:r w:rsidR="007B709A" w:rsidRPr="000D46AE">
        <w:rPr>
          <w:rFonts w:ascii="Times New Roman" w:hAnsi="Times New Roman" w:cs="Times New Roman"/>
          <w:sz w:val="24"/>
          <w:szCs w:val="24"/>
          <w:lang w:val="en-US"/>
          <w:rPrChange w:id="2809" w:author="Microsoft Office User" w:date="2019-10-30T11:35:00Z">
            <w:rPr>
              <w:rFonts w:ascii="Times New Roman" w:hAnsi="Times New Roman" w:cs="Times New Roman"/>
              <w:sz w:val="24"/>
              <w:szCs w:val="24"/>
              <w:lang w:val="en-US"/>
            </w:rPr>
          </w:rPrChange>
        </w:rPr>
        <w:t xml:space="preserve"> the shared features principle accommodates feature transformation on the basis of physical and </w:t>
      </w:r>
      <w:r w:rsidR="004A0C98" w:rsidRPr="000D46AE">
        <w:rPr>
          <w:rFonts w:ascii="Times New Roman" w:hAnsi="Times New Roman" w:cs="Times New Roman"/>
          <w:sz w:val="24"/>
          <w:szCs w:val="24"/>
          <w:lang w:val="en-US"/>
          <w:rPrChange w:id="2810" w:author="Microsoft Office User" w:date="2019-10-30T11:35:00Z">
            <w:rPr>
              <w:rFonts w:ascii="Times New Roman" w:hAnsi="Times New Roman" w:cs="Times New Roman"/>
              <w:sz w:val="24"/>
              <w:szCs w:val="24"/>
              <w:lang w:val="en-US"/>
            </w:rPr>
          </w:rPrChange>
        </w:rPr>
        <w:t>conceptual</w:t>
      </w:r>
      <w:r w:rsidR="007B709A" w:rsidRPr="000D46AE">
        <w:rPr>
          <w:rFonts w:ascii="Times New Roman" w:hAnsi="Times New Roman" w:cs="Times New Roman"/>
          <w:sz w:val="24"/>
          <w:szCs w:val="24"/>
          <w:lang w:val="en-US"/>
          <w:rPrChange w:id="2811" w:author="Microsoft Office User" w:date="2019-10-30T11:35:00Z">
            <w:rPr>
              <w:rFonts w:ascii="Times New Roman" w:hAnsi="Times New Roman" w:cs="Times New Roman"/>
              <w:sz w:val="24"/>
              <w:szCs w:val="24"/>
              <w:lang w:val="en-US"/>
            </w:rPr>
          </w:rPrChange>
        </w:rPr>
        <w:t xml:space="preserve"> </w:t>
      </w:r>
      <w:r w:rsidR="00E745BE" w:rsidRPr="000D46AE">
        <w:rPr>
          <w:rFonts w:ascii="Times New Roman" w:hAnsi="Times New Roman" w:cs="Times New Roman"/>
          <w:sz w:val="24"/>
          <w:szCs w:val="24"/>
          <w:lang w:val="en-US"/>
          <w:rPrChange w:id="2812" w:author="Microsoft Office User" w:date="2019-10-30T11:35:00Z">
            <w:rPr>
              <w:rFonts w:ascii="Times New Roman" w:hAnsi="Times New Roman" w:cs="Times New Roman"/>
              <w:sz w:val="24"/>
              <w:szCs w:val="24"/>
              <w:lang w:val="en-US"/>
            </w:rPr>
          </w:rPrChange>
        </w:rPr>
        <w:t xml:space="preserve">shared </w:t>
      </w:r>
      <w:r w:rsidR="007B709A" w:rsidRPr="000D46AE">
        <w:rPr>
          <w:rFonts w:ascii="Times New Roman" w:hAnsi="Times New Roman" w:cs="Times New Roman"/>
          <w:sz w:val="24"/>
          <w:szCs w:val="24"/>
          <w:lang w:val="en-US"/>
          <w:rPrChange w:id="2813" w:author="Microsoft Office User" w:date="2019-10-30T11:35:00Z">
            <w:rPr>
              <w:rFonts w:ascii="Times New Roman" w:hAnsi="Times New Roman" w:cs="Times New Roman"/>
              <w:sz w:val="24"/>
              <w:szCs w:val="24"/>
              <w:lang w:val="en-US"/>
            </w:rPr>
          </w:rPrChange>
        </w:rPr>
        <w:t>features.</w:t>
      </w:r>
      <w:r w:rsidR="00E745BE" w:rsidRPr="000D46AE">
        <w:rPr>
          <w:rFonts w:ascii="Times New Roman" w:hAnsi="Times New Roman" w:cs="Times New Roman"/>
          <w:sz w:val="24"/>
          <w:szCs w:val="24"/>
          <w:lang w:val="en-US"/>
          <w:rPrChange w:id="2814" w:author="Microsoft Office User" w:date="2019-10-30T11:35:00Z">
            <w:rPr>
              <w:rFonts w:ascii="Times New Roman" w:hAnsi="Times New Roman" w:cs="Times New Roman"/>
              <w:sz w:val="24"/>
              <w:szCs w:val="24"/>
              <w:lang w:val="en-US"/>
            </w:rPr>
          </w:rPrChange>
        </w:rPr>
        <w:t xml:space="preserve"> </w:t>
      </w:r>
      <w:r w:rsidR="00474AFC" w:rsidRPr="000D46AE">
        <w:rPr>
          <w:rFonts w:ascii="Times New Roman" w:hAnsi="Times New Roman" w:cs="Times New Roman"/>
          <w:sz w:val="24"/>
          <w:szCs w:val="24"/>
          <w:lang w:val="en-US"/>
          <w:rPrChange w:id="2815" w:author="Microsoft Office User" w:date="2019-10-30T11:35:00Z">
            <w:rPr>
              <w:rFonts w:ascii="Times New Roman" w:hAnsi="Times New Roman" w:cs="Times New Roman"/>
              <w:sz w:val="24"/>
              <w:szCs w:val="24"/>
              <w:lang w:val="en-US"/>
            </w:rPr>
          </w:rPrChange>
        </w:rPr>
        <w:t xml:space="preserve"> </w:t>
      </w:r>
    </w:p>
    <w:p w14:paraId="2C159DCD" w14:textId="661EFB6B" w:rsidR="000B3B67" w:rsidRPr="000D46AE" w:rsidRDefault="000B3B67" w:rsidP="000B3B67">
      <w:pPr>
        <w:spacing w:line="480" w:lineRule="auto"/>
        <w:ind w:firstLine="708"/>
        <w:rPr>
          <w:rFonts w:ascii="Times New Roman" w:hAnsi="Times New Roman" w:cs="Times New Roman"/>
          <w:sz w:val="24"/>
          <w:szCs w:val="24"/>
          <w:lang w:val="en-US"/>
          <w:rPrChange w:id="2816"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lang w:val="en-US"/>
          <w:rPrChange w:id="2817" w:author="Microsoft Office User" w:date="2019-10-30T11:35:00Z">
            <w:rPr>
              <w:rFonts w:ascii="Times New Roman" w:hAnsi="Times New Roman" w:cs="Times New Roman"/>
              <w:sz w:val="24"/>
              <w:lang w:val="en-US"/>
            </w:rPr>
          </w:rPrChange>
        </w:rPr>
        <w:t xml:space="preserve">In </w:t>
      </w:r>
      <w:r w:rsidR="00D917EB" w:rsidRPr="000D46AE">
        <w:rPr>
          <w:rFonts w:ascii="Times New Roman" w:hAnsi="Times New Roman" w:cs="Times New Roman"/>
          <w:sz w:val="24"/>
          <w:lang w:val="en-US"/>
          <w:rPrChange w:id="2818" w:author="Microsoft Office User" w:date="2019-10-30T11:35:00Z">
            <w:rPr>
              <w:rFonts w:ascii="Times New Roman" w:hAnsi="Times New Roman" w:cs="Times New Roman"/>
              <w:sz w:val="24"/>
              <w:lang w:val="en-US"/>
            </w:rPr>
          </w:rPrChange>
        </w:rPr>
        <w:t xml:space="preserve">Experiment 5 </w:t>
      </w:r>
      <w:r w:rsidRPr="000D46AE">
        <w:rPr>
          <w:rFonts w:ascii="Times New Roman" w:hAnsi="Times New Roman" w:cs="Times New Roman"/>
          <w:sz w:val="24"/>
          <w:lang w:val="en-US"/>
          <w:rPrChange w:id="2819" w:author="Microsoft Office User" w:date="2019-10-30T11:35:00Z">
            <w:rPr>
              <w:rFonts w:ascii="Times New Roman" w:hAnsi="Times New Roman" w:cs="Times New Roman"/>
              <w:sz w:val="24"/>
              <w:lang w:val="en-US"/>
            </w:rPr>
          </w:rPrChange>
        </w:rPr>
        <w:t xml:space="preserve">we </w:t>
      </w:r>
      <w:r w:rsidR="00D917EB" w:rsidRPr="000D46AE">
        <w:rPr>
          <w:rFonts w:ascii="Times New Roman" w:hAnsi="Times New Roman" w:cs="Times New Roman"/>
          <w:sz w:val="24"/>
          <w:lang w:val="en-US"/>
          <w:rPrChange w:id="2820" w:author="Microsoft Office User" w:date="2019-10-30T11:35:00Z">
            <w:rPr>
              <w:rFonts w:ascii="Times New Roman" w:hAnsi="Times New Roman" w:cs="Times New Roman"/>
              <w:sz w:val="24"/>
              <w:lang w:val="en-US"/>
            </w:rPr>
          </w:rPrChange>
        </w:rPr>
        <w:t xml:space="preserve">set out to </w:t>
      </w:r>
      <w:r w:rsidR="00914ABD" w:rsidRPr="000D46AE">
        <w:rPr>
          <w:rFonts w:ascii="Times New Roman" w:hAnsi="Times New Roman" w:cs="Times New Roman"/>
          <w:sz w:val="24"/>
          <w:lang w:val="en-US"/>
          <w:rPrChange w:id="2821" w:author="Microsoft Office User" w:date="2019-10-30T11:35:00Z">
            <w:rPr>
              <w:rFonts w:ascii="Times New Roman" w:hAnsi="Times New Roman" w:cs="Times New Roman"/>
              <w:sz w:val="24"/>
              <w:lang w:val="en-US"/>
            </w:rPr>
          </w:rPrChange>
        </w:rPr>
        <w:t xml:space="preserve">experimentally </w:t>
      </w:r>
      <w:r w:rsidR="007B709A" w:rsidRPr="000D46AE">
        <w:rPr>
          <w:rFonts w:ascii="Times New Roman" w:hAnsi="Times New Roman" w:cs="Times New Roman"/>
          <w:sz w:val="24"/>
          <w:lang w:val="en-US"/>
          <w:rPrChange w:id="2822" w:author="Microsoft Office User" w:date="2019-10-30T11:35:00Z">
            <w:rPr>
              <w:rFonts w:ascii="Times New Roman" w:hAnsi="Times New Roman" w:cs="Times New Roman"/>
              <w:sz w:val="24"/>
              <w:lang w:val="en-US"/>
            </w:rPr>
          </w:rPrChange>
        </w:rPr>
        <w:t xml:space="preserve">model </w:t>
      </w:r>
      <w:r w:rsidR="004A0C98" w:rsidRPr="000D46AE">
        <w:rPr>
          <w:rFonts w:ascii="Times New Roman" w:hAnsi="Times New Roman" w:cs="Times New Roman"/>
          <w:sz w:val="24"/>
          <w:lang w:val="en-US"/>
          <w:rPrChange w:id="2823" w:author="Microsoft Office User" w:date="2019-10-30T11:35:00Z">
            <w:rPr>
              <w:rFonts w:ascii="Times New Roman" w:hAnsi="Times New Roman" w:cs="Times New Roman"/>
              <w:sz w:val="24"/>
              <w:lang w:val="en-US"/>
            </w:rPr>
          </w:rPrChange>
        </w:rPr>
        <w:t xml:space="preserve">conceptual </w:t>
      </w:r>
      <w:r w:rsidR="003E0AE5" w:rsidRPr="000D46AE">
        <w:rPr>
          <w:rFonts w:ascii="Times New Roman" w:hAnsi="Times New Roman" w:cs="Times New Roman"/>
          <w:sz w:val="24"/>
          <w:lang w:val="en-US"/>
          <w:rPrChange w:id="2824" w:author="Microsoft Office User" w:date="2019-10-30T11:35:00Z">
            <w:rPr>
              <w:rFonts w:ascii="Times New Roman" w:hAnsi="Times New Roman" w:cs="Times New Roman"/>
              <w:sz w:val="24"/>
              <w:lang w:val="en-US"/>
            </w:rPr>
          </w:rPrChange>
        </w:rPr>
        <w:t>shared feature effects</w:t>
      </w:r>
      <w:r w:rsidR="007B709A" w:rsidRPr="000D46AE">
        <w:rPr>
          <w:rFonts w:ascii="Times New Roman" w:hAnsi="Times New Roman" w:cs="Times New Roman"/>
          <w:sz w:val="24"/>
          <w:lang w:val="en-US"/>
          <w:rPrChange w:id="2825" w:author="Microsoft Office User" w:date="2019-10-30T11:35:00Z">
            <w:rPr>
              <w:rFonts w:ascii="Times New Roman" w:hAnsi="Times New Roman" w:cs="Times New Roman"/>
              <w:sz w:val="24"/>
              <w:lang w:val="en-US"/>
            </w:rPr>
          </w:rPrChange>
        </w:rPr>
        <w:t>. Specifically</w:t>
      </w:r>
      <w:r w:rsidRPr="000D46AE">
        <w:rPr>
          <w:rFonts w:ascii="Times New Roman" w:hAnsi="Times New Roman" w:cs="Times New Roman"/>
          <w:sz w:val="24"/>
          <w:lang w:val="en-US"/>
          <w:rPrChange w:id="2826" w:author="Microsoft Office User" w:date="2019-10-30T11:35:00Z">
            <w:rPr>
              <w:rFonts w:ascii="Times New Roman" w:hAnsi="Times New Roman" w:cs="Times New Roman"/>
              <w:sz w:val="24"/>
              <w:lang w:val="en-US"/>
            </w:rPr>
          </w:rPrChange>
        </w:rPr>
        <w:t>, w</w:t>
      </w:r>
      <w:r w:rsidR="00005629" w:rsidRPr="000D46AE">
        <w:rPr>
          <w:rFonts w:ascii="Times New Roman" w:hAnsi="Times New Roman" w:cs="Times New Roman"/>
          <w:sz w:val="24"/>
          <w:lang w:val="en-US"/>
          <w:rPrChange w:id="2827" w:author="Microsoft Office User" w:date="2019-10-30T11:35:00Z">
            <w:rPr>
              <w:rFonts w:ascii="Times New Roman" w:hAnsi="Times New Roman" w:cs="Times New Roman"/>
              <w:sz w:val="24"/>
              <w:lang w:val="en-US"/>
            </w:rPr>
          </w:rPrChange>
        </w:rPr>
        <w:t xml:space="preserve">e </w:t>
      </w:r>
      <w:r w:rsidR="00D917EB" w:rsidRPr="000D46AE">
        <w:rPr>
          <w:rFonts w:ascii="Times New Roman" w:hAnsi="Times New Roman" w:cs="Times New Roman"/>
          <w:sz w:val="24"/>
          <w:lang w:val="en-US"/>
          <w:rPrChange w:id="2828" w:author="Microsoft Office User" w:date="2019-10-30T11:35:00Z">
            <w:rPr>
              <w:rFonts w:ascii="Times New Roman" w:hAnsi="Times New Roman" w:cs="Times New Roman"/>
              <w:sz w:val="24"/>
              <w:lang w:val="en-US"/>
            </w:rPr>
          </w:rPrChange>
        </w:rPr>
        <w:t xml:space="preserve">first </w:t>
      </w:r>
      <w:r w:rsidR="009A6F63" w:rsidRPr="000D46AE">
        <w:rPr>
          <w:rFonts w:ascii="Times New Roman" w:hAnsi="Times New Roman" w:cs="Times New Roman"/>
          <w:sz w:val="24"/>
          <w:lang w:val="en-US"/>
          <w:rPrChange w:id="2829" w:author="Microsoft Office User" w:date="2019-10-30T11:35:00Z">
            <w:rPr>
              <w:rFonts w:ascii="Times New Roman" w:hAnsi="Times New Roman" w:cs="Times New Roman"/>
              <w:sz w:val="24"/>
              <w:lang w:val="en-US"/>
            </w:rPr>
          </w:rPrChange>
        </w:rPr>
        <w:t xml:space="preserve">trained </w:t>
      </w:r>
      <w:r w:rsidR="00B3358B" w:rsidRPr="000D46AE">
        <w:rPr>
          <w:rFonts w:ascii="Times New Roman" w:hAnsi="Times New Roman" w:cs="Times New Roman"/>
          <w:sz w:val="24"/>
          <w:lang w:val="en-US"/>
          <w:rPrChange w:id="2830" w:author="Microsoft Office User" w:date="2019-10-30T11:35:00Z">
            <w:rPr>
              <w:rFonts w:ascii="Times New Roman" w:hAnsi="Times New Roman" w:cs="Times New Roman"/>
              <w:sz w:val="24"/>
              <w:lang w:val="en-US"/>
            </w:rPr>
          </w:rPrChange>
        </w:rPr>
        <w:t xml:space="preserve">two </w:t>
      </w:r>
      <w:r w:rsidR="007B709A" w:rsidRPr="000D46AE">
        <w:rPr>
          <w:rFonts w:ascii="Times New Roman" w:hAnsi="Times New Roman" w:cs="Times New Roman"/>
          <w:sz w:val="24"/>
          <w:lang w:val="en-US"/>
          <w:rPrChange w:id="2831" w:author="Microsoft Office User" w:date="2019-10-30T11:35:00Z">
            <w:rPr>
              <w:rFonts w:ascii="Times New Roman" w:hAnsi="Times New Roman" w:cs="Times New Roman"/>
              <w:sz w:val="24"/>
              <w:lang w:val="en-US"/>
            </w:rPr>
          </w:rPrChange>
        </w:rPr>
        <w:t xml:space="preserve">conceptual </w:t>
      </w:r>
      <w:r w:rsidR="00B3358B" w:rsidRPr="000D46AE">
        <w:rPr>
          <w:rFonts w:ascii="Times New Roman" w:hAnsi="Times New Roman" w:cs="Times New Roman"/>
          <w:sz w:val="24"/>
          <w:lang w:val="en-US"/>
          <w:rPrChange w:id="2832" w:author="Microsoft Office User" w:date="2019-10-30T11:35:00Z">
            <w:rPr>
              <w:rFonts w:ascii="Times New Roman" w:hAnsi="Times New Roman" w:cs="Times New Roman"/>
              <w:sz w:val="24"/>
              <w:lang w:val="en-US"/>
            </w:rPr>
          </w:rPrChange>
        </w:rPr>
        <w:t xml:space="preserve">categories </w:t>
      </w:r>
      <w:r w:rsidR="007401D0" w:rsidRPr="000D46AE">
        <w:rPr>
          <w:rFonts w:ascii="Times New Roman" w:hAnsi="Times New Roman" w:cs="Times New Roman"/>
          <w:sz w:val="24"/>
          <w:lang w:val="en-US"/>
          <w:rPrChange w:id="2833" w:author="Microsoft Office User" w:date="2019-10-30T11:35:00Z">
            <w:rPr>
              <w:rFonts w:ascii="Times New Roman" w:hAnsi="Times New Roman" w:cs="Times New Roman"/>
              <w:sz w:val="24"/>
              <w:lang w:val="en-US"/>
            </w:rPr>
          </w:rPrChange>
        </w:rPr>
        <w:t xml:space="preserve">that each consisted of </w:t>
      </w:r>
      <w:r w:rsidRPr="000D46AE">
        <w:rPr>
          <w:rFonts w:ascii="Times New Roman" w:hAnsi="Times New Roman" w:cs="Times New Roman"/>
          <w:sz w:val="24"/>
          <w:lang w:val="en-US"/>
          <w:rPrChange w:id="2834" w:author="Microsoft Office User" w:date="2019-10-30T11:35:00Z">
            <w:rPr>
              <w:rFonts w:ascii="Times New Roman" w:hAnsi="Times New Roman" w:cs="Times New Roman"/>
              <w:sz w:val="24"/>
              <w:lang w:val="en-US"/>
            </w:rPr>
          </w:rPrChange>
        </w:rPr>
        <w:t xml:space="preserve">two </w:t>
      </w:r>
      <w:r w:rsidR="00DB3615" w:rsidRPr="000D46AE">
        <w:rPr>
          <w:rFonts w:ascii="Times New Roman" w:hAnsi="Times New Roman" w:cs="Times New Roman"/>
          <w:sz w:val="24"/>
          <w:lang w:val="en-US"/>
          <w:rPrChange w:id="2835" w:author="Microsoft Office User" w:date="2019-10-30T11:35:00Z">
            <w:rPr>
              <w:rFonts w:ascii="Times New Roman" w:hAnsi="Times New Roman" w:cs="Times New Roman"/>
              <w:sz w:val="24"/>
              <w:lang w:val="en-US"/>
            </w:rPr>
          </w:rPrChange>
        </w:rPr>
        <w:t>colors (</w:t>
      </w:r>
      <w:r w:rsidR="00A7590F" w:rsidRPr="000D46AE">
        <w:rPr>
          <w:rFonts w:ascii="Times New Roman" w:hAnsi="Times New Roman" w:cs="Times New Roman"/>
          <w:sz w:val="24"/>
          <w:lang w:val="en-US"/>
          <w:rPrChange w:id="2836" w:author="Microsoft Office User" w:date="2019-10-30T11:35:00Z">
            <w:rPr>
              <w:rFonts w:ascii="Times New Roman" w:hAnsi="Times New Roman" w:cs="Times New Roman"/>
              <w:sz w:val="24"/>
              <w:lang w:val="en-US"/>
            </w:rPr>
          </w:rPrChange>
        </w:rPr>
        <w:t xml:space="preserve">e.g., </w:t>
      </w:r>
      <w:r w:rsidR="00DB3615" w:rsidRPr="000D46AE">
        <w:rPr>
          <w:rFonts w:ascii="Times New Roman" w:hAnsi="Times New Roman" w:cs="Times New Roman"/>
          <w:i/>
          <w:sz w:val="24"/>
          <w:lang w:val="en-US"/>
          <w:rPrChange w:id="2837" w:author="Microsoft Office User" w:date="2019-10-30T11:35:00Z">
            <w:rPr>
              <w:rFonts w:ascii="Times New Roman" w:hAnsi="Times New Roman" w:cs="Times New Roman"/>
              <w:i/>
              <w:sz w:val="24"/>
              <w:lang w:val="en-US"/>
            </w:rPr>
          </w:rPrChange>
        </w:rPr>
        <w:t>Blue-Same-Yellow</w:t>
      </w:r>
      <w:r w:rsidR="00DB3615" w:rsidRPr="000D46AE">
        <w:rPr>
          <w:rFonts w:ascii="Times New Roman" w:hAnsi="Times New Roman" w:cs="Times New Roman"/>
          <w:sz w:val="24"/>
          <w:lang w:val="en-US"/>
          <w:rPrChange w:id="2838" w:author="Microsoft Office User" w:date="2019-10-30T11:35:00Z">
            <w:rPr>
              <w:rFonts w:ascii="Times New Roman" w:hAnsi="Times New Roman" w:cs="Times New Roman"/>
              <w:sz w:val="24"/>
              <w:lang w:val="en-US"/>
            </w:rPr>
          </w:rPrChange>
        </w:rPr>
        <w:t xml:space="preserve"> and </w:t>
      </w:r>
      <w:r w:rsidR="00DB3615" w:rsidRPr="000D46AE">
        <w:rPr>
          <w:rFonts w:ascii="Times New Roman" w:hAnsi="Times New Roman" w:cs="Times New Roman"/>
          <w:i/>
          <w:sz w:val="24"/>
          <w:lang w:val="en-US"/>
          <w:rPrChange w:id="2839" w:author="Microsoft Office User" w:date="2019-10-30T11:35:00Z">
            <w:rPr>
              <w:rFonts w:ascii="Times New Roman" w:hAnsi="Times New Roman" w:cs="Times New Roman"/>
              <w:i/>
              <w:sz w:val="24"/>
              <w:lang w:val="en-US"/>
            </w:rPr>
          </w:rPrChange>
        </w:rPr>
        <w:t>Green-Same-Purple</w:t>
      </w:r>
      <w:r w:rsidR="00DB3615" w:rsidRPr="000D46AE">
        <w:rPr>
          <w:rFonts w:ascii="Times New Roman" w:hAnsi="Times New Roman" w:cs="Times New Roman"/>
          <w:sz w:val="24"/>
          <w:lang w:val="en-US"/>
          <w:rPrChange w:id="2840" w:author="Microsoft Office User" w:date="2019-10-30T11:35:00Z">
            <w:rPr>
              <w:rFonts w:ascii="Times New Roman" w:hAnsi="Times New Roman" w:cs="Times New Roman"/>
              <w:sz w:val="24"/>
              <w:lang w:val="en-US"/>
            </w:rPr>
          </w:rPrChange>
        </w:rPr>
        <w:t>) followed by</w:t>
      </w:r>
      <w:r w:rsidR="00DB3615" w:rsidRPr="000D46AE">
        <w:rPr>
          <w:rFonts w:ascii="Times New Roman" w:hAnsi="Times New Roman" w:cs="Times New Roman"/>
          <w:i/>
          <w:sz w:val="24"/>
          <w:lang w:val="en-US"/>
          <w:rPrChange w:id="2841" w:author="Microsoft Office User" w:date="2019-10-30T11:35:00Z">
            <w:rPr>
              <w:rFonts w:ascii="Times New Roman" w:hAnsi="Times New Roman" w:cs="Times New Roman"/>
              <w:i/>
              <w:sz w:val="24"/>
              <w:lang w:val="en-US"/>
            </w:rPr>
          </w:rPrChange>
        </w:rPr>
        <w:t xml:space="preserve"> </w:t>
      </w:r>
      <w:r w:rsidR="00DB3615" w:rsidRPr="000D46AE">
        <w:rPr>
          <w:rFonts w:ascii="Times New Roman" w:hAnsi="Times New Roman" w:cs="Times New Roman"/>
          <w:sz w:val="24"/>
          <w:lang w:val="en-US"/>
          <w:rPrChange w:id="2842" w:author="Microsoft Office User" w:date="2019-10-30T11:35:00Z">
            <w:rPr>
              <w:rFonts w:ascii="Times New Roman" w:hAnsi="Times New Roman" w:cs="Times New Roman"/>
              <w:sz w:val="24"/>
              <w:lang w:val="en-US"/>
            </w:rPr>
          </w:rPrChange>
        </w:rPr>
        <w:t xml:space="preserve">a similar </w:t>
      </w:r>
      <w:r w:rsidR="009A6F63" w:rsidRPr="000D46AE">
        <w:rPr>
          <w:rFonts w:ascii="Times New Roman" w:hAnsi="Times New Roman" w:cs="Times New Roman"/>
          <w:sz w:val="24"/>
          <w:lang w:val="en-US"/>
          <w:rPrChange w:id="2843" w:author="Microsoft Office User" w:date="2019-10-30T11:35:00Z">
            <w:rPr>
              <w:rFonts w:ascii="Times New Roman" w:hAnsi="Times New Roman" w:cs="Times New Roman"/>
              <w:sz w:val="24"/>
              <w:lang w:val="en-US"/>
            </w:rPr>
          </w:rPrChange>
        </w:rPr>
        <w:t xml:space="preserve">acquisition </w:t>
      </w:r>
      <w:r w:rsidR="00DB3615" w:rsidRPr="000D46AE">
        <w:rPr>
          <w:rFonts w:ascii="Times New Roman" w:hAnsi="Times New Roman" w:cs="Times New Roman"/>
          <w:sz w:val="24"/>
          <w:lang w:val="en-US"/>
          <w:rPrChange w:id="2844" w:author="Microsoft Office User" w:date="2019-10-30T11:35:00Z">
            <w:rPr>
              <w:rFonts w:ascii="Times New Roman" w:hAnsi="Times New Roman" w:cs="Times New Roman"/>
              <w:sz w:val="24"/>
              <w:lang w:val="en-US"/>
            </w:rPr>
          </w:rPrChange>
        </w:rPr>
        <w:t xml:space="preserve">phase to that used in Experiments 1-3. However, this time, we presented a </w:t>
      </w:r>
      <w:r w:rsidR="009A6F63" w:rsidRPr="000D46AE">
        <w:rPr>
          <w:rFonts w:ascii="Times New Roman" w:hAnsi="Times New Roman" w:cs="Times New Roman"/>
          <w:sz w:val="24"/>
          <w:lang w:val="en-US"/>
          <w:rPrChange w:id="2845" w:author="Microsoft Office User" w:date="2019-10-30T11:35:00Z">
            <w:rPr>
              <w:rFonts w:ascii="Times New Roman" w:hAnsi="Times New Roman" w:cs="Times New Roman"/>
              <w:sz w:val="24"/>
              <w:lang w:val="en-US"/>
            </w:rPr>
          </w:rPrChange>
        </w:rPr>
        <w:t xml:space="preserve">target object </w:t>
      </w:r>
      <w:r w:rsidR="00DB3615" w:rsidRPr="000D46AE">
        <w:rPr>
          <w:rFonts w:ascii="Times New Roman" w:hAnsi="Times New Roman" w:cs="Times New Roman"/>
          <w:sz w:val="24"/>
          <w:lang w:val="en-US"/>
          <w:rPrChange w:id="2846" w:author="Microsoft Office User" w:date="2019-10-30T11:35:00Z">
            <w:rPr>
              <w:rFonts w:ascii="Times New Roman" w:hAnsi="Times New Roman" w:cs="Times New Roman"/>
              <w:sz w:val="24"/>
              <w:lang w:val="en-US"/>
            </w:rPr>
          </w:rPrChange>
        </w:rPr>
        <w:t xml:space="preserve">in either blue or green along with a positive and negative </w:t>
      </w:r>
      <w:r w:rsidR="009A6F63" w:rsidRPr="000D46AE">
        <w:rPr>
          <w:rFonts w:ascii="Times New Roman" w:hAnsi="Times New Roman" w:cs="Times New Roman"/>
          <w:sz w:val="24"/>
          <w:lang w:val="en-US"/>
          <w:rPrChange w:id="2847" w:author="Microsoft Office User" w:date="2019-10-30T11:35:00Z">
            <w:rPr>
              <w:rFonts w:ascii="Times New Roman" w:hAnsi="Times New Roman" w:cs="Times New Roman"/>
              <w:sz w:val="24"/>
              <w:lang w:val="en-US"/>
            </w:rPr>
          </w:rPrChange>
        </w:rPr>
        <w:t xml:space="preserve">source </w:t>
      </w:r>
      <w:r w:rsidR="00DB3615" w:rsidRPr="000D46AE">
        <w:rPr>
          <w:rFonts w:ascii="Times New Roman" w:hAnsi="Times New Roman" w:cs="Times New Roman"/>
          <w:sz w:val="24"/>
          <w:lang w:val="en-US"/>
          <w:rPrChange w:id="2848" w:author="Microsoft Office User" w:date="2019-10-30T11:35:00Z">
            <w:rPr>
              <w:rFonts w:ascii="Times New Roman" w:hAnsi="Times New Roman" w:cs="Times New Roman"/>
              <w:sz w:val="24"/>
              <w:lang w:val="en-US"/>
            </w:rPr>
          </w:rPrChange>
        </w:rPr>
        <w:t xml:space="preserve">that were presented in either yellow or purple. If a </w:t>
      </w:r>
      <w:r w:rsidR="009A6F63" w:rsidRPr="000D46AE">
        <w:rPr>
          <w:rFonts w:ascii="Times New Roman" w:hAnsi="Times New Roman" w:cs="Times New Roman"/>
          <w:sz w:val="24"/>
          <w:lang w:val="en-US"/>
          <w:rPrChange w:id="2849" w:author="Microsoft Office User" w:date="2019-10-30T11:35:00Z">
            <w:rPr>
              <w:rFonts w:ascii="Times New Roman" w:hAnsi="Times New Roman" w:cs="Times New Roman"/>
              <w:sz w:val="24"/>
              <w:lang w:val="en-US"/>
            </w:rPr>
          </w:rPrChange>
        </w:rPr>
        <w:t xml:space="preserve">target </w:t>
      </w:r>
      <w:r w:rsidR="00DB3615" w:rsidRPr="000D46AE">
        <w:rPr>
          <w:rFonts w:ascii="Times New Roman" w:hAnsi="Times New Roman" w:cs="Times New Roman"/>
          <w:sz w:val="24"/>
          <w:lang w:val="en-US"/>
          <w:rPrChange w:id="2850" w:author="Microsoft Office User" w:date="2019-10-30T11:35:00Z">
            <w:rPr>
              <w:rFonts w:ascii="Times New Roman" w:hAnsi="Times New Roman" w:cs="Times New Roman"/>
              <w:sz w:val="24"/>
              <w:lang w:val="en-US"/>
            </w:rPr>
          </w:rPrChange>
        </w:rPr>
        <w:t xml:space="preserve">is presented in blue and a positive </w:t>
      </w:r>
      <w:r w:rsidR="009A6F63" w:rsidRPr="000D46AE">
        <w:rPr>
          <w:rFonts w:ascii="Times New Roman" w:hAnsi="Times New Roman" w:cs="Times New Roman"/>
          <w:sz w:val="24"/>
          <w:lang w:val="en-US"/>
          <w:rPrChange w:id="2851" w:author="Microsoft Office User" w:date="2019-10-30T11:35:00Z">
            <w:rPr>
              <w:rFonts w:ascii="Times New Roman" w:hAnsi="Times New Roman" w:cs="Times New Roman"/>
              <w:sz w:val="24"/>
              <w:lang w:val="en-US"/>
            </w:rPr>
          </w:rPrChange>
        </w:rPr>
        <w:t xml:space="preserve">source </w:t>
      </w:r>
      <w:r w:rsidR="00EB3245" w:rsidRPr="000D46AE">
        <w:rPr>
          <w:rFonts w:ascii="Times New Roman" w:hAnsi="Times New Roman" w:cs="Times New Roman"/>
          <w:sz w:val="24"/>
          <w:lang w:val="en-US"/>
          <w:rPrChange w:id="2852" w:author="Microsoft Office User" w:date="2019-10-30T11:35:00Z">
            <w:rPr>
              <w:rFonts w:ascii="Times New Roman" w:hAnsi="Times New Roman" w:cs="Times New Roman"/>
              <w:sz w:val="24"/>
              <w:lang w:val="en-US"/>
            </w:rPr>
          </w:rPrChange>
        </w:rPr>
        <w:t xml:space="preserve">is presented </w:t>
      </w:r>
      <w:r w:rsidR="00DB3615" w:rsidRPr="000D46AE">
        <w:rPr>
          <w:rFonts w:ascii="Times New Roman" w:hAnsi="Times New Roman" w:cs="Times New Roman"/>
          <w:sz w:val="24"/>
          <w:lang w:val="en-US"/>
          <w:rPrChange w:id="2853" w:author="Microsoft Office User" w:date="2019-10-30T11:35:00Z">
            <w:rPr>
              <w:rFonts w:ascii="Times New Roman" w:hAnsi="Times New Roman" w:cs="Times New Roman"/>
              <w:sz w:val="24"/>
              <w:lang w:val="en-US"/>
            </w:rPr>
          </w:rPrChange>
        </w:rPr>
        <w:t>in yellow (</w:t>
      </w:r>
      <w:r w:rsidR="00EB3245" w:rsidRPr="000D46AE">
        <w:rPr>
          <w:rFonts w:ascii="Times New Roman" w:hAnsi="Times New Roman" w:cs="Times New Roman"/>
          <w:sz w:val="24"/>
          <w:lang w:val="en-US"/>
          <w:rPrChange w:id="2854" w:author="Microsoft Office User" w:date="2019-10-30T11:35:00Z">
            <w:rPr>
              <w:rFonts w:ascii="Times New Roman" w:hAnsi="Times New Roman" w:cs="Times New Roman"/>
              <w:sz w:val="24"/>
              <w:lang w:val="en-US"/>
            </w:rPr>
          </w:rPrChange>
        </w:rPr>
        <w:t xml:space="preserve">along with </w:t>
      </w:r>
      <w:r w:rsidR="00DB3615" w:rsidRPr="000D46AE">
        <w:rPr>
          <w:rFonts w:ascii="Times New Roman" w:hAnsi="Times New Roman" w:cs="Times New Roman"/>
          <w:sz w:val="24"/>
          <w:lang w:val="en-US"/>
          <w:rPrChange w:id="2855" w:author="Microsoft Office User" w:date="2019-10-30T11:35:00Z">
            <w:rPr>
              <w:rFonts w:ascii="Times New Roman" w:hAnsi="Times New Roman" w:cs="Times New Roman"/>
              <w:sz w:val="24"/>
              <w:lang w:val="en-US"/>
            </w:rPr>
          </w:rPrChange>
        </w:rPr>
        <w:t xml:space="preserve">a negative </w:t>
      </w:r>
      <w:r w:rsidR="009A6F63" w:rsidRPr="000D46AE">
        <w:rPr>
          <w:rFonts w:ascii="Times New Roman" w:hAnsi="Times New Roman" w:cs="Times New Roman"/>
          <w:sz w:val="24"/>
          <w:lang w:val="en-US"/>
          <w:rPrChange w:id="2856" w:author="Microsoft Office User" w:date="2019-10-30T11:35:00Z">
            <w:rPr>
              <w:rFonts w:ascii="Times New Roman" w:hAnsi="Times New Roman" w:cs="Times New Roman"/>
              <w:sz w:val="24"/>
              <w:lang w:val="en-US"/>
            </w:rPr>
          </w:rPrChange>
        </w:rPr>
        <w:t xml:space="preserve">source </w:t>
      </w:r>
      <w:r w:rsidR="00DB3615" w:rsidRPr="000D46AE">
        <w:rPr>
          <w:rFonts w:ascii="Times New Roman" w:hAnsi="Times New Roman" w:cs="Times New Roman"/>
          <w:sz w:val="24"/>
          <w:lang w:val="en-US"/>
          <w:rPrChange w:id="2857" w:author="Microsoft Office User" w:date="2019-10-30T11:35:00Z">
            <w:rPr>
              <w:rFonts w:ascii="Times New Roman" w:hAnsi="Times New Roman" w:cs="Times New Roman"/>
              <w:sz w:val="24"/>
              <w:lang w:val="en-US"/>
            </w:rPr>
          </w:rPrChange>
        </w:rPr>
        <w:t>in purple) then participants should evaluate that stimulus positively</w:t>
      </w:r>
      <w:r w:rsidR="00005629" w:rsidRPr="000D46AE">
        <w:rPr>
          <w:rFonts w:ascii="Times New Roman" w:hAnsi="Times New Roman" w:cs="Times New Roman"/>
          <w:sz w:val="24"/>
          <w:lang w:val="en-US"/>
          <w:rPrChange w:id="2858" w:author="Microsoft Office User" w:date="2019-10-30T11:35:00Z">
            <w:rPr>
              <w:rFonts w:ascii="Times New Roman" w:hAnsi="Times New Roman" w:cs="Times New Roman"/>
              <w:sz w:val="24"/>
              <w:lang w:val="en-US"/>
            </w:rPr>
          </w:rPrChange>
        </w:rPr>
        <w:t xml:space="preserve"> (given that blue and yellow were trained to be </w:t>
      </w:r>
      <w:r w:rsidR="007B709A" w:rsidRPr="000D46AE">
        <w:rPr>
          <w:rFonts w:ascii="Times New Roman" w:hAnsi="Times New Roman" w:cs="Times New Roman"/>
          <w:sz w:val="24"/>
          <w:lang w:val="en-US"/>
          <w:rPrChange w:id="2859" w:author="Microsoft Office User" w:date="2019-10-30T11:35:00Z">
            <w:rPr>
              <w:rFonts w:ascii="Times New Roman" w:hAnsi="Times New Roman" w:cs="Times New Roman"/>
              <w:sz w:val="24"/>
              <w:lang w:val="en-US"/>
            </w:rPr>
          </w:rPrChange>
        </w:rPr>
        <w:t xml:space="preserve">conceptually </w:t>
      </w:r>
      <w:r w:rsidR="00005629" w:rsidRPr="000D46AE">
        <w:rPr>
          <w:rFonts w:ascii="Times New Roman" w:hAnsi="Times New Roman" w:cs="Times New Roman"/>
          <w:sz w:val="24"/>
          <w:lang w:val="en-US"/>
          <w:rPrChange w:id="2860" w:author="Microsoft Office User" w:date="2019-10-30T11:35:00Z">
            <w:rPr>
              <w:rFonts w:ascii="Times New Roman" w:hAnsi="Times New Roman" w:cs="Times New Roman"/>
              <w:sz w:val="24"/>
              <w:lang w:val="en-US"/>
            </w:rPr>
          </w:rPrChange>
        </w:rPr>
        <w:t>similar to one another in the first phase of the experiment)</w:t>
      </w:r>
      <w:r w:rsidR="00DB3615" w:rsidRPr="000D46AE">
        <w:rPr>
          <w:rFonts w:ascii="Times New Roman" w:hAnsi="Times New Roman" w:cs="Times New Roman"/>
          <w:sz w:val="24"/>
          <w:lang w:val="en-US"/>
          <w:rPrChange w:id="2861" w:author="Microsoft Office User" w:date="2019-10-30T11:35:00Z">
            <w:rPr>
              <w:rFonts w:ascii="Times New Roman" w:hAnsi="Times New Roman" w:cs="Times New Roman"/>
              <w:sz w:val="24"/>
              <w:lang w:val="en-US"/>
            </w:rPr>
          </w:rPrChange>
        </w:rPr>
        <w:t xml:space="preserve">. </w:t>
      </w:r>
      <w:r w:rsidR="004B3E88" w:rsidRPr="000D46AE">
        <w:rPr>
          <w:rFonts w:ascii="Times New Roman" w:hAnsi="Times New Roman" w:cs="Times New Roman"/>
          <w:sz w:val="24"/>
          <w:szCs w:val="24"/>
          <w:lang w:val="en-US"/>
          <w:rPrChange w:id="2862" w:author="Microsoft Office User" w:date="2019-10-30T11:35:00Z">
            <w:rPr>
              <w:rFonts w:ascii="Times New Roman" w:hAnsi="Times New Roman" w:cs="Times New Roman"/>
              <w:sz w:val="24"/>
              <w:szCs w:val="24"/>
              <w:lang w:val="en-US"/>
            </w:rPr>
          </w:rPrChange>
        </w:rPr>
        <w:t xml:space="preserve">In contrast, if participants </w:t>
      </w:r>
      <w:r w:rsidR="00DB3615" w:rsidRPr="000D46AE">
        <w:rPr>
          <w:rFonts w:ascii="Times New Roman" w:hAnsi="Times New Roman" w:cs="Times New Roman"/>
          <w:sz w:val="24"/>
          <w:szCs w:val="24"/>
          <w:lang w:val="en-US"/>
          <w:rPrChange w:id="2863" w:author="Microsoft Office User" w:date="2019-10-30T11:35:00Z">
            <w:rPr>
              <w:rFonts w:ascii="Times New Roman" w:hAnsi="Times New Roman" w:cs="Times New Roman"/>
              <w:sz w:val="24"/>
              <w:szCs w:val="24"/>
              <w:lang w:val="en-US"/>
            </w:rPr>
          </w:rPrChange>
        </w:rPr>
        <w:t xml:space="preserve">encounter a </w:t>
      </w:r>
      <w:r w:rsidR="009A6F63" w:rsidRPr="000D46AE">
        <w:rPr>
          <w:rFonts w:ascii="Times New Roman" w:hAnsi="Times New Roman" w:cs="Times New Roman"/>
          <w:sz w:val="24"/>
          <w:szCs w:val="24"/>
          <w:lang w:val="en-US"/>
          <w:rPrChange w:id="2864" w:author="Microsoft Office User" w:date="2019-10-30T11:35:00Z">
            <w:rPr>
              <w:rFonts w:ascii="Times New Roman" w:hAnsi="Times New Roman" w:cs="Times New Roman"/>
              <w:sz w:val="24"/>
              <w:szCs w:val="24"/>
              <w:lang w:val="en-US"/>
            </w:rPr>
          </w:rPrChange>
        </w:rPr>
        <w:t xml:space="preserve">target </w:t>
      </w:r>
      <w:r w:rsidR="00DB3615" w:rsidRPr="000D46AE">
        <w:rPr>
          <w:rFonts w:ascii="Times New Roman" w:hAnsi="Times New Roman" w:cs="Times New Roman"/>
          <w:sz w:val="24"/>
          <w:szCs w:val="24"/>
          <w:lang w:val="en-US"/>
          <w:rPrChange w:id="2865" w:author="Microsoft Office User" w:date="2019-10-30T11:35:00Z">
            <w:rPr>
              <w:rFonts w:ascii="Times New Roman" w:hAnsi="Times New Roman" w:cs="Times New Roman"/>
              <w:sz w:val="24"/>
              <w:szCs w:val="24"/>
              <w:lang w:val="en-US"/>
            </w:rPr>
          </w:rPrChange>
        </w:rPr>
        <w:t xml:space="preserve">in green along with </w:t>
      </w:r>
      <w:r w:rsidR="004B3E88" w:rsidRPr="000D46AE">
        <w:rPr>
          <w:rFonts w:ascii="Times New Roman" w:hAnsi="Times New Roman" w:cs="Times New Roman"/>
          <w:sz w:val="24"/>
          <w:szCs w:val="24"/>
          <w:lang w:val="en-US"/>
          <w:rPrChange w:id="2866" w:author="Microsoft Office User" w:date="2019-10-30T11:35:00Z">
            <w:rPr>
              <w:rFonts w:ascii="Times New Roman" w:hAnsi="Times New Roman" w:cs="Times New Roman"/>
              <w:sz w:val="24"/>
              <w:szCs w:val="24"/>
              <w:lang w:val="en-US"/>
            </w:rPr>
          </w:rPrChange>
        </w:rPr>
        <w:t xml:space="preserve">a negative </w:t>
      </w:r>
      <w:r w:rsidR="009A6F63" w:rsidRPr="000D46AE">
        <w:rPr>
          <w:rFonts w:ascii="Times New Roman" w:hAnsi="Times New Roman" w:cs="Times New Roman"/>
          <w:sz w:val="24"/>
          <w:szCs w:val="24"/>
          <w:lang w:val="en-US"/>
          <w:rPrChange w:id="2867" w:author="Microsoft Office User" w:date="2019-10-30T11:35:00Z">
            <w:rPr>
              <w:rFonts w:ascii="Times New Roman" w:hAnsi="Times New Roman" w:cs="Times New Roman"/>
              <w:sz w:val="24"/>
              <w:szCs w:val="24"/>
              <w:lang w:val="en-US"/>
            </w:rPr>
          </w:rPrChange>
        </w:rPr>
        <w:t xml:space="preserve">source </w:t>
      </w:r>
      <w:r w:rsidR="00DB3615" w:rsidRPr="000D46AE">
        <w:rPr>
          <w:rFonts w:ascii="Times New Roman" w:hAnsi="Times New Roman" w:cs="Times New Roman"/>
          <w:sz w:val="24"/>
          <w:szCs w:val="24"/>
          <w:lang w:val="en-US"/>
          <w:rPrChange w:id="2868" w:author="Microsoft Office User" w:date="2019-10-30T11:35:00Z">
            <w:rPr>
              <w:rFonts w:ascii="Times New Roman" w:hAnsi="Times New Roman" w:cs="Times New Roman"/>
              <w:sz w:val="24"/>
              <w:szCs w:val="24"/>
              <w:lang w:val="en-US"/>
            </w:rPr>
          </w:rPrChange>
        </w:rPr>
        <w:t>in p</w:t>
      </w:r>
      <w:r w:rsidR="004B3E88" w:rsidRPr="000D46AE">
        <w:rPr>
          <w:rFonts w:ascii="Times New Roman" w:hAnsi="Times New Roman" w:cs="Times New Roman"/>
          <w:sz w:val="24"/>
          <w:szCs w:val="24"/>
          <w:lang w:val="en-US"/>
          <w:rPrChange w:id="2869" w:author="Microsoft Office User" w:date="2019-10-30T11:35:00Z">
            <w:rPr>
              <w:rFonts w:ascii="Times New Roman" w:hAnsi="Times New Roman" w:cs="Times New Roman"/>
              <w:sz w:val="24"/>
              <w:szCs w:val="24"/>
              <w:lang w:val="en-US"/>
            </w:rPr>
          </w:rPrChange>
        </w:rPr>
        <w:t xml:space="preserve">urple </w:t>
      </w:r>
      <w:r w:rsidR="00DB3615" w:rsidRPr="000D46AE">
        <w:rPr>
          <w:rFonts w:ascii="Times New Roman" w:hAnsi="Times New Roman" w:cs="Times New Roman"/>
          <w:sz w:val="24"/>
          <w:szCs w:val="24"/>
          <w:lang w:val="en-US"/>
          <w:rPrChange w:id="2870" w:author="Microsoft Office User" w:date="2019-10-30T11:35:00Z">
            <w:rPr>
              <w:rFonts w:ascii="Times New Roman" w:hAnsi="Times New Roman" w:cs="Times New Roman"/>
              <w:sz w:val="24"/>
              <w:szCs w:val="24"/>
              <w:lang w:val="en-US"/>
            </w:rPr>
          </w:rPrChange>
        </w:rPr>
        <w:t xml:space="preserve">(and a positive </w:t>
      </w:r>
      <w:r w:rsidR="009A6F63" w:rsidRPr="000D46AE">
        <w:rPr>
          <w:rFonts w:ascii="Times New Roman" w:hAnsi="Times New Roman" w:cs="Times New Roman"/>
          <w:sz w:val="24"/>
          <w:szCs w:val="24"/>
          <w:lang w:val="en-US"/>
          <w:rPrChange w:id="2871" w:author="Microsoft Office User" w:date="2019-10-30T11:35:00Z">
            <w:rPr>
              <w:rFonts w:ascii="Times New Roman" w:hAnsi="Times New Roman" w:cs="Times New Roman"/>
              <w:sz w:val="24"/>
              <w:szCs w:val="24"/>
              <w:lang w:val="en-US"/>
            </w:rPr>
          </w:rPrChange>
        </w:rPr>
        <w:t xml:space="preserve">source </w:t>
      </w:r>
      <w:r w:rsidR="00DB3615" w:rsidRPr="000D46AE">
        <w:rPr>
          <w:rFonts w:ascii="Times New Roman" w:hAnsi="Times New Roman" w:cs="Times New Roman"/>
          <w:sz w:val="24"/>
          <w:szCs w:val="24"/>
          <w:lang w:val="en-US"/>
          <w:rPrChange w:id="2872" w:author="Microsoft Office User" w:date="2019-10-30T11:35:00Z">
            <w:rPr>
              <w:rFonts w:ascii="Times New Roman" w:hAnsi="Times New Roman" w:cs="Times New Roman"/>
              <w:sz w:val="24"/>
              <w:szCs w:val="24"/>
              <w:lang w:val="en-US"/>
            </w:rPr>
          </w:rPrChange>
        </w:rPr>
        <w:t>in y</w:t>
      </w:r>
      <w:r w:rsidR="004B3E88" w:rsidRPr="000D46AE">
        <w:rPr>
          <w:rFonts w:ascii="Times New Roman" w:hAnsi="Times New Roman" w:cs="Times New Roman"/>
          <w:sz w:val="24"/>
          <w:szCs w:val="24"/>
          <w:lang w:val="en-US"/>
          <w:rPrChange w:id="2873" w:author="Microsoft Office User" w:date="2019-10-30T11:35:00Z">
            <w:rPr>
              <w:rFonts w:ascii="Times New Roman" w:hAnsi="Times New Roman" w:cs="Times New Roman"/>
              <w:sz w:val="24"/>
              <w:szCs w:val="24"/>
              <w:lang w:val="en-US"/>
            </w:rPr>
          </w:rPrChange>
        </w:rPr>
        <w:t xml:space="preserve">ellow) then they should evaluate that </w:t>
      </w:r>
      <w:r w:rsidR="009A6F63" w:rsidRPr="000D46AE">
        <w:rPr>
          <w:rFonts w:ascii="Times New Roman" w:hAnsi="Times New Roman" w:cs="Times New Roman"/>
          <w:sz w:val="24"/>
          <w:szCs w:val="24"/>
          <w:lang w:val="en-US"/>
          <w:rPrChange w:id="2874" w:author="Microsoft Office User" w:date="2019-10-30T11:35:00Z">
            <w:rPr>
              <w:rFonts w:ascii="Times New Roman" w:hAnsi="Times New Roman" w:cs="Times New Roman"/>
              <w:sz w:val="24"/>
              <w:szCs w:val="24"/>
              <w:lang w:val="en-US"/>
            </w:rPr>
          </w:rPrChange>
        </w:rPr>
        <w:t xml:space="preserve">target </w:t>
      </w:r>
      <w:r w:rsidR="004B3E88" w:rsidRPr="000D46AE">
        <w:rPr>
          <w:rFonts w:ascii="Times New Roman" w:hAnsi="Times New Roman" w:cs="Times New Roman"/>
          <w:sz w:val="24"/>
          <w:szCs w:val="24"/>
          <w:lang w:val="en-US"/>
          <w:rPrChange w:id="2875" w:author="Microsoft Office User" w:date="2019-10-30T11:35:00Z">
            <w:rPr>
              <w:rFonts w:ascii="Times New Roman" w:hAnsi="Times New Roman" w:cs="Times New Roman"/>
              <w:sz w:val="24"/>
              <w:szCs w:val="24"/>
              <w:lang w:val="en-US"/>
            </w:rPr>
          </w:rPrChange>
        </w:rPr>
        <w:t>negatively</w:t>
      </w:r>
      <w:r w:rsidR="00005629" w:rsidRPr="000D46AE">
        <w:rPr>
          <w:rFonts w:ascii="Times New Roman" w:hAnsi="Times New Roman" w:cs="Times New Roman"/>
          <w:sz w:val="24"/>
          <w:szCs w:val="24"/>
          <w:lang w:val="en-US"/>
          <w:rPrChange w:id="2876" w:author="Microsoft Office User" w:date="2019-10-30T11:35:00Z">
            <w:rPr>
              <w:rFonts w:ascii="Times New Roman" w:hAnsi="Times New Roman" w:cs="Times New Roman"/>
              <w:sz w:val="24"/>
              <w:szCs w:val="24"/>
              <w:lang w:val="en-US"/>
            </w:rPr>
          </w:rPrChange>
        </w:rPr>
        <w:t xml:space="preserve"> (given that green and purple were trained to be similar to one another </w:t>
      </w:r>
      <w:r w:rsidR="009A6F63" w:rsidRPr="000D46AE">
        <w:rPr>
          <w:rFonts w:ascii="Times New Roman" w:hAnsi="Times New Roman" w:cs="Times New Roman"/>
          <w:sz w:val="24"/>
          <w:szCs w:val="24"/>
          <w:lang w:val="en-US"/>
          <w:rPrChange w:id="2877" w:author="Microsoft Office User" w:date="2019-10-30T11:35:00Z">
            <w:rPr>
              <w:rFonts w:ascii="Times New Roman" w:hAnsi="Times New Roman" w:cs="Times New Roman"/>
              <w:sz w:val="24"/>
              <w:szCs w:val="24"/>
              <w:lang w:val="en-US"/>
            </w:rPr>
          </w:rPrChange>
        </w:rPr>
        <w:t xml:space="preserve">during the acquisition </w:t>
      </w:r>
      <w:r w:rsidR="00005629" w:rsidRPr="000D46AE">
        <w:rPr>
          <w:rFonts w:ascii="Times New Roman" w:hAnsi="Times New Roman" w:cs="Times New Roman"/>
          <w:sz w:val="24"/>
          <w:szCs w:val="24"/>
          <w:lang w:val="en-US"/>
          <w:rPrChange w:id="2878" w:author="Microsoft Office User" w:date="2019-10-30T11:35:00Z">
            <w:rPr>
              <w:rFonts w:ascii="Times New Roman" w:hAnsi="Times New Roman" w:cs="Times New Roman"/>
              <w:sz w:val="24"/>
              <w:szCs w:val="24"/>
              <w:lang w:val="en-US"/>
            </w:rPr>
          </w:rPrChange>
        </w:rPr>
        <w:t>phase)</w:t>
      </w:r>
      <w:r w:rsidR="004B3E88" w:rsidRPr="000D46AE">
        <w:rPr>
          <w:rFonts w:ascii="Times New Roman" w:hAnsi="Times New Roman" w:cs="Times New Roman"/>
          <w:sz w:val="24"/>
          <w:szCs w:val="24"/>
          <w:lang w:val="en-US"/>
          <w:rPrChange w:id="2879" w:author="Microsoft Office User" w:date="2019-10-30T11:35:00Z">
            <w:rPr>
              <w:rFonts w:ascii="Times New Roman" w:hAnsi="Times New Roman" w:cs="Times New Roman"/>
              <w:sz w:val="24"/>
              <w:szCs w:val="24"/>
              <w:lang w:val="en-US"/>
            </w:rPr>
          </w:rPrChange>
        </w:rPr>
        <w:t>.</w:t>
      </w:r>
      <w:r w:rsidR="00DB3615" w:rsidRPr="000D46AE">
        <w:rPr>
          <w:rFonts w:ascii="Times New Roman" w:hAnsi="Times New Roman" w:cs="Times New Roman"/>
          <w:sz w:val="24"/>
          <w:szCs w:val="24"/>
          <w:lang w:val="en-US"/>
          <w:rPrChange w:id="2880" w:author="Microsoft Office User" w:date="2019-10-30T11:35:00Z">
            <w:rPr>
              <w:rFonts w:ascii="Times New Roman" w:hAnsi="Times New Roman" w:cs="Times New Roman"/>
              <w:sz w:val="24"/>
              <w:szCs w:val="24"/>
              <w:lang w:val="en-US"/>
            </w:rPr>
          </w:rPrChange>
        </w:rPr>
        <w:t xml:space="preserve"> Such a finding </w:t>
      </w:r>
      <w:r w:rsidRPr="000D46AE">
        <w:rPr>
          <w:rFonts w:ascii="Times New Roman" w:hAnsi="Times New Roman" w:cs="Times New Roman"/>
          <w:sz w:val="24"/>
          <w:szCs w:val="24"/>
          <w:lang w:val="en-US"/>
          <w:rPrChange w:id="2881" w:author="Microsoft Office User" w:date="2019-10-30T11:35:00Z">
            <w:rPr>
              <w:rFonts w:ascii="Times New Roman" w:hAnsi="Times New Roman" w:cs="Times New Roman"/>
              <w:sz w:val="24"/>
              <w:szCs w:val="24"/>
              <w:lang w:val="en-US"/>
            </w:rPr>
          </w:rPrChange>
        </w:rPr>
        <w:t xml:space="preserve">would further replicate our </w:t>
      </w:r>
      <w:r w:rsidR="003E0AE5" w:rsidRPr="000D46AE">
        <w:rPr>
          <w:rFonts w:ascii="Times New Roman" w:hAnsi="Times New Roman" w:cs="Times New Roman"/>
          <w:sz w:val="24"/>
          <w:szCs w:val="24"/>
          <w:lang w:val="en-US"/>
          <w:rPrChange w:id="2882" w:author="Microsoft Office User" w:date="2019-10-30T11:35:00Z">
            <w:rPr>
              <w:rFonts w:ascii="Times New Roman" w:hAnsi="Times New Roman" w:cs="Times New Roman"/>
              <w:sz w:val="24"/>
              <w:szCs w:val="24"/>
              <w:lang w:val="en-US"/>
            </w:rPr>
          </w:rPrChange>
        </w:rPr>
        <w:t xml:space="preserve">existing </w:t>
      </w:r>
      <w:r w:rsidRPr="000D46AE">
        <w:rPr>
          <w:rFonts w:ascii="Times New Roman" w:hAnsi="Times New Roman" w:cs="Times New Roman"/>
          <w:sz w:val="24"/>
          <w:szCs w:val="24"/>
          <w:lang w:val="en-US"/>
          <w:rPrChange w:id="2883" w:author="Microsoft Office User" w:date="2019-10-30T11:35:00Z">
            <w:rPr>
              <w:rFonts w:ascii="Times New Roman" w:hAnsi="Times New Roman" w:cs="Times New Roman"/>
              <w:sz w:val="24"/>
              <w:szCs w:val="24"/>
              <w:lang w:val="en-US"/>
            </w:rPr>
          </w:rPrChange>
        </w:rPr>
        <w:t xml:space="preserve">findings </w:t>
      </w:r>
      <w:r w:rsidR="003E0AE5" w:rsidRPr="000D46AE">
        <w:rPr>
          <w:rFonts w:ascii="Times New Roman" w:hAnsi="Times New Roman" w:cs="Times New Roman"/>
          <w:sz w:val="24"/>
          <w:szCs w:val="24"/>
          <w:lang w:val="en-US"/>
          <w:rPrChange w:id="2884" w:author="Microsoft Office User" w:date="2019-10-30T11:35:00Z">
            <w:rPr>
              <w:rFonts w:ascii="Times New Roman" w:hAnsi="Times New Roman" w:cs="Times New Roman"/>
              <w:sz w:val="24"/>
              <w:szCs w:val="24"/>
              <w:lang w:val="en-US"/>
            </w:rPr>
          </w:rPrChange>
        </w:rPr>
        <w:t xml:space="preserve">and </w:t>
      </w:r>
      <w:r w:rsidRPr="000D46AE">
        <w:rPr>
          <w:rFonts w:ascii="Times New Roman" w:hAnsi="Times New Roman" w:cs="Times New Roman"/>
          <w:sz w:val="24"/>
          <w:szCs w:val="24"/>
          <w:lang w:val="en-US"/>
          <w:rPrChange w:id="2885" w:author="Microsoft Office User" w:date="2019-10-30T11:35:00Z">
            <w:rPr>
              <w:rFonts w:ascii="Times New Roman" w:hAnsi="Times New Roman" w:cs="Times New Roman"/>
              <w:sz w:val="24"/>
              <w:szCs w:val="24"/>
              <w:lang w:val="en-US"/>
            </w:rPr>
          </w:rPrChange>
        </w:rPr>
        <w:t xml:space="preserve">expand the remit of the shared features </w:t>
      </w:r>
      <w:r w:rsidR="007B709A" w:rsidRPr="000D46AE">
        <w:rPr>
          <w:rFonts w:ascii="Times New Roman" w:hAnsi="Times New Roman" w:cs="Times New Roman"/>
          <w:sz w:val="24"/>
          <w:szCs w:val="24"/>
          <w:lang w:val="en-US"/>
          <w:rPrChange w:id="2886" w:author="Microsoft Office User" w:date="2019-10-30T11:35:00Z">
            <w:rPr>
              <w:rFonts w:ascii="Times New Roman" w:hAnsi="Times New Roman" w:cs="Times New Roman"/>
              <w:sz w:val="24"/>
              <w:szCs w:val="24"/>
              <w:lang w:val="en-US"/>
            </w:rPr>
          </w:rPrChange>
        </w:rPr>
        <w:t xml:space="preserve">principle </w:t>
      </w:r>
      <w:r w:rsidRPr="000D46AE">
        <w:rPr>
          <w:rFonts w:ascii="Times New Roman" w:hAnsi="Times New Roman" w:cs="Times New Roman"/>
          <w:sz w:val="24"/>
          <w:szCs w:val="24"/>
          <w:lang w:val="en-US"/>
          <w:rPrChange w:id="2887" w:author="Microsoft Office User" w:date="2019-10-30T11:35:00Z">
            <w:rPr>
              <w:rFonts w:ascii="Times New Roman" w:hAnsi="Times New Roman" w:cs="Times New Roman"/>
              <w:sz w:val="24"/>
              <w:szCs w:val="24"/>
              <w:lang w:val="en-US"/>
            </w:rPr>
          </w:rPrChange>
        </w:rPr>
        <w:t xml:space="preserve">by demonstrating that the shared feature moderating </w:t>
      </w:r>
      <w:r w:rsidR="00D261DE" w:rsidRPr="000D46AE">
        <w:rPr>
          <w:rFonts w:ascii="Times New Roman" w:hAnsi="Times New Roman" w:cs="Times New Roman"/>
          <w:sz w:val="24"/>
          <w:szCs w:val="24"/>
          <w:lang w:val="en-US"/>
          <w:rPrChange w:id="2888" w:author="Microsoft Office User" w:date="2019-10-30T11:35:00Z">
            <w:rPr>
              <w:rFonts w:ascii="Times New Roman" w:hAnsi="Times New Roman" w:cs="Times New Roman"/>
              <w:sz w:val="24"/>
              <w:szCs w:val="24"/>
              <w:lang w:val="en-US"/>
            </w:rPr>
          </w:rPrChange>
        </w:rPr>
        <w:t xml:space="preserve">attitude formation </w:t>
      </w:r>
      <w:r w:rsidRPr="000D46AE">
        <w:rPr>
          <w:rFonts w:ascii="Times New Roman" w:hAnsi="Times New Roman" w:cs="Times New Roman"/>
          <w:sz w:val="24"/>
          <w:szCs w:val="24"/>
          <w:lang w:val="en-US"/>
          <w:rPrChange w:id="2889" w:author="Microsoft Office User" w:date="2019-10-30T11:35:00Z">
            <w:rPr>
              <w:rFonts w:ascii="Times New Roman" w:hAnsi="Times New Roman" w:cs="Times New Roman"/>
              <w:sz w:val="24"/>
              <w:szCs w:val="24"/>
              <w:lang w:val="en-US"/>
            </w:rPr>
          </w:rPrChange>
        </w:rPr>
        <w:t xml:space="preserve">can be </w:t>
      </w:r>
      <w:r w:rsidR="007F4F51" w:rsidRPr="000D46AE">
        <w:rPr>
          <w:rFonts w:ascii="Times New Roman" w:hAnsi="Times New Roman" w:cs="Times New Roman"/>
          <w:sz w:val="24"/>
          <w:szCs w:val="24"/>
          <w:lang w:val="en-US"/>
          <w:rPrChange w:id="2890" w:author="Microsoft Office User" w:date="2019-10-30T11:35:00Z">
            <w:rPr>
              <w:rFonts w:ascii="Times New Roman" w:hAnsi="Times New Roman" w:cs="Times New Roman"/>
              <w:sz w:val="24"/>
              <w:szCs w:val="24"/>
              <w:lang w:val="en-US"/>
            </w:rPr>
          </w:rPrChange>
        </w:rPr>
        <w:t>conceptual</w:t>
      </w:r>
      <w:r w:rsidR="009A6F63" w:rsidRPr="000D46AE">
        <w:rPr>
          <w:rFonts w:ascii="Times New Roman" w:hAnsi="Times New Roman" w:cs="Times New Roman"/>
          <w:sz w:val="24"/>
          <w:szCs w:val="24"/>
          <w:lang w:val="en-US"/>
          <w:rPrChange w:id="2891" w:author="Microsoft Office User" w:date="2019-10-30T11:35:00Z">
            <w:rPr>
              <w:rFonts w:ascii="Times New Roman" w:hAnsi="Times New Roman" w:cs="Times New Roman"/>
              <w:sz w:val="24"/>
              <w:szCs w:val="24"/>
              <w:lang w:val="en-US"/>
            </w:rPr>
          </w:rPrChange>
        </w:rPr>
        <w:t xml:space="preserve"> </w:t>
      </w:r>
      <w:r w:rsidRPr="000D46AE">
        <w:rPr>
          <w:rFonts w:ascii="Times New Roman" w:hAnsi="Times New Roman" w:cs="Times New Roman"/>
          <w:sz w:val="24"/>
          <w:szCs w:val="24"/>
          <w:lang w:val="en-US"/>
          <w:rPrChange w:id="2892" w:author="Microsoft Office User" w:date="2019-10-30T11:35:00Z">
            <w:rPr>
              <w:rFonts w:ascii="Times New Roman" w:hAnsi="Times New Roman" w:cs="Times New Roman"/>
              <w:sz w:val="24"/>
              <w:szCs w:val="24"/>
              <w:lang w:val="en-US"/>
            </w:rPr>
          </w:rPrChange>
        </w:rPr>
        <w:t>rather than purely physical</w:t>
      </w:r>
      <w:r w:rsidR="007B709A" w:rsidRPr="000D46AE">
        <w:rPr>
          <w:rFonts w:ascii="Times New Roman" w:hAnsi="Times New Roman" w:cs="Times New Roman"/>
          <w:sz w:val="24"/>
          <w:szCs w:val="24"/>
          <w:lang w:val="en-US"/>
          <w:rPrChange w:id="2893" w:author="Microsoft Office User" w:date="2019-10-30T11:35:00Z">
            <w:rPr>
              <w:rFonts w:ascii="Times New Roman" w:hAnsi="Times New Roman" w:cs="Times New Roman"/>
              <w:sz w:val="24"/>
              <w:szCs w:val="24"/>
              <w:lang w:val="en-US"/>
            </w:rPr>
          </w:rPrChange>
        </w:rPr>
        <w:t xml:space="preserve"> in nature</w:t>
      </w:r>
      <w:r w:rsidRPr="000D46AE">
        <w:rPr>
          <w:rFonts w:ascii="Times New Roman" w:hAnsi="Times New Roman" w:cs="Times New Roman"/>
          <w:sz w:val="24"/>
          <w:szCs w:val="24"/>
          <w:lang w:val="en-US"/>
          <w:rPrChange w:id="2894" w:author="Microsoft Office User" w:date="2019-10-30T11:35:00Z">
            <w:rPr>
              <w:rFonts w:ascii="Times New Roman" w:hAnsi="Times New Roman" w:cs="Times New Roman"/>
              <w:sz w:val="24"/>
              <w:szCs w:val="24"/>
              <w:lang w:val="en-US"/>
            </w:rPr>
          </w:rPrChange>
        </w:rPr>
        <w:t xml:space="preserve">. </w:t>
      </w:r>
    </w:p>
    <w:p w14:paraId="058A3B09" w14:textId="31D3F974" w:rsidR="006B7469" w:rsidRPr="000D46AE" w:rsidRDefault="008C0CCA" w:rsidP="000B3B67">
      <w:pPr>
        <w:spacing w:line="480" w:lineRule="auto"/>
        <w:rPr>
          <w:rFonts w:ascii="Times New Roman" w:hAnsi="Times New Roman" w:cs="Times New Roman"/>
          <w:sz w:val="24"/>
          <w:szCs w:val="24"/>
          <w:lang w:val="en-US"/>
          <w:rPrChange w:id="2895" w:author="Microsoft Office User" w:date="2019-10-30T11:35:00Z">
            <w:rPr>
              <w:rFonts w:ascii="Times New Roman" w:hAnsi="Times New Roman" w:cs="Times New Roman"/>
              <w:sz w:val="24"/>
              <w:szCs w:val="24"/>
              <w:lang w:val="en-US"/>
            </w:rPr>
          </w:rPrChange>
        </w:rPr>
      </w:pPr>
      <w:r w:rsidRPr="000D46AE">
        <w:rPr>
          <w:rFonts w:ascii="Times New Roman" w:hAnsi="Times New Roman"/>
          <w:b/>
          <w:sz w:val="24"/>
          <w:szCs w:val="24"/>
          <w:lang w:val="en-US"/>
          <w:rPrChange w:id="2896" w:author="Microsoft Office User" w:date="2019-10-30T11:35:00Z">
            <w:rPr>
              <w:rFonts w:ascii="Times New Roman" w:hAnsi="Times New Roman"/>
              <w:b/>
              <w:sz w:val="24"/>
              <w:szCs w:val="24"/>
              <w:lang w:val="en-US"/>
            </w:rPr>
          </w:rPrChange>
        </w:rPr>
        <w:t>Method</w:t>
      </w:r>
    </w:p>
    <w:p w14:paraId="33B7953D" w14:textId="5A14548E" w:rsidR="008C0CCA" w:rsidRPr="000D46AE" w:rsidRDefault="008C0CCA" w:rsidP="008C0CCA">
      <w:pPr>
        <w:pStyle w:val="text"/>
        <w:spacing w:before="240" w:line="480" w:lineRule="auto"/>
        <w:rPr>
          <w:rFonts w:ascii="Times New Roman" w:hAnsi="Times New Roman"/>
          <w:sz w:val="24"/>
          <w:szCs w:val="24"/>
          <w:lang w:val="en-US"/>
          <w:rPrChange w:id="2897"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2898" w:author="Microsoft Office User" w:date="2019-10-30T11:35:00Z">
            <w:rPr>
              <w:rFonts w:ascii="Times New Roman" w:hAnsi="Times New Roman"/>
              <w:b/>
              <w:sz w:val="24"/>
              <w:szCs w:val="24"/>
              <w:lang w:val="en-US"/>
            </w:rPr>
          </w:rPrChange>
        </w:rPr>
        <w:tab/>
        <w:t xml:space="preserve">Participants and design. </w:t>
      </w:r>
      <w:r w:rsidRPr="000D46AE">
        <w:rPr>
          <w:rFonts w:ascii="Times New Roman" w:hAnsi="Times New Roman"/>
          <w:sz w:val="24"/>
          <w:szCs w:val="24"/>
          <w:lang w:val="en-US"/>
          <w:rPrChange w:id="2899" w:author="Microsoft Office User" w:date="2019-10-30T11:35:00Z">
            <w:rPr>
              <w:rFonts w:ascii="Times New Roman" w:hAnsi="Times New Roman"/>
              <w:sz w:val="24"/>
              <w:szCs w:val="24"/>
              <w:lang w:val="en-US"/>
            </w:rPr>
          </w:rPrChange>
        </w:rPr>
        <w:t xml:space="preserve">214 participants (108 females, </w:t>
      </w:r>
      <w:r w:rsidRPr="000D46AE">
        <w:rPr>
          <w:rFonts w:ascii="Times New Roman" w:hAnsi="Times New Roman"/>
          <w:i/>
          <w:sz w:val="24"/>
          <w:szCs w:val="24"/>
          <w:lang w:val="en-US"/>
          <w:rPrChange w:id="2900" w:author="Microsoft Office User" w:date="2019-10-30T11:35:00Z">
            <w:rPr>
              <w:rFonts w:ascii="Times New Roman" w:hAnsi="Times New Roman"/>
              <w:i/>
              <w:sz w:val="24"/>
              <w:szCs w:val="24"/>
              <w:lang w:val="en-US"/>
            </w:rPr>
          </w:rPrChange>
        </w:rPr>
        <w:t>M</w:t>
      </w:r>
      <w:r w:rsidRPr="000D46AE">
        <w:rPr>
          <w:rFonts w:ascii="Times New Roman" w:hAnsi="Times New Roman"/>
          <w:i/>
          <w:iCs/>
          <w:sz w:val="24"/>
          <w:szCs w:val="24"/>
          <w:vertAlign w:val="subscript"/>
          <w:lang w:val="en-US"/>
          <w:rPrChange w:id="2901" w:author="Microsoft Office User" w:date="2019-10-30T11:35:00Z">
            <w:rPr>
              <w:rFonts w:ascii="Times New Roman" w:hAnsi="Times New Roman"/>
              <w:i/>
              <w:iCs/>
              <w:sz w:val="24"/>
              <w:szCs w:val="24"/>
              <w:vertAlign w:val="subscript"/>
              <w:lang w:val="en-US"/>
            </w:rPr>
          </w:rPrChange>
        </w:rPr>
        <w:t>age</w:t>
      </w:r>
      <w:r w:rsidRPr="000D46AE">
        <w:rPr>
          <w:rFonts w:ascii="Times New Roman" w:hAnsi="Times New Roman"/>
          <w:i/>
          <w:sz w:val="24"/>
          <w:szCs w:val="24"/>
          <w:lang w:val="en-US"/>
          <w:rPrChange w:id="2902" w:author="Microsoft Office User" w:date="2019-10-30T11:35:00Z">
            <w:rPr>
              <w:rFonts w:ascii="Times New Roman" w:hAnsi="Times New Roman"/>
              <w:i/>
              <w:sz w:val="24"/>
              <w:szCs w:val="24"/>
              <w:lang w:val="en-US"/>
            </w:rPr>
          </w:rPrChange>
        </w:rPr>
        <w:t xml:space="preserve"> = </w:t>
      </w:r>
      <w:r w:rsidRPr="000D46AE">
        <w:rPr>
          <w:rFonts w:ascii="Times New Roman" w:hAnsi="Times New Roman"/>
          <w:sz w:val="24"/>
          <w:szCs w:val="24"/>
          <w:lang w:val="en-US"/>
          <w:rPrChange w:id="2903" w:author="Microsoft Office User" w:date="2019-10-30T11:35:00Z">
            <w:rPr>
              <w:rFonts w:ascii="Times New Roman" w:hAnsi="Times New Roman"/>
              <w:sz w:val="24"/>
              <w:szCs w:val="24"/>
              <w:lang w:val="en-US"/>
            </w:rPr>
          </w:rPrChange>
        </w:rPr>
        <w:t>30.65</w:t>
      </w:r>
      <w:r w:rsidRPr="000D46AE">
        <w:rPr>
          <w:rFonts w:ascii="Times New Roman" w:hAnsi="Times New Roman"/>
          <w:i/>
          <w:sz w:val="24"/>
          <w:szCs w:val="24"/>
          <w:lang w:val="en-US"/>
          <w:rPrChange w:id="2904" w:author="Microsoft Office User" w:date="2019-10-30T11:35:00Z">
            <w:rPr>
              <w:rFonts w:ascii="Times New Roman" w:hAnsi="Times New Roman"/>
              <w:i/>
              <w:sz w:val="24"/>
              <w:szCs w:val="24"/>
              <w:lang w:val="en-US"/>
            </w:rPr>
          </w:rPrChange>
        </w:rPr>
        <w:t xml:space="preserve">, SD = </w:t>
      </w:r>
      <w:r w:rsidRPr="000D46AE">
        <w:rPr>
          <w:rFonts w:ascii="Times New Roman" w:hAnsi="Times New Roman"/>
          <w:sz w:val="24"/>
          <w:szCs w:val="24"/>
          <w:lang w:val="en-US"/>
          <w:rPrChange w:id="2905" w:author="Microsoft Office User" w:date="2019-10-30T11:35:00Z">
            <w:rPr>
              <w:rFonts w:ascii="Times New Roman" w:hAnsi="Times New Roman"/>
              <w:sz w:val="24"/>
              <w:szCs w:val="24"/>
              <w:lang w:val="en-US"/>
            </w:rPr>
          </w:rPrChange>
        </w:rPr>
        <w:t xml:space="preserve">6.08) took part </w:t>
      </w:r>
      <w:r w:rsidR="00304F57" w:rsidRPr="000D46AE">
        <w:rPr>
          <w:rFonts w:ascii="Times New Roman" w:hAnsi="Times New Roman"/>
          <w:sz w:val="24"/>
          <w:szCs w:val="24"/>
          <w:lang w:val="en-US"/>
          <w:rPrChange w:id="2906" w:author="Microsoft Office User" w:date="2019-10-30T11:35:00Z">
            <w:rPr>
              <w:rFonts w:ascii="Times New Roman" w:hAnsi="Times New Roman"/>
              <w:sz w:val="24"/>
              <w:szCs w:val="24"/>
              <w:lang w:val="en-US"/>
            </w:rPr>
          </w:rPrChange>
        </w:rPr>
        <w:t xml:space="preserve">in </w:t>
      </w:r>
      <w:r w:rsidRPr="000D46AE">
        <w:rPr>
          <w:rFonts w:ascii="Times New Roman" w:hAnsi="Times New Roman"/>
          <w:sz w:val="24"/>
          <w:szCs w:val="24"/>
          <w:lang w:val="en-US"/>
          <w:rPrChange w:id="2907" w:author="Microsoft Office User" w:date="2019-10-30T11:35:00Z">
            <w:rPr>
              <w:rFonts w:ascii="Times New Roman" w:hAnsi="Times New Roman"/>
              <w:sz w:val="24"/>
              <w:szCs w:val="24"/>
              <w:lang w:val="en-US"/>
            </w:rPr>
          </w:rPrChange>
        </w:rPr>
        <w:t xml:space="preserve">the study </w:t>
      </w:r>
      <w:r w:rsidR="00304F57" w:rsidRPr="000D46AE">
        <w:rPr>
          <w:rFonts w:ascii="Times New Roman" w:hAnsi="Times New Roman"/>
          <w:sz w:val="24"/>
          <w:szCs w:val="24"/>
          <w:lang w:val="en-US"/>
          <w:rPrChange w:id="2908" w:author="Microsoft Office User" w:date="2019-10-30T11:35:00Z">
            <w:rPr>
              <w:rFonts w:ascii="Times New Roman" w:hAnsi="Times New Roman"/>
              <w:sz w:val="24"/>
              <w:szCs w:val="24"/>
              <w:lang w:val="en-US"/>
            </w:rPr>
          </w:rPrChange>
        </w:rPr>
        <w:t xml:space="preserve">via the </w:t>
      </w:r>
      <w:r w:rsidRPr="000D46AE">
        <w:rPr>
          <w:rFonts w:ascii="Times New Roman" w:hAnsi="Times New Roman"/>
          <w:sz w:val="24"/>
          <w:szCs w:val="24"/>
          <w:lang w:val="en-US"/>
          <w:rPrChange w:id="2909" w:author="Microsoft Office User" w:date="2019-10-30T11:35:00Z">
            <w:rPr>
              <w:rFonts w:ascii="Times New Roman" w:hAnsi="Times New Roman"/>
              <w:sz w:val="24"/>
              <w:szCs w:val="24"/>
              <w:lang w:val="en-US"/>
            </w:rPr>
          </w:rPrChange>
        </w:rPr>
        <w:t>Prolific</w:t>
      </w:r>
      <w:r w:rsidR="00304F57" w:rsidRPr="000D46AE">
        <w:rPr>
          <w:rFonts w:ascii="Times New Roman" w:hAnsi="Times New Roman"/>
          <w:sz w:val="24"/>
          <w:szCs w:val="24"/>
          <w:lang w:val="en-US"/>
          <w:rPrChange w:id="2910" w:author="Microsoft Office User" w:date="2019-10-30T11:35:00Z">
            <w:rPr>
              <w:rFonts w:ascii="Times New Roman" w:hAnsi="Times New Roman"/>
              <w:sz w:val="24"/>
              <w:szCs w:val="24"/>
              <w:lang w:val="en-US"/>
            </w:rPr>
          </w:rPrChange>
        </w:rPr>
        <w:t xml:space="preserve"> Academic website</w:t>
      </w:r>
      <w:r w:rsidRPr="000D46AE">
        <w:rPr>
          <w:rFonts w:ascii="Times New Roman" w:hAnsi="Times New Roman"/>
          <w:sz w:val="24"/>
          <w:szCs w:val="24"/>
          <w:lang w:val="en-US"/>
          <w:rPrChange w:id="2911" w:author="Microsoft Office User" w:date="2019-10-30T11:35:00Z">
            <w:rPr>
              <w:rFonts w:ascii="Times New Roman" w:hAnsi="Times New Roman"/>
              <w:sz w:val="24"/>
              <w:szCs w:val="24"/>
              <w:lang w:val="en-US"/>
            </w:rPr>
          </w:rPrChange>
        </w:rPr>
        <w:t>.</w:t>
      </w:r>
    </w:p>
    <w:p w14:paraId="2AC939D9" w14:textId="5502A5E6" w:rsidR="008C0CCA" w:rsidRPr="000D46AE" w:rsidRDefault="008C0CCA" w:rsidP="008C0CCA">
      <w:pPr>
        <w:pStyle w:val="text"/>
        <w:spacing w:before="240" w:line="480" w:lineRule="auto"/>
        <w:rPr>
          <w:rFonts w:ascii="Times New Roman" w:hAnsi="Times New Roman"/>
          <w:b/>
          <w:sz w:val="24"/>
          <w:szCs w:val="24"/>
          <w:lang w:val="en-US"/>
          <w:rPrChange w:id="2912"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2913" w:author="Microsoft Office User" w:date="2019-10-30T11:35:00Z">
            <w:rPr>
              <w:rFonts w:ascii="Times New Roman" w:hAnsi="Times New Roman"/>
              <w:b/>
              <w:sz w:val="24"/>
              <w:szCs w:val="24"/>
              <w:lang w:val="en-US"/>
            </w:rPr>
          </w:rPrChange>
        </w:rPr>
        <w:lastRenderedPageBreak/>
        <w:t>Procedure</w:t>
      </w:r>
    </w:p>
    <w:p w14:paraId="61A35367" w14:textId="28F7036B" w:rsidR="000A1218" w:rsidRPr="000D46AE" w:rsidRDefault="00304F57" w:rsidP="000A1218">
      <w:pPr>
        <w:pStyle w:val="text"/>
        <w:spacing w:before="240" w:line="480" w:lineRule="auto"/>
        <w:ind w:firstLine="708"/>
        <w:rPr>
          <w:rFonts w:ascii="Times New Roman" w:hAnsi="Times New Roman"/>
          <w:b/>
          <w:sz w:val="24"/>
          <w:szCs w:val="24"/>
          <w:lang w:val="en-US"/>
          <w:rPrChange w:id="2914" w:author="Microsoft Office User" w:date="2019-10-30T11:35:00Z">
            <w:rPr>
              <w:rFonts w:ascii="Times New Roman" w:hAnsi="Times New Roman"/>
              <w:b/>
              <w:sz w:val="24"/>
              <w:szCs w:val="24"/>
              <w:lang w:val="en-US"/>
            </w:rPr>
          </w:rPrChange>
        </w:rPr>
      </w:pPr>
      <w:r w:rsidRPr="000D46AE">
        <w:rPr>
          <w:rFonts w:ascii="Times New Roman" w:hAnsi="Times New Roman"/>
          <w:sz w:val="24"/>
          <w:szCs w:val="24"/>
          <w:lang w:val="en-US"/>
          <w:rPrChange w:id="2915" w:author="Microsoft Office User" w:date="2019-10-30T11:35:00Z">
            <w:rPr>
              <w:rFonts w:ascii="Times New Roman" w:hAnsi="Times New Roman"/>
              <w:sz w:val="24"/>
              <w:szCs w:val="24"/>
              <w:lang w:val="en-US"/>
            </w:rPr>
          </w:rPrChange>
        </w:rPr>
        <w:t>T</w:t>
      </w:r>
      <w:r w:rsidR="000A1218" w:rsidRPr="000D46AE">
        <w:rPr>
          <w:rFonts w:ascii="Times New Roman" w:hAnsi="Times New Roman"/>
          <w:sz w:val="24"/>
          <w:szCs w:val="24"/>
          <w:lang w:val="en-US"/>
          <w:rPrChange w:id="2916" w:author="Microsoft Office User" w:date="2019-10-30T11:35:00Z">
            <w:rPr>
              <w:rFonts w:ascii="Times New Roman" w:hAnsi="Times New Roman"/>
              <w:sz w:val="24"/>
              <w:szCs w:val="24"/>
              <w:lang w:val="en-US"/>
            </w:rPr>
          </w:rPrChange>
        </w:rPr>
        <w:t xml:space="preserve">he study consisted of four phases: color training, </w:t>
      </w:r>
      <w:r w:rsidR="004303F3" w:rsidRPr="000D46AE">
        <w:rPr>
          <w:rFonts w:ascii="Times New Roman" w:hAnsi="Times New Roman"/>
          <w:sz w:val="24"/>
          <w:szCs w:val="24"/>
          <w:lang w:val="en-US"/>
          <w:rPrChange w:id="2917" w:author="Microsoft Office User" w:date="2019-10-30T11:35:00Z">
            <w:rPr>
              <w:rFonts w:ascii="Times New Roman" w:hAnsi="Times New Roman"/>
              <w:sz w:val="24"/>
              <w:szCs w:val="24"/>
              <w:lang w:val="en-US"/>
            </w:rPr>
          </w:rPrChange>
        </w:rPr>
        <w:t>acquisition</w:t>
      </w:r>
      <w:r w:rsidR="000A1218" w:rsidRPr="000D46AE">
        <w:rPr>
          <w:rFonts w:ascii="Times New Roman" w:hAnsi="Times New Roman"/>
          <w:sz w:val="24"/>
          <w:szCs w:val="24"/>
          <w:lang w:val="en-US"/>
          <w:rPrChange w:id="2918" w:author="Microsoft Office User" w:date="2019-10-30T11:35:00Z">
            <w:rPr>
              <w:rFonts w:ascii="Times New Roman" w:hAnsi="Times New Roman"/>
              <w:sz w:val="24"/>
              <w:szCs w:val="24"/>
              <w:lang w:val="en-US"/>
            </w:rPr>
          </w:rPrChange>
        </w:rPr>
        <w:t>, evaluative measures, and exploratory questions.</w:t>
      </w:r>
    </w:p>
    <w:p w14:paraId="36C9557C" w14:textId="71921126" w:rsidR="004B3E88" w:rsidRPr="000D46AE" w:rsidRDefault="000A1218" w:rsidP="000A1218">
      <w:pPr>
        <w:pStyle w:val="text"/>
        <w:spacing w:before="240" w:line="480" w:lineRule="auto"/>
        <w:rPr>
          <w:rFonts w:ascii="Times New Roman" w:hAnsi="Times New Roman"/>
          <w:sz w:val="24"/>
          <w:szCs w:val="24"/>
          <w:lang w:val="en-US"/>
          <w:rPrChange w:id="2919"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2920" w:author="Microsoft Office User" w:date="2019-10-30T11:35:00Z">
            <w:rPr>
              <w:rFonts w:ascii="Times New Roman" w:hAnsi="Times New Roman"/>
              <w:b/>
              <w:sz w:val="24"/>
              <w:szCs w:val="24"/>
              <w:lang w:val="en-US"/>
            </w:rPr>
          </w:rPrChange>
        </w:rPr>
        <w:tab/>
        <w:t xml:space="preserve">Color training. </w:t>
      </w:r>
      <w:r w:rsidRPr="000D46AE">
        <w:rPr>
          <w:rFonts w:ascii="Times New Roman" w:hAnsi="Times New Roman"/>
          <w:sz w:val="24"/>
          <w:szCs w:val="24"/>
          <w:lang w:val="en-US"/>
          <w:rPrChange w:id="2921" w:author="Microsoft Office User" w:date="2019-10-30T11:35:00Z">
            <w:rPr>
              <w:rFonts w:ascii="Times New Roman" w:hAnsi="Times New Roman"/>
              <w:sz w:val="24"/>
              <w:szCs w:val="24"/>
              <w:lang w:val="en-US"/>
            </w:rPr>
          </w:rPrChange>
        </w:rPr>
        <w:t xml:space="preserve">Color training consisted of three blocks of 16 training trials followed by one block of 16 test trials. </w:t>
      </w:r>
      <w:r w:rsidR="004B3E88" w:rsidRPr="000D46AE">
        <w:rPr>
          <w:rFonts w:ascii="Times New Roman" w:hAnsi="Times New Roman"/>
          <w:sz w:val="24"/>
          <w:szCs w:val="24"/>
          <w:lang w:val="en-US"/>
          <w:rPrChange w:id="2922" w:author="Microsoft Office User" w:date="2019-10-30T11:35:00Z">
            <w:rPr>
              <w:rFonts w:ascii="Times New Roman" w:hAnsi="Times New Roman"/>
              <w:sz w:val="24"/>
              <w:szCs w:val="24"/>
              <w:lang w:val="en-US"/>
            </w:rPr>
          </w:rPrChange>
        </w:rPr>
        <w:t xml:space="preserve">A Matching to Sample (MTS) </w:t>
      </w:r>
      <w:r w:rsidRPr="000D46AE">
        <w:rPr>
          <w:rFonts w:ascii="Times New Roman" w:hAnsi="Times New Roman"/>
          <w:sz w:val="24"/>
          <w:szCs w:val="24"/>
          <w:lang w:val="en-US"/>
          <w:rPrChange w:id="2923" w:author="Microsoft Office User" w:date="2019-10-30T11:35:00Z">
            <w:rPr>
              <w:rFonts w:ascii="Times New Roman" w:hAnsi="Times New Roman"/>
              <w:sz w:val="24"/>
              <w:szCs w:val="24"/>
              <w:lang w:val="en-US"/>
            </w:rPr>
          </w:rPrChange>
        </w:rPr>
        <w:t>task was used to establish relations</w:t>
      </w:r>
      <w:r w:rsidR="004B3E88" w:rsidRPr="000D46AE">
        <w:rPr>
          <w:rFonts w:ascii="Times New Roman" w:hAnsi="Times New Roman"/>
          <w:sz w:val="24"/>
          <w:szCs w:val="24"/>
          <w:lang w:val="en-US"/>
          <w:rPrChange w:id="2924" w:author="Microsoft Office User" w:date="2019-10-30T11:35:00Z">
            <w:rPr>
              <w:rFonts w:ascii="Times New Roman" w:hAnsi="Times New Roman"/>
              <w:sz w:val="24"/>
              <w:szCs w:val="24"/>
              <w:lang w:val="en-US"/>
            </w:rPr>
          </w:rPrChange>
        </w:rPr>
        <w:t xml:space="preserve"> between </w:t>
      </w:r>
      <w:r w:rsidR="00EA517A" w:rsidRPr="000D46AE">
        <w:rPr>
          <w:rFonts w:ascii="Times New Roman" w:hAnsi="Times New Roman"/>
          <w:sz w:val="24"/>
          <w:szCs w:val="24"/>
          <w:lang w:val="en-US"/>
          <w:rPrChange w:id="2925" w:author="Microsoft Office User" w:date="2019-10-30T11:35:00Z">
            <w:rPr>
              <w:rFonts w:ascii="Times New Roman" w:hAnsi="Times New Roman"/>
              <w:sz w:val="24"/>
              <w:szCs w:val="24"/>
              <w:lang w:val="en-US"/>
            </w:rPr>
          </w:rPrChange>
        </w:rPr>
        <w:t xml:space="preserve">two sets of </w:t>
      </w:r>
      <w:r w:rsidR="004B3E88" w:rsidRPr="000D46AE">
        <w:rPr>
          <w:rFonts w:ascii="Times New Roman" w:hAnsi="Times New Roman"/>
          <w:sz w:val="24"/>
          <w:szCs w:val="24"/>
          <w:lang w:val="en-US"/>
          <w:rPrChange w:id="2926" w:author="Microsoft Office User" w:date="2019-10-30T11:35:00Z">
            <w:rPr>
              <w:rFonts w:ascii="Times New Roman" w:hAnsi="Times New Roman"/>
              <w:sz w:val="24"/>
              <w:szCs w:val="24"/>
              <w:lang w:val="en-US"/>
            </w:rPr>
          </w:rPrChange>
        </w:rPr>
        <w:t>colors</w:t>
      </w:r>
      <w:r w:rsidRPr="000D46AE">
        <w:rPr>
          <w:rFonts w:ascii="Times New Roman" w:hAnsi="Times New Roman"/>
          <w:sz w:val="24"/>
          <w:szCs w:val="24"/>
          <w:lang w:val="en-US"/>
          <w:rPrChange w:id="2927" w:author="Microsoft Office User" w:date="2019-10-30T11:35:00Z">
            <w:rPr>
              <w:rFonts w:ascii="Times New Roman" w:hAnsi="Times New Roman"/>
              <w:sz w:val="24"/>
              <w:szCs w:val="24"/>
              <w:lang w:val="en-US"/>
            </w:rPr>
          </w:rPrChange>
        </w:rPr>
        <w:t xml:space="preserve"> (e.g., </w:t>
      </w:r>
      <w:r w:rsidRPr="000D46AE">
        <w:rPr>
          <w:rFonts w:ascii="Times New Roman" w:hAnsi="Times New Roman"/>
          <w:i/>
          <w:sz w:val="24"/>
          <w:szCs w:val="24"/>
          <w:lang w:val="en-US"/>
          <w:rPrChange w:id="2928" w:author="Microsoft Office User" w:date="2019-10-30T11:35:00Z">
            <w:rPr>
              <w:rFonts w:ascii="Times New Roman" w:hAnsi="Times New Roman"/>
              <w:i/>
              <w:sz w:val="24"/>
              <w:szCs w:val="24"/>
              <w:lang w:val="en-US"/>
            </w:rPr>
          </w:rPrChange>
        </w:rPr>
        <w:t>Yellow-Blue</w:t>
      </w:r>
      <w:r w:rsidRPr="000D46AE">
        <w:rPr>
          <w:rFonts w:ascii="Times New Roman" w:hAnsi="Times New Roman"/>
          <w:sz w:val="24"/>
          <w:szCs w:val="24"/>
          <w:lang w:val="en-US"/>
          <w:rPrChange w:id="2929" w:author="Microsoft Office User" w:date="2019-10-30T11:35:00Z">
            <w:rPr>
              <w:rFonts w:ascii="Times New Roman" w:hAnsi="Times New Roman"/>
              <w:sz w:val="24"/>
              <w:szCs w:val="24"/>
              <w:lang w:val="en-US"/>
            </w:rPr>
          </w:rPrChange>
        </w:rPr>
        <w:t xml:space="preserve"> and </w:t>
      </w:r>
      <w:r w:rsidRPr="000D46AE">
        <w:rPr>
          <w:rFonts w:ascii="Times New Roman" w:hAnsi="Times New Roman"/>
          <w:i/>
          <w:sz w:val="24"/>
          <w:szCs w:val="24"/>
          <w:lang w:val="en-US"/>
          <w:rPrChange w:id="2930" w:author="Microsoft Office User" w:date="2019-10-30T11:35:00Z">
            <w:rPr>
              <w:rFonts w:ascii="Times New Roman" w:hAnsi="Times New Roman"/>
              <w:i/>
              <w:sz w:val="24"/>
              <w:szCs w:val="24"/>
              <w:lang w:val="en-US"/>
            </w:rPr>
          </w:rPrChange>
        </w:rPr>
        <w:t>Green-Purple</w:t>
      </w:r>
      <w:r w:rsidRPr="000D46AE">
        <w:rPr>
          <w:rFonts w:ascii="Times New Roman" w:hAnsi="Times New Roman"/>
          <w:sz w:val="24"/>
          <w:szCs w:val="24"/>
          <w:lang w:val="en-US"/>
          <w:rPrChange w:id="2931" w:author="Microsoft Office User" w:date="2019-10-30T11:35:00Z">
            <w:rPr>
              <w:rFonts w:ascii="Times New Roman" w:hAnsi="Times New Roman"/>
              <w:sz w:val="24"/>
              <w:szCs w:val="24"/>
              <w:lang w:val="en-US"/>
            </w:rPr>
          </w:rPrChange>
        </w:rPr>
        <w:t>)</w:t>
      </w:r>
      <w:r w:rsidR="004B3E88" w:rsidRPr="000D46AE">
        <w:rPr>
          <w:rFonts w:ascii="Times New Roman" w:hAnsi="Times New Roman"/>
          <w:sz w:val="24"/>
          <w:szCs w:val="24"/>
          <w:lang w:val="en-US"/>
          <w:rPrChange w:id="2932" w:author="Microsoft Office User" w:date="2019-10-30T11:35:00Z">
            <w:rPr>
              <w:rFonts w:ascii="Times New Roman" w:hAnsi="Times New Roman"/>
              <w:sz w:val="24"/>
              <w:szCs w:val="24"/>
              <w:lang w:val="en-US"/>
            </w:rPr>
          </w:rPrChange>
        </w:rPr>
        <w:t xml:space="preserve">. On each trial, one color </w:t>
      </w:r>
      <w:r w:rsidRPr="000D46AE">
        <w:rPr>
          <w:rFonts w:ascii="Times New Roman" w:hAnsi="Times New Roman"/>
          <w:sz w:val="24"/>
          <w:szCs w:val="24"/>
          <w:lang w:val="en-US"/>
          <w:rPrChange w:id="2933" w:author="Microsoft Office User" w:date="2019-10-30T11:35:00Z">
            <w:rPr>
              <w:rFonts w:ascii="Times New Roman" w:hAnsi="Times New Roman"/>
              <w:sz w:val="24"/>
              <w:szCs w:val="24"/>
              <w:lang w:val="en-US"/>
            </w:rPr>
          </w:rPrChange>
        </w:rPr>
        <w:t xml:space="preserve">was </w:t>
      </w:r>
      <w:r w:rsidR="004B3E88" w:rsidRPr="000D46AE">
        <w:rPr>
          <w:rFonts w:ascii="Times New Roman" w:hAnsi="Times New Roman"/>
          <w:sz w:val="24"/>
          <w:szCs w:val="24"/>
          <w:lang w:val="en-US"/>
          <w:rPrChange w:id="2934" w:author="Microsoft Office User" w:date="2019-10-30T11:35:00Z">
            <w:rPr>
              <w:rFonts w:ascii="Times New Roman" w:hAnsi="Times New Roman"/>
              <w:sz w:val="24"/>
              <w:szCs w:val="24"/>
              <w:lang w:val="en-US"/>
            </w:rPr>
          </w:rPrChange>
        </w:rPr>
        <w:t xml:space="preserve">presented at the top of the screen, and two at the bottom. Participants </w:t>
      </w:r>
      <w:r w:rsidRPr="000D46AE">
        <w:rPr>
          <w:rFonts w:ascii="Times New Roman" w:hAnsi="Times New Roman"/>
          <w:sz w:val="24"/>
          <w:szCs w:val="24"/>
          <w:lang w:val="en-US"/>
          <w:rPrChange w:id="2935" w:author="Microsoft Office User" w:date="2019-10-30T11:35:00Z">
            <w:rPr>
              <w:rFonts w:ascii="Times New Roman" w:hAnsi="Times New Roman"/>
              <w:sz w:val="24"/>
              <w:szCs w:val="24"/>
              <w:lang w:val="en-US"/>
            </w:rPr>
          </w:rPrChange>
        </w:rPr>
        <w:t xml:space="preserve">had </w:t>
      </w:r>
      <w:r w:rsidR="004B3E88" w:rsidRPr="000D46AE">
        <w:rPr>
          <w:rFonts w:ascii="Times New Roman" w:hAnsi="Times New Roman"/>
          <w:sz w:val="24"/>
          <w:szCs w:val="24"/>
          <w:lang w:val="en-US"/>
          <w:rPrChange w:id="2936" w:author="Microsoft Office User" w:date="2019-10-30T11:35:00Z">
            <w:rPr>
              <w:rFonts w:ascii="Times New Roman" w:hAnsi="Times New Roman"/>
              <w:sz w:val="24"/>
              <w:szCs w:val="24"/>
              <w:lang w:val="en-US"/>
            </w:rPr>
          </w:rPrChange>
        </w:rPr>
        <w:t xml:space="preserve">to select the color at the bottom that </w:t>
      </w:r>
      <w:r w:rsidRPr="000D46AE">
        <w:rPr>
          <w:rFonts w:ascii="Times New Roman" w:hAnsi="Times New Roman"/>
          <w:sz w:val="24"/>
          <w:szCs w:val="24"/>
          <w:lang w:val="en-US"/>
          <w:rPrChange w:id="2937" w:author="Microsoft Office User" w:date="2019-10-30T11:35:00Z">
            <w:rPr>
              <w:rFonts w:ascii="Times New Roman" w:hAnsi="Times New Roman"/>
              <w:sz w:val="24"/>
              <w:szCs w:val="24"/>
              <w:lang w:val="en-US"/>
            </w:rPr>
          </w:rPrChange>
        </w:rPr>
        <w:t xml:space="preserve">went </w:t>
      </w:r>
      <w:r w:rsidR="004B3E88" w:rsidRPr="000D46AE">
        <w:rPr>
          <w:rFonts w:ascii="Times New Roman" w:hAnsi="Times New Roman"/>
          <w:sz w:val="24"/>
          <w:szCs w:val="24"/>
          <w:lang w:val="en-US"/>
          <w:rPrChange w:id="2938" w:author="Microsoft Office User" w:date="2019-10-30T11:35:00Z">
            <w:rPr>
              <w:rFonts w:ascii="Times New Roman" w:hAnsi="Times New Roman"/>
              <w:sz w:val="24"/>
              <w:szCs w:val="24"/>
              <w:lang w:val="en-US"/>
            </w:rPr>
          </w:rPrChange>
        </w:rPr>
        <w:t>with the color at the top</w:t>
      </w:r>
      <w:r w:rsidRPr="000D46AE">
        <w:rPr>
          <w:rFonts w:ascii="Times New Roman" w:hAnsi="Times New Roman"/>
          <w:sz w:val="24"/>
          <w:szCs w:val="24"/>
          <w:lang w:val="en-US"/>
          <w:rPrChange w:id="2939" w:author="Microsoft Office User" w:date="2019-10-30T11:35:00Z">
            <w:rPr>
              <w:rFonts w:ascii="Times New Roman" w:hAnsi="Times New Roman"/>
              <w:sz w:val="24"/>
              <w:szCs w:val="24"/>
              <w:lang w:val="en-US"/>
            </w:rPr>
          </w:rPrChange>
        </w:rPr>
        <w:t xml:space="preserve"> and were told that corrective feedback provided by the computer </w:t>
      </w:r>
      <w:r w:rsidR="008D64C6" w:rsidRPr="000D46AE">
        <w:rPr>
          <w:rFonts w:ascii="Times New Roman" w:hAnsi="Times New Roman"/>
          <w:sz w:val="24"/>
          <w:szCs w:val="24"/>
          <w:lang w:val="en-US"/>
          <w:rPrChange w:id="2940" w:author="Microsoft Office User" w:date="2019-10-30T11:35:00Z">
            <w:rPr>
              <w:rFonts w:ascii="Times New Roman" w:hAnsi="Times New Roman"/>
              <w:sz w:val="24"/>
              <w:szCs w:val="24"/>
              <w:lang w:val="en-US"/>
            </w:rPr>
          </w:rPrChange>
        </w:rPr>
        <w:t xml:space="preserve">would </w:t>
      </w:r>
      <w:r w:rsidRPr="000D46AE">
        <w:rPr>
          <w:rFonts w:ascii="Times New Roman" w:hAnsi="Times New Roman"/>
          <w:sz w:val="24"/>
          <w:szCs w:val="24"/>
          <w:lang w:val="en-US"/>
          <w:rPrChange w:id="2941" w:author="Microsoft Office User" w:date="2019-10-30T11:35:00Z">
            <w:rPr>
              <w:rFonts w:ascii="Times New Roman" w:hAnsi="Times New Roman"/>
              <w:sz w:val="24"/>
              <w:szCs w:val="24"/>
              <w:lang w:val="en-US"/>
            </w:rPr>
          </w:rPrChange>
        </w:rPr>
        <w:t>help them do so</w:t>
      </w:r>
      <w:r w:rsidR="004B3E88" w:rsidRPr="000D46AE">
        <w:rPr>
          <w:rFonts w:ascii="Times New Roman" w:hAnsi="Times New Roman"/>
          <w:sz w:val="24"/>
          <w:szCs w:val="24"/>
          <w:lang w:val="en-US"/>
          <w:rPrChange w:id="2942"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2943" w:author="Microsoft Office User" w:date="2019-10-30T11:35:00Z">
            <w:rPr>
              <w:rFonts w:ascii="Times New Roman" w:hAnsi="Times New Roman"/>
              <w:sz w:val="24"/>
              <w:szCs w:val="24"/>
              <w:lang w:val="en-US"/>
            </w:rPr>
          </w:rPrChange>
        </w:rPr>
        <w:t xml:space="preserve">When a correct response was emitted then </w:t>
      </w:r>
      <w:r w:rsidR="004B3E88" w:rsidRPr="000D46AE">
        <w:rPr>
          <w:rFonts w:ascii="Times New Roman" w:hAnsi="Times New Roman"/>
          <w:sz w:val="24"/>
          <w:szCs w:val="24"/>
          <w:lang w:val="en-US"/>
          <w:rPrChange w:id="2944" w:author="Microsoft Office User" w:date="2019-10-30T11:35:00Z">
            <w:rPr>
              <w:rFonts w:ascii="Times New Roman" w:hAnsi="Times New Roman"/>
              <w:sz w:val="24"/>
              <w:szCs w:val="24"/>
              <w:lang w:val="en-US"/>
            </w:rPr>
          </w:rPrChange>
        </w:rPr>
        <w:t xml:space="preserve">all stimuli </w:t>
      </w:r>
      <w:r w:rsidRPr="000D46AE">
        <w:rPr>
          <w:rFonts w:ascii="Times New Roman" w:hAnsi="Times New Roman"/>
          <w:sz w:val="24"/>
          <w:szCs w:val="24"/>
          <w:lang w:val="en-US"/>
          <w:rPrChange w:id="2945" w:author="Microsoft Office User" w:date="2019-10-30T11:35:00Z">
            <w:rPr>
              <w:rFonts w:ascii="Times New Roman" w:hAnsi="Times New Roman"/>
              <w:sz w:val="24"/>
              <w:szCs w:val="24"/>
              <w:lang w:val="en-US"/>
            </w:rPr>
          </w:rPrChange>
        </w:rPr>
        <w:t xml:space="preserve">were </w:t>
      </w:r>
      <w:r w:rsidR="004B3E88" w:rsidRPr="000D46AE">
        <w:rPr>
          <w:rFonts w:ascii="Times New Roman" w:hAnsi="Times New Roman"/>
          <w:sz w:val="24"/>
          <w:szCs w:val="24"/>
          <w:lang w:val="en-US"/>
          <w:rPrChange w:id="2946" w:author="Microsoft Office User" w:date="2019-10-30T11:35:00Z">
            <w:rPr>
              <w:rFonts w:ascii="Times New Roman" w:hAnsi="Times New Roman"/>
              <w:sz w:val="24"/>
              <w:szCs w:val="24"/>
              <w:lang w:val="en-US"/>
            </w:rPr>
          </w:rPrChange>
        </w:rPr>
        <w:t xml:space="preserve">removed from the screen, a feedback message (‘Correct’) </w:t>
      </w:r>
      <w:r w:rsidRPr="000D46AE">
        <w:rPr>
          <w:rFonts w:ascii="Times New Roman" w:hAnsi="Times New Roman"/>
          <w:sz w:val="24"/>
          <w:szCs w:val="24"/>
          <w:lang w:val="en-US"/>
          <w:rPrChange w:id="2947" w:author="Microsoft Office User" w:date="2019-10-30T11:35:00Z">
            <w:rPr>
              <w:rFonts w:ascii="Times New Roman" w:hAnsi="Times New Roman"/>
              <w:sz w:val="24"/>
              <w:szCs w:val="24"/>
              <w:lang w:val="en-US"/>
            </w:rPr>
          </w:rPrChange>
        </w:rPr>
        <w:t>presented</w:t>
      </w:r>
      <w:r w:rsidR="004B3E88" w:rsidRPr="000D46AE">
        <w:rPr>
          <w:rFonts w:ascii="Times New Roman" w:hAnsi="Times New Roman"/>
          <w:sz w:val="24"/>
          <w:szCs w:val="24"/>
          <w:lang w:val="en-US"/>
          <w:rPrChange w:id="2948" w:author="Microsoft Office User" w:date="2019-10-30T11:35:00Z">
            <w:rPr>
              <w:rFonts w:ascii="Times New Roman" w:hAnsi="Times New Roman"/>
              <w:sz w:val="24"/>
              <w:szCs w:val="24"/>
              <w:lang w:val="en-US"/>
            </w:rPr>
          </w:rPrChange>
        </w:rPr>
        <w:t xml:space="preserve">, followed by a 500ms </w:t>
      </w:r>
      <w:r w:rsidRPr="000D46AE">
        <w:rPr>
          <w:rFonts w:ascii="Times New Roman" w:hAnsi="Times New Roman"/>
          <w:sz w:val="24"/>
          <w:szCs w:val="24"/>
          <w:lang w:val="en-US"/>
          <w:rPrChange w:id="2949" w:author="Microsoft Office User" w:date="2019-10-30T11:35:00Z">
            <w:rPr>
              <w:rFonts w:ascii="Times New Roman" w:hAnsi="Times New Roman"/>
              <w:sz w:val="24"/>
              <w:szCs w:val="24"/>
              <w:lang w:val="en-US"/>
            </w:rPr>
          </w:rPrChange>
        </w:rPr>
        <w:t>ITI</w:t>
      </w:r>
      <w:r w:rsidR="004B3E88" w:rsidRPr="000D46AE">
        <w:rPr>
          <w:rFonts w:ascii="Times New Roman" w:hAnsi="Times New Roman"/>
          <w:sz w:val="24"/>
          <w:szCs w:val="24"/>
          <w:lang w:val="en-US"/>
          <w:rPrChange w:id="2950" w:author="Microsoft Office User" w:date="2019-10-30T11:35:00Z">
            <w:rPr>
              <w:rFonts w:ascii="Times New Roman" w:hAnsi="Times New Roman"/>
              <w:sz w:val="24"/>
              <w:szCs w:val="24"/>
              <w:lang w:val="en-US"/>
            </w:rPr>
          </w:rPrChange>
        </w:rPr>
        <w:t>. If an error</w:t>
      </w:r>
      <w:r w:rsidRPr="000D46AE">
        <w:rPr>
          <w:rFonts w:ascii="Times New Roman" w:hAnsi="Times New Roman"/>
          <w:sz w:val="24"/>
          <w:szCs w:val="24"/>
          <w:lang w:val="en-US"/>
          <w:rPrChange w:id="2951" w:author="Microsoft Office User" w:date="2019-10-30T11:35:00Z">
            <w:rPr>
              <w:rFonts w:ascii="Times New Roman" w:hAnsi="Times New Roman"/>
              <w:sz w:val="24"/>
              <w:szCs w:val="24"/>
              <w:lang w:val="en-US"/>
            </w:rPr>
          </w:rPrChange>
        </w:rPr>
        <w:t xml:space="preserve"> was made</w:t>
      </w:r>
      <w:r w:rsidR="004B3E88" w:rsidRPr="000D46AE">
        <w:rPr>
          <w:rFonts w:ascii="Times New Roman" w:hAnsi="Times New Roman"/>
          <w:sz w:val="24"/>
          <w:szCs w:val="24"/>
          <w:lang w:val="en-US"/>
          <w:rPrChange w:id="2952"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2953" w:author="Microsoft Office User" w:date="2019-10-30T11:35:00Z">
            <w:rPr>
              <w:rFonts w:ascii="Times New Roman" w:hAnsi="Times New Roman"/>
              <w:sz w:val="24"/>
              <w:szCs w:val="24"/>
              <w:lang w:val="en-US"/>
            </w:rPr>
          </w:rPrChange>
        </w:rPr>
        <w:t xml:space="preserve">stimuli were once again removed, corrective </w:t>
      </w:r>
      <w:r w:rsidR="004B3E88" w:rsidRPr="000D46AE">
        <w:rPr>
          <w:rFonts w:ascii="Times New Roman" w:hAnsi="Times New Roman"/>
          <w:sz w:val="24"/>
          <w:szCs w:val="24"/>
          <w:lang w:val="en-US"/>
          <w:rPrChange w:id="2954" w:author="Microsoft Office User" w:date="2019-10-30T11:35:00Z">
            <w:rPr>
              <w:rFonts w:ascii="Times New Roman" w:hAnsi="Times New Roman"/>
              <w:sz w:val="24"/>
              <w:szCs w:val="24"/>
              <w:lang w:val="en-US"/>
            </w:rPr>
          </w:rPrChange>
        </w:rPr>
        <w:t xml:space="preserve">feedback </w:t>
      </w:r>
      <w:r w:rsidRPr="000D46AE">
        <w:rPr>
          <w:rFonts w:ascii="Times New Roman" w:hAnsi="Times New Roman"/>
          <w:sz w:val="24"/>
          <w:szCs w:val="24"/>
          <w:lang w:val="en-US"/>
          <w:rPrChange w:id="2955" w:author="Microsoft Office User" w:date="2019-10-30T11:35:00Z">
            <w:rPr>
              <w:rFonts w:ascii="Times New Roman" w:hAnsi="Times New Roman"/>
              <w:sz w:val="24"/>
              <w:szCs w:val="24"/>
              <w:lang w:val="en-US"/>
            </w:rPr>
          </w:rPrChange>
        </w:rPr>
        <w:t xml:space="preserve">provided </w:t>
      </w:r>
      <w:r w:rsidR="004B3E88" w:rsidRPr="000D46AE">
        <w:rPr>
          <w:rFonts w:ascii="Times New Roman" w:hAnsi="Times New Roman"/>
          <w:sz w:val="24"/>
          <w:szCs w:val="24"/>
          <w:lang w:val="en-US"/>
          <w:rPrChange w:id="2956" w:author="Microsoft Office User" w:date="2019-10-30T11:35:00Z">
            <w:rPr>
              <w:rFonts w:ascii="Times New Roman" w:hAnsi="Times New Roman"/>
              <w:sz w:val="24"/>
              <w:szCs w:val="24"/>
              <w:lang w:val="en-US"/>
            </w:rPr>
          </w:rPrChange>
        </w:rPr>
        <w:t>(‘Wrong’)</w:t>
      </w:r>
      <w:r w:rsidRPr="000D46AE">
        <w:rPr>
          <w:rFonts w:ascii="Times New Roman" w:hAnsi="Times New Roman"/>
          <w:sz w:val="24"/>
          <w:szCs w:val="24"/>
          <w:lang w:val="en-US"/>
          <w:rPrChange w:id="2957" w:author="Microsoft Office User" w:date="2019-10-30T11:35:00Z">
            <w:rPr>
              <w:rFonts w:ascii="Times New Roman" w:hAnsi="Times New Roman"/>
              <w:sz w:val="24"/>
              <w:szCs w:val="24"/>
              <w:lang w:val="en-US"/>
            </w:rPr>
          </w:rPrChange>
        </w:rPr>
        <w:t>, an ITI followed by the next trial</w:t>
      </w:r>
      <w:r w:rsidR="004B3E88" w:rsidRPr="000D46AE">
        <w:rPr>
          <w:rFonts w:ascii="Times New Roman" w:hAnsi="Times New Roman"/>
          <w:sz w:val="24"/>
          <w:szCs w:val="24"/>
          <w:lang w:val="en-US"/>
          <w:rPrChange w:id="2958"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2959" w:author="Microsoft Office User" w:date="2019-10-30T11:35:00Z">
            <w:rPr>
              <w:rFonts w:ascii="Times New Roman" w:hAnsi="Times New Roman"/>
              <w:sz w:val="24"/>
              <w:szCs w:val="24"/>
              <w:lang w:val="en-US"/>
            </w:rPr>
          </w:rPrChange>
        </w:rPr>
        <w:t xml:space="preserve">Test trials were identical to training </w:t>
      </w:r>
      <w:r w:rsidR="008D64C6" w:rsidRPr="000D46AE">
        <w:rPr>
          <w:rFonts w:ascii="Times New Roman" w:hAnsi="Times New Roman"/>
          <w:sz w:val="24"/>
          <w:szCs w:val="24"/>
          <w:lang w:val="en-US"/>
          <w:rPrChange w:id="2960" w:author="Microsoft Office User" w:date="2019-10-30T11:35:00Z">
            <w:rPr>
              <w:rFonts w:ascii="Times New Roman" w:hAnsi="Times New Roman"/>
              <w:sz w:val="24"/>
              <w:szCs w:val="24"/>
              <w:lang w:val="en-US"/>
            </w:rPr>
          </w:rPrChange>
        </w:rPr>
        <w:t xml:space="preserve">trials </w:t>
      </w:r>
      <w:r w:rsidRPr="000D46AE">
        <w:rPr>
          <w:rFonts w:ascii="Times New Roman" w:hAnsi="Times New Roman"/>
          <w:sz w:val="24"/>
          <w:szCs w:val="24"/>
          <w:lang w:val="en-US"/>
          <w:rPrChange w:id="2961" w:author="Microsoft Office User" w:date="2019-10-30T11:35:00Z">
            <w:rPr>
              <w:rFonts w:ascii="Times New Roman" w:hAnsi="Times New Roman"/>
              <w:sz w:val="24"/>
              <w:szCs w:val="24"/>
              <w:lang w:val="en-US"/>
            </w:rPr>
          </w:rPrChange>
        </w:rPr>
        <w:t>with the exception that corrective feedback was no longer provided</w:t>
      </w:r>
      <w:r w:rsidR="000654E5" w:rsidRPr="000D46AE">
        <w:rPr>
          <w:rFonts w:ascii="Times New Roman" w:hAnsi="Times New Roman"/>
          <w:sz w:val="24"/>
          <w:szCs w:val="24"/>
          <w:lang w:val="en-US"/>
          <w:rPrChange w:id="2962" w:author="Microsoft Office User" w:date="2019-10-30T11:35:00Z">
            <w:rPr>
              <w:rFonts w:ascii="Times New Roman" w:hAnsi="Times New Roman"/>
              <w:sz w:val="24"/>
              <w:szCs w:val="24"/>
              <w:lang w:val="en-US"/>
            </w:rPr>
          </w:rPrChange>
        </w:rPr>
        <w:t xml:space="preserve"> (see Figure 4)</w:t>
      </w:r>
      <w:r w:rsidRPr="000D46AE">
        <w:rPr>
          <w:rFonts w:ascii="Times New Roman" w:hAnsi="Times New Roman"/>
          <w:sz w:val="24"/>
          <w:szCs w:val="24"/>
          <w:lang w:val="en-US"/>
          <w:rPrChange w:id="2963" w:author="Microsoft Office User" w:date="2019-10-30T11:35:00Z">
            <w:rPr>
              <w:rFonts w:ascii="Times New Roman" w:hAnsi="Times New Roman"/>
              <w:sz w:val="24"/>
              <w:szCs w:val="24"/>
              <w:lang w:val="en-US"/>
            </w:rPr>
          </w:rPrChange>
        </w:rPr>
        <w:t xml:space="preserve">. </w:t>
      </w:r>
      <w:r w:rsidR="00BE7719" w:rsidRPr="000D46AE">
        <w:rPr>
          <w:rFonts w:ascii="Times New Roman" w:hAnsi="Times New Roman"/>
          <w:sz w:val="24"/>
          <w:szCs w:val="24"/>
          <w:lang w:val="en-US"/>
          <w:rPrChange w:id="2964" w:author="Microsoft Office User" w:date="2019-10-30T11:35:00Z">
            <w:rPr>
              <w:rFonts w:ascii="Times New Roman" w:hAnsi="Times New Roman"/>
              <w:sz w:val="24"/>
              <w:szCs w:val="24"/>
              <w:lang w:val="en-US"/>
            </w:rPr>
          </w:rPrChange>
        </w:rPr>
        <w:t xml:space="preserve">Prior research on stimulus equivalence learning shows that such a MTS training procedure results in people responding as if the related </w:t>
      </w:r>
      <w:r w:rsidR="00A7590F" w:rsidRPr="000D46AE">
        <w:rPr>
          <w:rFonts w:ascii="Times New Roman" w:hAnsi="Times New Roman"/>
          <w:sz w:val="24"/>
          <w:szCs w:val="24"/>
          <w:lang w:val="en-US"/>
          <w:rPrChange w:id="2965" w:author="Microsoft Office User" w:date="2019-10-30T11:35:00Z">
            <w:rPr>
              <w:rFonts w:ascii="Times New Roman" w:hAnsi="Times New Roman"/>
              <w:sz w:val="24"/>
              <w:szCs w:val="24"/>
              <w:lang w:val="en-US"/>
            </w:rPr>
          </w:rPrChange>
        </w:rPr>
        <w:t xml:space="preserve">stimuli </w:t>
      </w:r>
      <w:r w:rsidR="00BE7719" w:rsidRPr="000D46AE">
        <w:rPr>
          <w:rFonts w:ascii="Times New Roman" w:hAnsi="Times New Roman"/>
          <w:sz w:val="24"/>
          <w:szCs w:val="24"/>
          <w:lang w:val="en-US"/>
          <w:rPrChange w:id="2966" w:author="Microsoft Office User" w:date="2019-10-30T11:35:00Z">
            <w:rPr>
              <w:rFonts w:ascii="Times New Roman" w:hAnsi="Times New Roman"/>
              <w:sz w:val="24"/>
              <w:szCs w:val="24"/>
              <w:lang w:val="en-US"/>
            </w:rPr>
          </w:rPrChange>
        </w:rPr>
        <w:t>are equivalent (</w:t>
      </w:r>
      <w:r w:rsidR="00A7590F" w:rsidRPr="000D46AE">
        <w:rPr>
          <w:rFonts w:ascii="Times New Roman" w:hAnsi="Times New Roman"/>
          <w:sz w:val="24"/>
          <w:szCs w:val="24"/>
          <w:lang w:val="en-US"/>
          <w:rPrChange w:id="2967" w:author="Microsoft Office User" w:date="2019-10-30T11:35:00Z">
            <w:rPr>
              <w:rFonts w:ascii="Times New Roman" w:hAnsi="Times New Roman"/>
              <w:sz w:val="24"/>
              <w:szCs w:val="24"/>
              <w:lang w:val="en-US"/>
            </w:rPr>
          </w:rPrChange>
        </w:rPr>
        <w:t>see Hughes &amp; Barnes-Holmes, 2016a</w:t>
      </w:r>
      <w:r w:rsidR="00BE7719" w:rsidRPr="000D46AE">
        <w:rPr>
          <w:rFonts w:ascii="Times New Roman" w:hAnsi="Times New Roman"/>
          <w:sz w:val="24"/>
          <w:szCs w:val="24"/>
          <w:lang w:val="en-US"/>
          <w:rPrChange w:id="2968" w:author="Microsoft Office User" w:date="2019-10-30T11:35:00Z">
            <w:rPr>
              <w:rFonts w:ascii="Times New Roman" w:hAnsi="Times New Roman"/>
              <w:sz w:val="24"/>
              <w:szCs w:val="24"/>
              <w:lang w:val="en-US"/>
            </w:rPr>
          </w:rPrChange>
        </w:rPr>
        <w:t xml:space="preserve">). </w:t>
      </w:r>
    </w:p>
    <w:p w14:paraId="15D3E547" w14:textId="3897CB1C" w:rsidR="00E47FB1" w:rsidRPr="000D46AE" w:rsidRDefault="004303F3" w:rsidP="004A0C98">
      <w:pPr>
        <w:spacing w:line="480" w:lineRule="auto"/>
        <w:ind w:firstLine="708"/>
        <w:rPr>
          <w:rFonts w:ascii="Times New Roman" w:hAnsi="Times New Roman" w:cs="Times New Roman"/>
          <w:sz w:val="24"/>
          <w:szCs w:val="24"/>
          <w:lang w:val="en-US"/>
          <w:rPrChange w:id="2969" w:author="Microsoft Office User" w:date="2019-10-30T11:35:00Z">
            <w:rPr>
              <w:rFonts w:ascii="Times New Roman" w:hAnsi="Times New Roman" w:cs="Times New Roman"/>
              <w:sz w:val="24"/>
              <w:szCs w:val="24"/>
              <w:lang w:val="en-US"/>
            </w:rPr>
          </w:rPrChange>
        </w:rPr>
      </w:pPr>
      <w:r w:rsidRPr="000D46AE">
        <w:rPr>
          <w:rFonts w:ascii="Times New Roman" w:hAnsi="Times New Roman"/>
          <w:b/>
          <w:sz w:val="24"/>
          <w:szCs w:val="24"/>
          <w:lang w:val="en-US"/>
          <w:rPrChange w:id="2970" w:author="Microsoft Office User" w:date="2019-10-30T11:35:00Z">
            <w:rPr>
              <w:rFonts w:ascii="Times New Roman" w:hAnsi="Times New Roman"/>
              <w:b/>
              <w:sz w:val="24"/>
              <w:szCs w:val="24"/>
              <w:lang w:val="en-US"/>
            </w:rPr>
          </w:rPrChange>
        </w:rPr>
        <w:t>Acquisition phase</w:t>
      </w:r>
      <w:r w:rsidR="000A1218" w:rsidRPr="000D46AE">
        <w:rPr>
          <w:rFonts w:ascii="Times New Roman" w:hAnsi="Times New Roman"/>
          <w:sz w:val="24"/>
          <w:szCs w:val="24"/>
          <w:lang w:val="en-US"/>
          <w:rPrChange w:id="2971" w:author="Microsoft Office User" w:date="2019-10-30T11:35:00Z">
            <w:rPr>
              <w:rFonts w:ascii="Times New Roman" w:hAnsi="Times New Roman"/>
              <w:sz w:val="24"/>
              <w:szCs w:val="24"/>
              <w:lang w:val="en-US"/>
            </w:rPr>
          </w:rPrChange>
        </w:rPr>
        <w:t xml:space="preserve">. </w:t>
      </w:r>
      <w:r w:rsidRPr="000D46AE">
        <w:rPr>
          <w:rFonts w:ascii="Times New Roman" w:hAnsi="Times New Roman" w:cs="Times New Roman"/>
          <w:sz w:val="24"/>
          <w:szCs w:val="24"/>
          <w:lang w:val="en-US"/>
          <w:rPrChange w:id="2972" w:author="Microsoft Office User" w:date="2019-10-30T11:35:00Z">
            <w:rPr>
              <w:rFonts w:ascii="Times New Roman" w:hAnsi="Times New Roman" w:cs="Times New Roman"/>
              <w:sz w:val="24"/>
              <w:szCs w:val="24"/>
              <w:lang w:val="en-US"/>
            </w:rPr>
          </w:rPrChange>
        </w:rPr>
        <w:t xml:space="preserve">Training </w:t>
      </w:r>
      <w:r w:rsidR="000A1218" w:rsidRPr="000D46AE">
        <w:rPr>
          <w:rFonts w:ascii="Times New Roman" w:hAnsi="Times New Roman" w:cs="Times New Roman"/>
          <w:sz w:val="24"/>
          <w:szCs w:val="24"/>
          <w:lang w:val="en-US"/>
          <w:rPrChange w:id="2973" w:author="Microsoft Office User" w:date="2019-10-30T11:35:00Z">
            <w:rPr>
              <w:rFonts w:ascii="Times New Roman" w:hAnsi="Times New Roman" w:cs="Times New Roman"/>
              <w:sz w:val="24"/>
              <w:szCs w:val="24"/>
              <w:lang w:val="en-US"/>
            </w:rPr>
          </w:rPrChange>
        </w:rPr>
        <w:t xml:space="preserve">consisted of three blocks of 16 trials (48 total), with each block containing two types of trials: </w:t>
      </w:r>
      <w:r w:rsidR="00E47FB1" w:rsidRPr="000D46AE">
        <w:rPr>
          <w:rFonts w:ascii="Times New Roman" w:hAnsi="Times New Roman" w:cs="Times New Roman"/>
          <w:sz w:val="24"/>
          <w:szCs w:val="24"/>
          <w:lang w:val="en-US"/>
          <w:rPrChange w:id="2974" w:author="Microsoft Office User" w:date="2019-10-30T11:35:00Z">
            <w:rPr>
              <w:rFonts w:ascii="Times New Roman" w:hAnsi="Times New Roman" w:cs="Times New Roman"/>
              <w:sz w:val="24"/>
              <w:szCs w:val="24"/>
              <w:lang w:val="en-US"/>
            </w:rPr>
          </w:rPrChange>
        </w:rPr>
        <w:t xml:space="preserve">one type of trial where </w:t>
      </w:r>
      <w:r w:rsidR="008E4BB6" w:rsidRPr="000D46AE">
        <w:rPr>
          <w:rFonts w:ascii="Times New Roman" w:hAnsi="Times New Roman" w:cs="Times New Roman"/>
          <w:sz w:val="24"/>
          <w:szCs w:val="24"/>
          <w:lang w:val="en-US"/>
          <w:rPrChange w:id="2975" w:author="Microsoft Office User" w:date="2019-10-30T11:35:00Z">
            <w:rPr>
              <w:rFonts w:ascii="Times New Roman" w:hAnsi="Times New Roman" w:cs="Times New Roman"/>
              <w:sz w:val="24"/>
              <w:szCs w:val="24"/>
              <w:lang w:val="en-US"/>
            </w:rPr>
          </w:rPrChange>
        </w:rPr>
        <w:t>TO1</w:t>
      </w:r>
      <w:r w:rsidR="00E47FB1" w:rsidRPr="000D46AE">
        <w:rPr>
          <w:rFonts w:ascii="Times New Roman" w:hAnsi="Times New Roman" w:cs="Times New Roman"/>
          <w:sz w:val="24"/>
          <w:szCs w:val="24"/>
          <w:lang w:val="en-US"/>
          <w:rPrChange w:id="2976" w:author="Microsoft Office User" w:date="2019-10-30T11:35:00Z">
            <w:rPr>
              <w:rFonts w:ascii="Times New Roman" w:hAnsi="Times New Roman" w:cs="Times New Roman"/>
              <w:sz w:val="24"/>
              <w:szCs w:val="24"/>
              <w:lang w:val="en-US"/>
            </w:rPr>
          </w:rPrChange>
        </w:rPr>
        <w:t xml:space="preserve"> was presented in</w:t>
      </w:r>
      <w:r w:rsidR="00304F57" w:rsidRPr="000D46AE">
        <w:rPr>
          <w:rFonts w:ascii="Times New Roman" w:hAnsi="Times New Roman" w:cs="Times New Roman"/>
          <w:sz w:val="24"/>
          <w:szCs w:val="24"/>
          <w:lang w:val="en-US"/>
          <w:rPrChange w:id="2977" w:author="Microsoft Office User" w:date="2019-10-30T11:35:00Z">
            <w:rPr>
              <w:rFonts w:ascii="Times New Roman" w:hAnsi="Times New Roman" w:cs="Times New Roman"/>
              <w:sz w:val="24"/>
              <w:szCs w:val="24"/>
              <w:lang w:val="en-US"/>
            </w:rPr>
          </w:rPrChange>
        </w:rPr>
        <w:t xml:space="preserve"> </w:t>
      </w:r>
      <w:r w:rsidR="00A9163B" w:rsidRPr="000D46AE">
        <w:rPr>
          <w:rFonts w:ascii="Times New Roman" w:hAnsi="Times New Roman" w:cs="Times New Roman"/>
          <w:sz w:val="24"/>
          <w:szCs w:val="24"/>
          <w:lang w:val="en-US"/>
          <w:rPrChange w:id="2978" w:author="Microsoft Office User" w:date="2019-10-30T11:35:00Z">
            <w:rPr>
              <w:rFonts w:ascii="Times New Roman" w:hAnsi="Times New Roman" w:cs="Times New Roman"/>
              <w:sz w:val="24"/>
              <w:szCs w:val="24"/>
              <w:lang w:val="en-US"/>
            </w:rPr>
          </w:rPrChange>
        </w:rPr>
        <w:t xml:space="preserve">one color (e.g., </w:t>
      </w:r>
      <w:r w:rsidR="00304F57" w:rsidRPr="000D46AE">
        <w:rPr>
          <w:rFonts w:ascii="Times New Roman" w:hAnsi="Times New Roman" w:cs="Times New Roman"/>
          <w:sz w:val="24"/>
          <w:szCs w:val="24"/>
          <w:lang w:val="en-US"/>
          <w:rPrChange w:id="2979" w:author="Microsoft Office User" w:date="2019-10-30T11:35:00Z">
            <w:rPr>
              <w:rFonts w:ascii="Times New Roman" w:hAnsi="Times New Roman" w:cs="Times New Roman"/>
              <w:sz w:val="24"/>
              <w:szCs w:val="24"/>
              <w:lang w:val="en-US"/>
            </w:rPr>
          </w:rPrChange>
        </w:rPr>
        <w:t>blue</w:t>
      </w:r>
      <w:r w:rsidR="00A9163B" w:rsidRPr="000D46AE">
        <w:rPr>
          <w:rFonts w:ascii="Times New Roman" w:hAnsi="Times New Roman" w:cs="Times New Roman"/>
          <w:sz w:val="24"/>
          <w:szCs w:val="24"/>
          <w:lang w:val="en-US"/>
          <w:rPrChange w:id="2980" w:author="Microsoft Office User" w:date="2019-10-30T11:35:00Z">
            <w:rPr>
              <w:rFonts w:ascii="Times New Roman" w:hAnsi="Times New Roman" w:cs="Times New Roman"/>
              <w:sz w:val="24"/>
              <w:szCs w:val="24"/>
              <w:lang w:val="en-US"/>
            </w:rPr>
          </w:rPrChange>
        </w:rPr>
        <w:t>)</w:t>
      </w:r>
      <w:r w:rsidR="00E47FB1" w:rsidRPr="000D46AE">
        <w:rPr>
          <w:rFonts w:ascii="Times New Roman" w:hAnsi="Times New Roman" w:cs="Times New Roman"/>
          <w:sz w:val="24"/>
          <w:szCs w:val="24"/>
          <w:lang w:val="en-US"/>
          <w:rPrChange w:id="2981" w:author="Microsoft Office User" w:date="2019-10-30T11:35:00Z">
            <w:rPr>
              <w:rFonts w:ascii="Times New Roman" w:hAnsi="Times New Roman" w:cs="Times New Roman"/>
              <w:sz w:val="24"/>
              <w:szCs w:val="24"/>
              <w:lang w:val="en-US"/>
            </w:rPr>
          </w:rPrChange>
        </w:rPr>
        <w:t xml:space="preserve">, a positive word </w:t>
      </w:r>
      <w:r w:rsidR="00A9163B" w:rsidRPr="000D46AE">
        <w:rPr>
          <w:rFonts w:ascii="Times New Roman" w:hAnsi="Times New Roman" w:cs="Times New Roman"/>
          <w:sz w:val="24"/>
          <w:szCs w:val="24"/>
          <w:lang w:val="en-US"/>
          <w:rPrChange w:id="2982" w:author="Microsoft Office User" w:date="2019-10-30T11:35:00Z">
            <w:rPr>
              <w:rFonts w:ascii="Times New Roman" w:hAnsi="Times New Roman" w:cs="Times New Roman"/>
              <w:sz w:val="24"/>
              <w:szCs w:val="24"/>
              <w:lang w:val="en-US"/>
            </w:rPr>
          </w:rPrChange>
        </w:rPr>
        <w:t xml:space="preserve">was presented in a second color (e.g., </w:t>
      </w:r>
      <w:r w:rsidR="00304F57" w:rsidRPr="000D46AE">
        <w:rPr>
          <w:rFonts w:ascii="Times New Roman" w:hAnsi="Times New Roman" w:cs="Times New Roman"/>
          <w:sz w:val="24"/>
          <w:szCs w:val="24"/>
          <w:lang w:val="en-US"/>
          <w:rPrChange w:id="2983" w:author="Microsoft Office User" w:date="2019-10-30T11:35:00Z">
            <w:rPr>
              <w:rFonts w:ascii="Times New Roman" w:hAnsi="Times New Roman" w:cs="Times New Roman"/>
              <w:sz w:val="24"/>
              <w:szCs w:val="24"/>
              <w:lang w:val="en-US"/>
            </w:rPr>
          </w:rPrChange>
        </w:rPr>
        <w:t>yellow</w:t>
      </w:r>
      <w:r w:rsidR="00A9163B" w:rsidRPr="000D46AE">
        <w:rPr>
          <w:rFonts w:ascii="Times New Roman" w:hAnsi="Times New Roman" w:cs="Times New Roman"/>
          <w:sz w:val="24"/>
          <w:szCs w:val="24"/>
          <w:lang w:val="en-US"/>
          <w:rPrChange w:id="2984" w:author="Microsoft Office User" w:date="2019-10-30T11:35:00Z">
            <w:rPr>
              <w:rFonts w:ascii="Times New Roman" w:hAnsi="Times New Roman" w:cs="Times New Roman"/>
              <w:sz w:val="24"/>
              <w:szCs w:val="24"/>
              <w:lang w:val="en-US"/>
            </w:rPr>
          </w:rPrChange>
        </w:rPr>
        <w:t>)</w:t>
      </w:r>
      <w:r w:rsidR="00E47FB1" w:rsidRPr="000D46AE">
        <w:rPr>
          <w:rFonts w:ascii="Times New Roman" w:hAnsi="Times New Roman" w:cs="Times New Roman"/>
          <w:sz w:val="24"/>
          <w:szCs w:val="24"/>
          <w:lang w:val="en-US"/>
          <w:rPrChange w:id="2985" w:author="Microsoft Office User" w:date="2019-10-30T11:35:00Z">
            <w:rPr>
              <w:rFonts w:ascii="Times New Roman" w:hAnsi="Times New Roman" w:cs="Times New Roman"/>
              <w:sz w:val="24"/>
              <w:szCs w:val="24"/>
              <w:lang w:val="en-US"/>
            </w:rPr>
          </w:rPrChange>
        </w:rPr>
        <w:t xml:space="preserve">, and a negative word </w:t>
      </w:r>
      <w:r w:rsidR="00A9163B" w:rsidRPr="000D46AE">
        <w:rPr>
          <w:rFonts w:ascii="Times New Roman" w:hAnsi="Times New Roman" w:cs="Times New Roman"/>
          <w:sz w:val="24"/>
          <w:szCs w:val="24"/>
          <w:lang w:val="en-US"/>
          <w:rPrChange w:id="2986" w:author="Microsoft Office User" w:date="2019-10-30T11:35:00Z">
            <w:rPr>
              <w:rFonts w:ascii="Times New Roman" w:hAnsi="Times New Roman" w:cs="Times New Roman"/>
              <w:sz w:val="24"/>
              <w:szCs w:val="24"/>
              <w:lang w:val="en-US"/>
            </w:rPr>
          </w:rPrChange>
        </w:rPr>
        <w:t xml:space="preserve">was presented in a third color (e.g., </w:t>
      </w:r>
      <w:r w:rsidR="00304F57" w:rsidRPr="000D46AE">
        <w:rPr>
          <w:rFonts w:ascii="Times New Roman" w:hAnsi="Times New Roman" w:cs="Times New Roman"/>
          <w:sz w:val="24"/>
          <w:szCs w:val="24"/>
          <w:lang w:val="en-US"/>
          <w:rPrChange w:id="2987" w:author="Microsoft Office User" w:date="2019-10-30T11:35:00Z">
            <w:rPr>
              <w:rFonts w:ascii="Times New Roman" w:hAnsi="Times New Roman" w:cs="Times New Roman"/>
              <w:sz w:val="24"/>
              <w:szCs w:val="24"/>
              <w:lang w:val="en-US"/>
            </w:rPr>
          </w:rPrChange>
        </w:rPr>
        <w:t>purple</w:t>
      </w:r>
      <w:r w:rsidR="00A9163B" w:rsidRPr="000D46AE">
        <w:rPr>
          <w:rFonts w:ascii="Times New Roman" w:hAnsi="Times New Roman" w:cs="Times New Roman"/>
          <w:sz w:val="24"/>
          <w:szCs w:val="24"/>
          <w:lang w:val="en-US"/>
          <w:rPrChange w:id="2988" w:author="Microsoft Office User" w:date="2019-10-30T11:35:00Z">
            <w:rPr>
              <w:rFonts w:ascii="Times New Roman" w:hAnsi="Times New Roman" w:cs="Times New Roman"/>
              <w:sz w:val="24"/>
              <w:szCs w:val="24"/>
              <w:lang w:val="en-US"/>
            </w:rPr>
          </w:rPrChange>
        </w:rPr>
        <w:t>)</w:t>
      </w:r>
      <w:r w:rsidR="00E47FB1" w:rsidRPr="000D46AE">
        <w:rPr>
          <w:rFonts w:ascii="Times New Roman" w:hAnsi="Times New Roman" w:cs="Times New Roman"/>
          <w:sz w:val="24"/>
          <w:szCs w:val="24"/>
          <w:lang w:val="en-US"/>
          <w:rPrChange w:id="2989" w:author="Microsoft Office User" w:date="2019-10-30T11:35:00Z">
            <w:rPr>
              <w:rFonts w:ascii="Times New Roman" w:hAnsi="Times New Roman" w:cs="Times New Roman"/>
              <w:sz w:val="24"/>
              <w:szCs w:val="24"/>
              <w:lang w:val="en-US"/>
            </w:rPr>
          </w:rPrChange>
        </w:rPr>
        <w:t xml:space="preserve">. In another type of trial </w:t>
      </w:r>
      <w:r w:rsidR="008E4BB6" w:rsidRPr="000D46AE">
        <w:rPr>
          <w:rFonts w:ascii="Times New Roman" w:hAnsi="Times New Roman" w:cs="Times New Roman"/>
          <w:sz w:val="24"/>
          <w:szCs w:val="24"/>
          <w:lang w:val="en-US"/>
          <w:rPrChange w:id="2990" w:author="Microsoft Office User" w:date="2019-10-30T11:35:00Z">
            <w:rPr>
              <w:rFonts w:ascii="Times New Roman" w:hAnsi="Times New Roman" w:cs="Times New Roman"/>
              <w:sz w:val="24"/>
              <w:szCs w:val="24"/>
              <w:lang w:val="en-US"/>
            </w:rPr>
          </w:rPrChange>
        </w:rPr>
        <w:t>TO2</w:t>
      </w:r>
      <w:r w:rsidR="00E47FB1" w:rsidRPr="000D46AE">
        <w:rPr>
          <w:rFonts w:ascii="Times New Roman" w:hAnsi="Times New Roman" w:cs="Times New Roman"/>
          <w:sz w:val="24"/>
          <w:szCs w:val="24"/>
          <w:lang w:val="en-US"/>
          <w:rPrChange w:id="2991" w:author="Microsoft Office User" w:date="2019-10-30T11:35:00Z">
            <w:rPr>
              <w:rFonts w:ascii="Times New Roman" w:hAnsi="Times New Roman" w:cs="Times New Roman"/>
              <w:sz w:val="24"/>
              <w:szCs w:val="24"/>
              <w:lang w:val="en-US"/>
            </w:rPr>
          </w:rPrChange>
        </w:rPr>
        <w:t xml:space="preserve"> was presented in</w:t>
      </w:r>
      <w:r w:rsidR="00304F57" w:rsidRPr="000D46AE">
        <w:rPr>
          <w:rFonts w:ascii="Times New Roman" w:hAnsi="Times New Roman" w:cs="Times New Roman"/>
          <w:sz w:val="24"/>
          <w:szCs w:val="24"/>
          <w:lang w:val="en-US"/>
          <w:rPrChange w:id="2992" w:author="Microsoft Office User" w:date="2019-10-30T11:35:00Z">
            <w:rPr>
              <w:rFonts w:ascii="Times New Roman" w:hAnsi="Times New Roman" w:cs="Times New Roman"/>
              <w:sz w:val="24"/>
              <w:szCs w:val="24"/>
              <w:lang w:val="en-US"/>
            </w:rPr>
          </w:rPrChange>
        </w:rPr>
        <w:t xml:space="preserve"> </w:t>
      </w:r>
      <w:r w:rsidR="00A9163B" w:rsidRPr="000D46AE">
        <w:rPr>
          <w:rFonts w:ascii="Times New Roman" w:hAnsi="Times New Roman" w:cs="Times New Roman"/>
          <w:sz w:val="24"/>
          <w:szCs w:val="24"/>
          <w:lang w:val="en-US"/>
          <w:rPrChange w:id="2993" w:author="Microsoft Office User" w:date="2019-10-30T11:35:00Z">
            <w:rPr>
              <w:rFonts w:ascii="Times New Roman" w:hAnsi="Times New Roman" w:cs="Times New Roman"/>
              <w:sz w:val="24"/>
              <w:szCs w:val="24"/>
              <w:lang w:val="en-US"/>
            </w:rPr>
          </w:rPrChange>
        </w:rPr>
        <w:t xml:space="preserve">a fourth color (e.g., </w:t>
      </w:r>
      <w:r w:rsidR="00304F57" w:rsidRPr="000D46AE">
        <w:rPr>
          <w:rFonts w:ascii="Times New Roman" w:hAnsi="Times New Roman" w:cs="Times New Roman"/>
          <w:sz w:val="24"/>
          <w:szCs w:val="24"/>
          <w:lang w:val="en-US"/>
          <w:rPrChange w:id="2994" w:author="Microsoft Office User" w:date="2019-10-30T11:35:00Z">
            <w:rPr>
              <w:rFonts w:ascii="Times New Roman" w:hAnsi="Times New Roman" w:cs="Times New Roman"/>
              <w:sz w:val="24"/>
              <w:szCs w:val="24"/>
              <w:lang w:val="en-US"/>
            </w:rPr>
          </w:rPrChange>
        </w:rPr>
        <w:t>green</w:t>
      </w:r>
      <w:r w:rsidR="00A9163B" w:rsidRPr="000D46AE">
        <w:rPr>
          <w:rFonts w:ascii="Times New Roman" w:hAnsi="Times New Roman" w:cs="Times New Roman"/>
          <w:sz w:val="24"/>
          <w:szCs w:val="24"/>
          <w:lang w:val="en-US"/>
          <w:rPrChange w:id="2995" w:author="Microsoft Office User" w:date="2019-10-30T11:35:00Z">
            <w:rPr>
              <w:rFonts w:ascii="Times New Roman" w:hAnsi="Times New Roman" w:cs="Times New Roman"/>
              <w:sz w:val="24"/>
              <w:szCs w:val="24"/>
              <w:lang w:val="en-US"/>
            </w:rPr>
          </w:rPrChange>
        </w:rPr>
        <w:t>)</w:t>
      </w:r>
      <w:r w:rsidR="00E47FB1" w:rsidRPr="000D46AE">
        <w:rPr>
          <w:rFonts w:ascii="Times New Roman" w:hAnsi="Times New Roman" w:cs="Times New Roman"/>
          <w:sz w:val="24"/>
          <w:szCs w:val="24"/>
          <w:lang w:val="en-US"/>
          <w:rPrChange w:id="2996" w:author="Microsoft Office User" w:date="2019-10-30T11:35:00Z">
            <w:rPr>
              <w:rFonts w:ascii="Times New Roman" w:hAnsi="Times New Roman" w:cs="Times New Roman"/>
              <w:sz w:val="24"/>
              <w:szCs w:val="24"/>
              <w:lang w:val="en-US"/>
            </w:rPr>
          </w:rPrChange>
        </w:rPr>
        <w:t xml:space="preserve">, and the valenced words were presented in the aforementioned colors. </w:t>
      </w:r>
      <w:r w:rsidR="004A0C98" w:rsidRPr="000D46AE">
        <w:rPr>
          <w:rFonts w:ascii="Times New Roman" w:hAnsi="Times New Roman" w:cs="Times New Roman"/>
          <w:sz w:val="24"/>
          <w:szCs w:val="24"/>
          <w:lang w:val="en-US"/>
          <w:rPrChange w:id="2997" w:author="Microsoft Office User" w:date="2019-10-30T11:35:00Z">
            <w:rPr>
              <w:rFonts w:ascii="Times New Roman" w:hAnsi="Times New Roman" w:cs="Times New Roman"/>
              <w:sz w:val="24"/>
              <w:szCs w:val="24"/>
              <w:lang w:val="en-US"/>
            </w:rPr>
          </w:rPrChange>
        </w:rPr>
        <w:t>S</w:t>
      </w:r>
      <w:r w:rsidR="003E522F" w:rsidRPr="000D46AE">
        <w:rPr>
          <w:rFonts w:ascii="Times New Roman" w:hAnsi="Times New Roman" w:cs="Times New Roman"/>
          <w:sz w:val="24"/>
          <w:szCs w:val="24"/>
          <w:lang w:val="en-US"/>
          <w:rPrChange w:id="2998" w:author="Microsoft Office User" w:date="2019-10-30T11:35:00Z">
            <w:rPr>
              <w:rFonts w:ascii="Times New Roman" w:hAnsi="Times New Roman" w:cs="Times New Roman"/>
              <w:sz w:val="24"/>
              <w:szCs w:val="24"/>
              <w:lang w:val="en-US"/>
            </w:rPr>
          </w:rPrChange>
        </w:rPr>
        <w:t xml:space="preserve">timulus assignment to the </w:t>
      </w:r>
      <w:r w:rsidR="004A0C98" w:rsidRPr="000D46AE">
        <w:rPr>
          <w:rFonts w:ascii="Times New Roman" w:hAnsi="Times New Roman" w:cs="Times New Roman"/>
          <w:sz w:val="24"/>
          <w:szCs w:val="24"/>
          <w:lang w:val="en-US"/>
          <w:rPrChange w:id="2999" w:author="Microsoft Office User" w:date="2019-10-30T11:35:00Z">
            <w:rPr>
              <w:rFonts w:ascii="Times New Roman" w:hAnsi="Times New Roman" w:cs="Times New Roman"/>
              <w:sz w:val="24"/>
              <w:szCs w:val="24"/>
              <w:lang w:val="en-US"/>
            </w:rPr>
          </w:rPrChange>
        </w:rPr>
        <w:t xml:space="preserve">various </w:t>
      </w:r>
      <w:r w:rsidR="003E522F" w:rsidRPr="000D46AE">
        <w:rPr>
          <w:rFonts w:ascii="Times New Roman" w:hAnsi="Times New Roman" w:cs="Times New Roman"/>
          <w:sz w:val="24"/>
          <w:szCs w:val="24"/>
          <w:lang w:val="en-US"/>
          <w:rPrChange w:id="3000" w:author="Microsoft Office User" w:date="2019-10-30T11:35:00Z">
            <w:rPr>
              <w:rFonts w:ascii="Times New Roman" w:hAnsi="Times New Roman" w:cs="Times New Roman"/>
              <w:sz w:val="24"/>
              <w:szCs w:val="24"/>
              <w:lang w:val="en-US"/>
            </w:rPr>
          </w:rPrChange>
        </w:rPr>
        <w:t>colors was counterbalanced across participants</w:t>
      </w:r>
      <w:r w:rsidR="00A9163B" w:rsidRPr="000D46AE">
        <w:rPr>
          <w:rFonts w:ascii="Times New Roman" w:hAnsi="Times New Roman" w:cs="Times New Roman"/>
          <w:sz w:val="24"/>
          <w:szCs w:val="24"/>
          <w:lang w:val="en-US"/>
          <w:rPrChange w:id="3001" w:author="Microsoft Office User" w:date="2019-10-30T11:35:00Z">
            <w:rPr>
              <w:rFonts w:ascii="Times New Roman" w:hAnsi="Times New Roman" w:cs="Times New Roman"/>
              <w:sz w:val="24"/>
              <w:szCs w:val="24"/>
              <w:lang w:val="en-US"/>
            </w:rPr>
          </w:rPrChange>
        </w:rPr>
        <w:t>.</w:t>
      </w:r>
      <w:r w:rsidR="003E522F" w:rsidRPr="000D46AE">
        <w:rPr>
          <w:rFonts w:ascii="Times New Roman" w:hAnsi="Times New Roman" w:cs="Times New Roman"/>
          <w:sz w:val="24"/>
          <w:szCs w:val="24"/>
          <w:lang w:val="en-US"/>
          <w:rPrChange w:id="3002" w:author="Microsoft Office User" w:date="2019-10-30T11:35:00Z">
            <w:rPr>
              <w:rFonts w:ascii="Times New Roman" w:hAnsi="Times New Roman" w:cs="Times New Roman"/>
              <w:sz w:val="24"/>
              <w:szCs w:val="24"/>
              <w:lang w:val="en-US"/>
            </w:rPr>
          </w:rPrChange>
        </w:rPr>
        <w:t xml:space="preserve"> </w:t>
      </w:r>
      <w:r w:rsidR="000A1218" w:rsidRPr="000D46AE">
        <w:rPr>
          <w:rFonts w:ascii="Times New Roman" w:hAnsi="Times New Roman" w:cs="Times New Roman"/>
          <w:sz w:val="24"/>
          <w:szCs w:val="24"/>
          <w:lang w:val="en-US"/>
          <w:rPrChange w:id="3003" w:author="Microsoft Office User" w:date="2019-10-30T11:35:00Z">
            <w:rPr>
              <w:rFonts w:ascii="Times New Roman" w:hAnsi="Times New Roman" w:cs="Times New Roman"/>
              <w:sz w:val="24"/>
              <w:szCs w:val="24"/>
              <w:lang w:val="en-US"/>
            </w:rPr>
          </w:rPrChange>
        </w:rPr>
        <w:t xml:space="preserve">All three stimuli were presented against a black background for </w:t>
      </w:r>
      <w:r w:rsidR="00E47FB1" w:rsidRPr="000D46AE">
        <w:rPr>
          <w:rFonts w:ascii="Times New Roman" w:hAnsi="Times New Roman" w:cs="Times New Roman"/>
          <w:sz w:val="24"/>
          <w:szCs w:val="24"/>
          <w:lang w:val="en-US"/>
          <w:rPrChange w:id="3004" w:author="Microsoft Office User" w:date="2019-10-30T11:35:00Z">
            <w:rPr>
              <w:rFonts w:ascii="Times New Roman" w:hAnsi="Times New Roman" w:cs="Times New Roman"/>
              <w:sz w:val="24"/>
              <w:szCs w:val="24"/>
              <w:lang w:val="en-US"/>
            </w:rPr>
          </w:rPrChange>
        </w:rPr>
        <w:t>5</w:t>
      </w:r>
      <w:r w:rsidR="000A1218" w:rsidRPr="000D46AE">
        <w:rPr>
          <w:rFonts w:ascii="Times New Roman" w:hAnsi="Times New Roman" w:cs="Times New Roman"/>
          <w:sz w:val="24"/>
          <w:szCs w:val="24"/>
          <w:lang w:val="en-US"/>
          <w:rPrChange w:id="3005" w:author="Microsoft Office User" w:date="2019-10-30T11:35:00Z">
            <w:rPr>
              <w:rFonts w:ascii="Times New Roman" w:hAnsi="Times New Roman" w:cs="Times New Roman"/>
              <w:sz w:val="24"/>
              <w:szCs w:val="24"/>
              <w:lang w:val="en-US"/>
            </w:rPr>
          </w:rPrChange>
        </w:rPr>
        <w:t xml:space="preserve">000ms. </w:t>
      </w:r>
      <w:r w:rsidR="00E47FB1" w:rsidRPr="000D46AE">
        <w:rPr>
          <w:rFonts w:ascii="Times New Roman" w:hAnsi="Times New Roman" w:cs="Times New Roman"/>
          <w:sz w:val="24"/>
          <w:szCs w:val="24"/>
          <w:lang w:val="en-US"/>
          <w:rPrChange w:id="3006" w:author="Microsoft Office User" w:date="2019-10-30T11:35:00Z">
            <w:rPr>
              <w:rFonts w:ascii="Times New Roman" w:hAnsi="Times New Roman" w:cs="Times New Roman"/>
              <w:sz w:val="24"/>
              <w:szCs w:val="24"/>
              <w:lang w:val="en-US"/>
            </w:rPr>
          </w:rPrChange>
        </w:rPr>
        <w:t xml:space="preserve">Thereafter, all stimuli </w:t>
      </w:r>
      <w:r w:rsidR="000A1218" w:rsidRPr="000D46AE">
        <w:rPr>
          <w:rFonts w:ascii="Times New Roman" w:hAnsi="Times New Roman" w:cs="Times New Roman"/>
          <w:sz w:val="24"/>
          <w:szCs w:val="24"/>
          <w:lang w:val="en-US"/>
          <w:rPrChange w:id="3007" w:author="Microsoft Office User" w:date="2019-10-30T11:35:00Z">
            <w:rPr>
              <w:rFonts w:ascii="Times New Roman" w:hAnsi="Times New Roman" w:cs="Times New Roman"/>
              <w:sz w:val="24"/>
              <w:szCs w:val="24"/>
              <w:lang w:val="en-US"/>
            </w:rPr>
          </w:rPrChange>
        </w:rPr>
        <w:t xml:space="preserve">were removed, followed by an inter-trial interval of </w:t>
      </w:r>
      <w:r w:rsidR="00E47FB1" w:rsidRPr="000D46AE">
        <w:rPr>
          <w:rFonts w:ascii="Times New Roman" w:hAnsi="Times New Roman" w:cs="Times New Roman"/>
          <w:sz w:val="24"/>
          <w:szCs w:val="24"/>
          <w:lang w:val="en-US"/>
          <w:rPrChange w:id="3008" w:author="Microsoft Office User" w:date="2019-10-30T11:35:00Z">
            <w:rPr>
              <w:rFonts w:ascii="Times New Roman" w:hAnsi="Times New Roman" w:cs="Times New Roman"/>
              <w:sz w:val="24"/>
              <w:szCs w:val="24"/>
              <w:lang w:val="en-US"/>
            </w:rPr>
          </w:rPrChange>
        </w:rPr>
        <w:t>75</w:t>
      </w:r>
      <w:r w:rsidR="000A1218" w:rsidRPr="000D46AE">
        <w:rPr>
          <w:rFonts w:ascii="Times New Roman" w:hAnsi="Times New Roman" w:cs="Times New Roman"/>
          <w:sz w:val="24"/>
          <w:szCs w:val="24"/>
          <w:lang w:val="en-US"/>
          <w:rPrChange w:id="3009" w:author="Microsoft Office User" w:date="2019-10-30T11:35:00Z">
            <w:rPr>
              <w:rFonts w:ascii="Times New Roman" w:hAnsi="Times New Roman" w:cs="Times New Roman"/>
              <w:sz w:val="24"/>
              <w:szCs w:val="24"/>
              <w:lang w:val="en-US"/>
            </w:rPr>
          </w:rPrChange>
        </w:rPr>
        <w:t>0ms, and the next trial</w:t>
      </w:r>
      <w:r w:rsidR="000654E5" w:rsidRPr="000D46AE">
        <w:rPr>
          <w:rFonts w:ascii="Times New Roman" w:hAnsi="Times New Roman" w:cs="Times New Roman"/>
          <w:sz w:val="24"/>
          <w:szCs w:val="24"/>
          <w:lang w:val="en-US"/>
          <w:rPrChange w:id="3010" w:author="Microsoft Office User" w:date="2019-10-30T11:35:00Z">
            <w:rPr>
              <w:rFonts w:ascii="Times New Roman" w:hAnsi="Times New Roman" w:cs="Times New Roman"/>
              <w:sz w:val="24"/>
              <w:szCs w:val="24"/>
              <w:lang w:val="en-US"/>
            </w:rPr>
          </w:rPrChange>
        </w:rPr>
        <w:t xml:space="preserve"> (see Figure 5)</w:t>
      </w:r>
      <w:r w:rsidR="000A1218" w:rsidRPr="000D46AE">
        <w:rPr>
          <w:rFonts w:ascii="Times New Roman" w:hAnsi="Times New Roman" w:cs="Times New Roman"/>
          <w:sz w:val="24"/>
          <w:szCs w:val="24"/>
          <w:lang w:val="en-US"/>
          <w:rPrChange w:id="3011" w:author="Microsoft Office User" w:date="2019-10-30T11:35:00Z">
            <w:rPr>
              <w:rFonts w:ascii="Times New Roman" w:hAnsi="Times New Roman" w:cs="Times New Roman"/>
              <w:sz w:val="24"/>
              <w:szCs w:val="24"/>
              <w:lang w:val="en-US"/>
            </w:rPr>
          </w:rPrChange>
        </w:rPr>
        <w:t>.</w:t>
      </w:r>
    </w:p>
    <w:p w14:paraId="33475AF7" w14:textId="42EECDFE" w:rsidR="00E47FB1" w:rsidRPr="000D46AE" w:rsidRDefault="00E47FB1" w:rsidP="00E47FB1">
      <w:pPr>
        <w:spacing w:line="480" w:lineRule="auto"/>
        <w:ind w:firstLine="708"/>
        <w:rPr>
          <w:rFonts w:ascii="Times New Roman" w:hAnsi="Times New Roman"/>
          <w:sz w:val="24"/>
          <w:szCs w:val="24"/>
          <w:lang w:val="en-US"/>
          <w:rPrChange w:id="3012"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013" w:author="Microsoft Office User" w:date="2019-10-30T11:35:00Z">
            <w:rPr>
              <w:rFonts w:ascii="Times New Roman" w:hAnsi="Times New Roman"/>
              <w:b/>
              <w:sz w:val="24"/>
              <w:szCs w:val="24"/>
              <w:lang w:val="en-US"/>
            </w:rPr>
          </w:rPrChange>
        </w:rPr>
        <w:lastRenderedPageBreak/>
        <w:t>Evaluative measures</w:t>
      </w:r>
      <w:r w:rsidRPr="000D46AE">
        <w:rPr>
          <w:rFonts w:ascii="Times New Roman" w:hAnsi="Times New Roman"/>
          <w:sz w:val="24"/>
          <w:szCs w:val="24"/>
          <w:lang w:val="en-US"/>
          <w:rPrChange w:id="3014" w:author="Microsoft Office User" w:date="2019-10-30T11:35:00Z">
            <w:rPr>
              <w:rFonts w:ascii="Times New Roman" w:hAnsi="Times New Roman"/>
              <w:sz w:val="24"/>
              <w:szCs w:val="24"/>
              <w:lang w:val="en-US"/>
            </w:rPr>
          </w:rPrChange>
        </w:rPr>
        <w:t xml:space="preserve">. </w:t>
      </w:r>
      <w:r w:rsidR="00304F57" w:rsidRPr="000D46AE">
        <w:rPr>
          <w:rFonts w:ascii="Times New Roman" w:hAnsi="Times New Roman"/>
          <w:sz w:val="24"/>
          <w:szCs w:val="24"/>
          <w:lang w:val="en-US"/>
          <w:rPrChange w:id="3015" w:author="Microsoft Office User" w:date="2019-10-30T11:35:00Z">
            <w:rPr>
              <w:rFonts w:ascii="Times New Roman" w:hAnsi="Times New Roman"/>
              <w:sz w:val="24"/>
              <w:szCs w:val="24"/>
              <w:lang w:val="en-US"/>
            </w:rPr>
          </w:rPrChange>
        </w:rPr>
        <w:t xml:space="preserve">Evaluative measures </w:t>
      </w:r>
      <w:r w:rsidRPr="000D46AE">
        <w:rPr>
          <w:rFonts w:ascii="Times New Roman" w:hAnsi="Times New Roman"/>
          <w:sz w:val="24"/>
          <w:szCs w:val="24"/>
          <w:lang w:val="en-US"/>
          <w:rPrChange w:id="3016" w:author="Microsoft Office User" w:date="2019-10-30T11:35:00Z">
            <w:rPr>
              <w:rFonts w:ascii="Times New Roman" w:hAnsi="Times New Roman"/>
              <w:sz w:val="24"/>
              <w:szCs w:val="24"/>
              <w:lang w:val="en-US"/>
            </w:rPr>
          </w:rPrChange>
        </w:rPr>
        <w:t>were similar to Exper</w:t>
      </w:r>
      <w:r w:rsidR="008D64C6" w:rsidRPr="000D46AE">
        <w:rPr>
          <w:rFonts w:ascii="Times New Roman" w:hAnsi="Times New Roman"/>
          <w:sz w:val="24"/>
          <w:szCs w:val="24"/>
          <w:lang w:val="en-US"/>
          <w:rPrChange w:id="3017" w:author="Microsoft Office User" w:date="2019-10-30T11:35:00Z">
            <w:rPr>
              <w:rFonts w:ascii="Times New Roman" w:hAnsi="Times New Roman"/>
              <w:sz w:val="24"/>
              <w:szCs w:val="24"/>
              <w:lang w:val="en-US"/>
            </w:rPr>
          </w:rPrChange>
        </w:rPr>
        <w:t>iments 1-4</w:t>
      </w:r>
      <w:r w:rsidRPr="000D46AE">
        <w:rPr>
          <w:rFonts w:ascii="Times New Roman" w:hAnsi="Times New Roman"/>
          <w:sz w:val="24"/>
          <w:szCs w:val="24"/>
          <w:lang w:val="en-US"/>
          <w:rPrChange w:id="3018" w:author="Microsoft Office User" w:date="2019-10-30T11:35:00Z">
            <w:rPr>
              <w:rFonts w:ascii="Times New Roman" w:hAnsi="Times New Roman"/>
              <w:sz w:val="24"/>
              <w:szCs w:val="24"/>
              <w:lang w:val="en-US"/>
            </w:rPr>
          </w:rPrChange>
        </w:rPr>
        <w:t xml:space="preserve">. </w:t>
      </w:r>
    </w:p>
    <w:p w14:paraId="1A68EA08" w14:textId="27743A88" w:rsidR="00EB1AEE" w:rsidRPr="000D46AE" w:rsidRDefault="00E47FB1" w:rsidP="00EB1AEE">
      <w:pPr>
        <w:spacing w:line="480" w:lineRule="auto"/>
        <w:ind w:firstLine="708"/>
        <w:rPr>
          <w:rFonts w:ascii="Times New Roman" w:hAnsi="Times New Roman"/>
          <w:sz w:val="24"/>
          <w:szCs w:val="24"/>
          <w:lang w:val="en-US"/>
          <w:rPrChange w:id="3019"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020" w:author="Microsoft Office User" w:date="2019-10-30T11:35:00Z">
            <w:rPr>
              <w:rFonts w:ascii="Times New Roman" w:hAnsi="Times New Roman"/>
              <w:b/>
              <w:sz w:val="24"/>
              <w:szCs w:val="24"/>
              <w:lang w:val="en-US"/>
            </w:rPr>
          </w:rPrChange>
        </w:rPr>
        <w:t>Exploratory questions</w:t>
      </w:r>
      <w:r w:rsidRPr="000D46AE">
        <w:rPr>
          <w:rFonts w:ascii="Times New Roman" w:hAnsi="Times New Roman"/>
          <w:sz w:val="24"/>
          <w:szCs w:val="24"/>
          <w:lang w:val="en-US"/>
          <w:rPrChange w:id="3021" w:author="Microsoft Office User" w:date="2019-10-30T11:35:00Z">
            <w:rPr>
              <w:rFonts w:ascii="Times New Roman" w:hAnsi="Times New Roman"/>
              <w:sz w:val="24"/>
              <w:szCs w:val="24"/>
              <w:lang w:val="en-US"/>
            </w:rPr>
          </w:rPrChange>
        </w:rPr>
        <w:t>. Participants were asked a similar set of exploratory</w:t>
      </w:r>
      <w:r w:rsidR="008D64C6" w:rsidRPr="000D46AE">
        <w:rPr>
          <w:rFonts w:ascii="Times New Roman" w:hAnsi="Times New Roman"/>
          <w:sz w:val="24"/>
          <w:szCs w:val="24"/>
          <w:lang w:val="en-US"/>
          <w:rPrChange w:id="3022" w:author="Microsoft Office User" w:date="2019-10-30T11:35:00Z">
            <w:rPr>
              <w:rFonts w:ascii="Times New Roman" w:hAnsi="Times New Roman"/>
              <w:sz w:val="24"/>
              <w:szCs w:val="24"/>
              <w:lang w:val="en-US"/>
            </w:rPr>
          </w:rPrChange>
        </w:rPr>
        <w:t xml:space="preserve"> questions as in Experiments 1-4</w:t>
      </w:r>
      <w:r w:rsidRPr="000D46AE">
        <w:rPr>
          <w:rFonts w:ascii="Times New Roman" w:hAnsi="Times New Roman"/>
          <w:sz w:val="24"/>
          <w:szCs w:val="24"/>
          <w:lang w:val="en-US"/>
          <w:rPrChange w:id="3023" w:author="Microsoft Office User" w:date="2019-10-30T11:35:00Z">
            <w:rPr>
              <w:rFonts w:ascii="Times New Roman" w:hAnsi="Times New Roman"/>
              <w:sz w:val="24"/>
              <w:szCs w:val="24"/>
              <w:lang w:val="en-US"/>
            </w:rPr>
          </w:rPrChange>
        </w:rPr>
        <w:t xml:space="preserve">. We also probed for </w:t>
      </w:r>
      <w:r w:rsidR="00EB1AEE" w:rsidRPr="000D46AE">
        <w:rPr>
          <w:rFonts w:ascii="Times New Roman" w:hAnsi="Times New Roman"/>
          <w:i/>
          <w:sz w:val="24"/>
          <w:szCs w:val="24"/>
          <w:lang w:val="en-US"/>
          <w:rPrChange w:id="3024" w:author="Microsoft Office User" w:date="2019-10-30T11:35:00Z">
            <w:rPr>
              <w:rFonts w:ascii="Times New Roman" w:hAnsi="Times New Roman"/>
              <w:i/>
              <w:sz w:val="24"/>
              <w:szCs w:val="24"/>
              <w:lang w:val="en-US"/>
            </w:rPr>
          </w:rPrChange>
        </w:rPr>
        <w:t>color contingency awareness</w:t>
      </w:r>
      <w:r w:rsidR="00EB1AEE" w:rsidRPr="000D46AE">
        <w:rPr>
          <w:rFonts w:ascii="Times New Roman" w:hAnsi="Times New Roman"/>
          <w:sz w:val="24"/>
          <w:szCs w:val="24"/>
          <w:lang w:val="en-US"/>
          <w:rPrChange w:id="3025" w:author="Microsoft Office User" w:date="2019-10-30T11:35:00Z">
            <w:rPr>
              <w:rFonts w:ascii="Times New Roman" w:hAnsi="Times New Roman"/>
              <w:sz w:val="24"/>
              <w:szCs w:val="24"/>
              <w:lang w:val="en-US"/>
            </w:rPr>
          </w:rPrChange>
        </w:rPr>
        <w:t xml:space="preserve"> (i.e., what the relationship was between the various colors), and </w:t>
      </w:r>
      <w:r w:rsidR="00A91714" w:rsidRPr="000D46AE">
        <w:rPr>
          <w:rFonts w:ascii="Times New Roman" w:hAnsi="Times New Roman"/>
          <w:i/>
          <w:sz w:val="24"/>
          <w:szCs w:val="24"/>
          <w:lang w:val="en-US"/>
          <w:rPrChange w:id="3026" w:author="Microsoft Office User" w:date="2019-10-30T11:35:00Z">
            <w:rPr>
              <w:rFonts w:ascii="Times New Roman" w:hAnsi="Times New Roman"/>
              <w:i/>
              <w:sz w:val="24"/>
              <w:szCs w:val="24"/>
              <w:lang w:val="en-US"/>
            </w:rPr>
          </w:rPrChange>
        </w:rPr>
        <w:t>TO</w:t>
      </w:r>
      <w:r w:rsidRPr="000D46AE">
        <w:rPr>
          <w:rFonts w:ascii="Times New Roman" w:hAnsi="Times New Roman"/>
          <w:i/>
          <w:sz w:val="24"/>
          <w:szCs w:val="24"/>
          <w:lang w:val="en-US"/>
          <w:rPrChange w:id="3027" w:author="Microsoft Office User" w:date="2019-10-30T11:35:00Z">
            <w:rPr>
              <w:rFonts w:ascii="Times New Roman" w:hAnsi="Times New Roman"/>
              <w:i/>
              <w:sz w:val="24"/>
              <w:szCs w:val="24"/>
              <w:lang w:val="en-US"/>
            </w:rPr>
          </w:rPrChange>
        </w:rPr>
        <w:t>-</w:t>
      </w:r>
      <w:r w:rsidR="00A91714" w:rsidRPr="000D46AE">
        <w:rPr>
          <w:rFonts w:ascii="Times New Roman" w:hAnsi="Times New Roman"/>
          <w:i/>
          <w:sz w:val="24"/>
          <w:szCs w:val="24"/>
          <w:lang w:val="en-US"/>
          <w:rPrChange w:id="3028" w:author="Microsoft Office User" w:date="2019-10-30T11:35:00Z">
            <w:rPr>
              <w:rFonts w:ascii="Times New Roman" w:hAnsi="Times New Roman"/>
              <w:i/>
              <w:sz w:val="24"/>
              <w:szCs w:val="24"/>
              <w:lang w:val="en-US"/>
            </w:rPr>
          </w:rPrChange>
        </w:rPr>
        <w:t xml:space="preserve">SO </w:t>
      </w:r>
      <w:r w:rsidRPr="000D46AE">
        <w:rPr>
          <w:rFonts w:ascii="Times New Roman" w:hAnsi="Times New Roman"/>
          <w:i/>
          <w:sz w:val="24"/>
          <w:szCs w:val="24"/>
          <w:lang w:val="en-US"/>
          <w:rPrChange w:id="3029" w:author="Microsoft Office User" w:date="2019-10-30T11:35:00Z">
            <w:rPr>
              <w:rFonts w:ascii="Times New Roman" w:hAnsi="Times New Roman"/>
              <w:i/>
              <w:sz w:val="24"/>
              <w:szCs w:val="24"/>
              <w:lang w:val="en-US"/>
            </w:rPr>
          </w:rPrChange>
        </w:rPr>
        <w:t>color contingency awareness</w:t>
      </w:r>
      <w:r w:rsidRPr="000D46AE">
        <w:rPr>
          <w:rFonts w:ascii="Times New Roman" w:hAnsi="Times New Roman"/>
          <w:sz w:val="24"/>
          <w:szCs w:val="24"/>
          <w:lang w:val="en-US"/>
          <w:rPrChange w:id="3030" w:author="Microsoft Office User" w:date="2019-10-30T11:35:00Z">
            <w:rPr>
              <w:rFonts w:ascii="Times New Roman" w:hAnsi="Times New Roman"/>
              <w:sz w:val="24"/>
              <w:szCs w:val="24"/>
              <w:lang w:val="en-US"/>
            </w:rPr>
          </w:rPrChange>
        </w:rPr>
        <w:t xml:space="preserve"> (i.e., if they could recall what color the </w:t>
      </w:r>
      <w:r w:rsidR="00A91714" w:rsidRPr="000D46AE">
        <w:rPr>
          <w:rFonts w:ascii="Times New Roman" w:hAnsi="Times New Roman"/>
          <w:sz w:val="24"/>
          <w:szCs w:val="24"/>
          <w:lang w:val="en-US"/>
          <w:rPrChange w:id="3031" w:author="Microsoft Office User" w:date="2019-10-30T11:35:00Z">
            <w:rPr>
              <w:rFonts w:ascii="Times New Roman" w:hAnsi="Times New Roman"/>
              <w:sz w:val="24"/>
              <w:szCs w:val="24"/>
              <w:lang w:val="en-US"/>
            </w:rPr>
          </w:rPrChange>
        </w:rPr>
        <w:t xml:space="preserve">TOs </w:t>
      </w:r>
      <w:r w:rsidRPr="000D46AE">
        <w:rPr>
          <w:rFonts w:ascii="Times New Roman" w:hAnsi="Times New Roman"/>
          <w:sz w:val="24"/>
          <w:szCs w:val="24"/>
          <w:lang w:val="en-US"/>
          <w:rPrChange w:id="3032" w:author="Microsoft Office User" w:date="2019-10-30T11:35:00Z">
            <w:rPr>
              <w:rFonts w:ascii="Times New Roman" w:hAnsi="Times New Roman"/>
              <w:sz w:val="24"/>
              <w:szCs w:val="24"/>
              <w:lang w:val="en-US"/>
            </w:rPr>
          </w:rPrChange>
        </w:rPr>
        <w:t xml:space="preserve">and </w:t>
      </w:r>
      <w:r w:rsidR="00A91714" w:rsidRPr="000D46AE">
        <w:rPr>
          <w:rFonts w:ascii="Times New Roman" w:hAnsi="Times New Roman"/>
          <w:sz w:val="24"/>
          <w:szCs w:val="24"/>
          <w:lang w:val="en-US"/>
          <w:rPrChange w:id="3033" w:author="Microsoft Office User" w:date="2019-10-30T11:35:00Z">
            <w:rPr>
              <w:rFonts w:ascii="Times New Roman" w:hAnsi="Times New Roman"/>
              <w:sz w:val="24"/>
              <w:szCs w:val="24"/>
              <w:lang w:val="en-US"/>
            </w:rPr>
          </w:rPrChange>
        </w:rPr>
        <w:t xml:space="preserve">SOs </w:t>
      </w:r>
      <w:r w:rsidRPr="000D46AE">
        <w:rPr>
          <w:rFonts w:ascii="Times New Roman" w:hAnsi="Times New Roman"/>
          <w:sz w:val="24"/>
          <w:szCs w:val="24"/>
          <w:lang w:val="en-US"/>
          <w:rPrChange w:id="3034" w:author="Microsoft Office User" w:date="2019-10-30T11:35:00Z">
            <w:rPr>
              <w:rFonts w:ascii="Times New Roman" w:hAnsi="Times New Roman"/>
              <w:sz w:val="24"/>
              <w:szCs w:val="24"/>
              <w:lang w:val="en-US"/>
            </w:rPr>
          </w:rPrChange>
        </w:rPr>
        <w:t>were presented in)</w:t>
      </w:r>
      <w:r w:rsidR="00EB1AEE" w:rsidRPr="000D46AE">
        <w:rPr>
          <w:rFonts w:ascii="Times New Roman" w:hAnsi="Times New Roman"/>
          <w:sz w:val="24"/>
          <w:szCs w:val="24"/>
          <w:lang w:val="en-US"/>
          <w:rPrChange w:id="3035" w:author="Microsoft Office User" w:date="2019-10-30T11:35:00Z">
            <w:rPr>
              <w:rFonts w:ascii="Times New Roman" w:hAnsi="Times New Roman"/>
              <w:sz w:val="24"/>
              <w:szCs w:val="24"/>
              <w:lang w:val="en-US"/>
            </w:rPr>
          </w:rPrChange>
        </w:rPr>
        <w:t>.</w:t>
      </w:r>
    </w:p>
    <w:p w14:paraId="686C4EB1" w14:textId="747728E6" w:rsidR="006B7469" w:rsidRPr="000D46AE" w:rsidRDefault="00EB1AEE" w:rsidP="00EB1AEE">
      <w:pPr>
        <w:spacing w:line="480" w:lineRule="auto"/>
        <w:jc w:val="center"/>
        <w:rPr>
          <w:rFonts w:ascii="Times New Roman" w:hAnsi="Times New Roman" w:cs="Times New Roman"/>
          <w:sz w:val="24"/>
          <w:szCs w:val="24"/>
          <w:lang w:val="en-US"/>
          <w:rPrChange w:id="3036" w:author="Microsoft Office User" w:date="2019-10-30T11:35:00Z">
            <w:rPr>
              <w:rFonts w:ascii="Times New Roman" w:hAnsi="Times New Roman" w:cs="Times New Roman"/>
              <w:sz w:val="24"/>
              <w:szCs w:val="24"/>
              <w:lang w:val="en-US"/>
            </w:rPr>
          </w:rPrChange>
        </w:rPr>
      </w:pPr>
      <w:r w:rsidRPr="000D46AE">
        <w:rPr>
          <w:rFonts w:ascii="Times New Roman" w:hAnsi="Times New Roman"/>
          <w:b/>
          <w:sz w:val="24"/>
          <w:szCs w:val="24"/>
          <w:lang w:val="en-US"/>
          <w:rPrChange w:id="3037" w:author="Microsoft Office User" w:date="2019-10-30T11:35:00Z">
            <w:rPr>
              <w:rFonts w:ascii="Times New Roman" w:hAnsi="Times New Roman"/>
              <w:b/>
              <w:sz w:val="24"/>
              <w:szCs w:val="24"/>
              <w:lang w:val="en-US"/>
            </w:rPr>
          </w:rPrChange>
        </w:rPr>
        <w:t>R</w:t>
      </w:r>
      <w:r w:rsidR="008C0CCA" w:rsidRPr="000D46AE">
        <w:rPr>
          <w:rFonts w:ascii="Times New Roman" w:hAnsi="Times New Roman"/>
          <w:b/>
          <w:sz w:val="24"/>
          <w:szCs w:val="24"/>
          <w:lang w:val="en-US"/>
          <w:rPrChange w:id="3038" w:author="Microsoft Office User" w:date="2019-10-30T11:35:00Z">
            <w:rPr>
              <w:rFonts w:ascii="Times New Roman" w:hAnsi="Times New Roman"/>
              <w:b/>
              <w:sz w:val="24"/>
              <w:szCs w:val="24"/>
              <w:lang w:val="en-US"/>
            </w:rPr>
          </w:rPrChange>
        </w:rPr>
        <w:t>esults</w:t>
      </w:r>
    </w:p>
    <w:p w14:paraId="43A0D72A" w14:textId="567E8DE5" w:rsidR="008C0CCA" w:rsidRPr="000D46AE" w:rsidRDefault="008C0CCA" w:rsidP="00EB1AEE">
      <w:pPr>
        <w:pStyle w:val="text"/>
        <w:spacing w:line="480" w:lineRule="auto"/>
        <w:rPr>
          <w:rFonts w:ascii="Times New Roman" w:hAnsi="Times New Roman"/>
          <w:b/>
          <w:sz w:val="24"/>
          <w:szCs w:val="24"/>
          <w:lang w:val="en-US"/>
          <w:rPrChange w:id="3039"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3040" w:author="Microsoft Office User" w:date="2019-10-30T11:35:00Z">
            <w:rPr>
              <w:rFonts w:ascii="Times New Roman" w:hAnsi="Times New Roman"/>
              <w:b/>
              <w:sz w:val="24"/>
              <w:szCs w:val="24"/>
              <w:lang w:val="en-US"/>
            </w:rPr>
          </w:rPrChange>
        </w:rPr>
        <w:t xml:space="preserve">Data </w:t>
      </w:r>
      <w:r w:rsidR="008D64C6" w:rsidRPr="000D46AE">
        <w:rPr>
          <w:rFonts w:ascii="Times New Roman" w:hAnsi="Times New Roman"/>
          <w:b/>
          <w:sz w:val="24"/>
          <w:szCs w:val="24"/>
          <w:lang w:val="en-US"/>
          <w:rPrChange w:id="3041" w:author="Microsoft Office User" w:date="2019-10-30T11:35:00Z">
            <w:rPr>
              <w:rFonts w:ascii="Times New Roman" w:hAnsi="Times New Roman"/>
              <w:b/>
              <w:sz w:val="24"/>
              <w:szCs w:val="24"/>
              <w:lang w:val="en-US"/>
            </w:rPr>
          </w:rPrChange>
        </w:rPr>
        <w:t>P</w:t>
      </w:r>
      <w:r w:rsidRPr="000D46AE">
        <w:rPr>
          <w:rFonts w:ascii="Times New Roman" w:hAnsi="Times New Roman"/>
          <w:b/>
          <w:sz w:val="24"/>
          <w:szCs w:val="24"/>
          <w:lang w:val="en-US"/>
          <w:rPrChange w:id="3042" w:author="Microsoft Office User" w:date="2019-10-30T11:35:00Z">
            <w:rPr>
              <w:rFonts w:ascii="Times New Roman" w:hAnsi="Times New Roman"/>
              <w:b/>
              <w:sz w:val="24"/>
              <w:szCs w:val="24"/>
              <w:lang w:val="en-US"/>
            </w:rPr>
          </w:rPrChange>
        </w:rPr>
        <w:t>reparation</w:t>
      </w:r>
    </w:p>
    <w:p w14:paraId="364DF2BB" w14:textId="4870E734" w:rsidR="006B7469" w:rsidRPr="000D46AE" w:rsidRDefault="00EB1AEE" w:rsidP="00EB1AEE">
      <w:pPr>
        <w:pStyle w:val="text"/>
        <w:spacing w:line="480" w:lineRule="auto"/>
        <w:ind w:firstLine="708"/>
        <w:rPr>
          <w:rFonts w:ascii="Times New Roman" w:hAnsi="Times New Roman"/>
          <w:b/>
          <w:sz w:val="24"/>
          <w:szCs w:val="24"/>
          <w:lang w:val="en-US"/>
          <w:rPrChange w:id="3043" w:author="Microsoft Office User" w:date="2019-10-30T11:35:00Z">
            <w:rPr>
              <w:rFonts w:ascii="Times New Roman" w:hAnsi="Times New Roman"/>
              <w:b/>
              <w:sz w:val="24"/>
              <w:szCs w:val="24"/>
              <w:lang w:val="en-US"/>
            </w:rPr>
          </w:rPrChange>
        </w:rPr>
      </w:pPr>
      <w:r w:rsidRPr="000D46AE">
        <w:rPr>
          <w:rFonts w:ascii="Times New Roman" w:hAnsi="Times New Roman"/>
          <w:sz w:val="24"/>
          <w:szCs w:val="24"/>
          <w:lang w:val="en-US"/>
          <w:rPrChange w:id="3044" w:author="Microsoft Office User" w:date="2019-10-30T11:35:00Z">
            <w:rPr>
              <w:rFonts w:ascii="Times New Roman" w:hAnsi="Times New Roman"/>
              <w:sz w:val="24"/>
              <w:szCs w:val="24"/>
              <w:lang w:val="en-US"/>
            </w:rPr>
          </w:rPrChange>
        </w:rPr>
        <w:t xml:space="preserve">Fifteen </w:t>
      </w:r>
      <w:r w:rsidR="006B7469" w:rsidRPr="000D46AE">
        <w:rPr>
          <w:rFonts w:ascii="Times New Roman" w:hAnsi="Times New Roman"/>
          <w:sz w:val="24"/>
          <w:szCs w:val="24"/>
          <w:lang w:val="en-US"/>
          <w:rPrChange w:id="3045" w:author="Microsoft Office User" w:date="2019-10-30T11:35:00Z">
            <w:rPr>
              <w:rFonts w:ascii="Times New Roman" w:hAnsi="Times New Roman"/>
              <w:sz w:val="24"/>
              <w:szCs w:val="24"/>
              <w:lang w:val="en-US"/>
            </w:rPr>
          </w:rPrChange>
        </w:rPr>
        <w:t xml:space="preserve">participants </w:t>
      </w:r>
      <w:r w:rsidRPr="000D46AE">
        <w:rPr>
          <w:rFonts w:ascii="Times New Roman" w:hAnsi="Times New Roman"/>
          <w:sz w:val="24"/>
          <w:szCs w:val="24"/>
          <w:lang w:val="en-US"/>
          <w:rPrChange w:id="3046" w:author="Microsoft Office User" w:date="2019-10-30T11:35:00Z">
            <w:rPr>
              <w:rFonts w:ascii="Times New Roman" w:hAnsi="Times New Roman"/>
              <w:sz w:val="24"/>
              <w:szCs w:val="24"/>
              <w:lang w:val="en-US"/>
            </w:rPr>
          </w:rPrChange>
        </w:rPr>
        <w:t>failed to provide complete data</w:t>
      </w:r>
      <w:r w:rsidR="006B7469" w:rsidRPr="000D46AE">
        <w:rPr>
          <w:rFonts w:ascii="Times New Roman" w:hAnsi="Times New Roman"/>
          <w:sz w:val="24"/>
          <w:szCs w:val="24"/>
          <w:lang w:val="en-US"/>
          <w:rPrChange w:id="3047"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3048" w:author="Microsoft Office User" w:date="2019-10-30T11:35:00Z">
            <w:rPr>
              <w:rFonts w:ascii="Times New Roman" w:hAnsi="Times New Roman"/>
              <w:sz w:val="24"/>
              <w:szCs w:val="24"/>
              <w:lang w:val="en-US"/>
            </w:rPr>
          </w:rPrChange>
        </w:rPr>
        <w:t>A further twenty failed to meet the IAT criteria</w:t>
      </w:r>
      <w:r w:rsidR="006B7469" w:rsidRPr="000D46AE">
        <w:rPr>
          <w:rFonts w:ascii="Times New Roman" w:hAnsi="Times New Roman"/>
          <w:sz w:val="24"/>
          <w:szCs w:val="24"/>
          <w:lang w:val="en-US"/>
          <w:rPrChange w:id="3049" w:author="Microsoft Office User" w:date="2019-10-30T11:35:00Z">
            <w:rPr>
              <w:rFonts w:ascii="Times New Roman" w:hAnsi="Times New Roman"/>
              <w:sz w:val="24"/>
              <w:szCs w:val="24"/>
              <w:lang w:val="en-US"/>
            </w:rPr>
          </w:rPrChange>
        </w:rPr>
        <w:t>. This led to a final sample of 179 participants.</w:t>
      </w:r>
    </w:p>
    <w:p w14:paraId="6765D173" w14:textId="7106832B" w:rsidR="006B7469" w:rsidRPr="000D46AE" w:rsidRDefault="00EB1AEE" w:rsidP="00AB3DDF">
      <w:pPr>
        <w:spacing w:line="480" w:lineRule="auto"/>
        <w:rPr>
          <w:rFonts w:ascii="Times New Roman" w:hAnsi="Times New Roman" w:cs="Times New Roman"/>
          <w:b/>
          <w:sz w:val="24"/>
          <w:szCs w:val="24"/>
          <w:lang w:val="en-US"/>
          <w:rPrChange w:id="3050"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3051" w:author="Microsoft Office User" w:date="2019-10-30T11:35:00Z">
            <w:rPr>
              <w:rFonts w:ascii="Times New Roman" w:hAnsi="Times New Roman" w:cs="Times New Roman"/>
              <w:b/>
              <w:sz w:val="24"/>
              <w:szCs w:val="24"/>
              <w:lang w:val="en-US"/>
            </w:rPr>
          </w:rPrChange>
        </w:rPr>
        <w:t>Hypothesis Testing</w:t>
      </w:r>
    </w:p>
    <w:p w14:paraId="132E1305" w14:textId="77777777" w:rsidR="00D515DF" w:rsidRPr="000D46AE" w:rsidRDefault="00D515DF" w:rsidP="00D515DF">
      <w:pPr>
        <w:pStyle w:val="text"/>
        <w:spacing w:before="240" w:line="480" w:lineRule="auto"/>
        <w:ind w:firstLine="708"/>
        <w:rPr>
          <w:rFonts w:ascii="Times New Roman" w:hAnsi="Times New Roman"/>
          <w:sz w:val="24"/>
          <w:szCs w:val="24"/>
          <w:lang w:val="en-US"/>
          <w:rPrChange w:id="3052"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053" w:author="Microsoft Office User" w:date="2019-10-30T11:35:00Z">
            <w:rPr>
              <w:rFonts w:ascii="Times New Roman" w:hAnsi="Times New Roman"/>
              <w:b/>
              <w:sz w:val="24"/>
              <w:szCs w:val="24"/>
              <w:lang w:val="en-US"/>
            </w:rPr>
          </w:rPrChange>
        </w:rPr>
        <w:t>IAT</w:t>
      </w:r>
      <w:r w:rsidRPr="000D46AE">
        <w:rPr>
          <w:rFonts w:ascii="Times New Roman" w:hAnsi="Times New Roman"/>
          <w:sz w:val="24"/>
          <w:szCs w:val="24"/>
          <w:lang w:val="en-US"/>
          <w:rPrChange w:id="3054" w:author="Microsoft Office User" w:date="2019-10-30T11:35:00Z">
            <w:rPr>
              <w:rFonts w:ascii="Times New Roman" w:hAnsi="Times New Roman"/>
              <w:sz w:val="24"/>
              <w:szCs w:val="24"/>
              <w:lang w:val="en-US"/>
            </w:rPr>
          </w:rPrChange>
        </w:rPr>
        <w:t xml:space="preserve">. IAT scores differed depending on the valence of the SO that shared a color connection with a TO, </w:t>
      </w:r>
      <w:r w:rsidRPr="000D46AE">
        <w:rPr>
          <w:rFonts w:ascii="Times New Roman" w:hAnsi="Times New Roman"/>
          <w:i/>
          <w:sz w:val="24"/>
          <w:szCs w:val="24"/>
          <w:lang w:val="en-US"/>
          <w:rPrChange w:id="3055" w:author="Microsoft Office User" w:date="2019-10-30T11:35:00Z">
            <w:rPr>
              <w:rFonts w:ascii="Times New Roman" w:hAnsi="Times New Roman"/>
              <w:i/>
              <w:sz w:val="24"/>
              <w:szCs w:val="24"/>
              <w:lang w:val="en-US"/>
            </w:rPr>
          </w:rPrChange>
        </w:rPr>
        <w:t>t</w:t>
      </w:r>
      <w:r w:rsidRPr="000D46AE">
        <w:rPr>
          <w:rFonts w:ascii="Times New Roman" w:hAnsi="Times New Roman"/>
          <w:sz w:val="24"/>
          <w:szCs w:val="24"/>
          <w:lang w:val="en-US"/>
          <w:rPrChange w:id="3056" w:author="Microsoft Office User" w:date="2019-10-30T11:35:00Z">
            <w:rPr>
              <w:rFonts w:ascii="Times New Roman" w:hAnsi="Times New Roman"/>
              <w:sz w:val="24"/>
              <w:szCs w:val="24"/>
              <w:lang w:val="en-US"/>
            </w:rPr>
          </w:rPrChange>
        </w:rPr>
        <w:t xml:space="preserve">(168.75) = 3.79, </w:t>
      </w:r>
      <w:r w:rsidRPr="000D46AE">
        <w:rPr>
          <w:rFonts w:ascii="Times New Roman" w:hAnsi="Times New Roman"/>
          <w:i/>
          <w:sz w:val="24"/>
          <w:szCs w:val="24"/>
          <w:lang w:val="en-US"/>
          <w:rPrChange w:id="3057" w:author="Microsoft Office User" w:date="2019-10-30T11:35:00Z">
            <w:rPr>
              <w:rFonts w:ascii="Times New Roman" w:hAnsi="Times New Roman"/>
              <w:i/>
              <w:sz w:val="24"/>
              <w:szCs w:val="24"/>
              <w:lang w:val="en-US"/>
            </w:rPr>
          </w:rPrChange>
        </w:rPr>
        <w:t>p</w:t>
      </w:r>
      <w:r w:rsidRPr="000D46AE">
        <w:rPr>
          <w:rFonts w:ascii="Times New Roman" w:hAnsi="Times New Roman"/>
          <w:sz w:val="24"/>
          <w:szCs w:val="24"/>
          <w:lang w:val="en-US"/>
          <w:rPrChange w:id="3058" w:author="Microsoft Office User" w:date="2019-10-30T11:35:00Z">
            <w:rPr>
              <w:rFonts w:ascii="Times New Roman" w:hAnsi="Times New Roman"/>
              <w:sz w:val="24"/>
              <w:szCs w:val="24"/>
              <w:lang w:val="en-US"/>
            </w:rPr>
          </w:rPrChange>
        </w:rPr>
        <w:t xml:space="preserve"> &lt; .001, </w:t>
      </w:r>
      <w:r w:rsidRPr="000D46AE">
        <w:rPr>
          <w:rFonts w:ascii="Times New Roman" w:hAnsi="Times New Roman"/>
          <w:i/>
          <w:sz w:val="24"/>
          <w:szCs w:val="24"/>
          <w:lang w:val="en-US"/>
          <w:rPrChange w:id="3059" w:author="Microsoft Office User" w:date="2019-10-30T11:35:00Z">
            <w:rPr>
              <w:rFonts w:ascii="Times New Roman" w:hAnsi="Times New Roman"/>
              <w:i/>
              <w:sz w:val="24"/>
              <w:szCs w:val="24"/>
              <w:lang w:val="en-US"/>
            </w:rPr>
          </w:rPrChange>
        </w:rPr>
        <w:t>d</w:t>
      </w:r>
      <w:r w:rsidRPr="000D46AE">
        <w:rPr>
          <w:rFonts w:ascii="Times New Roman" w:hAnsi="Times New Roman"/>
          <w:sz w:val="24"/>
          <w:szCs w:val="24"/>
          <w:lang w:val="en-US"/>
          <w:rPrChange w:id="3060" w:author="Microsoft Office User" w:date="2019-10-30T11:35:00Z">
            <w:rPr>
              <w:rFonts w:ascii="Times New Roman" w:hAnsi="Times New Roman"/>
              <w:sz w:val="24"/>
              <w:szCs w:val="24"/>
              <w:lang w:val="en-US"/>
            </w:rPr>
          </w:rPrChange>
        </w:rPr>
        <w:t xml:space="preserve"> = 0.57, 95% CI = [0.27, 0.87], BF</w:t>
      </w:r>
      <w:r w:rsidRPr="000D46AE">
        <w:rPr>
          <w:rFonts w:ascii="Times New Roman" w:hAnsi="Times New Roman"/>
          <w:sz w:val="24"/>
          <w:szCs w:val="24"/>
          <w:vertAlign w:val="subscript"/>
          <w:lang w:val="en-US"/>
          <w:rPrChange w:id="3061" w:author="Microsoft Office User" w:date="2019-10-30T11:35:00Z">
            <w:rPr>
              <w:rFonts w:ascii="Times New Roman" w:hAnsi="Times New Roman"/>
              <w:sz w:val="24"/>
              <w:szCs w:val="24"/>
              <w:vertAlign w:val="subscript"/>
              <w:lang w:val="en-US"/>
            </w:rPr>
          </w:rPrChange>
        </w:rPr>
        <w:t>10</w:t>
      </w:r>
      <w:r w:rsidRPr="000D46AE">
        <w:rPr>
          <w:rFonts w:ascii="Times New Roman" w:hAnsi="Times New Roman"/>
          <w:sz w:val="24"/>
          <w:szCs w:val="24"/>
          <w:lang w:val="en-US"/>
          <w:rPrChange w:id="3062" w:author="Microsoft Office User" w:date="2019-10-30T11:35:00Z">
            <w:rPr>
              <w:rFonts w:ascii="Times New Roman" w:hAnsi="Times New Roman"/>
              <w:sz w:val="24"/>
              <w:szCs w:val="24"/>
              <w:lang w:val="en-US"/>
            </w:rPr>
          </w:rPrChange>
        </w:rPr>
        <w:t xml:space="preserve"> = 109</w:t>
      </w:r>
      <w:del w:id="3063" w:author="Microsoft Office User" w:date="2019-10-29T15:49:00Z">
        <w:r w:rsidRPr="000D46AE" w:rsidDel="00AA7F28">
          <w:rPr>
            <w:rFonts w:ascii="Times New Roman" w:hAnsi="Times New Roman"/>
            <w:sz w:val="24"/>
            <w:szCs w:val="24"/>
            <w:lang w:val="en-US"/>
            <w:rPrChange w:id="3064" w:author="Microsoft Office User" w:date="2019-10-30T11:35:00Z">
              <w:rPr>
                <w:rFonts w:ascii="Times New Roman" w:hAnsi="Times New Roman"/>
                <w:sz w:val="24"/>
                <w:szCs w:val="24"/>
                <w:lang w:val="en-US"/>
              </w:rPr>
            </w:rPrChange>
          </w:rPr>
          <w:delText>.05</w:delText>
        </w:r>
      </w:del>
      <w:r w:rsidRPr="000D46AE">
        <w:rPr>
          <w:rFonts w:ascii="Times New Roman" w:hAnsi="Times New Roman"/>
          <w:sz w:val="24"/>
          <w:szCs w:val="24"/>
          <w:lang w:val="en-US"/>
          <w:rPrChange w:id="3065" w:author="Microsoft Office User" w:date="2019-10-30T11:35:00Z">
            <w:rPr>
              <w:rFonts w:ascii="Times New Roman" w:hAnsi="Times New Roman"/>
              <w:sz w:val="24"/>
              <w:szCs w:val="24"/>
              <w:lang w:val="en-US"/>
            </w:rPr>
          </w:rPrChange>
        </w:rPr>
        <w:t>. When TO1 was presented in a color that was equivalent to the color a positive SO was presented in, and TO2 was presented in a color that was equivalent to the color a negative SO was presented in, participants preferred TO1 over TO2 (</w:t>
      </w:r>
      <w:r w:rsidRPr="000D46AE">
        <w:rPr>
          <w:rFonts w:ascii="Times New Roman" w:hAnsi="Times New Roman"/>
          <w:i/>
          <w:sz w:val="24"/>
          <w:szCs w:val="24"/>
          <w:lang w:val="en-US"/>
          <w:rPrChange w:id="3066" w:author="Microsoft Office User" w:date="2019-10-30T11:35:00Z">
            <w:rPr>
              <w:rFonts w:ascii="Times New Roman" w:hAnsi="Times New Roman"/>
              <w:i/>
              <w:sz w:val="24"/>
              <w:szCs w:val="24"/>
              <w:lang w:val="en-US"/>
            </w:rPr>
          </w:rPrChange>
        </w:rPr>
        <w:t>M</w:t>
      </w:r>
      <w:r w:rsidRPr="000D46AE">
        <w:rPr>
          <w:rFonts w:ascii="Times New Roman" w:hAnsi="Times New Roman"/>
          <w:sz w:val="24"/>
          <w:szCs w:val="24"/>
          <w:lang w:val="en-US"/>
          <w:rPrChange w:id="3067" w:author="Microsoft Office User" w:date="2019-10-30T11:35:00Z">
            <w:rPr>
              <w:rFonts w:ascii="Times New Roman" w:hAnsi="Times New Roman"/>
              <w:sz w:val="24"/>
              <w:szCs w:val="24"/>
              <w:lang w:val="en-US"/>
            </w:rPr>
          </w:rPrChange>
        </w:rPr>
        <w:t xml:space="preserve"> = 0.14, </w:t>
      </w:r>
      <w:r w:rsidRPr="000D46AE">
        <w:rPr>
          <w:rFonts w:ascii="Times New Roman" w:hAnsi="Times New Roman"/>
          <w:i/>
          <w:sz w:val="24"/>
          <w:szCs w:val="24"/>
          <w:lang w:val="en-US"/>
          <w:rPrChange w:id="3068" w:author="Microsoft Office User" w:date="2019-10-30T11:35:00Z">
            <w:rPr>
              <w:rFonts w:ascii="Times New Roman" w:hAnsi="Times New Roman"/>
              <w:i/>
              <w:sz w:val="24"/>
              <w:szCs w:val="24"/>
              <w:lang w:val="en-US"/>
            </w:rPr>
          </w:rPrChange>
        </w:rPr>
        <w:t>SD</w:t>
      </w:r>
      <w:r w:rsidRPr="000D46AE">
        <w:rPr>
          <w:rFonts w:ascii="Times New Roman" w:hAnsi="Times New Roman"/>
          <w:sz w:val="24"/>
          <w:szCs w:val="24"/>
          <w:lang w:val="en-US"/>
          <w:rPrChange w:id="3069" w:author="Microsoft Office User" w:date="2019-10-30T11:35:00Z">
            <w:rPr>
              <w:rFonts w:ascii="Times New Roman" w:hAnsi="Times New Roman"/>
              <w:sz w:val="24"/>
              <w:szCs w:val="24"/>
              <w:lang w:val="en-US"/>
            </w:rPr>
          </w:rPrChange>
        </w:rPr>
        <w:t xml:space="preserve"> = 0.46). When the color contingencies were reversed, participants preferred TO2 over TO1 (</w:t>
      </w:r>
      <w:r w:rsidRPr="000D46AE">
        <w:rPr>
          <w:rFonts w:ascii="Times New Roman" w:hAnsi="Times New Roman"/>
          <w:i/>
          <w:sz w:val="24"/>
          <w:szCs w:val="24"/>
          <w:lang w:val="en-US"/>
          <w:rPrChange w:id="3070" w:author="Microsoft Office User" w:date="2019-10-30T11:35:00Z">
            <w:rPr>
              <w:rFonts w:ascii="Times New Roman" w:hAnsi="Times New Roman"/>
              <w:i/>
              <w:sz w:val="24"/>
              <w:szCs w:val="24"/>
              <w:lang w:val="en-US"/>
            </w:rPr>
          </w:rPrChange>
        </w:rPr>
        <w:t>M</w:t>
      </w:r>
      <w:r w:rsidRPr="000D46AE">
        <w:rPr>
          <w:rFonts w:ascii="Times New Roman" w:hAnsi="Times New Roman"/>
          <w:sz w:val="24"/>
          <w:szCs w:val="24"/>
          <w:lang w:val="en-US"/>
          <w:rPrChange w:id="3071" w:author="Microsoft Office User" w:date="2019-10-30T11:35:00Z">
            <w:rPr>
              <w:rFonts w:ascii="Times New Roman" w:hAnsi="Times New Roman"/>
              <w:sz w:val="24"/>
              <w:szCs w:val="24"/>
              <w:lang w:val="en-US"/>
            </w:rPr>
          </w:rPrChange>
        </w:rPr>
        <w:t xml:space="preserve"> = -0.12, </w:t>
      </w:r>
      <w:r w:rsidRPr="000D46AE">
        <w:rPr>
          <w:rFonts w:ascii="Times New Roman" w:hAnsi="Times New Roman"/>
          <w:i/>
          <w:sz w:val="24"/>
          <w:szCs w:val="24"/>
          <w:lang w:val="en-US"/>
          <w:rPrChange w:id="3072" w:author="Microsoft Office User" w:date="2019-10-30T11:35:00Z">
            <w:rPr>
              <w:rFonts w:ascii="Times New Roman" w:hAnsi="Times New Roman"/>
              <w:i/>
              <w:sz w:val="24"/>
              <w:szCs w:val="24"/>
              <w:lang w:val="en-US"/>
            </w:rPr>
          </w:rPrChange>
        </w:rPr>
        <w:t>SD</w:t>
      </w:r>
      <w:r w:rsidRPr="000D46AE">
        <w:rPr>
          <w:rFonts w:ascii="Times New Roman" w:hAnsi="Times New Roman"/>
          <w:sz w:val="24"/>
          <w:szCs w:val="24"/>
          <w:lang w:val="en-US"/>
          <w:rPrChange w:id="3073" w:author="Microsoft Office User" w:date="2019-10-30T11:35:00Z">
            <w:rPr>
              <w:rFonts w:ascii="Times New Roman" w:hAnsi="Times New Roman"/>
              <w:sz w:val="24"/>
              <w:szCs w:val="24"/>
              <w:lang w:val="en-US"/>
            </w:rPr>
          </w:rPrChange>
        </w:rPr>
        <w:t xml:space="preserve"> = 0.46).</w:t>
      </w:r>
    </w:p>
    <w:p w14:paraId="699C6CF2" w14:textId="77777777" w:rsidR="00D515DF" w:rsidRPr="000D46AE" w:rsidRDefault="00D515DF" w:rsidP="00D515DF">
      <w:pPr>
        <w:pStyle w:val="text"/>
        <w:spacing w:before="240" w:line="480" w:lineRule="auto"/>
        <w:ind w:firstLine="708"/>
        <w:rPr>
          <w:rFonts w:ascii="Times New Roman" w:hAnsi="Times New Roman"/>
          <w:sz w:val="24"/>
          <w:szCs w:val="24"/>
          <w:lang w:val="en-US"/>
          <w:rPrChange w:id="3074"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075" w:author="Microsoft Office User" w:date="2019-10-30T11:35:00Z">
            <w:rPr>
              <w:rFonts w:ascii="Times New Roman" w:hAnsi="Times New Roman"/>
              <w:b/>
              <w:sz w:val="24"/>
              <w:szCs w:val="24"/>
              <w:lang w:val="en-US"/>
            </w:rPr>
          </w:rPrChange>
        </w:rPr>
        <w:t>Self-reported ratings.</w:t>
      </w:r>
      <w:r w:rsidRPr="000D46AE">
        <w:rPr>
          <w:rFonts w:ascii="Times New Roman" w:hAnsi="Times New Roman"/>
          <w:sz w:val="24"/>
          <w:szCs w:val="24"/>
          <w:lang w:val="en-US"/>
          <w:rPrChange w:id="3076" w:author="Microsoft Office User" w:date="2019-10-30T11:35:00Z">
            <w:rPr>
              <w:rFonts w:ascii="Times New Roman" w:hAnsi="Times New Roman"/>
              <w:sz w:val="24"/>
              <w:szCs w:val="24"/>
              <w:lang w:val="en-US"/>
            </w:rPr>
          </w:rPrChange>
        </w:rPr>
        <w:t xml:space="preserve"> Self-reported scores differed depending on the valence of the SO that shared a color connection with a TO, </w:t>
      </w:r>
      <w:r w:rsidRPr="000D46AE">
        <w:rPr>
          <w:rFonts w:ascii="Times New Roman" w:hAnsi="Times New Roman"/>
          <w:i/>
          <w:sz w:val="24"/>
          <w:szCs w:val="24"/>
          <w:lang w:val="en-US"/>
          <w:rPrChange w:id="3077" w:author="Microsoft Office User" w:date="2019-10-30T11:35:00Z">
            <w:rPr>
              <w:rFonts w:ascii="Times New Roman" w:hAnsi="Times New Roman"/>
              <w:i/>
              <w:sz w:val="24"/>
              <w:szCs w:val="24"/>
              <w:lang w:val="en-US"/>
            </w:rPr>
          </w:rPrChange>
        </w:rPr>
        <w:t>t</w:t>
      </w:r>
      <w:r w:rsidRPr="000D46AE">
        <w:rPr>
          <w:rFonts w:ascii="Times New Roman" w:hAnsi="Times New Roman"/>
          <w:sz w:val="24"/>
          <w:szCs w:val="24"/>
          <w:lang w:val="en-US"/>
          <w:rPrChange w:id="3078" w:author="Microsoft Office User" w:date="2019-10-30T11:35:00Z">
            <w:rPr>
              <w:rFonts w:ascii="Times New Roman" w:hAnsi="Times New Roman"/>
              <w:sz w:val="24"/>
              <w:szCs w:val="24"/>
              <w:lang w:val="en-US"/>
            </w:rPr>
          </w:rPrChange>
        </w:rPr>
        <w:t xml:space="preserve">(169.77) = 7.66, </w:t>
      </w:r>
      <w:r w:rsidRPr="000D46AE">
        <w:rPr>
          <w:rFonts w:ascii="Times New Roman" w:hAnsi="Times New Roman"/>
          <w:i/>
          <w:sz w:val="24"/>
          <w:szCs w:val="24"/>
          <w:lang w:val="en-US"/>
          <w:rPrChange w:id="3079" w:author="Microsoft Office User" w:date="2019-10-30T11:35:00Z">
            <w:rPr>
              <w:rFonts w:ascii="Times New Roman" w:hAnsi="Times New Roman"/>
              <w:i/>
              <w:sz w:val="24"/>
              <w:szCs w:val="24"/>
              <w:lang w:val="en-US"/>
            </w:rPr>
          </w:rPrChange>
        </w:rPr>
        <w:t>p</w:t>
      </w:r>
      <w:r w:rsidRPr="000D46AE">
        <w:rPr>
          <w:rFonts w:ascii="Times New Roman" w:hAnsi="Times New Roman"/>
          <w:sz w:val="24"/>
          <w:szCs w:val="24"/>
          <w:lang w:val="en-US"/>
          <w:rPrChange w:id="3080" w:author="Microsoft Office User" w:date="2019-10-30T11:35:00Z">
            <w:rPr>
              <w:rFonts w:ascii="Times New Roman" w:hAnsi="Times New Roman"/>
              <w:sz w:val="24"/>
              <w:szCs w:val="24"/>
              <w:lang w:val="en-US"/>
            </w:rPr>
          </w:rPrChange>
        </w:rPr>
        <w:t xml:space="preserve"> &lt; .001, </w:t>
      </w:r>
      <w:r w:rsidRPr="000D46AE">
        <w:rPr>
          <w:rFonts w:ascii="Times New Roman" w:hAnsi="Times New Roman"/>
          <w:i/>
          <w:sz w:val="24"/>
          <w:szCs w:val="24"/>
          <w:lang w:val="en-US"/>
          <w:rPrChange w:id="3081" w:author="Microsoft Office User" w:date="2019-10-30T11:35:00Z">
            <w:rPr>
              <w:rFonts w:ascii="Times New Roman" w:hAnsi="Times New Roman"/>
              <w:i/>
              <w:sz w:val="24"/>
              <w:szCs w:val="24"/>
              <w:lang w:val="en-US"/>
            </w:rPr>
          </w:rPrChange>
        </w:rPr>
        <w:t>d</w:t>
      </w:r>
      <w:r w:rsidRPr="000D46AE">
        <w:rPr>
          <w:rFonts w:ascii="Times New Roman" w:hAnsi="Times New Roman"/>
          <w:sz w:val="24"/>
          <w:szCs w:val="24"/>
          <w:lang w:val="en-US"/>
          <w:rPrChange w:id="3082" w:author="Microsoft Office User" w:date="2019-10-30T11:35:00Z">
            <w:rPr>
              <w:rFonts w:ascii="Times New Roman" w:hAnsi="Times New Roman"/>
              <w:sz w:val="24"/>
              <w:szCs w:val="24"/>
              <w:lang w:val="en-US"/>
            </w:rPr>
          </w:rPrChange>
        </w:rPr>
        <w:t xml:space="preserve"> = 1.15, 95% CI = [0.83, 1.47], BF</w:t>
      </w:r>
      <w:r w:rsidRPr="000D46AE">
        <w:rPr>
          <w:rFonts w:ascii="Times New Roman" w:hAnsi="Times New Roman"/>
          <w:sz w:val="24"/>
          <w:szCs w:val="24"/>
          <w:vertAlign w:val="subscript"/>
          <w:lang w:val="en-US"/>
          <w:rPrChange w:id="3083" w:author="Microsoft Office User" w:date="2019-10-30T11:35:00Z">
            <w:rPr>
              <w:rFonts w:ascii="Times New Roman" w:hAnsi="Times New Roman"/>
              <w:sz w:val="24"/>
              <w:szCs w:val="24"/>
              <w:vertAlign w:val="subscript"/>
              <w:lang w:val="en-US"/>
            </w:rPr>
          </w:rPrChange>
        </w:rPr>
        <w:t>10</w:t>
      </w:r>
      <w:r w:rsidRPr="000D46AE">
        <w:rPr>
          <w:rFonts w:ascii="Times New Roman" w:hAnsi="Times New Roman"/>
          <w:sz w:val="24"/>
          <w:szCs w:val="24"/>
          <w:lang w:val="en-US"/>
          <w:rPrChange w:id="3084" w:author="Microsoft Office User" w:date="2019-10-30T11:35:00Z">
            <w:rPr>
              <w:rFonts w:ascii="Times New Roman" w:hAnsi="Times New Roman"/>
              <w:sz w:val="24"/>
              <w:szCs w:val="24"/>
              <w:lang w:val="en-US"/>
            </w:rPr>
          </w:rPrChange>
        </w:rPr>
        <w:t xml:space="preserve"> &gt; 10</w:t>
      </w:r>
      <w:r w:rsidRPr="000D46AE">
        <w:rPr>
          <w:rFonts w:ascii="Times New Roman" w:hAnsi="Times New Roman"/>
          <w:sz w:val="24"/>
          <w:szCs w:val="24"/>
          <w:vertAlign w:val="superscript"/>
          <w:lang w:val="en-US"/>
          <w:rPrChange w:id="3085" w:author="Microsoft Office User" w:date="2019-10-30T11:35:00Z">
            <w:rPr>
              <w:rFonts w:ascii="Times New Roman" w:hAnsi="Times New Roman"/>
              <w:sz w:val="24"/>
              <w:szCs w:val="24"/>
              <w:vertAlign w:val="superscript"/>
              <w:lang w:val="en-US"/>
            </w:rPr>
          </w:rPrChange>
        </w:rPr>
        <w:t>6</w:t>
      </w:r>
      <w:r w:rsidRPr="000D46AE">
        <w:rPr>
          <w:rFonts w:ascii="Times New Roman" w:hAnsi="Times New Roman"/>
          <w:sz w:val="24"/>
          <w:szCs w:val="24"/>
          <w:lang w:val="en-US"/>
          <w:rPrChange w:id="3086" w:author="Microsoft Office User" w:date="2019-10-30T11:35:00Z">
            <w:rPr>
              <w:rFonts w:ascii="Times New Roman" w:hAnsi="Times New Roman"/>
              <w:sz w:val="24"/>
              <w:szCs w:val="24"/>
              <w:lang w:val="en-US"/>
            </w:rPr>
          </w:rPrChange>
        </w:rPr>
        <w:t>. When TO1 was presented in a color that was equivalent to the color that positive words were presented in, and TO2 was presented in a color that was equivalent to the color that negative words were presented in, participants preferred TO1 over TO2 (</w:t>
      </w:r>
      <w:r w:rsidRPr="000D46AE">
        <w:rPr>
          <w:rFonts w:ascii="Times New Roman" w:hAnsi="Times New Roman"/>
          <w:i/>
          <w:sz w:val="24"/>
          <w:szCs w:val="24"/>
          <w:lang w:val="en-US"/>
          <w:rPrChange w:id="3087" w:author="Microsoft Office User" w:date="2019-10-30T11:35:00Z">
            <w:rPr>
              <w:rFonts w:ascii="Times New Roman" w:hAnsi="Times New Roman"/>
              <w:i/>
              <w:sz w:val="24"/>
              <w:szCs w:val="24"/>
              <w:lang w:val="en-US"/>
            </w:rPr>
          </w:rPrChange>
        </w:rPr>
        <w:t>M</w:t>
      </w:r>
      <w:r w:rsidRPr="000D46AE">
        <w:rPr>
          <w:rFonts w:ascii="Times New Roman" w:hAnsi="Times New Roman"/>
          <w:sz w:val="24"/>
          <w:szCs w:val="24"/>
          <w:lang w:val="en-US"/>
          <w:rPrChange w:id="3088" w:author="Microsoft Office User" w:date="2019-10-30T11:35:00Z">
            <w:rPr>
              <w:rFonts w:ascii="Times New Roman" w:hAnsi="Times New Roman"/>
              <w:sz w:val="24"/>
              <w:szCs w:val="24"/>
              <w:lang w:val="en-US"/>
            </w:rPr>
          </w:rPrChange>
        </w:rPr>
        <w:t xml:space="preserve"> = </w:t>
      </w:r>
      <w:r w:rsidRPr="000D46AE">
        <w:rPr>
          <w:rFonts w:ascii="Times New Roman" w:hAnsi="Times New Roman"/>
          <w:sz w:val="24"/>
          <w:szCs w:val="24"/>
          <w:lang w:val="en-US"/>
          <w:rPrChange w:id="3089" w:author="Microsoft Office User" w:date="2019-10-30T11:35:00Z">
            <w:rPr>
              <w:rFonts w:ascii="Times New Roman" w:hAnsi="Times New Roman"/>
              <w:sz w:val="24"/>
              <w:szCs w:val="24"/>
              <w:lang w:val="en-US"/>
            </w:rPr>
          </w:rPrChange>
        </w:rPr>
        <w:lastRenderedPageBreak/>
        <w:t xml:space="preserve">2.34, </w:t>
      </w:r>
      <w:r w:rsidRPr="000D46AE">
        <w:rPr>
          <w:rFonts w:ascii="Times New Roman" w:hAnsi="Times New Roman"/>
          <w:i/>
          <w:sz w:val="24"/>
          <w:szCs w:val="24"/>
          <w:lang w:val="en-US"/>
          <w:rPrChange w:id="3090" w:author="Microsoft Office User" w:date="2019-10-30T11:35:00Z">
            <w:rPr>
              <w:rFonts w:ascii="Times New Roman" w:hAnsi="Times New Roman"/>
              <w:i/>
              <w:sz w:val="24"/>
              <w:szCs w:val="24"/>
              <w:lang w:val="en-US"/>
            </w:rPr>
          </w:rPrChange>
        </w:rPr>
        <w:t>SD</w:t>
      </w:r>
      <w:r w:rsidRPr="000D46AE">
        <w:rPr>
          <w:rFonts w:ascii="Times New Roman" w:hAnsi="Times New Roman"/>
          <w:sz w:val="24"/>
          <w:szCs w:val="24"/>
          <w:lang w:val="en-US"/>
          <w:rPrChange w:id="3091" w:author="Microsoft Office User" w:date="2019-10-30T11:35:00Z">
            <w:rPr>
              <w:rFonts w:ascii="Times New Roman" w:hAnsi="Times New Roman"/>
              <w:sz w:val="24"/>
              <w:szCs w:val="24"/>
              <w:lang w:val="en-US"/>
            </w:rPr>
          </w:rPrChange>
        </w:rPr>
        <w:t xml:space="preserve"> = 4.12). When the color contingencies were reversed, participants preferred TO2 over TO1 (</w:t>
      </w:r>
      <w:r w:rsidRPr="000D46AE">
        <w:rPr>
          <w:rFonts w:ascii="Times New Roman" w:hAnsi="Times New Roman"/>
          <w:i/>
          <w:sz w:val="24"/>
          <w:szCs w:val="24"/>
          <w:lang w:val="en-US"/>
          <w:rPrChange w:id="3092" w:author="Microsoft Office User" w:date="2019-10-30T11:35:00Z">
            <w:rPr>
              <w:rFonts w:ascii="Times New Roman" w:hAnsi="Times New Roman"/>
              <w:i/>
              <w:sz w:val="24"/>
              <w:szCs w:val="24"/>
              <w:lang w:val="en-US"/>
            </w:rPr>
          </w:rPrChange>
        </w:rPr>
        <w:t>M</w:t>
      </w:r>
      <w:r w:rsidRPr="000D46AE">
        <w:rPr>
          <w:rFonts w:ascii="Times New Roman" w:hAnsi="Times New Roman"/>
          <w:sz w:val="24"/>
          <w:szCs w:val="24"/>
          <w:lang w:val="en-US"/>
          <w:rPrChange w:id="3093" w:author="Microsoft Office User" w:date="2019-10-30T11:35:00Z">
            <w:rPr>
              <w:rFonts w:ascii="Times New Roman" w:hAnsi="Times New Roman"/>
              <w:sz w:val="24"/>
              <w:szCs w:val="24"/>
              <w:lang w:val="en-US"/>
            </w:rPr>
          </w:rPrChange>
        </w:rPr>
        <w:t xml:space="preserve"> = -2.38, </w:t>
      </w:r>
      <w:r w:rsidRPr="000D46AE">
        <w:rPr>
          <w:rFonts w:ascii="Times New Roman" w:hAnsi="Times New Roman"/>
          <w:i/>
          <w:sz w:val="24"/>
          <w:szCs w:val="24"/>
          <w:lang w:val="en-US"/>
          <w:rPrChange w:id="3094" w:author="Microsoft Office User" w:date="2019-10-30T11:35:00Z">
            <w:rPr>
              <w:rFonts w:ascii="Times New Roman" w:hAnsi="Times New Roman"/>
              <w:i/>
              <w:sz w:val="24"/>
              <w:szCs w:val="24"/>
              <w:lang w:val="en-US"/>
            </w:rPr>
          </w:rPrChange>
        </w:rPr>
        <w:t>SD</w:t>
      </w:r>
      <w:r w:rsidRPr="000D46AE">
        <w:rPr>
          <w:rFonts w:ascii="Times New Roman" w:hAnsi="Times New Roman"/>
          <w:sz w:val="24"/>
          <w:szCs w:val="24"/>
          <w:lang w:val="en-US"/>
          <w:rPrChange w:id="3095" w:author="Microsoft Office User" w:date="2019-10-30T11:35:00Z">
            <w:rPr>
              <w:rFonts w:ascii="Times New Roman" w:hAnsi="Times New Roman"/>
              <w:sz w:val="24"/>
              <w:szCs w:val="24"/>
              <w:lang w:val="en-US"/>
            </w:rPr>
          </w:rPrChange>
        </w:rPr>
        <w:t xml:space="preserve"> = 4.09).</w:t>
      </w:r>
    </w:p>
    <w:p w14:paraId="310C80B8" w14:textId="087382E8" w:rsidR="00D515DF" w:rsidRPr="000D46AE" w:rsidRDefault="00D515DF" w:rsidP="00D515DF">
      <w:pPr>
        <w:pStyle w:val="text"/>
        <w:spacing w:before="240" w:line="480" w:lineRule="auto"/>
        <w:ind w:firstLine="708"/>
        <w:rPr>
          <w:rFonts w:ascii="Times New Roman" w:hAnsi="Times New Roman"/>
          <w:sz w:val="24"/>
          <w:szCs w:val="24"/>
          <w:lang w:val="en-US"/>
          <w:rPrChange w:id="3096"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097" w:author="Microsoft Office User" w:date="2019-10-30T11:35:00Z">
            <w:rPr>
              <w:rFonts w:ascii="Times New Roman" w:hAnsi="Times New Roman"/>
              <w:b/>
              <w:sz w:val="24"/>
              <w:szCs w:val="24"/>
              <w:lang w:val="en-US"/>
            </w:rPr>
          </w:rPrChange>
        </w:rPr>
        <w:t>Behavioral intentions</w:t>
      </w:r>
      <w:r w:rsidRPr="000D46AE">
        <w:rPr>
          <w:rFonts w:ascii="Times New Roman" w:hAnsi="Times New Roman"/>
          <w:sz w:val="24"/>
          <w:szCs w:val="24"/>
          <w:lang w:val="en-US"/>
          <w:rPrChange w:id="3098" w:author="Microsoft Office User" w:date="2019-10-30T11:35:00Z">
            <w:rPr>
              <w:rFonts w:ascii="Times New Roman" w:hAnsi="Times New Roman"/>
              <w:sz w:val="24"/>
              <w:szCs w:val="24"/>
              <w:lang w:val="en-US"/>
            </w:rPr>
          </w:rPrChange>
        </w:rPr>
        <w:t xml:space="preserve">. Participant’s intentions towards TO1 relative to TO2 differed between the two shared features conditions, in a manner that was congruent with prior training. Specifically, the </w:t>
      </w:r>
      <w:del w:id="3099" w:author="Microsoft Office User" w:date="2019-10-29T15:50:00Z">
        <w:r w:rsidRPr="000D46AE" w:rsidDel="00AA7F28">
          <w:rPr>
            <w:rFonts w:ascii="Times New Roman" w:hAnsi="Times New Roman"/>
            <w:sz w:val="24"/>
            <w:szCs w:val="24"/>
            <w:lang w:val="en-US"/>
            <w:rPrChange w:id="3100" w:author="Microsoft Office User" w:date="2019-10-30T11:35:00Z">
              <w:rPr>
                <w:rFonts w:ascii="Times New Roman" w:hAnsi="Times New Roman"/>
                <w:sz w:val="24"/>
                <w:szCs w:val="24"/>
                <w:lang w:val="en-US"/>
              </w:rPr>
            </w:rPrChange>
          </w:rPr>
          <w:delText xml:space="preserve">probability </w:delText>
        </w:r>
      </w:del>
      <w:ins w:id="3101" w:author="Microsoft Office User" w:date="2019-10-29T15:50:00Z">
        <w:r w:rsidR="00AA7F28" w:rsidRPr="000D46AE">
          <w:rPr>
            <w:rFonts w:ascii="Times New Roman" w:hAnsi="Times New Roman"/>
            <w:sz w:val="24"/>
            <w:szCs w:val="24"/>
            <w:lang w:val="en-US"/>
            <w:rPrChange w:id="3102" w:author="Microsoft Office User" w:date="2019-10-30T11:35:00Z">
              <w:rPr>
                <w:rFonts w:ascii="Times New Roman" w:hAnsi="Times New Roman"/>
                <w:sz w:val="24"/>
                <w:szCs w:val="24"/>
                <w:lang w:val="en-US"/>
              </w:rPr>
            </w:rPrChange>
          </w:rPr>
          <w:t xml:space="preserve">odds </w:t>
        </w:r>
      </w:ins>
      <w:r w:rsidRPr="000D46AE">
        <w:rPr>
          <w:rFonts w:ascii="Times New Roman" w:hAnsi="Times New Roman"/>
          <w:sz w:val="24"/>
          <w:szCs w:val="24"/>
          <w:lang w:val="en-US"/>
          <w:rPrChange w:id="3103" w:author="Microsoft Office User" w:date="2019-10-30T11:35:00Z">
            <w:rPr>
              <w:rFonts w:ascii="Times New Roman" w:hAnsi="Times New Roman"/>
              <w:sz w:val="24"/>
              <w:szCs w:val="24"/>
              <w:lang w:val="en-US"/>
            </w:rPr>
          </w:rPrChange>
        </w:rPr>
        <w:t xml:space="preserve">that a participant would choose the target object that shared a feature with a positive source object (over the one that shared a feature with a negative source object) </w:t>
      </w:r>
      <w:del w:id="3104" w:author="Microsoft Office User" w:date="2019-10-29T15:50:00Z">
        <w:r w:rsidRPr="000D46AE" w:rsidDel="00AA7F28">
          <w:rPr>
            <w:rFonts w:ascii="Times New Roman" w:hAnsi="Times New Roman"/>
            <w:sz w:val="24"/>
            <w:szCs w:val="24"/>
            <w:lang w:val="en-US"/>
            <w:rPrChange w:id="3105" w:author="Microsoft Office User" w:date="2019-10-30T11:35:00Z">
              <w:rPr>
                <w:rFonts w:ascii="Times New Roman" w:hAnsi="Times New Roman"/>
                <w:sz w:val="24"/>
                <w:szCs w:val="24"/>
                <w:lang w:val="en-US"/>
              </w:rPr>
            </w:rPrChange>
          </w:rPr>
          <w:delText>was 0.83, 95% CI = [0.66, 0.93].</w:delText>
        </w:r>
      </w:del>
      <w:ins w:id="3106" w:author="Microsoft Office User" w:date="2019-10-29T15:50:00Z">
        <w:r w:rsidR="00AA7F28" w:rsidRPr="000D46AE">
          <w:rPr>
            <w:rFonts w:ascii="Times New Roman" w:hAnsi="Times New Roman"/>
            <w:sz w:val="24"/>
            <w:szCs w:val="24"/>
            <w:lang w:val="en-US"/>
            <w:rPrChange w:id="3107" w:author="Microsoft Office User" w:date="2019-10-30T11:35:00Z">
              <w:rPr>
                <w:rFonts w:ascii="Times New Roman" w:hAnsi="Times New Roman"/>
                <w:sz w:val="24"/>
                <w:szCs w:val="24"/>
                <w:lang w:val="en-US"/>
              </w:rPr>
            </w:rPrChange>
          </w:rPr>
          <w:t xml:space="preserve">were OR = 5.00, 95% CI = [1.91, 13.06], </w:t>
        </w:r>
        <w:r w:rsidR="00AA7F28" w:rsidRPr="000D46AE">
          <w:rPr>
            <w:rFonts w:ascii="Times New Roman" w:hAnsi="Times New Roman"/>
            <w:i/>
            <w:sz w:val="24"/>
            <w:szCs w:val="24"/>
            <w:lang w:val="en-US"/>
            <w:rPrChange w:id="3108" w:author="Microsoft Office User" w:date="2019-10-30T11:35:00Z">
              <w:rPr>
                <w:rFonts w:ascii="Times New Roman" w:hAnsi="Times New Roman"/>
                <w:sz w:val="24"/>
                <w:szCs w:val="24"/>
                <w:lang w:val="en-US"/>
              </w:rPr>
            </w:rPrChange>
          </w:rPr>
          <w:t>p</w:t>
        </w:r>
        <w:r w:rsidR="00AA7F28" w:rsidRPr="000D46AE">
          <w:rPr>
            <w:rFonts w:ascii="Times New Roman" w:hAnsi="Times New Roman"/>
            <w:sz w:val="24"/>
            <w:szCs w:val="24"/>
            <w:lang w:val="en-US"/>
            <w:rPrChange w:id="3109" w:author="Microsoft Office User" w:date="2019-10-30T11:35:00Z">
              <w:rPr>
                <w:rFonts w:ascii="Times New Roman" w:hAnsi="Times New Roman"/>
                <w:sz w:val="24"/>
                <w:szCs w:val="24"/>
                <w:lang w:val="en-US"/>
              </w:rPr>
            </w:rPrChange>
          </w:rPr>
          <w:t xml:space="preserve"> = .001.</w:t>
        </w:r>
      </w:ins>
    </w:p>
    <w:p w14:paraId="0CBCDE23" w14:textId="2CEC90F6" w:rsidR="00304F57" w:rsidRPr="000D46AE" w:rsidRDefault="00304F57" w:rsidP="000654E5">
      <w:pPr>
        <w:pStyle w:val="text"/>
        <w:spacing w:line="480" w:lineRule="auto"/>
        <w:rPr>
          <w:rFonts w:ascii="Times New Roman" w:hAnsi="Times New Roman"/>
          <w:b/>
          <w:sz w:val="24"/>
          <w:szCs w:val="24"/>
          <w:lang w:val="en-US"/>
          <w:rPrChange w:id="3110"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3111" w:author="Microsoft Office User" w:date="2019-10-30T11:35:00Z">
            <w:rPr>
              <w:rFonts w:ascii="Times New Roman" w:hAnsi="Times New Roman"/>
              <w:b/>
              <w:sz w:val="24"/>
              <w:szCs w:val="24"/>
              <w:lang w:val="en-US"/>
            </w:rPr>
          </w:rPrChange>
        </w:rPr>
        <w:t>Discussion</w:t>
      </w:r>
    </w:p>
    <w:p w14:paraId="61E214AE" w14:textId="2571132C" w:rsidR="00263E7D" w:rsidRPr="000D46AE" w:rsidRDefault="008D64C6" w:rsidP="000654E5">
      <w:pPr>
        <w:pStyle w:val="text"/>
        <w:spacing w:before="240" w:line="480" w:lineRule="auto"/>
        <w:ind w:firstLine="708"/>
        <w:rPr>
          <w:rFonts w:ascii="Times New Roman" w:hAnsi="Times New Roman"/>
          <w:sz w:val="24"/>
          <w:szCs w:val="24"/>
          <w:lang w:val="en-US"/>
          <w:rPrChange w:id="3112"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3113" w:author="Microsoft Office User" w:date="2019-10-30T11:35:00Z">
            <w:rPr>
              <w:rFonts w:ascii="Times New Roman" w:hAnsi="Times New Roman"/>
              <w:sz w:val="24"/>
              <w:szCs w:val="24"/>
              <w:lang w:val="en-US"/>
            </w:rPr>
          </w:rPrChange>
        </w:rPr>
        <w:t xml:space="preserve">Experiment 5 extends our account further and shows that </w:t>
      </w:r>
      <w:r w:rsidR="0058177B" w:rsidRPr="000D46AE">
        <w:rPr>
          <w:rFonts w:ascii="Times New Roman" w:hAnsi="Times New Roman"/>
          <w:sz w:val="24"/>
          <w:szCs w:val="24"/>
          <w:lang w:val="en-US"/>
          <w:rPrChange w:id="3114" w:author="Microsoft Office User" w:date="2019-10-30T11:35:00Z">
            <w:rPr>
              <w:rFonts w:ascii="Times New Roman" w:hAnsi="Times New Roman"/>
              <w:sz w:val="24"/>
              <w:szCs w:val="24"/>
              <w:lang w:val="en-US"/>
            </w:rPr>
          </w:rPrChange>
        </w:rPr>
        <w:t>conceptual</w:t>
      </w:r>
      <w:r w:rsidR="00DC3D9D" w:rsidRPr="000D46AE">
        <w:rPr>
          <w:rFonts w:ascii="Times New Roman" w:hAnsi="Times New Roman"/>
          <w:sz w:val="24"/>
          <w:szCs w:val="24"/>
          <w:lang w:val="en-US"/>
          <w:rPrChange w:id="3115"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3116" w:author="Microsoft Office User" w:date="2019-10-30T11:35:00Z">
            <w:rPr>
              <w:rFonts w:ascii="Times New Roman" w:hAnsi="Times New Roman"/>
              <w:sz w:val="24"/>
              <w:szCs w:val="24"/>
              <w:lang w:val="en-US"/>
            </w:rPr>
          </w:rPrChange>
        </w:rPr>
        <w:t xml:space="preserve">shared features </w:t>
      </w:r>
      <w:r w:rsidR="00DC3D9D" w:rsidRPr="000D46AE">
        <w:rPr>
          <w:rFonts w:ascii="Times New Roman" w:hAnsi="Times New Roman"/>
          <w:sz w:val="24"/>
          <w:szCs w:val="24"/>
          <w:lang w:val="en-US"/>
          <w:rPrChange w:id="3117" w:author="Microsoft Office User" w:date="2019-10-30T11:35:00Z">
            <w:rPr>
              <w:rFonts w:ascii="Times New Roman" w:hAnsi="Times New Roman"/>
              <w:sz w:val="24"/>
              <w:szCs w:val="24"/>
              <w:lang w:val="en-US"/>
            </w:rPr>
          </w:rPrChange>
        </w:rPr>
        <w:t xml:space="preserve">give rise to </w:t>
      </w:r>
      <w:r w:rsidR="00985AED" w:rsidRPr="000D46AE">
        <w:rPr>
          <w:rFonts w:ascii="Times New Roman" w:hAnsi="Times New Roman"/>
          <w:sz w:val="24"/>
          <w:szCs w:val="24"/>
          <w:lang w:val="en-US"/>
          <w:rPrChange w:id="3118" w:author="Microsoft Office User" w:date="2019-10-30T11:35:00Z">
            <w:rPr>
              <w:rFonts w:ascii="Times New Roman" w:hAnsi="Times New Roman"/>
              <w:sz w:val="24"/>
              <w:szCs w:val="24"/>
              <w:lang w:val="en-US"/>
            </w:rPr>
          </w:rPrChange>
        </w:rPr>
        <w:t xml:space="preserve">automatic </w:t>
      </w:r>
      <w:r w:rsidRPr="000D46AE">
        <w:rPr>
          <w:rFonts w:ascii="Times New Roman" w:hAnsi="Times New Roman"/>
          <w:sz w:val="24"/>
          <w:szCs w:val="24"/>
          <w:lang w:val="en-US"/>
          <w:rPrChange w:id="3119" w:author="Microsoft Office User" w:date="2019-10-30T11:35:00Z">
            <w:rPr>
              <w:rFonts w:ascii="Times New Roman" w:hAnsi="Times New Roman"/>
              <w:sz w:val="24"/>
              <w:szCs w:val="24"/>
              <w:lang w:val="en-US"/>
            </w:rPr>
          </w:rPrChange>
        </w:rPr>
        <w:t xml:space="preserve">and </w:t>
      </w:r>
      <w:r w:rsidR="00985AED" w:rsidRPr="000D46AE">
        <w:rPr>
          <w:rFonts w:ascii="Times New Roman" w:hAnsi="Times New Roman"/>
          <w:sz w:val="24"/>
          <w:szCs w:val="24"/>
          <w:lang w:val="en-US"/>
          <w:rPrChange w:id="3120" w:author="Microsoft Office User" w:date="2019-10-30T11:35:00Z">
            <w:rPr>
              <w:rFonts w:ascii="Times New Roman" w:hAnsi="Times New Roman"/>
              <w:sz w:val="24"/>
              <w:szCs w:val="24"/>
              <w:lang w:val="en-US"/>
            </w:rPr>
          </w:rPrChange>
        </w:rPr>
        <w:t xml:space="preserve">self-reported </w:t>
      </w:r>
      <w:r w:rsidR="00D91BA8" w:rsidRPr="000D46AE">
        <w:rPr>
          <w:rFonts w:ascii="Times New Roman" w:hAnsi="Times New Roman"/>
          <w:sz w:val="24"/>
          <w:szCs w:val="24"/>
          <w:lang w:val="en-US"/>
          <w:rPrChange w:id="3121" w:author="Microsoft Office User" w:date="2019-10-30T11:35:00Z">
            <w:rPr>
              <w:rFonts w:ascii="Times New Roman" w:hAnsi="Times New Roman"/>
              <w:sz w:val="24"/>
              <w:szCs w:val="24"/>
              <w:lang w:val="en-US"/>
            </w:rPr>
          </w:rPrChange>
        </w:rPr>
        <w:t xml:space="preserve">evaluations </w:t>
      </w:r>
      <w:r w:rsidRPr="000D46AE">
        <w:rPr>
          <w:rFonts w:ascii="Times New Roman" w:hAnsi="Times New Roman"/>
          <w:sz w:val="24"/>
          <w:szCs w:val="24"/>
          <w:lang w:val="en-US"/>
          <w:rPrChange w:id="3122" w:author="Microsoft Office User" w:date="2019-10-30T11:35:00Z">
            <w:rPr>
              <w:rFonts w:ascii="Times New Roman" w:hAnsi="Times New Roman"/>
              <w:sz w:val="24"/>
              <w:szCs w:val="24"/>
              <w:lang w:val="en-US"/>
            </w:rPr>
          </w:rPrChange>
        </w:rPr>
        <w:t xml:space="preserve">in a similar way to </w:t>
      </w:r>
      <w:r w:rsidR="00DC3D9D" w:rsidRPr="000D46AE">
        <w:rPr>
          <w:rFonts w:ascii="Times New Roman" w:hAnsi="Times New Roman"/>
          <w:sz w:val="24"/>
          <w:szCs w:val="24"/>
          <w:lang w:val="en-US"/>
          <w:rPrChange w:id="3123" w:author="Microsoft Office User" w:date="2019-10-30T11:35:00Z">
            <w:rPr>
              <w:rFonts w:ascii="Times New Roman" w:hAnsi="Times New Roman"/>
              <w:sz w:val="24"/>
              <w:szCs w:val="24"/>
              <w:lang w:val="en-US"/>
            </w:rPr>
          </w:rPrChange>
        </w:rPr>
        <w:t xml:space="preserve">physical </w:t>
      </w:r>
      <w:r w:rsidR="0058177B" w:rsidRPr="000D46AE">
        <w:rPr>
          <w:rFonts w:ascii="Times New Roman" w:hAnsi="Times New Roman"/>
          <w:sz w:val="24"/>
          <w:szCs w:val="24"/>
          <w:lang w:val="en-US"/>
          <w:rPrChange w:id="3124" w:author="Microsoft Office User" w:date="2019-10-30T11:35:00Z">
            <w:rPr>
              <w:rFonts w:ascii="Times New Roman" w:hAnsi="Times New Roman"/>
              <w:sz w:val="24"/>
              <w:szCs w:val="24"/>
              <w:lang w:val="en-US"/>
            </w:rPr>
          </w:rPrChange>
        </w:rPr>
        <w:t xml:space="preserve">shared </w:t>
      </w:r>
      <w:r w:rsidRPr="000D46AE">
        <w:rPr>
          <w:rFonts w:ascii="Times New Roman" w:hAnsi="Times New Roman"/>
          <w:sz w:val="24"/>
          <w:szCs w:val="24"/>
          <w:lang w:val="en-US"/>
          <w:rPrChange w:id="3125" w:author="Microsoft Office User" w:date="2019-10-30T11:35:00Z">
            <w:rPr>
              <w:rFonts w:ascii="Times New Roman" w:hAnsi="Times New Roman"/>
              <w:sz w:val="24"/>
              <w:szCs w:val="24"/>
              <w:lang w:val="en-US"/>
            </w:rPr>
          </w:rPrChange>
        </w:rPr>
        <w:t xml:space="preserve">features. </w:t>
      </w:r>
      <w:r w:rsidR="00304F57" w:rsidRPr="000D46AE">
        <w:rPr>
          <w:rFonts w:ascii="Times New Roman" w:hAnsi="Times New Roman"/>
          <w:sz w:val="24"/>
          <w:szCs w:val="24"/>
          <w:lang w:val="en-US"/>
          <w:rPrChange w:id="3126" w:author="Microsoft Office User" w:date="2019-10-30T11:35:00Z">
            <w:rPr>
              <w:rFonts w:ascii="Times New Roman" w:hAnsi="Times New Roman"/>
              <w:sz w:val="24"/>
              <w:szCs w:val="24"/>
              <w:lang w:val="en-US"/>
            </w:rPr>
          </w:rPrChange>
        </w:rPr>
        <w:t xml:space="preserve">Prior to </w:t>
      </w:r>
      <w:r w:rsidR="00A77E72" w:rsidRPr="000D46AE">
        <w:rPr>
          <w:rFonts w:ascii="Times New Roman" w:hAnsi="Times New Roman"/>
          <w:sz w:val="24"/>
          <w:szCs w:val="24"/>
          <w:lang w:val="en-US"/>
          <w:rPrChange w:id="3127" w:author="Microsoft Office User" w:date="2019-10-30T11:35:00Z">
            <w:rPr>
              <w:rFonts w:ascii="Times New Roman" w:hAnsi="Times New Roman"/>
              <w:sz w:val="24"/>
              <w:szCs w:val="24"/>
              <w:lang w:val="en-US"/>
            </w:rPr>
          </w:rPrChange>
        </w:rPr>
        <w:t xml:space="preserve">the acquisition </w:t>
      </w:r>
      <w:r w:rsidR="00304F57" w:rsidRPr="000D46AE">
        <w:rPr>
          <w:rFonts w:ascii="Times New Roman" w:hAnsi="Times New Roman"/>
          <w:sz w:val="24"/>
          <w:szCs w:val="24"/>
          <w:lang w:val="en-US"/>
          <w:rPrChange w:id="3128" w:author="Microsoft Office User" w:date="2019-10-30T11:35:00Z">
            <w:rPr>
              <w:rFonts w:ascii="Times New Roman" w:hAnsi="Times New Roman"/>
              <w:sz w:val="24"/>
              <w:szCs w:val="24"/>
              <w:lang w:val="en-US"/>
            </w:rPr>
          </w:rPrChange>
        </w:rPr>
        <w:t>phase</w:t>
      </w:r>
      <w:r w:rsidRPr="000D46AE">
        <w:rPr>
          <w:rFonts w:ascii="Times New Roman" w:hAnsi="Times New Roman"/>
          <w:sz w:val="24"/>
          <w:szCs w:val="24"/>
          <w:lang w:val="en-US"/>
          <w:rPrChange w:id="3129" w:author="Microsoft Office User" w:date="2019-10-30T11:35:00Z">
            <w:rPr>
              <w:rFonts w:ascii="Times New Roman" w:hAnsi="Times New Roman"/>
              <w:sz w:val="24"/>
              <w:szCs w:val="24"/>
              <w:lang w:val="en-US"/>
            </w:rPr>
          </w:rPrChange>
        </w:rPr>
        <w:t>,</w:t>
      </w:r>
      <w:r w:rsidR="00304F57" w:rsidRPr="000D46AE">
        <w:rPr>
          <w:rFonts w:ascii="Times New Roman" w:hAnsi="Times New Roman"/>
          <w:sz w:val="24"/>
          <w:szCs w:val="24"/>
          <w:lang w:val="en-US"/>
          <w:rPrChange w:id="3130" w:author="Microsoft Office User" w:date="2019-10-30T11:35:00Z">
            <w:rPr>
              <w:rFonts w:ascii="Times New Roman" w:hAnsi="Times New Roman"/>
              <w:sz w:val="24"/>
              <w:szCs w:val="24"/>
              <w:lang w:val="en-US"/>
            </w:rPr>
          </w:rPrChange>
        </w:rPr>
        <w:t xml:space="preserve"> two relations between colors </w:t>
      </w:r>
      <w:r w:rsidRPr="000D46AE">
        <w:rPr>
          <w:rFonts w:ascii="Times New Roman" w:hAnsi="Times New Roman"/>
          <w:sz w:val="24"/>
          <w:szCs w:val="24"/>
          <w:lang w:val="en-US"/>
          <w:rPrChange w:id="3131" w:author="Microsoft Office User" w:date="2019-10-30T11:35:00Z">
            <w:rPr>
              <w:rFonts w:ascii="Times New Roman" w:hAnsi="Times New Roman"/>
              <w:sz w:val="24"/>
              <w:szCs w:val="24"/>
              <w:lang w:val="en-US"/>
            </w:rPr>
          </w:rPrChange>
        </w:rPr>
        <w:t xml:space="preserve">were trained </w:t>
      </w:r>
      <w:r w:rsidR="00304F57" w:rsidRPr="000D46AE">
        <w:rPr>
          <w:rFonts w:ascii="Times New Roman" w:hAnsi="Times New Roman"/>
          <w:sz w:val="24"/>
          <w:szCs w:val="24"/>
          <w:lang w:val="en-US"/>
          <w:rPrChange w:id="3132" w:author="Microsoft Office User" w:date="2019-10-30T11:35:00Z">
            <w:rPr>
              <w:rFonts w:ascii="Times New Roman" w:hAnsi="Times New Roman"/>
              <w:sz w:val="24"/>
              <w:szCs w:val="24"/>
              <w:lang w:val="en-US"/>
            </w:rPr>
          </w:rPrChange>
        </w:rPr>
        <w:t xml:space="preserve">(i.e., </w:t>
      </w:r>
      <w:r w:rsidRPr="000D46AE">
        <w:rPr>
          <w:rFonts w:ascii="Times New Roman" w:hAnsi="Times New Roman"/>
          <w:i/>
          <w:sz w:val="24"/>
          <w:szCs w:val="24"/>
          <w:lang w:val="en-US"/>
          <w:rPrChange w:id="3133" w:author="Microsoft Office User" w:date="2019-10-30T11:35:00Z">
            <w:rPr>
              <w:rFonts w:ascii="Times New Roman" w:hAnsi="Times New Roman"/>
              <w:i/>
              <w:sz w:val="24"/>
              <w:szCs w:val="24"/>
              <w:lang w:val="en-US"/>
            </w:rPr>
          </w:rPrChange>
        </w:rPr>
        <w:t>Blue-Similar-</w:t>
      </w:r>
      <w:r w:rsidR="00304F57" w:rsidRPr="000D46AE">
        <w:rPr>
          <w:rFonts w:ascii="Times New Roman" w:hAnsi="Times New Roman"/>
          <w:i/>
          <w:sz w:val="24"/>
          <w:szCs w:val="24"/>
          <w:lang w:val="en-US"/>
          <w:rPrChange w:id="3134" w:author="Microsoft Office User" w:date="2019-10-30T11:35:00Z">
            <w:rPr>
              <w:rFonts w:ascii="Times New Roman" w:hAnsi="Times New Roman"/>
              <w:i/>
              <w:sz w:val="24"/>
              <w:szCs w:val="24"/>
              <w:lang w:val="en-US"/>
            </w:rPr>
          </w:rPrChange>
        </w:rPr>
        <w:t>Yellow</w:t>
      </w:r>
      <w:r w:rsidR="00304F57" w:rsidRPr="000D46AE">
        <w:rPr>
          <w:rFonts w:ascii="Times New Roman" w:hAnsi="Times New Roman"/>
          <w:sz w:val="24"/>
          <w:szCs w:val="24"/>
          <w:lang w:val="en-US"/>
          <w:rPrChange w:id="3135" w:author="Microsoft Office User" w:date="2019-10-30T11:35:00Z">
            <w:rPr>
              <w:rFonts w:ascii="Times New Roman" w:hAnsi="Times New Roman"/>
              <w:sz w:val="24"/>
              <w:szCs w:val="24"/>
              <w:lang w:val="en-US"/>
            </w:rPr>
          </w:rPrChange>
        </w:rPr>
        <w:t xml:space="preserve">, and </w:t>
      </w:r>
      <w:r w:rsidRPr="000D46AE">
        <w:rPr>
          <w:rFonts w:ascii="Times New Roman" w:hAnsi="Times New Roman"/>
          <w:i/>
          <w:sz w:val="24"/>
          <w:szCs w:val="24"/>
          <w:lang w:val="en-US"/>
          <w:rPrChange w:id="3136" w:author="Microsoft Office User" w:date="2019-10-30T11:35:00Z">
            <w:rPr>
              <w:rFonts w:ascii="Times New Roman" w:hAnsi="Times New Roman"/>
              <w:i/>
              <w:sz w:val="24"/>
              <w:szCs w:val="24"/>
              <w:lang w:val="en-US"/>
            </w:rPr>
          </w:rPrChange>
        </w:rPr>
        <w:t>Green-Similar-</w:t>
      </w:r>
      <w:r w:rsidR="00304F57" w:rsidRPr="000D46AE">
        <w:rPr>
          <w:rFonts w:ascii="Times New Roman" w:hAnsi="Times New Roman"/>
          <w:i/>
          <w:sz w:val="24"/>
          <w:szCs w:val="24"/>
          <w:lang w:val="en-US"/>
          <w:rPrChange w:id="3137" w:author="Microsoft Office User" w:date="2019-10-30T11:35:00Z">
            <w:rPr>
              <w:rFonts w:ascii="Times New Roman" w:hAnsi="Times New Roman"/>
              <w:i/>
              <w:sz w:val="24"/>
              <w:szCs w:val="24"/>
              <w:lang w:val="en-US"/>
            </w:rPr>
          </w:rPrChange>
        </w:rPr>
        <w:t>Purple</w:t>
      </w:r>
      <w:r w:rsidR="00304F57" w:rsidRPr="000D46AE">
        <w:rPr>
          <w:rFonts w:ascii="Times New Roman" w:hAnsi="Times New Roman"/>
          <w:sz w:val="24"/>
          <w:szCs w:val="24"/>
          <w:lang w:val="en-US"/>
          <w:rPrChange w:id="3138" w:author="Microsoft Office User" w:date="2019-10-30T11:35:00Z">
            <w:rPr>
              <w:rFonts w:ascii="Times New Roman" w:hAnsi="Times New Roman"/>
              <w:sz w:val="24"/>
              <w:szCs w:val="24"/>
              <w:lang w:val="en-US"/>
            </w:rPr>
          </w:rPrChange>
        </w:rPr>
        <w:t xml:space="preserve">). </w:t>
      </w:r>
      <w:r w:rsidR="00A77E72" w:rsidRPr="000D46AE">
        <w:rPr>
          <w:rFonts w:ascii="Times New Roman" w:hAnsi="Times New Roman"/>
          <w:sz w:val="24"/>
          <w:szCs w:val="24"/>
          <w:lang w:val="en-US"/>
          <w:rPrChange w:id="3139" w:author="Microsoft Office User" w:date="2019-10-30T11:35:00Z">
            <w:rPr>
              <w:rFonts w:ascii="Times New Roman" w:hAnsi="Times New Roman"/>
              <w:sz w:val="24"/>
              <w:szCs w:val="24"/>
              <w:lang w:val="en-US"/>
            </w:rPr>
          </w:rPrChange>
        </w:rPr>
        <w:t xml:space="preserve">Thereafter </w:t>
      </w:r>
      <w:r w:rsidR="000654E5" w:rsidRPr="000D46AE">
        <w:rPr>
          <w:rFonts w:ascii="Times New Roman" w:hAnsi="Times New Roman"/>
          <w:sz w:val="24"/>
          <w:szCs w:val="24"/>
          <w:lang w:val="en-US"/>
          <w:rPrChange w:id="3140" w:author="Microsoft Office User" w:date="2019-10-30T11:35:00Z">
            <w:rPr>
              <w:rFonts w:ascii="Times New Roman" w:hAnsi="Times New Roman"/>
              <w:sz w:val="24"/>
              <w:szCs w:val="24"/>
              <w:lang w:val="en-US"/>
            </w:rPr>
          </w:rPrChange>
        </w:rPr>
        <w:t xml:space="preserve">a </w:t>
      </w:r>
      <w:r w:rsidR="00A77E72" w:rsidRPr="000D46AE">
        <w:rPr>
          <w:rFonts w:ascii="Times New Roman" w:hAnsi="Times New Roman"/>
          <w:sz w:val="24"/>
          <w:szCs w:val="24"/>
          <w:lang w:val="en-US"/>
          <w:rPrChange w:id="3141" w:author="Microsoft Office User" w:date="2019-10-30T11:35:00Z">
            <w:rPr>
              <w:rFonts w:ascii="Times New Roman" w:hAnsi="Times New Roman"/>
              <w:sz w:val="24"/>
              <w:szCs w:val="24"/>
              <w:lang w:val="en-US"/>
            </w:rPr>
          </w:rPrChange>
        </w:rPr>
        <w:t xml:space="preserve">target object </w:t>
      </w:r>
      <w:r w:rsidR="000654E5" w:rsidRPr="000D46AE">
        <w:rPr>
          <w:rFonts w:ascii="Times New Roman" w:hAnsi="Times New Roman"/>
          <w:sz w:val="24"/>
          <w:szCs w:val="24"/>
          <w:lang w:val="en-US"/>
          <w:rPrChange w:id="3142" w:author="Microsoft Office User" w:date="2019-10-30T11:35:00Z">
            <w:rPr>
              <w:rFonts w:ascii="Times New Roman" w:hAnsi="Times New Roman"/>
              <w:sz w:val="24"/>
              <w:szCs w:val="24"/>
              <w:lang w:val="en-US"/>
            </w:rPr>
          </w:rPrChange>
        </w:rPr>
        <w:t xml:space="preserve">was </w:t>
      </w:r>
      <w:r w:rsidRPr="000D46AE">
        <w:rPr>
          <w:rFonts w:ascii="Times New Roman" w:hAnsi="Times New Roman"/>
          <w:sz w:val="24"/>
          <w:szCs w:val="24"/>
          <w:lang w:val="en-US"/>
          <w:rPrChange w:id="3143" w:author="Microsoft Office User" w:date="2019-10-30T11:35:00Z">
            <w:rPr>
              <w:rFonts w:ascii="Times New Roman" w:hAnsi="Times New Roman"/>
              <w:sz w:val="24"/>
              <w:szCs w:val="24"/>
              <w:lang w:val="en-US"/>
            </w:rPr>
          </w:rPrChange>
        </w:rPr>
        <w:t xml:space="preserve">simultaneously </w:t>
      </w:r>
      <w:r w:rsidR="000654E5" w:rsidRPr="000D46AE">
        <w:rPr>
          <w:rFonts w:ascii="Times New Roman" w:hAnsi="Times New Roman"/>
          <w:sz w:val="24"/>
          <w:szCs w:val="24"/>
          <w:lang w:val="en-US"/>
          <w:rPrChange w:id="3144" w:author="Microsoft Office User" w:date="2019-10-30T11:35:00Z">
            <w:rPr>
              <w:rFonts w:ascii="Times New Roman" w:hAnsi="Times New Roman"/>
              <w:sz w:val="24"/>
              <w:szCs w:val="24"/>
              <w:lang w:val="en-US"/>
            </w:rPr>
          </w:rPrChange>
        </w:rPr>
        <w:t xml:space="preserve">presented with two </w:t>
      </w:r>
      <w:r w:rsidR="00A77E72" w:rsidRPr="000D46AE">
        <w:rPr>
          <w:rFonts w:ascii="Times New Roman" w:hAnsi="Times New Roman"/>
          <w:sz w:val="24"/>
          <w:szCs w:val="24"/>
          <w:lang w:val="en-US"/>
          <w:rPrChange w:id="3145" w:author="Microsoft Office User" w:date="2019-10-30T11:35:00Z">
            <w:rPr>
              <w:rFonts w:ascii="Times New Roman" w:hAnsi="Times New Roman"/>
              <w:sz w:val="24"/>
              <w:szCs w:val="24"/>
              <w:lang w:val="en-US"/>
            </w:rPr>
          </w:rPrChange>
        </w:rPr>
        <w:t>sources</w:t>
      </w:r>
      <w:r w:rsidR="000654E5" w:rsidRPr="000D46AE">
        <w:rPr>
          <w:rFonts w:ascii="Times New Roman" w:hAnsi="Times New Roman"/>
          <w:sz w:val="24"/>
          <w:szCs w:val="24"/>
          <w:lang w:val="en-US"/>
          <w:rPrChange w:id="3146" w:author="Microsoft Office User" w:date="2019-10-30T11:35:00Z">
            <w:rPr>
              <w:rFonts w:ascii="Times New Roman" w:hAnsi="Times New Roman"/>
              <w:sz w:val="24"/>
              <w:szCs w:val="24"/>
              <w:lang w:val="en-US"/>
            </w:rPr>
          </w:rPrChange>
        </w:rPr>
        <w:t xml:space="preserve">. Critically, </w:t>
      </w:r>
      <w:r w:rsidR="00A77E72" w:rsidRPr="000D46AE">
        <w:rPr>
          <w:rFonts w:ascii="Times New Roman" w:hAnsi="Times New Roman"/>
          <w:sz w:val="24"/>
          <w:szCs w:val="24"/>
          <w:lang w:val="en-US"/>
          <w:rPrChange w:id="3147" w:author="Microsoft Office User" w:date="2019-10-30T11:35:00Z">
            <w:rPr>
              <w:rFonts w:ascii="Times New Roman" w:hAnsi="Times New Roman"/>
              <w:sz w:val="24"/>
              <w:szCs w:val="24"/>
              <w:lang w:val="en-US"/>
            </w:rPr>
          </w:rPrChange>
        </w:rPr>
        <w:t xml:space="preserve">the target </w:t>
      </w:r>
      <w:r w:rsidR="00304F57" w:rsidRPr="000D46AE">
        <w:rPr>
          <w:rFonts w:ascii="Times New Roman" w:hAnsi="Times New Roman"/>
          <w:sz w:val="24"/>
          <w:szCs w:val="24"/>
          <w:lang w:val="en-US"/>
          <w:rPrChange w:id="3148" w:author="Microsoft Office User" w:date="2019-10-30T11:35:00Z">
            <w:rPr>
              <w:rFonts w:ascii="Times New Roman" w:hAnsi="Times New Roman"/>
              <w:sz w:val="24"/>
              <w:szCs w:val="24"/>
              <w:lang w:val="en-US"/>
            </w:rPr>
          </w:rPrChange>
        </w:rPr>
        <w:t xml:space="preserve">was presented in </w:t>
      </w:r>
      <w:r w:rsidRPr="000D46AE">
        <w:rPr>
          <w:rFonts w:ascii="Times New Roman" w:hAnsi="Times New Roman"/>
          <w:sz w:val="24"/>
          <w:szCs w:val="24"/>
          <w:lang w:val="en-US"/>
          <w:rPrChange w:id="3149" w:author="Microsoft Office User" w:date="2019-10-30T11:35:00Z">
            <w:rPr>
              <w:rFonts w:ascii="Times New Roman" w:hAnsi="Times New Roman"/>
              <w:sz w:val="24"/>
              <w:szCs w:val="24"/>
              <w:lang w:val="en-US"/>
            </w:rPr>
          </w:rPrChange>
        </w:rPr>
        <w:t xml:space="preserve">either </w:t>
      </w:r>
      <w:r w:rsidR="000654E5" w:rsidRPr="000D46AE">
        <w:rPr>
          <w:rFonts w:ascii="Times New Roman" w:hAnsi="Times New Roman"/>
          <w:sz w:val="24"/>
          <w:szCs w:val="24"/>
          <w:lang w:val="en-US"/>
          <w:rPrChange w:id="3150" w:author="Microsoft Office User" w:date="2019-10-30T11:35:00Z">
            <w:rPr>
              <w:rFonts w:ascii="Times New Roman" w:hAnsi="Times New Roman"/>
              <w:sz w:val="24"/>
              <w:szCs w:val="24"/>
              <w:lang w:val="en-US"/>
            </w:rPr>
          </w:rPrChange>
        </w:rPr>
        <w:t>b</w:t>
      </w:r>
      <w:r w:rsidR="00304F57" w:rsidRPr="000D46AE">
        <w:rPr>
          <w:rFonts w:ascii="Times New Roman" w:hAnsi="Times New Roman"/>
          <w:sz w:val="24"/>
          <w:szCs w:val="24"/>
          <w:lang w:val="en-US"/>
          <w:rPrChange w:id="3151" w:author="Microsoft Office User" w:date="2019-10-30T11:35:00Z">
            <w:rPr>
              <w:rFonts w:ascii="Times New Roman" w:hAnsi="Times New Roman"/>
              <w:sz w:val="24"/>
              <w:szCs w:val="24"/>
              <w:lang w:val="en-US"/>
            </w:rPr>
          </w:rPrChange>
        </w:rPr>
        <w:t>lue</w:t>
      </w:r>
      <w:r w:rsidRPr="000D46AE">
        <w:rPr>
          <w:rFonts w:ascii="Times New Roman" w:hAnsi="Times New Roman"/>
          <w:sz w:val="24"/>
          <w:szCs w:val="24"/>
          <w:lang w:val="en-US"/>
          <w:rPrChange w:id="3152" w:author="Microsoft Office User" w:date="2019-10-30T11:35:00Z">
            <w:rPr>
              <w:rFonts w:ascii="Times New Roman" w:hAnsi="Times New Roman"/>
              <w:sz w:val="24"/>
              <w:szCs w:val="24"/>
              <w:lang w:val="en-US"/>
            </w:rPr>
          </w:rPrChange>
        </w:rPr>
        <w:t xml:space="preserve"> (</w:t>
      </w:r>
      <w:r w:rsidR="008E4BB6" w:rsidRPr="000D46AE">
        <w:rPr>
          <w:rFonts w:ascii="Times New Roman" w:hAnsi="Times New Roman"/>
          <w:sz w:val="24"/>
          <w:szCs w:val="24"/>
          <w:lang w:val="en-US"/>
          <w:rPrChange w:id="3153" w:author="Microsoft Office User" w:date="2019-10-30T11:35:00Z">
            <w:rPr>
              <w:rFonts w:ascii="Times New Roman" w:hAnsi="Times New Roman"/>
              <w:sz w:val="24"/>
              <w:szCs w:val="24"/>
              <w:lang w:val="en-US"/>
            </w:rPr>
          </w:rPrChange>
        </w:rPr>
        <w:t>TO1</w:t>
      </w:r>
      <w:r w:rsidRPr="000D46AE">
        <w:rPr>
          <w:rFonts w:ascii="Times New Roman" w:hAnsi="Times New Roman"/>
          <w:sz w:val="24"/>
          <w:szCs w:val="24"/>
          <w:lang w:val="en-US"/>
          <w:rPrChange w:id="3154" w:author="Microsoft Office User" w:date="2019-10-30T11:35:00Z">
            <w:rPr>
              <w:rFonts w:ascii="Times New Roman" w:hAnsi="Times New Roman"/>
              <w:sz w:val="24"/>
              <w:szCs w:val="24"/>
              <w:lang w:val="en-US"/>
            </w:rPr>
          </w:rPrChange>
        </w:rPr>
        <w:t xml:space="preserve">) or </w:t>
      </w:r>
      <w:r w:rsidR="00304F57" w:rsidRPr="000D46AE">
        <w:rPr>
          <w:rFonts w:ascii="Times New Roman" w:hAnsi="Times New Roman"/>
          <w:sz w:val="24"/>
          <w:szCs w:val="24"/>
          <w:lang w:val="en-US"/>
          <w:rPrChange w:id="3155" w:author="Microsoft Office User" w:date="2019-10-30T11:35:00Z">
            <w:rPr>
              <w:rFonts w:ascii="Times New Roman" w:hAnsi="Times New Roman"/>
              <w:sz w:val="24"/>
              <w:szCs w:val="24"/>
              <w:lang w:val="en-US"/>
            </w:rPr>
          </w:rPrChange>
        </w:rPr>
        <w:t>green</w:t>
      </w:r>
      <w:r w:rsidRPr="000D46AE">
        <w:rPr>
          <w:rFonts w:ascii="Times New Roman" w:hAnsi="Times New Roman"/>
          <w:sz w:val="24"/>
          <w:szCs w:val="24"/>
          <w:lang w:val="en-US"/>
          <w:rPrChange w:id="3156" w:author="Microsoft Office User" w:date="2019-10-30T11:35:00Z">
            <w:rPr>
              <w:rFonts w:ascii="Times New Roman" w:hAnsi="Times New Roman"/>
              <w:sz w:val="24"/>
              <w:szCs w:val="24"/>
              <w:lang w:val="en-US"/>
            </w:rPr>
          </w:rPrChange>
        </w:rPr>
        <w:t xml:space="preserve"> (</w:t>
      </w:r>
      <w:r w:rsidR="008E4BB6" w:rsidRPr="000D46AE">
        <w:rPr>
          <w:rFonts w:ascii="Times New Roman" w:hAnsi="Times New Roman"/>
          <w:sz w:val="24"/>
          <w:szCs w:val="24"/>
          <w:lang w:val="en-US"/>
          <w:rPrChange w:id="3157" w:author="Microsoft Office User" w:date="2019-10-30T11:35:00Z">
            <w:rPr>
              <w:rFonts w:ascii="Times New Roman" w:hAnsi="Times New Roman"/>
              <w:sz w:val="24"/>
              <w:szCs w:val="24"/>
              <w:lang w:val="en-US"/>
            </w:rPr>
          </w:rPrChange>
        </w:rPr>
        <w:t>TO2</w:t>
      </w:r>
      <w:r w:rsidRPr="000D46AE">
        <w:rPr>
          <w:rFonts w:ascii="Times New Roman" w:hAnsi="Times New Roman"/>
          <w:sz w:val="24"/>
          <w:szCs w:val="24"/>
          <w:lang w:val="en-US"/>
          <w:rPrChange w:id="3158" w:author="Microsoft Office User" w:date="2019-10-30T11:35:00Z">
            <w:rPr>
              <w:rFonts w:ascii="Times New Roman" w:hAnsi="Times New Roman"/>
              <w:sz w:val="24"/>
              <w:szCs w:val="24"/>
              <w:lang w:val="en-US"/>
            </w:rPr>
          </w:rPrChange>
        </w:rPr>
        <w:t>)</w:t>
      </w:r>
      <w:r w:rsidR="00304F57" w:rsidRPr="000D46AE">
        <w:rPr>
          <w:rFonts w:ascii="Times New Roman" w:hAnsi="Times New Roman"/>
          <w:sz w:val="24"/>
          <w:szCs w:val="24"/>
          <w:lang w:val="en-US"/>
          <w:rPrChange w:id="3159"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3160" w:author="Microsoft Office User" w:date="2019-10-30T11:35:00Z">
            <w:rPr>
              <w:rFonts w:ascii="Times New Roman" w:hAnsi="Times New Roman"/>
              <w:sz w:val="24"/>
              <w:szCs w:val="24"/>
              <w:lang w:val="en-US"/>
            </w:rPr>
          </w:rPrChange>
        </w:rPr>
        <w:t xml:space="preserve">whereas </w:t>
      </w:r>
      <w:r w:rsidR="00304F57" w:rsidRPr="000D46AE">
        <w:rPr>
          <w:rFonts w:ascii="Times New Roman" w:hAnsi="Times New Roman"/>
          <w:sz w:val="24"/>
          <w:szCs w:val="24"/>
          <w:lang w:val="en-US"/>
          <w:rPrChange w:id="3161" w:author="Microsoft Office User" w:date="2019-10-30T11:35:00Z">
            <w:rPr>
              <w:rFonts w:ascii="Times New Roman" w:hAnsi="Times New Roman"/>
              <w:sz w:val="24"/>
              <w:szCs w:val="24"/>
              <w:lang w:val="en-US"/>
            </w:rPr>
          </w:rPrChange>
        </w:rPr>
        <w:t xml:space="preserve">positive </w:t>
      </w:r>
      <w:r w:rsidR="00A77E72" w:rsidRPr="000D46AE">
        <w:rPr>
          <w:rFonts w:ascii="Times New Roman" w:hAnsi="Times New Roman"/>
          <w:sz w:val="24"/>
          <w:szCs w:val="24"/>
          <w:lang w:val="en-US"/>
          <w:rPrChange w:id="3162" w:author="Microsoft Office User" w:date="2019-10-30T11:35:00Z">
            <w:rPr>
              <w:rFonts w:ascii="Times New Roman" w:hAnsi="Times New Roman"/>
              <w:sz w:val="24"/>
              <w:szCs w:val="24"/>
              <w:lang w:val="en-US"/>
            </w:rPr>
          </w:rPrChange>
        </w:rPr>
        <w:t xml:space="preserve">sources </w:t>
      </w:r>
      <w:r w:rsidRPr="000D46AE">
        <w:rPr>
          <w:rFonts w:ascii="Times New Roman" w:hAnsi="Times New Roman"/>
          <w:sz w:val="24"/>
          <w:szCs w:val="24"/>
          <w:lang w:val="en-US"/>
          <w:rPrChange w:id="3163" w:author="Microsoft Office User" w:date="2019-10-30T11:35:00Z">
            <w:rPr>
              <w:rFonts w:ascii="Times New Roman" w:hAnsi="Times New Roman"/>
              <w:sz w:val="24"/>
              <w:szCs w:val="24"/>
              <w:lang w:val="en-US"/>
            </w:rPr>
          </w:rPrChange>
        </w:rPr>
        <w:t xml:space="preserve">were presented in </w:t>
      </w:r>
      <w:r w:rsidR="00304F57" w:rsidRPr="000D46AE">
        <w:rPr>
          <w:rFonts w:ascii="Times New Roman" w:hAnsi="Times New Roman"/>
          <w:sz w:val="24"/>
          <w:szCs w:val="24"/>
          <w:lang w:val="en-US"/>
          <w:rPrChange w:id="3164" w:author="Microsoft Office User" w:date="2019-10-30T11:35:00Z">
            <w:rPr>
              <w:rFonts w:ascii="Times New Roman" w:hAnsi="Times New Roman"/>
              <w:sz w:val="24"/>
              <w:szCs w:val="24"/>
              <w:lang w:val="en-US"/>
            </w:rPr>
          </w:rPrChange>
        </w:rPr>
        <w:t xml:space="preserve">yellow and negative </w:t>
      </w:r>
      <w:r w:rsidR="00A77E72" w:rsidRPr="000D46AE">
        <w:rPr>
          <w:rFonts w:ascii="Times New Roman" w:hAnsi="Times New Roman"/>
          <w:sz w:val="24"/>
          <w:szCs w:val="24"/>
          <w:lang w:val="en-US"/>
          <w:rPrChange w:id="3165" w:author="Microsoft Office User" w:date="2019-10-30T11:35:00Z">
            <w:rPr>
              <w:rFonts w:ascii="Times New Roman" w:hAnsi="Times New Roman"/>
              <w:sz w:val="24"/>
              <w:szCs w:val="24"/>
              <w:lang w:val="en-US"/>
            </w:rPr>
          </w:rPrChange>
        </w:rPr>
        <w:t xml:space="preserve">sources </w:t>
      </w:r>
      <w:r w:rsidR="00304F57" w:rsidRPr="000D46AE">
        <w:rPr>
          <w:rFonts w:ascii="Times New Roman" w:hAnsi="Times New Roman"/>
          <w:sz w:val="24"/>
          <w:szCs w:val="24"/>
          <w:lang w:val="en-US"/>
          <w:rPrChange w:id="3166" w:author="Microsoft Office User" w:date="2019-10-30T11:35:00Z">
            <w:rPr>
              <w:rFonts w:ascii="Times New Roman" w:hAnsi="Times New Roman"/>
              <w:sz w:val="24"/>
              <w:szCs w:val="24"/>
              <w:lang w:val="en-US"/>
            </w:rPr>
          </w:rPrChange>
        </w:rPr>
        <w:t xml:space="preserve">in purple. </w:t>
      </w:r>
      <w:r w:rsidRPr="000D46AE">
        <w:rPr>
          <w:rFonts w:ascii="Times New Roman" w:hAnsi="Times New Roman"/>
          <w:sz w:val="24"/>
          <w:szCs w:val="24"/>
          <w:lang w:val="en-US"/>
          <w:rPrChange w:id="3167" w:author="Microsoft Office User" w:date="2019-10-30T11:35:00Z">
            <w:rPr>
              <w:rFonts w:ascii="Times New Roman" w:hAnsi="Times New Roman"/>
              <w:sz w:val="24"/>
              <w:szCs w:val="24"/>
              <w:lang w:val="en-US"/>
            </w:rPr>
          </w:rPrChange>
        </w:rPr>
        <w:t xml:space="preserve">Self-reported ratings, IAT effects, and behavioral intention measures all indicated that </w:t>
      </w:r>
      <w:r w:rsidR="000654E5" w:rsidRPr="000D46AE">
        <w:rPr>
          <w:rFonts w:ascii="Times New Roman" w:hAnsi="Times New Roman"/>
          <w:sz w:val="24"/>
          <w:szCs w:val="24"/>
          <w:lang w:val="en-US"/>
          <w:rPrChange w:id="3168" w:author="Microsoft Office User" w:date="2019-10-30T11:35:00Z">
            <w:rPr>
              <w:rFonts w:ascii="Times New Roman" w:hAnsi="Times New Roman"/>
              <w:sz w:val="24"/>
              <w:szCs w:val="24"/>
              <w:lang w:val="en-US"/>
            </w:rPr>
          </w:rPrChange>
        </w:rPr>
        <w:t xml:space="preserve">the </w:t>
      </w:r>
      <w:r w:rsidR="00A77E72" w:rsidRPr="000D46AE">
        <w:rPr>
          <w:rFonts w:ascii="Times New Roman" w:hAnsi="Times New Roman"/>
          <w:sz w:val="24"/>
          <w:szCs w:val="24"/>
          <w:lang w:val="en-US"/>
          <w:rPrChange w:id="3169" w:author="Microsoft Office User" w:date="2019-10-30T11:35:00Z">
            <w:rPr>
              <w:rFonts w:ascii="Times New Roman" w:hAnsi="Times New Roman"/>
              <w:sz w:val="24"/>
              <w:szCs w:val="24"/>
              <w:lang w:val="en-US"/>
            </w:rPr>
          </w:rPrChange>
        </w:rPr>
        <w:t xml:space="preserve">target </w:t>
      </w:r>
      <w:r w:rsidR="000654E5" w:rsidRPr="000D46AE">
        <w:rPr>
          <w:rFonts w:ascii="Times New Roman" w:hAnsi="Times New Roman"/>
          <w:sz w:val="24"/>
          <w:szCs w:val="24"/>
          <w:lang w:val="en-US"/>
          <w:rPrChange w:id="3170" w:author="Microsoft Office User" w:date="2019-10-30T11:35:00Z">
            <w:rPr>
              <w:rFonts w:ascii="Times New Roman" w:hAnsi="Times New Roman"/>
              <w:sz w:val="24"/>
              <w:szCs w:val="24"/>
              <w:lang w:val="en-US"/>
            </w:rPr>
          </w:rPrChange>
        </w:rPr>
        <w:t xml:space="preserve">presented in blue </w:t>
      </w:r>
      <w:r w:rsidRPr="000D46AE">
        <w:rPr>
          <w:rFonts w:ascii="Times New Roman" w:hAnsi="Times New Roman"/>
          <w:sz w:val="24"/>
          <w:szCs w:val="24"/>
          <w:lang w:val="en-US"/>
          <w:rPrChange w:id="3171" w:author="Microsoft Office User" w:date="2019-10-30T11:35:00Z">
            <w:rPr>
              <w:rFonts w:ascii="Times New Roman" w:hAnsi="Times New Roman"/>
              <w:sz w:val="24"/>
              <w:szCs w:val="24"/>
              <w:lang w:val="en-US"/>
            </w:rPr>
          </w:rPrChange>
        </w:rPr>
        <w:t xml:space="preserve">was preferred relative to the </w:t>
      </w:r>
      <w:r w:rsidR="00A77E72" w:rsidRPr="000D46AE">
        <w:rPr>
          <w:rFonts w:ascii="Times New Roman" w:hAnsi="Times New Roman"/>
          <w:sz w:val="24"/>
          <w:szCs w:val="24"/>
          <w:lang w:val="en-US"/>
          <w:rPrChange w:id="3172" w:author="Microsoft Office User" w:date="2019-10-30T11:35:00Z">
            <w:rPr>
              <w:rFonts w:ascii="Times New Roman" w:hAnsi="Times New Roman"/>
              <w:sz w:val="24"/>
              <w:szCs w:val="24"/>
              <w:lang w:val="en-US"/>
            </w:rPr>
          </w:rPrChange>
        </w:rPr>
        <w:t xml:space="preserve">target </w:t>
      </w:r>
      <w:r w:rsidR="000654E5" w:rsidRPr="000D46AE">
        <w:rPr>
          <w:rFonts w:ascii="Times New Roman" w:hAnsi="Times New Roman"/>
          <w:sz w:val="24"/>
          <w:szCs w:val="24"/>
          <w:lang w:val="en-US"/>
          <w:rPrChange w:id="3173" w:author="Microsoft Office User" w:date="2019-10-30T11:35:00Z">
            <w:rPr>
              <w:rFonts w:ascii="Times New Roman" w:hAnsi="Times New Roman"/>
              <w:sz w:val="24"/>
              <w:szCs w:val="24"/>
              <w:lang w:val="en-US"/>
            </w:rPr>
          </w:rPrChange>
        </w:rPr>
        <w:t>presented in green</w:t>
      </w:r>
      <w:r w:rsidRPr="000D46AE">
        <w:rPr>
          <w:rFonts w:ascii="Times New Roman" w:hAnsi="Times New Roman"/>
          <w:sz w:val="24"/>
          <w:szCs w:val="24"/>
          <w:lang w:val="en-US"/>
          <w:rPrChange w:id="3174" w:author="Microsoft Office User" w:date="2019-10-30T11:35:00Z">
            <w:rPr>
              <w:rFonts w:ascii="Times New Roman" w:hAnsi="Times New Roman"/>
              <w:sz w:val="24"/>
              <w:szCs w:val="24"/>
              <w:lang w:val="en-US"/>
            </w:rPr>
          </w:rPrChange>
        </w:rPr>
        <w:t xml:space="preserve">, supporting the idea that </w:t>
      </w:r>
      <w:r w:rsidR="0058177B" w:rsidRPr="000D46AE">
        <w:rPr>
          <w:rFonts w:ascii="Times New Roman" w:hAnsi="Times New Roman"/>
          <w:sz w:val="24"/>
          <w:szCs w:val="24"/>
          <w:lang w:val="en-US"/>
          <w:rPrChange w:id="3175" w:author="Microsoft Office User" w:date="2019-10-30T11:35:00Z">
            <w:rPr>
              <w:rFonts w:ascii="Times New Roman" w:hAnsi="Times New Roman"/>
              <w:sz w:val="24"/>
              <w:szCs w:val="24"/>
              <w:lang w:val="en-US"/>
            </w:rPr>
          </w:rPrChange>
        </w:rPr>
        <w:t xml:space="preserve">a </w:t>
      </w:r>
      <w:r w:rsidRPr="000D46AE">
        <w:rPr>
          <w:rFonts w:ascii="Times New Roman" w:hAnsi="Times New Roman"/>
          <w:sz w:val="24"/>
          <w:szCs w:val="24"/>
          <w:lang w:val="en-US"/>
          <w:rPrChange w:id="3176" w:author="Microsoft Office User" w:date="2019-10-30T11:35:00Z">
            <w:rPr>
              <w:rFonts w:ascii="Times New Roman" w:hAnsi="Times New Roman"/>
              <w:sz w:val="24"/>
              <w:szCs w:val="24"/>
              <w:lang w:val="en-US"/>
            </w:rPr>
          </w:rPrChange>
        </w:rPr>
        <w:t xml:space="preserve">shared </w:t>
      </w:r>
      <w:r w:rsidR="00A77E72" w:rsidRPr="000D46AE">
        <w:rPr>
          <w:rFonts w:ascii="Times New Roman" w:hAnsi="Times New Roman"/>
          <w:sz w:val="24"/>
          <w:szCs w:val="24"/>
          <w:lang w:val="en-US"/>
          <w:rPrChange w:id="3177" w:author="Microsoft Office User" w:date="2019-10-30T11:35:00Z">
            <w:rPr>
              <w:rFonts w:ascii="Times New Roman" w:hAnsi="Times New Roman"/>
              <w:sz w:val="24"/>
              <w:szCs w:val="24"/>
              <w:lang w:val="en-US"/>
            </w:rPr>
          </w:rPrChange>
        </w:rPr>
        <w:t xml:space="preserve">conceptual </w:t>
      </w:r>
      <w:r w:rsidRPr="000D46AE">
        <w:rPr>
          <w:rFonts w:ascii="Times New Roman" w:hAnsi="Times New Roman"/>
          <w:sz w:val="24"/>
          <w:szCs w:val="24"/>
          <w:lang w:val="en-US"/>
          <w:rPrChange w:id="3178" w:author="Microsoft Office User" w:date="2019-10-30T11:35:00Z">
            <w:rPr>
              <w:rFonts w:ascii="Times New Roman" w:hAnsi="Times New Roman"/>
              <w:sz w:val="24"/>
              <w:szCs w:val="24"/>
              <w:lang w:val="en-US"/>
            </w:rPr>
          </w:rPrChange>
        </w:rPr>
        <w:t>feature can led to a transfer of other properties (</w:t>
      </w:r>
      <w:r w:rsidR="0058177B" w:rsidRPr="000D46AE">
        <w:rPr>
          <w:rFonts w:ascii="Times New Roman" w:hAnsi="Times New Roman"/>
          <w:sz w:val="24"/>
          <w:szCs w:val="24"/>
          <w:lang w:val="en-US"/>
          <w:rPrChange w:id="3179" w:author="Microsoft Office User" w:date="2019-10-30T11:35:00Z">
            <w:rPr>
              <w:rFonts w:ascii="Times New Roman" w:hAnsi="Times New Roman"/>
              <w:sz w:val="24"/>
              <w:szCs w:val="24"/>
              <w:lang w:val="en-US"/>
            </w:rPr>
          </w:rPrChange>
        </w:rPr>
        <w:t xml:space="preserve">i.e., </w:t>
      </w:r>
      <w:r w:rsidRPr="000D46AE">
        <w:rPr>
          <w:rFonts w:ascii="Times New Roman" w:hAnsi="Times New Roman"/>
          <w:sz w:val="24"/>
          <w:szCs w:val="24"/>
          <w:lang w:val="en-US"/>
          <w:rPrChange w:id="3180" w:author="Microsoft Office User" w:date="2019-10-30T11:35:00Z">
            <w:rPr>
              <w:rFonts w:ascii="Times New Roman" w:hAnsi="Times New Roman"/>
              <w:sz w:val="24"/>
              <w:szCs w:val="24"/>
              <w:lang w:val="en-US"/>
            </w:rPr>
          </w:rPrChange>
        </w:rPr>
        <w:t>valence)</w:t>
      </w:r>
      <w:r w:rsidR="000654E5" w:rsidRPr="000D46AE">
        <w:rPr>
          <w:rFonts w:ascii="Times New Roman" w:hAnsi="Times New Roman"/>
          <w:sz w:val="24"/>
          <w:szCs w:val="24"/>
          <w:lang w:val="en-US"/>
          <w:rPrChange w:id="3181" w:author="Microsoft Office User" w:date="2019-10-30T11:35:00Z">
            <w:rPr>
              <w:rFonts w:ascii="Times New Roman" w:hAnsi="Times New Roman"/>
              <w:sz w:val="24"/>
              <w:szCs w:val="24"/>
              <w:lang w:val="en-US"/>
            </w:rPr>
          </w:rPrChange>
        </w:rPr>
        <w:t xml:space="preserve">. </w:t>
      </w:r>
    </w:p>
    <w:p w14:paraId="159037C5" w14:textId="6853B0BD" w:rsidR="00C156E8" w:rsidRPr="000D46AE" w:rsidRDefault="00C156E8" w:rsidP="00C156E8">
      <w:pPr>
        <w:pStyle w:val="text"/>
        <w:spacing w:before="240" w:line="480" w:lineRule="auto"/>
        <w:jc w:val="center"/>
        <w:rPr>
          <w:rFonts w:ascii="Times New Roman" w:hAnsi="Times New Roman"/>
          <w:b/>
          <w:sz w:val="24"/>
          <w:szCs w:val="24"/>
          <w:lang w:val="en-US"/>
          <w:rPrChange w:id="3182"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3183" w:author="Microsoft Office User" w:date="2019-10-30T11:35:00Z">
            <w:rPr>
              <w:rFonts w:ascii="Times New Roman" w:hAnsi="Times New Roman"/>
              <w:b/>
              <w:sz w:val="24"/>
              <w:szCs w:val="24"/>
              <w:lang w:val="en-US"/>
            </w:rPr>
          </w:rPrChange>
        </w:rPr>
        <w:t>Experiment 6</w:t>
      </w:r>
    </w:p>
    <w:p w14:paraId="48F27CFE" w14:textId="1E85EA60" w:rsidR="00083F6A" w:rsidRPr="000D46AE" w:rsidRDefault="00083F6A" w:rsidP="006E2BC1">
      <w:pPr>
        <w:spacing w:line="480" w:lineRule="auto"/>
        <w:ind w:firstLine="708"/>
        <w:rPr>
          <w:rFonts w:ascii="Times New Roman" w:hAnsi="Times New Roman" w:cs="Times New Roman"/>
          <w:sz w:val="24"/>
          <w:lang w:val="en-US"/>
          <w:rPrChange w:id="3184" w:author="Microsoft Office User" w:date="2019-10-30T11:35:00Z">
            <w:rPr>
              <w:rFonts w:ascii="Times New Roman" w:hAnsi="Times New Roman" w:cs="Times New Roman"/>
              <w:sz w:val="24"/>
              <w:lang w:val="en-US"/>
            </w:rPr>
          </w:rPrChange>
        </w:rPr>
      </w:pPr>
      <w:r w:rsidRPr="000D46AE">
        <w:rPr>
          <w:rFonts w:ascii="Times New Roman" w:hAnsi="Times New Roman" w:cs="Times New Roman"/>
          <w:sz w:val="24"/>
          <w:lang w:val="en-US"/>
          <w:rPrChange w:id="3185" w:author="Microsoft Office User" w:date="2019-10-30T11:35:00Z">
            <w:rPr>
              <w:rFonts w:ascii="Times New Roman" w:hAnsi="Times New Roman" w:cs="Times New Roman"/>
              <w:sz w:val="24"/>
              <w:lang w:val="en-US"/>
            </w:rPr>
          </w:rPrChange>
        </w:rPr>
        <w:t xml:space="preserve">Thus far our findings have been framed as shared feature effects (i.e., as changes in evaluation that occur when stimuli share features with one another). Yet </w:t>
      </w:r>
      <w:r w:rsidR="00C20BC5" w:rsidRPr="000D46AE">
        <w:rPr>
          <w:rFonts w:ascii="Times New Roman" w:hAnsi="Times New Roman" w:cs="Times New Roman"/>
          <w:sz w:val="24"/>
          <w:lang w:val="en-US"/>
          <w:rPrChange w:id="3186" w:author="Microsoft Office User" w:date="2019-10-30T11:35:00Z">
            <w:rPr>
              <w:rFonts w:ascii="Times New Roman" w:hAnsi="Times New Roman" w:cs="Times New Roman"/>
              <w:sz w:val="24"/>
              <w:lang w:val="en-US"/>
            </w:rPr>
          </w:rPrChange>
        </w:rPr>
        <w:t xml:space="preserve">a </w:t>
      </w:r>
      <w:r w:rsidRPr="000D46AE">
        <w:rPr>
          <w:rFonts w:ascii="Times New Roman" w:hAnsi="Times New Roman" w:cs="Times New Roman"/>
          <w:sz w:val="24"/>
          <w:lang w:val="en-US"/>
          <w:rPrChange w:id="3187" w:author="Microsoft Office User" w:date="2019-10-30T11:35:00Z">
            <w:rPr>
              <w:rFonts w:ascii="Times New Roman" w:hAnsi="Times New Roman" w:cs="Times New Roman"/>
              <w:sz w:val="24"/>
              <w:lang w:val="en-US"/>
            </w:rPr>
          </w:rPrChange>
        </w:rPr>
        <w:t xml:space="preserve">reviewer </w:t>
      </w:r>
      <w:r w:rsidR="0099637F" w:rsidRPr="000D46AE">
        <w:rPr>
          <w:rFonts w:ascii="Times New Roman" w:hAnsi="Times New Roman" w:cs="Times New Roman"/>
          <w:sz w:val="24"/>
          <w:lang w:val="en-US"/>
          <w:rPrChange w:id="3188" w:author="Microsoft Office User" w:date="2019-10-30T11:35:00Z">
            <w:rPr>
              <w:rFonts w:ascii="Times New Roman" w:hAnsi="Times New Roman" w:cs="Times New Roman"/>
              <w:sz w:val="24"/>
              <w:lang w:val="en-US"/>
            </w:rPr>
          </w:rPrChange>
        </w:rPr>
        <w:t xml:space="preserve">suggested an alternative </w:t>
      </w:r>
      <w:r w:rsidR="00C20BC5" w:rsidRPr="000D46AE">
        <w:rPr>
          <w:rFonts w:ascii="Times New Roman" w:hAnsi="Times New Roman" w:cs="Times New Roman"/>
          <w:sz w:val="24"/>
          <w:lang w:val="en-US"/>
          <w:rPrChange w:id="3189" w:author="Microsoft Office User" w:date="2019-10-30T11:35:00Z">
            <w:rPr>
              <w:rFonts w:ascii="Times New Roman" w:hAnsi="Times New Roman" w:cs="Times New Roman"/>
              <w:sz w:val="24"/>
              <w:lang w:val="en-US"/>
            </w:rPr>
          </w:rPrChange>
        </w:rPr>
        <w:t>explanation</w:t>
      </w:r>
      <w:r w:rsidRPr="000D46AE">
        <w:rPr>
          <w:rFonts w:ascii="Times New Roman" w:hAnsi="Times New Roman" w:cs="Times New Roman"/>
          <w:sz w:val="24"/>
          <w:lang w:val="en-US"/>
          <w:rPrChange w:id="3190" w:author="Microsoft Office User" w:date="2019-10-30T11:35:00Z">
            <w:rPr>
              <w:rFonts w:ascii="Times New Roman" w:hAnsi="Times New Roman" w:cs="Times New Roman"/>
              <w:sz w:val="24"/>
              <w:lang w:val="en-US"/>
            </w:rPr>
          </w:rPrChange>
        </w:rPr>
        <w:t xml:space="preserve">. </w:t>
      </w:r>
      <w:r w:rsidR="00C20BC5" w:rsidRPr="000D46AE">
        <w:rPr>
          <w:rFonts w:ascii="Times New Roman" w:hAnsi="Times New Roman" w:cs="Times New Roman"/>
          <w:sz w:val="24"/>
          <w:lang w:val="en-US"/>
          <w:rPrChange w:id="3191" w:author="Microsoft Office User" w:date="2019-10-30T11:35:00Z">
            <w:rPr>
              <w:rFonts w:ascii="Times New Roman" w:hAnsi="Times New Roman" w:cs="Times New Roman"/>
              <w:sz w:val="24"/>
              <w:lang w:val="en-US"/>
            </w:rPr>
          </w:rPrChange>
        </w:rPr>
        <w:t>I</w:t>
      </w:r>
      <w:r w:rsidRPr="000D46AE">
        <w:rPr>
          <w:rFonts w:ascii="Times New Roman" w:hAnsi="Times New Roman" w:cs="Times New Roman"/>
          <w:sz w:val="24"/>
          <w:lang w:val="en-US"/>
          <w:rPrChange w:id="3192" w:author="Microsoft Office User" w:date="2019-10-30T11:35:00Z">
            <w:rPr>
              <w:rFonts w:ascii="Times New Roman" w:hAnsi="Times New Roman" w:cs="Times New Roman"/>
              <w:sz w:val="24"/>
              <w:lang w:val="en-US"/>
            </w:rPr>
          </w:rPrChange>
        </w:rPr>
        <w:t xml:space="preserve">n Experiments 1-5, a neutral target stimulus either shared a feature with a positive or a negative source stimulus. Rather than the shared feature providing the basis for the change in target stimulus evaluations (e.g., ‘the target is similar to the source in </w:t>
      </w:r>
      <w:r w:rsidRPr="000D46AE">
        <w:rPr>
          <w:rFonts w:ascii="Times New Roman" w:hAnsi="Times New Roman" w:cs="Times New Roman"/>
          <w:sz w:val="24"/>
          <w:lang w:val="en-US"/>
          <w:rPrChange w:id="3193" w:author="Microsoft Office User" w:date="2019-10-30T11:35:00Z">
            <w:rPr>
              <w:rFonts w:ascii="Times New Roman" w:hAnsi="Times New Roman" w:cs="Times New Roman"/>
              <w:sz w:val="24"/>
              <w:lang w:val="en-US"/>
            </w:rPr>
          </w:rPrChange>
        </w:rPr>
        <w:lastRenderedPageBreak/>
        <w:t>one way [color] and thus is similar in another way [valence]), it may be that an ‘</w:t>
      </w:r>
      <w:r w:rsidR="00D338D8" w:rsidRPr="000D46AE">
        <w:rPr>
          <w:rFonts w:ascii="Times New Roman" w:hAnsi="Times New Roman" w:cs="Times New Roman"/>
          <w:sz w:val="24"/>
          <w:lang w:val="en-US"/>
          <w:rPrChange w:id="3194" w:author="Microsoft Office User" w:date="2019-10-30T11:35:00Z">
            <w:rPr>
              <w:rFonts w:ascii="Times New Roman" w:hAnsi="Times New Roman" w:cs="Times New Roman"/>
              <w:sz w:val="24"/>
              <w:lang w:val="en-US"/>
            </w:rPr>
          </w:rPrChange>
        </w:rPr>
        <w:t xml:space="preserve">non-shared features’ </w:t>
      </w:r>
      <w:r w:rsidRPr="000D46AE">
        <w:rPr>
          <w:rFonts w:ascii="Times New Roman" w:hAnsi="Times New Roman" w:cs="Times New Roman"/>
          <w:sz w:val="24"/>
          <w:lang w:val="en-US"/>
          <w:rPrChange w:id="3195" w:author="Microsoft Office User" w:date="2019-10-30T11:35:00Z">
            <w:rPr>
              <w:rFonts w:ascii="Times New Roman" w:hAnsi="Times New Roman" w:cs="Times New Roman"/>
              <w:sz w:val="24"/>
              <w:lang w:val="en-US"/>
            </w:rPr>
          </w:rPrChange>
        </w:rPr>
        <w:t xml:space="preserve">principle could explain our findings. According to this latter </w:t>
      </w:r>
      <w:r w:rsidR="004F1F14" w:rsidRPr="000D46AE">
        <w:rPr>
          <w:rFonts w:ascii="Times New Roman" w:hAnsi="Times New Roman" w:cs="Times New Roman"/>
          <w:sz w:val="24"/>
          <w:lang w:val="en-US"/>
          <w:rPrChange w:id="3196" w:author="Microsoft Office User" w:date="2019-10-30T11:35:00Z">
            <w:rPr>
              <w:rFonts w:ascii="Times New Roman" w:hAnsi="Times New Roman" w:cs="Times New Roman"/>
              <w:sz w:val="24"/>
              <w:lang w:val="en-US"/>
            </w:rPr>
          </w:rPrChange>
        </w:rPr>
        <w:t>account</w:t>
      </w:r>
      <w:r w:rsidRPr="000D46AE">
        <w:rPr>
          <w:rFonts w:ascii="Times New Roman" w:hAnsi="Times New Roman" w:cs="Times New Roman"/>
          <w:sz w:val="24"/>
          <w:lang w:val="en-US"/>
          <w:rPrChange w:id="3197" w:author="Microsoft Office User" w:date="2019-10-30T11:35:00Z">
            <w:rPr>
              <w:rFonts w:ascii="Times New Roman" w:hAnsi="Times New Roman" w:cs="Times New Roman"/>
              <w:sz w:val="24"/>
              <w:lang w:val="en-US"/>
            </w:rPr>
          </w:rPrChange>
        </w:rPr>
        <w:t xml:space="preserve">, stimuli which </w:t>
      </w:r>
      <w:r w:rsidR="00D338D8" w:rsidRPr="000D46AE">
        <w:rPr>
          <w:rFonts w:ascii="Times New Roman" w:hAnsi="Times New Roman" w:cs="Times New Roman"/>
          <w:sz w:val="24"/>
          <w:lang w:val="en-US"/>
          <w:rPrChange w:id="3198" w:author="Microsoft Office User" w:date="2019-10-30T11:35:00Z">
            <w:rPr>
              <w:rFonts w:ascii="Times New Roman" w:hAnsi="Times New Roman" w:cs="Times New Roman"/>
              <w:sz w:val="24"/>
              <w:lang w:val="en-US"/>
            </w:rPr>
          </w:rPrChange>
        </w:rPr>
        <w:t xml:space="preserve">do not share a feature are </w:t>
      </w:r>
      <w:r w:rsidRPr="000D46AE">
        <w:rPr>
          <w:rFonts w:ascii="Times New Roman" w:hAnsi="Times New Roman" w:cs="Times New Roman"/>
          <w:sz w:val="24"/>
          <w:lang w:val="en-US"/>
          <w:rPrChange w:id="3199" w:author="Microsoft Office User" w:date="2019-10-30T11:35:00Z">
            <w:rPr>
              <w:rFonts w:ascii="Times New Roman" w:hAnsi="Times New Roman" w:cs="Times New Roman"/>
              <w:sz w:val="24"/>
              <w:lang w:val="en-US"/>
            </w:rPr>
          </w:rPrChange>
        </w:rPr>
        <w:t>evaluated in opposite direction</w:t>
      </w:r>
      <w:r w:rsidR="004F1F14" w:rsidRPr="000D46AE">
        <w:rPr>
          <w:rFonts w:ascii="Times New Roman" w:hAnsi="Times New Roman" w:cs="Times New Roman"/>
          <w:sz w:val="24"/>
          <w:lang w:val="en-US"/>
          <w:rPrChange w:id="3200" w:author="Microsoft Office User" w:date="2019-10-30T11:35:00Z">
            <w:rPr>
              <w:rFonts w:ascii="Times New Roman" w:hAnsi="Times New Roman" w:cs="Times New Roman"/>
              <w:sz w:val="24"/>
              <w:lang w:val="en-US"/>
            </w:rPr>
          </w:rPrChange>
        </w:rPr>
        <w:t>s.</w:t>
      </w:r>
      <w:r w:rsidRPr="000D46AE">
        <w:rPr>
          <w:rFonts w:ascii="Times New Roman" w:hAnsi="Times New Roman" w:cs="Times New Roman"/>
          <w:sz w:val="24"/>
          <w:lang w:val="en-US"/>
          <w:rPrChange w:id="3201" w:author="Microsoft Office User" w:date="2019-10-30T11:35:00Z">
            <w:rPr>
              <w:rFonts w:ascii="Times New Roman" w:hAnsi="Times New Roman" w:cs="Times New Roman"/>
              <w:sz w:val="24"/>
              <w:lang w:val="en-US"/>
            </w:rPr>
          </w:rPrChange>
        </w:rPr>
        <w:t xml:space="preserve"> </w:t>
      </w:r>
      <w:r w:rsidR="004F1F14" w:rsidRPr="000D46AE">
        <w:rPr>
          <w:rFonts w:ascii="Times New Roman" w:hAnsi="Times New Roman" w:cs="Times New Roman"/>
          <w:sz w:val="24"/>
          <w:lang w:val="en-US"/>
          <w:rPrChange w:id="3202" w:author="Microsoft Office User" w:date="2019-10-30T11:35:00Z">
            <w:rPr>
              <w:rFonts w:ascii="Times New Roman" w:hAnsi="Times New Roman" w:cs="Times New Roman"/>
              <w:sz w:val="24"/>
              <w:lang w:val="en-US"/>
            </w:rPr>
          </w:rPrChange>
        </w:rPr>
        <w:t>T</w:t>
      </w:r>
      <w:r w:rsidRPr="000D46AE">
        <w:rPr>
          <w:rFonts w:ascii="Times New Roman" w:hAnsi="Times New Roman" w:cs="Times New Roman"/>
          <w:sz w:val="24"/>
          <w:lang w:val="en-US"/>
          <w:rPrChange w:id="3203" w:author="Microsoft Office User" w:date="2019-10-30T11:35:00Z">
            <w:rPr>
              <w:rFonts w:ascii="Times New Roman" w:hAnsi="Times New Roman" w:cs="Times New Roman"/>
              <w:sz w:val="24"/>
              <w:lang w:val="en-US"/>
            </w:rPr>
          </w:rPrChange>
        </w:rPr>
        <w:t>hus a neutral target does not acquire its valence from the source it shares a feature with (‘target-</w:t>
      </w:r>
      <w:r w:rsidRPr="000D46AE">
        <w:rPr>
          <w:rFonts w:ascii="Times New Roman" w:hAnsi="Times New Roman" w:cs="Times New Roman"/>
          <w:i/>
          <w:sz w:val="24"/>
          <w:lang w:val="en-US"/>
          <w:rPrChange w:id="3204" w:author="Microsoft Office User" w:date="2019-10-30T11:35:00Z">
            <w:rPr>
              <w:rFonts w:ascii="Times New Roman" w:hAnsi="Times New Roman" w:cs="Times New Roman"/>
              <w:i/>
              <w:sz w:val="24"/>
              <w:lang w:val="en-US"/>
            </w:rPr>
          </w:rPrChange>
        </w:rPr>
        <w:t>same</w:t>
      </w:r>
      <w:r w:rsidRPr="000D46AE">
        <w:rPr>
          <w:rFonts w:ascii="Times New Roman" w:hAnsi="Times New Roman" w:cs="Times New Roman"/>
          <w:sz w:val="24"/>
          <w:lang w:val="en-US"/>
          <w:rPrChange w:id="3205" w:author="Microsoft Office User" w:date="2019-10-30T11:35:00Z">
            <w:rPr>
              <w:rFonts w:ascii="Times New Roman" w:hAnsi="Times New Roman" w:cs="Times New Roman"/>
              <w:sz w:val="24"/>
              <w:lang w:val="en-US"/>
            </w:rPr>
          </w:rPrChange>
        </w:rPr>
        <w:t xml:space="preserve">-positive source’) but the source that </w:t>
      </w:r>
      <w:r w:rsidR="00D338D8" w:rsidRPr="000D46AE">
        <w:rPr>
          <w:rFonts w:ascii="Times New Roman" w:hAnsi="Times New Roman" w:cs="Times New Roman"/>
          <w:sz w:val="24"/>
          <w:lang w:val="en-US"/>
          <w:rPrChange w:id="3206" w:author="Microsoft Office User" w:date="2019-10-30T11:35:00Z">
            <w:rPr>
              <w:rFonts w:ascii="Times New Roman" w:hAnsi="Times New Roman" w:cs="Times New Roman"/>
              <w:sz w:val="24"/>
              <w:lang w:val="en-US"/>
            </w:rPr>
          </w:rPrChange>
        </w:rPr>
        <w:t xml:space="preserve">it does not share a feature with </w:t>
      </w:r>
      <w:r w:rsidRPr="000D46AE">
        <w:rPr>
          <w:rFonts w:ascii="Times New Roman" w:hAnsi="Times New Roman" w:cs="Times New Roman"/>
          <w:sz w:val="24"/>
          <w:lang w:val="en-US"/>
          <w:rPrChange w:id="3207" w:author="Microsoft Office User" w:date="2019-10-30T11:35:00Z">
            <w:rPr>
              <w:rFonts w:ascii="Times New Roman" w:hAnsi="Times New Roman" w:cs="Times New Roman"/>
              <w:sz w:val="24"/>
              <w:lang w:val="en-US"/>
            </w:rPr>
          </w:rPrChange>
        </w:rPr>
        <w:t>(‘target-</w:t>
      </w:r>
      <w:r w:rsidRPr="000D46AE">
        <w:rPr>
          <w:rFonts w:ascii="Times New Roman" w:hAnsi="Times New Roman" w:cs="Times New Roman"/>
          <w:i/>
          <w:sz w:val="24"/>
          <w:lang w:val="en-US"/>
          <w:rPrChange w:id="3208" w:author="Microsoft Office User" w:date="2019-10-30T11:35:00Z">
            <w:rPr>
              <w:rFonts w:ascii="Times New Roman" w:hAnsi="Times New Roman" w:cs="Times New Roman"/>
              <w:i/>
              <w:sz w:val="24"/>
              <w:lang w:val="en-US"/>
            </w:rPr>
          </w:rPrChange>
        </w:rPr>
        <w:t>opposite</w:t>
      </w:r>
      <w:r w:rsidRPr="000D46AE">
        <w:rPr>
          <w:rFonts w:ascii="Times New Roman" w:hAnsi="Times New Roman" w:cs="Times New Roman"/>
          <w:sz w:val="24"/>
          <w:lang w:val="en-US"/>
          <w:rPrChange w:id="3209" w:author="Microsoft Office User" w:date="2019-10-30T11:35:00Z">
            <w:rPr>
              <w:rFonts w:ascii="Times New Roman" w:hAnsi="Times New Roman" w:cs="Times New Roman"/>
              <w:sz w:val="24"/>
              <w:lang w:val="en-US"/>
            </w:rPr>
          </w:rPrChange>
        </w:rPr>
        <w:t>-negative source’).</w:t>
      </w:r>
    </w:p>
    <w:p w14:paraId="1688B61A" w14:textId="0F8F9882" w:rsidR="006E2BC1" w:rsidRPr="000D46AE" w:rsidRDefault="006E2BC1" w:rsidP="006E2BC1">
      <w:pPr>
        <w:spacing w:line="480" w:lineRule="auto"/>
        <w:ind w:firstLine="708"/>
        <w:rPr>
          <w:rFonts w:ascii="Times New Roman" w:hAnsi="Times New Roman" w:cs="Times New Roman"/>
          <w:sz w:val="24"/>
          <w:lang w:val="en-US"/>
          <w:rPrChange w:id="3210" w:author="Microsoft Office User" w:date="2019-10-30T11:35:00Z">
            <w:rPr>
              <w:rFonts w:ascii="Times New Roman" w:hAnsi="Times New Roman" w:cs="Times New Roman"/>
              <w:sz w:val="24"/>
              <w:lang w:val="en-US"/>
            </w:rPr>
          </w:rPrChange>
        </w:rPr>
      </w:pPr>
      <w:r w:rsidRPr="000D46AE">
        <w:rPr>
          <w:rFonts w:ascii="Times New Roman" w:hAnsi="Times New Roman" w:cs="Times New Roman"/>
          <w:sz w:val="24"/>
          <w:lang w:val="en-US"/>
          <w:rPrChange w:id="3211" w:author="Microsoft Office User" w:date="2019-10-30T11:35:00Z">
            <w:rPr>
              <w:rFonts w:ascii="Times New Roman" w:hAnsi="Times New Roman" w:cs="Times New Roman"/>
              <w:sz w:val="24"/>
              <w:lang w:val="en-US"/>
            </w:rPr>
          </w:rPrChange>
        </w:rPr>
        <w:t>Experiment 6 sought to replicate and extend our findings while controlling for a ‘</w:t>
      </w:r>
      <w:r w:rsidR="00D338D8" w:rsidRPr="000D46AE">
        <w:rPr>
          <w:rFonts w:ascii="Times New Roman" w:hAnsi="Times New Roman" w:cs="Times New Roman"/>
          <w:sz w:val="24"/>
          <w:lang w:val="en-US"/>
          <w:rPrChange w:id="3212" w:author="Microsoft Office User" w:date="2019-10-30T11:35:00Z">
            <w:rPr>
              <w:rFonts w:ascii="Times New Roman" w:hAnsi="Times New Roman" w:cs="Times New Roman"/>
              <w:sz w:val="24"/>
              <w:lang w:val="en-US"/>
            </w:rPr>
          </w:rPrChange>
        </w:rPr>
        <w:t>non-shared feature</w:t>
      </w:r>
      <w:r w:rsidRPr="000D46AE">
        <w:rPr>
          <w:rFonts w:ascii="Times New Roman" w:hAnsi="Times New Roman" w:cs="Times New Roman"/>
          <w:sz w:val="24"/>
          <w:lang w:val="en-US"/>
          <w:rPrChange w:id="3213" w:author="Microsoft Office User" w:date="2019-10-30T11:35:00Z">
            <w:rPr>
              <w:rFonts w:ascii="Times New Roman" w:hAnsi="Times New Roman" w:cs="Times New Roman"/>
              <w:sz w:val="24"/>
              <w:lang w:val="en-US"/>
            </w:rPr>
          </w:rPrChange>
        </w:rPr>
        <w:t xml:space="preserve">’ explanation. In our original </w:t>
      </w:r>
      <w:r w:rsidR="005B2434" w:rsidRPr="000D46AE">
        <w:rPr>
          <w:rFonts w:ascii="Times New Roman" w:hAnsi="Times New Roman" w:cs="Times New Roman"/>
          <w:sz w:val="24"/>
          <w:lang w:val="en-US"/>
          <w:rPrChange w:id="3214" w:author="Microsoft Office User" w:date="2019-10-30T11:35:00Z">
            <w:rPr>
              <w:rFonts w:ascii="Times New Roman" w:hAnsi="Times New Roman" w:cs="Times New Roman"/>
              <w:sz w:val="24"/>
              <w:lang w:val="en-US"/>
            </w:rPr>
          </w:rPrChange>
        </w:rPr>
        <w:t xml:space="preserve">acquisition </w:t>
      </w:r>
      <w:r w:rsidRPr="000D46AE">
        <w:rPr>
          <w:rFonts w:ascii="Times New Roman" w:hAnsi="Times New Roman" w:cs="Times New Roman"/>
          <w:sz w:val="24"/>
          <w:lang w:val="en-US"/>
          <w:rPrChange w:id="3215" w:author="Microsoft Office User" w:date="2019-10-30T11:35:00Z">
            <w:rPr>
              <w:rFonts w:ascii="Times New Roman" w:hAnsi="Times New Roman" w:cs="Times New Roman"/>
              <w:sz w:val="24"/>
              <w:lang w:val="en-US"/>
            </w:rPr>
          </w:rPrChange>
        </w:rPr>
        <w:t xml:space="preserve">phase three stimuli were always presented: a neutral target along with a positive and a negative source stimulus. We modified </w:t>
      </w:r>
      <w:r w:rsidR="004F1F14" w:rsidRPr="000D46AE">
        <w:rPr>
          <w:rFonts w:ascii="Times New Roman" w:hAnsi="Times New Roman" w:cs="Times New Roman"/>
          <w:sz w:val="24"/>
          <w:lang w:val="en-US"/>
          <w:rPrChange w:id="3216" w:author="Microsoft Office User" w:date="2019-10-30T11:35:00Z">
            <w:rPr>
              <w:rFonts w:ascii="Times New Roman" w:hAnsi="Times New Roman" w:cs="Times New Roman"/>
              <w:sz w:val="24"/>
              <w:lang w:val="en-US"/>
            </w:rPr>
          </w:rPrChange>
        </w:rPr>
        <w:t xml:space="preserve">this </w:t>
      </w:r>
      <w:r w:rsidRPr="000D46AE">
        <w:rPr>
          <w:rFonts w:ascii="Times New Roman" w:hAnsi="Times New Roman" w:cs="Times New Roman"/>
          <w:sz w:val="24"/>
          <w:lang w:val="en-US"/>
          <w:rPrChange w:id="3217" w:author="Microsoft Office User" w:date="2019-10-30T11:35:00Z">
            <w:rPr>
              <w:rFonts w:ascii="Times New Roman" w:hAnsi="Times New Roman" w:cs="Times New Roman"/>
              <w:sz w:val="24"/>
              <w:lang w:val="en-US"/>
            </w:rPr>
          </w:rPrChange>
        </w:rPr>
        <w:t>phase so that eight stimuli were now presented: six source stimuli (two positive, two negative, two neutral) along with two target stimuli. During the first half of the trial all stimuli appeared in white. During the second half of the trial one target and one source shared a new color while all other stimuli remained in white. From a</w:t>
      </w:r>
      <w:r w:rsidR="0029598E" w:rsidRPr="000D46AE">
        <w:rPr>
          <w:rFonts w:ascii="Times New Roman" w:hAnsi="Times New Roman" w:cs="Times New Roman"/>
          <w:sz w:val="24"/>
          <w:lang w:val="en-US"/>
          <w:rPrChange w:id="3218" w:author="Microsoft Office User" w:date="2019-10-30T11:35:00Z">
            <w:rPr>
              <w:rFonts w:ascii="Times New Roman" w:hAnsi="Times New Roman" w:cs="Times New Roman"/>
              <w:sz w:val="24"/>
              <w:lang w:val="en-US"/>
            </w:rPr>
          </w:rPrChange>
        </w:rPr>
        <w:t xml:space="preserve"> </w:t>
      </w:r>
      <w:r w:rsidRPr="000D46AE">
        <w:rPr>
          <w:rFonts w:ascii="Times New Roman" w:hAnsi="Times New Roman" w:cs="Times New Roman"/>
          <w:sz w:val="24"/>
          <w:lang w:val="en-US"/>
          <w:rPrChange w:id="3219" w:author="Microsoft Office User" w:date="2019-10-30T11:35:00Z">
            <w:rPr>
              <w:rFonts w:ascii="Times New Roman" w:hAnsi="Times New Roman" w:cs="Times New Roman"/>
              <w:sz w:val="24"/>
              <w:lang w:val="en-US"/>
            </w:rPr>
          </w:rPrChange>
        </w:rPr>
        <w:t>n</w:t>
      </w:r>
      <w:r w:rsidR="0029598E" w:rsidRPr="000D46AE">
        <w:rPr>
          <w:rFonts w:ascii="Times New Roman" w:hAnsi="Times New Roman" w:cs="Times New Roman"/>
          <w:sz w:val="24"/>
          <w:lang w:val="en-US"/>
          <w:rPrChange w:id="3220" w:author="Microsoft Office User" w:date="2019-10-30T11:35:00Z">
            <w:rPr>
              <w:rFonts w:ascii="Times New Roman" w:hAnsi="Times New Roman" w:cs="Times New Roman"/>
              <w:sz w:val="24"/>
              <w:lang w:val="en-US"/>
            </w:rPr>
          </w:rPrChange>
        </w:rPr>
        <w:t>on-shared feature</w:t>
      </w:r>
      <w:r w:rsidRPr="000D46AE">
        <w:rPr>
          <w:rFonts w:ascii="Times New Roman" w:hAnsi="Times New Roman" w:cs="Times New Roman"/>
          <w:sz w:val="24"/>
          <w:lang w:val="en-US"/>
          <w:rPrChange w:id="3221" w:author="Microsoft Office User" w:date="2019-10-30T11:35:00Z">
            <w:rPr>
              <w:rFonts w:ascii="Times New Roman" w:hAnsi="Times New Roman" w:cs="Times New Roman"/>
              <w:sz w:val="24"/>
              <w:lang w:val="en-US"/>
            </w:rPr>
          </w:rPrChange>
        </w:rPr>
        <w:t xml:space="preserve"> perspective, participants should </w:t>
      </w:r>
      <w:r w:rsidR="007A4314" w:rsidRPr="000D46AE">
        <w:rPr>
          <w:rFonts w:ascii="Times New Roman" w:hAnsi="Times New Roman" w:cs="Times New Roman"/>
          <w:sz w:val="24"/>
          <w:lang w:val="en-US"/>
          <w:rPrChange w:id="3222" w:author="Microsoft Office User" w:date="2019-10-30T11:35:00Z">
            <w:rPr>
              <w:rFonts w:ascii="Times New Roman" w:hAnsi="Times New Roman" w:cs="Times New Roman"/>
              <w:sz w:val="24"/>
              <w:lang w:val="en-US"/>
            </w:rPr>
          </w:rPrChange>
        </w:rPr>
        <w:t xml:space="preserve">not produce a strong evaluative response in favor of the target stimulus, given that </w:t>
      </w:r>
      <w:r w:rsidR="0029598E" w:rsidRPr="000D46AE">
        <w:rPr>
          <w:rFonts w:ascii="Times New Roman" w:hAnsi="Times New Roman" w:cs="Times New Roman"/>
          <w:sz w:val="24"/>
          <w:lang w:val="en-US"/>
          <w:rPrChange w:id="3223" w:author="Microsoft Office User" w:date="2019-10-30T11:35:00Z">
            <w:rPr>
              <w:rFonts w:ascii="Times New Roman" w:hAnsi="Times New Roman" w:cs="Times New Roman"/>
              <w:sz w:val="24"/>
              <w:lang w:val="en-US"/>
            </w:rPr>
          </w:rPrChange>
        </w:rPr>
        <w:t xml:space="preserve">the target does not share a feature with </w:t>
      </w:r>
      <w:r w:rsidR="007A4314" w:rsidRPr="000D46AE">
        <w:rPr>
          <w:rFonts w:ascii="Times New Roman" w:hAnsi="Times New Roman" w:cs="Times New Roman"/>
          <w:sz w:val="24"/>
          <w:lang w:val="en-US"/>
          <w:rPrChange w:id="3224" w:author="Microsoft Office User" w:date="2019-10-30T11:35:00Z">
            <w:rPr>
              <w:rFonts w:ascii="Times New Roman" w:hAnsi="Times New Roman" w:cs="Times New Roman"/>
              <w:sz w:val="24"/>
              <w:lang w:val="en-US"/>
            </w:rPr>
          </w:rPrChange>
        </w:rPr>
        <w:t xml:space="preserve">six sources of differing valence. In contrast, the shared features principle would once again predict target evaluations in-line with the valence of a source stimulus that the former shares a feature with. </w:t>
      </w:r>
    </w:p>
    <w:p w14:paraId="5ECF92FE" w14:textId="77777777" w:rsidR="00C156E8" w:rsidRPr="000D46AE" w:rsidRDefault="00C156E8" w:rsidP="00C156E8">
      <w:pPr>
        <w:spacing w:line="480" w:lineRule="auto"/>
        <w:rPr>
          <w:rFonts w:ascii="Times New Roman" w:hAnsi="Times New Roman" w:cs="Times New Roman"/>
          <w:sz w:val="24"/>
          <w:szCs w:val="24"/>
          <w:lang w:val="en-US"/>
          <w:rPrChange w:id="3225" w:author="Microsoft Office User" w:date="2019-10-30T11:35:00Z">
            <w:rPr>
              <w:rFonts w:ascii="Times New Roman" w:hAnsi="Times New Roman" w:cs="Times New Roman"/>
              <w:sz w:val="24"/>
              <w:szCs w:val="24"/>
              <w:lang w:val="en-US"/>
            </w:rPr>
          </w:rPrChange>
        </w:rPr>
      </w:pPr>
      <w:r w:rsidRPr="000D46AE">
        <w:rPr>
          <w:rFonts w:ascii="Times New Roman" w:hAnsi="Times New Roman"/>
          <w:b/>
          <w:sz w:val="24"/>
          <w:szCs w:val="24"/>
          <w:lang w:val="en-US"/>
          <w:rPrChange w:id="3226" w:author="Microsoft Office User" w:date="2019-10-30T11:35:00Z">
            <w:rPr>
              <w:rFonts w:ascii="Times New Roman" w:hAnsi="Times New Roman"/>
              <w:b/>
              <w:sz w:val="24"/>
              <w:szCs w:val="24"/>
              <w:lang w:val="en-US"/>
            </w:rPr>
          </w:rPrChange>
        </w:rPr>
        <w:t>Method</w:t>
      </w:r>
    </w:p>
    <w:p w14:paraId="5C46FF80" w14:textId="30E7C7C9" w:rsidR="00C156E8" w:rsidRPr="000D46AE" w:rsidRDefault="00C156E8" w:rsidP="00C156E8">
      <w:pPr>
        <w:pStyle w:val="text"/>
        <w:spacing w:before="240" w:line="480" w:lineRule="auto"/>
        <w:rPr>
          <w:rFonts w:ascii="Times New Roman" w:hAnsi="Times New Roman"/>
          <w:sz w:val="24"/>
          <w:szCs w:val="24"/>
          <w:lang w:val="en-US"/>
          <w:rPrChange w:id="3227"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228" w:author="Microsoft Office User" w:date="2019-10-30T11:35:00Z">
            <w:rPr>
              <w:rFonts w:ascii="Times New Roman" w:hAnsi="Times New Roman"/>
              <w:b/>
              <w:sz w:val="24"/>
              <w:szCs w:val="24"/>
              <w:lang w:val="en-US"/>
            </w:rPr>
          </w:rPrChange>
        </w:rPr>
        <w:tab/>
        <w:t xml:space="preserve">Participants and design. </w:t>
      </w:r>
      <w:r w:rsidR="007A4314" w:rsidRPr="000D46AE">
        <w:rPr>
          <w:rFonts w:ascii="Times New Roman" w:hAnsi="Times New Roman"/>
          <w:sz w:val="24"/>
          <w:szCs w:val="24"/>
          <w:lang w:val="en-US"/>
          <w:rPrChange w:id="3229" w:author="Microsoft Office User" w:date="2019-10-30T11:35:00Z">
            <w:rPr>
              <w:rFonts w:ascii="Times New Roman" w:hAnsi="Times New Roman"/>
              <w:sz w:val="24"/>
              <w:szCs w:val="24"/>
              <w:lang w:val="en-US"/>
            </w:rPr>
          </w:rPrChange>
        </w:rPr>
        <w:t xml:space="preserve">262 </w:t>
      </w:r>
      <w:r w:rsidRPr="000D46AE">
        <w:rPr>
          <w:rFonts w:ascii="Times New Roman" w:hAnsi="Times New Roman"/>
          <w:sz w:val="24"/>
          <w:szCs w:val="24"/>
          <w:lang w:val="en-US"/>
          <w:rPrChange w:id="3230" w:author="Microsoft Office User" w:date="2019-10-30T11:35:00Z">
            <w:rPr>
              <w:rFonts w:ascii="Times New Roman" w:hAnsi="Times New Roman"/>
              <w:sz w:val="24"/>
              <w:szCs w:val="24"/>
              <w:lang w:val="en-US"/>
            </w:rPr>
          </w:rPrChange>
        </w:rPr>
        <w:t>participants (</w:t>
      </w:r>
      <w:r w:rsidR="007A4314" w:rsidRPr="000D46AE">
        <w:rPr>
          <w:rFonts w:ascii="Times New Roman" w:hAnsi="Times New Roman"/>
          <w:sz w:val="24"/>
          <w:szCs w:val="24"/>
          <w:lang w:val="en-US"/>
          <w:rPrChange w:id="3231" w:author="Microsoft Office User" w:date="2019-10-30T11:35:00Z">
            <w:rPr>
              <w:rFonts w:ascii="Times New Roman" w:hAnsi="Times New Roman"/>
              <w:sz w:val="24"/>
              <w:szCs w:val="24"/>
              <w:lang w:val="en-US"/>
            </w:rPr>
          </w:rPrChange>
        </w:rPr>
        <w:t>119 female</w:t>
      </w:r>
      <w:r w:rsidRPr="000D46AE">
        <w:rPr>
          <w:rFonts w:ascii="Times New Roman" w:hAnsi="Times New Roman"/>
          <w:sz w:val="24"/>
          <w:szCs w:val="24"/>
          <w:lang w:val="en-US"/>
          <w:rPrChange w:id="3232" w:author="Microsoft Office User" w:date="2019-10-30T11:35:00Z">
            <w:rPr>
              <w:rFonts w:ascii="Times New Roman" w:hAnsi="Times New Roman"/>
              <w:sz w:val="24"/>
              <w:szCs w:val="24"/>
              <w:lang w:val="en-US"/>
            </w:rPr>
          </w:rPrChange>
        </w:rPr>
        <w:t xml:space="preserve">, </w:t>
      </w:r>
      <w:r w:rsidRPr="000D46AE">
        <w:rPr>
          <w:rFonts w:ascii="Times New Roman" w:hAnsi="Times New Roman"/>
          <w:i/>
          <w:sz w:val="24"/>
          <w:szCs w:val="24"/>
          <w:lang w:val="en-US"/>
          <w:rPrChange w:id="3233" w:author="Microsoft Office User" w:date="2019-10-30T11:35:00Z">
            <w:rPr>
              <w:rFonts w:ascii="Times New Roman" w:hAnsi="Times New Roman"/>
              <w:i/>
              <w:sz w:val="24"/>
              <w:szCs w:val="24"/>
              <w:lang w:val="en-US"/>
            </w:rPr>
          </w:rPrChange>
        </w:rPr>
        <w:t>M</w:t>
      </w:r>
      <w:r w:rsidRPr="000D46AE">
        <w:rPr>
          <w:rFonts w:ascii="Times New Roman" w:hAnsi="Times New Roman"/>
          <w:i/>
          <w:iCs/>
          <w:sz w:val="24"/>
          <w:szCs w:val="24"/>
          <w:vertAlign w:val="subscript"/>
          <w:lang w:val="en-US"/>
          <w:rPrChange w:id="3234" w:author="Microsoft Office User" w:date="2019-10-30T11:35:00Z">
            <w:rPr>
              <w:rFonts w:ascii="Times New Roman" w:hAnsi="Times New Roman"/>
              <w:i/>
              <w:iCs/>
              <w:sz w:val="24"/>
              <w:szCs w:val="24"/>
              <w:vertAlign w:val="subscript"/>
              <w:lang w:val="en-US"/>
            </w:rPr>
          </w:rPrChange>
        </w:rPr>
        <w:t>age</w:t>
      </w:r>
      <w:r w:rsidRPr="000D46AE">
        <w:rPr>
          <w:rFonts w:ascii="Times New Roman" w:hAnsi="Times New Roman"/>
          <w:i/>
          <w:sz w:val="24"/>
          <w:szCs w:val="24"/>
          <w:lang w:val="en-US"/>
          <w:rPrChange w:id="3235" w:author="Microsoft Office User" w:date="2019-10-30T11:35:00Z">
            <w:rPr>
              <w:rFonts w:ascii="Times New Roman" w:hAnsi="Times New Roman"/>
              <w:i/>
              <w:sz w:val="24"/>
              <w:szCs w:val="24"/>
              <w:lang w:val="en-US"/>
            </w:rPr>
          </w:rPrChange>
        </w:rPr>
        <w:t xml:space="preserve"> = </w:t>
      </w:r>
      <w:r w:rsidR="007A4314" w:rsidRPr="000D46AE">
        <w:rPr>
          <w:rFonts w:ascii="Times New Roman" w:hAnsi="Times New Roman"/>
          <w:sz w:val="24"/>
          <w:szCs w:val="24"/>
          <w:lang w:val="en-US"/>
          <w:rPrChange w:id="3236" w:author="Microsoft Office User" w:date="2019-10-30T11:35:00Z">
            <w:rPr>
              <w:rFonts w:ascii="Times New Roman" w:hAnsi="Times New Roman"/>
              <w:sz w:val="24"/>
              <w:szCs w:val="24"/>
              <w:lang w:val="en-US"/>
            </w:rPr>
          </w:rPrChange>
        </w:rPr>
        <w:t>27.30</w:t>
      </w:r>
      <w:r w:rsidRPr="000D46AE">
        <w:rPr>
          <w:rFonts w:ascii="Times New Roman" w:hAnsi="Times New Roman"/>
          <w:i/>
          <w:sz w:val="24"/>
          <w:szCs w:val="24"/>
          <w:lang w:val="en-US"/>
          <w:rPrChange w:id="3237" w:author="Microsoft Office User" w:date="2019-10-30T11:35:00Z">
            <w:rPr>
              <w:rFonts w:ascii="Times New Roman" w:hAnsi="Times New Roman"/>
              <w:i/>
              <w:sz w:val="24"/>
              <w:szCs w:val="24"/>
              <w:lang w:val="en-US"/>
            </w:rPr>
          </w:rPrChange>
        </w:rPr>
        <w:t xml:space="preserve">, SD = </w:t>
      </w:r>
      <w:r w:rsidR="007A4314" w:rsidRPr="000D46AE">
        <w:rPr>
          <w:rFonts w:ascii="Times New Roman" w:hAnsi="Times New Roman"/>
          <w:sz w:val="24"/>
          <w:szCs w:val="24"/>
          <w:lang w:val="en-US"/>
          <w:rPrChange w:id="3238" w:author="Microsoft Office User" w:date="2019-10-30T11:35:00Z">
            <w:rPr>
              <w:rFonts w:ascii="Times New Roman" w:hAnsi="Times New Roman"/>
              <w:sz w:val="24"/>
              <w:szCs w:val="24"/>
              <w:lang w:val="en-US"/>
            </w:rPr>
          </w:rPrChange>
        </w:rPr>
        <w:t>7.36</w:t>
      </w:r>
      <w:r w:rsidRPr="000D46AE">
        <w:rPr>
          <w:rFonts w:ascii="Times New Roman" w:hAnsi="Times New Roman"/>
          <w:sz w:val="24"/>
          <w:szCs w:val="24"/>
          <w:lang w:val="en-US"/>
          <w:rPrChange w:id="3239" w:author="Microsoft Office User" w:date="2019-10-30T11:35:00Z">
            <w:rPr>
              <w:rFonts w:ascii="Times New Roman" w:hAnsi="Times New Roman"/>
              <w:sz w:val="24"/>
              <w:szCs w:val="24"/>
              <w:lang w:val="en-US"/>
            </w:rPr>
          </w:rPrChange>
        </w:rPr>
        <w:t>) took part in the study via the Prolific Academic website.</w:t>
      </w:r>
    </w:p>
    <w:p w14:paraId="2AC4BA8D" w14:textId="77777777" w:rsidR="00C156E8" w:rsidRPr="000D46AE" w:rsidRDefault="00C156E8" w:rsidP="00C156E8">
      <w:pPr>
        <w:pStyle w:val="text"/>
        <w:spacing w:before="240" w:line="480" w:lineRule="auto"/>
        <w:rPr>
          <w:rFonts w:ascii="Times New Roman" w:hAnsi="Times New Roman"/>
          <w:b/>
          <w:sz w:val="24"/>
          <w:szCs w:val="24"/>
          <w:lang w:val="en-US"/>
          <w:rPrChange w:id="3240"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3241" w:author="Microsoft Office User" w:date="2019-10-30T11:35:00Z">
            <w:rPr>
              <w:rFonts w:ascii="Times New Roman" w:hAnsi="Times New Roman"/>
              <w:b/>
              <w:sz w:val="24"/>
              <w:szCs w:val="24"/>
              <w:lang w:val="en-US"/>
            </w:rPr>
          </w:rPrChange>
        </w:rPr>
        <w:t>Procedure</w:t>
      </w:r>
    </w:p>
    <w:p w14:paraId="58358006" w14:textId="2F400C01" w:rsidR="00C156E8" w:rsidRPr="000D46AE" w:rsidRDefault="005B2434" w:rsidP="00C156E8">
      <w:pPr>
        <w:pStyle w:val="text"/>
        <w:spacing w:before="240" w:line="480" w:lineRule="auto"/>
        <w:ind w:firstLine="708"/>
        <w:rPr>
          <w:rFonts w:ascii="Times New Roman" w:hAnsi="Times New Roman"/>
          <w:b/>
          <w:sz w:val="24"/>
          <w:szCs w:val="24"/>
          <w:lang w:val="en-US"/>
          <w:rPrChange w:id="3242" w:author="Microsoft Office User" w:date="2019-10-30T11:35:00Z">
            <w:rPr>
              <w:rFonts w:ascii="Times New Roman" w:hAnsi="Times New Roman"/>
              <w:b/>
              <w:sz w:val="24"/>
              <w:szCs w:val="24"/>
              <w:lang w:val="en-US"/>
            </w:rPr>
          </w:rPrChange>
        </w:rPr>
      </w:pPr>
      <w:r w:rsidRPr="000D46AE">
        <w:rPr>
          <w:rFonts w:ascii="Times New Roman" w:hAnsi="Times New Roman"/>
          <w:sz w:val="24"/>
          <w:szCs w:val="24"/>
          <w:lang w:val="en-US"/>
          <w:rPrChange w:id="3243" w:author="Microsoft Office User" w:date="2019-10-30T11:35:00Z">
            <w:rPr>
              <w:rFonts w:ascii="Times New Roman" w:hAnsi="Times New Roman"/>
              <w:sz w:val="24"/>
              <w:szCs w:val="24"/>
              <w:lang w:val="en-US"/>
            </w:rPr>
          </w:rPrChange>
        </w:rPr>
        <w:t>The procedure was similar to Experiment 3 with several exceptions (</w:t>
      </w:r>
      <w:r w:rsidRPr="000D46AE">
        <w:rPr>
          <w:rFonts w:ascii="Times New Roman" w:hAnsi="Times New Roman"/>
          <w:i/>
          <w:sz w:val="24"/>
          <w:szCs w:val="24"/>
          <w:lang w:val="en-US"/>
          <w:rPrChange w:id="3244" w:author="Microsoft Office User" w:date="2019-10-30T11:35:00Z">
            <w:rPr>
              <w:rFonts w:ascii="Times New Roman" w:hAnsi="Times New Roman"/>
              <w:i/>
              <w:sz w:val="24"/>
              <w:szCs w:val="24"/>
              <w:lang w:val="en-US"/>
            </w:rPr>
          </w:rPrChange>
        </w:rPr>
        <w:t>see below</w:t>
      </w:r>
      <w:r w:rsidRPr="000D46AE">
        <w:rPr>
          <w:rFonts w:ascii="Times New Roman" w:hAnsi="Times New Roman"/>
          <w:sz w:val="24"/>
          <w:szCs w:val="24"/>
          <w:lang w:val="en-US"/>
          <w:rPrChange w:id="3245" w:author="Microsoft Office User" w:date="2019-10-30T11:35:00Z">
            <w:rPr>
              <w:rFonts w:ascii="Times New Roman" w:hAnsi="Times New Roman"/>
              <w:sz w:val="24"/>
              <w:szCs w:val="24"/>
              <w:lang w:val="en-US"/>
            </w:rPr>
          </w:rPrChange>
        </w:rPr>
        <w:t xml:space="preserve">). </w:t>
      </w:r>
    </w:p>
    <w:p w14:paraId="3C192576" w14:textId="7A5D1A5A" w:rsidR="00C156E8" w:rsidRPr="000D46AE" w:rsidRDefault="00C156E8" w:rsidP="005B2434">
      <w:pPr>
        <w:pStyle w:val="text"/>
        <w:spacing w:before="240" w:line="480" w:lineRule="auto"/>
        <w:rPr>
          <w:rFonts w:ascii="Times New Roman" w:hAnsi="Times New Roman"/>
          <w:sz w:val="24"/>
          <w:szCs w:val="24"/>
          <w:lang w:val="en-US"/>
          <w:rPrChange w:id="3246"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247" w:author="Microsoft Office User" w:date="2019-10-30T11:35:00Z">
            <w:rPr>
              <w:rFonts w:ascii="Times New Roman" w:hAnsi="Times New Roman"/>
              <w:b/>
              <w:sz w:val="24"/>
              <w:szCs w:val="24"/>
              <w:lang w:val="en-US"/>
            </w:rPr>
          </w:rPrChange>
        </w:rPr>
        <w:lastRenderedPageBreak/>
        <w:tab/>
        <w:t>Acquisition phase</w:t>
      </w:r>
      <w:r w:rsidRPr="000D46AE">
        <w:rPr>
          <w:rFonts w:ascii="Times New Roman" w:hAnsi="Times New Roman"/>
          <w:sz w:val="24"/>
          <w:szCs w:val="24"/>
          <w:lang w:val="en-US"/>
          <w:rPrChange w:id="3248" w:author="Microsoft Office User" w:date="2019-10-30T11:35:00Z">
            <w:rPr>
              <w:rFonts w:ascii="Times New Roman" w:hAnsi="Times New Roman"/>
              <w:sz w:val="24"/>
              <w:szCs w:val="24"/>
              <w:lang w:val="en-US"/>
            </w:rPr>
          </w:rPrChange>
        </w:rPr>
        <w:t xml:space="preserve">. Training consisted of three blocks of 16 trials (48 total), with each block containing two types of trials: one type of trial where TO1 </w:t>
      </w:r>
      <w:r w:rsidR="005B2434" w:rsidRPr="000D46AE">
        <w:rPr>
          <w:rFonts w:ascii="Times New Roman" w:hAnsi="Times New Roman"/>
          <w:sz w:val="24"/>
          <w:szCs w:val="24"/>
          <w:lang w:val="en-US"/>
          <w:rPrChange w:id="3249" w:author="Microsoft Office User" w:date="2019-10-30T11:35:00Z">
            <w:rPr>
              <w:rFonts w:ascii="Times New Roman" w:hAnsi="Times New Roman"/>
              <w:sz w:val="24"/>
              <w:szCs w:val="24"/>
              <w:lang w:val="en-US"/>
            </w:rPr>
          </w:rPrChange>
        </w:rPr>
        <w:t xml:space="preserve">and </w:t>
      </w:r>
      <w:r w:rsidRPr="000D46AE">
        <w:rPr>
          <w:rFonts w:ascii="Times New Roman" w:hAnsi="Times New Roman"/>
          <w:sz w:val="24"/>
          <w:szCs w:val="24"/>
          <w:lang w:val="en-US"/>
          <w:rPrChange w:id="3250" w:author="Microsoft Office User" w:date="2019-10-30T11:35:00Z">
            <w:rPr>
              <w:rFonts w:ascii="Times New Roman" w:hAnsi="Times New Roman"/>
              <w:sz w:val="24"/>
              <w:szCs w:val="24"/>
              <w:lang w:val="en-US"/>
            </w:rPr>
          </w:rPrChange>
        </w:rPr>
        <w:t xml:space="preserve">a positive </w:t>
      </w:r>
      <w:r w:rsidR="005B2434" w:rsidRPr="000D46AE">
        <w:rPr>
          <w:rFonts w:ascii="Times New Roman" w:hAnsi="Times New Roman"/>
          <w:sz w:val="24"/>
          <w:szCs w:val="24"/>
          <w:lang w:val="en-US"/>
          <w:rPrChange w:id="3251" w:author="Microsoft Office User" w:date="2019-10-30T11:35:00Z">
            <w:rPr>
              <w:rFonts w:ascii="Times New Roman" w:hAnsi="Times New Roman"/>
              <w:sz w:val="24"/>
              <w:szCs w:val="24"/>
              <w:lang w:val="en-US"/>
            </w:rPr>
          </w:rPrChange>
        </w:rPr>
        <w:t>word subsequently shared a color and another where TO2 and a negative word subsequently shared a color. Specifically, each trial contained eight stimuli: two positive sources (</w:t>
      </w:r>
      <w:r w:rsidR="0012542C" w:rsidRPr="000D46AE">
        <w:rPr>
          <w:rFonts w:ascii="Times New Roman" w:hAnsi="Times New Roman"/>
          <w:sz w:val="24"/>
          <w:szCs w:val="24"/>
          <w:lang w:val="en-US"/>
          <w:rPrChange w:id="3252" w:author="Microsoft Office User" w:date="2019-10-30T11:35:00Z">
            <w:rPr>
              <w:rFonts w:ascii="Times New Roman" w:hAnsi="Times New Roman"/>
              <w:sz w:val="24"/>
              <w:szCs w:val="24"/>
              <w:lang w:val="en-US"/>
            </w:rPr>
          </w:rPrChange>
        </w:rPr>
        <w:t xml:space="preserve">either </w:t>
      </w:r>
      <w:r w:rsidR="005B2434" w:rsidRPr="000D46AE">
        <w:rPr>
          <w:rFonts w:ascii="Times New Roman" w:hAnsi="Times New Roman"/>
          <w:i/>
          <w:sz w:val="24"/>
          <w:szCs w:val="24"/>
          <w:lang w:val="en-US"/>
          <w:rPrChange w:id="3253" w:author="Microsoft Office User" w:date="2019-10-30T11:35:00Z">
            <w:rPr>
              <w:rFonts w:ascii="Times New Roman" w:hAnsi="Times New Roman"/>
              <w:i/>
              <w:sz w:val="24"/>
              <w:szCs w:val="24"/>
              <w:lang w:val="en-US"/>
            </w:rPr>
          </w:rPrChange>
        </w:rPr>
        <w:t xml:space="preserve">Love, Happy, Beautiful, Peace, Friendship, </w:t>
      </w:r>
      <w:r w:rsidR="0012542C" w:rsidRPr="000D46AE">
        <w:rPr>
          <w:rFonts w:ascii="Times New Roman" w:hAnsi="Times New Roman"/>
          <w:sz w:val="24"/>
          <w:szCs w:val="24"/>
          <w:lang w:val="en-US"/>
          <w:rPrChange w:id="3254" w:author="Microsoft Office User" w:date="2019-10-30T11:35:00Z">
            <w:rPr>
              <w:rFonts w:ascii="Times New Roman" w:hAnsi="Times New Roman"/>
              <w:sz w:val="24"/>
              <w:szCs w:val="24"/>
              <w:lang w:val="en-US"/>
            </w:rPr>
          </w:rPrChange>
        </w:rPr>
        <w:t>and/or</w:t>
      </w:r>
      <w:r w:rsidR="0012542C" w:rsidRPr="000D46AE">
        <w:rPr>
          <w:rFonts w:ascii="Times New Roman" w:hAnsi="Times New Roman"/>
          <w:i/>
          <w:sz w:val="24"/>
          <w:szCs w:val="24"/>
          <w:lang w:val="en-US"/>
          <w:rPrChange w:id="3255" w:author="Microsoft Office User" w:date="2019-10-30T11:35:00Z">
            <w:rPr>
              <w:rFonts w:ascii="Times New Roman" w:hAnsi="Times New Roman"/>
              <w:i/>
              <w:sz w:val="24"/>
              <w:szCs w:val="24"/>
              <w:lang w:val="en-US"/>
            </w:rPr>
          </w:rPrChange>
        </w:rPr>
        <w:t xml:space="preserve"> </w:t>
      </w:r>
      <w:r w:rsidR="005B2434" w:rsidRPr="000D46AE">
        <w:rPr>
          <w:rFonts w:ascii="Times New Roman" w:hAnsi="Times New Roman"/>
          <w:i/>
          <w:sz w:val="24"/>
          <w:szCs w:val="24"/>
          <w:lang w:val="en-US"/>
          <w:rPrChange w:id="3256" w:author="Microsoft Office User" w:date="2019-10-30T11:35:00Z">
            <w:rPr>
              <w:rFonts w:ascii="Times New Roman" w:hAnsi="Times New Roman"/>
              <w:i/>
              <w:sz w:val="24"/>
              <w:szCs w:val="24"/>
              <w:lang w:val="en-US"/>
            </w:rPr>
          </w:rPrChange>
        </w:rPr>
        <w:t>Success</w:t>
      </w:r>
      <w:r w:rsidR="005B2434" w:rsidRPr="000D46AE">
        <w:rPr>
          <w:rFonts w:ascii="Times New Roman" w:hAnsi="Times New Roman"/>
          <w:sz w:val="24"/>
          <w:szCs w:val="24"/>
          <w:lang w:val="en-US"/>
          <w:rPrChange w:id="3257" w:author="Microsoft Office User" w:date="2019-10-30T11:35:00Z">
            <w:rPr>
              <w:rFonts w:ascii="Times New Roman" w:hAnsi="Times New Roman"/>
              <w:sz w:val="24"/>
              <w:szCs w:val="24"/>
              <w:lang w:val="en-US"/>
            </w:rPr>
          </w:rPrChange>
        </w:rPr>
        <w:t xml:space="preserve">), two negative sources (e.g., </w:t>
      </w:r>
      <w:r w:rsidR="005B2434" w:rsidRPr="000D46AE">
        <w:rPr>
          <w:rFonts w:ascii="Times New Roman" w:hAnsi="Times New Roman"/>
          <w:i/>
          <w:sz w:val="24"/>
          <w:szCs w:val="24"/>
          <w:lang w:val="en-US"/>
          <w:rPrChange w:id="3258" w:author="Microsoft Office User" w:date="2019-10-30T11:35:00Z">
            <w:rPr>
              <w:rFonts w:ascii="Times New Roman" w:hAnsi="Times New Roman"/>
              <w:i/>
              <w:sz w:val="24"/>
              <w:szCs w:val="24"/>
              <w:lang w:val="en-US"/>
            </w:rPr>
          </w:rPrChange>
        </w:rPr>
        <w:t xml:space="preserve">Agony, Murder, Vomit, Disease, Cancer, </w:t>
      </w:r>
      <w:r w:rsidR="0012542C" w:rsidRPr="000D46AE">
        <w:rPr>
          <w:rFonts w:ascii="Times New Roman" w:hAnsi="Times New Roman"/>
          <w:sz w:val="24"/>
          <w:szCs w:val="24"/>
          <w:lang w:val="en-US"/>
          <w:rPrChange w:id="3259" w:author="Microsoft Office User" w:date="2019-10-30T11:35:00Z">
            <w:rPr>
              <w:rFonts w:ascii="Times New Roman" w:hAnsi="Times New Roman"/>
              <w:sz w:val="24"/>
              <w:szCs w:val="24"/>
              <w:lang w:val="en-US"/>
            </w:rPr>
          </w:rPrChange>
        </w:rPr>
        <w:t xml:space="preserve">and/or </w:t>
      </w:r>
      <w:r w:rsidR="005B2434" w:rsidRPr="000D46AE">
        <w:rPr>
          <w:rFonts w:ascii="Times New Roman" w:hAnsi="Times New Roman"/>
          <w:i/>
          <w:sz w:val="24"/>
          <w:szCs w:val="24"/>
          <w:lang w:val="en-US"/>
          <w:rPrChange w:id="3260" w:author="Microsoft Office User" w:date="2019-10-30T11:35:00Z">
            <w:rPr>
              <w:rFonts w:ascii="Times New Roman" w:hAnsi="Times New Roman"/>
              <w:i/>
              <w:sz w:val="24"/>
              <w:szCs w:val="24"/>
              <w:lang w:val="en-US"/>
            </w:rPr>
          </w:rPrChange>
        </w:rPr>
        <w:t>Torture</w:t>
      </w:r>
      <w:r w:rsidR="005B2434" w:rsidRPr="000D46AE">
        <w:rPr>
          <w:rFonts w:ascii="Times New Roman" w:hAnsi="Times New Roman"/>
          <w:sz w:val="24"/>
          <w:szCs w:val="24"/>
          <w:lang w:val="en-US"/>
          <w:rPrChange w:id="3261" w:author="Microsoft Office User" w:date="2019-10-30T11:35:00Z">
            <w:rPr>
              <w:rFonts w:ascii="Times New Roman" w:hAnsi="Times New Roman"/>
              <w:sz w:val="24"/>
              <w:szCs w:val="24"/>
              <w:lang w:val="en-US"/>
            </w:rPr>
          </w:rPrChange>
        </w:rPr>
        <w:t>), two neutral sources (</w:t>
      </w:r>
      <w:r w:rsidR="005B2434" w:rsidRPr="000D46AE">
        <w:rPr>
          <w:rFonts w:ascii="Times New Roman" w:hAnsi="Times New Roman"/>
          <w:i/>
          <w:sz w:val="24"/>
          <w:szCs w:val="24"/>
          <w:lang w:val="en-US"/>
          <w:rPrChange w:id="3262" w:author="Microsoft Office User" w:date="2019-10-30T11:35:00Z">
            <w:rPr>
              <w:rFonts w:ascii="Times New Roman" w:hAnsi="Times New Roman"/>
              <w:i/>
              <w:sz w:val="24"/>
              <w:szCs w:val="24"/>
              <w:lang w:val="en-US"/>
            </w:rPr>
          </w:rPrChange>
        </w:rPr>
        <w:t xml:space="preserve">Table, Building, Glass, Street, Number, </w:t>
      </w:r>
      <w:r w:rsidR="0012542C" w:rsidRPr="000D46AE">
        <w:rPr>
          <w:rFonts w:ascii="Times New Roman" w:hAnsi="Times New Roman"/>
          <w:sz w:val="24"/>
          <w:szCs w:val="24"/>
          <w:lang w:val="en-US"/>
          <w:rPrChange w:id="3263" w:author="Microsoft Office User" w:date="2019-10-30T11:35:00Z">
            <w:rPr>
              <w:rFonts w:ascii="Times New Roman" w:hAnsi="Times New Roman"/>
              <w:sz w:val="24"/>
              <w:szCs w:val="24"/>
              <w:lang w:val="en-US"/>
            </w:rPr>
          </w:rPrChange>
        </w:rPr>
        <w:t xml:space="preserve">and/or </w:t>
      </w:r>
      <w:r w:rsidR="005B2434" w:rsidRPr="000D46AE">
        <w:rPr>
          <w:rFonts w:ascii="Times New Roman" w:hAnsi="Times New Roman"/>
          <w:i/>
          <w:sz w:val="24"/>
          <w:szCs w:val="24"/>
          <w:lang w:val="en-US"/>
          <w:rPrChange w:id="3264" w:author="Microsoft Office User" w:date="2019-10-30T11:35:00Z">
            <w:rPr>
              <w:rFonts w:ascii="Times New Roman" w:hAnsi="Times New Roman"/>
              <w:i/>
              <w:sz w:val="24"/>
              <w:szCs w:val="24"/>
              <w:lang w:val="en-US"/>
            </w:rPr>
          </w:rPrChange>
        </w:rPr>
        <w:t>Bowl</w:t>
      </w:r>
      <w:r w:rsidR="005B2434" w:rsidRPr="000D46AE">
        <w:rPr>
          <w:rFonts w:ascii="Times New Roman" w:hAnsi="Times New Roman"/>
          <w:sz w:val="24"/>
          <w:szCs w:val="24"/>
          <w:lang w:val="en-US"/>
          <w:rPrChange w:id="3265" w:author="Microsoft Office User" w:date="2019-10-30T11:35:00Z">
            <w:rPr>
              <w:rFonts w:ascii="Times New Roman" w:hAnsi="Times New Roman"/>
              <w:sz w:val="24"/>
              <w:szCs w:val="24"/>
              <w:lang w:val="en-US"/>
            </w:rPr>
          </w:rPrChange>
        </w:rPr>
        <w:t xml:space="preserve">), </w:t>
      </w:r>
      <w:r w:rsidR="0012542C" w:rsidRPr="000D46AE">
        <w:rPr>
          <w:rFonts w:ascii="Times New Roman" w:hAnsi="Times New Roman"/>
          <w:sz w:val="24"/>
          <w:szCs w:val="24"/>
          <w:lang w:val="en-US"/>
          <w:rPrChange w:id="3266" w:author="Microsoft Office User" w:date="2019-10-30T11:35:00Z">
            <w:rPr>
              <w:rFonts w:ascii="Times New Roman" w:hAnsi="Times New Roman"/>
              <w:sz w:val="24"/>
              <w:szCs w:val="24"/>
              <w:lang w:val="en-US"/>
            </w:rPr>
          </w:rPrChange>
        </w:rPr>
        <w:t xml:space="preserve">as well as </w:t>
      </w:r>
      <w:r w:rsidR="005B2434" w:rsidRPr="000D46AE">
        <w:rPr>
          <w:rFonts w:ascii="Times New Roman" w:hAnsi="Times New Roman"/>
          <w:sz w:val="24"/>
          <w:szCs w:val="24"/>
          <w:lang w:val="en-US"/>
          <w:rPrChange w:id="3267" w:author="Microsoft Office User" w:date="2019-10-30T11:35:00Z">
            <w:rPr>
              <w:rFonts w:ascii="Times New Roman" w:hAnsi="Times New Roman"/>
              <w:sz w:val="24"/>
              <w:szCs w:val="24"/>
              <w:lang w:val="en-US"/>
            </w:rPr>
          </w:rPrChange>
        </w:rPr>
        <w:t>two neutral targets (</w:t>
      </w:r>
      <w:r w:rsidR="005B2434" w:rsidRPr="000D46AE">
        <w:rPr>
          <w:rFonts w:ascii="Times New Roman" w:hAnsi="Times New Roman"/>
          <w:i/>
          <w:sz w:val="24"/>
          <w:szCs w:val="24"/>
          <w:lang w:val="en-US"/>
          <w:rPrChange w:id="3268" w:author="Microsoft Office User" w:date="2019-10-30T11:35:00Z">
            <w:rPr>
              <w:rFonts w:ascii="Times New Roman" w:hAnsi="Times New Roman"/>
              <w:i/>
              <w:sz w:val="24"/>
              <w:szCs w:val="24"/>
              <w:lang w:val="en-US"/>
            </w:rPr>
          </w:rPrChange>
        </w:rPr>
        <w:t>Morag</w:t>
      </w:r>
      <w:r w:rsidR="005B2434" w:rsidRPr="000D46AE">
        <w:rPr>
          <w:rFonts w:ascii="Times New Roman" w:hAnsi="Times New Roman"/>
          <w:sz w:val="24"/>
          <w:szCs w:val="24"/>
          <w:lang w:val="en-US"/>
          <w:rPrChange w:id="3269" w:author="Microsoft Office User" w:date="2019-10-30T11:35:00Z">
            <w:rPr>
              <w:rFonts w:ascii="Times New Roman" w:hAnsi="Times New Roman"/>
              <w:sz w:val="24"/>
              <w:szCs w:val="24"/>
              <w:lang w:val="en-US"/>
            </w:rPr>
          </w:rPrChange>
        </w:rPr>
        <w:t xml:space="preserve"> and </w:t>
      </w:r>
      <w:r w:rsidR="005B2434" w:rsidRPr="000D46AE">
        <w:rPr>
          <w:rFonts w:ascii="Times New Roman" w:hAnsi="Times New Roman"/>
          <w:i/>
          <w:sz w:val="24"/>
          <w:szCs w:val="24"/>
          <w:lang w:val="en-US"/>
          <w:rPrChange w:id="3270" w:author="Microsoft Office User" w:date="2019-10-30T11:35:00Z">
            <w:rPr>
              <w:rFonts w:ascii="Times New Roman" w:hAnsi="Times New Roman"/>
              <w:i/>
              <w:sz w:val="24"/>
              <w:szCs w:val="24"/>
              <w:lang w:val="en-US"/>
            </w:rPr>
          </w:rPrChange>
        </w:rPr>
        <w:t>Struan</w:t>
      </w:r>
      <w:r w:rsidR="005B2434" w:rsidRPr="000D46AE">
        <w:rPr>
          <w:rFonts w:ascii="Times New Roman" w:hAnsi="Times New Roman"/>
          <w:sz w:val="24"/>
          <w:szCs w:val="24"/>
          <w:lang w:val="en-US"/>
          <w:rPrChange w:id="3271" w:author="Microsoft Office User" w:date="2019-10-30T11:35:00Z">
            <w:rPr>
              <w:rFonts w:ascii="Times New Roman" w:hAnsi="Times New Roman"/>
              <w:sz w:val="24"/>
              <w:szCs w:val="24"/>
              <w:lang w:val="en-US"/>
            </w:rPr>
          </w:rPrChange>
        </w:rPr>
        <w:t xml:space="preserve">). Stimuli were selected from a </w:t>
      </w:r>
      <w:r w:rsidR="0012542C" w:rsidRPr="000D46AE">
        <w:rPr>
          <w:rFonts w:ascii="Times New Roman" w:hAnsi="Times New Roman"/>
          <w:sz w:val="24"/>
          <w:szCs w:val="24"/>
          <w:lang w:val="en-US"/>
          <w:rPrChange w:id="3272" w:author="Microsoft Office User" w:date="2019-10-30T11:35:00Z">
            <w:rPr>
              <w:rFonts w:ascii="Times New Roman" w:hAnsi="Times New Roman"/>
              <w:sz w:val="24"/>
              <w:szCs w:val="24"/>
              <w:lang w:val="en-US"/>
            </w:rPr>
          </w:rPrChange>
        </w:rPr>
        <w:t xml:space="preserve">large valenced word norm study (Moors et al., 2013). All stimuli initially appeared in the same color (white). After 3000ms the color of one target and one source changed (e.g., blue), while the other six stimuli maintained the same color as before (white). Stimuli remained onscreen for another 3000ms before all stimuli are removed, followed by an inter-trial interval of 1000ms, and the next trial. Four stimulus colors were used (lime, fuchsia, yellow, and </w:t>
      </w:r>
      <w:proofErr w:type="spellStart"/>
      <w:r w:rsidR="0012542C" w:rsidRPr="000D46AE">
        <w:rPr>
          <w:rFonts w:ascii="Times New Roman" w:hAnsi="Times New Roman"/>
          <w:sz w:val="24"/>
          <w:szCs w:val="24"/>
          <w:lang w:val="en-US"/>
          <w:rPrChange w:id="3273" w:author="Microsoft Office User" w:date="2019-10-30T11:35:00Z">
            <w:rPr>
              <w:rFonts w:ascii="Times New Roman" w:hAnsi="Times New Roman"/>
              <w:sz w:val="24"/>
              <w:szCs w:val="24"/>
              <w:lang w:val="en-US"/>
            </w:rPr>
          </w:rPrChange>
        </w:rPr>
        <w:t>deepskyblue</w:t>
      </w:r>
      <w:proofErr w:type="spellEnd"/>
      <w:r w:rsidR="0012542C" w:rsidRPr="000D46AE">
        <w:rPr>
          <w:rFonts w:ascii="Times New Roman" w:hAnsi="Times New Roman"/>
          <w:sz w:val="24"/>
          <w:szCs w:val="24"/>
          <w:lang w:val="en-US"/>
          <w:rPrChange w:id="3274" w:author="Microsoft Office User" w:date="2019-10-30T11:35:00Z">
            <w:rPr>
              <w:rFonts w:ascii="Times New Roman" w:hAnsi="Times New Roman"/>
              <w:sz w:val="24"/>
              <w:szCs w:val="24"/>
              <w:lang w:val="en-US"/>
            </w:rPr>
          </w:rPrChange>
        </w:rPr>
        <w:t xml:space="preserve">) and stimulus color was varied across trials so that no color could acquire a specific valence </w:t>
      </w:r>
      <w:r w:rsidR="00490755" w:rsidRPr="000D46AE">
        <w:rPr>
          <w:rFonts w:ascii="Times New Roman" w:hAnsi="Times New Roman"/>
          <w:sz w:val="24"/>
          <w:szCs w:val="24"/>
          <w:lang w:val="en-US"/>
          <w:rPrChange w:id="3275" w:author="Microsoft Office User" w:date="2019-10-30T11:35:00Z">
            <w:rPr>
              <w:rFonts w:ascii="Times New Roman" w:hAnsi="Times New Roman"/>
              <w:sz w:val="24"/>
              <w:szCs w:val="24"/>
              <w:lang w:val="en-US"/>
            </w:rPr>
          </w:rPrChange>
        </w:rPr>
        <w:t>(see Figure 6</w:t>
      </w:r>
      <w:r w:rsidRPr="000D46AE">
        <w:rPr>
          <w:rFonts w:ascii="Times New Roman" w:hAnsi="Times New Roman"/>
          <w:sz w:val="24"/>
          <w:szCs w:val="24"/>
          <w:lang w:val="en-US"/>
          <w:rPrChange w:id="3276" w:author="Microsoft Office User" w:date="2019-10-30T11:35:00Z">
            <w:rPr>
              <w:rFonts w:ascii="Times New Roman" w:hAnsi="Times New Roman"/>
              <w:sz w:val="24"/>
              <w:szCs w:val="24"/>
              <w:lang w:val="en-US"/>
            </w:rPr>
          </w:rPrChange>
        </w:rPr>
        <w:t>).</w:t>
      </w:r>
    </w:p>
    <w:p w14:paraId="2BBEF9A2" w14:textId="4726504C" w:rsidR="00C156E8" w:rsidRPr="000D46AE" w:rsidRDefault="00C156E8" w:rsidP="00C156E8">
      <w:pPr>
        <w:spacing w:line="480" w:lineRule="auto"/>
        <w:ind w:firstLine="708"/>
        <w:rPr>
          <w:rFonts w:ascii="Times New Roman" w:hAnsi="Times New Roman"/>
          <w:sz w:val="24"/>
          <w:szCs w:val="24"/>
          <w:lang w:val="en-US"/>
          <w:rPrChange w:id="3277"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278" w:author="Microsoft Office User" w:date="2019-10-30T11:35:00Z">
            <w:rPr>
              <w:rFonts w:ascii="Times New Roman" w:hAnsi="Times New Roman"/>
              <w:b/>
              <w:sz w:val="24"/>
              <w:szCs w:val="24"/>
              <w:lang w:val="en-US"/>
            </w:rPr>
          </w:rPrChange>
        </w:rPr>
        <w:t>Evaluative measures</w:t>
      </w:r>
      <w:r w:rsidRPr="000D46AE">
        <w:rPr>
          <w:rFonts w:ascii="Times New Roman" w:hAnsi="Times New Roman"/>
          <w:sz w:val="24"/>
          <w:szCs w:val="24"/>
          <w:lang w:val="en-US"/>
          <w:rPrChange w:id="3279" w:author="Microsoft Office User" w:date="2019-10-30T11:35:00Z">
            <w:rPr>
              <w:rFonts w:ascii="Times New Roman" w:hAnsi="Times New Roman"/>
              <w:sz w:val="24"/>
              <w:szCs w:val="24"/>
              <w:lang w:val="en-US"/>
            </w:rPr>
          </w:rPrChange>
        </w:rPr>
        <w:t>. Evaluative measures were similar to Experiments 1-</w:t>
      </w:r>
      <w:r w:rsidR="00133BCD" w:rsidRPr="000D46AE">
        <w:rPr>
          <w:rFonts w:ascii="Times New Roman" w:hAnsi="Times New Roman"/>
          <w:sz w:val="24"/>
          <w:szCs w:val="24"/>
          <w:lang w:val="en-US"/>
          <w:rPrChange w:id="3280" w:author="Microsoft Office User" w:date="2019-10-30T11:35:00Z">
            <w:rPr>
              <w:rFonts w:ascii="Times New Roman" w:hAnsi="Times New Roman"/>
              <w:sz w:val="24"/>
              <w:szCs w:val="24"/>
              <w:lang w:val="en-US"/>
            </w:rPr>
          </w:rPrChange>
        </w:rPr>
        <w:t>5</w:t>
      </w:r>
      <w:r w:rsidRPr="000D46AE">
        <w:rPr>
          <w:rFonts w:ascii="Times New Roman" w:hAnsi="Times New Roman"/>
          <w:sz w:val="24"/>
          <w:szCs w:val="24"/>
          <w:lang w:val="en-US"/>
          <w:rPrChange w:id="3281" w:author="Microsoft Office User" w:date="2019-10-30T11:35:00Z">
            <w:rPr>
              <w:rFonts w:ascii="Times New Roman" w:hAnsi="Times New Roman"/>
              <w:sz w:val="24"/>
              <w:szCs w:val="24"/>
              <w:lang w:val="en-US"/>
            </w:rPr>
          </w:rPrChange>
        </w:rPr>
        <w:t xml:space="preserve">. </w:t>
      </w:r>
    </w:p>
    <w:p w14:paraId="587B868E" w14:textId="6FFFCE69" w:rsidR="00C156E8" w:rsidRPr="000D46AE" w:rsidRDefault="00C156E8" w:rsidP="00C156E8">
      <w:pPr>
        <w:spacing w:line="480" w:lineRule="auto"/>
        <w:ind w:firstLine="708"/>
        <w:rPr>
          <w:rFonts w:ascii="Times New Roman" w:hAnsi="Times New Roman"/>
          <w:sz w:val="24"/>
          <w:szCs w:val="24"/>
          <w:lang w:val="en-US"/>
          <w:rPrChange w:id="3282"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283" w:author="Microsoft Office User" w:date="2019-10-30T11:35:00Z">
            <w:rPr>
              <w:rFonts w:ascii="Times New Roman" w:hAnsi="Times New Roman"/>
              <w:b/>
              <w:sz w:val="24"/>
              <w:szCs w:val="24"/>
              <w:lang w:val="en-US"/>
            </w:rPr>
          </w:rPrChange>
        </w:rPr>
        <w:t>Exploratory questions</w:t>
      </w:r>
      <w:r w:rsidRPr="000D46AE">
        <w:rPr>
          <w:rFonts w:ascii="Times New Roman" w:hAnsi="Times New Roman"/>
          <w:sz w:val="24"/>
          <w:szCs w:val="24"/>
          <w:lang w:val="en-US"/>
          <w:rPrChange w:id="3284" w:author="Microsoft Office User" w:date="2019-10-30T11:35:00Z">
            <w:rPr>
              <w:rFonts w:ascii="Times New Roman" w:hAnsi="Times New Roman"/>
              <w:sz w:val="24"/>
              <w:szCs w:val="24"/>
              <w:lang w:val="en-US"/>
            </w:rPr>
          </w:rPrChange>
        </w:rPr>
        <w:t xml:space="preserve">. </w:t>
      </w:r>
      <w:r w:rsidR="00133BCD" w:rsidRPr="000D46AE">
        <w:rPr>
          <w:rFonts w:ascii="Times New Roman" w:hAnsi="Times New Roman"/>
          <w:sz w:val="24"/>
          <w:szCs w:val="24"/>
          <w:lang w:val="en-US"/>
          <w:rPrChange w:id="3285" w:author="Microsoft Office User" w:date="2019-10-30T11:35:00Z">
            <w:rPr>
              <w:rFonts w:ascii="Times New Roman" w:hAnsi="Times New Roman"/>
              <w:sz w:val="24"/>
              <w:szCs w:val="24"/>
              <w:lang w:val="en-US"/>
            </w:rPr>
          </w:rPrChange>
        </w:rPr>
        <w:t>E</w:t>
      </w:r>
      <w:r w:rsidRPr="000D46AE">
        <w:rPr>
          <w:rFonts w:ascii="Times New Roman" w:hAnsi="Times New Roman"/>
          <w:sz w:val="24"/>
          <w:szCs w:val="24"/>
          <w:lang w:val="en-US"/>
          <w:rPrChange w:id="3286" w:author="Microsoft Office User" w:date="2019-10-30T11:35:00Z">
            <w:rPr>
              <w:rFonts w:ascii="Times New Roman" w:hAnsi="Times New Roman"/>
              <w:sz w:val="24"/>
              <w:szCs w:val="24"/>
              <w:lang w:val="en-US"/>
            </w:rPr>
          </w:rPrChange>
        </w:rPr>
        <w:t>xploratory</w:t>
      </w:r>
      <w:r w:rsidR="00133BCD" w:rsidRPr="000D46AE">
        <w:rPr>
          <w:rFonts w:ascii="Times New Roman" w:hAnsi="Times New Roman"/>
          <w:sz w:val="24"/>
          <w:szCs w:val="24"/>
          <w:lang w:val="en-US"/>
          <w:rPrChange w:id="3287" w:author="Microsoft Office User" w:date="2019-10-30T11:35:00Z">
            <w:rPr>
              <w:rFonts w:ascii="Times New Roman" w:hAnsi="Times New Roman"/>
              <w:sz w:val="24"/>
              <w:szCs w:val="24"/>
              <w:lang w:val="en-US"/>
            </w:rPr>
          </w:rPrChange>
        </w:rPr>
        <w:t xml:space="preserve"> questions were similar to Experiments 1-5</w:t>
      </w:r>
      <w:r w:rsidRPr="000D46AE">
        <w:rPr>
          <w:rFonts w:ascii="Times New Roman" w:hAnsi="Times New Roman"/>
          <w:sz w:val="24"/>
          <w:szCs w:val="24"/>
          <w:lang w:val="en-US"/>
          <w:rPrChange w:id="3288" w:author="Microsoft Office User" w:date="2019-10-30T11:35:00Z">
            <w:rPr>
              <w:rFonts w:ascii="Times New Roman" w:hAnsi="Times New Roman"/>
              <w:sz w:val="24"/>
              <w:szCs w:val="24"/>
              <w:lang w:val="en-US"/>
            </w:rPr>
          </w:rPrChange>
        </w:rPr>
        <w:t>.</w:t>
      </w:r>
      <w:r w:rsidR="0091787F" w:rsidRPr="000D46AE">
        <w:rPr>
          <w:rFonts w:ascii="Times New Roman" w:hAnsi="Times New Roman"/>
          <w:sz w:val="24"/>
          <w:szCs w:val="24"/>
          <w:lang w:val="en-US"/>
          <w:rPrChange w:id="3289" w:author="Microsoft Office User" w:date="2019-10-30T11:35:00Z">
            <w:rPr>
              <w:rFonts w:ascii="Times New Roman" w:hAnsi="Times New Roman"/>
              <w:sz w:val="24"/>
              <w:szCs w:val="24"/>
              <w:lang w:val="en-US"/>
            </w:rPr>
          </w:rPrChange>
        </w:rPr>
        <w:t xml:space="preserve"> Note that the phrasing of some of these items were modified so that they made sense in the context of the revised acquisition phase, and for clarity purposes more generally. </w:t>
      </w:r>
    </w:p>
    <w:p w14:paraId="15E5D319" w14:textId="77777777" w:rsidR="00C156E8" w:rsidRPr="000D46AE" w:rsidRDefault="00C156E8" w:rsidP="00C156E8">
      <w:pPr>
        <w:spacing w:line="480" w:lineRule="auto"/>
        <w:jc w:val="center"/>
        <w:rPr>
          <w:rFonts w:ascii="Times New Roman" w:hAnsi="Times New Roman" w:cs="Times New Roman"/>
          <w:sz w:val="24"/>
          <w:szCs w:val="24"/>
          <w:lang w:val="en-US"/>
          <w:rPrChange w:id="3290" w:author="Microsoft Office User" w:date="2019-10-30T11:35:00Z">
            <w:rPr>
              <w:rFonts w:ascii="Times New Roman" w:hAnsi="Times New Roman" w:cs="Times New Roman"/>
              <w:sz w:val="24"/>
              <w:szCs w:val="24"/>
              <w:lang w:val="en-US"/>
            </w:rPr>
          </w:rPrChange>
        </w:rPr>
      </w:pPr>
      <w:r w:rsidRPr="000D46AE">
        <w:rPr>
          <w:rFonts w:ascii="Times New Roman" w:hAnsi="Times New Roman"/>
          <w:b/>
          <w:sz w:val="24"/>
          <w:szCs w:val="24"/>
          <w:lang w:val="en-US"/>
          <w:rPrChange w:id="3291" w:author="Microsoft Office User" w:date="2019-10-30T11:35:00Z">
            <w:rPr>
              <w:rFonts w:ascii="Times New Roman" w:hAnsi="Times New Roman"/>
              <w:b/>
              <w:sz w:val="24"/>
              <w:szCs w:val="24"/>
              <w:lang w:val="en-US"/>
            </w:rPr>
          </w:rPrChange>
        </w:rPr>
        <w:t>Results</w:t>
      </w:r>
    </w:p>
    <w:p w14:paraId="2CE033EF" w14:textId="77777777" w:rsidR="00C156E8" w:rsidRPr="000D46AE" w:rsidRDefault="00C156E8" w:rsidP="00C156E8">
      <w:pPr>
        <w:pStyle w:val="text"/>
        <w:spacing w:line="480" w:lineRule="auto"/>
        <w:rPr>
          <w:rFonts w:ascii="Times New Roman" w:hAnsi="Times New Roman"/>
          <w:b/>
          <w:sz w:val="24"/>
          <w:szCs w:val="24"/>
          <w:lang w:val="en-US"/>
          <w:rPrChange w:id="3292"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3293" w:author="Microsoft Office User" w:date="2019-10-30T11:35:00Z">
            <w:rPr>
              <w:rFonts w:ascii="Times New Roman" w:hAnsi="Times New Roman"/>
              <w:b/>
              <w:sz w:val="24"/>
              <w:szCs w:val="24"/>
              <w:lang w:val="en-US"/>
            </w:rPr>
          </w:rPrChange>
        </w:rPr>
        <w:t>Data Preparation</w:t>
      </w:r>
    </w:p>
    <w:p w14:paraId="3035271A" w14:textId="37074342" w:rsidR="00C156E8" w:rsidRPr="000D46AE" w:rsidRDefault="003F39D7" w:rsidP="00C156E8">
      <w:pPr>
        <w:pStyle w:val="text"/>
        <w:spacing w:line="480" w:lineRule="auto"/>
        <w:ind w:firstLine="708"/>
        <w:rPr>
          <w:rFonts w:ascii="Times New Roman" w:hAnsi="Times New Roman"/>
          <w:b/>
          <w:sz w:val="24"/>
          <w:szCs w:val="24"/>
          <w:lang w:val="en-US"/>
          <w:rPrChange w:id="3294" w:author="Microsoft Office User" w:date="2019-10-30T11:35:00Z">
            <w:rPr>
              <w:rFonts w:ascii="Times New Roman" w:hAnsi="Times New Roman"/>
              <w:b/>
              <w:sz w:val="24"/>
              <w:szCs w:val="24"/>
              <w:lang w:val="en-US"/>
            </w:rPr>
          </w:rPrChange>
        </w:rPr>
      </w:pPr>
      <w:commentRangeStart w:id="3295"/>
      <w:r w:rsidRPr="000D46AE">
        <w:rPr>
          <w:rFonts w:ascii="Times New Roman" w:hAnsi="Times New Roman"/>
          <w:sz w:val="24"/>
          <w:szCs w:val="24"/>
          <w:lang w:val="en-US"/>
          <w:rPrChange w:id="3296" w:author="Microsoft Office User" w:date="2019-10-30T11:35:00Z">
            <w:rPr>
              <w:rFonts w:ascii="Times New Roman" w:hAnsi="Times New Roman"/>
              <w:sz w:val="24"/>
              <w:szCs w:val="24"/>
              <w:lang w:val="en-US"/>
            </w:rPr>
          </w:rPrChange>
        </w:rPr>
        <w:t xml:space="preserve">Twenty two </w:t>
      </w:r>
      <w:r w:rsidR="00C156E8" w:rsidRPr="000D46AE">
        <w:rPr>
          <w:rFonts w:ascii="Times New Roman" w:hAnsi="Times New Roman"/>
          <w:sz w:val="24"/>
          <w:szCs w:val="24"/>
          <w:lang w:val="en-US"/>
          <w:rPrChange w:id="3297" w:author="Microsoft Office User" w:date="2019-10-30T11:35:00Z">
            <w:rPr>
              <w:rFonts w:ascii="Times New Roman" w:hAnsi="Times New Roman"/>
              <w:sz w:val="24"/>
              <w:szCs w:val="24"/>
              <w:lang w:val="en-US"/>
            </w:rPr>
          </w:rPrChange>
        </w:rPr>
        <w:t xml:space="preserve">participants </w:t>
      </w:r>
      <w:commentRangeEnd w:id="3295"/>
      <w:r w:rsidR="00DD10E1" w:rsidRPr="000D46AE">
        <w:rPr>
          <w:rStyle w:val="CommentReference"/>
          <w:rFonts w:asciiTheme="minorHAnsi" w:eastAsiaTheme="minorHAnsi" w:hAnsiTheme="minorHAnsi" w:cstheme="minorBidi"/>
          <w:color w:val="auto"/>
          <w:lang w:val="en-US" w:eastAsia="en-US"/>
          <w:rPrChange w:id="3298" w:author="Microsoft Office User" w:date="2019-10-30T11:35:00Z">
            <w:rPr>
              <w:rStyle w:val="CommentReference"/>
              <w:rFonts w:asciiTheme="minorHAnsi" w:eastAsiaTheme="minorHAnsi" w:hAnsiTheme="minorHAnsi" w:cstheme="minorBidi"/>
              <w:color w:val="auto"/>
              <w:lang w:val="it-IT" w:eastAsia="en-US"/>
            </w:rPr>
          </w:rPrChange>
        </w:rPr>
        <w:commentReference w:id="3295"/>
      </w:r>
      <w:r w:rsidR="00C156E8" w:rsidRPr="000D46AE">
        <w:rPr>
          <w:rFonts w:ascii="Times New Roman" w:hAnsi="Times New Roman"/>
          <w:sz w:val="24"/>
          <w:szCs w:val="24"/>
          <w:lang w:val="en-US"/>
          <w:rPrChange w:id="3299" w:author="Microsoft Office User" w:date="2019-10-30T11:35:00Z">
            <w:rPr>
              <w:rFonts w:ascii="Times New Roman" w:hAnsi="Times New Roman"/>
              <w:sz w:val="24"/>
              <w:szCs w:val="24"/>
              <w:lang w:val="en-US"/>
            </w:rPr>
          </w:rPrChange>
        </w:rPr>
        <w:t xml:space="preserve">failed to provide complete data. A further </w:t>
      </w:r>
      <w:r w:rsidR="00433CFE" w:rsidRPr="000D46AE">
        <w:rPr>
          <w:rFonts w:ascii="Times New Roman" w:hAnsi="Times New Roman"/>
          <w:sz w:val="24"/>
          <w:szCs w:val="24"/>
          <w:lang w:val="en-US"/>
          <w:rPrChange w:id="3300" w:author="Microsoft Office User" w:date="2019-10-30T11:35:00Z">
            <w:rPr>
              <w:rFonts w:ascii="Times New Roman" w:hAnsi="Times New Roman"/>
              <w:sz w:val="24"/>
              <w:szCs w:val="24"/>
              <w:lang w:val="en-US"/>
            </w:rPr>
          </w:rPrChange>
        </w:rPr>
        <w:t xml:space="preserve">eight </w:t>
      </w:r>
      <w:r w:rsidR="00C156E8" w:rsidRPr="000D46AE">
        <w:rPr>
          <w:rFonts w:ascii="Times New Roman" w:hAnsi="Times New Roman"/>
          <w:sz w:val="24"/>
          <w:szCs w:val="24"/>
          <w:lang w:val="en-US"/>
          <w:rPrChange w:id="3301" w:author="Microsoft Office User" w:date="2019-10-30T11:35:00Z">
            <w:rPr>
              <w:rFonts w:ascii="Times New Roman" w:hAnsi="Times New Roman"/>
              <w:sz w:val="24"/>
              <w:szCs w:val="24"/>
              <w:lang w:val="en-US"/>
            </w:rPr>
          </w:rPrChange>
        </w:rPr>
        <w:t xml:space="preserve">failed to meet the IAT criteria. This led to a final sample of </w:t>
      </w:r>
      <w:r w:rsidR="00433CFE" w:rsidRPr="000D46AE">
        <w:rPr>
          <w:rFonts w:ascii="Times New Roman" w:hAnsi="Times New Roman"/>
          <w:sz w:val="24"/>
          <w:szCs w:val="24"/>
          <w:lang w:val="en-US"/>
          <w:rPrChange w:id="3302" w:author="Microsoft Office User" w:date="2019-10-30T11:35:00Z">
            <w:rPr>
              <w:rFonts w:ascii="Times New Roman" w:hAnsi="Times New Roman"/>
              <w:sz w:val="24"/>
              <w:szCs w:val="24"/>
              <w:lang w:val="en-US"/>
            </w:rPr>
          </w:rPrChange>
        </w:rPr>
        <w:t>23</w:t>
      </w:r>
      <w:ins w:id="3303" w:author="Microsoft Office User" w:date="2019-10-29T15:50:00Z">
        <w:r w:rsidR="00E32CE0" w:rsidRPr="000D46AE">
          <w:rPr>
            <w:rFonts w:ascii="Times New Roman" w:hAnsi="Times New Roman"/>
            <w:sz w:val="24"/>
            <w:szCs w:val="24"/>
            <w:lang w:val="en-US"/>
            <w:rPrChange w:id="3304" w:author="Microsoft Office User" w:date="2019-10-30T11:35:00Z">
              <w:rPr>
                <w:rFonts w:ascii="Times New Roman" w:hAnsi="Times New Roman"/>
                <w:sz w:val="24"/>
                <w:szCs w:val="24"/>
                <w:lang w:val="en-US"/>
              </w:rPr>
            </w:rPrChange>
          </w:rPr>
          <w:t>1</w:t>
        </w:r>
      </w:ins>
      <w:del w:id="3305" w:author="Microsoft Office User" w:date="2019-10-29T15:50:00Z">
        <w:r w:rsidR="00433CFE" w:rsidRPr="000D46AE" w:rsidDel="00E32CE0">
          <w:rPr>
            <w:rFonts w:ascii="Times New Roman" w:hAnsi="Times New Roman"/>
            <w:sz w:val="24"/>
            <w:szCs w:val="24"/>
            <w:lang w:val="en-US"/>
            <w:rPrChange w:id="3306" w:author="Microsoft Office User" w:date="2019-10-30T11:35:00Z">
              <w:rPr>
                <w:rFonts w:ascii="Times New Roman" w:hAnsi="Times New Roman"/>
                <w:sz w:val="24"/>
                <w:szCs w:val="24"/>
                <w:lang w:val="en-US"/>
              </w:rPr>
            </w:rPrChange>
          </w:rPr>
          <w:delText>2</w:delText>
        </w:r>
      </w:del>
      <w:r w:rsidR="00202740" w:rsidRPr="000D46AE">
        <w:rPr>
          <w:rFonts w:ascii="Times New Roman" w:hAnsi="Times New Roman"/>
          <w:sz w:val="24"/>
          <w:szCs w:val="24"/>
          <w:lang w:val="en-US"/>
          <w:rPrChange w:id="3307" w:author="Microsoft Office User" w:date="2019-10-30T11:35:00Z">
            <w:rPr>
              <w:rFonts w:ascii="Times New Roman" w:hAnsi="Times New Roman"/>
              <w:sz w:val="24"/>
              <w:szCs w:val="24"/>
              <w:lang w:val="en-US"/>
            </w:rPr>
          </w:rPrChange>
        </w:rPr>
        <w:t xml:space="preserve"> </w:t>
      </w:r>
      <w:r w:rsidR="00C156E8" w:rsidRPr="000D46AE">
        <w:rPr>
          <w:rFonts w:ascii="Times New Roman" w:hAnsi="Times New Roman"/>
          <w:sz w:val="24"/>
          <w:szCs w:val="24"/>
          <w:lang w:val="en-US"/>
          <w:rPrChange w:id="3308" w:author="Microsoft Office User" w:date="2019-10-30T11:35:00Z">
            <w:rPr>
              <w:rFonts w:ascii="Times New Roman" w:hAnsi="Times New Roman"/>
              <w:sz w:val="24"/>
              <w:szCs w:val="24"/>
              <w:lang w:val="en-US"/>
            </w:rPr>
          </w:rPrChange>
        </w:rPr>
        <w:t>participants.</w:t>
      </w:r>
    </w:p>
    <w:p w14:paraId="0229CAAB" w14:textId="77777777" w:rsidR="00C156E8" w:rsidRPr="000D46AE" w:rsidRDefault="00C156E8" w:rsidP="00C156E8">
      <w:pPr>
        <w:spacing w:line="480" w:lineRule="auto"/>
        <w:rPr>
          <w:rFonts w:ascii="Times New Roman" w:hAnsi="Times New Roman" w:cs="Times New Roman"/>
          <w:b/>
          <w:sz w:val="24"/>
          <w:szCs w:val="24"/>
          <w:lang w:val="en-US"/>
          <w:rPrChange w:id="3309"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3310" w:author="Microsoft Office User" w:date="2019-10-30T11:35:00Z">
            <w:rPr>
              <w:rFonts w:ascii="Times New Roman" w:hAnsi="Times New Roman" w:cs="Times New Roman"/>
              <w:b/>
              <w:sz w:val="24"/>
              <w:szCs w:val="24"/>
              <w:lang w:val="en-US"/>
            </w:rPr>
          </w:rPrChange>
        </w:rPr>
        <w:lastRenderedPageBreak/>
        <w:t>Hypothesis Testing</w:t>
      </w:r>
    </w:p>
    <w:p w14:paraId="1850BAC5" w14:textId="251A2E77" w:rsidR="00C156E8" w:rsidRPr="000D46AE" w:rsidRDefault="00C156E8" w:rsidP="00C156E8">
      <w:pPr>
        <w:pStyle w:val="text"/>
        <w:spacing w:before="240" w:line="480" w:lineRule="auto"/>
        <w:ind w:firstLine="708"/>
        <w:rPr>
          <w:rFonts w:ascii="Times New Roman" w:hAnsi="Times New Roman"/>
          <w:sz w:val="24"/>
          <w:szCs w:val="24"/>
          <w:lang w:val="en-US"/>
          <w:rPrChange w:id="3311"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312" w:author="Microsoft Office User" w:date="2019-10-30T11:35:00Z">
            <w:rPr>
              <w:rFonts w:ascii="Times New Roman" w:hAnsi="Times New Roman"/>
              <w:b/>
              <w:sz w:val="24"/>
              <w:szCs w:val="24"/>
              <w:lang w:val="en-US"/>
            </w:rPr>
          </w:rPrChange>
        </w:rPr>
        <w:t>IAT</w:t>
      </w:r>
      <w:r w:rsidRPr="000D46AE">
        <w:rPr>
          <w:rFonts w:ascii="Times New Roman" w:hAnsi="Times New Roman"/>
          <w:sz w:val="24"/>
          <w:szCs w:val="24"/>
          <w:lang w:val="en-US"/>
          <w:rPrChange w:id="3313" w:author="Microsoft Office User" w:date="2019-10-30T11:35:00Z">
            <w:rPr>
              <w:rFonts w:ascii="Times New Roman" w:hAnsi="Times New Roman"/>
              <w:sz w:val="24"/>
              <w:szCs w:val="24"/>
              <w:lang w:val="en-US"/>
            </w:rPr>
          </w:rPrChange>
        </w:rPr>
        <w:t xml:space="preserve">. IAT scores differed depending on the valence of the SO that shared a color with a TO, </w:t>
      </w:r>
      <w:ins w:id="3314" w:author="Microsoft Office User" w:date="2019-10-29T15:51:00Z">
        <w:r w:rsidR="00E32CE0" w:rsidRPr="000D46AE">
          <w:rPr>
            <w:rFonts w:ascii="Times New Roman" w:hAnsi="Times New Roman"/>
            <w:i/>
            <w:sz w:val="24"/>
            <w:szCs w:val="24"/>
            <w:lang w:val="en-US"/>
            <w:rPrChange w:id="3315" w:author="Microsoft Office User" w:date="2019-10-30T11:35:00Z">
              <w:rPr>
                <w:rFonts w:ascii="Times New Roman" w:hAnsi="Times New Roman"/>
                <w:sz w:val="24"/>
                <w:szCs w:val="24"/>
                <w:lang w:val="en-US"/>
              </w:rPr>
            </w:rPrChange>
          </w:rPr>
          <w:t>t</w:t>
        </w:r>
        <w:r w:rsidR="00E32CE0" w:rsidRPr="000D46AE">
          <w:rPr>
            <w:rFonts w:ascii="Times New Roman" w:hAnsi="Times New Roman"/>
            <w:sz w:val="24"/>
            <w:szCs w:val="24"/>
            <w:lang w:val="en-US"/>
            <w:rPrChange w:id="3316" w:author="Microsoft Office User" w:date="2019-10-30T11:35:00Z">
              <w:rPr>
                <w:rFonts w:ascii="Times New Roman" w:hAnsi="Times New Roman"/>
                <w:sz w:val="24"/>
                <w:szCs w:val="24"/>
                <w:lang w:val="en-US"/>
              </w:rPr>
            </w:rPrChange>
          </w:rPr>
          <w:t xml:space="preserve">(227.66) = 7.25, </w:t>
        </w:r>
        <w:r w:rsidR="00E32CE0" w:rsidRPr="000D46AE">
          <w:rPr>
            <w:rFonts w:ascii="Times New Roman" w:hAnsi="Times New Roman"/>
            <w:i/>
            <w:sz w:val="24"/>
            <w:szCs w:val="24"/>
            <w:lang w:val="en-US"/>
            <w:rPrChange w:id="3317" w:author="Microsoft Office User" w:date="2019-10-30T11:35:00Z">
              <w:rPr>
                <w:rFonts w:ascii="Times New Roman" w:hAnsi="Times New Roman"/>
                <w:sz w:val="24"/>
                <w:szCs w:val="24"/>
                <w:lang w:val="en-US"/>
              </w:rPr>
            </w:rPrChange>
          </w:rPr>
          <w:t>p</w:t>
        </w:r>
        <w:r w:rsidR="00E32CE0" w:rsidRPr="000D46AE">
          <w:rPr>
            <w:rFonts w:ascii="Times New Roman" w:hAnsi="Times New Roman"/>
            <w:sz w:val="24"/>
            <w:szCs w:val="24"/>
            <w:lang w:val="en-US"/>
            <w:rPrChange w:id="3318" w:author="Microsoft Office User" w:date="2019-10-30T11:35:00Z">
              <w:rPr>
                <w:rFonts w:ascii="Times New Roman" w:hAnsi="Times New Roman"/>
                <w:sz w:val="24"/>
                <w:szCs w:val="24"/>
                <w:lang w:val="en-US"/>
              </w:rPr>
            </w:rPrChange>
          </w:rPr>
          <w:t xml:space="preserve"> &lt; .001, </w:t>
        </w:r>
        <w:r w:rsidR="00E32CE0" w:rsidRPr="000D46AE">
          <w:rPr>
            <w:rFonts w:ascii="Times New Roman" w:hAnsi="Times New Roman"/>
            <w:i/>
            <w:sz w:val="24"/>
            <w:szCs w:val="24"/>
            <w:lang w:val="en-US"/>
            <w:rPrChange w:id="3319" w:author="Microsoft Office User" w:date="2019-10-30T11:35:00Z">
              <w:rPr>
                <w:rFonts w:ascii="Times New Roman" w:hAnsi="Times New Roman"/>
                <w:sz w:val="24"/>
                <w:szCs w:val="24"/>
                <w:lang w:val="en-US"/>
              </w:rPr>
            </w:rPrChange>
          </w:rPr>
          <w:t>d</w:t>
        </w:r>
        <w:r w:rsidR="00E32CE0" w:rsidRPr="000D46AE">
          <w:rPr>
            <w:rFonts w:ascii="Times New Roman" w:hAnsi="Times New Roman"/>
            <w:sz w:val="24"/>
            <w:szCs w:val="24"/>
            <w:lang w:val="en-US"/>
            <w:rPrChange w:id="3320" w:author="Microsoft Office User" w:date="2019-10-30T11:35:00Z">
              <w:rPr>
                <w:rFonts w:ascii="Times New Roman" w:hAnsi="Times New Roman"/>
                <w:sz w:val="24"/>
                <w:szCs w:val="24"/>
                <w:lang w:val="en-US"/>
              </w:rPr>
            </w:rPrChange>
          </w:rPr>
          <w:t xml:space="preserve"> = 0.96, 95% CI = [0.68, 1.23],</w:t>
        </w:r>
      </w:ins>
      <w:del w:id="3321" w:author="Microsoft Office User" w:date="2019-10-29T15:51:00Z">
        <w:r w:rsidRPr="000D46AE" w:rsidDel="00E32CE0">
          <w:rPr>
            <w:rFonts w:ascii="Times New Roman" w:hAnsi="Times New Roman"/>
            <w:i/>
            <w:sz w:val="24"/>
            <w:szCs w:val="24"/>
            <w:lang w:val="en-US"/>
            <w:rPrChange w:id="3322" w:author="Microsoft Office User" w:date="2019-10-30T11:35:00Z">
              <w:rPr>
                <w:rFonts w:ascii="Times New Roman" w:hAnsi="Times New Roman"/>
                <w:i/>
                <w:sz w:val="24"/>
                <w:szCs w:val="24"/>
                <w:lang w:val="en-US"/>
              </w:rPr>
            </w:rPrChange>
          </w:rPr>
          <w:delText>t</w:delText>
        </w:r>
        <w:r w:rsidRPr="000D46AE" w:rsidDel="00E32CE0">
          <w:rPr>
            <w:rFonts w:ascii="Times New Roman" w:hAnsi="Times New Roman"/>
            <w:sz w:val="24"/>
            <w:szCs w:val="24"/>
            <w:lang w:val="en-US"/>
            <w:rPrChange w:id="3323" w:author="Microsoft Office User" w:date="2019-10-30T11:35:00Z">
              <w:rPr>
                <w:rFonts w:ascii="Times New Roman" w:hAnsi="Times New Roman"/>
                <w:sz w:val="24"/>
                <w:szCs w:val="24"/>
                <w:lang w:val="en-US"/>
              </w:rPr>
            </w:rPrChange>
          </w:rPr>
          <w:delText>(</w:delText>
        </w:r>
        <w:r w:rsidR="00433CFE" w:rsidRPr="000D46AE" w:rsidDel="00E32CE0">
          <w:rPr>
            <w:rFonts w:ascii="Times New Roman" w:hAnsi="Times New Roman"/>
            <w:sz w:val="24"/>
            <w:szCs w:val="24"/>
            <w:lang w:val="en-US"/>
            <w:rPrChange w:id="3324" w:author="Microsoft Office User" w:date="2019-10-30T11:35:00Z">
              <w:rPr>
                <w:rFonts w:ascii="Times New Roman" w:hAnsi="Times New Roman"/>
                <w:sz w:val="24"/>
                <w:szCs w:val="24"/>
                <w:lang w:val="en-US"/>
              </w:rPr>
            </w:rPrChange>
          </w:rPr>
          <w:delText>229</w:delText>
        </w:r>
        <w:r w:rsidRPr="000D46AE" w:rsidDel="00E32CE0">
          <w:rPr>
            <w:rFonts w:ascii="Times New Roman" w:hAnsi="Times New Roman"/>
            <w:sz w:val="24"/>
            <w:szCs w:val="24"/>
            <w:lang w:val="en-US"/>
            <w:rPrChange w:id="3325" w:author="Microsoft Office User" w:date="2019-10-30T11:35:00Z">
              <w:rPr>
                <w:rFonts w:ascii="Times New Roman" w:hAnsi="Times New Roman"/>
                <w:sz w:val="24"/>
                <w:szCs w:val="24"/>
                <w:lang w:val="en-US"/>
              </w:rPr>
            </w:rPrChange>
          </w:rPr>
          <w:delText xml:space="preserve">) = </w:delText>
        </w:r>
        <w:r w:rsidR="00433CFE" w:rsidRPr="000D46AE" w:rsidDel="00E32CE0">
          <w:rPr>
            <w:rFonts w:ascii="Times New Roman" w:hAnsi="Times New Roman"/>
            <w:sz w:val="24"/>
            <w:szCs w:val="24"/>
            <w:lang w:val="en-US"/>
            <w:rPrChange w:id="3326" w:author="Microsoft Office User" w:date="2019-10-30T11:35:00Z">
              <w:rPr>
                <w:rFonts w:ascii="Times New Roman" w:hAnsi="Times New Roman"/>
                <w:sz w:val="24"/>
                <w:szCs w:val="24"/>
                <w:lang w:val="en-US"/>
              </w:rPr>
            </w:rPrChange>
          </w:rPr>
          <w:delText>7.26</w:delText>
        </w:r>
        <w:r w:rsidRPr="000D46AE" w:rsidDel="00E32CE0">
          <w:rPr>
            <w:rFonts w:ascii="Times New Roman" w:hAnsi="Times New Roman"/>
            <w:sz w:val="24"/>
            <w:szCs w:val="24"/>
            <w:lang w:val="en-US"/>
            <w:rPrChange w:id="3327" w:author="Microsoft Office User" w:date="2019-10-30T11:35:00Z">
              <w:rPr>
                <w:rFonts w:ascii="Times New Roman" w:hAnsi="Times New Roman"/>
                <w:sz w:val="24"/>
                <w:szCs w:val="24"/>
                <w:lang w:val="en-US"/>
              </w:rPr>
            </w:rPrChange>
          </w:rPr>
          <w:delText xml:space="preserve">, </w:delText>
        </w:r>
        <w:r w:rsidRPr="000D46AE" w:rsidDel="00E32CE0">
          <w:rPr>
            <w:rFonts w:ascii="Times New Roman" w:hAnsi="Times New Roman"/>
            <w:i/>
            <w:sz w:val="24"/>
            <w:szCs w:val="24"/>
            <w:lang w:val="en-US"/>
            <w:rPrChange w:id="3328" w:author="Microsoft Office User" w:date="2019-10-30T11:35:00Z">
              <w:rPr>
                <w:rFonts w:ascii="Times New Roman" w:hAnsi="Times New Roman"/>
                <w:i/>
                <w:sz w:val="24"/>
                <w:szCs w:val="24"/>
                <w:lang w:val="en-US"/>
              </w:rPr>
            </w:rPrChange>
          </w:rPr>
          <w:delText>p</w:delText>
        </w:r>
        <w:r w:rsidRPr="000D46AE" w:rsidDel="00E32CE0">
          <w:rPr>
            <w:rFonts w:ascii="Times New Roman" w:hAnsi="Times New Roman"/>
            <w:sz w:val="24"/>
            <w:szCs w:val="24"/>
            <w:lang w:val="en-US"/>
            <w:rPrChange w:id="3329" w:author="Microsoft Office User" w:date="2019-10-30T11:35:00Z">
              <w:rPr>
                <w:rFonts w:ascii="Times New Roman" w:hAnsi="Times New Roman"/>
                <w:sz w:val="24"/>
                <w:szCs w:val="24"/>
                <w:lang w:val="en-US"/>
              </w:rPr>
            </w:rPrChange>
          </w:rPr>
          <w:delText xml:space="preserve"> &lt; .001, </w:delText>
        </w:r>
        <w:r w:rsidRPr="000D46AE" w:rsidDel="00E32CE0">
          <w:rPr>
            <w:rFonts w:ascii="Times New Roman" w:hAnsi="Times New Roman"/>
            <w:i/>
            <w:sz w:val="24"/>
            <w:szCs w:val="24"/>
            <w:lang w:val="en-US"/>
            <w:rPrChange w:id="3330" w:author="Microsoft Office User" w:date="2019-10-30T11:35:00Z">
              <w:rPr>
                <w:rFonts w:ascii="Times New Roman" w:hAnsi="Times New Roman"/>
                <w:i/>
                <w:sz w:val="24"/>
                <w:szCs w:val="24"/>
                <w:lang w:val="en-US"/>
              </w:rPr>
            </w:rPrChange>
          </w:rPr>
          <w:delText>d</w:delText>
        </w:r>
        <w:r w:rsidRPr="000D46AE" w:rsidDel="00E32CE0">
          <w:rPr>
            <w:rFonts w:ascii="Times New Roman" w:hAnsi="Times New Roman"/>
            <w:sz w:val="24"/>
            <w:szCs w:val="24"/>
            <w:lang w:val="en-US"/>
            <w:rPrChange w:id="3331" w:author="Microsoft Office User" w:date="2019-10-30T11:35:00Z">
              <w:rPr>
                <w:rFonts w:ascii="Times New Roman" w:hAnsi="Times New Roman"/>
                <w:sz w:val="24"/>
                <w:szCs w:val="24"/>
                <w:lang w:val="en-US"/>
              </w:rPr>
            </w:rPrChange>
          </w:rPr>
          <w:delText xml:space="preserve"> = 0.</w:delText>
        </w:r>
        <w:r w:rsidR="00433CFE" w:rsidRPr="000D46AE" w:rsidDel="00E32CE0">
          <w:rPr>
            <w:rFonts w:ascii="Times New Roman" w:hAnsi="Times New Roman"/>
            <w:sz w:val="24"/>
            <w:szCs w:val="24"/>
            <w:lang w:val="en-US"/>
            <w:rPrChange w:id="3332" w:author="Microsoft Office User" w:date="2019-10-30T11:35:00Z">
              <w:rPr>
                <w:rFonts w:ascii="Times New Roman" w:hAnsi="Times New Roman"/>
                <w:sz w:val="24"/>
                <w:szCs w:val="24"/>
                <w:lang w:val="en-US"/>
              </w:rPr>
            </w:rPrChange>
          </w:rPr>
          <w:delText>96</w:delText>
        </w:r>
        <w:r w:rsidRPr="000D46AE" w:rsidDel="00E32CE0">
          <w:rPr>
            <w:rFonts w:ascii="Times New Roman" w:hAnsi="Times New Roman"/>
            <w:sz w:val="24"/>
            <w:szCs w:val="24"/>
            <w:lang w:val="en-US"/>
            <w:rPrChange w:id="3333" w:author="Microsoft Office User" w:date="2019-10-30T11:35:00Z">
              <w:rPr>
                <w:rFonts w:ascii="Times New Roman" w:hAnsi="Times New Roman"/>
                <w:sz w:val="24"/>
                <w:szCs w:val="24"/>
                <w:lang w:val="en-US"/>
              </w:rPr>
            </w:rPrChange>
          </w:rPr>
          <w:delText>, 95% CI = [0.</w:delText>
        </w:r>
        <w:r w:rsidR="00433CFE" w:rsidRPr="000D46AE" w:rsidDel="00E32CE0">
          <w:rPr>
            <w:rFonts w:ascii="Times New Roman" w:hAnsi="Times New Roman"/>
            <w:sz w:val="24"/>
            <w:szCs w:val="24"/>
            <w:lang w:val="en-US"/>
            <w:rPrChange w:id="3334" w:author="Microsoft Office User" w:date="2019-10-30T11:35:00Z">
              <w:rPr>
                <w:rFonts w:ascii="Times New Roman" w:hAnsi="Times New Roman"/>
                <w:sz w:val="24"/>
                <w:szCs w:val="24"/>
                <w:lang w:val="en-US"/>
              </w:rPr>
            </w:rPrChange>
          </w:rPr>
          <w:delText>68</w:delText>
        </w:r>
        <w:r w:rsidRPr="000D46AE" w:rsidDel="00E32CE0">
          <w:rPr>
            <w:rFonts w:ascii="Times New Roman" w:hAnsi="Times New Roman"/>
            <w:sz w:val="24"/>
            <w:szCs w:val="24"/>
            <w:lang w:val="en-US"/>
            <w:rPrChange w:id="3335" w:author="Microsoft Office User" w:date="2019-10-30T11:35:00Z">
              <w:rPr>
                <w:rFonts w:ascii="Times New Roman" w:hAnsi="Times New Roman"/>
                <w:sz w:val="24"/>
                <w:szCs w:val="24"/>
                <w:lang w:val="en-US"/>
              </w:rPr>
            </w:rPrChange>
          </w:rPr>
          <w:delText>, 1.</w:delText>
        </w:r>
        <w:r w:rsidR="00433CFE" w:rsidRPr="000D46AE" w:rsidDel="00E32CE0">
          <w:rPr>
            <w:rFonts w:ascii="Times New Roman" w:hAnsi="Times New Roman"/>
            <w:sz w:val="24"/>
            <w:szCs w:val="24"/>
            <w:lang w:val="en-US"/>
            <w:rPrChange w:id="3336" w:author="Microsoft Office User" w:date="2019-10-30T11:35:00Z">
              <w:rPr>
                <w:rFonts w:ascii="Times New Roman" w:hAnsi="Times New Roman"/>
                <w:sz w:val="24"/>
                <w:szCs w:val="24"/>
                <w:lang w:val="en-US"/>
              </w:rPr>
            </w:rPrChange>
          </w:rPr>
          <w:delText>23</w:delText>
        </w:r>
        <w:r w:rsidRPr="000D46AE" w:rsidDel="00E32CE0">
          <w:rPr>
            <w:rFonts w:ascii="Times New Roman" w:hAnsi="Times New Roman"/>
            <w:sz w:val="24"/>
            <w:szCs w:val="24"/>
            <w:lang w:val="en-US"/>
            <w:rPrChange w:id="3337" w:author="Microsoft Office User" w:date="2019-10-30T11:35:00Z">
              <w:rPr>
                <w:rFonts w:ascii="Times New Roman" w:hAnsi="Times New Roman"/>
                <w:sz w:val="24"/>
                <w:szCs w:val="24"/>
                <w:lang w:val="en-US"/>
              </w:rPr>
            </w:rPrChange>
          </w:rPr>
          <w:delText>],</w:delText>
        </w:r>
      </w:del>
      <w:r w:rsidRPr="000D46AE">
        <w:rPr>
          <w:rFonts w:ascii="Times New Roman" w:hAnsi="Times New Roman"/>
          <w:sz w:val="24"/>
          <w:szCs w:val="24"/>
          <w:lang w:val="en-US"/>
          <w:rPrChange w:id="3338" w:author="Microsoft Office User" w:date="2019-10-30T11:35:00Z">
            <w:rPr>
              <w:rFonts w:ascii="Times New Roman" w:hAnsi="Times New Roman"/>
              <w:sz w:val="24"/>
              <w:szCs w:val="24"/>
              <w:lang w:val="en-US"/>
            </w:rPr>
          </w:rPrChange>
        </w:rPr>
        <w:t xml:space="preserve"> BF</w:t>
      </w:r>
      <w:r w:rsidRPr="000D46AE">
        <w:rPr>
          <w:rFonts w:ascii="Times New Roman" w:hAnsi="Times New Roman"/>
          <w:sz w:val="24"/>
          <w:szCs w:val="24"/>
          <w:vertAlign w:val="subscript"/>
          <w:lang w:val="en-US"/>
          <w:rPrChange w:id="3339" w:author="Microsoft Office User" w:date="2019-10-30T11:35:00Z">
            <w:rPr>
              <w:rFonts w:ascii="Times New Roman" w:hAnsi="Times New Roman"/>
              <w:sz w:val="24"/>
              <w:szCs w:val="24"/>
              <w:vertAlign w:val="subscript"/>
              <w:lang w:val="en-US"/>
            </w:rPr>
          </w:rPrChange>
        </w:rPr>
        <w:t>10</w:t>
      </w:r>
      <w:r w:rsidRPr="000D46AE">
        <w:rPr>
          <w:rFonts w:ascii="Times New Roman" w:hAnsi="Times New Roman"/>
          <w:sz w:val="24"/>
          <w:szCs w:val="24"/>
          <w:lang w:val="en-US"/>
          <w:rPrChange w:id="3340" w:author="Microsoft Office User" w:date="2019-10-30T11:35:00Z">
            <w:rPr>
              <w:rFonts w:ascii="Times New Roman" w:hAnsi="Times New Roman"/>
              <w:sz w:val="24"/>
              <w:szCs w:val="24"/>
              <w:lang w:val="en-US"/>
            </w:rPr>
          </w:rPrChange>
        </w:rPr>
        <w:t xml:space="preserve"> &gt; 10</w:t>
      </w:r>
      <w:ins w:id="3341" w:author="Microsoft Office User" w:date="2019-10-29T15:51:00Z">
        <w:r w:rsidR="00E32CE0" w:rsidRPr="000D46AE">
          <w:rPr>
            <w:rFonts w:ascii="Times New Roman" w:hAnsi="Times New Roman"/>
            <w:sz w:val="24"/>
            <w:szCs w:val="24"/>
            <w:vertAlign w:val="superscript"/>
            <w:lang w:val="en-US"/>
            <w:rPrChange w:id="3342" w:author="Microsoft Office User" w:date="2019-10-30T11:35:00Z">
              <w:rPr>
                <w:rFonts w:ascii="Times New Roman" w:hAnsi="Times New Roman"/>
                <w:sz w:val="24"/>
                <w:szCs w:val="24"/>
                <w:vertAlign w:val="superscript"/>
                <w:lang w:val="en-US"/>
              </w:rPr>
            </w:rPrChange>
          </w:rPr>
          <w:t>6</w:t>
        </w:r>
      </w:ins>
      <w:del w:id="3343" w:author="Microsoft Office User" w:date="2019-10-29T15:51:00Z">
        <w:r w:rsidRPr="000D46AE" w:rsidDel="00E32CE0">
          <w:rPr>
            <w:rFonts w:ascii="Times New Roman" w:hAnsi="Times New Roman"/>
            <w:sz w:val="24"/>
            <w:szCs w:val="24"/>
            <w:vertAlign w:val="superscript"/>
            <w:lang w:val="en-US"/>
            <w:rPrChange w:id="3344" w:author="Microsoft Office User" w:date="2019-10-30T11:35:00Z">
              <w:rPr>
                <w:rFonts w:ascii="Times New Roman" w:hAnsi="Times New Roman"/>
                <w:sz w:val="24"/>
                <w:szCs w:val="24"/>
                <w:vertAlign w:val="superscript"/>
                <w:lang w:val="en-US"/>
              </w:rPr>
            </w:rPrChange>
          </w:rPr>
          <w:delText>4</w:delText>
        </w:r>
      </w:del>
      <w:r w:rsidRPr="000D46AE">
        <w:rPr>
          <w:rFonts w:ascii="Times New Roman" w:hAnsi="Times New Roman"/>
          <w:sz w:val="24"/>
          <w:szCs w:val="24"/>
          <w:lang w:val="en-US"/>
          <w:rPrChange w:id="3345" w:author="Microsoft Office User" w:date="2019-10-30T11:35:00Z">
            <w:rPr>
              <w:rFonts w:ascii="Times New Roman" w:hAnsi="Times New Roman"/>
              <w:sz w:val="24"/>
              <w:szCs w:val="24"/>
              <w:lang w:val="en-US"/>
            </w:rPr>
          </w:rPrChange>
        </w:rPr>
        <w:t xml:space="preserve">. When TO1 was presented in </w:t>
      </w:r>
      <w:r w:rsidR="00E55652" w:rsidRPr="000D46AE">
        <w:rPr>
          <w:rFonts w:ascii="Times New Roman" w:hAnsi="Times New Roman"/>
          <w:sz w:val="24"/>
          <w:szCs w:val="24"/>
          <w:lang w:val="en-US"/>
          <w:rPrChange w:id="3346" w:author="Microsoft Office User" w:date="2019-10-30T11:35:00Z">
            <w:rPr>
              <w:rFonts w:ascii="Times New Roman" w:hAnsi="Times New Roman"/>
              <w:sz w:val="24"/>
              <w:szCs w:val="24"/>
              <w:lang w:val="en-US"/>
            </w:rPr>
          </w:rPrChange>
        </w:rPr>
        <w:t xml:space="preserve">the same </w:t>
      </w:r>
      <w:r w:rsidRPr="000D46AE">
        <w:rPr>
          <w:rFonts w:ascii="Times New Roman" w:hAnsi="Times New Roman"/>
          <w:sz w:val="24"/>
          <w:szCs w:val="24"/>
          <w:lang w:val="en-US"/>
          <w:rPrChange w:id="3347" w:author="Microsoft Office User" w:date="2019-10-30T11:35:00Z">
            <w:rPr>
              <w:rFonts w:ascii="Times New Roman" w:hAnsi="Times New Roman"/>
              <w:sz w:val="24"/>
              <w:szCs w:val="24"/>
              <w:lang w:val="en-US"/>
            </w:rPr>
          </w:rPrChange>
        </w:rPr>
        <w:t xml:space="preserve">color </w:t>
      </w:r>
      <w:r w:rsidR="00E55652" w:rsidRPr="000D46AE">
        <w:rPr>
          <w:rFonts w:ascii="Times New Roman" w:hAnsi="Times New Roman"/>
          <w:sz w:val="24"/>
          <w:szCs w:val="24"/>
          <w:lang w:val="en-US"/>
          <w:rPrChange w:id="3348" w:author="Microsoft Office User" w:date="2019-10-30T11:35:00Z">
            <w:rPr>
              <w:rFonts w:ascii="Times New Roman" w:hAnsi="Times New Roman"/>
              <w:sz w:val="24"/>
              <w:szCs w:val="24"/>
              <w:lang w:val="en-US"/>
            </w:rPr>
          </w:rPrChange>
        </w:rPr>
        <w:t xml:space="preserve">as </w:t>
      </w:r>
      <w:r w:rsidRPr="000D46AE">
        <w:rPr>
          <w:rFonts w:ascii="Times New Roman" w:hAnsi="Times New Roman"/>
          <w:sz w:val="24"/>
          <w:szCs w:val="24"/>
          <w:lang w:val="en-US"/>
          <w:rPrChange w:id="3349" w:author="Microsoft Office User" w:date="2019-10-30T11:35:00Z">
            <w:rPr>
              <w:rFonts w:ascii="Times New Roman" w:hAnsi="Times New Roman"/>
              <w:sz w:val="24"/>
              <w:szCs w:val="24"/>
              <w:lang w:val="en-US"/>
            </w:rPr>
          </w:rPrChange>
        </w:rPr>
        <w:t>positive SO</w:t>
      </w:r>
      <w:r w:rsidR="00433CFE" w:rsidRPr="000D46AE">
        <w:rPr>
          <w:rFonts w:ascii="Times New Roman" w:hAnsi="Times New Roman"/>
          <w:sz w:val="24"/>
          <w:szCs w:val="24"/>
          <w:lang w:val="en-US"/>
          <w:rPrChange w:id="3350" w:author="Microsoft Office User" w:date="2019-10-30T11:35:00Z">
            <w:rPr>
              <w:rFonts w:ascii="Times New Roman" w:hAnsi="Times New Roman"/>
              <w:sz w:val="24"/>
              <w:szCs w:val="24"/>
              <w:lang w:val="en-US"/>
            </w:rPr>
          </w:rPrChange>
        </w:rPr>
        <w:t>s</w:t>
      </w:r>
      <w:r w:rsidRPr="000D46AE">
        <w:rPr>
          <w:rFonts w:ascii="Times New Roman" w:hAnsi="Times New Roman"/>
          <w:sz w:val="24"/>
          <w:szCs w:val="24"/>
          <w:lang w:val="en-US"/>
          <w:rPrChange w:id="3351" w:author="Microsoft Office User" w:date="2019-10-30T11:35:00Z">
            <w:rPr>
              <w:rFonts w:ascii="Times New Roman" w:hAnsi="Times New Roman"/>
              <w:sz w:val="24"/>
              <w:szCs w:val="24"/>
              <w:lang w:val="en-US"/>
            </w:rPr>
          </w:rPrChange>
        </w:rPr>
        <w:t xml:space="preserve">, and TO2 was presented in </w:t>
      </w:r>
      <w:r w:rsidR="00E55652" w:rsidRPr="000D46AE">
        <w:rPr>
          <w:rFonts w:ascii="Times New Roman" w:hAnsi="Times New Roman"/>
          <w:sz w:val="24"/>
          <w:szCs w:val="24"/>
          <w:lang w:val="en-US"/>
          <w:rPrChange w:id="3352" w:author="Microsoft Office User" w:date="2019-10-30T11:35:00Z">
            <w:rPr>
              <w:rFonts w:ascii="Times New Roman" w:hAnsi="Times New Roman"/>
              <w:sz w:val="24"/>
              <w:szCs w:val="24"/>
              <w:lang w:val="en-US"/>
            </w:rPr>
          </w:rPrChange>
        </w:rPr>
        <w:t xml:space="preserve">the same </w:t>
      </w:r>
      <w:r w:rsidRPr="000D46AE">
        <w:rPr>
          <w:rFonts w:ascii="Times New Roman" w:hAnsi="Times New Roman"/>
          <w:sz w:val="24"/>
          <w:szCs w:val="24"/>
          <w:lang w:val="en-US"/>
          <w:rPrChange w:id="3353" w:author="Microsoft Office User" w:date="2019-10-30T11:35:00Z">
            <w:rPr>
              <w:rFonts w:ascii="Times New Roman" w:hAnsi="Times New Roman"/>
              <w:sz w:val="24"/>
              <w:szCs w:val="24"/>
              <w:lang w:val="en-US"/>
            </w:rPr>
          </w:rPrChange>
        </w:rPr>
        <w:t xml:space="preserve">color </w:t>
      </w:r>
      <w:r w:rsidR="00E55652" w:rsidRPr="000D46AE">
        <w:rPr>
          <w:rFonts w:ascii="Times New Roman" w:hAnsi="Times New Roman"/>
          <w:sz w:val="24"/>
          <w:szCs w:val="24"/>
          <w:lang w:val="en-US"/>
          <w:rPrChange w:id="3354" w:author="Microsoft Office User" w:date="2019-10-30T11:35:00Z">
            <w:rPr>
              <w:rFonts w:ascii="Times New Roman" w:hAnsi="Times New Roman"/>
              <w:sz w:val="24"/>
              <w:szCs w:val="24"/>
              <w:lang w:val="en-US"/>
            </w:rPr>
          </w:rPrChange>
        </w:rPr>
        <w:t xml:space="preserve">as </w:t>
      </w:r>
      <w:r w:rsidRPr="000D46AE">
        <w:rPr>
          <w:rFonts w:ascii="Times New Roman" w:hAnsi="Times New Roman"/>
          <w:sz w:val="24"/>
          <w:szCs w:val="24"/>
          <w:lang w:val="en-US"/>
          <w:rPrChange w:id="3355" w:author="Microsoft Office User" w:date="2019-10-30T11:35:00Z">
            <w:rPr>
              <w:rFonts w:ascii="Times New Roman" w:hAnsi="Times New Roman"/>
              <w:sz w:val="24"/>
              <w:szCs w:val="24"/>
              <w:lang w:val="en-US"/>
            </w:rPr>
          </w:rPrChange>
        </w:rPr>
        <w:t>negative SO</w:t>
      </w:r>
      <w:r w:rsidR="00433CFE" w:rsidRPr="000D46AE">
        <w:rPr>
          <w:rFonts w:ascii="Times New Roman" w:hAnsi="Times New Roman"/>
          <w:sz w:val="24"/>
          <w:szCs w:val="24"/>
          <w:lang w:val="en-US"/>
          <w:rPrChange w:id="3356" w:author="Microsoft Office User" w:date="2019-10-30T11:35:00Z">
            <w:rPr>
              <w:rFonts w:ascii="Times New Roman" w:hAnsi="Times New Roman"/>
              <w:sz w:val="24"/>
              <w:szCs w:val="24"/>
              <w:lang w:val="en-US"/>
            </w:rPr>
          </w:rPrChange>
        </w:rPr>
        <w:t>s</w:t>
      </w:r>
      <w:r w:rsidRPr="000D46AE">
        <w:rPr>
          <w:rFonts w:ascii="Times New Roman" w:hAnsi="Times New Roman"/>
          <w:sz w:val="24"/>
          <w:szCs w:val="24"/>
          <w:lang w:val="en-US"/>
          <w:rPrChange w:id="3357" w:author="Microsoft Office User" w:date="2019-10-30T11:35:00Z">
            <w:rPr>
              <w:rFonts w:ascii="Times New Roman" w:hAnsi="Times New Roman"/>
              <w:sz w:val="24"/>
              <w:szCs w:val="24"/>
              <w:lang w:val="en-US"/>
            </w:rPr>
          </w:rPrChange>
        </w:rPr>
        <w:t>, participants preferred TO1 over TO2 (</w:t>
      </w:r>
      <w:r w:rsidRPr="000D46AE">
        <w:rPr>
          <w:rFonts w:ascii="Times New Roman" w:hAnsi="Times New Roman"/>
          <w:i/>
          <w:sz w:val="24"/>
          <w:szCs w:val="24"/>
          <w:lang w:val="en-US"/>
          <w:rPrChange w:id="3358" w:author="Microsoft Office User" w:date="2019-10-30T11:35:00Z">
            <w:rPr>
              <w:rFonts w:ascii="Times New Roman" w:hAnsi="Times New Roman"/>
              <w:i/>
              <w:sz w:val="24"/>
              <w:szCs w:val="24"/>
              <w:lang w:val="en-US"/>
            </w:rPr>
          </w:rPrChange>
        </w:rPr>
        <w:t>M</w:t>
      </w:r>
      <w:r w:rsidRPr="000D46AE">
        <w:rPr>
          <w:rFonts w:ascii="Times New Roman" w:hAnsi="Times New Roman"/>
          <w:sz w:val="24"/>
          <w:szCs w:val="24"/>
          <w:lang w:val="en-US"/>
          <w:rPrChange w:id="3359" w:author="Microsoft Office User" w:date="2019-10-30T11:35:00Z">
            <w:rPr>
              <w:rFonts w:ascii="Times New Roman" w:hAnsi="Times New Roman"/>
              <w:sz w:val="24"/>
              <w:szCs w:val="24"/>
              <w:lang w:val="en-US"/>
            </w:rPr>
          </w:rPrChange>
        </w:rPr>
        <w:t xml:space="preserve"> = 0.</w:t>
      </w:r>
      <w:r w:rsidR="00433CFE" w:rsidRPr="000D46AE">
        <w:rPr>
          <w:rFonts w:ascii="Times New Roman" w:hAnsi="Times New Roman"/>
          <w:sz w:val="24"/>
          <w:szCs w:val="24"/>
          <w:lang w:val="en-US"/>
          <w:rPrChange w:id="3360" w:author="Microsoft Office User" w:date="2019-10-30T11:35:00Z">
            <w:rPr>
              <w:rFonts w:ascii="Times New Roman" w:hAnsi="Times New Roman"/>
              <w:sz w:val="24"/>
              <w:szCs w:val="24"/>
              <w:lang w:val="en-US"/>
            </w:rPr>
          </w:rPrChange>
        </w:rPr>
        <w:t>31</w:t>
      </w:r>
      <w:r w:rsidRPr="000D46AE">
        <w:rPr>
          <w:rFonts w:ascii="Times New Roman" w:hAnsi="Times New Roman"/>
          <w:sz w:val="24"/>
          <w:szCs w:val="24"/>
          <w:lang w:val="en-US"/>
          <w:rPrChange w:id="3361" w:author="Microsoft Office User" w:date="2019-10-30T11:35:00Z">
            <w:rPr>
              <w:rFonts w:ascii="Times New Roman" w:hAnsi="Times New Roman"/>
              <w:sz w:val="24"/>
              <w:szCs w:val="24"/>
              <w:lang w:val="en-US"/>
            </w:rPr>
          </w:rPrChange>
        </w:rPr>
        <w:t xml:space="preserve">, </w:t>
      </w:r>
      <w:r w:rsidRPr="000D46AE">
        <w:rPr>
          <w:rFonts w:ascii="Times New Roman" w:hAnsi="Times New Roman"/>
          <w:i/>
          <w:sz w:val="24"/>
          <w:szCs w:val="24"/>
          <w:lang w:val="en-US"/>
          <w:rPrChange w:id="3362" w:author="Microsoft Office User" w:date="2019-10-30T11:35:00Z">
            <w:rPr>
              <w:rFonts w:ascii="Times New Roman" w:hAnsi="Times New Roman"/>
              <w:i/>
              <w:sz w:val="24"/>
              <w:szCs w:val="24"/>
              <w:lang w:val="en-US"/>
            </w:rPr>
          </w:rPrChange>
        </w:rPr>
        <w:t>SD</w:t>
      </w:r>
      <w:r w:rsidRPr="000D46AE">
        <w:rPr>
          <w:rFonts w:ascii="Times New Roman" w:hAnsi="Times New Roman"/>
          <w:sz w:val="24"/>
          <w:szCs w:val="24"/>
          <w:lang w:val="en-US"/>
          <w:rPrChange w:id="3363" w:author="Microsoft Office User" w:date="2019-10-30T11:35:00Z">
            <w:rPr>
              <w:rFonts w:ascii="Times New Roman" w:hAnsi="Times New Roman"/>
              <w:sz w:val="24"/>
              <w:szCs w:val="24"/>
              <w:lang w:val="en-US"/>
            </w:rPr>
          </w:rPrChange>
        </w:rPr>
        <w:t xml:space="preserve"> = 0.</w:t>
      </w:r>
      <w:r w:rsidR="00433CFE" w:rsidRPr="000D46AE">
        <w:rPr>
          <w:rFonts w:ascii="Times New Roman" w:hAnsi="Times New Roman"/>
          <w:sz w:val="24"/>
          <w:szCs w:val="24"/>
          <w:lang w:val="en-US"/>
          <w:rPrChange w:id="3364" w:author="Microsoft Office User" w:date="2019-10-30T11:35:00Z">
            <w:rPr>
              <w:rFonts w:ascii="Times New Roman" w:hAnsi="Times New Roman"/>
              <w:sz w:val="24"/>
              <w:szCs w:val="24"/>
              <w:lang w:val="en-US"/>
            </w:rPr>
          </w:rPrChange>
        </w:rPr>
        <w:t>51</w:t>
      </w:r>
      <w:r w:rsidRPr="000D46AE">
        <w:rPr>
          <w:rFonts w:ascii="Times New Roman" w:hAnsi="Times New Roman"/>
          <w:sz w:val="24"/>
          <w:szCs w:val="24"/>
          <w:lang w:val="en-US"/>
          <w:rPrChange w:id="3365" w:author="Microsoft Office User" w:date="2019-10-30T11:35:00Z">
            <w:rPr>
              <w:rFonts w:ascii="Times New Roman" w:hAnsi="Times New Roman"/>
              <w:sz w:val="24"/>
              <w:szCs w:val="24"/>
              <w:lang w:val="en-US"/>
            </w:rPr>
          </w:rPrChange>
        </w:rPr>
        <w:t>). When the color contingencies were reversed, participants preferred TO2 over TO1 (</w:t>
      </w:r>
      <w:r w:rsidRPr="000D46AE">
        <w:rPr>
          <w:rFonts w:ascii="Times New Roman" w:hAnsi="Times New Roman"/>
          <w:i/>
          <w:sz w:val="24"/>
          <w:szCs w:val="24"/>
          <w:lang w:val="en-US"/>
          <w:rPrChange w:id="3366" w:author="Microsoft Office User" w:date="2019-10-30T11:35:00Z">
            <w:rPr>
              <w:rFonts w:ascii="Times New Roman" w:hAnsi="Times New Roman"/>
              <w:i/>
              <w:sz w:val="24"/>
              <w:szCs w:val="24"/>
              <w:lang w:val="en-US"/>
            </w:rPr>
          </w:rPrChange>
        </w:rPr>
        <w:t>M</w:t>
      </w:r>
      <w:r w:rsidRPr="000D46AE">
        <w:rPr>
          <w:rFonts w:ascii="Times New Roman" w:hAnsi="Times New Roman"/>
          <w:sz w:val="24"/>
          <w:szCs w:val="24"/>
          <w:lang w:val="en-US"/>
          <w:rPrChange w:id="3367" w:author="Microsoft Office User" w:date="2019-10-30T11:35:00Z">
            <w:rPr>
              <w:rFonts w:ascii="Times New Roman" w:hAnsi="Times New Roman"/>
              <w:sz w:val="24"/>
              <w:szCs w:val="24"/>
              <w:lang w:val="en-US"/>
            </w:rPr>
          </w:rPrChange>
        </w:rPr>
        <w:t xml:space="preserve"> = -0.18, </w:t>
      </w:r>
      <w:r w:rsidRPr="000D46AE">
        <w:rPr>
          <w:rFonts w:ascii="Times New Roman" w:hAnsi="Times New Roman"/>
          <w:i/>
          <w:sz w:val="24"/>
          <w:szCs w:val="24"/>
          <w:lang w:val="en-US"/>
          <w:rPrChange w:id="3368" w:author="Microsoft Office User" w:date="2019-10-30T11:35:00Z">
            <w:rPr>
              <w:rFonts w:ascii="Times New Roman" w:hAnsi="Times New Roman"/>
              <w:i/>
              <w:sz w:val="24"/>
              <w:szCs w:val="24"/>
              <w:lang w:val="en-US"/>
            </w:rPr>
          </w:rPrChange>
        </w:rPr>
        <w:t>SD</w:t>
      </w:r>
      <w:r w:rsidRPr="000D46AE">
        <w:rPr>
          <w:rFonts w:ascii="Times New Roman" w:hAnsi="Times New Roman"/>
          <w:sz w:val="24"/>
          <w:szCs w:val="24"/>
          <w:lang w:val="en-US"/>
          <w:rPrChange w:id="3369" w:author="Microsoft Office User" w:date="2019-10-30T11:35:00Z">
            <w:rPr>
              <w:rFonts w:ascii="Times New Roman" w:hAnsi="Times New Roman"/>
              <w:sz w:val="24"/>
              <w:szCs w:val="24"/>
              <w:lang w:val="en-US"/>
            </w:rPr>
          </w:rPrChange>
        </w:rPr>
        <w:t xml:space="preserve"> = 0.</w:t>
      </w:r>
      <w:r w:rsidR="00433CFE" w:rsidRPr="000D46AE">
        <w:rPr>
          <w:rFonts w:ascii="Times New Roman" w:hAnsi="Times New Roman"/>
          <w:sz w:val="24"/>
          <w:szCs w:val="24"/>
          <w:lang w:val="en-US"/>
          <w:rPrChange w:id="3370" w:author="Microsoft Office User" w:date="2019-10-30T11:35:00Z">
            <w:rPr>
              <w:rFonts w:ascii="Times New Roman" w:hAnsi="Times New Roman"/>
              <w:sz w:val="24"/>
              <w:szCs w:val="24"/>
              <w:lang w:val="en-US"/>
            </w:rPr>
          </w:rPrChange>
        </w:rPr>
        <w:t>52</w:t>
      </w:r>
      <w:r w:rsidRPr="000D46AE">
        <w:rPr>
          <w:rFonts w:ascii="Times New Roman" w:hAnsi="Times New Roman"/>
          <w:sz w:val="24"/>
          <w:szCs w:val="24"/>
          <w:lang w:val="en-US"/>
          <w:rPrChange w:id="3371" w:author="Microsoft Office User" w:date="2019-10-30T11:35:00Z">
            <w:rPr>
              <w:rFonts w:ascii="Times New Roman" w:hAnsi="Times New Roman"/>
              <w:sz w:val="24"/>
              <w:szCs w:val="24"/>
              <w:lang w:val="en-US"/>
            </w:rPr>
          </w:rPrChange>
        </w:rPr>
        <w:t>).</w:t>
      </w:r>
    </w:p>
    <w:p w14:paraId="6C19D755" w14:textId="16DD6024" w:rsidR="00C156E8" w:rsidRPr="000D46AE" w:rsidRDefault="00C156E8" w:rsidP="00B30715">
      <w:pPr>
        <w:pStyle w:val="text"/>
        <w:spacing w:before="240" w:line="480" w:lineRule="auto"/>
        <w:ind w:firstLine="708"/>
        <w:rPr>
          <w:rFonts w:ascii="Times New Roman" w:hAnsi="Times New Roman"/>
          <w:sz w:val="24"/>
          <w:szCs w:val="24"/>
          <w:lang w:val="en-US"/>
          <w:rPrChange w:id="3372"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373" w:author="Microsoft Office User" w:date="2019-10-30T11:35:00Z">
            <w:rPr>
              <w:rFonts w:ascii="Times New Roman" w:hAnsi="Times New Roman"/>
              <w:b/>
              <w:sz w:val="24"/>
              <w:szCs w:val="24"/>
              <w:lang w:val="en-US"/>
            </w:rPr>
          </w:rPrChange>
        </w:rPr>
        <w:t>Self-reported ratings.</w:t>
      </w:r>
      <w:r w:rsidRPr="000D46AE">
        <w:rPr>
          <w:rFonts w:ascii="Times New Roman" w:hAnsi="Times New Roman"/>
          <w:sz w:val="24"/>
          <w:szCs w:val="24"/>
          <w:lang w:val="en-US"/>
          <w:rPrChange w:id="3374" w:author="Microsoft Office User" w:date="2019-10-30T11:35:00Z">
            <w:rPr>
              <w:rFonts w:ascii="Times New Roman" w:hAnsi="Times New Roman"/>
              <w:sz w:val="24"/>
              <w:szCs w:val="24"/>
              <w:lang w:val="en-US"/>
            </w:rPr>
          </w:rPrChange>
        </w:rPr>
        <w:t xml:space="preserve"> Self-reported scores differed depending on the valence of the SO that shared a color with a TO, </w:t>
      </w:r>
      <w:ins w:id="3375" w:author="Microsoft Office User" w:date="2019-10-29T15:52:00Z">
        <w:r w:rsidR="00B30715" w:rsidRPr="000D46AE">
          <w:rPr>
            <w:rFonts w:ascii="Times New Roman" w:hAnsi="Times New Roman"/>
            <w:i/>
            <w:sz w:val="24"/>
            <w:szCs w:val="24"/>
            <w:lang w:val="en-US"/>
            <w:rPrChange w:id="3376" w:author="Microsoft Office User" w:date="2019-10-30T11:35:00Z">
              <w:rPr>
                <w:rFonts w:ascii="Times New Roman" w:hAnsi="Times New Roman"/>
                <w:i/>
                <w:sz w:val="24"/>
                <w:szCs w:val="24"/>
                <w:lang w:val="en-IE"/>
              </w:rPr>
            </w:rPrChange>
          </w:rPr>
          <w:t>t</w:t>
        </w:r>
        <w:r w:rsidR="00B30715" w:rsidRPr="000D46AE">
          <w:rPr>
            <w:rFonts w:ascii="Times New Roman" w:hAnsi="Times New Roman"/>
            <w:sz w:val="24"/>
            <w:szCs w:val="24"/>
            <w:lang w:val="en-US"/>
            <w:rPrChange w:id="3377" w:author="Microsoft Office User" w:date="2019-10-30T11:35:00Z">
              <w:rPr>
                <w:rFonts w:ascii="Times New Roman" w:hAnsi="Times New Roman"/>
                <w:i/>
                <w:sz w:val="24"/>
                <w:szCs w:val="24"/>
                <w:lang w:val="en-IE"/>
              </w:rPr>
            </w:rPrChange>
          </w:rPr>
          <w:t xml:space="preserve">(227.44) = 12.08, </w:t>
        </w:r>
        <w:r w:rsidR="00B30715" w:rsidRPr="000D46AE">
          <w:rPr>
            <w:rFonts w:ascii="Times New Roman" w:hAnsi="Times New Roman"/>
            <w:i/>
            <w:sz w:val="24"/>
            <w:szCs w:val="24"/>
            <w:lang w:val="en-US"/>
            <w:rPrChange w:id="3378" w:author="Microsoft Office User" w:date="2019-10-30T11:35:00Z">
              <w:rPr>
                <w:rFonts w:ascii="Times New Roman" w:hAnsi="Times New Roman"/>
                <w:i/>
                <w:sz w:val="24"/>
                <w:szCs w:val="24"/>
                <w:lang w:val="en-IE"/>
              </w:rPr>
            </w:rPrChange>
          </w:rPr>
          <w:t>p</w:t>
        </w:r>
        <w:r w:rsidR="00B30715" w:rsidRPr="000D46AE">
          <w:rPr>
            <w:rFonts w:ascii="Times New Roman" w:hAnsi="Times New Roman"/>
            <w:sz w:val="24"/>
            <w:szCs w:val="24"/>
            <w:lang w:val="en-US"/>
            <w:rPrChange w:id="3379" w:author="Microsoft Office User" w:date="2019-10-30T11:35:00Z">
              <w:rPr>
                <w:rFonts w:ascii="Times New Roman" w:hAnsi="Times New Roman"/>
                <w:i/>
                <w:sz w:val="24"/>
                <w:szCs w:val="24"/>
                <w:lang w:val="en-IE"/>
              </w:rPr>
            </w:rPrChange>
          </w:rPr>
          <w:t xml:space="preserve"> &lt; .001, </w:t>
        </w:r>
        <w:r w:rsidR="00B30715" w:rsidRPr="000D46AE">
          <w:rPr>
            <w:rFonts w:ascii="Times New Roman" w:hAnsi="Times New Roman"/>
            <w:i/>
            <w:sz w:val="24"/>
            <w:szCs w:val="24"/>
            <w:lang w:val="en-US"/>
            <w:rPrChange w:id="3380" w:author="Microsoft Office User" w:date="2019-10-30T11:35:00Z">
              <w:rPr>
                <w:rFonts w:ascii="Times New Roman" w:hAnsi="Times New Roman"/>
                <w:i/>
                <w:sz w:val="24"/>
                <w:szCs w:val="24"/>
                <w:lang w:val="en-IE"/>
              </w:rPr>
            </w:rPrChange>
          </w:rPr>
          <w:t>d</w:t>
        </w:r>
        <w:r w:rsidR="00B30715" w:rsidRPr="000D46AE">
          <w:rPr>
            <w:rFonts w:ascii="Times New Roman" w:hAnsi="Times New Roman"/>
            <w:sz w:val="24"/>
            <w:szCs w:val="24"/>
            <w:lang w:val="en-US"/>
            <w:rPrChange w:id="3381" w:author="Microsoft Office User" w:date="2019-10-30T11:35:00Z">
              <w:rPr>
                <w:rFonts w:ascii="Times New Roman" w:hAnsi="Times New Roman"/>
                <w:i/>
                <w:sz w:val="24"/>
                <w:szCs w:val="24"/>
                <w:lang w:val="en-IE"/>
              </w:rPr>
            </w:rPrChange>
          </w:rPr>
          <w:t xml:space="preserve"> = 1.58, 95% CI = [1.29, 1.88], </w:t>
        </w:r>
      </w:ins>
      <w:del w:id="3382" w:author="Microsoft Office User" w:date="2019-10-29T15:52:00Z">
        <w:r w:rsidRPr="000D46AE" w:rsidDel="00B30715">
          <w:rPr>
            <w:rFonts w:ascii="Times New Roman" w:hAnsi="Times New Roman"/>
            <w:i/>
            <w:sz w:val="24"/>
            <w:szCs w:val="24"/>
            <w:lang w:val="en-US"/>
            <w:rPrChange w:id="3383" w:author="Microsoft Office User" w:date="2019-10-30T11:35:00Z">
              <w:rPr>
                <w:rFonts w:ascii="Times New Roman" w:hAnsi="Times New Roman"/>
                <w:i/>
                <w:sz w:val="24"/>
                <w:szCs w:val="24"/>
                <w:lang w:val="en-US"/>
              </w:rPr>
            </w:rPrChange>
          </w:rPr>
          <w:delText>t</w:delText>
        </w:r>
        <w:r w:rsidRPr="000D46AE" w:rsidDel="00B30715">
          <w:rPr>
            <w:rFonts w:ascii="Times New Roman" w:hAnsi="Times New Roman"/>
            <w:sz w:val="24"/>
            <w:szCs w:val="24"/>
            <w:lang w:val="en-US"/>
            <w:rPrChange w:id="3384" w:author="Microsoft Office User" w:date="2019-10-30T11:35:00Z">
              <w:rPr>
                <w:rFonts w:ascii="Times New Roman" w:hAnsi="Times New Roman"/>
                <w:sz w:val="24"/>
                <w:szCs w:val="24"/>
                <w:lang w:val="en-US"/>
              </w:rPr>
            </w:rPrChange>
          </w:rPr>
          <w:delText>(</w:delText>
        </w:r>
        <w:r w:rsidR="00E55652" w:rsidRPr="000D46AE" w:rsidDel="00B30715">
          <w:rPr>
            <w:rFonts w:ascii="Times New Roman" w:hAnsi="Times New Roman"/>
            <w:sz w:val="24"/>
            <w:szCs w:val="24"/>
            <w:lang w:val="en-US"/>
            <w:rPrChange w:id="3385" w:author="Microsoft Office User" w:date="2019-10-30T11:35:00Z">
              <w:rPr>
                <w:rFonts w:ascii="Times New Roman" w:hAnsi="Times New Roman"/>
                <w:sz w:val="24"/>
                <w:szCs w:val="24"/>
                <w:lang w:val="en-US"/>
              </w:rPr>
            </w:rPrChange>
          </w:rPr>
          <w:delText>230</w:delText>
        </w:r>
        <w:r w:rsidRPr="000D46AE" w:rsidDel="00B30715">
          <w:rPr>
            <w:rFonts w:ascii="Times New Roman" w:hAnsi="Times New Roman"/>
            <w:sz w:val="24"/>
            <w:szCs w:val="24"/>
            <w:lang w:val="en-US"/>
            <w:rPrChange w:id="3386" w:author="Microsoft Office User" w:date="2019-10-30T11:35:00Z">
              <w:rPr>
                <w:rFonts w:ascii="Times New Roman" w:hAnsi="Times New Roman"/>
                <w:sz w:val="24"/>
                <w:szCs w:val="24"/>
                <w:lang w:val="en-US"/>
              </w:rPr>
            </w:rPrChange>
          </w:rPr>
          <w:delText>) =</w:delText>
        </w:r>
        <w:r w:rsidR="00E55652" w:rsidRPr="000D46AE" w:rsidDel="00B30715">
          <w:rPr>
            <w:rFonts w:ascii="Times New Roman" w:hAnsi="Times New Roman"/>
            <w:sz w:val="24"/>
            <w:szCs w:val="24"/>
            <w:lang w:val="en-US"/>
            <w:rPrChange w:id="3387" w:author="Microsoft Office User" w:date="2019-10-30T11:35:00Z">
              <w:rPr>
                <w:rFonts w:ascii="Times New Roman" w:hAnsi="Times New Roman"/>
                <w:sz w:val="24"/>
                <w:szCs w:val="24"/>
                <w:lang w:val="en-US"/>
              </w:rPr>
            </w:rPrChange>
          </w:rPr>
          <w:delText xml:space="preserve"> 11.87</w:delText>
        </w:r>
        <w:r w:rsidRPr="000D46AE" w:rsidDel="00B30715">
          <w:rPr>
            <w:rFonts w:ascii="Times New Roman" w:hAnsi="Times New Roman"/>
            <w:sz w:val="24"/>
            <w:szCs w:val="24"/>
            <w:lang w:val="en-US"/>
            <w:rPrChange w:id="3388" w:author="Microsoft Office User" w:date="2019-10-30T11:35:00Z">
              <w:rPr>
                <w:rFonts w:ascii="Times New Roman" w:hAnsi="Times New Roman"/>
                <w:sz w:val="24"/>
                <w:szCs w:val="24"/>
                <w:lang w:val="en-US"/>
              </w:rPr>
            </w:rPrChange>
          </w:rPr>
          <w:delText xml:space="preserve">, </w:delText>
        </w:r>
        <w:r w:rsidRPr="000D46AE" w:rsidDel="00B30715">
          <w:rPr>
            <w:rFonts w:ascii="Times New Roman" w:hAnsi="Times New Roman"/>
            <w:i/>
            <w:sz w:val="24"/>
            <w:szCs w:val="24"/>
            <w:lang w:val="en-US"/>
            <w:rPrChange w:id="3389" w:author="Microsoft Office User" w:date="2019-10-30T11:35:00Z">
              <w:rPr>
                <w:rFonts w:ascii="Times New Roman" w:hAnsi="Times New Roman"/>
                <w:i/>
                <w:sz w:val="24"/>
                <w:szCs w:val="24"/>
                <w:lang w:val="en-US"/>
              </w:rPr>
            </w:rPrChange>
          </w:rPr>
          <w:delText>p</w:delText>
        </w:r>
        <w:r w:rsidRPr="000D46AE" w:rsidDel="00B30715">
          <w:rPr>
            <w:rFonts w:ascii="Times New Roman" w:hAnsi="Times New Roman"/>
            <w:sz w:val="24"/>
            <w:szCs w:val="24"/>
            <w:lang w:val="en-US"/>
            <w:rPrChange w:id="3390" w:author="Microsoft Office User" w:date="2019-10-30T11:35:00Z">
              <w:rPr>
                <w:rFonts w:ascii="Times New Roman" w:hAnsi="Times New Roman"/>
                <w:sz w:val="24"/>
                <w:szCs w:val="24"/>
                <w:lang w:val="en-US"/>
              </w:rPr>
            </w:rPrChange>
          </w:rPr>
          <w:delText xml:space="preserve"> &lt; .001, </w:delText>
        </w:r>
        <w:r w:rsidRPr="000D46AE" w:rsidDel="00B30715">
          <w:rPr>
            <w:rFonts w:ascii="Times New Roman" w:hAnsi="Times New Roman"/>
            <w:i/>
            <w:sz w:val="24"/>
            <w:szCs w:val="24"/>
            <w:lang w:val="en-US"/>
            <w:rPrChange w:id="3391" w:author="Microsoft Office User" w:date="2019-10-30T11:35:00Z">
              <w:rPr>
                <w:rFonts w:ascii="Times New Roman" w:hAnsi="Times New Roman"/>
                <w:i/>
                <w:sz w:val="24"/>
                <w:szCs w:val="24"/>
                <w:lang w:val="en-US"/>
              </w:rPr>
            </w:rPrChange>
          </w:rPr>
          <w:delText>d</w:delText>
        </w:r>
        <w:r w:rsidRPr="000D46AE" w:rsidDel="00B30715">
          <w:rPr>
            <w:rFonts w:ascii="Times New Roman" w:hAnsi="Times New Roman"/>
            <w:sz w:val="24"/>
            <w:szCs w:val="24"/>
            <w:lang w:val="en-US"/>
            <w:rPrChange w:id="3392" w:author="Microsoft Office User" w:date="2019-10-30T11:35:00Z">
              <w:rPr>
                <w:rFonts w:ascii="Times New Roman" w:hAnsi="Times New Roman"/>
                <w:sz w:val="24"/>
                <w:szCs w:val="24"/>
                <w:lang w:val="en-US"/>
              </w:rPr>
            </w:rPrChange>
          </w:rPr>
          <w:delText xml:space="preserve"> =</w:delText>
        </w:r>
        <w:r w:rsidR="00E55652" w:rsidRPr="000D46AE" w:rsidDel="00B30715">
          <w:rPr>
            <w:rFonts w:ascii="Times New Roman" w:hAnsi="Times New Roman"/>
            <w:sz w:val="24"/>
            <w:szCs w:val="24"/>
            <w:lang w:val="en-US"/>
            <w:rPrChange w:id="3393" w:author="Microsoft Office User" w:date="2019-10-30T11:35:00Z">
              <w:rPr>
                <w:rFonts w:ascii="Times New Roman" w:hAnsi="Times New Roman"/>
                <w:sz w:val="24"/>
                <w:szCs w:val="24"/>
                <w:lang w:val="en-US"/>
              </w:rPr>
            </w:rPrChange>
          </w:rPr>
          <w:delText xml:space="preserve"> 1.56</w:delText>
        </w:r>
        <w:r w:rsidRPr="000D46AE" w:rsidDel="00B30715">
          <w:rPr>
            <w:rFonts w:ascii="Times New Roman" w:hAnsi="Times New Roman"/>
            <w:sz w:val="24"/>
            <w:szCs w:val="24"/>
            <w:lang w:val="en-US"/>
            <w:rPrChange w:id="3394" w:author="Microsoft Office User" w:date="2019-10-30T11:35:00Z">
              <w:rPr>
                <w:rFonts w:ascii="Times New Roman" w:hAnsi="Times New Roman"/>
                <w:sz w:val="24"/>
                <w:szCs w:val="24"/>
                <w:lang w:val="en-US"/>
              </w:rPr>
            </w:rPrChange>
          </w:rPr>
          <w:delText>, 95% CI = [</w:delText>
        </w:r>
        <w:r w:rsidR="00E55652" w:rsidRPr="000D46AE" w:rsidDel="00B30715">
          <w:rPr>
            <w:rFonts w:ascii="Times New Roman" w:hAnsi="Times New Roman"/>
            <w:sz w:val="24"/>
            <w:szCs w:val="24"/>
            <w:lang w:val="en-US"/>
            <w:rPrChange w:id="3395" w:author="Microsoft Office User" w:date="2019-10-30T11:35:00Z">
              <w:rPr>
                <w:rFonts w:ascii="Times New Roman" w:hAnsi="Times New Roman"/>
                <w:sz w:val="24"/>
                <w:szCs w:val="24"/>
                <w:lang w:val="en-US"/>
              </w:rPr>
            </w:rPrChange>
          </w:rPr>
          <w:delText>1.26</w:delText>
        </w:r>
        <w:r w:rsidRPr="000D46AE" w:rsidDel="00B30715">
          <w:rPr>
            <w:rFonts w:ascii="Times New Roman" w:hAnsi="Times New Roman"/>
            <w:sz w:val="24"/>
            <w:szCs w:val="24"/>
            <w:lang w:val="en-US"/>
            <w:rPrChange w:id="3396" w:author="Microsoft Office User" w:date="2019-10-30T11:35:00Z">
              <w:rPr>
                <w:rFonts w:ascii="Times New Roman" w:hAnsi="Times New Roman"/>
                <w:sz w:val="24"/>
                <w:szCs w:val="24"/>
                <w:lang w:val="en-US"/>
              </w:rPr>
            </w:rPrChange>
          </w:rPr>
          <w:delText>,</w:delText>
        </w:r>
        <w:r w:rsidR="00E55652" w:rsidRPr="000D46AE" w:rsidDel="00B30715">
          <w:rPr>
            <w:rFonts w:ascii="Times New Roman" w:hAnsi="Times New Roman"/>
            <w:sz w:val="24"/>
            <w:szCs w:val="24"/>
            <w:lang w:val="en-US"/>
            <w:rPrChange w:id="3397" w:author="Microsoft Office User" w:date="2019-10-30T11:35:00Z">
              <w:rPr>
                <w:rFonts w:ascii="Times New Roman" w:hAnsi="Times New Roman"/>
                <w:sz w:val="24"/>
                <w:szCs w:val="24"/>
                <w:lang w:val="en-US"/>
              </w:rPr>
            </w:rPrChange>
          </w:rPr>
          <w:delText xml:space="preserve"> 1.85</w:delText>
        </w:r>
        <w:r w:rsidRPr="000D46AE" w:rsidDel="00B30715">
          <w:rPr>
            <w:rFonts w:ascii="Times New Roman" w:hAnsi="Times New Roman"/>
            <w:sz w:val="24"/>
            <w:szCs w:val="24"/>
            <w:lang w:val="en-US"/>
            <w:rPrChange w:id="3398" w:author="Microsoft Office User" w:date="2019-10-30T11:35:00Z">
              <w:rPr>
                <w:rFonts w:ascii="Times New Roman" w:hAnsi="Times New Roman"/>
                <w:sz w:val="24"/>
                <w:szCs w:val="24"/>
                <w:lang w:val="en-US"/>
              </w:rPr>
            </w:rPrChange>
          </w:rPr>
          <w:delText xml:space="preserve">], </w:delText>
        </w:r>
      </w:del>
      <w:r w:rsidRPr="000D46AE">
        <w:rPr>
          <w:rFonts w:ascii="Times New Roman" w:hAnsi="Times New Roman"/>
          <w:sz w:val="24"/>
          <w:szCs w:val="24"/>
          <w:lang w:val="en-US"/>
          <w:rPrChange w:id="3399" w:author="Microsoft Office User" w:date="2019-10-30T11:35:00Z">
            <w:rPr>
              <w:rFonts w:ascii="Times New Roman" w:hAnsi="Times New Roman"/>
              <w:sz w:val="24"/>
              <w:szCs w:val="24"/>
              <w:lang w:val="en-US"/>
            </w:rPr>
          </w:rPrChange>
        </w:rPr>
        <w:t>BF</w:t>
      </w:r>
      <w:r w:rsidRPr="000D46AE">
        <w:rPr>
          <w:rFonts w:ascii="Times New Roman" w:hAnsi="Times New Roman"/>
          <w:sz w:val="24"/>
          <w:szCs w:val="24"/>
          <w:vertAlign w:val="subscript"/>
          <w:lang w:val="en-US"/>
          <w:rPrChange w:id="3400" w:author="Microsoft Office User" w:date="2019-10-30T11:35:00Z">
            <w:rPr>
              <w:rFonts w:ascii="Times New Roman" w:hAnsi="Times New Roman"/>
              <w:sz w:val="24"/>
              <w:szCs w:val="24"/>
              <w:vertAlign w:val="subscript"/>
              <w:lang w:val="en-US"/>
            </w:rPr>
          </w:rPrChange>
        </w:rPr>
        <w:t>10</w:t>
      </w:r>
      <w:r w:rsidRPr="000D46AE">
        <w:rPr>
          <w:rFonts w:ascii="Times New Roman" w:hAnsi="Times New Roman"/>
          <w:sz w:val="24"/>
          <w:szCs w:val="24"/>
          <w:lang w:val="en-US"/>
          <w:rPrChange w:id="3401" w:author="Microsoft Office User" w:date="2019-10-30T11:35:00Z">
            <w:rPr>
              <w:rFonts w:ascii="Times New Roman" w:hAnsi="Times New Roman"/>
              <w:sz w:val="24"/>
              <w:szCs w:val="24"/>
              <w:lang w:val="en-US"/>
            </w:rPr>
          </w:rPrChange>
        </w:rPr>
        <w:t xml:space="preserve"> &gt; 10</w:t>
      </w:r>
      <w:ins w:id="3402" w:author="Microsoft Office User" w:date="2019-10-29T15:52:00Z">
        <w:r w:rsidR="00B30715" w:rsidRPr="000D46AE">
          <w:rPr>
            <w:rFonts w:ascii="Times New Roman" w:hAnsi="Times New Roman"/>
            <w:sz w:val="24"/>
            <w:szCs w:val="24"/>
            <w:vertAlign w:val="superscript"/>
            <w:lang w:val="en-US"/>
            <w:rPrChange w:id="3403" w:author="Microsoft Office User" w:date="2019-10-30T11:35:00Z">
              <w:rPr>
                <w:rFonts w:ascii="Times New Roman" w:hAnsi="Times New Roman"/>
                <w:sz w:val="24"/>
                <w:szCs w:val="24"/>
                <w:vertAlign w:val="superscript"/>
                <w:lang w:val="en-US"/>
              </w:rPr>
            </w:rPrChange>
          </w:rPr>
          <w:t>6</w:t>
        </w:r>
      </w:ins>
      <w:del w:id="3404" w:author="Microsoft Office User" w:date="2019-10-29T15:52:00Z">
        <w:r w:rsidR="00E55652" w:rsidRPr="000D46AE" w:rsidDel="00B30715">
          <w:rPr>
            <w:rFonts w:ascii="Times New Roman" w:hAnsi="Times New Roman"/>
            <w:sz w:val="24"/>
            <w:szCs w:val="24"/>
            <w:vertAlign w:val="superscript"/>
            <w:lang w:val="en-US"/>
            <w:rPrChange w:id="3405" w:author="Microsoft Office User" w:date="2019-10-30T11:35:00Z">
              <w:rPr>
                <w:rFonts w:ascii="Times New Roman" w:hAnsi="Times New Roman"/>
                <w:sz w:val="24"/>
                <w:szCs w:val="24"/>
                <w:vertAlign w:val="superscript"/>
                <w:lang w:val="en-US"/>
              </w:rPr>
            </w:rPrChange>
          </w:rPr>
          <w:delText>4</w:delText>
        </w:r>
      </w:del>
      <w:r w:rsidRPr="000D46AE">
        <w:rPr>
          <w:rFonts w:ascii="Times New Roman" w:hAnsi="Times New Roman"/>
          <w:sz w:val="24"/>
          <w:szCs w:val="24"/>
          <w:lang w:val="en-US"/>
          <w:rPrChange w:id="3406" w:author="Microsoft Office User" w:date="2019-10-30T11:35:00Z">
            <w:rPr>
              <w:rFonts w:ascii="Times New Roman" w:hAnsi="Times New Roman"/>
              <w:sz w:val="24"/>
              <w:szCs w:val="24"/>
              <w:lang w:val="en-US"/>
            </w:rPr>
          </w:rPrChange>
        </w:rPr>
        <w:t xml:space="preserve">. When TO1 was presented in </w:t>
      </w:r>
      <w:r w:rsidR="00E55652" w:rsidRPr="000D46AE">
        <w:rPr>
          <w:rFonts w:ascii="Times New Roman" w:hAnsi="Times New Roman"/>
          <w:sz w:val="24"/>
          <w:szCs w:val="24"/>
          <w:lang w:val="en-US"/>
          <w:rPrChange w:id="3407" w:author="Microsoft Office User" w:date="2019-10-30T11:35:00Z">
            <w:rPr>
              <w:rFonts w:ascii="Times New Roman" w:hAnsi="Times New Roman"/>
              <w:sz w:val="24"/>
              <w:szCs w:val="24"/>
              <w:lang w:val="en-US"/>
            </w:rPr>
          </w:rPrChange>
        </w:rPr>
        <w:t xml:space="preserve">the same </w:t>
      </w:r>
      <w:r w:rsidRPr="000D46AE">
        <w:rPr>
          <w:rFonts w:ascii="Times New Roman" w:hAnsi="Times New Roman"/>
          <w:sz w:val="24"/>
          <w:szCs w:val="24"/>
          <w:lang w:val="en-US"/>
          <w:rPrChange w:id="3408" w:author="Microsoft Office User" w:date="2019-10-30T11:35:00Z">
            <w:rPr>
              <w:rFonts w:ascii="Times New Roman" w:hAnsi="Times New Roman"/>
              <w:sz w:val="24"/>
              <w:szCs w:val="24"/>
              <w:lang w:val="en-US"/>
            </w:rPr>
          </w:rPrChange>
        </w:rPr>
        <w:t xml:space="preserve">color </w:t>
      </w:r>
      <w:r w:rsidR="00E55652" w:rsidRPr="000D46AE">
        <w:rPr>
          <w:rFonts w:ascii="Times New Roman" w:hAnsi="Times New Roman"/>
          <w:sz w:val="24"/>
          <w:szCs w:val="24"/>
          <w:lang w:val="en-US"/>
          <w:rPrChange w:id="3409" w:author="Microsoft Office User" w:date="2019-10-30T11:35:00Z">
            <w:rPr>
              <w:rFonts w:ascii="Times New Roman" w:hAnsi="Times New Roman"/>
              <w:sz w:val="24"/>
              <w:szCs w:val="24"/>
              <w:lang w:val="en-US"/>
            </w:rPr>
          </w:rPrChange>
        </w:rPr>
        <w:t xml:space="preserve">as </w:t>
      </w:r>
      <w:r w:rsidRPr="000D46AE">
        <w:rPr>
          <w:rFonts w:ascii="Times New Roman" w:hAnsi="Times New Roman"/>
          <w:sz w:val="24"/>
          <w:szCs w:val="24"/>
          <w:lang w:val="en-US"/>
          <w:rPrChange w:id="3410" w:author="Microsoft Office User" w:date="2019-10-30T11:35:00Z">
            <w:rPr>
              <w:rFonts w:ascii="Times New Roman" w:hAnsi="Times New Roman"/>
              <w:sz w:val="24"/>
              <w:szCs w:val="24"/>
              <w:lang w:val="en-US"/>
            </w:rPr>
          </w:rPrChange>
        </w:rPr>
        <w:t xml:space="preserve">positive </w:t>
      </w:r>
      <w:r w:rsidR="00E55652" w:rsidRPr="000D46AE">
        <w:rPr>
          <w:rFonts w:ascii="Times New Roman" w:hAnsi="Times New Roman"/>
          <w:sz w:val="24"/>
          <w:szCs w:val="24"/>
          <w:lang w:val="en-US"/>
          <w:rPrChange w:id="3411" w:author="Microsoft Office User" w:date="2019-10-30T11:35:00Z">
            <w:rPr>
              <w:rFonts w:ascii="Times New Roman" w:hAnsi="Times New Roman"/>
              <w:sz w:val="24"/>
              <w:szCs w:val="24"/>
              <w:lang w:val="en-US"/>
            </w:rPr>
          </w:rPrChange>
        </w:rPr>
        <w:t>SOs</w:t>
      </w:r>
      <w:r w:rsidRPr="000D46AE">
        <w:rPr>
          <w:rFonts w:ascii="Times New Roman" w:hAnsi="Times New Roman"/>
          <w:sz w:val="24"/>
          <w:szCs w:val="24"/>
          <w:lang w:val="en-US"/>
          <w:rPrChange w:id="3412" w:author="Microsoft Office User" w:date="2019-10-30T11:35:00Z">
            <w:rPr>
              <w:rFonts w:ascii="Times New Roman" w:hAnsi="Times New Roman"/>
              <w:sz w:val="24"/>
              <w:szCs w:val="24"/>
              <w:lang w:val="en-US"/>
            </w:rPr>
          </w:rPrChange>
        </w:rPr>
        <w:t xml:space="preserve">, and TO2 was presented in </w:t>
      </w:r>
      <w:r w:rsidR="00E55652" w:rsidRPr="000D46AE">
        <w:rPr>
          <w:rFonts w:ascii="Times New Roman" w:hAnsi="Times New Roman"/>
          <w:sz w:val="24"/>
          <w:szCs w:val="24"/>
          <w:lang w:val="en-US"/>
          <w:rPrChange w:id="3413" w:author="Microsoft Office User" w:date="2019-10-30T11:35:00Z">
            <w:rPr>
              <w:rFonts w:ascii="Times New Roman" w:hAnsi="Times New Roman"/>
              <w:sz w:val="24"/>
              <w:szCs w:val="24"/>
              <w:lang w:val="en-US"/>
            </w:rPr>
          </w:rPrChange>
        </w:rPr>
        <w:t xml:space="preserve">the same </w:t>
      </w:r>
      <w:r w:rsidRPr="000D46AE">
        <w:rPr>
          <w:rFonts w:ascii="Times New Roman" w:hAnsi="Times New Roman"/>
          <w:sz w:val="24"/>
          <w:szCs w:val="24"/>
          <w:lang w:val="en-US"/>
          <w:rPrChange w:id="3414" w:author="Microsoft Office User" w:date="2019-10-30T11:35:00Z">
            <w:rPr>
              <w:rFonts w:ascii="Times New Roman" w:hAnsi="Times New Roman"/>
              <w:sz w:val="24"/>
              <w:szCs w:val="24"/>
              <w:lang w:val="en-US"/>
            </w:rPr>
          </w:rPrChange>
        </w:rPr>
        <w:t xml:space="preserve">color </w:t>
      </w:r>
      <w:r w:rsidR="00E55652" w:rsidRPr="000D46AE">
        <w:rPr>
          <w:rFonts w:ascii="Times New Roman" w:hAnsi="Times New Roman"/>
          <w:sz w:val="24"/>
          <w:szCs w:val="24"/>
          <w:lang w:val="en-US"/>
          <w:rPrChange w:id="3415" w:author="Microsoft Office User" w:date="2019-10-30T11:35:00Z">
            <w:rPr>
              <w:rFonts w:ascii="Times New Roman" w:hAnsi="Times New Roman"/>
              <w:sz w:val="24"/>
              <w:szCs w:val="24"/>
              <w:lang w:val="en-US"/>
            </w:rPr>
          </w:rPrChange>
        </w:rPr>
        <w:t xml:space="preserve">as </w:t>
      </w:r>
      <w:r w:rsidRPr="000D46AE">
        <w:rPr>
          <w:rFonts w:ascii="Times New Roman" w:hAnsi="Times New Roman"/>
          <w:sz w:val="24"/>
          <w:szCs w:val="24"/>
          <w:lang w:val="en-US"/>
          <w:rPrChange w:id="3416" w:author="Microsoft Office User" w:date="2019-10-30T11:35:00Z">
            <w:rPr>
              <w:rFonts w:ascii="Times New Roman" w:hAnsi="Times New Roman"/>
              <w:sz w:val="24"/>
              <w:szCs w:val="24"/>
              <w:lang w:val="en-US"/>
            </w:rPr>
          </w:rPrChange>
        </w:rPr>
        <w:t xml:space="preserve">negative </w:t>
      </w:r>
      <w:r w:rsidR="00E55652" w:rsidRPr="000D46AE">
        <w:rPr>
          <w:rFonts w:ascii="Times New Roman" w:hAnsi="Times New Roman"/>
          <w:sz w:val="24"/>
          <w:szCs w:val="24"/>
          <w:lang w:val="en-US"/>
          <w:rPrChange w:id="3417" w:author="Microsoft Office User" w:date="2019-10-30T11:35:00Z">
            <w:rPr>
              <w:rFonts w:ascii="Times New Roman" w:hAnsi="Times New Roman"/>
              <w:sz w:val="24"/>
              <w:szCs w:val="24"/>
              <w:lang w:val="en-US"/>
            </w:rPr>
          </w:rPrChange>
        </w:rPr>
        <w:t>SOs</w:t>
      </w:r>
      <w:r w:rsidRPr="000D46AE">
        <w:rPr>
          <w:rFonts w:ascii="Times New Roman" w:hAnsi="Times New Roman"/>
          <w:sz w:val="24"/>
          <w:szCs w:val="24"/>
          <w:lang w:val="en-US"/>
          <w:rPrChange w:id="3418" w:author="Microsoft Office User" w:date="2019-10-30T11:35:00Z">
            <w:rPr>
              <w:rFonts w:ascii="Times New Roman" w:hAnsi="Times New Roman"/>
              <w:sz w:val="24"/>
              <w:szCs w:val="24"/>
              <w:lang w:val="en-US"/>
            </w:rPr>
          </w:rPrChange>
        </w:rPr>
        <w:t>, participants preferred TO1 over TO2 (</w:t>
      </w:r>
      <w:r w:rsidRPr="000D46AE">
        <w:rPr>
          <w:rFonts w:ascii="Times New Roman" w:hAnsi="Times New Roman"/>
          <w:i/>
          <w:sz w:val="24"/>
          <w:szCs w:val="24"/>
          <w:lang w:val="en-US"/>
          <w:rPrChange w:id="3419" w:author="Microsoft Office User" w:date="2019-10-30T11:35:00Z">
            <w:rPr>
              <w:rFonts w:ascii="Times New Roman" w:hAnsi="Times New Roman"/>
              <w:i/>
              <w:sz w:val="24"/>
              <w:szCs w:val="24"/>
              <w:lang w:val="en-US"/>
            </w:rPr>
          </w:rPrChange>
        </w:rPr>
        <w:t>M</w:t>
      </w:r>
      <w:r w:rsidRPr="000D46AE">
        <w:rPr>
          <w:rFonts w:ascii="Times New Roman" w:hAnsi="Times New Roman"/>
          <w:sz w:val="24"/>
          <w:szCs w:val="24"/>
          <w:lang w:val="en-US"/>
          <w:rPrChange w:id="3420" w:author="Microsoft Office User" w:date="2019-10-30T11:35:00Z">
            <w:rPr>
              <w:rFonts w:ascii="Times New Roman" w:hAnsi="Times New Roman"/>
              <w:sz w:val="24"/>
              <w:szCs w:val="24"/>
              <w:lang w:val="en-US"/>
            </w:rPr>
          </w:rPrChange>
        </w:rPr>
        <w:t xml:space="preserve"> = </w:t>
      </w:r>
      <w:r w:rsidR="00E55652" w:rsidRPr="000D46AE">
        <w:rPr>
          <w:rFonts w:ascii="Times New Roman" w:hAnsi="Times New Roman"/>
          <w:sz w:val="24"/>
          <w:szCs w:val="24"/>
          <w:lang w:val="en-US"/>
          <w:rPrChange w:id="3421" w:author="Microsoft Office User" w:date="2019-10-30T11:35:00Z">
            <w:rPr>
              <w:rFonts w:ascii="Times New Roman" w:hAnsi="Times New Roman"/>
              <w:sz w:val="24"/>
              <w:szCs w:val="24"/>
              <w:lang w:val="en-US"/>
            </w:rPr>
          </w:rPrChange>
        </w:rPr>
        <w:t>3.61</w:t>
      </w:r>
      <w:r w:rsidRPr="000D46AE">
        <w:rPr>
          <w:rFonts w:ascii="Times New Roman" w:hAnsi="Times New Roman"/>
          <w:sz w:val="24"/>
          <w:szCs w:val="24"/>
          <w:lang w:val="en-US"/>
          <w:rPrChange w:id="3422" w:author="Microsoft Office User" w:date="2019-10-30T11:35:00Z">
            <w:rPr>
              <w:rFonts w:ascii="Times New Roman" w:hAnsi="Times New Roman"/>
              <w:sz w:val="24"/>
              <w:szCs w:val="24"/>
              <w:lang w:val="en-US"/>
            </w:rPr>
          </w:rPrChange>
        </w:rPr>
        <w:t xml:space="preserve">, </w:t>
      </w:r>
      <w:r w:rsidRPr="000D46AE">
        <w:rPr>
          <w:rFonts w:ascii="Times New Roman" w:hAnsi="Times New Roman"/>
          <w:i/>
          <w:sz w:val="24"/>
          <w:szCs w:val="24"/>
          <w:lang w:val="en-US"/>
          <w:rPrChange w:id="3423" w:author="Microsoft Office User" w:date="2019-10-30T11:35:00Z">
            <w:rPr>
              <w:rFonts w:ascii="Times New Roman" w:hAnsi="Times New Roman"/>
              <w:i/>
              <w:sz w:val="24"/>
              <w:szCs w:val="24"/>
              <w:lang w:val="en-US"/>
            </w:rPr>
          </w:rPrChange>
        </w:rPr>
        <w:t>SD</w:t>
      </w:r>
      <w:r w:rsidRPr="000D46AE">
        <w:rPr>
          <w:rFonts w:ascii="Times New Roman" w:hAnsi="Times New Roman"/>
          <w:sz w:val="24"/>
          <w:szCs w:val="24"/>
          <w:lang w:val="en-US"/>
          <w:rPrChange w:id="3424" w:author="Microsoft Office User" w:date="2019-10-30T11:35:00Z">
            <w:rPr>
              <w:rFonts w:ascii="Times New Roman" w:hAnsi="Times New Roman"/>
              <w:sz w:val="24"/>
              <w:szCs w:val="24"/>
              <w:lang w:val="en-US"/>
            </w:rPr>
          </w:rPrChange>
        </w:rPr>
        <w:t xml:space="preserve"> = </w:t>
      </w:r>
      <w:r w:rsidR="00E55652" w:rsidRPr="000D46AE">
        <w:rPr>
          <w:rFonts w:ascii="Times New Roman" w:hAnsi="Times New Roman"/>
          <w:sz w:val="24"/>
          <w:szCs w:val="24"/>
          <w:lang w:val="en-US"/>
          <w:rPrChange w:id="3425" w:author="Microsoft Office User" w:date="2019-10-30T11:35:00Z">
            <w:rPr>
              <w:rFonts w:ascii="Times New Roman" w:hAnsi="Times New Roman"/>
              <w:sz w:val="24"/>
              <w:szCs w:val="24"/>
              <w:lang w:val="en-US"/>
            </w:rPr>
          </w:rPrChange>
        </w:rPr>
        <w:t>4.72</w:t>
      </w:r>
      <w:r w:rsidRPr="000D46AE">
        <w:rPr>
          <w:rFonts w:ascii="Times New Roman" w:hAnsi="Times New Roman"/>
          <w:sz w:val="24"/>
          <w:szCs w:val="24"/>
          <w:lang w:val="en-US"/>
          <w:rPrChange w:id="3426" w:author="Microsoft Office User" w:date="2019-10-30T11:35:00Z">
            <w:rPr>
              <w:rFonts w:ascii="Times New Roman" w:hAnsi="Times New Roman"/>
              <w:sz w:val="24"/>
              <w:szCs w:val="24"/>
              <w:lang w:val="en-US"/>
            </w:rPr>
          </w:rPrChange>
        </w:rPr>
        <w:t>). When the color contingencies were reversed, participants preferred TO2 over TO1 (</w:t>
      </w:r>
      <w:r w:rsidRPr="000D46AE">
        <w:rPr>
          <w:rFonts w:ascii="Times New Roman" w:hAnsi="Times New Roman"/>
          <w:i/>
          <w:sz w:val="24"/>
          <w:szCs w:val="24"/>
          <w:lang w:val="en-US"/>
          <w:rPrChange w:id="3427" w:author="Microsoft Office User" w:date="2019-10-30T11:35:00Z">
            <w:rPr>
              <w:rFonts w:ascii="Times New Roman" w:hAnsi="Times New Roman"/>
              <w:i/>
              <w:sz w:val="24"/>
              <w:szCs w:val="24"/>
              <w:lang w:val="en-US"/>
            </w:rPr>
          </w:rPrChange>
        </w:rPr>
        <w:t>M</w:t>
      </w:r>
      <w:r w:rsidRPr="000D46AE">
        <w:rPr>
          <w:rFonts w:ascii="Times New Roman" w:hAnsi="Times New Roman"/>
          <w:sz w:val="24"/>
          <w:szCs w:val="24"/>
          <w:lang w:val="en-US"/>
          <w:rPrChange w:id="3428" w:author="Microsoft Office User" w:date="2019-10-30T11:35:00Z">
            <w:rPr>
              <w:rFonts w:ascii="Times New Roman" w:hAnsi="Times New Roman"/>
              <w:sz w:val="24"/>
              <w:szCs w:val="24"/>
              <w:lang w:val="en-US"/>
            </w:rPr>
          </w:rPrChange>
        </w:rPr>
        <w:t xml:space="preserve"> = -</w:t>
      </w:r>
      <w:r w:rsidR="00E55652" w:rsidRPr="000D46AE">
        <w:rPr>
          <w:rFonts w:ascii="Times New Roman" w:hAnsi="Times New Roman"/>
          <w:sz w:val="24"/>
          <w:szCs w:val="24"/>
          <w:lang w:val="en-US"/>
          <w:rPrChange w:id="3429" w:author="Microsoft Office User" w:date="2019-10-30T11:35:00Z">
            <w:rPr>
              <w:rFonts w:ascii="Times New Roman" w:hAnsi="Times New Roman"/>
              <w:sz w:val="24"/>
              <w:szCs w:val="24"/>
              <w:lang w:val="en-US"/>
            </w:rPr>
          </w:rPrChange>
        </w:rPr>
        <w:t>3</w:t>
      </w:r>
      <w:ins w:id="3430" w:author="Microsoft Office User" w:date="2019-10-29T15:53:00Z">
        <w:r w:rsidR="00B30715" w:rsidRPr="000D46AE">
          <w:rPr>
            <w:rFonts w:ascii="Times New Roman" w:hAnsi="Times New Roman"/>
            <w:sz w:val="24"/>
            <w:szCs w:val="24"/>
            <w:lang w:val="en-US"/>
            <w:rPrChange w:id="3431" w:author="Microsoft Office User" w:date="2019-10-30T11:35:00Z">
              <w:rPr>
                <w:rFonts w:ascii="Times New Roman" w:hAnsi="Times New Roman"/>
                <w:sz w:val="24"/>
                <w:szCs w:val="24"/>
                <w:lang w:val="en-US"/>
              </w:rPr>
            </w:rPrChange>
          </w:rPr>
          <w:t>.40</w:t>
        </w:r>
      </w:ins>
      <w:del w:id="3432" w:author="Microsoft Office User" w:date="2019-10-29T15:53:00Z">
        <w:r w:rsidR="00E55652" w:rsidRPr="000D46AE" w:rsidDel="00B30715">
          <w:rPr>
            <w:rFonts w:ascii="Times New Roman" w:hAnsi="Times New Roman"/>
            <w:sz w:val="24"/>
            <w:szCs w:val="24"/>
            <w:lang w:val="en-US"/>
            <w:rPrChange w:id="3433" w:author="Microsoft Office User" w:date="2019-10-30T11:35:00Z">
              <w:rPr>
                <w:rFonts w:ascii="Times New Roman" w:hAnsi="Times New Roman"/>
                <w:sz w:val="24"/>
                <w:szCs w:val="24"/>
                <w:lang w:val="en-US"/>
              </w:rPr>
            </w:rPrChange>
          </w:rPr>
          <w:delText>.33</w:delText>
        </w:r>
      </w:del>
      <w:r w:rsidRPr="000D46AE">
        <w:rPr>
          <w:rFonts w:ascii="Times New Roman" w:hAnsi="Times New Roman"/>
          <w:sz w:val="24"/>
          <w:szCs w:val="24"/>
          <w:lang w:val="en-US"/>
          <w:rPrChange w:id="3434" w:author="Microsoft Office User" w:date="2019-10-30T11:35:00Z">
            <w:rPr>
              <w:rFonts w:ascii="Times New Roman" w:hAnsi="Times New Roman"/>
              <w:sz w:val="24"/>
              <w:szCs w:val="24"/>
              <w:lang w:val="en-US"/>
            </w:rPr>
          </w:rPrChange>
        </w:rPr>
        <w:t xml:space="preserve">, </w:t>
      </w:r>
      <w:r w:rsidRPr="000D46AE">
        <w:rPr>
          <w:rFonts w:ascii="Times New Roman" w:hAnsi="Times New Roman"/>
          <w:i/>
          <w:sz w:val="24"/>
          <w:szCs w:val="24"/>
          <w:lang w:val="en-US"/>
          <w:rPrChange w:id="3435" w:author="Microsoft Office User" w:date="2019-10-30T11:35:00Z">
            <w:rPr>
              <w:rFonts w:ascii="Times New Roman" w:hAnsi="Times New Roman"/>
              <w:i/>
              <w:sz w:val="24"/>
              <w:szCs w:val="24"/>
              <w:lang w:val="en-US"/>
            </w:rPr>
          </w:rPrChange>
        </w:rPr>
        <w:t>SD</w:t>
      </w:r>
      <w:r w:rsidRPr="000D46AE">
        <w:rPr>
          <w:rFonts w:ascii="Times New Roman" w:hAnsi="Times New Roman"/>
          <w:sz w:val="24"/>
          <w:szCs w:val="24"/>
          <w:lang w:val="en-US"/>
          <w:rPrChange w:id="3436" w:author="Microsoft Office User" w:date="2019-10-30T11:35:00Z">
            <w:rPr>
              <w:rFonts w:ascii="Times New Roman" w:hAnsi="Times New Roman"/>
              <w:sz w:val="24"/>
              <w:szCs w:val="24"/>
              <w:lang w:val="en-US"/>
            </w:rPr>
          </w:rPrChange>
        </w:rPr>
        <w:t xml:space="preserve"> = </w:t>
      </w:r>
      <w:r w:rsidR="00E55652" w:rsidRPr="000D46AE">
        <w:rPr>
          <w:rFonts w:ascii="Times New Roman" w:hAnsi="Times New Roman"/>
          <w:sz w:val="24"/>
          <w:szCs w:val="24"/>
          <w:lang w:val="en-US"/>
          <w:rPrChange w:id="3437" w:author="Microsoft Office User" w:date="2019-10-30T11:35:00Z">
            <w:rPr>
              <w:rFonts w:ascii="Times New Roman" w:hAnsi="Times New Roman"/>
              <w:sz w:val="24"/>
              <w:szCs w:val="24"/>
              <w:lang w:val="en-US"/>
            </w:rPr>
          </w:rPrChange>
        </w:rPr>
        <w:t>4.</w:t>
      </w:r>
      <w:ins w:id="3438" w:author="Microsoft Office User" w:date="2019-10-29T15:53:00Z">
        <w:r w:rsidR="00B30715" w:rsidRPr="000D46AE">
          <w:rPr>
            <w:rFonts w:ascii="Times New Roman" w:hAnsi="Times New Roman"/>
            <w:sz w:val="24"/>
            <w:szCs w:val="24"/>
            <w:lang w:val="en-US"/>
            <w:rPrChange w:id="3439" w:author="Microsoft Office User" w:date="2019-10-30T11:35:00Z">
              <w:rPr>
                <w:rFonts w:ascii="Times New Roman" w:hAnsi="Times New Roman"/>
                <w:sz w:val="24"/>
                <w:szCs w:val="24"/>
                <w:lang w:val="en-US"/>
              </w:rPr>
            </w:rPrChange>
          </w:rPr>
          <w:t>09</w:t>
        </w:r>
      </w:ins>
      <w:del w:id="3440" w:author="Microsoft Office User" w:date="2019-10-29T15:53:00Z">
        <w:r w:rsidR="00E55652" w:rsidRPr="000D46AE" w:rsidDel="00B30715">
          <w:rPr>
            <w:rFonts w:ascii="Times New Roman" w:hAnsi="Times New Roman"/>
            <w:sz w:val="24"/>
            <w:szCs w:val="24"/>
            <w:lang w:val="en-US"/>
            <w:rPrChange w:id="3441" w:author="Microsoft Office User" w:date="2019-10-30T11:35:00Z">
              <w:rPr>
                <w:rFonts w:ascii="Times New Roman" w:hAnsi="Times New Roman"/>
                <w:sz w:val="24"/>
                <w:szCs w:val="24"/>
                <w:lang w:val="en-US"/>
              </w:rPr>
            </w:rPrChange>
          </w:rPr>
          <w:delText>14</w:delText>
        </w:r>
      </w:del>
      <w:r w:rsidRPr="000D46AE">
        <w:rPr>
          <w:rFonts w:ascii="Times New Roman" w:hAnsi="Times New Roman"/>
          <w:sz w:val="24"/>
          <w:szCs w:val="24"/>
          <w:lang w:val="en-US"/>
          <w:rPrChange w:id="3442" w:author="Microsoft Office User" w:date="2019-10-30T11:35:00Z">
            <w:rPr>
              <w:rFonts w:ascii="Times New Roman" w:hAnsi="Times New Roman"/>
              <w:sz w:val="24"/>
              <w:szCs w:val="24"/>
              <w:lang w:val="en-US"/>
            </w:rPr>
          </w:rPrChange>
        </w:rPr>
        <w:t>).</w:t>
      </w:r>
    </w:p>
    <w:p w14:paraId="3666B876" w14:textId="524CBFA5" w:rsidR="00C156E8" w:rsidRPr="000D46AE" w:rsidRDefault="00C156E8" w:rsidP="00C156E8">
      <w:pPr>
        <w:pStyle w:val="text"/>
        <w:spacing w:before="240" w:line="480" w:lineRule="auto"/>
        <w:ind w:firstLine="708"/>
        <w:rPr>
          <w:rFonts w:ascii="Times New Roman" w:hAnsi="Times New Roman"/>
          <w:sz w:val="24"/>
          <w:szCs w:val="24"/>
          <w:lang w:val="en-US"/>
          <w:rPrChange w:id="3443"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444" w:author="Microsoft Office User" w:date="2019-10-30T11:35:00Z">
            <w:rPr>
              <w:rFonts w:ascii="Times New Roman" w:hAnsi="Times New Roman"/>
              <w:b/>
              <w:sz w:val="24"/>
              <w:szCs w:val="24"/>
              <w:lang w:val="en-US"/>
            </w:rPr>
          </w:rPrChange>
        </w:rPr>
        <w:t>Behavioral intentions</w:t>
      </w:r>
      <w:r w:rsidRPr="000D46AE">
        <w:rPr>
          <w:rFonts w:ascii="Times New Roman" w:hAnsi="Times New Roman"/>
          <w:sz w:val="24"/>
          <w:szCs w:val="24"/>
          <w:lang w:val="en-US"/>
          <w:rPrChange w:id="3445" w:author="Microsoft Office User" w:date="2019-10-30T11:35:00Z">
            <w:rPr>
              <w:rFonts w:ascii="Times New Roman" w:hAnsi="Times New Roman"/>
              <w:sz w:val="24"/>
              <w:szCs w:val="24"/>
              <w:lang w:val="en-US"/>
            </w:rPr>
          </w:rPrChange>
        </w:rPr>
        <w:t xml:space="preserve">. Participant’s intentions towards TO1 relative to TO2 differed between the two shared features conditions, in a manner that was congruent with prior training. Specifically, the </w:t>
      </w:r>
      <w:del w:id="3446" w:author="Microsoft Office User" w:date="2019-10-29T15:52:00Z">
        <w:r w:rsidRPr="000D46AE" w:rsidDel="00B30715">
          <w:rPr>
            <w:rFonts w:ascii="Times New Roman" w:hAnsi="Times New Roman"/>
            <w:sz w:val="24"/>
            <w:szCs w:val="24"/>
            <w:lang w:val="en-US"/>
            <w:rPrChange w:id="3447" w:author="Microsoft Office User" w:date="2019-10-30T11:35:00Z">
              <w:rPr>
                <w:rFonts w:ascii="Times New Roman" w:hAnsi="Times New Roman"/>
                <w:sz w:val="24"/>
                <w:szCs w:val="24"/>
                <w:lang w:val="en-US"/>
              </w:rPr>
            </w:rPrChange>
          </w:rPr>
          <w:delText xml:space="preserve">probability </w:delText>
        </w:r>
      </w:del>
      <w:ins w:id="3448" w:author="Microsoft Office User" w:date="2019-10-29T15:52:00Z">
        <w:r w:rsidR="00B30715" w:rsidRPr="000D46AE">
          <w:rPr>
            <w:rFonts w:ascii="Times New Roman" w:hAnsi="Times New Roman"/>
            <w:sz w:val="24"/>
            <w:szCs w:val="24"/>
            <w:lang w:val="en-US"/>
            <w:rPrChange w:id="3449" w:author="Microsoft Office User" w:date="2019-10-30T11:35:00Z">
              <w:rPr>
                <w:rFonts w:ascii="Times New Roman" w:hAnsi="Times New Roman"/>
                <w:sz w:val="24"/>
                <w:szCs w:val="24"/>
                <w:lang w:val="en-US"/>
              </w:rPr>
            </w:rPrChange>
          </w:rPr>
          <w:t xml:space="preserve">odds </w:t>
        </w:r>
      </w:ins>
      <w:r w:rsidRPr="000D46AE">
        <w:rPr>
          <w:rFonts w:ascii="Times New Roman" w:hAnsi="Times New Roman"/>
          <w:sz w:val="24"/>
          <w:szCs w:val="24"/>
          <w:lang w:val="en-US"/>
          <w:rPrChange w:id="3450" w:author="Microsoft Office User" w:date="2019-10-30T11:35:00Z">
            <w:rPr>
              <w:rFonts w:ascii="Times New Roman" w:hAnsi="Times New Roman"/>
              <w:sz w:val="24"/>
              <w:szCs w:val="24"/>
              <w:lang w:val="en-US"/>
            </w:rPr>
          </w:rPrChange>
        </w:rPr>
        <w:t xml:space="preserve">that a participant would choose the target object that shared a feature with a positive source object (over the one that shared a feature with a negative source object) </w:t>
      </w:r>
      <w:del w:id="3451" w:author="Microsoft Office User" w:date="2019-10-29T15:52:00Z">
        <w:r w:rsidRPr="000D46AE" w:rsidDel="00B30715">
          <w:rPr>
            <w:rFonts w:ascii="Times New Roman" w:hAnsi="Times New Roman"/>
            <w:sz w:val="24"/>
            <w:szCs w:val="24"/>
            <w:lang w:val="en-US"/>
            <w:rPrChange w:id="3452" w:author="Microsoft Office User" w:date="2019-10-30T11:35:00Z">
              <w:rPr>
                <w:rFonts w:ascii="Times New Roman" w:hAnsi="Times New Roman"/>
                <w:sz w:val="24"/>
                <w:szCs w:val="24"/>
                <w:lang w:val="en-US"/>
              </w:rPr>
            </w:rPrChange>
          </w:rPr>
          <w:delText xml:space="preserve">was </w:delText>
        </w:r>
        <w:r w:rsidRPr="000D46AE" w:rsidDel="00B30715">
          <w:rPr>
            <w:rFonts w:ascii="Times New Roman" w:hAnsi="Times New Roman"/>
            <w:sz w:val="24"/>
            <w:szCs w:val="24"/>
            <w:highlight w:val="yellow"/>
            <w:lang w:val="en-US"/>
            <w:rPrChange w:id="3453" w:author="Microsoft Office User" w:date="2019-10-30T11:35:00Z">
              <w:rPr>
                <w:rFonts w:ascii="Times New Roman" w:hAnsi="Times New Roman"/>
                <w:sz w:val="24"/>
                <w:szCs w:val="24"/>
                <w:highlight w:val="yellow"/>
                <w:lang w:val="en-US"/>
              </w:rPr>
            </w:rPrChange>
          </w:rPr>
          <w:delText>0.</w:delText>
        </w:r>
        <w:r w:rsidR="00E55652" w:rsidRPr="000D46AE" w:rsidDel="00B30715">
          <w:rPr>
            <w:rFonts w:ascii="Times New Roman" w:hAnsi="Times New Roman"/>
            <w:sz w:val="24"/>
            <w:szCs w:val="24"/>
            <w:highlight w:val="yellow"/>
            <w:lang w:val="en-US"/>
            <w:rPrChange w:id="3454" w:author="Microsoft Office User" w:date="2019-10-30T11:35:00Z">
              <w:rPr>
                <w:rFonts w:ascii="Times New Roman" w:hAnsi="Times New Roman"/>
                <w:sz w:val="24"/>
                <w:szCs w:val="24"/>
                <w:highlight w:val="yellow"/>
                <w:lang w:val="en-US"/>
              </w:rPr>
            </w:rPrChange>
          </w:rPr>
          <w:delText>XX</w:delText>
        </w:r>
        <w:r w:rsidRPr="000D46AE" w:rsidDel="00B30715">
          <w:rPr>
            <w:rFonts w:ascii="Times New Roman" w:hAnsi="Times New Roman"/>
            <w:sz w:val="24"/>
            <w:szCs w:val="24"/>
            <w:highlight w:val="yellow"/>
            <w:lang w:val="en-US"/>
            <w:rPrChange w:id="3455" w:author="Microsoft Office User" w:date="2019-10-30T11:35:00Z">
              <w:rPr>
                <w:rFonts w:ascii="Times New Roman" w:hAnsi="Times New Roman"/>
                <w:sz w:val="24"/>
                <w:szCs w:val="24"/>
                <w:highlight w:val="yellow"/>
                <w:lang w:val="en-US"/>
              </w:rPr>
            </w:rPrChange>
          </w:rPr>
          <w:delText>, 95% CI = [0.</w:delText>
        </w:r>
        <w:r w:rsidR="00E55652" w:rsidRPr="000D46AE" w:rsidDel="00B30715">
          <w:rPr>
            <w:rFonts w:ascii="Times New Roman" w:hAnsi="Times New Roman"/>
            <w:sz w:val="24"/>
            <w:szCs w:val="24"/>
            <w:highlight w:val="yellow"/>
            <w:lang w:val="en-US"/>
            <w:rPrChange w:id="3456" w:author="Microsoft Office User" w:date="2019-10-30T11:35:00Z">
              <w:rPr>
                <w:rFonts w:ascii="Times New Roman" w:hAnsi="Times New Roman"/>
                <w:sz w:val="24"/>
                <w:szCs w:val="24"/>
                <w:highlight w:val="yellow"/>
                <w:lang w:val="en-US"/>
              </w:rPr>
            </w:rPrChange>
          </w:rPr>
          <w:delText>XX</w:delText>
        </w:r>
        <w:r w:rsidRPr="000D46AE" w:rsidDel="00B30715">
          <w:rPr>
            <w:rFonts w:ascii="Times New Roman" w:hAnsi="Times New Roman"/>
            <w:sz w:val="24"/>
            <w:szCs w:val="24"/>
            <w:highlight w:val="yellow"/>
            <w:lang w:val="en-US"/>
            <w:rPrChange w:id="3457" w:author="Microsoft Office User" w:date="2019-10-30T11:35:00Z">
              <w:rPr>
                <w:rFonts w:ascii="Times New Roman" w:hAnsi="Times New Roman"/>
                <w:sz w:val="24"/>
                <w:szCs w:val="24"/>
                <w:highlight w:val="yellow"/>
                <w:lang w:val="en-US"/>
              </w:rPr>
            </w:rPrChange>
          </w:rPr>
          <w:delText>, 0.</w:delText>
        </w:r>
        <w:commentRangeStart w:id="3458"/>
        <w:r w:rsidR="00E55652" w:rsidRPr="000D46AE" w:rsidDel="00B30715">
          <w:rPr>
            <w:rFonts w:ascii="Times New Roman" w:hAnsi="Times New Roman"/>
            <w:sz w:val="24"/>
            <w:szCs w:val="24"/>
            <w:highlight w:val="yellow"/>
            <w:lang w:val="en-US"/>
            <w:rPrChange w:id="3459" w:author="Microsoft Office User" w:date="2019-10-30T11:35:00Z">
              <w:rPr>
                <w:rFonts w:ascii="Times New Roman" w:hAnsi="Times New Roman"/>
                <w:sz w:val="24"/>
                <w:szCs w:val="24"/>
                <w:highlight w:val="yellow"/>
                <w:lang w:val="en-US"/>
              </w:rPr>
            </w:rPrChange>
          </w:rPr>
          <w:delText>XX</w:delText>
        </w:r>
        <w:commentRangeEnd w:id="3458"/>
        <w:r w:rsidR="00E55652" w:rsidRPr="000D46AE" w:rsidDel="00B30715">
          <w:rPr>
            <w:rStyle w:val="CommentReference"/>
            <w:rFonts w:asciiTheme="minorHAnsi" w:eastAsiaTheme="minorHAnsi" w:hAnsiTheme="minorHAnsi" w:cstheme="minorBidi"/>
            <w:color w:val="auto"/>
            <w:lang w:val="en-US" w:eastAsia="en-US"/>
            <w:rPrChange w:id="3460" w:author="Microsoft Office User" w:date="2019-10-30T11:35:00Z">
              <w:rPr>
                <w:rStyle w:val="CommentReference"/>
                <w:rFonts w:asciiTheme="minorHAnsi" w:eastAsiaTheme="minorHAnsi" w:hAnsiTheme="minorHAnsi" w:cstheme="minorBidi"/>
                <w:color w:val="auto"/>
                <w:lang w:val="it-IT" w:eastAsia="en-US"/>
              </w:rPr>
            </w:rPrChange>
          </w:rPr>
          <w:commentReference w:id="3458"/>
        </w:r>
        <w:r w:rsidRPr="000D46AE" w:rsidDel="00B30715">
          <w:rPr>
            <w:rFonts w:ascii="Times New Roman" w:hAnsi="Times New Roman"/>
            <w:sz w:val="24"/>
            <w:szCs w:val="24"/>
            <w:lang w:val="en-US"/>
            <w:rPrChange w:id="3461" w:author="Microsoft Office User" w:date="2019-10-30T11:35:00Z">
              <w:rPr>
                <w:rFonts w:ascii="Times New Roman" w:hAnsi="Times New Roman"/>
                <w:sz w:val="24"/>
                <w:szCs w:val="24"/>
                <w:lang w:val="en-US"/>
              </w:rPr>
            </w:rPrChange>
          </w:rPr>
          <w:delText>].</w:delText>
        </w:r>
      </w:del>
      <w:ins w:id="3462" w:author="Microsoft Office User" w:date="2019-10-29T15:52:00Z">
        <w:r w:rsidR="00B30715" w:rsidRPr="000D46AE">
          <w:rPr>
            <w:rFonts w:ascii="Times New Roman" w:hAnsi="Times New Roman"/>
            <w:sz w:val="24"/>
            <w:szCs w:val="24"/>
            <w:lang w:val="en-US"/>
            <w:rPrChange w:id="3463" w:author="Microsoft Office User" w:date="2019-10-30T11:35:00Z">
              <w:rPr>
                <w:rFonts w:ascii="Times New Roman" w:hAnsi="Times New Roman"/>
                <w:sz w:val="24"/>
                <w:szCs w:val="24"/>
                <w:lang w:val="en-US"/>
              </w:rPr>
            </w:rPrChange>
          </w:rPr>
          <w:t xml:space="preserve">were OR = 14.85, 95% CI = [6.98, 31.63], </w:t>
        </w:r>
        <w:r w:rsidR="00B30715" w:rsidRPr="000D46AE">
          <w:rPr>
            <w:rFonts w:ascii="Times New Roman" w:hAnsi="Times New Roman"/>
            <w:i/>
            <w:sz w:val="24"/>
            <w:szCs w:val="24"/>
            <w:lang w:val="en-US"/>
            <w:rPrChange w:id="3464" w:author="Microsoft Office User" w:date="2019-10-30T11:35:00Z">
              <w:rPr>
                <w:rFonts w:ascii="Times New Roman" w:hAnsi="Times New Roman"/>
                <w:sz w:val="24"/>
                <w:szCs w:val="24"/>
                <w:lang w:val="en-US"/>
              </w:rPr>
            </w:rPrChange>
          </w:rPr>
          <w:t>p</w:t>
        </w:r>
        <w:r w:rsidR="00B30715" w:rsidRPr="000D46AE">
          <w:rPr>
            <w:rFonts w:ascii="Times New Roman" w:hAnsi="Times New Roman"/>
            <w:sz w:val="24"/>
            <w:szCs w:val="24"/>
            <w:lang w:val="en-US"/>
            <w:rPrChange w:id="3465" w:author="Microsoft Office User" w:date="2019-10-30T11:35:00Z">
              <w:rPr>
                <w:rFonts w:ascii="Times New Roman" w:hAnsi="Times New Roman"/>
                <w:sz w:val="24"/>
                <w:szCs w:val="24"/>
                <w:lang w:val="en-US"/>
              </w:rPr>
            </w:rPrChange>
          </w:rPr>
          <w:t xml:space="preserve"> &lt; .0001.</w:t>
        </w:r>
      </w:ins>
    </w:p>
    <w:p w14:paraId="1DBF65F4" w14:textId="77777777" w:rsidR="00C156E8" w:rsidRPr="000D46AE" w:rsidRDefault="00C156E8" w:rsidP="00C156E8">
      <w:pPr>
        <w:pStyle w:val="text"/>
        <w:spacing w:line="480" w:lineRule="auto"/>
        <w:rPr>
          <w:rFonts w:ascii="Times New Roman" w:hAnsi="Times New Roman"/>
          <w:b/>
          <w:sz w:val="24"/>
          <w:szCs w:val="24"/>
          <w:lang w:val="en-US"/>
          <w:rPrChange w:id="3466"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3467" w:author="Microsoft Office User" w:date="2019-10-30T11:35:00Z">
            <w:rPr>
              <w:rFonts w:ascii="Times New Roman" w:hAnsi="Times New Roman"/>
              <w:b/>
              <w:sz w:val="24"/>
              <w:szCs w:val="24"/>
              <w:lang w:val="en-US"/>
            </w:rPr>
          </w:rPrChange>
        </w:rPr>
        <w:t>Discussion</w:t>
      </w:r>
    </w:p>
    <w:p w14:paraId="52B7085F" w14:textId="7BD32F62" w:rsidR="00C156E8" w:rsidRPr="000D46AE" w:rsidRDefault="00C156E8" w:rsidP="00C156E8">
      <w:pPr>
        <w:pStyle w:val="text"/>
        <w:spacing w:before="240" w:line="480" w:lineRule="auto"/>
        <w:ind w:firstLine="708"/>
        <w:rPr>
          <w:rFonts w:ascii="Times New Roman" w:hAnsi="Times New Roman"/>
          <w:sz w:val="24"/>
          <w:szCs w:val="24"/>
          <w:lang w:val="en-US"/>
          <w:rPrChange w:id="3468"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3469" w:author="Microsoft Office User" w:date="2019-10-30T11:35:00Z">
            <w:rPr>
              <w:rFonts w:ascii="Times New Roman" w:hAnsi="Times New Roman"/>
              <w:sz w:val="24"/>
              <w:szCs w:val="24"/>
              <w:lang w:val="en-US"/>
            </w:rPr>
          </w:rPrChange>
        </w:rPr>
        <w:t xml:space="preserve">Experiment </w:t>
      </w:r>
      <w:r w:rsidR="00E55652" w:rsidRPr="000D46AE">
        <w:rPr>
          <w:rFonts w:ascii="Times New Roman" w:hAnsi="Times New Roman"/>
          <w:sz w:val="24"/>
          <w:szCs w:val="24"/>
          <w:lang w:val="en-US"/>
          <w:rPrChange w:id="3470" w:author="Microsoft Office User" w:date="2019-10-30T11:35:00Z">
            <w:rPr>
              <w:rFonts w:ascii="Times New Roman" w:hAnsi="Times New Roman"/>
              <w:sz w:val="24"/>
              <w:szCs w:val="24"/>
              <w:lang w:val="en-US"/>
            </w:rPr>
          </w:rPrChange>
        </w:rPr>
        <w:t>6</w:t>
      </w:r>
      <w:r w:rsidRPr="000D46AE">
        <w:rPr>
          <w:rFonts w:ascii="Times New Roman" w:hAnsi="Times New Roman"/>
          <w:sz w:val="24"/>
          <w:szCs w:val="24"/>
          <w:lang w:val="en-US"/>
          <w:rPrChange w:id="3471" w:author="Microsoft Office User" w:date="2019-10-30T11:35:00Z">
            <w:rPr>
              <w:rFonts w:ascii="Times New Roman" w:hAnsi="Times New Roman"/>
              <w:sz w:val="24"/>
              <w:szCs w:val="24"/>
              <w:lang w:val="en-US"/>
            </w:rPr>
          </w:rPrChange>
        </w:rPr>
        <w:t xml:space="preserve"> extends our </w:t>
      </w:r>
      <w:r w:rsidR="00E55652" w:rsidRPr="000D46AE">
        <w:rPr>
          <w:rFonts w:ascii="Times New Roman" w:hAnsi="Times New Roman"/>
          <w:sz w:val="24"/>
          <w:szCs w:val="24"/>
          <w:lang w:val="en-US"/>
          <w:rPrChange w:id="3472" w:author="Microsoft Office User" w:date="2019-10-30T11:35:00Z">
            <w:rPr>
              <w:rFonts w:ascii="Times New Roman" w:hAnsi="Times New Roman"/>
              <w:sz w:val="24"/>
              <w:szCs w:val="24"/>
              <w:lang w:val="en-US"/>
            </w:rPr>
          </w:rPrChange>
        </w:rPr>
        <w:t xml:space="preserve">shared feature </w:t>
      </w:r>
      <w:r w:rsidRPr="000D46AE">
        <w:rPr>
          <w:rFonts w:ascii="Times New Roman" w:hAnsi="Times New Roman"/>
          <w:sz w:val="24"/>
          <w:szCs w:val="24"/>
          <w:lang w:val="en-US"/>
          <w:rPrChange w:id="3473" w:author="Microsoft Office User" w:date="2019-10-30T11:35:00Z">
            <w:rPr>
              <w:rFonts w:ascii="Times New Roman" w:hAnsi="Times New Roman"/>
              <w:sz w:val="24"/>
              <w:szCs w:val="24"/>
              <w:lang w:val="en-US"/>
            </w:rPr>
          </w:rPrChange>
        </w:rPr>
        <w:t xml:space="preserve">account </w:t>
      </w:r>
      <w:r w:rsidR="00446B66" w:rsidRPr="000D46AE">
        <w:rPr>
          <w:rFonts w:ascii="Times New Roman" w:hAnsi="Times New Roman"/>
          <w:sz w:val="24"/>
          <w:szCs w:val="24"/>
          <w:lang w:val="en-US"/>
          <w:rPrChange w:id="3474" w:author="Microsoft Office User" w:date="2019-10-30T11:35:00Z">
            <w:rPr>
              <w:rFonts w:ascii="Times New Roman" w:hAnsi="Times New Roman"/>
              <w:sz w:val="24"/>
              <w:szCs w:val="24"/>
              <w:lang w:val="en-US"/>
            </w:rPr>
          </w:rPrChange>
        </w:rPr>
        <w:t xml:space="preserve">still </w:t>
      </w:r>
      <w:r w:rsidRPr="000D46AE">
        <w:rPr>
          <w:rFonts w:ascii="Times New Roman" w:hAnsi="Times New Roman"/>
          <w:sz w:val="24"/>
          <w:szCs w:val="24"/>
          <w:lang w:val="en-US"/>
          <w:rPrChange w:id="3475" w:author="Microsoft Office User" w:date="2019-10-30T11:35:00Z">
            <w:rPr>
              <w:rFonts w:ascii="Times New Roman" w:hAnsi="Times New Roman"/>
              <w:sz w:val="24"/>
              <w:szCs w:val="24"/>
              <w:lang w:val="en-US"/>
            </w:rPr>
          </w:rPrChange>
        </w:rPr>
        <w:t>further</w:t>
      </w:r>
      <w:r w:rsidR="00E55652" w:rsidRPr="000D46AE">
        <w:rPr>
          <w:rFonts w:ascii="Times New Roman" w:hAnsi="Times New Roman"/>
          <w:sz w:val="24"/>
          <w:szCs w:val="24"/>
          <w:lang w:val="en-US"/>
          <w:rPrChange w:id="3476" w:author="Microsoft Office User" w:date="2019-10-30T11:35:00Z">
            <w:rPr>
              <w:rFonts w:ascii="Times New Roman" w:hAnsi="Times New Roman"/>
              <w:sz w:val="24"/>
              <w:szCs w:val="24"/>
              <w:lang w:val="en-US"/>
            </w:rPr>
          </w:rPrChange>
        </w:rPr>
        <w:t>.</w:t>
      </w:r>
      <w:r w:rsidRPr="000D46AE">
        <w:rPr>
          <w:rFonts w:ascii="Times New Roman" w:hAnsi="Times New Roman"/>
          <w:sz w:val="24"/>
          <w:szCs w:val="24"/>
          <w:lang w:val="en-US"/>
          <w:rPrChange w:id="3477" w:author="Microsoft Office User" w:date="2019-10-30T11:35:00Z">
            <w:rPr>
              <w:rFonts w:ascii="Times New Roman" w:hAnsi="Times New Roman"/>
              <w:sz w:val="24"/>
              <w:szCs w:val="24"/>
              <w:lang w:val="en-US"/>
            </w:rPr>
          </w:rPrChange>
        </w:rPr>
        <w:t xml:space="preserve"> </w:t>
      </w:r>
      <w:r w:rsidR="00E55652" w:rsidRPr="000D46AE">
        <w:rPr>
          <w:rFonts w:ascii="Times New Roman" w:hAnsi="Times New Roman"/>
          <w:sz w:val="24"/>
          <w:szCs w:val="24"/>
          <w:lang w:val="en-US"/>
          <w:rPrChange w:id="3478" w:author="Microsoft Office User" w:date="2019-10-30T11:35:00Z">
            <w:rPr>
              <w:rFonts w:ascii="Times New Roman" w:hAnsi="Times New Roman"/>
              <w:sz w:val="24"/>
              <w:szCs w:val="24"/>
              <w:lang w:val="en-US"/>
            </w:rPr>
          </w:rPrChange>
        </w:rPr>
        <w:t xml:space="preserve">It reveals that changes in evaluation occur due to the features </w:t>
      </w:r>
      <w:r w:rsidR="00307670" w:rsidRPr="000D46AE">
        <w:rPr>
          <w:rFonts w:ascii="Times New Roman" w:hAnsi="Times New Roman"/>
          <w:sz w:val="24"/>
          <w:szCs w:val="24"/>
          <w:lang w:val="en-US"/>
          <w:rPrChange w:id="3479" w:author="Microsoft Office User" w:date="2019-10-30T11:35:00Z">
            <w:rPr>
              <w:rFonts w:ascii="Times New Roman" w:hAnsi="Times New Roman"/>
              <w:sz w:val="24"/>
              <w:szCs w:val="24"/>
              <w:lang w:val="en-US"/>
            </w:rPr>
          </w:rPrChange>
        </w:rPr>
        <w:t>that stimuli share</w:t>
      </w:r>
      <w:r w:rsidR="00E55652" w:rsidRPr="000D46AE">
        <w:rPr>
          <w:rFonts w:ascii="Times New Roman" w:hAnsi="Times New Roman"/>
          <w:sz w:val="24"/>
          <w:szCs w:val="24"/>
          <w:lang w:val="en-US"/>
          <w:rPrChange w:id="3480" w:author="Microsoft Office User" w:date="2019-10-30T11:35:00Z">
            <w:rPr>
              <w:rFonts w:ascii="Times New Roman" w:hAnsi="Times New Roman"/>
              <w:sz w:val="24"/>
              <w:szCs w:val="24"/>
              <w:lang w:val="en-US"/>
            </w:rPr>
          </w:rPrChange>
        </w:rPr>
        <w:t xml:space="preserve"> with one another rather than the features they </w:t>
      </w:r>
      <w:r w:rsidR="00307670" w:rsidRPr="000D46AE">
        <w:rPr>
          <w:rFonts w:ascii="Times New Roman" w:hAnsi="Times New Roman"/>
          <w:sz w:val="24"/>
          <w:szCs w:val="24"/>
          <w:lang w:val="en-US"/>
          <w:rPrChange w:id="3481" w:author="Microsoft Office User" w:date="2019-10-30T11:35:00Z">
            <w:rPr>
              <w:rFonts w:ascii="Times New Roman" w:hAnsi="Times New Roman"/>
              <w:sz w:val="24"/>
              <w:szCs w:val="24"/>
              <w:lang w:val="en-US"/>
            </w:rPr>
          </w:rPrChange>
        </w:rPr>
        <w:t xml:space="preserve">do </w:t>
      </w:r>
      <w:r w:rsidR="00E55652" w:rsidRPr="000D46AE">
        <w:rPr>
          <w:rFonts w:ascii="Times New Roman" w:hAnsi="Times New Roman"/>
          <w:sz w:val="24"/>
          <w:szCs w:val="24"/>
          <w:lang w:val="en-US"/>
          <w:rPrChange w:id="3482" w:author="Microsoft Office User" w:date="2019-10-30T11:35:00Z">
            <w:rPr>
              <w:rFonts w:ascii="Times New Roman" w:hAnsi="Times New Roman"/>
              <w:sz w:val="24"/>
              <w:szCs w:val="24"/>
              <w:lang w:val="en-US"/>
            </w:rPr>
          </w:rPrChange>
        </w:rPr>
        <w:t xml:space="preserve">not share. </w:t>
      </w:r>
      <w:r w:rsidR="00307670" w:rsidRPr="000D46AE">
        <w:rPr>
          <w:rFonts w:ascii="Times New Roman" w:hAnsi="Times New Roman"/>
          <w:sz w:val="24"/>
          <w:szCs w:val="24"/>
          <w:lang w:val="en-US"/>
          <w:rPrChange w:id="3483" w:author="Microsoft Office User" w:date="2019-10-30T11:35:00Z">
            <w:rPr>
              <w:rFonts w:ascii="Times New Roman" w:hAnsi="Times New Roman"/>
              <w:sz w:val="24"/>
              <w:szCs w:val="24"/>
              <w:lang w:val="en-US"/>
            </w:rPr>
          </w:rPrChange>
        </w:rPr>
        <w:t xml:space="preserve">During the acquisition phase participants encountered eight stimuli: two positive sources, two negative sources, two neutral sources, and two neutral targets. During the first half of the trial all stimuli appeared in white. Later on, a target stimulus either shared </w:t>
      </w:r>
      <w:r w:rsidR="00307670" w:rsidRPr="000D46AE">
        <w:rPr>
          <w:rFonts w:ascii="Times New Roman" w:hAnsi="Times New Roman"/>
          <w:sz w:val="24"/>
          <w:szCs w:val="24"/>
          <w:lang w:val="en-US"/>
          <w:rPrChange w:id="3484" w:author="Microsoft Office User" w:date="2019-10-30T11:35:00Z">
            <w:rPr>
              <w:rFonts w:ascii="Times New Roman" w:hAnsi="Times New Roman"/>
              <w:sz w:val="24"/>
              <w:szCs w:val="24"/>
              <w:lang w:val="en-US"/>
            </w:rPr>
          </w:rPrChange>
        </w:rPr>
        <w:lastRenderedPageBreak/>
        <w:t xml:space="preserve">a new color with a positive or a negative source (while the other stimuli remained in white). </w:t>
      </w:r>
      <w:r w:rsidR="00D338D8" w:rsidRPr="000D46AE">
        <w:rPr>
          <w:rFonts w:ascii="Times New Roman" w:hAnsi="Times New Roman"/>
          <w:sz w:val="24"/>
          <w:lang w:val="en-US"/>
          <w:rPrChange w:id="3485" w:author="Microsoft Office User" w:date="2019-10-30T11:35:00Z">
            <w:rPr>
              <w:rFonts w:ascii="Times New Roman" w:hAnsi="Times New Roman"/>
              <w:sz w:val="24"/>
              <w:lang w:val="en-US"/>
            </w:rPr>
          </w:rPrChange>
        </w:rPr>
        <w:t xml:space="preserve">According to </w:t>
      </w:r>
      <w:r w:rsidR="00235D0B" w:rsidRPr="000D46AE">
        <w:rPr>
          <w:rFonts w:ascii="Times New Roman" w:hAnsi="Times New Roman"/>
          <w:sz w:val="24"/>
          <w:lang w:val="en-US"/>
          <w:rPrChange w:id="3486" w:author="Microsoft Office User" w:date="2019-10-30T11:35:00Z">
            <w:rPr>
              <w:rFonts w:ascii="Times New Roman" w:hAnsi="Times New Roman"/>
              <w:sz w:val="24"/>
              <w:lang w:val="en-US"/>
            </w:rPr>
          </w:rPrChange>
        </w:rPr>
        <w:t>a non-shared feature account</w:t>
      </w:r>
      <w:r w:rsidR="00D338D8" w:rsidRPr="000D46AE">
        <w:rPr>
          <w:rFonts w:ascii="Times New Roman" w:hAnsi="Times New Roman"/>
          <w:sz w:val="24"/>
          <w:lang w:val="en-US"/>
          <w:rPrChange w:id="3487" w:author="Microsoft Office User" w:date="2019-10-30T11:35:00Z">
            <w:rPr>
              <w:rFonts w:ascii="Times New Roman" w:hAnsi="Times New Roman"/>
              <w:sz w:val="24"/>
              <w:lang w:val="en-US"/>
            </w:rPr>
          </w:rPrChange>
        </w:rPr>
        <w:t xml:space="preserve">, a neutral target does not acquire its valence from the source it shares a feature with (‘target-same-positive source’) but the source that </w:t>
      </w:r>
      <w:r w:rsidR="00D43388" w:rsidRPr="000D46AE">
        <w:rPr>
          <w:rFonts w:ascii="Times New Roman" w:hAnsi="Times New Roman"/>
          <w:sz w:val="24"/>
          <w:lang w:val="en-US"/>
          <w:rPrChange w:id="3488" w:author="Microsoft Office User" w:date="2019-10-30T11:35:00Z">
            <w:rPr>
              <w:rFonts w:ascii="Times New Roman" w:hAnsi="Times New Roman"/>
              <w:sz w:val="24"/>
              <w:lang w:val="en-US"/>
            </w:rPr>
          </w:rPrChange>
        </w:rPr>
        <w:t xml:space="preserve">it does not share a feature with </w:t>
      </w:r>
      <w:r w:rsidR="00D338D8" w:rsidRPr="000D46AE">
        <w:rPr>
          <w:rFonts w:ascii="Times New Roman" w:hAnsi="Times New Roman"/>
          <w:sz w:val="24"/>
          <w:lang w:val="en-US"/>
          <w:rPrChange w:id="3489" w:author="Microsoft Office User" w:date="2019-10-30T11:35:00Z">
            <w:rPr>
              <w:rFonts w:ascii="Times New Roman" w:hAnsi="Times New Roman"/>
              <w:sz w:val="24"/>
              <w:lang w:val="en-US"/>
            </w:rPr>
          </w:rPrChange>
        </w:rPr>
        <w:t>(‘target-opposite-negative source’).</w:t>
      </w:r>
      <w:r w:rsidR="00D43388" w:rsidRPr="000D46AE">
        <w:rPr>
          <w:rFonts w:ascii="Times New Roman" w:hAnsi="Times New Roman"/>
          <w:sz w:val="24"/>
          <w:lang w:val="en-US"/>
          <w:rPrChange w:id="3490" w:author="Microsoft Office User" w:date="2019-10-30T11:35:00Z">
            <w:rPr>
              <w:rFonts w:ascii="Times New Roman" w:hAnsi="Times New Roman"/>
              <w:sz w:val="24"/>
              <w:lang w:val="en-US"/>
            </w:rPr>
          </w:rPrChange>
        </w:rPr>
        <w:t xml:space="preserve"> </w:t>
      </w:r>
      <w:r w:rsidR="0099637F" w:rsidRPr="000D46AE">
        <w:rPr>
          <w:rFonts w:ascii="Times New Roman" w:hAnsi="Times New Roman"/>
          <w:sz w:val="24"/>
          <w:lang w:val="en-US"/>
          <w:rPrChange w:id="3491" w:author="Microsoft Office User" w:date="2019-10-30T11:35:00Z">
            <w:rPr>
              <w:rFonts w:ascii="Times New Roman" w:hAnsi="Times New Roman"/>
              <w:sz w:val="24"/>
              <w:lang w:val="en-US"/>
            </w:rPr>
          </w:rPrChange>
        </w:rPr>
        <w:t>S</w:t>
      </w:r>
      <w:r w:rsidR="00D43388" w:rsidRPr="000D46AE">
        <w:rPr>
          <w:rFonts w:ascii="Times New Roman" w:hAnsi="Times New Roman"/>
          <w:sz w:val="24"/>
          <w:lang w:val="en-US"/>
          <w:rPrChange w:id="3492" w:author="Microsoft Office User" w:date="2019-10-30T11:35:00Z">
            <w:rPr>
              <w:rFonts w:ascii="Times New Roman" w:hAnsi="Times New Roman"/>
              <w:sz w:val="24"/>
              <w:lang w:val="en-US"/>
            </w:rPr>
          </w:rPrChange>
        </w:rPr>
        <w:t xml:space="preserve">uch an account cannot explain the effects reported here given that there were </w:t>
      </w:r>
      <w:r w:rsidR="00307670" w:rsidRPr="000D46AE">
        <w:rPr>
          <w:rFonts w:ascii="Times New Roman" w:hAnsi="Times New Roman"/>
          <w:sz w:val="24"/>
          <w:szCs w:val="24"/>
          <w:lang w:val="en-US"/>
          <w:rPrChange w:id="3493" w:author="Microsoft Office User" w:date="2019-10-30T11:35:00Z">
            <w:rPr>
              <w:rFonts w:ascii="Times New Roman" w:hAnsi="Times New Roman"/>
              <w:sz w:val="24"/>
              <w:szCs w:val="24"/>
              <w:lang w:val="en-US"/>
            </w:rPr>
          </w:rPrChange>
        </w:rPr>
        <w:t xml:space="preserve">now six stimuli </w:t>
      </w:r>
      <w:r w:rsidR="0099637F" w:rsidRPr="000D46AE">
        <w:rPr>
          <w:rFonts w:ascii="Times New Roman" w:hAnsi="Times New Roman"/>
          <w:sz w:val="24"/>
          <w:szCs w:val="24"/>
          <w:lang w:val="en-US"/>
          <w:rPrChange w:id="3494" w:author="Microsoft Office User" w:date="2019-10-30T11:35:00Z">
            <w:rPr>
              <w:rFonts w:ascii="Times New Roman" w:hAnsi="Times New Roman"/>
              <w:sz w:val="24"/>
              <w:szCs w:val="24"/>
              <w:lang w:val="en-US"/>
            </w:rPr>
          </w:rPrChange>
        </w:rPr>
        <w:t xml:space="preserve">of varying valence that </w:t>
      </w:r>
      <w:r w:rsidR="00307670" w:rsidRPr="000D46AE">
        <w:rPr>
          <w:rFonts w:ascii="Times New Roman" w:hAnsi="Times New Roman"/>
          <w:sz w:val="24"/>
          <w:szCs w:val="24"/>
          <w:lang w:val="en-US"/>
          <w:rPrChange w:id="3495" w:author="Microsoft Office User" w:date="2019-10-30T11:35:00Z">
            <w:rPr>
              <w:rFonts w:ascii="Times New Roman" w:hAnsi="Times New Roman"/>
              <w:sz w:val="24"/>
              <w:szCs w:val="24"/>
              <w:lang w:val="en-US"/>
            </w:rPr>
          </w:rPrChange>
        </w:rPr>
        <w:t xml:space="preserve">did not share a feature with the </w:t>
      </w:r>
      <w:r w:rsidR="00D43388" w:rsidRPr="000D46AE">
        <w:rPr>
          <w:rFonts w:ascii="Times New Roman" w:hAnsi="Times New Roman"/>
          <w:sz w:val="24"/>
          <w:szCs w:val="24"/>
          <w:lang w:val="en-US"/>
          <w:rPrChange w:id="3496" w:author="Microsoft Office User" w:date="2019-10-30T11:35:00Z">
            <w:rPr>
              <w:rFonts w:ascii="Times New Roman" w:hAnsi="Times New Roman"/>
              <w:sz w:val="24"/>
              <w:szCs w:val="24"/>
              <w:lang w:val="en-US"/>
            </w:rPr>
          </w:rPrChange>
        </w:rPr>
        <w:t xml:space="preserve">target, </w:t>
      </w:r>
      <w:r w:rsidR="0099637F" w:rsidRPr="000D46AE">
        <w:rPr>
          <w:rFonts w:ascii="Times New Roman" w:hAnsi="Times New Roman"/>
          <w:sz w:val="24"/>
          <w:szCs w:val="24"/>
          <w:lang w:val="en-US"/>
          <w:rPrChange w:id="3497" w:author="Microsoft Office User" w:date="2019-10-30T11:35:00Z">
            <w:rPr>
              <w:rFonts w:ascii="Times New Roman" w:hAnsi="Times New Roman"/>
              <w:sz w:val="24"/>
              <w:szCs w:val="24"/>
              <w:lang w:val="en-US"/>
            </w:rPr>
          </w:rPrChange>
        </w:rPr>
        <w:t xml:space="preserve">and this </w:t>
      </w:r>
      <w:r w:rsidR="00D43388" w:rsidRPr="000D46AE">
        <w:rPr>
          <w:rFonts w:ascii="Times New Roman" w:hAnsi="Times New Roman"/>
          <w:sz w:val="24"/>
          <w:szCs w:val="24"/>
          <w:lang w:val="en-US"/>
          <w:rPrChange w:id="3498" w:author="Microsoft Office User" w:date="2019-10-30T11:35:00Z">
            <w:rPr>
              <w:rFonts w:ascii="Times New Roman" w:hAnsi="Times New Roman"/>
              <w:sz w:val="24"/>
              <w:szCs w:val="24"/>
              <w:lang w:val="en-US"/>
            </w:rPr>
          </w:rPrChange>
        </w:rPr>
        <w:t xml:space="preserve">should have led to </w:t>
      </w:r>
      <w:r w:rsidR="00307670" w:rsidRPr="000D46AE">
        <w:rPr>
          <w:rFonts w:ascii="Times New Roman" w:hAnsi="Times New Roman"/>
          <w:sz w:val="24"/>
          <w:szCs w:val="24"/>
          <w:lang w:val="en-US"/>
          <w:rPrChange w:id="3499" w:author="Microsoft Office User" w:date="2019-10-30T11:35:00Z">
            <w:rPr>
              <w:rFonts w:ascii="Times New Roman" w:hAnsi="Times New Roman"/>
              <w:sz w:val="24"/>
              <w:szCs w:val="24"/>
              <w:lang w:val="en-US"/>
            </w:rPr>
          </w:rPrChange>
        </w:rPr>
        <w:t>ambivalent response</w:t>
      </w:r>
      <w:r w:rsidR="00D43388" w:rsidRPr="000D46AE">
        <w:rPr>
          <w:rFonts w:ascii="Times New Roman" w:hAnsi="Times New Roman"/>
          <w:sz w:val="24"/>
          <w:szCs w:val="24"/>
          <w:lang w:val="en-US"/>
          <w:rPrChange w:id="3500" w:author="Microsoft Office User" w:date="2019-10-30T11:35:00Z">
            <w:rPr>
              <w:rFonts w:ascii="Times New Roman" w:hAnsi="Times New Roman"/>
              <w:sz w:val="24"/>
              <w:szCs w:val="24"/>
              <w:lang w:val="en-US"/>
            </w:rPr>
          </w:rPrChange>
        </w:rPr>
        <w:t>s</w:t>
      </w:r>
      <w:r w:rsidR="00307670" w:rsidRPr="000D46AE">
        <w:rPr>
          <w:rFonts w:ascii="Times New Roman" w:hAnsi="Times New Roman"/>
          <w:sz w:val="24"/>
          <w:szCs w:val="24"/>
          <w:lang w:val="en-US"/>
          <w:rPrChange w:id="3501" w:author="Microsoft Office User" w:date="2019-10-30T11:35:00Z">
            <w:rPr>
              <w:rFonts w:ascii="Times New Roman" w:hAnsi="Times New Roman"/>
              <w:sz w:val="24"/>
              <w:szCs w:val="24"/>
              <w:lang w:val="en-US"/>
            </w:rPr>
          </w:rPrChange>
        </w:rPr>
        <w:t xml:space="preserve"> towards the target. </w:t>
      </w:r>
      <w:r w:rsidR="00D43388" w:rsidRPr="000D46AE">
        <w:rPr>
          <w:rFonts w:ascii="Times New Roman" w:hAnsi="Times New Roman"/>
          <w:sz w:val="24"/>
          <w:szCs w:val="24"/>
          <w:lang w:val="en-US"/>
          <w:rPrChange w:id="3502" w:author="Microsoft Office User" w:date="2019-10-30T11:35:00Z">
            <w:rPr>
              <w:rFonts w:ascii="Times New Roman" w:hAnsi="Times New Roman"/>
              <w:sz w:val="24"/>
              <w:szCs w:val="24"/>
              <w:lang w:val="en-US"/>
            </w:rPr>
          </w:rPrChange>
        </w:rPr>
        <w:t>In contrast, s</w:t>
      </w:r>
      <w:r w:rsidRPr="000D46AE">
        <w:rPr>
          <w:rFonts w:ascii="Times New Roman" w:hAnsi="Times New Roman"/>
          <w:sz w:val="24"/>
          <w:szCs w:val="24"/>
          <w:lang w:val="en-US"/>
          <w:rPrChange w:id="3503" w:author="Microsoft Office User" w:date="2019-10-30T11:35:00Z">
            <w:rPr>
              <w:rFonts w:ascii="Times New Roman" w:hAnsi="Times New Roman"/>
              <w:sz w:val="24"/>
              <w:szCs w:val="24"/>
              <w:lang w:val="en-US"/>
            </w:rPr>
          </w:rPrChange>
        </w:rPr>
        <w:t xml:space="preserve">elf-reported ratings, IAT effects, and behavioral intention measures all indicated that the target </w:t>
      </w:r>
      <w:r w:rsidR="00D43388" w:rsidRPr="000D46AE">
        <w:rPr>
          <w:rFonts w:ascii="Times New Roman" w:hAnsi="Times New Roman"/>
          <w:sz w:val="24"/>
          <w:szCs w:val="24"/>
          <w:lang w:val="en-US"/>
          <w:rPrChange w:id="3504" w:author="Microsoft Office User" w:date="2019-10-30T11:35:00Z">
            <w:rPr>
              <w:rFonts w:ascii="Times New Roman" w:hAnsi="Times New Roman"/>
              <w:sz w:val="24"/>
              <w:szCs w:val="24"/>
              <w:lang w:val="en-US"/>
            </w:rPr>
          </w:rPrChange>
        </w:rPr>
        <w:t xml:space="preserve">which shared a feature with positive sources was evaluated more positively than the target that shared a feature with negative sources. </w:t>
      </w:r>
    </w:p>
    <w:p w14:paraId="0D1E85E1" w14:textId="63C5B730" w:rsidR="00C156E8" w:rsidRPr="000D46AE" w:rsidRDefault="00184F22" w:rsidP="00184F22">
      <w:pPr>
        <w:pStyle w:val="text"/>
        <w:spacing w:before="240" w:line="480" w:lineRule="auto"/>
        <w:jc w:val="center"/>
        <w:rPr>
          <w:rFonts w:ascii="Times New Roman" w:hAnsi="Times New Roman"/>
          <w:b/>
          <w:sz w:val="24"/>
          <w:szCs w:val="24"/>
          <w:lang w:val="en-US"/>
          <w:rPrChange w:id="3505"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3506" w:author="Microsoft Office User" w:date="2019-10-30T11:35:00Z">
            <w:rPr>
              <w:rFonts w:ascii="Times New Roman" w:hAnsi="Times New Roman"/>
              <w:b/>
              <w:sz w:val="24"/>
              <w:szCs w:val="24"/>
              <w:lang w:val="en-US"/>
            </w:rPr>
          </w:rPrChange>
        </w:rPr>
        <w:t>Experiment 7</w:t>
      </w:r>
    </w:p>
    <w:p w14:paraId="6B252D4A" w14:textId="1AE3CFD0" w:rsidR="0045343D" w:rsidRPr="000D46AE" w:rsidRDefault="00DA2339" w:rsidP="00EF38C6">
      <w:pPr>
        <w:spacing w:line="480" w:lineRule="auto"/>
        <w:ind w:firstLine="708"/>
        <w:rPr>
          <w:rFonts w:ascii="Times New Roman" w:hAnsi="Times New Roman" w:cs="Times New Roman"/>
          <w:sz w:val="24"/>
          <w:lang w:val="en-US"/>
          <w:rPrChange w:id="3507" w:author="Microsoft Office User" w:date="2019-10-30T11:35:00Z">
            <w:rPr>
              <w:rFonts w:ascii="Times New Roman" w:hAnsi="Times New Roman" w:cs="Times New Roman"/>
              <w:sz w:val="24"/>
              <w:lang w:val="en-US"/>
            </w:rPr>
          </w:rPrChange>
        </w:rPr>
      </w:pPr>
      <w:r w:rsidRPr="000D46AE">
        <w:rPr>
          <w:rFonts w:ascii="Times New Roman" w:hAnsi="Times New Roman" w:cs="Times New Roman"/>
          <w:sz w:val="24"/>
          <w:lang w:val="en-US"/>
          <w:rPrChange w:id="3508" w:author="Microsoft Office User" w:date="2019-10-30T11:35:00Z">
            <w:rPr>
              <w:rFonts w:ascii="Times New Roman" w:hAnsi="Times New Roman" w:cs="Times New Roman"/>
              <w:sz w:val="24"/>
              <w:lang w:val="en-US"/>
            </w:rPr>
          </w:rPrChange>
        </w:rPr>
        <w:t xml:space="preserve"> </w:t>
      </w:r>
      <w:r w:rsidR="007B462A" w:rsidRPr="000D46AE">
        <w:rPr>
          <w:rFonts w:ascii="Times New Roman" w:hAnsi="Times New Roman" w:cs="Times New Roman"/>
          <w:sz w:val="24"/>
          <w:lang w:val="en-US"/>
          <w:rPrChange w:id="3509" w:author="Microsoft Office User" w:date="2019-10-30T11:35:00Z">
            <w:rPr>
              <w:rFonts w:ascii="Times New Roman" w:hAnsi="Times New Roman" w:cs="Times New Roman"/>
              <w:sz w:val="24"/>
              <w:lang w:val="en-US"/>
            </w:rPr>
          </w:rPrChange>
        </w:rPr>
        <w:t>Experiments 1-6 demonstrate that when stimuli share features with one another changes in self-reported and automatic evaluations</w:t>
      </w:r>
      <w:r w:rsidR="0085311F" w:rsidRPr="000D46AE">
        <w:rPr>
          <w:rFonts w:ascii="Times New Roman" w:hAnsi="Times New Roman" w:cs="Times New Roman"/>
          <w:sz w:val="24"/>
          <w:lang w:val="en-US"/>
          <w:rPrChange w:id="3510" w:author="Microsoft Office User" w:date="2019-10-30T11:35:00Z">
            <w:rPr>
              <w:rFonts w:ascii="Times New Roman" w:hAnsi="Times New Roman" w:cs="Times New Roman"/>
              <w:sz w:val="24"/>
              <w:lang w:val="en-US"/>
            </w:rPr>
          </w:rPrChange>
        </w:rPr>
        <w:t xml:space="preserve"> </w:t>
      </w:r>
      <w:r w:rsidR="00DB0AC9" w:rsidRPr="000D46AE">
        <w:rPr>
          <w:rFonts w:ascii="Times New Roman" w:hAnsi="Times New Roman" w:cs="Times New Roman"/>
          <w:sz w:val="24"/>
          <w:lang w:val="en-US"/>
          <w:rPrChange w:id="3511" w:author="Microsoft Office User" w:date="2019-10-30T11:35:00Z">
            <w:rPr>
              <w:rFonts w:ascii="Times New Roman" w:hAnsi="Times New Roman" w:cs="Times New Roman"/>
              <w:sz w:val="24"/>
              <w:lang w:val="en-US"/>
            </w:rPr>
          </w:rPrChange>
        </w:rPr>
        <w:t xml:space="preserve">can </w:t>
      </w:r>
      <w:r w:rsidR="0085311F" w:rsidRPr="000D46AE">
        <w:rPr>
          <w:rFonts w:ascii="Times New Roman" w:hAnsi="Times New Roman" w:cs="Times New Roman"/>
          <w:sz w:val="24"/>
          <w:lang w:val="en-US"/>
          <w:rPrChange w:id="3512" w:author="Microsoft Office User" w:date="2019-10-30T11:35:00Z">
            <w:rPr>
              <w:rFonts w:ascii="Times New Roman" w:hAnsi="Times New Roman" w:cs="Times New Roman"/>
              <w:sz w:val="24"/>
              <w:lang w:val="en-US"/>
            </w:rPr>
          </w:rPrChange>
        </w:rPr>
        <w:t>occur</w:t>
      </w:r>
      <w:r w:rsidR="007B462A" w:rsidRPr="000D46AE">
        <w:rPr>
          <w:rFonts w:ascii="Times New Roman" w:hAnsi="Times New Roman" w:cs="Times New Roman"/>
          <w:sz w:val="24"/>
          <w:lang w:val="en-US"/>
          <w:rPrChange w:id="3513" w:author="Microsoft Office User" w:date="2019-10-30T11:35:00Z">
            <w:rPr>
              <w:rFonts w:ascii="Times New Roman" w:hAnsi="Times New Roman" w:cs="Times New Roman"/>
              <w:sz w:val="24"/>
              <w:lang w:val="en-US"/>
            </w:rPr>
          </w:rPrChange>
        </w:rPr>
        <w:t xml:space="preserve">. </w:t>
      </w:r>
      <w:r w:rsidR="00DB0AC9" w:rsidRPr="000D46AE">
        <w:rPr>
          <w:rFonts w:ascii="Times New Roman" w:hAnsi="Times New Roman" w:cs="Times New Roman"/>
          <w:sz w:val="24"/>
          <w:lang w:val="en-US"/>
          <w:rPrChange w:id="3514" w:author="Microsoft Office User" w:date="2019-10-30T11:35:00Z">
            <w:rPr>
              <w:rFonts w:ascii="Times New Roman" w:hAnsi="Times New Roman" w:cs="Times New Roman"/>
              <w:sz w:val="24"/>
              <w:lang w:val="en-US"/>
            </w:rPr>
          </w:rPrChange>
        </w:rPr>
        <w:t>However, d</w:t>
      </w:r>
      <w:r w:rsidR="007B462A" w:rsidRPr="000D46AE">
        <w:rPr>
          <w:rFonts w:ascii="Times New Roman" w:hAnsi="Times New Roman" w:cs="Times New Roman"/>
          <w:sz w:val="24"/>
          <w:lang w:val="en-US"/>
          <w:rPrChange w:id="3515" w:author="Microsoft Office User" w:date="2019-10-30T11:35:00Z">
            <w:rPr>
              <w:rFonts w:ascii="Times New Roman" w:hAnsi="Times New Roman" w:cs="Times New Roman"/>
              <w:sz w:val="24"/>
              <w:lang w:val="en-US"/>
            </w:rPr>
          </w:rPrChange>
        </w:rPr>
        <w:t>uring the review process</w:t>
      </w:r>
      <w:r w:rsidR="00DB0AC9" w:rsidRPr="000D46AE">
        <w:rPr>
          <w:rFonts w:ascii="Times New Roman" w:hAnsi="Times New Roman" w:cs="Times New Roman"/>
          <w:sz w:val="24"/>
          <w:lang w:val="en-US"/>
          <w:rPrChange w:id="3516" w:author="Microsoft Office User" w:date="2019-10-30T11:35:00Z">
            <w:rPr>
              <w:rFonts w:ascii="Times New Roman" w:hAnsi="Times New Roman" w:cs="Times New Roman"/>
              <w:sz w:val="24"/>
              <w:lang w:val="en-US"/>
            </w:rPr>
          </w:rPrChange>
        </w:rPr>
        <w:t>,</w:t>
      </w:r>
      <w:r w:rsidR="007B462A" w:rsidRPr="000D46AE">
        <w:rPr>
          <w:rFonts w:ascii="Times New Roman" w:hAnsi="Times New Roman" w:cs="Times New Roman"/>
          <w:sz w:val="24"/>
          <w:lang w:val="en-US"/>
          <w:rPrChange w:id="3517" w:author="Microsoft Office User" w:date="2019-10-30T11:35:00Z">
            <w:rPr>
              <w:rFonts w:ascii="Times New Roman" w:hAnsi="Times New Roman" w:cs="Times New Roman"/>
              <w:sz w:val="24"/>
              <w:lang w:val="en-US"/>
            </w:rPr>
          </w:rPrChange>
        </w:rPr>
        <w:t xml:space="preserve"> a second reviewer asked if such effects are </w:t>
      </w:r>
      <w:r w:rsidR="0099637F" w:rsidRPr="000D46AE">
        <w:rPr>
          <w:rFonts w:ascii="Times New Roman" w:hAnsi="Times New Roman" w:cs="Times New Roman"/>
          <w:sz w:val="24"/>
          <w:lang w:val="en-US"/>
          <w:rPrChange w:id="3518" w:author="Microsoft Office User" w:date="2019-10-30T11:35:00Z">
            <w:rPr>
              <w:rFonts w:ascii="Times New Roman" w:hAnsi="Times New Roman" w:cs="Times New Roman"/>
              <w:sz w:val="24"/>
              <w:lang w:val="en-US"/>
            </w:rPr>
          </w:rPrChange>
        </w:rPr>
        <w:t xml:space="preserve">- </w:t>
      </w:r>
      <w:r w:rsidR="007B462A" w:rsidRPr="000D46AE">
        <w:rPr>
          <w:rFonts w:ascii="Times New Roman" w:hAnsi="Times New Roman" w:cs="Times New Roman"/>
          <w:sz w:val="24"/>
          <w:lang w:val="en-US"/>
          <w:rPrChange w:id="3519" w:author="Microsoft Office User" w:date="2019-10-30T11:35:00Z">
            <w:rPr>
              <w:rFonts w:ascii="Times New Roman" w:hAnsi="Times New Roman" w:cs="Times New Roman"/>
              <w:sz w:val="24"/>
              <w:lang w:val="en-US"/>
            </w:rPr>
          </w:rPrChange>
        </w:rPr>
        <w:t xml:space="preserve">in part </w:t>
      </w:r>
      <w:r w:rsidR="0099637F" w:rsidRPr="000D46AE">
        <w:rPr>
          <w:rFonts w:ascii="Times New Roman" w:hAnsi="Times New Roman" w:cs="Times New Roman"/>
          <w:sz w:val="24"/>
          <w:lang w:val="en-US"/>
          <w:rPrChange w:id="3520" w:author="Microsoft Office User" w:date="2019-10-30T11:35:00Z">
            <w:rPr>
              <w:rFonts w:ascii="Times New Roman" w:hAnsi="Times New Roman" w:cs="Times New Roman"/>
              <w:sz w:val="24"/>
              <w:lang w:val="en-US"/>
            </w:rPr>
          </w:rPrChange>
        </w:rPr>
        <w:t xml:space="preserve">- </w:t>
      </w:r>
      <w:r w:rsidR="007B462A" w:rsidRPr="000D46AE">
        <w:rPr>
          <w:rFonts w:ascii="Times New Roman" w:hAnsi="Times New Roman" w:cs="Times New Roman"/>
          <w:sz w:val="24"/>
          <w:lang w:val="en-US"/>
          <w:rPrChange w:id="3521" w:author="Microsoft Office User" w:date="2019-10-30T11:35:00Z">
            <w:rPr>
              <w:rFonts w:ascii="Times New Roman" w:hAnsi="Times New Roman" w:cs="Times New Roman"/>
              <w:sz w:val="24"/>
              <w:lang w:val="en-US"/>
            </w:rPr>
          </w:rPrChange>
        </w:rPr>
        <w:t xml:space="preserve">driven by demand characteristics (i.e., by participants recognizing the contingencies operating within the task and responding, not based on their actual evaluations of the stimuli, but rather on what they believe the researcher wants them to say). When designing the studies we were </w:t>
      </w:r>
      <w:r w:rsidR="00DB0AC9" w:rsidRPr="000D46AE">
        <w:rPr>
          <w:rFonts w:ascii="Times New Roman" w:hAnsi="Times New Roman" w:cs="Times New Roman"/>
          <w:sz w:val="24"/>
          <w:lang w:val="en-US"/>
          <w:rPrChange w:id="3522" w:author="Microsoft Office User" w:date="2019-10-30T11:35:00Z">
            <w:rPr>
              <w:rFonts w:ascii="Times New Roman" w:hAnsi="Times New Roman" w:cs="Times New Roman"/>
              <w:sz w:val="24"/>
              <w:lang w:val="en-US"/>
            </w:rPr>
          </w:rPrChange>
        </w:rPr>
        <w:t xml:space="preserve">sensitive to </w:t>
      </w:r>
      <w:r w:rsidR="007B462A" w:rsidRPr="000D46AE">
        <w:rPr>
          <w:rFonts w:ascii="Times New Roman" w:hAnsi="Times New Roman" w:cs="Times New Roman"/>
          <w:sz w:val="24"/>
          <w:lang w:val="en-US"/>
          <w:rPrChange w:id="3523" w:author="Microsoft Office User" w:date="2019-10-30T11:35:00Z">
            <w:rPr>
              <w:rFonts w:ascii="Times New Roman" w:hAnsi="Times New Roman" w:cs="Times New Roman"/>
              <w:sz w:val="24"/>
              <w:lang w:val="en-US"/>
            </w:rPr>
          </w:rPrChange>
        </w:rPr>
        <w:t xml:space="preserve">such a possibility and decided to include an indirect procedure (the IAT) which is </w:t>
      </w:r>
      <w:r w:rsidR="00DB0AC9" w:rsidRPr="000D46AE">
        <w:rPr>
          <w:rFonts w:ascii="Times New Roman" w:hAnsi="Times New Roman" w:cs="Times New Roman"/>
          <w:sz w:val="24"/>
          <w:lang w:val="en-US"/>
          <w:rPrChange w:id="3524" w:author="Microsoft Office User" w:date="2019-10-30T11:35:00Z">
            <w:rPr>
              <w:rFonts w:ascii="Times New Roman" w:hAnsi="Times New Roman" w:cs="Times New Roman"/>
              <w:sz w:val="24"/>
              <w:lang w:val="en-US"/>
            </w:rPr>
          </w:rPrChange>
        </w:rPr>
        <w:t>argu</w:t>
      </w:r>
      <w:r w:rsidR="00994DA6" w:rsidRPr="000D46AE">
        <w:rPr>
          <w:rFonts w:ascii="Times New Roman" w:hAnsi="Times New Roman" w:cs="Times New Roman"/>
          <w:sz w:val="24"/>
          <w:lang w:val="en-US"/>
          <w:rPrChange w:id="3525" w:author="Microsoft Office User" w:date="2019-10-30T11:35:00Z">
            <w:rPr>
              <w:rFonts w:ascii="Times New Roman" w:hAnsi="Times New Roman" w:cs="Times New Roman"/>
              <w:sz w:val="24"/>
              <w:lang w:val="en-US"/>
            </w:rPr>
          </w:rPrChange>
        </w:rPr>
        <w:t xml:space="preserve">ably </w:t>
      </w:r>
      <w:r w:rsidR="007B462A" w:rsidRPr="000D46AE">
        <w:rPr>
          <w:rFonts w:ascii="Times New Roman" w:hAnsi="Times New Roman" w:cs="Times New Roman"/>
          <w:sz w:val="24"/>
          <w:lang w:val="en-US"/>
          <w:rPrChange w:id="3526" w:author="Microsoft Office User" w:date="2019-10-30T11:35:00Z">
            <w:rPr>
              <w:rFonts w:ascii="Times New Roman" w:hAnsi="Times New Roman" w:cs="Times New Roman"/>
              <w:sz w:val="24"/>
              <w:lang w:val="en-US"/>
            </w:rPr>
          </w:rPrChange>
        </w:rPr>
        <w:t>less susceptible to demand</w:t>
      </w:r>
      <w:r w:rsidR="0045343D" w:rsidRPr="000D46AE">
        <w:rPr>
          <w:rFonts w:ascii="Times New Roman" w:hAnsi="Times New Roman" w:cs="Times New Roman"/>
          <w:sz w:val="24"/>
          <w:lang w:val="en-US"/>
          <w:rPrChange w:id="3527" w:author="Microsoft Office User" w:date="2019-10-30T11:35:00Z">
            <w:rPr>
              <w:rFonts w:ascii="Times New Roman" w:hAnsi="Times New Roman" w:cs="Times New Roman"/>
              <w:sz w:val="24"/>
              <w:lang w:val="en-US"/>
            </w:rPr>
          </w:rPrChange>
        </w:rPr>
        <w:t xml:space="preserve"> </w:t>
      </w:r>
      <w:r w:rsidR="00DB0AC9" w:rsidRPr="000D46AE">
        <w:rPr>
          <w:rFonts w:ascii="Times New Roman" w:hAnsi="Times New Roman" w:cs="Times New Roman"/>
          <w:sz w:val="24"/>
          <w:lang w:val="en-US"/>
          <w:rPrChange w:id="3528" w:author="Microsoft Office User" w:date="2019-10-30T11:35:00Z">
            <w:rPr>
              <w:rFonts w:ascii="Times New Roman" w:hAnsi="Times New Roman" w:cs="Times New Roman"/>
              <w:sz w:val="24"/>
              <w:lang w:val="en-US"/>
            </w:rPr>
          </w:rPrChange>
        </w:rPr>
        <w:t xml:space="preserve">than </w:t>
      </w:r>
      <w:r w:rsidR="007B462A" w:rsidRPr="000D46AE">
        <w:rPr>
          <w:rFonts w:ascii="Times New Roman" w:hAnsi="Times New Roman" w:cs="Times New Roman"/>
          <w:sz w:val="24"/>
          <w:lang w:val="en-US"/>
          <w:rPrChange w:id="3529" w:author="Microsoft Office User" w:date="2019-10-30T11:35:00Z">
            <w:rPr>
              <w:rFonts w:ascii="Times New Roman" w:hAnsi="Times New Roman" w:cs="Times New Roman"/>
              <w:sz w:val="24"/>
              <w:lang w:val="en-US"/>
            </w:rPr>
          </w:rPrChange>
        </w:rPr>
        <w:t>self-report measures.</w:t>
      </w:r>
      <w:r w:rsidR="0045343D" w:rsidRPr="000D46AE">
        <w:rPr>
          <w:rFonts w:ascii="Times New Roman" w:hAnsi="Times New Roman" w:cs="Times New Roman"/>
          <w:sz w:val="24"/>
          <w:lang w:val="en-US"/>
          <w:rPrChange w:id="3530" w:author="Microsoft Office User" w:date="2019-10-30T11:35:00Z">
            <w:rPr>
              <w:rFonts w:ascii="Times New Roman" w:hAnsi="Times New Roman" w:cs="Times New Roman"/>
              <w:sz w:val="24"/>
              <w:lang w:val="en-US"/>
            </w:rPr>
          </w:rPrChange>
        </w:rPr>
        <w:t xml:space="preserve"> </w:t>
      </w:r>
      <w:r w:rsidR="00EF38C6" w:rsidRPr="000D46AE">
        <w:rPr>
          <w:rFonts w:ascii="Times New Roman" w:hAnsi="Times New Roman" w:cs="Times New Roman"/>
          <w:sz w:val="24"/>
          <w:lang w:val="en-US"/>
          <w:rPrChange w:id="3531" w:author="Microsoft Office User" w:date="2019-10-30T11:35:00Z">
            <w:rPr>
              <w:rFonts w:ascii="Times New Roman" w:hAnsi="Times New Roman" w:cs="Times New Roman"/>
              <w:sz w:val="24"/>
              <w:lang w:val="en-US"/>
            </w:rPr>
          </w:rPrChange>
        </w:rPr>
        <w:t xml:space="preserve">A third reviewer </w:t>
      </w:r>
      <w:r w:rsidR="00994DA6" w:rsidRPr="000D46AE">
        <w:rPr>
          <w:rFonts w:ascii="Times New Roman" w:hAnsi="Times New Roman" w:cs="Times New Roman"/>
          <w:sz w:val="24"/>
          <w:lang w:val="en-US"/>
          <w:rPrChange w:id="3532" w:author="Microsoft Office User" w:date="2019-10-30T11:35:00Z">
            <w:rPr>
              <w:rFonts w:ascii="Times New Roman" w:hAnsi="Times New Roman" w:cs="Times New Roman"/>
              <w:sz w:val="24"/>
              <w:lang w:val="en-US"/>
            </w:rPr>
          </w:rPrChange>
        </w:rPr>
        <w:t xml:space="preserve">then </w:t>
      </w:r>
      <w:r w:rsidR="00EF38C6" w:rsidRPr="000D46AE">
        <w:rPr>
          <w:rFonts w:ascii="Times New Roman" w:hAnsi="Times New Roman" w:cs="Times New Roman"/>
          <w:sz w:val="24"/>
          <w:lang w:val="en-US"/>
          <w:rPrChange w:id="3533" w:author="Microsoft Office User" w:date="2019-10-30T11:35:00Z">
            <w:rPr>
              <w:rFonts w:ascii="Times New Roman" w:hAnsi="Times New Roman" w:cs="Times New Roman"/>
              <w:sz w:val="24"/>
              <w:lang w:val="en-US"/>
            </w:rPr>
          </w:rPrChange>
        </w:rPr>
        <w:t xml:space="preserve">asked if IAT effects actually reflect genuine changes in automatic evaluation. Given these </w:t>
      </w:r>
      <w:r w:rsidR="00DB0AC9" w:rsidRPr="000D46AE">
        <w:rPr>
          <w:rFonts w:ascii="Times New Roman" w:hAnsi="Times New Roman" w:cs="Times New Roman"/>
          <w:sz w:val="24"/>
          <w:lang w:val="en-US"/>
          <w:rPrChange w:id="3534" w:author="Microsoft Office User" w:date="2019-10-30T11:35:00Z">
            <w:rPr>
              <w:rFonts w:ascii="Times New Roman" w:hAnsi="Times New Roman" w:cs="Times New Roman"/>
              <w:sz w:val="24"/>
              <w:lang w:val="en-US"/>
            </w:rPr>
          </w:rPrChange>
        </w:rPr>
        <w:t xml:space="preserve">respective </w:t>
      </w:r>
      <w:r w:rsidR="00EF38C6" w:rsidRPr="000D46AE">
        <w:rPr>
          <w:rFonts w:ascii="Times New Roman" w:hAnsi="Times New Roman" w:cs="Times New Roman"/>
          <w:sz w:val="24"/>
          <w:lang w:val="en-US"/>
          <w:rPrChange w:id="3535" w:author="Microsoft Office User" w:date="2019-10-30T11:35:00Z">
            <w:rPr>
              <w:rFonts w:ascii="Times New Roman" w:hAnsi="Times New Roman" w:cs="Times New Roman"/>
              <w:sz w:val="24"/>
              <w:lang w:val="en-US"/>
            </w:rPr>
          </w:rPrChange>
        </w:rPr>
        <w:t xml:space="preserve">concerns </w:t>
      </w:r>
      <w:r w:rsidR="0045343D" w:rsidRPr="000D46AE">
        <w:rPr>
          <w:rFonts w:ascii="Times New Roman" w:hAnsi="Times New Roman" w:cs="Times New Roman"/>
          <w:sz w:val="24"/>
          <w:lang w:val="en-US"/>
          <w:rPrChange w:id="3536" w:author="Microsoft Office User" w:date="2019-10-30T11:35:00Z">
            <w:rPr>
              <w:rFonts w:ascii="Times New Roman" w:hAnsi="Times New Roman" w:cs="Times New Roman"/>
              <w:sz w:val="24"/>
              <w:lang w:val="en-US"/>
            </w:rPr>
          </w:rPrChange>
        </w:rPr>
        <w:t xml:space="preserve">we decided to once again </w:t>
      </w:r>
      <w:r w:rsidR="007B462A" w:rsidRPr="000D46AE">
        <w:rPr>
          <w:rFonts w:ascii="Times New Roman" w:hAnsi="Times New Roman" w:cs="Times New Roman"/>
          <w:sz w:val="24"/>
          <w:lang w:val="en-US"/>
          <w:rPrChange w:id="3537" w:author="Microsoft Office User" w:date="2019-10-30T11:35:00Z">
            <w:rPr>
              <w:rFonts w:ascii="Times New Roman" w:hAnsi="Times New Roman" w:cs="Times New Roman"/>
              <w:sz w:val="24"/>
              <w:lang w:val="en-US"/>
            </w:rPr>
          </w:rPrChange>
        </w:rPr>
        <w:t xml:space="preserve">replicate </w:t>
      </w:r>
      <w:r w:rsidR="00EF38C6" w:rsidRPr="000D46AE">
        <w:rPr>
          <w:rFonts w:ascii="Times New Roman" w:hAnsi="Times New Roman" w:cs="Times New Roman"/>
          <w:sz w:val="24"/>
          <w:lang w:val="en-US"/>
          <w:rPrChange w:id="3538" w:author="Microsoft Office User" w:date="2019-10-30T11:35:00Z">
            <w:rPr>
              <w:rFonts w:ascii="Times New Roman" w:hAnsi="Times New Roman" w:cs="Times New Roman"/>
              <w:sz w:val="24"/>
              <w:lang w:val="en-US"/>
            </w:rPr>
          </w:rPrChange>
        </w:rPr>
        <w:t xml:space="preserve">the shared features effect, </w:t>
      </w:r>
      <w:r w:rsidR="0045343D" w:rsidRPr="000D46AE">
        <w:rPr>
          <w:rFonts w:ascii="Times New Roman" w:hAnsi="Times New Roman" w:cs="Times New Roman"/>
          <w:sz w:val="24"/>
          <w:lang w:val="en-US"/>
          <w:rPrChange w:id="3539" w:author="Microsoft Office User" w:date="2019-10-30T11:35:00Z">
            <w:rPr>
              <w:rFonts w:ascii="Times New Roman" w:hAnsi="Times New Roman" w:cs="Times New Roman"/>
              <w:sz w:val="24"/>
              <w:lang w:val="en-US"/>
            </w:rPr>
          </w:rPrChange>
        </w:rPr>
        <w:t xml:space="preserve">but this time </w:t>
      </w:r>
      <w:r w:rsidR="007B462A" w:rsidRPr="000D46AE">
        <w:rPr>
          <w:rFonts w:ascii="Times New Roman" w:hAnsi="Times New Roman" w:cs="Times New Roman"/>
          <w:sz w:val="24"/>
          <w:lang w:val="en-US"/>
          <w:rPrChange w:id="3540" w:author="Microsoft Office User" w:date="2019-10-30T11:35:00Z">
            <w:rPr>
              <w:rFonts w:ascii="Times New Roman" w:hAnsi="Times New Roman" w:cs="Times New Roman"/>
              <w:sz w:val="24"/>
              <w:lang w:val="en-US"/>
            </w:rPr>
          </w:rPrChange>
        </w:rPr>
        <w:t xml:space="preserve">using </w:t>
      </w:r>
      <w:r w:rsidR="0045343D" w:rsidRPr="000D46AE">
        <w:rPr>
          <w:rFonts w:ascii="Times New Roman" w:hAnsi="Times New Roman" w:cs="Times New Roman"/>
          <w:sz w:val="24"/>
          <w:lang w:val="en-US"/>
          <w:rPrChange w:id="3541" w:author="Microsoft Office User" w:date="2019-10-30T11:35:00Z">
            <w:rPr>
              <w:rFonts w:ascii="Times New Roman" w:hAnsi="Times New Roman" w:cs="Times New Roman"/>
              <w:sz w:val="24"/>
              <w:lang w:val="en-US"/>
            </w:rPr>
          </w:rPrChange>
        </w:rPr>
        <w:t xml:space="preserve">a different </w:t>
      </w:r>
      <w:r w:rsidR="007B462A" w:rsidRPr="000D46AE">
        <w:rPr>
          <w:rFonts w:ascii="Times New Roman" w:hAnsi="Times New Roman" w:cs="Times New Roman"/>
          <w:sz w:val="24"/>
          <w:lang w:val="en-US"/>
          <w:rPrChange w:id="3542" w:author="Microsoft Office User" w:date="2019-10-30T11:35:00Z">
            <w:rPr>
              <w:rFonts w:ascii="Times New Roman" w:hAnsi="Times New Roman" w:cs="Times New Roman"/>
              <w:sz w:val="24"/>
              <w:lang w:val="en-US"/>
            </w:rPr>
          </w:rPrChange>
        </w:rPr>
        <w:t>indirect procedure</w:t>
      </w:r>
      <w:r w:rsidR="0045343D" w:rsidRPr="000D46AE">
        <w:rPr>
          <w:rFonts w:ascii="Times New Roman" w:hAnsi="Times New Roman" w:cs="Times New Roman"/>
          <w:sz w:val="24"/>
          <w:lang w:val="en-US"/>
          <w:rPrChange w:id="3543" w:author="Microsoft Office User" w:date="2019-10-30T11:35:00Z">
            <w:rPr>
              <w:rFonts w:ascii="Times New Roman" w:hAnsi="Times New Roman" w:cs="Times New Roman"/>
              <w:sz w:val="24"/>
              <w:lang w:val="en-US"/>
            </w:rPr>
          </w:rPrChange>
        </w:rPr>
        <w:t xml:space="preserve"> which is potentially less sensitive to demand and which is thought to provide a measure of automatic evaluations</w:t>
      </w:r>
      <w:r w:rsidR="00EF38C6" w:rsidRPr="000D46AE">
        <w:rPr>
          <w:rFonts w:ascii="Times New Roman" w:hAnsi="Times New Roman" w:cs="Times New Roman"/>
          <w:sz w:val="24"/>
          <w:lang w:val="en-US"/>
          <w:rPrChange w:id="3544" w:author="Microsoft Office User" w:date="2019-10-30T11:35:00Z">
            <w:rPr>
              <w:rFonts w:ascii="Times New Roman" w:hAnsi="Times New Roman" w:cs="Times New Roman"/>
              <w:sz w:val="24"/>
              <w:lang w:val="en-US"/>
            </w:rPr>
          </w:rPrChange>
        </w:rPr>
        <w:t xml:space="preserve"> (i.e., </w:t>
      </w:r>
      <w:r w:rsidR="007B462A" w:rsidRPr="000D46AE">
        <w:rPr>
          <w:rFonts w:ascii="Times New Roman" w:hAnsi="Times New Roman" w:cs="Times New Roman"/>
          <w:sz w:val="24"/>
          <w:lang w:val="en-US"/>
          <w:rPrChange w:id="3545" w:author="Microsoft Office User" w:date="2019-10-30T11:35:00Z">
            <w:rPr>
              <w:rFonts w:ascii="Times New Roman" w:hAnsi="Times New Roman" w:cs="Times New Roman"/>
              <w:sz w:val="24"/>
              <w:lang w:val="en-US"/>
            </w:rPr>
          </w:rPrChange>
        </w:rPr>
        <w:t>evaluative priming</w:t>
      </w:r>
      <w:r w:rsidR="00EF38C6" w:rsidRPr="000D46AE">
        <w:rPr>
          <w:rFonts w:ascii="Times New Roman" w:hAnsi="Times New Roman" w:cs="Times New Roman"/>
          <w:sz w:val="24"/>
          <w:lang w:val="en-US"/>
          <w:rPrChange w:id="3546" w:author="Microsoft Office User" w:date="2019-10-30T11:35:00Z">
            <w:rPr>
              <w:rFonts w:ascii="Times New Roman" w:hAnsi="Times New Roman" w:cs="Times New Roman"/>
              <w:sz w:val="24"/>
              <w:lang w:val="en-US"/>
            </w:rPr>
          </w:rPrChange>
        </w:rPr>
        <w:t>)</w:t>
      </w:r>
      <w:r w:rsidR="007B462A" w:rsidRPr="000D46AE">
        <w:rPr>
          <w:rFonts w:ascii="Times New Roman" w:hAnsi="Times New Roman" w:cs="Times New Roman"/>
          <w:sz w:val="24"/>
          <w:lang w:val="en-US"/>
          <w:rPrChange w:id="3547" w:author="Microsoft Office User" w:date="2019-10-30T11:35:00Z">
            <w:rPr>
              <w:rFonts w:ascii="Times New Roman" w:hAnsi="Times New Roman" w:cs="Times New Roman"/>
              <w:sz w:val="24"/>
              <w:lang w:val="en-US"/>
            </w:rPr>
          </w:rPrChange>
        </w:rPr>
        <w:t>.</w:t>
      </w:r>
    </w:p>
    <w:p w14:paraId="24026A30" w14:textId="7F17B3DB" w:rsidR="00DA2339" w:rsidRPr="000D46AE" w:rsidRDefault="00994DA6" w:rsidP="0045343D">
      <w:pPr>
        <w:spacing w:line="480" w:lineRule="auto"/>
        <w:ind w:firstLine="708"/>
        <w:rPr>
          <w:rFonts w:ascii="Times New Roman" w:hAnsi="Times New Roman" w:cs="Times New Roman"/>
          <w:sz w:val="24"/>
          <w:lang w:val="en-US"/>
          <w:rPrChange w:id="3548" w:author="Microsoft Office User" w:date="2019-10-30T11:35:00Z">
            <w:rPr>
              <w:rFonts w:ascii="Times New Roman" w:hAnsi="Times New Roman" w:cs="Times New Roman"/>
              <w:sz w:val="24"/>
              <w:lang w:val="en-US"/>
            </w:rPr>
          </w:rPrChange>
        </w:rPr>
      </w:pPr>
      <w:r w:rsidRPr="000D46AE">
        <w:rPr>
          <w:rFonts w:ascii="Times New Roman" w:hAnsi="Times New Roman" w:cs="Times New Roman"/>
          <w:sz w:val="24"/>
          <w:lang w:val="en-US"/>
          <w:rPrChange w:id="3549" w:author="Microsoft Office User" w:date="2019-10-30T11:35:00Z">
            <w:rPr>
              <w:rFonts w:ascii="Times New Roman" w:hAnsi="Times New Roman" w:cs="Times New Roman"/>
              <w:sz w:val="24"/>
              <w:lang w:val="en-US"/>
            </w:rPr>
          </w:rPrChange>
        </w:rPr>
        <w:t xml:space="preserve">In </w:t>
      </w:r>
      <w:r w:rsidR="00803670" w:rsidRPr="000D46AE">
        <w:rPr>
          <w:rFonts w:ascii="Times New Roman" w:hAnsi="Times New Roman" w:cs="Times New Roman"/>
          <w:sz w:val="24"/>
          <w:lang w:val="en-US"/>
          <w:rPrChange w:id="3550" w:author="Microsoft Office User" w:date="2019-10-30T11:35:00Z">
            <w:rPr>
              <w:rFonts w:ascii="Times New Roman" w:hAnsi="Times New Roman" w:cs="Times New Roman"/>
              <w:sz w:val="24"/>
              <w:lang w:val="en-US"/>
            </w:rPr>
          </w:rPrChange>
        </w:rPr>
        <w:t>Experiment 7</w:t>
      </w:r>
      <w:r w:rsidR="007B462A" w:rsidRPr="000D46AE">
        <w:rPr>
          <w:rFonts w:ascii="Times New Roman" w:hAnsi="Times New Roman" w:cs="Times New Roman"/>
          <w:sz w:val="24"/>
          <w:lang w:val="en-US"/>
          <w:rPrChange w:id="3551" w:author="Microsoft Office User" w:date="2019-10-30T11:35:00Z">
            <w:rPr>
              <w:rFonts w:ascii="Times New Roman" w:hAnsi="Times New Roman" w:cs="Times New Roman"/>
              <w:sz w:val="24"/>
              <w:lang w:val="en-US"/>
            </w:rPr>
          </w:rPrChange>
        </w:rPr>
        <w:t xml:space="preserve"> </w:t>
      </w:r>
      <w:r w:rsidRPr="000D46AE">
        <w:rPr>
          <w:rFonts w:ascii="Times New Roman" w:hAnsi="Times New Roman" w:cs="Times New Roman"/>
          <w:sz w:val="24"/>
          <w:lang w:val="en-US"/>
          <w:rPrChange w:id="3552" w:author="Microsoft Office User" w:date="2019-10-30T11:35:00Z">
            <w:rPr>
              <w:rFonts w:ascii="Times New Roman" w:hAnsi="Times New Roman" w:cs="Times New Roman"/>
              <w:sz w:val="24"/>
              <w:lang w:val="en-US"/>
            </w:rPr>
          </w:rPrChange>
        </w:rPr>
        <w:t xml:space="preserve">we decided </w:t>
      </w:r>
      <w:r w:rsidR="0045343D" w:rsidRPr="000D46AE">
        <w:rPr>
          <w:rFonts w:ascii="Times New Roman" w:hAnsi="Times New Roman" w:cs="Times New Roman"/>
          <w:sz w:val="24"/>
          <w:lang w:val="en-US"/>
          <w:rPrChange w:id="3553" w:author="Microsoft Office User" w:date="2019-10-30T11:35:00Z">
            <w:rPr>
              <w:rFonts w:ascii="Times New Roman" w:hAnsi="Times New Roman" w:cs="Times New Roman"/>
              <w:sz w:val="24"/>
              <w:lang w:val="en-US"/>
            </w:rPr>
          </w:rPrChange>
        </w:rPr>
        <w:t xml:space="preserve">to </w:t>
      </w:r>
      <w:r w:rsidR="007B462A" w:rsidRPr="000D46AE">
        <w:rPr>
          <w:rFonts w:ascii="Times New Roman" w:hAnsi="Times New Roman" w:cs="Times New Roman"/>
          <w:sz w:val="24"/>
          <w:lang w:val="en-US"/>
          <w:rPrChange w:id="3554" w:author="Microsoft Office User" w:date="2019-10-30T11:35:00Z">
            <w:rPr>
              <w:rFonts w:ascii="Times New Roman" w:hAnsi="Times New Roman" w:cs="Times New Roman"/>
              <w:sz w:val="24"/>
              <w:lang w:val="en-US"/>
            </w:rPr>
          </w:rPrChange>
        </w:rPr>
        <w:t xml:space="preserve">replicate </w:t>
      </w:r>
      <w:r w:rsidR="0045343D" w:rsidRPr="000D46AE">
        <w:rPr>
          <w:rFonts w:ascii="Times New Roman" w:hAnsi="Times New Roman" w:cs="Times New Roman"/>
          <w:sz w:val="24"/>
          <w:lang w:val="en-US"/>
          <w:rPrChange w:id="3555" w:author="Microsoft Office User" w:date="2019-10-30T11:35:00Z">
            <w:rPr>
              <w:rFonts w:ascii="Times New Roman" w:hAnsi="Times New Roman" w:cs="Times New Roman"/>
              <w:sz w:val="24"/>
              <w:lang w:val="en-US"/>
            </w:rPr>
          </w:rPrChange>
        </w:rPr>
        <w:t xml:space="preserve">the shared feature effect as indexed by self-report, evaluative priming, and behavioral intention measures. </w:t>
      </w:r>
      <w:r w:rsidR="00D01835" w:rsidRPr="000D46AE">
        <w:rPr>
          <w:rFonts w:ascii="Times New Roman" w:hAnsi="Times New Roman" w:cs="Times New Roman"/>
          <w:sz w:val="24"/>
          <w:lang w:val="en-US"/>
          <w:rPrChange w:id="3556" w:author="Microsoft Office User" w:date="2019-10-30T11:35:00Z">
            <w:rPr>
              <w:rFonts w:ascii="Times New Roman" w:hAnsi="Times New Roman" w:cs="Times New Roman"/>
              <w:sz w:val="24"/>
              <w:lang w:val="en-US"/>
            </w:rPr>
          </w:rPrChange>
        </w:rPr>
        <w:t>This time w</w:t>
      </w:r>
      <w:r w:rsidR="00EF38C6" w:rsidRPr="000D46AE">
        <w:rPr>
          <w:rFonts w:ascii="Times New Roman" w:hAnsi="Times New Roman" w:cs="Times New Roman"/>
          <w:sz w:val="24"/>
          <w:lang w:val="en-US"/>
          <w:rPrChange w:id="3557" w:author="Microsoft Office User" w:date="2019-10-30T11:35:00Z">
            <w:rPr>
              <w:rFonts w:ascii="Times New Roman" w:hAnsi="Times New Roman" w:cs="Times New Roman"/>
              <w:sz w:val="24"/>
              <w:lang w:val="en-US"/>
            </w:rPr>
          </w:rPrChange>
        </w:rPr>
        <w:t xml:space="preserve">e </w:t>
      </w:r>
      <w:r w:rsidR="00D01835" w:rsidRPr="000D46AE">
        <w:rPr>
          <w:rFonts w:ascii="Times New Roman" w:hAnsi="Times New Roman" w:cs="Times New Roman"/>
          <w:sz w:val="24"/>
          <w:lang w:val="en-US"/>
          <w:rPrChange w:id="3558" w:author="Microsoft Office User" w:date="2019-10-30T11:35:00Z">
            <w:rPr>
              <w:rFonts w:ascii="Times New Roman" w:hAnsi="Times New Roman" w:cs="Times New Roman"/>
              <w:sz w:val="24"/>
              <w:lang w:val="en-US"/>
            </w:rPr>
          </w:rPrChange>
        </w:rPr>
        <w:t xml:space="preserve">focused on </w:t>
      </w:r>
      <w:r w:rsidR="0045343D" w:rsidRPr="000D46AE">
        <w:rPr>
          <w:rFonts w:ascii="Times New Roman" w:hAnsi="Times New Roman" w:cs="Times New Roman"/>
          <w:sz w:val="24"/>
          <w:lang w:val="en-US"/>
          <w:rPrChange w:id="3559" w:author="Microsoft Office User" w:date="2019-10-30T11:35:00Z">
            <w:rPr>
              <w:rFonts w:ascii="Times New Roman" w:hAnsi="Times New Roman" w:cs="Times New Roman"/>
              <w:sz w:val="24"/>
              <w:lang w:val="en-US"/>
            </w:rPr>
          </w:rPrChange>
        </w:rPr>
        <w:t xml:space="preserve">size </w:t>
      </w:r>
      <w:r w:rsidR="0045343D" w:rsidRPr="000D46AE">
        <w:rPr>
          <w:rFonts w:ascii="Times New Roman" w:hAnsi="Times New Roman" w:cs="Times New Roman"/>
          <w:sz w:val="24"/>
          <w:lang w:val="en-US"/>
          <w:rPrChange w:id="3560" w:author="Microsoft Office User" w:date="2019-10-30T11:35:00Z">
            <w:rPr>
              <w:rFonts w:ascii="Times New Roman" w:hAnsi="Times New Roman" w:cs="Times New Roman"/>
              <w:sz w:val="24"/>
              <w:lang w:val="en-US"/>
            </w:rPr>
          </w:rPrChange>
        </w:rPr>
        <w:lastRenderedPageBreak/>
        <w:t xml:space="preserve">as a shared feature given that we already replicated color-based effects in five of our </w:t>
      </w:r>
      <w:r w:rsidR="00EF38C6" w:rsidRPr="000D46AE">
        <w:rPr>
          <w:rFonts w:ascii="Times New Roman" w:hAnsi="Times New Roman" w:cs="Times New Roman"/>
          <w:sz w:val="24"/>
          <w:lang w:val="en-US"/>
          <w:rPrChange w:id="3561" w:author="Microsoft Office User" w:date="2019-10-30T11:35:00Z">
            <w:rPr>
              <w:rFonts w:ascii="Times New Roman" w:hAnsi="Times New Roman" w:cs="Times New Roman"/>
              <w:sz w:val="24"/>
              <w:lang w:val="en-US"/>
            </w:rPr>
          </w:rPrChange>
        </w:rPr>
        <w:t xml:space="preserve">six </w:t>
      </w:r>
      <w:r w:rsidR="0045343D" w:rsidRPr="000D46AE">
        <w:rPr>
          <w:rFonts w:ascii="Times New Roman" w:hAnsi="Times New Roman" w:cs="Times New Roman"/>
          <w:sz w:val="24"/>
          <w:lang w:val="en-US"/>
          <w:rPrChange w:id="3562" w:author="Microsoft Office User" w:date="2019-10-30T11:35:00Z">
            <w:rPr>
              <w:rFonts w:ascii="Times New Roman" w:hAnsi="Times New Roman" w:cs="Times New Roman"/>
              <w:sz w:val="24"/>
              <w:lang w:val="en-US"/>
            </w:rPr>
          </w:rPrChange>
        </w:rPr>
        <w:t xml:space="preserve">studies </w:t>
      </w:r>
      <w:r w:rsidR="00EF38C6" w:rsidRPr="000D46AE">
        <w:rPr>
          <w:rFonts w:ascii="Times New Roman" w:hAnsi="Times New Roman" w:cs="Times New Roman"/>
          <w:sz w:val="24"/>
          <w:lang w:val="en-US"/>
          <w:rPrChange w:id="3563" w:author="Microsoft Office User" w:date="2019-10-30T11:35:00Z">
            <w:rPr>
              <w:rFonts w:ascii="Times New Roman" w:hAnsi="Times New Roman" w:cs="Times New Roman"/>
              <w:sz w:val="24"/>
              <w:lang w:val="en-US"/>
            </w:rPr>
          </w:rPrChange>
        </w:rPr>
        <w:t xml:space="preserve">(and </w:t>
      </w:r>
      <w:r w:rsidR="0045343D" w:rsidRPr="000D46AE">
        <w:rPr>
          <w:rFonts w:ascii="Times New Roman" w:hAnsi="Times New Roman" w:cs="Times New Roman"/>
          <w:sz w:val="24"/>
          <w:lang w:val="en-US"/>
          <w:rPrChange w:id="3564" w:author="Microsoft Office User" w:date="2019-10-30T11:35:00Z">
            <w:rPr>
              <w:rFonts w:ascii="Times New Roman" w:hAnsi="Times New Roman" w:cs="Times New Roman"/>
              <w:sz w:val="24"/>
              <w:lang w:val="en-US"/>
            </w:rPr>
          </w:rPrChange>
        </w:rPr>
        <w:t>size</w:t>
      </w:r>
      <w:r w:rsidR="00EF38C6" w:rsidRPr="000D46AE">
        <w:rPr>
          <w:rFonts w:ascii="Times New Roman" w:hAnsi="Times New Roman" w:cs="Times New Roman"/>
          <w:sz w:val="24"/>
          <w:lang w:val="en-US"/>
          <w:rPrChange w:id="3565" w:author="Microsoft Office User" w:date="2019-10-30T11:35:00Z">
            <w:rPr>
              <w:rFonts w:ascii="Times New Roman" w:hAnsi="Times New Roman" w:cs="Times New Roman"/>
              <w:sz w:val="24"/>
              <w:lang w:val="en-US"/>
            </w:rPr>
          </w:rPrChange>
        </w:rPr>
        <w:t xml:space="preserve"> only once)</w:t>
      </w:r>
      <w:r w:rsidR="0045343D" w:rsidRPr="000D46AE">
        <w:rPr>
          <w:rFonts w:ascii="Times New Roman" w:hAnsi="Times New Roman" w:cs="Times New Roman"/>
          <w:sz w:val="24"/>
          <w:lang w:val="en-US"/>
          <w:rPrChange w:id="3566" w:author="Microsoft Office User" w:date="2019-10-30T11:35:00Z">
            <w:rPr>
              <w:rFonts w:ascii="Times New Roman" w:hAnsi="Times New Roman" w:cs="Times New Roman"/>
              <w:sz w:val="24"/>
              <w:lang w:val="en-US"/>
            </w:rPr>
          </w:rPrChange>
        </w:rPr>
        <w:t>. R</w:t>
      </w:r>
      <w:r w:rsidR="007B462A" w:rsidRPr="000D46AE">
        <w:rPr>
          <w:rFonts w:ascii="Times New Roman" w:hAnsi="Times New Roman" w:cs="Times New Roman"/>
          <w:sz w:val="24"/>
          <w:lang w:val="en-US"/>
          <w:rPrChange w:id="3567" w:author="Microsoft Office User" w:date="2019-10-30T11:35:00Z">
            <w:rPr>
              <w:rFonts w:ascii="Times New Roman" w:hAnsi="Times New Roman" w:cs="Times New Roman"/>
              <w:sz w:val="24"/>
              <w:lang w:val="en-US"/>
            </w:rPr>
          </w:rPrChange>
        </w:rPr>
        <w:t xml:space="preserve">eplicating </w:t>
      </w:r>
      <w:r w:rsidR="0045343D" w:rsidRPr="000D46AE">
        <w:rPr>
          <w:rFonts w:ascii="Times New Roman" w:hAnsi="Times New Roman" w:cs="Times New Roman"/>
          <w:sz w:val="24"/>
          <w:lang w:val="en-US"/>
          <w:rPrChange w:id="3568" w:author="Microsoft Office User" w:date="2019-10-30T11:35:00Z">
            <w:rPr>
              <w:rFonts w:ascii="Times New Roman" w:hAnsi="Times New Roman" w:cs="Times New Roman"/>
              <w:sz w:val="24"/>
              <w:lang w:val="en-US"/>
            </w:rPr>
          </w:rPrChange>
        </w:rPr>
        <w:t xml:space="preserve">our prior findings </w:t>
      </w:r>
      <w:r w:rsidR="00EF38C6" w:rsidRPr="000D46AE">
        <w:rPr>
          <w:rFonts w:ascii="Times New Roman" w:hAnsi="Times New Roman" w:cs="Times New Roman"/>
          <w:sz w:val="24"/>
          <w:lang w:val="en-US"/>
          <w:rPrChange w:id="3569" w:author="Microsoft Office User" w:date="2019-10-30T11:35:00Z">
            <w:rPr>
              <w:rFonts w:ascii="Times New Roman" w:hAnsi="Times New Roman" w:cs="Times New Roman"/>
              <w:sz w:val="24"/>
              <w:lang w:val="en-US"/>
            </w:rPr>
          </w:rPrChange>
        </w:rPr>
        <w:t xml:space="preserve">with </w:t>
      </w:r>
      <w:r w:rsidR="0045343D" w:rsidRPr="000D46AE">
        <w:rPr>
          <w:rFonts w:ascii="Times New Roman" w:hAnsi="Times New Roman" w:cs="Times New Roman"/>
          <w:sz w:val="24"/>
          <w:lang w:val="en-US"/>
          <w:rPrChange w:id="3570" w:author="Microsoft Office User" w:date="2019-10-30T11:35:00Z">
            <w:rPr>
              <w:rFonts w:ascii="Times New Roman" w:hAnsi="Times New Roman" w:cs="Times New Roman"/>
              <w:sz w:val="24"/>
              <w:lang w:val="en-US"/>
            </w:rPr>
          </w:rPrChange>
        </w:rPr>
        <w:t xml:space="preserve">an evaluative priming task would argue against a strict demand account, provide further evidence that automatic evaluations emerge, and reinforce </w:t>
      </w:r>
      <w:r w:rsidR="007B462A" w:rsidRPr="000D46AE">
        <w:rPr>
          <w:rFonts w:ascii="Times New Roman" w:hAnsi="Times New Roman" w:cs="Times New Roman"/>
          <w:sz w:val="24"/>
          <w:lang w:val="en-US"/>
          <w:rPrChange w:id="3571" w:author="Microsoft Office User" w:date="2019-10-30T11:35:00Z">
            <w:rPr>
              <w:rFonts w:ascii="Times New Roman" w:hAnsi="Times New Roman" w:cs="Times New Roman"/>
              <w:sz w:val="24"/>
              <w:lang w:val="en-US"/>
            </w:rPr>
          </w:rPrChange>
        </w:rPr>
        <w:t xml:space="preserve">our initial </w:t>
      </w:r>
      <w:r w:rsidR="00EF38C6" w:rsidRPr="000D46AE">
        <w:rPr>
          <w:rFonts w:ascii="Times New Roman" w:hAnsi="Times New Roman" w:cs="Times New Roman"/>
          <w:sz w:val="24"/>
          <w:lang w:val="en-US"/>
          <w:rPrChange w:id="3572" w:author="Microsoft Office User" w:date="2019-10-30T11:35:00Z">
            <w:rPr>
              <w:rFonts w:ascii="Times New Roman" w:hAnsi="Times New Roman" w:cs="Times New Roman"/>
              <w:sz w:val="24"/>
              <w:lang w:val="en-US"/>
            </w:rPr>
          </w:rPrChange>
        </w:rPr>
        <w:t xml:space="preserve">claims </w:t>
      </w:r>
      <w:r w:rsidR="007B462A" w:rsidRPr="000D46AE">
        <w:rPr>
          <w:rFonts w:ascii="Times New Roman" w:hAnsi="Times New Roman" w:cs="Times New Roman"/>
          <w:sz w:val="24"/>
          <w:lang w:val="en-US"/>
          <w:rPrChange w:id="3573" w:author="Microsoft Office User" w:date="2019-10-30T11:35:00Z">
            <w:rPr>
              <w:rFonts w:ascii="Times New Roman" w:hAnsi="Times New Roman" w:cs="Times New Roman"/>
              <w:sz w:val="24"/>
              <w:lang w:val="en-US"/>
            </w:rPr>
          </w:rPrChange>
        </w:rPr>
        <w:t>in the context of size.</w:t>
      </w:r>
    </w:p>
    <w:p w14:paraId="1E6ED528" w14:textId="77777777" w:rsidR="00994DA6" w:rsidRPr="000D46AE" w:rsidRDefault="00994DA6" w:rsidP="00994DA6">
      <w:pPr>
        <w:spacing w:line="480" w:lineRule="auto"/>
        <w:rPr>
          <w:rFonts w:ascii="Times New Roman" w:hAnsi="Times New Roman" w:cs="Times New Roman"/>
          <w:sz w:val="24"/>
          <w:szCs w:val="24"/>
          <w:lang w:val="en-US"/>
          <w:rPrChange w:id="3574" w:author="Microsoft Office User" w:date="2019-10-30T11:35:00Z">
            <w:rPr>
              <w:rFonts w:ascii="Times New Roman" w:hAnsi="Times New Roman" w:cs="Times New Roman"/>
              <w:sz w:val="24"/>
              <w:szCs w:val="24"/>
              <w:lang w:val="en-US"/>
            </w:rPr>
          </w:rPrChange>
        </w:rPr>
      </w:pPr>
      <w:r w:rsidRPr="000D46AE">
        <w:rPr>
          <w:rFonts w:ascii="Times New Roman" w:hAnsi="Times New Roman"/>
          <w:b/>
          <w:sz w:val="24"/>
          <w:szCs w:val="24"/>
          <w:lang w:val="en-US"/>
          <w:rPrChange w:id="3575" w:author="Microsoft Office User" w:date="2019-10-30T11:35:00Z">
            <w:rPr>
              <w:rFonts w:ascii="Times New Roman" w:hAnsi="Times New Roman"/>
              <w:b/>
              <w:sz w:val="24"/>
              <w:szCs w:val="24"/>
              <w:lang w:val="en-US"/>
            </w:rPr>
          </w:rPrChange>
        </w:rPr>
        <w:t>Method</w:t>
      </w:r>
    </w:p>
    <w:p w14:paraId="1CF41C00" w14:textId="77777777" w:rsidR="00994DA6" w:rsidRPr="000D46AE" w:rsidRDefault="00994DA6" w:rsidP="00994DA6">
      <w:pPr>
        <w:pStyle w:val="text"/>
        <w:spacing w:before="240" w:line="480" w:lineRule="auto"/>
        <w:rPr>
          <w:rFonts w:ascii="Times New Roman" w:hAnsi="Times New Roman"/>
          <w:sz w:val="24"/>
          <w:szCs w:val="24"/>
          <w:lang w:val="en-US"/>
          <w:rPrChange w:id="3576"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577" w:author="Microsoft Office User" w:date="2019-10-30T11:35:00Z">
            <w:rPr>
              <w:rFonts w:ascii="Times New Roman" w:hAnsi="Times New Roman"/>
              <w:b/>
              <w:sz w:val="24"/>
              <w:szCs w:val="24"/>
              <w:lang w:val="en-US"/>
            </w:rPr>
          </w:rPrChange>
        </w:rPr>
        <w:tab/>
        <w:t xml:space="preserve">Participants and design. </w:t>
      </w:r>
      <w:r w:rsidRPr="000D46AE">
        <w:rPr>
          <w:rFonts w:ascii="Times New Roman" w:hAnsi="Times New Roman"/>
          <w:sz w:val="24"/>
          <w:szCs w:val="24"/>
          <w:lang w:val="en-US"/>
          <w:rPrChange w:id="3578" w:author="Microsoft Office User" w:date="2019-10-30T11:35:00Z">
            <w:rPr>
              <w:rFonts w:ascii="Times New Roman" w:hAnsi="Times New Roman"/>
              <w:sz w:val="24"/>
              <w:szCs w:val="24"/>
              <w:lang w:val="en-US"/>
            </w:rPr>
          </w:rPrChange>
        </w:rPr>
        <w:t xml:space="preserve">539 participants (268 female, </w:t>
      </w:r>
      <w:r w:rsidRPr="000D46AE">
        <w:rPr>
          <w:rFonts w:ascii="Times New Roman" w:hAnsi="Times New Roman"/>
          <w:i/>
          <w:sz w:val="24"/>
          <w:szCs w:val="24"/>
          <w:lang w:val="en-US"/>
          <w:rPrChange w:id="3579" w:author="Microsoft Office User" w:date="2019-10-30T11:35:00Z">
            <w:rPr>
              <w:rFonts w:ascii="Times New Roman" w:hAnsi="Times New Roman"/>
              <w:i/>
              <w:sz w:val="24"/>
              <w:szCs w:val="24"/>
              <w:lang w:val="en-US"/>
            </w:rPr>
          </w:rPrChange>
        </w:rPr>
        <w:t>M</w:t>
      </w:r>
      <w:r w:rsidRPr="000D46AE">
        <w:rPr>
          <w:rFonts w:ascii="Times New Roman" w:hAnsi="Times New Roman"/>
          <w:i/>
          <w:iCs/>
          <w:sz w:val="24"/>
          <w:szCs w:val="24"/>
          <w:vertAlign w:val="subscript"/>
          <w:lang w:val="en-US"/>
          <w:rPrChange w:id="3580" w:author="Microsoft Office User" w:date="2019-10-30T11:35:00Z">
            <w:rPr>
              <w:rFonts w:ascii="Times New Roman" w:hAnsi="Times New Roman"/>
              <w:i/>
              <w:iCs/>
              <w:sz w:val="24"/>
              <w:szCs w:val="24"/>
              <w:vertAlign w:val="subscript"/>
              <w:lang w:val="en-US"/>
            </w:rPr>
          </w:rPrChange>
        </w:rPr>
        <w:t>age</w:t>
      </w:r>
      <w:r w:rsidRPr="000D46AE">
        <w:rPr>
          <w:rFonts w:ascii="Times New Roman" w:hAnsi="Times New Roman"/>
          <w:i/>
          <w:sz w:val="24"/>
          <w:szCs w:val="24"/>
          <w:lang w:val="en-US"/>
          <w:rPrChange w:id="3581" w:author="Microsoft Office User" w:date="2019-10-30T11:35:00Z">
            <w:rPr>
              <w:rFonts w:ascii="Times New Roman" w:hAnsi="Times New Roman"/>
              <w:i/>
              <w:sz w:val="24"/>
              <w:szCs w:val="24"/>
              <w:lang w:val="en-US"/>
            </w:rPr>
          </w:rPrChange>
        </w:rPr>
        <w:t xml:space="preserve"> = </w:t>
      </w:r>
      <w:r w:rsidRPr="000D46AE">
        <w:rPr>
          <w:rFonts w:ascii="Times New Roman" w:hAnsi="Times New Roman"/>
          <w:sz w:val="24"/>
          <w:szCs w:val="24"/>
          <w:lang w:val="en-US"/>
          <w:rPrChange w:id="3582" w:author="Microsoft Office User" w:date="2019-10-30T11:35:00Z">
            <w:rPr>
              <w:rFonts w:ascii="Times New Roman" w:hAnsi="Times New Roman"/>
              <w:sz w:val="24"/>
              <w:szCs w:val="24"/>
              <w:lang w:val="en-US"/>
            </w:rPr>
          </w:rPrChange>
        </w:rPr>
        <w:t>28.34</w:t>
      </w:r>
      <w:r w:rsidRPr="000D46AE">
        <w:rPr>
          <w:rFonts w:ascii="Times New Roman" w:hAnsi="Times New Roman"/>
          <w:i/>
          <w:sz w:val="24"/>
          <w:szCs w:val="24"/>
          <w:lang w:val="en-US"/>
          <w:rPrChange w:id="3583" w:author="Microsoft Office User" w:date="2019-10-30T11:35:00Z">
            <w:rPr>
              <w:rFonts w:ascii="Times New Roman" w:hAnsi="Times New Roman"/>
              <w:i/>
              <w:sz w:val="24"/>
              <w:szCs w:val="24"/>
              <w:lang w:val="en-US"/>
            </w:rPr>
          </w:rPrChange>
        </w:rPr>
        <w:t xml:space="preserve">, SD = </w:t>
      </w:r>
      <w:r w:rsidRPr="000D46AE">
        <w:rPr>
          <w:rFonts w:ascii="Times New Roman" w:hAnsi="Times New Roman"/>
          <w:sz w:val="24"/>
          <w:szCs w:val="24"/>
          <w:lang w:val="en-US"/>
          <w:rPrChange w:id="3584" w:author="Microsoft Office User" w:date="2019-10-30T11:35:00Z">
            <w:rPr>
              <w:rFonts w:ascii="Times New Roman" w:hAnsi="Times New Roman"/>
              <w:sz w:val="24"/>
              <w:szCs w:val="24"/>
              <w:lang w:val="en-US"/>
            </w:rPr>
          </w:rPrChange>
        </w:rPr>
        <w:t>7.47) took part in the study via the Prolific Academic website.</w:t>
      </w:r>
      <w:del w:id="3585" w:author="Microsoft Office User" w:date="2019-10-29T15:56:00Z">
        <w:r w:rsidRPr="000D46AE" w:rsidDel="00DD10E1">
          <w:rPr>
            <w:rFonts w:ascii="Times New Roman" w:hAnsi="Times New Roman"/>
            <w:sz w:val="24"/>
            <w:szCs w:val="24"/>
            <w:lang w:val="en-US"/>
            <w:rPrChange w:id="3586" w:author="Microsoft Office User" w:date="2019-10-30T11:35:00Z">
              <w:rPr>
                <w:rFonts w:ascii="Times New Roman" w:hAnsi="Times New Roman"/>
                <w:sz w:val="24"/>
                <w:szCs w:val="24"/>
                <w:lang w:val="en-US"/>
              </w:rPr>
            </w:rPrChange>
          </w:rPr>
          <w:delText xml:space="preserve"> </w:delText>
        </w:r>
      </w:del>
      <w:r w:rsidRPr="000D46AE">
        <w:rPr>
          <w:rStyle w:val="FootnoteReference"/>
          <w:rFonts w:ascii="Times New Roman" w:hAnsi="Times New Roman"/>
          <w:sz w:val="24"/>
          <w:szCs w:val="24"/>
          <w:lang w:val="en-US"/>
          <w:rPrChange w:id="3587" w:author="Microsoft Office User" w:date="2019-10-30T11:35:00Z">
            <w:rPr>
              <w:rStyle w:val="FootnoteReference"/>
              <w:rFonts w:ascii="Times New Roman" w:hAnsi="Times New Roman"/>
              <w:sz w:val="24"/>
              <w:szCs w:val="24"/>
              <w:lang w:val="en-US"/>
            </w:rPr>
          </w:rPrChange>
        </w:rPr>
        <w:footnoteReference w:id="3"/>
      </w:r>
    </w:p>
    <w:p w14:paraId="5BE2F5E1" w14:textId="65A679EF" w:rsidR="00994DA6" w:rsidRPr="000D46AE" w:rsidRDefault="00994DA6" w:rsidP="00994DA6">
      <w:pPr>
        <w:pStyle w:val="text"/>
        <w:spacing w:before="240" w:line="480" w:lineRule="auto"/>
        <w:rPr>
          <w:rFonts w:ascii="Times New Roman" w:hAnsi="Times New Roman"/>
          <w:sz w:val="24"/>
          <w:szCs w:val="24"/>
          <w:lang w:val="en-US"/>
          <w:rPrChange w:id="3588"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589" w:author="Microsoft Office User" w:date="2019-10-30T11:35:00Z">
            <w:rPr>
              <w:rFonts w:ascii="Times New Roman" w:hAnsi="Times New Roman"/>
              <w:b/>
              <w:sz w:val="24"/>
              <w:szCs w:val="24"/>
              <w:lang w:val="en-US"/>
            </w:rPr>
          </w:rPrChange>
        </w:rPr>
        <w:tab/>
        <w:t xml:space="preserve">Stimuli. </w:t>
      </w:r>
      <w:r w:rsidRPr="000D46AE">
        <w:rPr>
          <w:rFonts w:ascii="Times New Roman" w:hAnsi="Times New Roman"/>
          <w:sz w:val="24"/>
          <w:szCs w:val="24"/>
          <w:lang w:val="en-US"/>
          <w:rPrChange w:id="3590" w:author="Microsoft Office User" w:date="2019-10-30T11:35:00Z">
            <w:rPr>
              <w:rFonts w:ascii="Times New Roman" w:hAnsi="Times New Roman"/>
              <w:sz w:val="24"/>
              <w:szCs w:val="24"/>
              <w:lang w:val="en-US"/>
            </w:rPr>
          </w:rPrChange>
        </w:rPr>
        <w:t xml:space="preserve">The two nonwords MORAG and STRUAN were used as prime stimuli. Targets consisted of ten positive words (e.g., </w:t>
      </w:r>
      <w:r w:rsidR="00D01835" w:rsidRPr="000D46AE">
        <w:rPr>
          <w:rFonts w:ascii="Times New Roman" w:hAnsi="Times New Roman"/>
          <w:i/>
          <w:sz w:val="24"/>
          <w:szCs w:val="24"/>
          <w:lang w:val="en-US"/>
          <w:rPrChange w:id="3591" w:author="Microsoft Office User" w:date="2019-10-30T11:35:00Z">
            <w:rPr>
              <w:rFonts w:ascii="Times New Roman" w:hAnsi="Times New Roman"/>
              <w:i/>
              <w:sz w:val="24"/>
              <w:szCs w:val="24"/>
              <w:lang w:val="en-US"/>
            </w:rPr>
          </w:rPrChange>
        </w:rPr>
        <w:t>fantastic, great, nice, good, p</w:t>
      </w:r>
      <w:r w:rsidRPr="000D46AE">
        <w:rPr>
          <w:rFonts w:ascii="Times New Roman" w:hAnsi="Times New Roman"/>
          <w:i/>
          <w:sz w:val="24"/>
          <w:szCs w:val="24"/>
          <w:lang w:val="en-US"/>
          <w:rPrChange w:id="3592" w:author="Microsoft Office User" w:date="2019-10-30T11:35:00Z">
            <w:rPr>
              <w:rFonts w:ascii="Times New Roman" w:hAnsi="Times New Roman"/>
              <w:i/>
              <w:sz w:val="24"/>
              <w:szCs w:val="24"/>
              <w:lang w:val="en-US"/>
            </w:rPr>
          </w:rPrChange>
        </w:rPr>
        <w:t>leas</w:t>
      </w:r>
      <w:r w:rsidR="00D01835" w:rsidRPr="000D46AE">
        <w:rPr>
          <w:rFonts w:ascii="Times New Roman" w:hAnsi="Times New Roman"/>
          <w:i/>
          <w:sz w:val="24"/>
          <w:szCs w:val="24"/>
          <w:lang w:val="en-US"/>
          <w:rPrChange w:id="3593" w:author="Microsoft Office User" w:date="2019-10-30T11:35:00Z">
            <w:rPr>
              <w:rFonts w:ascii="Times New Roman" w:hAnsi="Times New Roman"/>
              <w:i/>
              <w:sz w:val="24"/>
              <w:szCs w:val="24"/>
              <w:lang w:val="en-US"/>
            </w:rPr>
          </w:rPrChange>
        </w:rPr>
        <w:t>ant, attractive, delight, smile, trust, p</w:t>
      </w:r>
      <w:r w:rsidRPr="000D46AE">
        <w:rPr>
          <w:rFonts w:ascii="Times New Roman" w:hAnsi="Times New Roman"/>
          <w:i/>
          <w:sz w:val="24"/>
          <w:szCs w:val="24"/>
          <w:lang w:val="en-US"/>
          <w:rPrChange w:id="3594" w:author="Microsoft Office User" w:date="2019-10-30T11:35:00Z">
            <w:rPr>
              <w:rFonts w:ascii="Times New Roman" w:hAnsi="Times New Roman"/>
              <w:i/>
              <w:sz w:val="24"/>
              <w:szCs w:val="24"/>
              <w:lang w:val="en-US"/>
            </w:rPr>
          </w:rPrChange>
        </w:rPr>
        <w:t>ositive</w:t>
      </w:r>
      <w:r w:rsidRPr="000D46AE">
        <w:rPr>
          <w:rFonts w:ascii="Times New Roman" w:hAnsi="Times New Roman"/>
          <w:sz w:val="24"/>
          <w:szCs w:val="24"/>
          <w:lang w:val="en-US"/>
          <w:rPrChange w:id="3595" w:author="Microsoft Office User" w:date="2019-10-30T11:35:00Z">
            <w:rPr>
              <w:rFonts w:ascii="Times New Roman" w:hAnsi="Times New Roman"/>
              <w:sz w:val="24"/>
              <w:szCs w:val="24"/>
              <w:lang w:val="en-US"/>
            </w:rPr>
          </w:rPrChange>
        </w:rPr>
        <w:t xml:space="preserve">) and ten negative words (e.g., </w:t>
      </w:r>
      <w:r w:rsidR="00D01835" w:rsidRPr="000D46AE">
        <w:rPr>
          <w:rFonts w:ascii="Times New Roman" w:hAnsi="Times New Roman"/>
          <w:i/>
          <w:sz w:val="24"/>
          <w:szCs w:val="24"/>
          <w:lang w:val="en-US"/>
          <w:rPrChange w:id="3596" w:author="Microsoft Office User" w:date="2019-10-30T11:35:00Z">
            <w:rPr>
              <w:rFonts w:ascii="Times New Roman" w:hAnsi="Times New Roman"/>
              <w:i/>
              <w:sz w:val="24"/>
              <w:szCs w:val="24"/>
              <w:lang w:val="en-US"/>
            </w:rPr>
          </w:rPrChange>
        </w:rPr>
        <w:t>terrible, disgusting, nasty, horrible, sick, abuse, failure, grief, negative, p</w:t>
      </w:r>
      <w:r w:rsidRPr="000D46AE">
        <w:rPr>
          <w:rFonts w:ascii="Times New Roman" w:hAnsi="Times New Roman"/>
          <w:i/>
          <w:sz w:val="24"/>
          <w:szCs w:val="24"/>
          <w:lang w:val="en-US"/>
          <w:rPrChange w:id="3597" w:author="Microsoft Office User" w:date="2019-10-30T11:35:00Z">
            <w:rPr>
              <w:rFonts w:ascii="Times New Roman" w:hAnsi="Times New Roman"/>
              <w:i/>
              <w:sz w:val="24"/>
              <w:szCs w:val="24"/>
              <w:lang w:val="en-US"/>
            </w:rPr>
          </w:rPrChange>
        </w:rPr>
        <w:t>ain</w:t>
      </w:r>
      <w:r w:rsidRPr="000D46AE">
        <w:rPr>
          <w:rFonts w:ascii="Times New Roman" w:hAnsi="Times New Roman"/>
          <w:sz w:val="24"/>
          <w:szCs w:val="24"/>
          <w:lang w:val="en-US"/>
          <w:rPrChange w:id="3598" w:author="Microsoft Office User" w:date="2019-10-30T11:35:00Z">
            <w:rPr>
              <w:rFonts w:ascii="Times New Roman" w:hAnsi="Times New Roman"/>
              <w:sz w:val="24"/>
              <w:szCs w:val="24"/>
              <w:lang w:val="en-US"/>
            </w:rPr>
          </w:rPrChange>
        </w:rPr>
        <w:t xml:space="preserve">). </w:t>
      </w:r>
    </w:p>
    <w:p w14:paraId="2CFF9653" w14:textId="77777777" w:rsidR="00994DA6" w:rsidRPr="000D46AE" w:rsidRDefault="00994DA6" w:rsidP="00994DA6">
      <w:pPr>
        <w:pStyle w:val="text"/>
        <w:spacing w:before="240" w:line="480" w:lineRule="auto"/>
        <w:rPr>
          <w:rFonts w:ascii="Times New Roman" w:hAnsi="Times New Roman"/>
          <w:b/>
          <w:sz w:val="24"/>
          <w:szCs w:val="24"/>
          <w:lang w:val="en-US"/>
          <w:rPrChange w:id="3599"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3600" w:author="Microsoft Office User" w:date="2019-10-30T11:35:00Z">
            <w:rPr>
              <w:rFonts w:ascii="Times New Roman" w:hAnsi="Times New Roman"/>
              <w:b/>
              <w:sz w:val="24"/>
              <w:szCs w:val="24"/>
              <w:lang w:val="en-US"/>
            </w:rPr>
          </w:rPrChange>
        </w:rPr>
        <w:t>Procedure</w:t>
      </w:r>
    </w:p>
    <w:p w14:paraId="6436C2F8" w14:textId="77777777" w:rsidR="00994DA6" w:rsidRPr="000D46AE" w:rsidRDefault="00994DA6" w:rsidP="00994DA6">
      <w:pPr>
        <w:pStyle w:val="text"/>
        <w:spacing w:before="240" w:line="480" w:lineRule="auto"/>
        <w:ind w:firstLine="708"/>
        <w:rPr>
          <w:rFonts w:ascii="Times New Roman" w:hAnsi="Times New Roman"/>
          <w:b/>
          <w:sz w:val="24"/>
          <w:szCs w:val="24"/>
          <w:lang w:val="en-US"/>
          <w:rPrChange w:id="3601" w:author="Microsoft Office User" w:date="2019-10-30T11:35:00Z">
            <w:rPr>
              <w:rFonts w:ascii="Times New Roman" w:hAnsi="Times New Roman"/>
              <w:b/>
              <w:sz w:val="24"/>
              <w:szCs w:val="24"/>
              <w:lang w:val="en-US"/>
            </w:rPr>
          </w:rPrChange>
        </w:rPr>
      </w:pPr>
      <w:r w:rsidRPr="000D46AE">
        <w:rPr>
          <w:rFonts w:ascii="Times New Roman" w:hAnsi="Times New Roman"/>
          <w:sz w:val="24"/>
          <w:szCs w:val="24"/>
          <w:lang w:val="en-US"/>
          <w:rPrChange w:id="3602" w:author="Microsoft Office User" w:date="2019-10-30T11:35:00Z">
            <w:rPr>
              <w:rFonts w:ascii="Times New Roman" w:hAnsi="Times New Roman"/>
              <w:sz w:val="24"/>
              <w:szCs w:val="24"/>
              <w:lang w:val="en-US"/>
            </w:rPr>
          </w:rPrChange>
        </w:rPr>
        <w:t xml:space="preserve">The procedure was similar to Experiment 4 with one notable exception: an evaluative priming task was used in the place of an IAT. </w:t>
      </w:r>
    </w:p>
    <w:p w14:paraId="23E2959D" w14:textId="77777777" w:rsidR="00994DA6" w:rsidRPr="000D46AE" w:rsidRDefault="00994DA6" w:rsidP="00994DA6">
      <w:pPr>
        <w:pStyle w:val="text"/>
        <w:spacing w:before="240" w:line="480" w:lineRule="auto"/>
        <w:rPr>
          <w:rFonts w:ascii="Times New Roman" w:hAnsi="Times New Roman"/>
          <w:sz w:val="24"/>
          <w:szCs w:val="24"/>
          <w:lang w:val="en-US"/>
          <w:rPrChange w:id="3603"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604" w:author="Microsoft Office User" w:date="2019-10-30T11:35:00Z">
            <w:rPr>
              <w:rFonts w:ascii="Times New Roman" w:hAnsi="Times New Roman"/>
              <w:b/>
              <w:sz w:val="24"/>
              <w:szCs w:val="24"/>
              <w:lang w:val="en-US"/>
            </w:rPr>
          </w:rPrChange>
        </w:rPr>
        <w:tab/>
        <w:t>Evaluative priming task</w:t>
      </w:r>
      <w:r w:rsidRPr="000D46AE">
        <w:rPr>
          <w:rFonts w:ascii="Times New Roman" w:hAnsi="Times New Roman"/>
          <w:sz w:val="24"/>
          <w:szCs w:val="24"/>
          <w:lang w:val="en-US"/>
          <w:rPrChange w:id="3605" w:author="Microsoft Office User" w:date="2019-10-30T11:35:00Z">
            <w:rPr>
              <w:rFonts w:ascii="Times New Roman" w:hAnsi="Times New Roman"/>
              <w:sz w:val="24"/>
              <w:szCs w:val="24"/>
              <w:lang w:val="en-US"/>
            </w:rPr>
          </w:rPrChange>
        </w:rPr>
        <w:t xml:space="preserve">. Automatic evaluations were assessed using an evaluative priming task in which participants are asked to categorize target words as either positive or negative using the E and I keys of a computer keyboard. During all trials, the labels “good” and “bad” appeared on the lower left and right corners of the screen. In line with the procedures of earlier studies (e.g., Van Dessel, Gawronski, Smith, &amp; De Houwer, 2017), a </w:t>
      </w:r>
      <w:r w:rsidRPr="000D46AE">
        <w:rPr>
          <w:rFonts w:ascii="Times New Roman" w:hAnsi="Times New Roman"/>
          <w:sz w:val="24"/>
          <w:szCs w:val="24"/>
          <w:lang w:val="en-US"/>
          <w:rPrChange w:id="3606" w:author="Microsoft Office User" w:date="2019-10-30T11:35:00Z">
            <w:rPr>
              <w:rFonts w:ascii="Times New Roman" w:hAnsi="Times New Roman"/>
              <w:sz w:val="24"/>
              <w:szCs w:val="24"/>
              <w:lang w:val="en-US"/>
            </w:rPr>
          </w:rPrChange>
        </w:rPr>
        <w:lastRenderedPageBreak/>
        <w:t>single trial consisted of a fixation cross presented for 500 ms, a blank screen for 500 ms, a prime for 200 ms, a blank screen for 50 ms, and the presentation of a target word. The inter-trial interval was set to vary randomly between 500 ms and 1500 ms. Whenever an incorrect response was made or participants did not respond prior to the response deadline of 1500 ms, ‘Wrong’ was displayed in the center of the screen for 250 ms before the next trial. Participants were asked to respond as quickly as possible without making too many errors. With the two types of primes and two types of targets, there were four prime-target combinations. Participants first completed eight practice trials, which were then followed by eighty critical test trials. The test trials were presented in a single block, with each of the four types of prime-target combinations presented twenty times in random order.</w:t>
      </w:r>
    </w:p>
    <w:p w14:paraId="77842F11" w14:textId="77777777" w:rsidR="00DA2339" w:rsidRPr="000D46AE" w:rsidRDefault="00DA2339" w:rsidP="00DA2339">
      <w:pPr>
        <w:spacing w:line="480" w:lineRule="auto"/>
        <w:jc w:val="center"/>
        <w:rPr>
          <w:rFonts w:ascii="Times New Roman" w:hAnsi="Times New Roman" w:cs="Times New Roman"/>
          <w:sz w:val="24"/>
          <w:szCs w:val="24"/>
          <w:lang w:val="en-US"/>
          <w:rPrChange w:id="3607" w:author="Microsoft Office User" w:date="2019-10-30T11:35:00Z">
            <w:rPr>
              <w:rFonts w:ascii="Times New Roman" w:hAnsi="Times New Roman" w:cs="Times New Roman"/>
              <w:sz w:val="24"/>
              <w:szCs w:val="24"/>
              <w:lang w:val="en-US"/>
            </w:rPr>
          </w:rPrChange>
        </w:rPr>
      </w:pPr>
      <w:r w:rsidRPr="000D46AE">
        <w:rPr>
          <w:rFonts w:ascii="Times New Roman" w:hAnsi="Times New Roman"/>
          <w:b/>
          <w:sz w:val="24"/>
          <w:szCs w:val="24"/>
          <w:lang w:val="en-US"/>
          <w:rPrChange w:id="3608" w:author="Microsoft Office User" w:date="2019-10-30T11:35:00Z">
            <w:rPr>
              <w:rFonts w:ascii="Times New Roman" w:hAnsi="Times New Roman"/>
              <w:b/>
              <w:sz w:val="24"/>
              <w:szCs w:val="24"/>
              <w:lang w:val="en-US"/>
            </w:rPr>
          </w:rPrChange>
        </w:rPr>
        <w:t>Results</w:t>
      </w:r>
    </w:p>
    <w:p w14:paraId="250E99AF" w14:textId="77777777" w:rsidR="00DA2339" w:rsidRPr="000D46AE" w:rsidRDefault="00DA2339" w:rsidP="00DA2339">
      <w:pPr>
        <w:pStyle w:val="text"/>
        <w:spacing w:line="480" w:lineRule="auto"/>
        <w:rPr>
          <w:rFonts w:ascii="Times New Roman" w:hAnsi="Times New Roman"/>
          <w:b/>
          <w:sz w:val="24"/>
          <w:szCs w:val="24"/>
          <w:lang w:val="en-US"/>
          <w:rPrChange w:id="3609"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3610" w:author="Microsoft Office User" w:date="2019-10-30T11:35:00Z">
            <w:rPr>
              <w:rFonts w:ascii="Times New Roman" w:hAnsi="Times New Roman"/>
              <w:b/>
              <w:sz w:val="24"/>
              <w:szCs w:val="24"/>
              <w:lang w:val="en-US"/>
            </w:rPr>
          </w:rPrChange>
        </w:rPr>
        <w:t>Data Preparation</w:t>
      </w:r>
    </w:p>
    <w:p w14:paraId="3C2AA7D0" w14:textId="267ED408" w:rsidR="00DA2339" w:rsidRPr="000D46AE" w:rsidRDefault="0057518E" w:rsidP="00DA2339">
      <w:pPr>
        <w:pStyle w:val="text"/>
        <w:spacing w:line="480" w:lineRule="auto"/>
        <w:ind w:firstLine="708"/>
        <w:rPr>
          <w:rFonts w:ascii="Times New Roman" w:hAnsi="Times New Roman"/>
          <w:sz w:val="24"/>
          <w:szCs w:val="24"/>
          <w:lang w:val="en-US"/>
          <w:rPrChange w:id="3611" w:author="Microsoft Office User" w:date="2019-10-30T11:35:00Z">
            <w:rPr>
              <w:rFonts w:ascii="Times New Roman" w:hAnsi="Times New Roman"/>
              <w:sz w:val="24"/>
              <w:szCs w:val="24"/>
              <w:lang w:val="en-US"/>
            </w:rPr>
          </w:rPrChange>
        </w:rPr>
      </w:pPr>
      <w:commentRangeStart w:id="3612"/>
      <w:r w:rsidRPr="000D46AE">
        <w:rPr>
          <w:rFonts w:ascii="Times New Roman" w:hAnsi="Times New Roman"/>
          <w:sz w:val="24"/>
          <w:szCs w:val="24"/>
          <w:lang w:val="en-US"/>
          <w:rPrChange w:id="3613" w:author="Microsoft Office User" w:date="2019-10-30T11:35:00Z">
            <w:rPr>
              <w:rFonts w:ascii="Times New Roman" w:hAnsi="Times New Roman"/>
              <w:sz w:val="24"/>
              <w:szCs w:val="24"/>
              <w:lang w:val="en-US"/>
            </w:rPr>
          </w:rPrChange>
        </w:rPr>
        <w:t>Forty six</w:t>
      </w:r>
      <w:r w:rsidR="00742350" w:rsidRPr="000D46AE">
        <w:rPr>
          <w:rFonts w:ascii="Times New Roman" w:hAnsi="Times New Roman"/>
          <w:sz w:val="24"/>
          <w:szCs w:val="24"/>
          <w:lang w:val="en-US"/>
          <w:rPrChange w:id="3614" w:author="Microsoft Office User" w:date="2019-10-30T11:35:00Z">
            <w:rPr>
              <w:rFonts w:ascii="Times New Roman" w:hAnsi="Times New Roman"/>
              <w:sz w:val="24"/>
              <w:szCs w:val="24"/>
              <w:lang w:val="en-US"/>
            </w:rPr>
          </w:rPrChange>
        </w:rPr>
        <w:t xml:space="preserve"> </w:t>
      </w:r>
      <w:commentRangeEnd w:id="3612"/>
      <w:r w:rsidR="00B30715" w:rsidRPr="000D46AE">
        <w:rPr>
          <w:rStyle w:val="CommentReference"/>
          <w:rFonts w:asciiTheme="minorHAnsi" w:eastAsiaTheme="minorHAnsi" w:hAnsiTheme="minorHAnsi" w:cstheme="minorBidi"/>
          <w:color w:val="auto"/>
          <w:lang w:val="en-US" w:eastAsia="en-US"/>
          <w:rPrChange w:id="3615" w:author="Microsoft Office User" w:date="2019-10-30T11:35:00Z">
            <w:rPr>
              <w:rStyle w:val="CommentReference"/>
              <w:rFonts w:asciiTheme="minorHAnsi" w:eastAsiaTheme="minorHAnsi" w:hAnsiTheme="minorHAnsi" w:cstheme="minorBidi"/>
              <w:color w:val="auto"/>
              <w:lang w:val="it-IT" w:eastAsia="en-US"/>
            </w:rPr>
          </w:rPrChange>
        </w:rPr>
        <w:commentReference w:id="3612"/>
      </w:r>
      <w:r w:rsidR="00DA2339" w:rsidRPr="000D46AE">
        <w:rPr>
          <w:rFonts w:ascii="Times New Roman" w:hAnsi="Times New Roman"/>
          <w:sz w:val="24"/>
          <w:szCs w:val="24"/>
          <w:lang w:val="en-US"/>
          <w:rPrChange w:id="3616" w:author="Microsoft Office User" w:date="2019-10-30T11:35:00Z">
            <w:rPr>
              <w:rFonts w:ascii="Times New Roman" w:hAnsi="Times New Roman"/>
              <w:sz w:val="24"/>
              <w:szCs w:val="24"/>
              <w:lang w:val="en-US"/>
            </w:rPr>
          </w:rPrChange>
        </w:rPr>
        <w:t xml:space="preserve">participants failed to provide complete data. </w:t>
      </w:r>
      <w:r w:rsidR="00742350" w:rsidRPr="000D46AE">
        <w:rPr>
          <w:rFonts w:ascii="Times New Roman" w:hAnsi="Times New Roman"/>
          <w:sz w:val="24"/>
          <w:szCs w:val="24"/>
          <w:lang w:val="en-US"/>
          <w:rPrChange w:id="3617" w:author="Microsoft Office User" w:date="2019-10-30T11:35:00Z">
            <w:rPr>
              <w:rFonts w:ascii="Times New Roman" w:hAnsi="Times New Roman"/>
              <w:sz w:val="24"/>
              <w:szCs w:val="24"/>
              <w:lang w:val="en-US"/>
            </w:rPr>
          </w:rPrChange>
        </w:rPr>
        <w:t xml:space="preserve">One additional participant was excluded due to an error </w:t>
      </w:r>
      <w:r w:rsidRPr="000D46AE">
        <w:rPr>
          <w:rFonts w:ascii="Times New Roman" w:hAnsi="Times New Roman"/>
          <w:sz w:val="24"/>
          <w:szCs w:val="24"/>
          <w:lang w:val="en-US"/>
          <w:rPrChange w:id="3618" w:author="Microsoft Office User" w:date="2019-10-30T11:35:00Z">
            <w:rPr>
              <w:rFonts w:ascii="Times New Roman" w:hAnsi="Times New Roman"/>
              <w:sz w:val="24"/>
              <w:szCs w:val="24"/>
              <w:lang w:val="en-US"/>
            </w:rPr>
          </w:rPrChange>
        </w:rPr>
        <w:t xml:space="preserve">with </w:t>
      </w:r>
      <w:r w:rsidR="00742350" w:rsidRPr="000D46AE">
        <w:rPr>
          <w:rFonts w:ascii="Times New Roman" w:hAnsi="Times New Roman"/>
          <w:sz w:val="24"/>
          <w:szCs w:val="24"/>
          <w:lang w:val="en-US"/>
          <w:rPrChange w:id="3619" w:author="Microsoft Office User" w:date="2019-10-30T11:35:00Z">
            <w:rPr>
              <w:rFonts w:ascii="Times New Roman" w:hAnsi="Times New Roman"/>
              <w:sz w:val="24"/>
              <w:szCs w:val="24"/>
              <w:lang w:val="en-US"/>
            </w:rPr>
          </w:rPrChange>
        </w:rPr>
        <w:t xml:space="preserve">the evaluative priming task. </w:t>
      </w:r>
      <w:r w:rsidR="00DA2339" w:rsidRPr="000D46AE">
        <w:rPr>
          <w:rFonts w:ascii="Times New Roman" w:hAnsi="Times New Roman"/>
          <w:sz w:val="24"/>
          <w:szCs w:val="24"/>
          <w:lang w:val="en-US"/>
          <w:rPrChange w:id="3620" w:author="Microsoft Office User" w:date="2019-10-30T11:35:00Z">
            <w:rPr>
              <w:rFonts w:ascii="Times New Roman" w:hAnsi="Times New Roman"/>
              <w:sz w:val="24"/>
              <w:szCs w:val="24"/>
              <w:lang w:val="en-US"/>
            </w:rPr>
          </w:rPrChange>
        </w:rPr>
        <w:t xml:space="preserve">This led to a final sample of </w:t>
      </w:r>
      <w:r w:rsidR="007C2D74" w:rsidRPr="000D46AE">
        <w:rPr>
          <w:rFonts w:ascii="Times New Roman" w:hAnsi="Times New Roman"/>
          <w:sz w:val="24"/>
          <w:szCs w:val="24"/>
          <w:lang w:val="en-US"/>
          <w:rPrChange w:id="3621" w:author="Microsoft Office User" w:date="2019-10-30T11:35:00Z">
            <w:rPr>
              <w:rFonts w:ascii="Times New Roman" w:hAnsi="Times New Roman"/>
              <w:sz w:val="24"/>
              <w:szCs w:val="24"/>
              <w:lang w:val="en-US"/>
            </w:rPr>
          </w:rPrChange>
        </w:rPr>
        <w:t>4</w:t>
      </w:r>
      <w:ins w:id="3622" w:author="Microsoft Office User" w:date="2019-10-29T15:53:00Z">
        <w:r w:rsidR="00B30715" w:rsidRPr="000D46AE">
          <w:rPr>
            <w:rFonts w:ascii="Times New Roman" w:hAnsi="Times New Roman"/>
            <w:sz w:val="24"/>
            <w:szCs w:val="24"/>
            <w:lang w:val="en-US"/>
            <w:rPrChange w:id="3623" w:author="Microsoft Office User" w:date="2019-10-30T11:35:00Z">
              <w:rPr>
                <w:rFonts w:ascii="Times New Roman" w:hAnsi="Times New Roman"/>
                <w:sz w:val="24"/>
                <w:szCs w:val="24"/>
                <w:lang w:val="en-US"/>
              </w:rPr>
            </w:rPrChange>
          </w:rPr>
          <w:t>87</w:t>
        </w:r>
      </w:ins>
      <w:del w:id="3624" w:author="Microsoft Office User" w:date="2019-10-29T15:53:00Z">
        <w:r w:rsidR="007C2D74" w:rsidRPr="000D46AE" w:rsidDel="00B30715">
          <w:rPr>
            <w:rFonts w:ascii="Times New Roman" w:hAnsi="Times New Roman"/>
            <w:sz w:val="24"/>
            <w:szCs w:val="24"/>
            <w:lang w:val="en-US"/>
            <w:rPrChange w:id="3625" w:author="Microsoft Office User" w:date="2019-10-30T11:35:00Z">
              <w:rPr>
                <w:rFonts w:ascii="Times New Roman" w:hAnsi="Times New Roman"/>
                <w:sz w:val="24"/>
                <w:szCs w:val="24"/>
                <w:lang w:val="en-US"/>
              </w:rPr>
            </w:rPrChange>
          </w:rPr>
          <w:delText>92</w:delText>
        </w:r>
      </w:del>
      <w:r w:rsidR="00DA2339" w:rsidRPr="000D46AE">
        <w:rPr>
          <w:rFonts w:ascii="Times New Roman" w:hAnsi="Times New Roman"/>
          <w:sz w:val="24"/>
          <w:szCs w:val="24"/>
          <w:lang w:val="en-US"/>
          <w:rPrChange w:id="3626" w:author="Microsoft Office User" w:date="2019-10-30T11:35:00Z">
            <w:rPr>
              <w:rFonts w:ascii="Times New Roman" w:hAnsi="Times New Roman"/>
              <w:sz w:val="24"/>
              <w:szCs w:val="24"/>
              <w:lang w:val="en-US"/>
            </w:rPr>
          </w:rPrChange>
        </w:rPr>
        <w:t>.</w:t>
      </w:r>
    </w:p>
    <w:p w14:paraId="4A101210" w14:textId="6530E727" w:rsidR="007C2D74" w:rsidRPr="000D46AE" w:rsidRDefault="00742350" w:rsidP="007C2D74">
      <w:pPr>
        <w:pStyle w:val="text"/>
        <w:spacing w:line="480" w:lineRule="auto"/>
        <w:ind w:firstLine="708"/>
        <w:rPr>
          <w:rFonts w:ascii="Times New Roman" w:hAnsi="Times New Roman"/>
          <w:sz w:val="24"/>
          <w:szCs w:val="24"/>
          <w:lang w:val="en-US"/>
          <w:rPrChange w:id="3627"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628" w:author="Microsoft Office User" w:date="2019-10-30T11:35:00Z">
            <w:rPr>
              <w:rFonts w:ascii="Times New Roman" w:hAnsi="Times New Roman"/>
              <w:b/>
              <w:sz w:val="24"/>
              <w:szCs w:val="24"/>
              <w:lang w:val="en-US"/>
            </w:rPr>
          </w:rPrChange>
        </w:rPr>
        <w:t>Evaluative priming</w:t>
      </w:r>
      <w:r w:rsidRPr="000D46AE">
        <w:rPr>
          <w:rFonts w:ascii="Times New Roman" w:hAnsi="Times New Roman"/>
          <w:sz w:val="24"/>
          <w:szCs w:val="24"/>
          <w:lang w:val="en-US"/>
          <w:rPrChange w:id="3629" w:author="Microsoft Office User" w:date="2019-10-30T11:35:00Z">
            <w:rPr>
              <w:rFonts w:ascii="Times New Roman" w:hAnsi="Times New Roman"/>
              <w:sz w:val="24"/>
              <w:szCs w:val="24"/>
              <w:lang w:val="en-US"/>
            </w:rPr>
          </w:rPrChange>
        </w:rPr>
        <w:t xml:space="preserve">. Latencies from incorrect responses in the evaluative priming </w:t>
      </w:r>
      <w:commentRangeStart w:id="3630"/>
      <w:r w:rsidRPr="000D46AE">
        <w:rPr>
          <w:rFonts w:ascii="Times New Roman" w:hAnsi="Times New Roman"/>
          <w:sz w:val="24"/>
          <w:szCs w:val="24"/>
          <w:lang w:val="en-US"/>
          <w:rPrChange w:id="3631" w:author="Microsoft Office User" w:date="2019-10-30T11:35:00Z">
            <w:rPr>
              <w:rFonts w:ascii="Times New Roman" w:hAnsi="Times New Roman"/>
              <w:sz w:val="24"/>
              <w:szCs w:val="24"/>
              <w:lang w:val="en-US"/>
            </w:rPr>
          </w:rPrChange>
        </w:rPr>
        <w:t xml:space="preserve">task (4.26%) were eliminated and outlier latencies longer than 1000 ms and shorter than 300 ms (9.69% of the correct </w:t>
      </w:r>
      <w:commentRangeEnd w:id="3630"/>
      <w:r w:rsidR="00DD10E1" w:rsidRPr="000D46AE">
        <w:rPr>
          <w:rStyle w:val="CommentReference"/>
          <w:rFonts w:asciiTheme="minorHAnsi" w:eastAsiaTheme="minorHAnsi" w:hAnsiTheme="minorHAnsi" w:cstheme="minorBidi"/>
          <w:color w:val="auto"/>
          <w:lang w:val="en-US" w:eastAsia="en-US"/>
          <w:rPrChange w:id="3632" w:author="Microsoft Office User" w:date="2019-10-30T11:35:00Z">
            <w:rPr>
              <w:rStyle w:val="CommentReference"/>
              <w:rFonts w:asciiTheme="minorHAnsi" w:eastAsiaTheme="minorHAnsi" w:hAnsiTheme="minorHAnsi" w:cstheme="minorBidi"/>
              <w:color w:val="auto"/>
              <w:lang w:val="it-IT" w:eastAsia="en-US"/>
            </w:rPr>
          </w:rPrChange>
        </w:rPr>
        <w:commentReference w:id="3630"/>
      </w:r>
      <w:r w:rsidRPr="000D46AE">
        <w:rPr>
          <w:rFonts w:ascii="Times New Roman" w:hAnsi="Times New Roman"/>
          <w:sz w:val="24"/>
          <w:szCs w:val="24"/>
          <w:lang w:val="en-US"/>
          <w:rPrChange w:id="3633" w:author="Microsoft Office User" w:date="2019-10-30T11:35:00Z">
            <w:rPr>
              <w:rFonts w:ascii="Times New Roman" w:hAnsi="Times New Roman"/>
              <w:sz w:val="24"/>
              <w:szCs w:val="24"/>
              <w:lang w:val="en-US"/>
            </w:rPr>
          </w:rPrChange>
        </w:rPr>
        <w:t xml:space="preserve">responses) were removed. </w:t>
      </w:r>
      <w:r w:rsidR="0057518E" w:rsidRPr="000D46AE">
        <w:rPr>
          <w:rFonts w:ascii="Times New Roman" w:hAnsi="Times New Roman"/>
          <w:sz w:val="24"/>
          <w:szCs w:val="24"/>
          <w:lang w:val="en-US"/>
          <w:rPrChange w:id="3634" w:author="Microsoft Office User" w:date="2019-10-30T11:35:00Z">
            <w:rPr>
              <w:rFonts w:ascii="Times New Roman" w:hAnsi="Times New Roman"/>
              <w:sz w:val="24"/>
              <w:szCs w:val="24"/>
              <w:lang w:val="en-US"/>
            </w:rPr>
          </w:rPrChange>
        </w:rPr>
        <w:t xml:space="preserve">From the remaining trials we </w:t>
      </w:r>
      <w:r w:rsidR="007C2D74" w:rsidRPr="000D46AE">
        <w:rPr>
          <w:rFonts w:ascii="Times New Roman" w:hAnsi="Times New Roman"/>
          <w:sz w:val="24"/>
          <w:szCs w:val="24"/>
          <w:lang w:val="en-US"/>
          <w:rPrChange w:id="3635" w:author="Microsoft Office User" w:date="2019-10-30T11:35:00Z">
            <w:rPr>
              <w:rFonts w:ascii="Times New Roman" w:hAnsi="Times New Roman"/>
              <w:sz w:val="24"/>
              <w:szCs w:val="24"/>
              <w:lang w:val="en-US"/>
            </w:rPr>
          </w:rPrChange>
        </w:rPr>
        <w:t xml:space="preserve">calculated two evaluative priming scores – one for MORAG and another for STRUAN. In each case the score was computed by subtracting reaction times on trials where a prime was followed by a negative target from trials where a prime was followed by a positive target. </w:t>
      </w:r>
      <w:r w:rsidR="00000624" w:rsidRPr="000D46AE">
        <w:rPr>
          <w:rFonts w:ascii="Times New Roman" w:hAnsi="Times New Roman"/>
          <w:sz w:val="24"/>
          <w:szCs w:val="24"/>
          <w:lang w:val="en-US"/>
          <w:rPrChange w:id="3636" w:author="Microsoft Office User" w:date="2019-10-30T11:35:00Z">
            <w:rPr>
              <w:rFonts w:ascii="Times New Roman" w:hAnsi="Times New Roman"/>
              <w:sz w:val="24"/>
              <w:szCs w:val="24"/>
              <w:lang w:val="en-US"/>
            </w:rPr>
          </w:rPrChange>
        </w:rPr>
        <w:t xml:space="preserve">We then created an overall priming score by subtracting the prime score for STRUAN from that for MORAG. </w:t>
      </w:r>
    </w:p>
    <w:p w14:paraId="4B74BD37" w14:textId="77777777" w:rsidR="00DA2339" w:rsidRPr="000D46AE" w:rsidRDefault="00DA2339" w:rsidP="00DA2339">
      <w:pPr>
        <w:spacing w:line="480" w:lineRule="auto"/>
        <w:rPr>
          <w:rFonts w:ascii="Times New Roman" w:hAnsi="Times New Roman" w:cs="Times New Roman"/>
          <w:b/>
          <w:sz w:val="24"/>
          <w:szCs w:val="24"/>
          <w:lang w:val="en-US"/>
          <w:rPrChange w:id="3637"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3638" w:author="Microsoft Office User" w:date="2019-10-30T11:35:00Z">
            <w:rPr>
              <w:rFonts w:ascii="Times New Roman" w:hAnsi="Times New Roman" w:cs="Times New Roman"/>
              <w:b/>
              <w:sz w:val="24"/>
              <w:szCs w:val="24"/>
              <w:lang w:val="en-US"/>
            </w:rPr>
          </w:rPrChange>
        </w:rPr>
        <w:t>Hypothesis Testing</w:t>
      </w:r>
    </w:p>
    <w:p w14:paraId="588BBAF9" w14:textId="6340AE03" w:rsidR="00DA2339" w:rsidRPr="000D46AE" w:rsidRDefault="00DA250E" w:rsidP="00DA2339">
      <w:pPr>
        <w:pStyle w:val="text"/>
        <w:spacing w:before="240" w:line="480" w:lineRule="auto"/>
        <w:ind w:firstLine="708"/>
        <w:rPr>
          <w:rFonts w:ascii="Times New Roman" w:hAnsi="Times New Roman"/>
          <w:sz w:val="24"/>
          <w:szCs w:val="24"/>
          <w:lang w:val="en-US"/>
          <w:rPrChange w:id="3639"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640" w:author="Microsoft Office User" w:date="2019-10-30T11:35:00Z">
            <w:rPr>
              <w:rFonts w:ascii="Times New Roman" w:hAnsi="Times New Roman"/>
              <w:b/>
              <w:sz w:val="24"/>
              <w:szCs w:val="24"/>
              <w:lang w:val="en-US"/>
            </w:rPr>
          </w:rPrChange>
        </w:rPr>
        <w:lastRenderedPageBreak/>
        <w:t>Evaluative priming</w:t>
      </w:r>
      <w:r w:rsidR="00DA2339" w:rsidRPr="000D46AE">
        <w:rPr>
          <w:rFonts w:ascii="Times New Roman" w:hAnsi="Times New Roman"/>
          <w:sz w:val="24"/>
          <w:szCs w:val="24"/>
          <w:lang w:val="en-US"/>
          <w:rPrChange w:id="3641" w:author="Microsoft Office User" w:date="2019-10-30T11:35:00Z">
            <w:rPr>
              <w:rFonts w:ascii="Times New Roman" w:hAnsi="Times New Roman"/>
              <w:sz w:val="24"/>
              <w:szCs w:val="24"/>
              <w:lang w:val="en-US"/>
            </w:rPr>
          </w:rPrChange>
        </w:rPr>
        <w:t xml:space="preserve">. </w:t>
      </w:r>
      <w:r w:rsidR="00312557" w:rsidRPr="000D46AE">
        <w:rPr>
          <w:rFonts w:ascii="Times New Roman" w:hAnsi="Times New Roman"/>
          <w:sz w:val="24"/>
          <w:szCs w:val="24"/>
          <w:lang w:val="en-US"/>
          <w:rPrChange w:id="3642" w:author="Microsoft Office User" w:date="2019-10-30T11:35:00Z">
            <w:rPr>
              <w:rFonts w:ascii="Times New Roman" w:hAnsi="Times New Roman"/>
              <w:sz w:val="24"/>
              <w:szCs w:val="24"/>
              <w:lang w:val="en-US"/>
            </w:rPr>
          </w:rPrChange>
        </w:rPr>
        <w:t xml:space="preserve">EP scores </w:t>
      </w:r>
      <w:r w:rsidR="00DA2339" w:rsidRPr="000D46AE">
        <w:rPr>
          <w:rFonts w:ascii="Times New Roman" w:hAnsi="Times New Roman"/>
          <w:sz w:val="24"/>
          <w:szCs w:val="24"/>
          <w:lang w:val="en-US"/>
          <w:rPrChange w:id="3643" w:author="Microsoft Office User" w:date="2019-10-30T11:35:00Z">
            <w:rPr>
              <w:rFonts w:ascii="Times New Roman" w:hAnsi="Times New Roman"/>
              <w:sz w:val="24"/>
              <w:szCs w:val="24"/>
              <w:lang w:val="en-US"/>
            </w:rPr>
          </w:rPrChange>
        </w:rPr>
        <w:t xml:space="preserve">differed depending on the valence of the SO that shared a </w:t>
      </w:r>
      <w:r w:rsidR="00312557" w:rsidRPr="000D46AE">
        <w:rPr>
          <w:rFonts w:ascii="Times New Roman" w:hAnsi="Times New Roman"/>
          <w:sz w:val="24"/>
          <w:szCs w:val="24"/>
          <w:lang w:val="en-US"/>
          <w:rPrChange w:id="3644" w:author="Microsoft Office User" w:date="2019-10-30T11:35:00Z">
            <w:rPr>
              <w:rFonts w:ascii="Times New Roman" w:hAnsi="Times New Roman"/>
              <w:sz w:val="24"/>
              <w:szCs w:val="24"/>
              <w:lang w:val="en-US"/>
            </w:rPr>
          </w:rPrChange>
        </w:rPr>
        <w:t xml:space="preserve">size </w:t>
      </w:r>
      <w:r w:rsidR="00DA2339" w:rsidRPr="000D46AE">
        <w:rPr>
          <w:rFonts w:ascii="Times New Roman" w:hAnsi="Times New Roman"/>
          <w:sz w:val="24"/>
          <w:szCs w:val="24"/>
          <w:lang w:val="en-US"/>
          <w:rPrChange w:id="3645" w:author="Microsoft Office User" w:date="2019-10-30T11:35:00Z">
            <w:rPr>
              <w:rFonts w:ascii="Times New Roman" w:hAnsi="Times New Roman"/>
              <w:sz w:val="24"/>
              <w:szCs w:val="24"/>
              <w:lang w:val="en-US"/>
            </w:rPr>
          </w:rPrChange>
        </w:rPr>
        <w:t xml:space="preserve">with a TO, </w:t>
      </w:r>
      <w:ins w:id="3646" w:author="Microsoft Office User" w:date="2019-10-29T15:58:00Z">
        <w:r w:rsidR="00DD10E1" w:rsidRPr="000D46AE">
          <w:rPr>
            <w:rFonts w:ascii="Times New Roman" w:hAnsi="Times New Roman"/>
            <w:i/>
            <w:sz w:val="24"/>
            <w:szCs w:val="24"/>
            <w:lang w:val="en-US"/>
            <w:rPrChange w:id="3647" w:author="Microsoft Office User" w:date="2019-10-30T11:35:00Z">
              <w:rPr>
                <w:rFonts w:ascii="Times New Roman" w:hAnsi="Times New Roman"/>
                <w:i/>
                <w:sz w:val="24"/>
                <w:szCs w:val="24"/>
                <w:lang w:val="en-US"/>
              </w:rPr>
            </w:rPrChange>
          </w:rPr>
          <w:t>t</w:t>
        </w:r>
        <w:r w:rsidR="00DD10E1" w:rsidRPr="000D46AE">
          <w:rPr>
            <w:rFonts w:ascii="Times New Roman" w:hAnsi="Times New Roman"/>
            <w:sz w:val="24"/>
            <w:szCs w:val="24"/>
            <w:lang w:val="en-US"/>
            <w:rPrChange w:id="3648" w:author="Microsoft Office User" w:date="2019-10-30T11:35:00Z">
              <w:rPr>
                <w:rFonts w:ascii="Times New Roman" w:hAnsi="Times New Roman"/>
                <w:i/>
                <w:sz w:val="24"/>
                <w:szCs w:val="24"/>
                <w:lang w:val="en-US"/>
              </w:rPr>
            </w:rPrChange>
          </w:rPr>
          <w:t xml:space="preserve">(484.67) = -2.71, </w:t>
        </w:r>
        <w:r w:rsidR="00DD10E1" w:rsidRPr="000D46AE">
          <w:rPr>
            <w:rFonts w:ascii="Times New Roman" w:hAnsi="Times New Roman"/>
            <w:i/>
            <w:sz w:val="24"/>
            <w:szCs w:val="24"/>
            <w:lang w:val="en-US"/>
            <w:rPrChange w:id="3649" w:author="Microsoft Office User" w:date="2019-10-30T11:35:00Z">
              <w:rPr>
                <w:rFonts w:ascii="Times New Roman" w:hAnsi="Times New Roman"/>
                <w:i/>
                <w:sz w:val="24"/>
                <w:szCs w:val="24"/>
                <w:lang w:val="en-US"/>
              </w:rPr>
            </w:rPrChange>
          </w:rPr>
          <w:t>p</w:t>
        </w:r>
        <w:r w:rsidR="00DD10E1" w:rsidRPr="000D46AE">
          <w:rPr>
            <w:rFonts w:ascii="Times New Roman" w:hAnsi="Times New Roman"/>
            <w:sz w:val="24"/>
            <w:szCs w:val="24"/>
            <w:lang w:val="en-US"/>
            <w:rPrChange w:id="3650" w:author="Microsoft Office User" w:date="2019-10-30T11:35:00Z">
              <w:rPr>
                <w:rFonts w:ascii="Times New Roman" w:hAnsi="Times New Roman"/>
                <w:i/>
                <w:sz w:val="24"/>
                <w:szCs w:val="24"/>
                <w:lang w:val="en-US"/>
              </w:rPr>
            </w:rPrChange>
          </w:rPr>
          <w:t xml:space="preserve"> = .007, </w:t>
        </w:r>
        <w:r w:rsidR="00DD10E1" w:rsidRPr="000D46AE">
          <w:rPr>
            <w:rFonts w:ascii="Times New Roman" w:hAnsi="Times New Roman"/>
            <w:i/>
            <w:sz w:val="24"/>
            <w:szCs w:val="24"/>
            <w:lang w:val="en-US"/>
            <w:rPrChange w:id="3651" w:author="Microsoft Office User" w:date="2019-10-30T11:35:00Z">
              <w:rPr>
                <w:rFonts w:ascii="Times New Roman" w:hAnsi="Times New Roman"/>
                <w:i/>
                <w:sz w:val="24"/>
                <w:szCs w:val="24"/>
                <w:lang w:val="en-US"/>
              </w:rPr>
            </w:rPrChange>
          </w:rPr>
          <w:t>d</w:t>
        </w:r>
        <w:r w:rsidR="00DD10E1" w:rsidRPr="000D46AE">
          <w:rPr>
            <w:rFonts w:ascii="Times New Roman" w:hAnsi="Times New Roman"/>
            <w:sz w:val="24"/>
            <w:szCs w:val="24"/>
            <w:lang w:val="en-US"/>
            <w:rPrChange w:id="3652" w:author="Microsoft Office User" w:date="2019-10-30T11:35:00Z">
              <w:rPr>
                <w:rFonts w:ascii="Times New Roman" w:hAnsi="Times New Roman"/>
                <w:i/>
                <w:sz w:val="24"/>
                <w:szCs w:val="24"/>
                <w:lang w:val="en-US"/>
              </w:rPr>
            </w:rPrChange>
          </w:rPr>
          <w:t xml:space="preserve"> = -0.25, 95% CI = [-0.42, -0.07], </w:t>
        </w:r>
      </w:ins>
      <w:del w:id="3653" w:author="Microsoft Office User" w:date="2019-10-29T15:58:00Z">
        <w:r w:rsidR="00DA2339" w:rsidRPr="000D46AE" w:rsidDel="00DD10E1">
          <w:rPr>
            <w:rFonts w:ascii="Times New Roman" w:hAnsi="Times New Roman"/>
            <w:sz w:val="24"/>
            <w:szCs w:val="24"/>
            <w:lang w:val="en-US"/>
            <w:rPrChange w:id="3654" w:author="Microsoft Office User" w:date="2019-10-30T11:35:00Z">
              <w:rPr>
                <w:rFonts w:ascii="Times New Roman" w:hAnsi="Times New Roman"/>
                <w:i/>
                <w:sz w:val="24"/>
                <w:szCs w:val="24"/>
                <w:lang w:val="en-US"/>
              </w:rPr>
            </w:rPrChange>
          </w:rPr>
          <w:delText>t</w:delText>
        </w:r>
        <w:r w:rsidR="00DA2339" w:rsidRPr="000D46AE" w:rsidDel="00DD10E1">
          <w:rPr>
            <w:rFonts w:ascii="Times New Roman" w:hAnsi="Times New Roman"/>
            <w:sz w:val="24"/>
            <w:szCs w:val="24"/>
            <w:lang w:val="en-US"/>
            <w:rPrChange w:id="3655" w:author="Microsoft Office User" w:date="2019-10-30T11:35:00Z">
              <w:rPr>
                <w:rFonts w:ascii="Times New Roman" w:hAnsi="Times New Roman"/>
                <w:sz w:val="24"/>
                <w:szCs w:val="24"/>
                <w:lang w:val="en-US"/>
              </w:rPr>
            </w:rPrChange>
          </w:rPr>
          <w:delText>(</w:delText>
        </w:r>
        <w:r w:rsidR="00312557" w:rsidRPr="000D46AE" w:rsidDel="00DD10E1">
          <w:rPr>
            <w:rFonts w:ascii="Times New Roman" w:hAnsi="Times New Roman"/>
            <w:sz w:val="24"/>
            <w:szCs w:val="24"/>
            <w:lang w:val="en-US"/>
            <w:rPrChange w:id="3656" w:author="Microsoft Office User" w:date="2019-10-30T11:35:00Z">
              <w:rPr>
                <w:rFonts w:ascii="Times New Roman" w:hAnsi="Times New Roman"/>
                <w:sz w:val="24"/>
                <w:szCs w:val="24"/>
                <w:lang w:val="en-US"/>
              </w:rPr>
            </w:rPrChange>
          </w:rPr>
          <w:delText>489</w:delText>
        </w:r>
        <w:r w:rsidR="00DA2339" w:rsidRPr="000D46AE" w:rsidDel="00DD10E1">
          <w:rPr>
            <w:rFonts w:ascii="Times New Roman" w:hAnsi="Times New Roman"/>
            <w:sz w:val="24"/>
            <w:szCs w:val="24"/>
            <w:lang w:val="en-US"/>
            <w:rPrChange w:id="3657" w:author="Microsoft Office User" w:date="2019-10-30T11:35:00Z">
              <w:rPr>
                <w:rFonts w:ascii="Times New Roman" w:hAnsi="Times New Roman"/>
                <w:sz w:val="24"/>
                <w:szCs w:val="24"/>
                <w:lang w:val="en-US"/>
              </w:rPr>
            </w:rPrChange>
          </w:rPr>
          <w:delText xml:space="preserve">) = </w:delText>
        </w:r>
        <w:r w:rsidR="00312557" w:rsidRPr="000D46AE" w:rsidDel="00DD10E1">
          <w:rPr>
            <w:rFonts w:ascii="Times New Roman" w:hAnsi="Times New Roman"/>
            <w:sz w:val="24"/>
            <w:szCs w:val="24"/>
            <w:lang w:val="en-US"/>
            <w:rPrChange w:id="3658" w:author="Microsoft Office User" w:date="2019-10-30T11:35:00Z">
              <w:rPr>
                <w:rFonts w:ascii="Times New Roman" w:hAnsi="Times New Roman"/>
                <w:sz w:val="24"/>
                <w:szCs w:val="24"/>
                <w:lang w:val="en-US"/>
              </w:rPr>
            </w:rPrChange>
          </w:rPr>
          <w:delText>2.89</w:delText>
        </w:r>
        <w:r w:rsidR="00DA2339" w:rsidRPr="000D46AE" w:rsidDel="00DD10E1">
          <w:rPr>
            <w:rFonts w:ascii="Times New Roman" w:hAnsi="Times New Roman"/>
            <w:sz w:val="24"/>
            <w:szCs w:val="24"/>
            <w:lang w:val="en-US"/>
            <w:rPrChange w:id="3659" w:author="Microsoft Office User" w:date="2019-10-30T11:35:00Z">
              <w:rPr>
                <w:rFonts w:ascii="Times New Roman" w:hAnsi="Times New Roman"/>
                <w:sz w:val="24"/>
                <w:szCs w:val="24"/>
                <w:lang w:val="en-US"/>
              </w:rPr>
            </w:rPrChange>
          </w:rPr>
          <w:delText xml:space="preserve">, </w:delText>
        </w:r>
        <w:r w:rsidR="00DA2339" w:rsidRPr="000D46AE" w:rsidDel="00DD10E1">
          <w:rPr>
            <w:rFonts w:ascii="Times New Roman" w:hAnsi="Times New Roman"/>
            <w:sz w:val="24"/>
            <w:szCs w:val="24"/>
            <w:lang w:val="en-US"/>
            <w:rPrChange w:id="3660" w:author="Microsoft Office User" w:date="2019-10-30T11:35:00Z">
              <w:rPr>
                <w:rFonts w:ascii="Times New Roman" w:hAnsi="Times New Roman"/>
                <w:i/>
                <w:sz w:val="24"/>
                <w:szCs w:val="24"/>
                <w:lang w:val="en-US"/>
              </w:rPr>
            </w:rPrChange>
          </w:rPr>
          <w:delText>p</w:delText>
        </w:r>
        <w:r w:rsidR="00312557" w:rsidRPr="000D46AE" w:rsidDel="00DD10E1">
          <w:rPr>
            <w:rFonts w:ascii="Times New Roman" w:hAnsi="Times New Roman"/>
            <w:sz w:val="24"/>
            <w:szCs w:val="24"/>
            <w:lang w:val="en-US"/>
            <w:rPrChange w:id="3661" w:author="Microsoft Office User" w:date="2019-10-30T11:35:00Z">
              <w:rPr>
                <w:rFonts w:ascii="Times New Roman" w:hAnsi="Times New Roman"/>
                <w:sz w:val="24"/>
                <w:szCs w:val="24"/>
                <w:lang w:val="en-US"/>
              </w:rPr>
            </w:rPrChange>
          </w:rPr>
          <w:delText xml:space="preserve"> = .004</w:delText>
        </w:r>
        <w:r w:rsidR="00DA2339" w:rsidRPr="000D46AE" w:rsidDel="00DD10E1">
          <w:rPr>
            <w:rFonts w:ascii="Times New Roman" w:hAnsi="Times New Roman"/>
            <w:sz w:val="24"/>
            <w:szCs w:val="24"/>
            <w:lang w:val="en-US"/>
            <w:rPrChange w:id="3662" w:author="Microsoft Office User" w:date="2019-10-30T11:35:00Z">
              <w:rPr>
                <w:rFonts w:ascii="Times New Roman" w:hAnsi="Times New Roman"/>
                <w:sz w:val="24"/>
                <w:szCs w:val="24"/>
                <w:lang w:val="en-US"/>
              </w:rPr>
            </w:rPrChange>
          </w:rPr>
          <w:delText xml:space="preserve">, </w:delText>
        </w:r>
        <w:r w:rsidR="00DA2339" w:rsidRPr="000D46AE" w:rsidDel="00DD10E1">
          <w:rPr>
            <w:rFonts w:ascii="Times New Roman" w:hAnsi="Times New Roman"/>
            <w:sz w:val="24"/>
            <w:szCs w:val="24"/>
            <w:lang w:val="en-US"/>
            <w:rPrChange w:id="3663" w:author="Microsoft Office User" w:date="2019-10-30T11:35:00Z">
              <w:rPr>
                <w:rFonts w:ascii="Times New Roman" w:hAnsi="Times New Roman"/>
                <w:i/>
                <w:sz w:val="24"/>
                <w:szCs w:val="24"/>
                <w:lang w:val="en-US"/>
              </w:rPr>
            </w:rPrChange>
          </w:rPr>
          <w:delText>d</w:delText>
        </w:r>
        <w:r w:rsidR="00DA2339" w:rsidRPr="000D46AE" w:rsidDel="00DD10E1">
          <w:rPr>
            <w:rFonts w:ascii="Times New Roman" w:hAnsi="Times New Roman"/>
            <w:sz w:val="24"/>
            <w:szCs w:val="24"/>
            <w:lang w:val="en-US"/>
            <w:rPrChange w:id="3664" w:author="Microsoft Office User" w:date="2019-10-30T11:35:00Z">
              <w:rPr>
                <w:rFonts w:ascii="Times New Roman" w:hAnsi="Times New Roman"/>
                <w:sz w:val="24"/>
                <w:szCs w:val="24"/>
                <w:lang w:val="en-US"/>
              </w:rPr>
            </w:rPrChange>
          </w:rPr>
          <w:delText xml:space="preserve"> = 0.</w:delText>
        </w:r>
        <w:r w:rsidR="00312557" w:rsidRPr="000D46AE" w:rsidDel="00DD10E1">
          <w:rPr>
            <w:rFonts w:ascii="Times New Roman" w:hAnsi="Times New Roman"/>
            <w:sz w:val="24"/>
            <w:szCs w:val="24"/>
            <w:lang w:val="en-US"/>
            <w:rPrChange w:id="3665" w:author="Microsoft Office User" w:date="2019-10-30T11:35:00Z">
              <w:rPr>
                <w:rFonts w:ascii="Times New Roman" w:hAnsi="Times New Roman"/>
                <w:sz w:val="24"/>
                <w:szCs w:val="24"/>
                <w:lang w:val="en-US"/>
              </w:rPr>
            </w:rPrChange>
          </w:rPr>
          <w:delText>26</w:delText>
        </w:r>
        <w:r w:rsidR="00DA2339" w:rsidRPr="000D46AE" w:rsidDel="00DD10E1">
          <w:rPr>
            <w:rFonts w:ascii="Times New Roman" w:hAnsi="Times New Roman"/>
            <w:sz w:val="24"/>
            <w:szCs w:val="24"/>
            <w:lang w:val="en-US"/>
            <w:rPrChange w:id="3666" w:author="Microsoft Office User" w:date="2019-10-30T11:35:00Z">
              <w:rPr>
                <w:rFonts w:ascii="Times New Roman" w:hAnsi="Times New Roman"/>
                <w:sz w:val="24"/>
                <w:szCs w:val="24"/>
                <w:lang w:val="en-US"/>
              </w:rPr>
            </w:rPrChange>
          </w:rPr>
          <w:delText>, 95% CI = [0.</w:delText>
        </w:r>
        <w:r w:rsidR="00312557" w:rsidRPr="000D46AE" w:rsidDel="00DD10E1">
          <w:rPr>
            <w:rFonts w:ascii="Times New Roman" w:hAnsi="Times New Roman"/>
            <w:sz w:val="24"/>
            <w:szCs w:val="24"/>
            <w:lang w:val="en-US"/>
            <w:rPrChange w:id="3667" w:author="Microsoft Office User" w:date="2019-10-30T11:35:00Z">
              <w:rPr>
                <w:rFonts w:ascii="Times New Roman" w:hAnsi="Times New Roman"/>
                <w:sz w:val="24"/>
                <w:szCs w:val="24"/>
                <w:lang w:val="en-US"/>
              </w:rPr>
            </w:rPrChange>
          </w:rPr>
          <w:delText>08</w:delText>
        </w:r>
        <w:r w:rsidR="00DA2339" w:rsidRPr="000D46AE" w:rsidDel="00DD10E1">
          <w:rPr>
            <w:rFonts w:ascii="Times New Roman" w:hAnsi="Times New Roman"/>
            <w:sz w:val="24"/>
            <w:szCs w:val="24"/>
            <w:lang w:val="en-US"/>
            <w:rPrChange w:id="3668" w:author="Microsoft Office User" w:date="2019-10-30T11:35:00Z">
              <w:rPr>
                <w:rFonts w:ascii="Times New Roman" w:hAnsi="Times New Roman"/>
                <w:sz w:val="24"/>
                <w:szCs w:val="24"/>
                <w:lang w:val="en-US"/>
              </w:rPr>
            </w:rPrChange>
          </w:rPr>
          <w:delText xml:space="preserve">, </w:delText>
        </w:r>
        <w:r w:rsidR="00312557" w:rsidRPr="000D46AE" w:rsidDel="00DD10E1">
          <w:rPr>
            <w:rFonts w:ascii="Times New Roman" w:hAnsi="Times New Roman"/>
            <w:sz w:val="24"/>
            <w:szCs w:val="24"/>
            <w:lang w:val="en-US"/>
            <w:rPrChange w:id="3669" w:author="Microsoft Office User" w:date="2019-10-30T11:35:00Z">
              <w:rPr>
                <w:rFonts w:ascii="Times New Roman" w:hAnsi="Times New Roman"/>
                <w:sz w:val="24"/>
                <w:szCs w:val="24"/>
                <w:lang w:val="en-US"/>
              </w:rPr>
            </w:rPrChange>
          </w:rPr>
          <w:delText>0.44</w:delText>
        </w:r>
        <w:r w:rsidR="00DA2339" w:rsidRPr="000D46AE" w:rsidDel="00DD10E1">
          <w:rPr>
            <w:rFonts w:ascii="Times New Roman" w:hAnsi="Times New Roman"/>
            <w:sz w:val="24"/>
            <w:szCs w:val="24"/>
            <w:lang w:val="en-US"/>
            <w:rPrChange w:id="3670" w:author="Microsoft Office User" w:date="2019-10-30T11:35:00Z">
              <w:rPr>
                <w:rFonts w:ascii="Times New Roman" w:hAnsi="Times New Roman"/>
                <w:sz w:val="24"/>
                <w:szCs w:val="24"/>
                <w:lang w:val="en-US"/>
              </w:rPr>
            </w:rPrChange>
          </w:rPr>
          <w:delText xml:space="preserve">], </w:delText>
        </w:r>
      </w:del>
      <w:r w:rsidR="00DA2339" w:rsidRPr="000D46AE">
        <w:rPr>
          <w:rFonts w:ascii="Times New Roman" w:hAnsi="Times New Roman"/>
          <w:sz w:val="24"/>
          <w:szCs w:val="24"/>
          <w:lang w:val="en-US"/>
          <w:rPrChange w:id="3671" w:author="Microsoft Office User" w:date="2019-10-30T11:35:00Z">
            <w:rPr>
              <w:rFonts w:ascii="Times New Roman" w:hAnsi="Times New Roman"/>
              <w:sz w:val="24"/>
              <w:szCs w:val="24"/>
              <w:lang w:val="en-US"/>
            </w:rPr>
          </w:rPrChange>
        </w:rPr>
        <w:t>BF</w:t>
      </w:r>
      <w:r w:rsidR="00DA2339" w:rsidRPr="000D46AE">
        <w:rPr>
          <w:rFonts w:ascii="Times New Roman" w:hAnsi="Times New Roman"/>
          <w:sz w:val="24"/>
          <w:szCs w:val="24"/>
          <w:vertAlign w:val="subscript"/>
          <w:lang w:val="en-US"/>
          <w:rPrChange w:id="3672" w:author="Microsoft Office User" w:date="2019-10-30T11:35:00Z">
            <w:rPr>
              <w:rFonts w:ascii="Times New Roman" w:hAnsi="Times New Roman"/>
              <w:sz w:val="24"/>
              <w:szCs w:val="24"/>
              <w:vertAlign w:val="subscript"/>
              <w:lang w:val="en-US"/>
            </w:rPr>
          </w:rPrChange>
        </w:rPr>
        <w:t>10</w:t>
      </w:r>
      <w:r w:rsidR="00DA2339" w:rsidRPr="000D46AE">
        <w:rPr>
          <w:rFonts w:ascii="Times New Roman" w:hAnsi="Times New Roman"/>
          <w:sz w:val="24"/>
          <w:szCs w:val="24"/>
          <w:lang w:val="en-US"/>
          <w:rPrChange w:id="3673" w:author="Microsoft Office User" w:date="2019-10-30T11:35:00Z">
            <w:rPr>
              <w:rFonts w:ascii="Times New Roman" w:hAnsi="Times New Roman"/>
              <w:sz w:val="24"/>
              <w:szCs w:val="24"/>
              <w:lang w:val="en-US"/>
            </w:rPr>
          </w:rPrChange>
        </w:rPr>
        <w:t xml:space="preserve"> </w:t>
      </w:r>
      <w:r w:rsidR="00312557" w:rsidRPr="000D46AE">
        <w:rPr>
          <w:rFonts w:ascii="Times New Roman" w:hAnsi="Times New Roman"/>
          <w:sz w:val="24"/>
          <w:szCs w:val="24"/>
          <w:lang w:val="en-US"/>
          <w:rPrChange w:id="3674" w:author="Microsoft Office User" w:date="2019-10-30T11:35:00Z">
            <w:rPr>
              <w:rFonts w:ascii="Times New Roman" w:hAnsi="Times New Roman"/>
              <w:sz w:val="24"/>
              <w:szCs w:val="24"/>
              <w:lang w:val="en-US"/>
            </w:rPr>
          </w:rPrChange>
        </w:rPr>
        <w:t xml:space="preserve">= </w:t>
      </w:r>
      <w:ins w:id="3675" w:author="Microsoft Office User" w:date="2019-10-29T15:58:00Z">
        <w:r w:rsidR="00DD10E1" w:rsidRPr="000D46AE">
          <w:rPr>
            <w:rFonts w:ascii="Times New Roman" w:hAnsi="Times New Roman"/>
            <w:sz w:val="24"/>
            <w:szCs w:val="24"/>
            <w:lang w:val="en-US"/>
            <w:rPrChange w:id="3676" w:author="Microsoft Office User" w:date="2019-10-30T11:35:00Z">
              <w:rPr>
                <w:rFonts w:ascii="Times New Roman" w:hAnsi="Times New Roman"/>
                <w:sz w:val="24"/>
                <w:szCs w:val="24"/>
                <w:lang w:val="en-US"/>
              </w:rPr>
            </w:rPrChange>
          </w:rPr>
          <w:t>3.49</w:t>
        </w:r>
      </w:ins>
      <w:del w:id="3677" w:author="Microsoft Office User" w:date="2019-10-29T15:58:00Z">
        <w:r w:rsidR="00312557" w:rsidRPr="000D46AE" w:rsidDel="00DD10E1">
          <w:rPr>
            <w:rFonts w:ascii="Times New Roman" w:hAnsi="Times New Roman"/>
            <w:sz w:val="24"/>
            <w:szCs w:val="24"/>
            <w:lang w:val="en-US"/>
            <w:rPrChange w:id="3678" w:author="Microsoft Office User" w:date="2019-10-30T11:35:00Z">
              <w:rPr>
                <w:rFonts w:ascii="Times New Roman" w:hAnsi="Times New Roman"/>
                <w:sz w:val="24"/>
                <w:szCs w:val="24"/>
                <w:lang w:val="en-US"/>
              </w:rPr>
            </w:rPrChange>
          </w:rPr>
          <w:delText>5.57</w:delText>
        </w:r>
      </w:del>
      <w:r w:rsidR="00DA2339" w:rsidRPr="000D46AE">
        <w:rPr>
          <w:rFonts w:ascii="Times New Roman" w:hAnsi="Times New Roman"/>
          <w:sz w:val="24"/>
          <w:szCs w:val="24"/>
          <w:lang w:val="en-US"/>
          <w:rPrChange w:id="3679" w:author="Microsoft Office User" w:date="2019-10-30T11:35:00Z">
            <w:rPr>
              <w:rFonts w:ascii="Times New Roman" w:hAnsi="Times New Roman"/>
              <w:sz w:val="24"/>
              <w:szCs w:val="24"/>
              <w:lang w:val="en-US"/>
            </w:rPr>
          </w:rPrChange>
        </w:rPr>
        <w:t xml:space="preserve">. When TO1 was presented in the same </w:t>
      </w:r>
      <w:r w:rsidR="00312557" w:rsidRPr="000D46AE">
        <w:rPr>
          <w:rFonts w:ascii="Times New Roman" w:hAnsi="Times New Roman"/>
          <w:sz w:val="24"/>
          <w:szCs w:val="24"/>
          <w:lang w:val="en-US"/>
          <w:rPrChange w:id="3680" w:author="Microsoft Office User" w:date="2019-10-30T11:35:00Z">
            <w:rPr>
              <w:rFonts w:ascii="Times New Roman" w:hAnsi="Times New Roman"/>
              <w:sz w:val="24"/>
              <w:szCs w:val="24"/>
              <w:lang w:val="en-US"/>
            </w:rPr>
          </w:rPrChange>
        </w:rPr>
        <w:t xml:space="preserve">size </w:t>
      </w:r>
      <w:r w:rsidR="00DA2339" w:rsidRPr="000D46AE">
        <w:rPr>
          <w:rFonts w:ascii="Times New Roman" w:hAnsi="Times New Roman"/>
          <w:sz w:val="24"/>
          <w:szCs w:val="24"/>
          <w:lang w:val="en-US"/>
          <w:rPrChange w:id="3681" w:author="Microsoft Office User" w:date="2019-10-30T11:35:00Z">
            <w:rPr>
              <w:rFonts w:ascii="Times New Roman" w:hAnsi="Times New Roman"/>
              <w:sz w:val="24"/>
              <w:szCs w:val="24"/>
              <w:lang w:val="en-US"/>
            </w:rPr>
          </w:rPrChange>
        </w:rPr>
        <w:t xml:space="preserve">as positive SOs, and TO2 was presented in the same </w:t>
      </w:r>
      <w:r w:rsidR="00312557" w:rsidRPr="000D46AE">
        <w:rPr>
          <w:rFonts w:ascii="Times New Roman" w:hAnsi="Times New Roman"/>
          <w:sz w:val="24"/>
          <w:szCs w:val="24"/>
          <w:lang w:val="en-US"/>
          <w:rPrChange w:id="3682" w:author="Microsoft Office User" w:date="2019-10-30T11:35:00Z">
            <w:rPr>
              <w:rFonts w:ascii="Times New Roman" w:hAnsi="Times New Roman"/>
              <w:sz w:val="24"/>
              <w:szCs w:val="24"/>
              <w:lang w:val="en-US"/>
            </w:rPr>
          </w:rPrChange>
        </w:rPr>
        <w:t xml:space="preserve">size </w:t>
      </w:r>
      <w:r w:rsidR="00DA2339" w:rsidRPr="000D46AE">
        <w:rPr>
          <w:rFonts w:ascii="Times New Roman" w:hAnsi="Times New Roman"/>
          <w:sz w:val="24"/>
          <w:szCs w:val="24"/>
          <w:lang w:val="en-US"/>
          <w:rPrChange w:id="3683" w:author="Microsoft Office User" w:date="2019-10-30T11:35:00Z">
            <w:rPr>
              <w:rFonts w:ascii="Times New Roman" w:hAnsi="Times New Roman"/>
              <w:sz w:val="24"/>
              <w:szCs w:val="24"/>
              <w:lang w:val="en-US"/>
            </w:rPr>
          </w:rPrChange>
        </w:rPr>
        <w:t>as negative SOs, participants preferred TO1 over TO2 (</w:t>
      </w:r>
      <w:ins w:id="3684" w:author="Microsoft Office User" w:date="2019-10-29T15:57:00Z">
        <w:r w:rsidR="00DD10E1" w:rsidRPr="000D46AE">
          <w:rPr>
            <w:rFonts w:ascii="Times New Roman" w:hAnsi="Times New Roman"/>
            <w:i/>
            <w:sz w:val="24"/>
            <w:szCs w:val="24"/>
            <w:lang w:val="en-US"/>
            <w:rPrChange w:id="3685" w:author="Microsoft Office User" w:date="2019-10-30T11:35:00Z">
              <w:rPr>
                <w:rFonts w:ascii="Times New Roman" w:hAnsi="Times New Roman"/>
                <w:i/>
                <w:sz w:val="24"/>
                <w:szCs w:val="24"/>
                <w:lang w:val="en-US"/>
              </w:rPr>
            </w:rPrChange>
          </w:rPr>
          <w:t>M</w:t>
        </w:r>
        <w:r w:rsidR="00DD10E1" w:rsidRPr="000D46AE">
          <w:rPr>
            <w:rFonts w:ascii="Times New Roman" w:hAnsi="Times New Roman"/>
            <w:sz w:val="24"/>
            <w:szCs w:val="24"/>
            <w:lang w:val="en-US"/>
            <w:rPrChange w:id="3686" w:author="Microsoft Office User" w:date="2019-10-30T11:35:00Z">
              <w:rPr>
                <w:rFonts w:ascii="Times New Roman" w:hAnsi="Times New Roman"/>
                <w:i/>
                <w:sz w:val="24"/>
                <w:szCs w:val="24"/>
                <w:lang w:val="en-US"/>
              </w:rPr>
            </w:rPrChange>
          </w:rPr>
          <w:t xml:space="preserve"> = -7.56, </w:t>
        </w:r>
        <w:r w:rsidR="00DD10E1" w:rsidRPr="000D46AE">
          <w:rPr>
            <w:rFonts w:ascii="Times New Roman" w:hAnsi="Times New Roman"/>
            <w:i/>
            <w:sz w:val="24"/>
            <w:szCs w:val="24"/>
            <w:lang w:val="en-US"/>
            <w:rPrChange w:id="3687" w:author="Microsoft Office User" w:date="2019-10-30T11:35:00Z">
              <w:rPr>
                <w:rFonts w:ascii="Times New Roman" w:hAnsi="Times New Roman"/>
                <w:i/>
                <w:sz w:val="24"/>
                <w:szCs w:val="24"/>
                <w:lang w:val="en-US"/>
              </w:rPr>
            </w:rPrChange>
          </w:rPr>
          <w:t>SD</w:t>
        </w:r>
        <w:r w:rsidR="00DD10E1" w:rsidRPr="000D46AE">
          <w:rPr>
            <w:rFonts w:ascii="Times New Roman" w:hAnsi="Times New Roman"/>
            <w:sz w:val="24"/>
            <w:szCs w:val="24"/>
            <w:lang w:val="en-US"/>
            <w:rPrChange w:id="3688" w:author="Microsoft Office User" w:date="2019-10-30T11:35:00Z">
              <w:rPr>
                <w:rFonts w:ascii="Times New Roman" w:hAnsi="Times New Roman"/>
                <w:i/>
                <w:sz w:val="24"/>
                <w:szCs w:val="24"/>
                <w:lang w:val="en-US"/>
              </w:rPr>
            </w:rPrChange>
          </w:rPr>
          <w:t xml:space="preserve"> = 57.83</w:t>
        </w:r>
      </w:ins>
      <w:del w:id="3689" w:author="Microsoft Office User" w:date="2019-10-29T15:57:00Z">
        <w:r w:rsidR="00DA2339" w:rsidRPr="000D46AE" w:rsidDel="00DD10E1">
          <w:rPr>
            <w:rFonts w:ascii="Times New Roman" w:hAnsi="Times New Roman"/>
            <w:sz w:val="24"/>
            <w:szCs w:val="24"/>
            <w:lang w:val="en-US"/>
            <w:rPrChange w:id="3690" w:author="Microsoft Office User" w:date="2019-10-30T11:35:00Z">
              <w:rPr>
                <w:rFonts w:ascii="Times New Roman" w:hAnsi="Times New Roman"/>
                <w:i/>
                <w:sz w:val="24"/>
                <w:szCs w:val="24"/>
                <w:lang w:val="en-US"/>
              </w:rPr>
            </w:rPrChange>
          </w:rPr>
          <w:delText>M</w:delText>
        </w:r>
        <w:r w:rsidR="00DA2339" w:rsidRPr="000D46AE" w:rsidDel="00DD10E1">
          <w:rPr>
            <w:rFonts w:ascii="Times New Roman" w:hAnsi="Times New Roman"/>
            <w:sz w:val="24"/>
            <w:szCs w:val="24"/>
            <w:lang w:val="en-US"/>
            <w:rPrChange w:id="3691" w:author="Microsoft Office User" w:date="2019-10-30T11:35:00Z">
              <w:rPr>
                <w:rFonts w:ascii="Times New Roman" w:hAnsi="Times New Roman"/>
                <w:sz w:val="24"/>
                <w:szCs w:val="24"/>
                <w:lang w:val="en-US"/>
              </w:rPr>
            </w:rPrChange>
          </w:rPr>
          <w:delText xml:space="preserve"> = </w:delText>
        </w:r>
        <w:r w:rsidR="00312557" w:rsidRPr="000D46AE" w:rsidDel="00DD10E1">
          <w:rPr>
            <w:rFonts w:ascii="Times New Roman" w:hAnsi="Times New Roman"/>
            <w:sz w:val="24"/>
            <w:szCs w:val="24"/>
            <w:lang w:val="en-US"/>
            <w:rPrChange w:id="3692" w:author="Microsoft Office User" w:date="2019-10-30T11:35:00Z">
              <w:rPr>
                <w:rFonts w:ascii="Times New Roman" w:hAnsi="Times New Roman"/>
                <w:sz w:val="24"/>
                <w:szCs w:val="24"/>
                <w:lang w:val="en-US"/>
              </w:rPr>
            </w:rPrChange>
          </w:rPr>
          <w:delText>7.87</w:delText>
        </w:r>
        <w:r w:rsidR="00DA2339" w:rsidRPr="000D46AE" w:rsidDel="00DD10E1">
          <w:rPr>
            <w:rFonts w:ascii="Times New Roman" w:hAnsi="Times New Roman"/>
            <w:sz w:val="24"/>
            <w:szCs w:val="24"/>
            <w:lang w:val="en-US"/>
            <w:rPrChange w:id="3693" w:author="Microsoft Office User" w:date="2019-10-30T11:35:00Z">
              <w:rPr>
                <w:rFonts w:ascii="Times New Roman" w:hAnsi="Times New Roman"/>
                <w:sz w:val="24"/>
                <w:szCs w:val="24"/>
                <w:lang w:val="en-US"/>
              </w:rPr>
            </w:rPrChange>
          </w:rPr>
          <w:delText xml:space="preserve">, </w:delText>
        </w:r>
        <w:r w:rsidR="00DA2339" w:rsidRPr="000D46AE" w:rsidDel="00DD10E1">
          <w:rPr>
            <w:rFonts w:ascii="Times New Roman" w:hAnsi="Times New Roman"/>
            <w:sz w:val="24"/>
            <w:szCs w:val="24"/>
            <w:lang w:val="en-US"/>
            <w:rPrChange w:id="3694" w:author="Microsoft Office User" w:date="2019-10-30T11:35:00Z">
              <w:rPr>
                <w:rFonts w:ascii="Times New Roman" w:hAnsi="Times New Roman"/>
                <w:i/>
                <w:sz w:val="24"/>
                <w:szCs w:val="24"/>
                <w:lang w:val="en-US"/>
              </w:rPr>
            </w:rPrChange>
          </w:rPr>
          <w:delText>SD</w:delText>
        </w:r>
        <w:r w:rsidR="00DA2339" w:rsidRPr="000D46AE" w:rsidDel="00DD10E1">
          <w:rPr>
            <w:rFonts w:ascii="Times New Roman" w:hAnsi="Times New Roman"/>
            <w:sz w:val="24"/>
            <w:szCs w:val="24"/>
            <w:lang w:val="en-US"/>
            <w:rPrChange w:id="3695" w:author="Microsoft Office User" w:date="2019-10-30T11:35:00Z">
              <w:rPr>
                <w:rFonts w:ascii="Times New Roman" w:hAnsi="Times New Roman"/>
                <w:sz w:val="24"/>
                <w:szCs w:val="24"/>
                <w:lang w:val="en-US"/>
              </w:rPr>
            </w:rPrChange>
          </w:rPr>
          <w:delText xml:space="preserve"> = </w:delText>
        </w:r>
        <w:r w:rsidR="00312557" w:rsidRPr="000D46AE" w:rsidDel="00DD10E1">
          <w:rPr>
            <w:rFonts w:ascii="Times New Roman" w:hAnsi="Times New Roman"/>
            <w:sz w:val="24"/>
            <w:szCs w:val="24"/>
            <w:lang w:val="en-US"/>
            <w:rPrChange w:id="3696" w:author="Microsoft Office User" w:date="2019-10-30T11:35:00Z">
              <w:rPr>
                <w:rFonts w:ascii="Times New Roman" w:hAnsi="Times New Roman"/>
                <w:sz w:val="24"/>
                <w:szCs w:val="24"/>
                <w:lang w:val="en-US"/>
              </w:rPr>
            </w:rPrChange>
          </w:rPr>
          <w:delText>61.31</w:delText>
        </w:r>
      </w:del>
      <w:r w:rsidR="00DA2339" w:rsidRPr="000D46AE">
        <w:rPr>
          <w:rFonts w:ascii="Times New Roman" w:hAnsi="Times New Roman"/>
          <w:sz w:val="24"/>
          <w:szCs w:val="24"/>
          <w:lang w:val="en-US"/>
          <w:rPrChange w:id="3697" w:author="Microsoft Office User" w:date="2019-10-30T11:35:00Z">
            <w:rPr>
              <w:rFonts w:ascii="Times New Roman" w:hAnsi="Times New Roman"/>
              <w:sz w:val="24"/>
              <w:szCs w:val="24"/>
              <w:lang w:val="en-US"/>
            </w:rPr>
          </w:rPrChange>
        </w:rPr>
        <w:t xml:space="preserve">). When the </w:t>
      </w:r>
      <w:r w:rsidR="00312557" w:rsidRPr="000D46AE">
        <w:rPr>
          <w:rFonts w:ascii="Times New Roman" w:hAnsi="Times New Roman"/>
          <w:sz w:val="24"/>
          <w:szCs w:val="24"/>
          <w:lang w:val="en-US"/>
          <w:rPrChange w:id="3698" w:author="Microsoft Office User" w:date="2019-10-30T11:35:00Z">
            <w:rPr>
              <w:rFonts w:ascii="Times New Roman" w:hAnsi="Times New Roman"/>
              <w:sz w:val="24"/>
              <w:szCs w:val="24"/>
              <w:lang w:val="en-US"/>
            </w:rPr>
          </w:rPrChange>
        </w:rPr>
        <w:t xml:space="preserve">size </w:t>
      </w:r>
      <w:r w:rsidR="00DA2339" w:rsidRPr="000D46AE">
        <w:rPr>
          <w:rFonts w:ascii="Times New Roman" w:hAnsi="Times New Roman"/>
          <w:sz w:val="24"/>
          <w:szCs w:val="24"/>
          <w:lang w:val="en-US"/>
          <w:rPrChange w:id="3699" w:author="Microsoft Office User" w:date="2019-10-30T11:35:00Z">
            <w:rPr>
              <w:rFonts w:ascii="Times New Roman" w:hAnsi="Times New Roman"/>
              <w:sz w:val="24"/>
              <w:szCs w:val="24"/>
              <w:lang w:val="en-US"/>
            </w:rPr>
          </w:rPrChange>
        </w:rPr>
        <w:t>contingencies were reversed, participants preferred TO2 over TO1 (</w:t>
      </w:r>
      <w:ins w:id="3700" w:author="Microsoft Office User" w:date="2019-10-29T15:57:00Z">
        <w:r w:rsidR="00DD10E1" w:rsidRPr="000D46AE">
          <w:rPr>
            <w:rFonts w:ascii="Times New Roman" w:hAnsi="Times New Roman"/>
            <w:i/>
            <w:sz w:val="24"/>
            <w:szCs w:val="24"/>
            <w:lang w:val="en-US"/>
            <w:rPrChange w:id="3701" w:author="Microsoft Office User" w:date="2019-10-30T11:35:00Z">
              <w:rPr>
                <w:rFonts w:ascii="Times New Roman" w:hAnsi="Times New Roman"/>
                <w:i/>
                <w:sz w:val="24"/>
                <w:szCs w:val="24"/>
                <w:lang w:val="en-US"/>
              </w:rPr>
            </w:rPrChange>
          </w:rPr>
          <w:t>M</w:t>
        </w:r>
        <w:r w:rsidR="00DD10E1" w:rsidRPr="000D46AE">
          <w:rPr>
            <w:rFonts w:ascii="Times New Roman" w:hAnsi="Times New Roman"/>
            <w:sz w:val="24"/>
            <w:szCs w:val="24"/>
            <w:lang w:val="en-US"/>
            <w:rPrChange w:id="3702" w:author="Microsoft Office User" w:date="2019-10-30T11:35:00Z">
              <w:rPr>
                <w:rFonts w:ascii="Times New Roman" w:hAnsi="Times New Roman"/>
                <w:i/>
                <w:sz w:val="24"/>
                <w:szCs w:val="24"/>
                <w:lang w:val="en-US"/>
              </w:rPr>
            </w:rPrChange>
          </w:rPr>
          <w:t xml:space="preserve"> = 7.06, </w:t>
        </w:r>
        <w:r w:rsidR="00DD10E1" w:rsidRPr="000D46AE">
          <w:rPr>
            <w:rFonts w:ascii="Times New Roman" w:hAnsi="Times New Roman"/>
            <w:i/>
            <w:sz w:val="24"/>
            <w:szCs w:val="24"/>
            <w:lang w:val="en-US"/>
            <w:rPrChange w:id="3703" w:author="Microsoft Office User" w:date="2019-10-30T11:35:00Z">
              <w:rPr>
                <w:rFonts w:ascii="Times New Roman" w:hAnsi="Times New Roman"/>
                <w:i/>
                <w:sz w:val="24"/>
                <w:szCs w:val="24"/>
                <w:lang w:val="en-US"/>
              </w:rPr>
            </w:rPrChange>
          </w:rPr>
          <w:t>SD</w:t>
        </w:r>
        <w:r w:rsidR="00DD10E1" w:rsidRPr="000D46AE">
          <w:rPr>
            <w:rFonts w:ascii="Times New Roman" w:hAnsi="Times New Roman"/>
            <w:sz w:val="24"/>
            <w:szCs w:val="24"/>
            <w:lang w:val="en-US"/>
            <w:rPrChange w:id="3704" w:author="Microsoft Office User" w:date="2019-10-30T11:35:00Z">
              <w:rPr>
                <w:rFonts w:ascii="Times New Roman" w:hAnsi="Times New Roman"/>
                <w:i/>
                <w:sz w:val="24"/>
                <w:szCs w:val="24"/>
                <w:lang w:val="en-US"/>
              </w:rPr>
            </w:rPrChange>
          </w:rPr>
          <w:t xml:space="preserve"> = 61.09</w:t>
        </w:r>
      </w:ins>
      <w:del w:id="3705" w:author="Microsoft Office User" w:date="2019-10-29T15:57:00Z">
        <w:r w:rsidR="00DA2339" w:rsidRPr="000D46AE" w:rsidDel="00DD10E1">
          <w:rPr>
            <w:rFonts w:ascii="Times New Roman" w:hAnsi="Times New Roman"/>
            <w:sz w:val="24"/>
            <w:szCs w:val="24"/>
            <w:lang w:val="en-US"/>
            <w:rPrChange w:id="3706" w:author="Microsoft Office User" w:date="2019-10-30T11:35:00Z">
              <w:rPr>
                <w:rFonts w:ascii="Times New Roman" w:hAnsi="Times New Roman"/>
                <w:i/>
                <w:sz w:val="24"/>
                <w:szCs w:val="24"/>
                <w:lang w:val="en-US"/>
              </w:rPr>
            </w:rPrChange>
          </w:rPr>
          <w:delText>M</w:delText>
        </w:r>
        <w:r w:rsidR="00DA2339" w:rsidRPr="000D46AE" w:rsidDel="00DD10E1">
          <w:rPr>
            <w:rFonts w:ascii="Times New Roman" w:hAnsi="Times New Roman"/>
            <w:sz w:val="24"/>
            <w:szCs w:val="24"/>
            <w:lang w:val="en-US"/>
            <w:rPrChange w:id="3707" w:author="Microsoft Office User" w:date="2019-10-30T11:35:00Z">
              <w:rPr>
                <w:rFonts w:ascii="Times New Roman" w:hAnsi="Times New Roman"/>
                <w:sz w:val="24"/>
                <w:szCs w:val="24"/>
                <w:lang w:val="en-US"/>
              </w:rPr>
            </w:rPrChange>
          </w:rPr>
          <w:delText xml:space="preserve"> = -</w:delText>
        </w:r>
        <w:r w:rsidR="00312557" w:rsidRPr="000D46AE" w:rsidDel="00DD10E1">
          <w:rPr>
            <w:rFonts w:ascii="Times New Roman" w:hAnsi="Times New Roman"/>
            <w:sz w:val="24"/>
            <w:szCs w:val="24"/>
            <w:lang w:val="en-US"/>
            <w:rPrChange w:id="3708" w:author="Microsoft Office User" w:date="2019-10-30T11:35:00Z">
              <w:rPr>
                <w:rFonts w:ascii="Times New Roman" w:hAnsi="Times New Roman"/>
                <w:sz w:val="24"/>
                <w:szCs w:val="24"/>
                <w:lang w:val="en-US"/>
              </w:rPr>
            </w:rPrChange>
          </w:rPr>
          <w:delText>7.65</w:delText>
        </w:r>
        <w:r w:rsidR="00DA2339" w:rsidRPr="000D46AE" w:rsidDel="00DD10E1">
          <w:rPr>
            <w:rFonts w:ascii="Times New Roman" w:hAnsi="Times New Roman"/>
            <w:sz w:val="24"/>
            <w:szCs w:val="24"/>
            <w:lang w:val="en-US"/>
            <w:rPrChange w:id="3709" w:author="Microsoft Office User" w:date="2019-10-30T11:35:00Z">
              <w:rPr>
                <w:rFonts w:ascii="Times New Roman" w:hAnsi="Times New Roman"/>
                <w:sz w:val="24"/>
                <w:szCs w:val="24"/>
                <w:lang w:val="en-US"/>
              </w:rPr>
            </w:rPrChange>
          </w:rPr>
          <w:delText xml:space="preserve">, </w:delText>
        </w:r>
        <w:r w:rsidR="00DA2339" w:rsidRPr="000D46AE" w:rsidDel="00DD10E1">
          <w:rPr>
            <w:rFonts w:ascii="Times New Roman" w:hAnsi="Times New Roman"/>
            <w:sz w:val="24"/>
            <w:szCs w:val="24"/>
            <w:lang w:val="en-US"/>
            <w:rPrChange w:id="3710" w:author="Microsoft Office User" w:date="2019-10-30T11:35:00Z">
              <w:rPr>
                <w:rFonts w:ascii="Times New Roman" w:hAnsi="Times New Roman"/>
                <w:i/>
                <w:sz w:val="24"/>
                <w:szCs w:val="24"/>
                <w:lang w:val="en-US"/>
              </w:rPr>
            </w:rPrChange>
          </w:rPr>
          <w:delText>SD</w:delText>
        </w:r>
        <w:r w:rsidR="00DA2339" w:rsidRPr="000D46AE" w:rsidDel="00DD10E1">
          <w:rPr>
            <w:rFonts w:ascii="Times New Roman" w:hAnsi="Times New Roman"/>
            <w:sz w:val="24"/>
            <w:szCs w:val="24"/>
            <w:lang w:val="en-US"/>
            <w:rPrChange w:id="3711" w:author="Microsoft Office User" w:date="2019-10-30T11:35:00Z">
              <w:rPr>
                <w:rFonts w:ascii="Times New Roman" w:hAnsi="Times New Roman"/>
                <w:sz w:val="24"/>
                <w:szCs w:val="24"/>
                <w:lang w:val="en-US"/>
              </w:rPr>
            </w:rPrChange>
          </w:rPr>
          <w:delText xml:space="preserve"> = </w:delText>
        </w:r>
        <w:r w:rsidR="00312557" w:rsidRPr="000D46AE" w:rsidDel="00DD10E1">
          <w:rPr>
            <w:rFonts w:ascii="Times New Roman" w:hAnsi="Times New Roman"/>
            <w:sz w:val="24"/>
            <w:szCs w:val="24"/>
            <w:lang w:val="en-US"/>
            <w:rPrChange w:id="3712" w:author="Microsoft Office User" w:date="2019-10-30T11:35:00Z">
              <w:rPr>
                <w:rFonts w:ascii="Times New Roman" w:hAnsi="Times New Roman"/>
                <w:sz w:val="24"/>
                <w:szCs w:val="24"/>
                <w:lang w:val="en-US"/>
              </w:rPr>
            </w:rPrChange>
          </w:rPr>
          <w:delText>57.73</w:delText>
        </w:r>
      </w:del>
      <w:r w:rsidR="00DA2339" w:rsidRPr="000D46AE">
        <w:rPr>
          <w:rFonts w:ascii="Times New Roman" w:hAnsi="Times New Roman"/>
          <w:sz w:val="24"/>
          <w:szCs w:val="24"/>
          <w:lang w:val="en-US"/>
          <w:rPrChange w:id="3713" w:author="Microsoft Office User" w:date="2019-10-30T11:35:00Z">
            <w:rPr>
              <w:rFonts w:ascii="Times New Roman" w:hAnsi="Times New Roman"/>
              <w:sz w:val="24"/>
              <w:szCs w:val="24"/>
              <w:lang w:val="en-US"/>
            </w:rPr>
          </w:rPrChange>
        </w:rPr>
        <w:t>).</w:t>
      </w:r>
    </w:p>
    <w:p w14:paraId="0390D40D" w14:textId="2DB01248" w:rsidR="00DA2339" w:rsidRPr="000D46AE" w:rsidRDefault="00DA2339" w:rsidP="00DA2339">
      <w:pPr>
        <w:pStyle w:val="text"/>
        <w:spacing w:before="240" w:line="480" w:lineRule="auto"/>
        <w:ind w:firstLine="708"/>
        <w:rPr>
          <w:rFonts w:ascii="Times New Roman" w:hAnsi="Times New Roman"/>
          <w:sz w:val="24"/>
          <w:szCs w:val="24"/>
          <w:lang w:val="en-US"/>
          <w:rPrChange w:id="3714"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715" w:author="Microsoft Office User" w:date="2019-10-30T11:35:00Z">
            <w:rPr>
              <w:rFonts w:ascii="Times New Roman" w:hAnsi="Times New Roman"/>
              <w:b/>
              <w:sz w:val="24"/>
              <w:szCs w:val="24"/>
              <w:lang w:val="en-US"/>
            </w:rPr>
          </w:rPrChange>
        </w:rPr>
        <w:t>Self-reported ratings.</w:t>
      </w:r>
      <w:r w:rsidRPr="000D46AE">
        <w:rPr>
          <w:rFonts w:ascii="Times New Roman" w:hAnsi="Times New Roman"/>
          <w:sz w:val="24"/>
          <w:szCs w:val="24"/>
          <w:lang w:val="en-US"/>
          <w:rPrChange w:id="3716" w:author="Microsoft Office User" w:date="2019-10-30T11:35:00Z">
            <w:rPr>
              <w:rFonts w:ascii="Times New Roman" w:hAnsi="Times New Roman"/>
              <w:sz w:val="24"/>
              <w:szCs w:val="24"/>
              <w:lang w:val="en-US"/>
            </w:rPr>
          </w:rPrChange>
        </w:rPr>
        <w:t xml:space="preserve"> Self-reported scores differed depending on the valence of the SO that shared a </w:t>
      </w:r>
      <w:r w:rsidR="00DD5A82" w:rsidRPr="000D46AE">
        <w:rPr>
          <w:rFonts w:ascii="Times New Roman" w:hAnsi="Times New Roman"/>
          <w:sz w:val="24"/>
          <w:szCs w:val="24"/>
          <w:lang w:val="en-US"/>
          <w:rPrChange w:id="3717" w:author="Microsoft Office User" w:date="2019-10-30T11:35:00Z">
            <w:rPr>
              <w:rFonts w:ascii="Times New Roman" w:hAnsi="Times New Roman"/>
              <w:sz w:val="24"/>
              <w:szCs w:val="24"/>
              <w:lang w:val="en-US"/>
            </w:rPr>
          </w:rPrChange>
        </w:rPr>
        <w:t>size</w:t>
      </w:r>
      <w:r w:rsidRPr="000D46AE">
        <w:rPr>
          <w:rFonts w:ascii="Times New Roman" w:hAnsi="Times New Roman"/>
          <w:sz w:val="24"/>
          <w:szCs w:val="24"/>
          <w:lang w:val="en-US"/>
          <w:rPrChange w:id="3718" w:author="Microsoft Office User" w:date="2019-10-30T11:35:00Z">
            <w:rPr>
              <w:rFonts w:ascii="Times New Roman" w:hAnsi="Times New Roman"/>
              <w:sz w:val="24"/>
              <w:szCs w:val="24"/>
              <w:lang w:val="en-US"/>
            </w:rPr>
          </w:rPrChange>
        </w:rPr>
        <w:t xml:space="preserve"> with a TO, </w:t>
      </w:r>
      <w:ins w:id="3719" w:author="Microsoft Office User" w:date="2019-10-29T15:59:00Z">
        <w:r w:rsidR="00316130" w:rsidRPr="000D46AE">
          <w:rPr>
            <w:rFonts w:ascii="Times New Roman" w:hAnsi="Times New Roman"/>
            <w:i/>
            <w:sz w:val="24"/>
            <w:szCs w:val="24"/>
            <w:lang w:val="en-US"/>
            <w:rPrChange w:id="3720" w:author="Microsoft Office User" w:date="2019-10-30T11:35:00Z">
              <w:rPr>
                <w:rFonts w:ascii="Times New Roman" w:hAnsi="Times New Roman"/>
                <w:i/>
                <w:sz w:val="24"/>
                <w:szCs w:val="24"/>
                <w:lang w:val="en-US"/>
              </w:rPr>
            </w:rPrChange>
          </w:rPr>
          <w:t>t</w:t>
        </w:r>
        <w:r w:rsidR="00316130" w:rsidRPr="000D46AE">
          <w:rPr>
            <w:rFonts w:ascii="Times New Roman" w:hAnsi="Times New Roman"/>
            <w:sz w:val="24"/>
            <w:szCs w:val="24"/>
            <w:lang w:val="en-US"/>
            <w:rPrChange w:id="3721" w:author="Microsoft Office User" w:date="2019-10-30T11:35:00Z">
              <w:rPr>
                <w:rFonts w:ascii="Times New Roman" w:hAnsi="Times New Roman"/>
                <w:i/>
                <w:sz w:val="24"/>
                <w:szCs w:val="24"/>
                <w:lang w:val="en-US"/>
              </w:rPr>
            </w:rPrChange>
          </w:rPr>
          <w:t xml:space="preserve">(478.23) = 12.88, </w:t>
        </w:r>
        <w:r w:rsidR="00316130" w:rsidRPr="000D46AE">
          <w:rPr>
            <w:rFonts w:ascii="Times New Roman" w:hAnsi="Times New Roman"/>
            <w:i/>
            <w:sz w:val="24"/>
            <w:szCs w:val="24"/>
            <w:lang w:val="en-US"/>
            <w:rPrChange w:id="3722" w:author="Microsoft Office User" w:date="2019-10-30T11:35:00Z">
              <w:rPr>
                <w:rFonts w:ascii="Times New Roman" w:hAnsi="Times New Roman"/>
                <w:i/>
                <w:sz w:val="24"/>
                <w:szCs w:val="24"/>
                <w:lang w:val="en-US"/>
              </w:rPr>
            </w:rPrChange>
          </w:rPr>
          <w:t>p</w:t>
        </w:r>
        <w:r w:rsidR="00316130" w:rsidRPr="000D46AE">
          <w:rPr>
            <w:rFonts w:ascii="Times New Roman" w:hAnsi="Times New Roman"/>
            <w:sz w:val="24"/>
            <w:szCs w:val="24"/>
            <w:lang w:val="en-US"/>
            <w:rPrChange w:id="3723" w:author="Microsoft Office User" w:date="2019-10-30T11:35:00Z">
              <w:rPr>
                <w:rFonts w:ascii="Times New Roman" w:hAnsi="Times New Roman"/>
                <w:i/>
                <w:sz w:val="24"/>
                <w:szCs w:val="24"/>
                <w:lang w:val="en-US"/>
              </w:rPr>
            </w:rPrChange>
          </w:rPr>
          <w:t xml:space="preserve"> &lt; .001, </w:t>
        </w:r>
        <w:r w:rsidR="00316130" w:rsidRPr="000D46AE">
          <w:rPr>
            <w:rFonts w:ascii="Times New Roman" w:hAnsi="Times New Roman"/>
            <w:i/>
            <w:sz w:val="24"/>
            <w:szCs w:val="24"/>
            <w:lang w:val="en-US"/>
            <w:rPrChange w:id="3724" w:author="Microsoft Office User" w:date="2019-10-30T11:35:00Z">
              <w:rPr>
                <w:rFonts w:ascii="Times New Roman" w:hAnsi="Times New Roman"/>
                <w:i/>
                <w:sz w:val="24"/>
                <w:szCs w:val="24"/>
                <w:lang w:val="en-US"/>
              </w:rPr>
            </w:rPrChange>
          </w:rPr>
          <w:t>d</w:t>
        </w:r>
        <w:r w:rsidR="00316130" w:rsidRPr="000D46AE">
          <w:rPr>
            <w:rFonts w:ascii="Times New Roman" w:hAnsi="Times New Roman"/>
            <w:sz w:val="24"/>
            <w:szCs w:val="24"/>
            <w:lang w:val="en-US"/>
            <w:rPrChange w:id="3725" w:author="Microsoft Office User" w:date="2019-10-30T11:35:00Z">
              <w:rPr>
                <w:rFonts w:ascii="Times New Roman" w:hAnsi="Times New Roman"/>
                <w:i/>
                <w:sz w:val="24"/>
                <w:szCs w:val="24"/>
                <w:lang w:val="en-US"/>
              </w:rPr>
            </w:rPrChange>
          </w:rPr>
          <w:t xml:space="preserve"> = 1.17, 95% CI = [0.98, 1.36],</w:t>
        </w:r>
        <w:r w:rsidR="00316130" w:rsidRPr="000D46AE">
          <w:rPr>
            <w:rFonts w:ascii="Times New Roman" w:hAnsi="Times New Roman"/>
            <w:i/>
            <w:sz w:val="24"/>
            <w:szCs w:val="24"/>
            <w:lang w:val="en-US"/>
            <w:rPrChange w:id="3726" w:author="Microsoft Office User" w:date="2019-10-30T11:35:00Z">
              <w:rPr>
                <w:rFonts w:ascii="Times New Roman" w:hAnsi="Times New Roman"/>
                <w:i/>
                <w:sz w:val="24"/>
                <w:szCs w:val="24"/>
                <w:lang w:val="en-US"/>
              </w:rPr>
            </w:rPrChange>
          </w:rPr>
          <w:t xml:space="preserve"> </w:t>
        </w:r>
      </w:ins>
      <w:del w:id="3727" w:author="Microsoft Office User" w:date="2019-10-29T15:59:00Z">
        <w:r w:rsidRPr="000D46AE" w:rsidDel="00316130">
          <w:rPr>
            <w:rFonts w:ascii="Times New Roman" w:hAnsi="Times New Roman"/>
            <w:i/>
            <w:sz w:val="24"/>
            <w:szCs w:val="24"/>
            <w:lang w:val="en-US"/>
            <w:rPrChange w:id="3728" w:author="Microsoft Office User" w:date="2019-10-30T11:35:00Z">
              <w:rPr>
                <w:rFonts w:ascii="Times New Roman" w:hAnsi="Times New Roman"/>
                <w:i/>
                <w:sz w:val="24"/>
                <w:szCs w:val="24"/>
                <w:lang w:val="en-US"/>
              </w:rPr>
            </w:rPrChange>
          </w:rPr>
          <w:delText>t</w:delText>
        </w:r>
        <w:r w:rsidRPr="000D46AE" w:rsidDel="00316130">
          <w:rPr>
            <w:rFonts w:ascii="Times New Roman" w:hAnsi="Times New Roman"/>
            <w:sz w:val="24"/>
            <w:szCs w:val="24"/>
            <w:lang w:val="en-US"/>
            <w:rPrChange w:id="3729" w:author="Microsoft Office User" w:date="2019-10-30T11:35:00Z">
              <w:rPr>
                <w:rFonts w:ascii="Times New Roman" w:hAnsi="Times New Roman"/>
                <w:sz w:val="24"/>
                <w:szCs w:val="24"/>
                <w:lang w:val="en-US"/>
              </w:rPr>
            </w:rPrChange>
          </w:rPr>
          <w:delText>(</w:delText>
        </w:r>
        <w:r w:rsidR="00DD5A82" w:rsidRPr="000D46AE" w:rsidDel="00316130">
          <w:rPr>
            <w:rFonts w:ascii="Times New Roman" w:hAnsi="Times New Roman"/>
            <w:sz w:val="24"/>
            <w:szCs w:val="24"/>
            <w:lang w:val="en-US"/>
            <w:rPrChange w:id="3730" w:author="Microsoft Office User" w:date="2019-10-30T11:35:00Z">
              <w:rPr>
                <w:rFonts w:ascii="Times New Roman" w:hAnsi="Times New Roman"/>
                <w:sz w:val="24"/>
                <w:szCs w:val="24"/>
                <w:lang w:val="en-US"/>
              </w:rPr>
            </w:rPrChange>
          </w:rPr>
          <w:delText>490</w:delText>
        </w:r>
        <w:r w:rsidRPr="000D46AE" w:rsidDel="00316130">
          <w:rPr>
            <w:rFonts w:ascii="Times New Roman" w:hAnsi="Times New Roman"/>
            <w:sz w:val="24"/>
            <w:szCs w:val="24"/>
            <w:lang w:val="en-US"/>
            <w:rPrChange w:id="3731" w:author="Microsoft Office User" w:date="2019-10-30T11:35:00Z">
              <w:rPr>
                <w:rFonts w:ascii="Times New Roman" w:hAnsi="Times New Roman"/>
                <w:sz w:val="24"/>
                <w:szCs w:val="24"/>
                <w:lang w:val="en-US"/>
              </w:rPr>
            </w:rPrChange>
          </w:rPr>
          <w:delText xml:space="preserve">) = </w:delText>
        </w:r>
        <w:r w:rsidR="00DD5A82" w:rsidRPr="000D46AE" w:rsidDel="00316130">
          <w:rPr>
            <w:rFonts w:ascii="Times New Roman" w:hAnsi="Times New Roman"/>
            <w:sz w:val="24"/>
            <w:szCs w:val="24"/>
            <w:lang w:val="en-US"/>
            <w:rPrChange w:id="3732" w:author="Microsoft Office User" w:date="2019-10-30T11:35:00Z">
              <w:rPr>
                <w:rFonts w:ascii="Times New Roman" w:hAnsi="Times New Roman"/>
                <w:sz w:val="24"/>
                <w:szCs w:val="24"/>
                <w:lang w:val="en-US"/>
              </w:rPr>
            </w:rPrChange>
          </w:rPr>
          <w:delText>12.72</w:delText>
        </w:r>
        <w:r w:rsidRPr="000D46AE" w:rsidDel="00316130">
          <w:rPr>
            <w:rFonts w:ascii="Times New Roman" w:hAnsi="Times New Roman"/>
            <w:sz w:val="24"/>
            <w:szCs w:val="24"/>
            <w:lang w:val="en-US"/>
            <w:rPrChange w:id="3733" w:author="Microsoft Office User" w:date="2019-10-30T11:35:00Z">
              <w:rPr>
                <w:rFonts w:ascii="Times New Roman" w:hAnsi="Times New Roman"/>
                <w:sz w:val="24"/>
                <w:szCs w:val="24"/>
                <w:lang w:val="en-US"/>
              </w:rPr>
            </w:rPrChange>
          </w:rPr>
          <w:delText xml:space="preserve">, </w:delText>
        </w:r>
        <w:r w:rsidRPr="000D46AE" w:rsidDel="00316130">
          <w:rPr>
            <w:rFonts w:ascii="Times New Roman" w:hAnsi="Times New Roman"/>
            <w:i/>
            <w:sz w:val="24"/>
            <w:szCs w:val="24"/>
            <w:lang w:val="en-US"/>
            <w:rPrChange w:id="3734" w:author="Microsoft Office User" w:date="2019-10-30T11:35:00Z">
              <w:rPr>
                <w:rFonts w:ascii="Times New Roman" w:hAnsi="Times New Roman"/>
                <w:i/>
                <w:sz w:val="24"/>
                <w:szCs w:val="24"/>
                <w:lang w:val="en-US"/>
              </w:rPr>
            </w:rPrChange>
          </w:rPr>
          <w:delText>p</w:delText>
        </w:r>
        <w:r w:rsidRPr="000D46AE" w:rsidDel="00316130">
          <w:rPr>
            <w:rFonts w:ascii="Times New Roman" w:hAnsi="Times New Roman"/>
            <w:sz w:val="24"/>
            <w:szCs w:val="24"/>
            <w:lang w:val="en-US"/>
            <w:rPrChange w:id="3735" w:author="Microsoft Office User" w:date="2019-10-30T11:35:00Z">
              <w:rPr>
                <w:rFonts w:ascii="Times New Roman" w:hAnsi="Times New Roman"/>
                <w:sz w:val="24"/>
                <w:szCs w:val="24"/>
                <w:lang w:val="en-US"/>
              </w:rPr>
            </w:rPrChange>
          </w:rPr>
          <w:delText xml:space="preserve"> &lt; .001, </w:delText>
        </w:r>
        <w:r w:rsidRPr="000D46AE" w:rsidDel="00316130">
          <w:rPr>
            <w:rFonts w:ascii="Times New Roman" w:hAnsi="Times New Roman"/>
            <w:i/>
            <w:sz w:val="24"/>
            <w:szCs w:val="24"/>
            <w:lang w:val="en-US"/>
            <w:rPrChange w:id="3736" w:author="Microsoft Office User" w:date="2019-10-30T11:35:00Z">
              <w:rPr>
                <w:rFonts w:ascii="Times New Roman" w:hAnsi="Times New Roman"/>
                <w:i/>
                <w:sz w:val="24"/>
                <w:szCs w:val="24"/>
                <w:lang w:val="en-US"/>
              </w:rPr>
            </w:rPrChange>
          </w:rPr>
          <w:delText>d</w:delText>
        </w:r>
        <w:r w:rsidRPr="000D46AE" w:rsidDel="00316130">
          <w:rPr>
            <w:rFonts w:ascii="Times New Roman" w:hAnsi="Times New Roman"/>
            <w:sz w:val="24"/>
            <w:szCs w:val="24"/>
            <w:lang w:val="en-US"/>
            <w:rPrChange w:id="3737" w:author="Microsoft Office User" w:date="2019-10-30T11:35:00Z">
              <w:rPr>
                <w:rFonts w:ascii="Times New Roman" w:hAnsi="Times New Roman"/>
                <w:sz w:val="24"/>
                <w:szCs w:val="24"/>
                <w:lang w:val="en-US"/>
              </w:rPr>
            </w:rPrChange>
          </w:rPr>
          <w:delText xml:space="preserve"> = 1.</w:delText>
        </w:r>
        <w:r w:rsidR="00DD5A82" w:rsidRPr="000D46AE" w:rsidDel="00316130">
          <w:rPr>
            <w:rFonts w:ascii="Times New Roman" w:hAnsi="Times New Roman"/>
            <w:sz w:val="24"/>
            <w:szCs w:val="24"/>
            <w:lang w:val="en-US"/>
            <w:rPrChange w:id="3738" w:author="Microsoft Office User" w:date="2019-10-30T11:35:00Z">
              <w:rPr>
                <w:rFonts w:ascii="Times New Roman" w:hAnsi="Times New Roman"/>
                <w:sz w:val="24"/>
                <w:szCs w:val="24"/>
                <w:lang w:val="en-US"/>
              </w:rPr>
            </w:rPrChange>
          </w:rPr>
          <w:delText>15</w:delText>
        </w:r>
        <w:r w:rsidRPr="000D46AE" w:rsidDel="00316130">
          <w:rPr>
            <w:rFonts w:ascii="Times New Roman" w:hAnsi="Times New Roman"/>
            <w:sz w:val="24"/>
            <w:szCs w:val="24"/>
            <w:lang w:val="en-US"/>
            <w:rPrChange w:id="3739" w:author="Microsoft Office User" w:date="2019-10-30T11:35:00Z">
              <w:rPr>
                <w:rFonts w:ascii="Times New Roman" w:hAnsi="Times New Roman"/>
                <w:sz w:val="24"/>
                <w:szCs w:val="24"/>
                <w:lang w:val="en-US"/>
              </w:rPr>
            </w:rPrChange>
          </w:rPr>
          <w:delText>, 95% CI = [</w:delText>
        </w:r>
        <w:r w:rsidR="00DD5A82" w:rsidRPr="000D46AE" w:rsidDel="00316130">
          <w:rPr>
            <w:rFonts w:ascii="Times New Roman" w:hAnsi="Times New Roman"/>
            <w:sz w:val="24"/>
            <w:szCs w:val="24"/>
            <w:lang w:val="en-US"/>
            <w:rPrChange w:id="3740" w:author="Microsoft Office User" w:date="2019-10-30T11:35:00Z">
              <w:rPr>
                <w:rFonts w:ascii="Times New Roman" w:hAnsi="Times New Roman"/>
                <w:sz w:val="24"/>
                <w:szCs w:val="24"/>
                <w:lang w:val="en-US"/>
              </w:rPr>
            </w:rPrChange>
          </w:rPr>
          <w:delText>0.96</w:delText>
        </w:r>
        <w:r w:rsidRPr="000D46AE" w:rsidDel="00316130">
          <w:rPr>
            <w:rFonts w:ascii="Times New Roman" w:hAnsi="Times New Roman"/>
            <w:sz w:val="24"/>
            <w:szCs w:val="24"/>
            <w:lang w:val="en-US"/>
            <w:rPrChange w:id="3741" w:author="Microsoft Office User" w:date="2019-10-30T11:35:00Z">
              <w:rPr>
                <w:rFonts w:ascii="Times New Roman" w:hAnsi="Times New Roman"/>
                <w:sz w:val="24"/>
                <w:szCs w:val="24"/>
                <w:lang w:val="en-US"/>
              </w:rPr>
            </w:rPrChange>
          </w:rPr>
          <w:delText>, 1.</w:delText>
        </w:r>
        <w:r w:rsidR="00DD5A82" w:rsidRPr="000D46AE" w:rsidDel="00316130">
          <w:rPr>
            <w:rFonts w:ascii="Times New Roman" w:hAnsi="Times New Roman"/>
            <w:sz w:val="24"/>
            <w:szCs w:val="24"/>
            <w:lang w:val="en-US"/>
            <w:rPrChange w:id="3742" w:author="Microsoft Office User" w:date="2019-10-30T11:35:00Z">
              <w:rPr>
                <w:rFonts w:ascii="Times New Roman" w:hAnsi="Times New Roman"/>
                <w:sz w:val="24"/>
                <w:szCs w:val="24"/>
                <w:lang w:val="en-US"/>
              </w:rPr>
            </w:rPrChange>
          </w:rPr>
          <w:delText>34</w:delText>
        </w:r>
        <w:r w:rsidRPr="000D46AE" w:rsidDel="00316130">
          <w:rPr>
            <w:rFonts w:ascii="Times New Roman" w:hAnsi="Times New Roman"/>
            <w:sz w:val="24"/>
            <w:szCs w:val="24"/>
            <w:lang w:val="en-US"/>
            <w:rPrChange w:id="3743" w:author="Microsoft Office User" w:date="2019-10-30T11:35:00Z">
              <w:rPr>
                <w:rFonts w:ascii="Times New Roman" w:hAnsi="Times New Roman"/>
                <w:sz w:val="24"/>
                <w:szCs w:val="24"/>
                <w:lang w:val="en-US"/>
              </w:rPr>
            </w:rPrChange>
          </w:rPr>
          <w:delText xml:space="preserve">], </w:delText>
        </w:r>
      </w:del>
      <w:r w:rsidRPr="000D46AE">
        <w:rPr>
          <w:rFonts w:ascii="Times New Roman" w:hAnsi="Times New Roman"/>
          <w:sz w:val="24"/>
          <w:szCs w:val="24"/>
          <w:lang w:val="en-US"/>
          <w:rPrChange w:id="3744" w:author="Microsoft Office User" w:date="2019-10-30T11:35:00Z">
            <w:rPr>
              <w:rFonts w:ascii="Times New Roman" w:hAnsi="Times New Roman"/>
              <w:sz w:val="24"/>
              <w:szCs w:val="24"/>
              <w:lang w:val="en-US"/>
            </w:rPr>
          </w:rPrChange>
        </w:rPr>
        <w:t>BF</w:t>
      </w:r>
      <w:r w:rsidRPr="000D46AE">
        <w:rPr>
          <w:rFonts w:ascii="Times New Roman" w:hAnsi="Times New Roman"/>
          <w:sz w:val="24"/>
          <w:szCs w:val="24"/>
          <w:vertAlign w:val="subscript"/>
          <w:lang w:val="en-US"/>
          <w:rPrChange w:id="3745" w:author="Microsoft Office User" w:date="2019-10-30T11:35:00Z">
            <w:rPr>
              <w:rFonts w:ascii="Times New Roman" w:hAnsi="Times New Roman"/>
              <w:sz w:val="24"/>
              <w:szCs w:val="24"/>
              <w:vertAlign w:val="subscript"/>
              <w:lang w:val="en-US"/>
            </w:rPr>
          </w:rPrChange>
        </w:rPr>
        <w:t>10</w:t>
      </w:r>
      <w:r w:rsidRPr="000D46AE">
        <w:rPr>
          <w:rFonts w:ascii="Times New Roman" w:hAnsi="Times New Roman"/>
          <w:sz w:val="24"/>
          <w:szCs w:val="24"/>
          <w:lang w:val="en-US"/>
          <w:rPrChange w:id="3746" w:author="Microsoft Office User" w:date="2019-10-30T11:35:00Z">
            <w:rPr>
              <w:rFonts w:ascii="Times New Roman" w:hAnsi="Times New Roman"/>
              <w:sz w:val="24"/>
              <w:szCs w:val="24"/>
              <w:lang w:val="en-US"/>
            </w:rPr>
          </w:rPrChange>
        </w:rPr>
        <w:t xml:space="preserve"> &gt; 10</w:t>
      </w:r>
      <w:ins w:id="3747" w:author="Microsoft Office User" w:date="2019-10-29T15:59:00Z">
        <w:r w:rsidR="00316130" w:rsidRPr="000D46AE">
          <w:rPr>
            <w:rFonts w:ascii="Times New Roman" w:hAnsi="Times New Roman"/>
            <w:sz w:val="24"/>
            <w:szCs w:val="24"/>
            <w:vertAlign w:val="superscript"/>
            <w:lang w:val="en-US"/>
            <w:rPrChange w:id="3748" w:author="Microsoft Office User" w:date="2019-10-30T11:35:00Z">
              <w:rPr>
                <w:rFonts w:ascii="Times New Roman" w:hAnsi="Times New Roman"/>
                <w:sz w:val="24"/>
                <w:szCs w:val="24"/>
                <w:vertAlign w:val="superscript"/>
                <w:lang w:val="en-US"/>
              </w:rPr>
            </w:rPrChange>
          </w:rPr>
          <w:t>6</w:t>
        </w:r>
      </w:ins>
      <w:del w:id="3749" w:author="Microsoft Office User" w:date="2019-10-29T15:59:00Z">
        <w:r w:rsidRPr="000D46AE" w:rsidDel="00316130">
          <w:rPr>
            <w:rFonts w:ascii="Times New Roman" w:hAnsi="Times New Roman"/>
            <w:sz w:val="24"/>
            <w:szCs w:val="24"/>
            <w:vertAlign w:val="superscript"/>
            <w:lang w:val="en-US"/>
            <w:rPrChange w:id="3750" w:author="Microsoft Office User" w:date="2019-10-30T11:35:00Z">
              <w:rPr>
                <w:rFonts w:ascii="Times New Roman" w:hAnsi="Times New Roman"/>
                <w:sz w:val="24"/>
                <w:szCs w:val="24"/>
                <w:vertAlign w:val="superscript"/>
                <w:lang w:val="en-US"/>
              </w:rPr>
            </w:rPrChange>
          </w:rPr>
          <w:delText>4</w:delText>
        </w:r>
      </w:del>
      <w:r w:rsidRPr="000D46AE">
        <w:rPr>
          <w:rFonts w:ascii="Times New Roman" w:hAnsi="Times New Roman"/>
          <w:sz w:val="24"/>
          <w:szCs w:val="24"/>
          <w:lang w:val="en-US"/>
          <w:rPrChange w:id="3751" w:author="Microsoft Office User" w:date="2019-10-30T11:35:00Z">
            <w:rPr>
              <w:rFonts w:ascii="Times New Roman" w:hAnsi="Times New Roman"/>
              <w:sz w:val="24"/>
              <w:szCs w:val="24"/>
              <w:lang w:val="en-US"/>
            </w:rPr>
          </w:rPrChange>
        </w:rPr>
        <w:t xml:space="preserve">. When TO1 was presented in the same </w:t>
      </w:r>
      <w:r w:rsidR="00DD5A82" w:rsidRPr="000D46AE">
        <w:rPr>
          <w:rFonts w:ascii="Times New Roman" w:hAnsi="Times New Roman"/>
          <w:sz w:val="24"/>
          <w:szCs w:val="24"/>
          <w:lang w:val="en-US"/>
          <w:rPrChange w:id="3752" w:author="Microsoft Office User" w:date="2019-10-30T11:35:00Z">
            <w:rPr>
              <w:rFonts w:ascii="Times New Roman" w:hAnsi="Times New Roman"/>
              <w:sz w:val="24"/>
              <w:szCs w:val="24"/>
              <w:lang w:val="en-US"/>
            </w:rPr>
          </w:rPrChange>
        </w:rPr>
        <w:t>size</w:t>
      </w:r>
      <w:r w:rsidRPr="000D46AE">
        <w:rPr>
          <w:rFonts w:ascii="Times New Roman" w:hAnsi="Times New Roman"/>
          <w:sz w:val="24"/>
          <w:szCs w:val="24"/>
          <w:lang w:val="en-US"/>
          <w:rPrChange w:id="3753" w:author="Microsoft Office User" w:date="2019-10-30T11:35:00Z">
            <w:rPr>
              <w:rFonts w:ascii="Times New Roman" w:hAnsi="Times New Roman"/>
              <w:sz w:val="24"/>
              <w:szCs w:val="24"/>
              <w:lang w:val="en-US"/>
            </w:rPr>
          </w:rPrChange>
        </w:rPr>
        <w:t xml:space="preserve"> as positive SOs, and TO2 was presented in the same </w:t>
      </w:r>
      <w:r w:rsidR="00DD5A82" w:rsidRPr="000D46AE">
        <w:rPr>
          <w:rFonts w:ascii="Times New Roman" w:hAnsi="Times New Roman"/>
          <w:sz w:val="24"/>
          <w:szCs w:val="24"/>
          <w:lang w:val="en-US"/>
          <w:rPrChange w:id="3754" w:author="Microsoft Office User" w:date="2019-10-30T11:35:00Z">
            <w:rPr>
              <w:rFonts w:ascii="Times New Roman" w:hAnsi="Times New Roman"/>
              <w:sz w:val="24"/>
              <w:szCs w:val="24"/>
              <w:lang w:val="en-US"/>
            </w:rPr>
          </w:rPrChange>
        </w:rPr>
        <w:t xml:space="preserve">size </w:t>
      </w:r>
      <w:r w:rsidRPr="000D46AE">
        <w:rPr>
          <w:rFonts w:ascii="Times New Roman" w:hAnsi="Times New Roman"/>
          <w:sz w:val="24"/>
          <w:szCs w:val="24"/>
          <w:lang w:val="en-US"/>
          <w:rPrChange w:id="3755" w:author="Microsoft Office User" w:date="2019-10-30T11:35:00Z">
            <w:rPr>
              <w:rFonts w:ascii="Times New Roman" w:hAnsi="Times New Roman"/>
              <w:sz w:val="24"/>
              <w:szCs w:val="24"/>
              <w:lang w:val="en-US"/>
            </w:rPr>
          </w:rPrChange>
        </w:rPr>
        <w:t>as negative SOs, participants preferred TO1 over TO2 (</w:t>
      </w:r>
      <w:r w:rsidRPr="000D46AE">
        <w:rPr>
          <w:rFonts w:ascii="Times New Roman" w:hAnsi="Times New Roman"/>
          <w:i/>
          <w:sz w:val="24"/>
          <w:szCs w:val="24"/>
          <w:lang w:val="en-US"/>
          <w:rPrChange w:id="3756" w:author="Microsoft Office User" w:date="2019-10-30T11:35:00Z">
            <w:rPr>
              <w:rFonts w:ascii="Times New Roman" w:hAnsi="Times New Roman"/>
              <w:i/>
              <w:sz w:val="24"/>
              <w:szCs w:val="24"/>
              <w:lang w:val="en-US"/>
            </w:rPr>
          </w:rPrChange>
        </w:rPr>
        <w:t>M</w:t>
      </w:r>
      <w:r w:rsidRPr="000D46AE">
        <w:rPr>
          <w:rFonts w:ascii="Times New Roman" w:hAnsi="Times New Roman"/>
          <w:sz w:val="24"/>
          <w:szCs w:val="24"/>
          <w:lang w:val="en-US"/>
          <w:rPrChange w:id="3757" w:author="Microsoft Office User" w:date="2019-10-30T11:35:00Z">
            <w:rPr>
              <w:rFonts w:ascii="Times New Roman" w:hAnsi="Times New Roman"/>
              <w:sz w:val="24"/>
              <w:szCs w:val="24"/>
              <w:lang w:val="en-US"/>
            </w:rPr>
          </w:rPrChange>
        </w:rPr>
        <w:t xml:space="preserve"> = </w:t>
      </w:r>
      <w:r w:rsidR="00DD5A82" w:rsidRPr="000D46AE">
        <w:rPr>
          <w:rFonts w:ascii="Times New Roman" w:hAnsi="Times New Roman"/>
          <w:sz w:val="24"/>
          <w:szCs w:val="24"/>
          <w:lang w:val="en-US"/>
          <w:rPrChange w:id="3758" w:author="Microsoft Office User" w:date="2019-10-30T11:35:00Z">
            <w:rPr>
              <w:rFonts w:ascii="Times New Roman" w:hAnsi="Times New Roman"/>
              <w:sz w:val="24"/>
              <w:szCs w:val="24"/>
              <w:lang w:val="en-US"/>
            </w:rPr>
          </w:rPrChange>
        </w:rPr>
        <w:t>2.1</w:t>
      </w:r>
      <w:ins w:id="3759" w:author="Microsoft Office User" w:date="2019-10-29T15:59:00Z">
        <w:r w:rsidR="00316130" w:rsidRPr="000D46AE">
          <w:rPr>
            <w:rFonts w:ascii="Times New Roman" w:hAnsi="Times New Roman"/>
            <w:sz w:val="24"/>
            <w:szCs w:val="24"/>
            <w:lang w:val="en-US"/>
            <w:rPrChange w:id="3760" w:author="Microsoft Office User" w:date="2019-10-30T11:35:00Z">
              <w:rPr>
                <w:rFonts w:ascii="Times New Roman" w:hAnsi="Times New Roman"/>
                <w:sz w:val="24"/>
                <w:szCs w:val="24"/>
                <w:lang w:val="en-US"/>
              </w:rPr>
            </w:rPrChange>
          </w:rPr>
          <w:t>7</w:t>
        </w:r>
      </w:ins>
      <w:del w:id="3761" w:author="Microsoft Office User" w:date="2019-10-29T15:59:00Z">
        <w:r w:rsidR="00DD5A82" w:rsidRPr="000D46AE" w:rsidDel="00316130">
          <w:rPr>
            <w:rFonts w:ascii="Times New Roman" w:hAnsi="Times New Roman"/>
            <w:sz w:val="24"/>
            <w:szCs w:val="24"/>
            <w:lang w:val="en-US"/>
            <w:rPrChange w:id="3762" w:author="Microsoft Office User" w:date="2019-10-30T11:35:00Z">
              <w:rPr>
                <w:rFonts w:ascii="Times New Roman" w:hAnsi="Times New Roman"/>
                <w:sz w:val="24"/>
                <w:szCs w:val="24"/>
                <w:lang w:val="en-US"/>
              </w:rPr>
            </w:rPrChange>
          </w:rPr>
          <w:delText>6</w:delText>
        </w:r>
      </w:del>
      <w:r w:rsidRPr="000D46AE">
        <w:rPr>
          <w:rFonts w:ascii="Times New Roman" w:hAnsi="Times New Roman"/>
          <w:sz w:val="24"/>
          <w:szCs w:val="24"/>
          <w:lang w:val="en-US"/>
          <w:rPrChange w:id="3763" w:author="Microsoft Office User" w:date="2019-10-30T11:35:00Z">
            <w:rPr>
              <w:rFonts w:ascii="Times New Roman" w:hAnsi="Times New Roman"/>
              <w:sz w:val="24"/>
              <w:szCs w:val="24"/>
              <w:lang w:val="en-US"/>
            </w:rPr>
          </w:rPrChange>
        </w:rPr>
        <w:t xml:space="preserve">, </w:t>
      </w:r>
      <w:r w:rsidRPr="000D46AE">
        <w:rPr>
          <w:rFonts w:ascii="Times New Roman" w:hAnsi="Times New Roman"/>
          <w:i/>
          <w:sz w:val="24"/>
          <w:szCs w:val="24"/>
          <w:lang w:val="en-US"/>
          <w:rPrChange w:id="3764" w:author="Microsoft Office User" w:date="2019-10-30T11:35:00Z">
            <w:rPr>
              <w:rFonts w:ascii="Times New Roman" w:hAnsi="Times New Roman"/>
              <w:i/>
              <w:sz w:val="24"/>
              <w:szCs w:val="24"/>
              <w:lang w:val="en-US"/>
            </w:rPr>
          </w:rPrChange>
        </w:rPr>
        <w:t>SD</w:t>
      </w:r>
      <w:r w:rsidRPr="000D46AE">
        <w:rPr>
          <w:rFonts w:ascii="Times New Roman" w:hAnsi="Times New Roman"/>
          <w:sz w:val="24"/>
          <w:szCs w:val="24"/>
          <w:lang w:val="en-US"/>
          <w:rPrChange w:id="3765" w:author="Microsoft Office User" w:date="2019-10-30T11:35:00Z">
            <w:rPr>
              <w:rFonts w:ascii="Times New Roman" w:hAnsi="Times New Roman"/>
              <w:sz w:val="24"/>
              <w:szCs w:val="24"/>
              <w:lang w:val="en-US"/>
            </w:rPr>
          </w:rPrChange>
        </w:rPr>
        <w:t xml:space="preserve"> = </w:t>
      </w:r>
      <w:r w:rsidR="00DD5A82" w:rsidRPr="000D46AE">
        <w:rPr>
          <w:rFonts w:ascii="Times New Roman" w:hAnsi="Times New Roman"/>
          <w:sz w:val="24"/>
          <w:szCs w:val="24"/>
          <w:lang w:val="en-US"/>
          <w:rPrChange w:id="3766" w:author="Microsoft Office User" w:date="2019-10-30T11:35:00Z">
            <w:rPr>
              <w:rFonts w:ascii="Times New Roman" w:hAnsi="Times New Roman"/>
              <w:sz w:val="24"/>
              <w:szCs w:val="24"/>
              <w:lang w:val="en-US"/>
            </w:rPr>
          </w:rPrChange>
        </w:rPr>
        <w:t>4.35</w:t>
      </w:r>
      <w:r w:rsidRPr="000D46AE">
        <w:rPr>
          <w:rFonts w:ascii="Times New Roman" w:hAnsi="Times New Roman"/>
          <w:sz w:val="24"/>
          <w:szCs w:val="24"/>
          <w:lang w:val="en-US"/>
          <w:rPrChange w:id="3767" w:author="Microsoft Office User" w:date="2019-10-30T11:35:00Z">
            <w:rPr>
              <w:rFonts w:ascii="Times New Roman" w:hAnsi="Times New Roman"/>
              <w:sz w:val="24"/>
              <w:szCs w:val="24"/>
              <w:lang w:val="en-US"/>
            </w:rPr>
          </w:rPrChange>
        </w:rPr>
        <w:t>). When the color contingencies were reversed, participants preferred TO2 over TO1 (</w:t>
      </w:r>
      <w:r w:rsidRPr="000D46AE">
        <w:rPr>
          <w:rFonts w:ascii="Times New Roman" w:hAnsi="Times New Roman"/>
          <w:i/>
          <w:sz w:val="24"/>
          <w:szCs w:val="24"/>
          <w:lang w:val="en-US"/>
          <w:rPrChange w:id="3768" w:author="Microsoft Office User" w:date="2019-10-30T11:35:00Z">
            <w:rPr>
              <w:rFonts w:ascii="Times New Roman" w:hAnsi="Times New Roman"/>
              <w:i/>
              <w:sz w:val="24"/>
              <w:szCs w:val="24"/>
              <w:lang w:val="en-US"/>
            </w:rPr>
          </w:rPrChange>
        </w:rPr>
        <w:t>M</w:t>
      </w:r>
      <w:r w:rsidRPr="000D46AE">
        <w:rPr>
          <w:rFonts w:ascii="Times New Roman" w:hAnsi="Times New Roman"/>
          <w:sz w:val="24"/>
          <w:szCs w:val="24"/>
          <w:lang w:val="en-US"/>
          <w:rPrChange w:id="3769" w:author="Microsoft Office User" w:date="2019-10-30T11:35:00Z">
            <w:rPr>
              <w:rFonts w:ascii="Times New Roman" w:hAnsi="Times New Roman"/>
              <w:sz w:val="24"/>
              <w:szCs w:val="24"/>
              <w:lang w:val="en-US"/>
            </w:rPr>
          </w:rPrChange>
        </w:rPr>
        <w:t xml:space="preserve"> = -</w:t>
      </w:r>
      <w:r w:rsidR="00DD5A82" w:rsidRPr="000D46AE">
        <w:rPr>
          <w:rFonts w:ascii="Times New Roman" w:hAnsi="Times New Roman"/>
          <w:sz w:val="24"/>
          <w:szCs w:val="24"/>
          <w:lang w:val="en-US"/>
          <w:rPrChange w:id="3770" w:author="Microsoft Office User" w:date="2019-10-30T11:35:00Z">
            <w:rPr>
              <w:rFonts w:ascii="Times New Roman" w:hAnsi="Times New Roman"/>
              <w:sz w:val="24"/>
              <w:szCs w:val="24"/>
              <w:lang w:val="en-US"/>
            </w:rPr>
          </w:rPrChange>
        </w:rPr>
        <w:t>2.</w:t>
      </w:r>
      <w:ins w:id="3771" w:author="Microsoft Office User" w:date="2019-10-29T15:59:00Z">
        <w:r w:rsidR="00316130" w:rsidRPr="000D46AE">
          <w:rPr>
            <w:rFonts w:ascii="Times New Roman" w:hAnsi="Times New Roman"/>
            <w:sz w:val="24"/>
            <w:szCs w:val="24"/>
            <w:lang w:val="en-US"/>
            <w:rPrChange w:id="3772" w:author="Microsoft Office User" w:date="2019-10-30T11:35:00Z">
              <w:rPr>
                <w:rFonts w:ascii="Times New Roman" w:hAnsi="Times New Roman"/>
                <w:sz w:val="24"/>
                <w:szCs w:val="24"/>
                <w:lang w:val="en-US"/>
              </w:rPr>
            </w:rPrChange>
          </w:rPr>
          <w:t>70</w:t>
        </w:r>
      </w:ins>
      <w:del w:id="3773" w:author="Microsoft Office User" w:date="2019-10-29T15:59:00Z">
        <w:r w:rsidR="00DD5A82" w:rsidRPr="000D46AE" w:rsidDel="00316130">
          <w:rPr>
            <w:rFonts w:ascii="Times New Roman" w:hAnsi="Times New Roman"/>
            <w:sz w:val="24"/>
            <w:szCs w:val="24"/>
            <w:lang w:val="en-US"/>
            <w:rPrChange w:id="3774" w:author="Microsoft Office User" w:date="2019-10-30T11:35:00Z">
              <w:rPr>
                <w:rFonts w:ascii="Times New Roman" w:hAnsi="Times New Roman"/>
                <w:sz w:val="24"/>
                <w:szCs w:val="24"/>
                <w:lang w:val="en-US"/>
              </w:rPr>
            </w:rPrChange>
          </w:rPr>
          <w:delText>63</w:delText>
        </w:r>
      </w:del>
      <w:r w:rsidRPr="000D46AE">
        <w:rPr>
          <w:rFonts w:ascii="Times New Roman" w:hAnsi="Times New Roman"/>
          <w:sz w:val="24"/>
          <w:szCs w:val="24"/>
          <w:lang w:val="en-US"/>
          <w:rPrChange w:id="3775" w:author="Microsoft Office User" w:date="2019-10-30T11:35:00Z">
            <w:rPr>
              <w:rFonts w:ascii="Times New Roman" w:hAnsi="Times New Roman"/>
              <w:sz w:val="24"/>
              <w:szCs w:val="24"/>
              <w:lang w:val="en-US"/>
            </w:rPr>
          </w:rPrChange>
        </w:rPr>
        <w:t xml:space="preserve">, </w:t>
      </w:r>
      <w:r w:rsidRPr="000D46AE">
        <w:rPr>
          <w:rFonts w:ascii="Times New Roman" w:hAnsi="Times New Roman"/>
          <w:i/>
          <w:sz w:val="24"/>
          <w:szCs w:val="24"/>
          <w:lang w:val="en-US"/>
          <w:rPrChange w:id="3776" w:author="Microsoft Office User" w:date="2019-10-30T11:35:00Z">
            <w:rPr>
              <w:rFonts w:ascii="Times New Roman" w:hAnsi="Times New Roman"/>
              <w:i/>
              <w:sz w:val="24"/>
              <w:szCs w:val="24"/>
              <w:lang w:val="en-US"/>
            </w:rPr>
          </w:rPrChange>
        </w:rPr>
        <w:t>SD</w:t>
      </w:r>
      <w:r w:rsidRPr="000D46AE">
        <w:rPr>
          <w:rFonts w:ascii="Times New Roman" w:hAnsi="Times New Roman"/>
          <w:sz w:val="24"/>
          <w:szCs w:val="24"/>
          <w:lang w:val="en-US"/>
          <w:rPrChange w:id="3777" w:author="Microsoft Office User" w:date="2019-10-30T11:35:00Z">
            <w:rPr>
              <w:rFonts w:ascii="Times New Roman" w:hAnsi="Times New Roman"/>
              <w:sz w:val="24"/>
              <w:szCs w:val="24"/>
              <w:lang w:val="en-US"/>
            </w:rPr>
          </w:rPrChange>
        </w:rPr>
        <w:t xml:space="preserve"> = </w:t>
      </w:r>
      <w:ins w:id="3778" w:author="Microsoft Office User" w:date="2019-10-29T15:59:00Z">
        <w:r w:rsidR="00316130" w:rsidRPr="000D46AE">
          <w:rPr>
            <w:rFonts w:ascii="Times New Roman" w:hAnsi="Times New Roman"/>
            <w:sz w:val="24"/>
            <w:szCs w:val="24"/>
            <w:lang w:val="en-US"/>
            <w:rPrChange w:id="3779" w:author="Microsoft Office User" w:date="2019-10-30T11:35:00Z">
              <w:rPr>
                <w:rFonts w:ascii="Times New Roman" w:hAnsi="Times New Roman"/>
                <w:sz w:val="24"/>
                <w:szCs w:val="24"/>
                <w:lang w:val="en-US"/>
              </w:rPr>
            </w:rPrChange>
          </w:rPr>
          <w:t>3.98</w:t>
        </w:r>
      </w:ins>
      <w:del w:id="3780" w:author="Microsoft Office User" w:date="2019-10-29T15:59:00Z">
        <w:r w:rsidR="00DD5A82" w:rsidRPr="000D46AE" w:rsidDel="00316130">
          <w:rPr>
            <w:rFonts w:ascii="Times New Roman" w:hAnsi="Times New Roman"/>
            <w:sz w:val="24"/>
            <w:szCs w:val="24"/>
            <w:lang w:val="en-US"/>
            <w:rPrChange w:id="3781" w:author="Microsoft Office User" w:date="2019-10-30T11:35:00Z">
              <w:rPr>
                <w:rFonts w:ascii="Times New Roman" w:hAnsi="Times New Roman"/>
                <w:sz w:val="24"/>
                <w:szCs w:val="24"/>
                <w:lang w:val="en-US"/>
              </w:rPr>
            </w:rPrChange>
          </w:rPr>
          <w:delText>4.01</w:delText>
        </w:r>
      </w:del>
      <w:r w:rsidRPr="000D46AE">
        <w:rPr>
          <w:rFonts w:ascii="Times New Roman" w:hAnsi="Times New Roman"/>
          <w:sz w:val="24"/>
          <w:szCs w:val="24"/>
          <w:lang w:val="en-US"/>
          <w:rPrChange w:id="3782" w:author="Microsoft Office User" w:date="2019-10-30T11:35:00Z">
            <w:rPr>
              <w:rFonts w:ascii="Times New Roman" w:hAnsi="Times New Roman"/>
              <w:sz w:val="24"/>
              <w:szCs w:val="24"/>
              <w:lang w:val="en-US"/>
            </w:rPr>
          </w:rPrChange>
        </w:rPr>
        <w:t>).</w:t>
      </w:r>
    </w:p>
    <w:p w14:paraId="6623B848" w14:textId="2CA48A6C" w:rsidR="00DA2339" w:rsidRPr="000D46AE" w:rsidRDefault="00DA2339" w:rsidP="00DA2339">
      <w:pPr>
        <w:pStyle w:val="text"/>
        <w:spacing w:before="240" w:line="480" w:lineRule="auto"/>
        <w:ind w:firstLine="708"/>
        <w:rPr>
          <w:rFonts w:ascii="Times New Roman" w:hAnsi="Times New Roman"/>
          <w:sz w:val="24"/>
          <w:szCs w:val="24"/>
          <w:lang w:val="en-US"/>
          <w:rPrChange w:id="3783"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784" w:author="Microsoft Office User" w:date="2019-10-30T11:35:00Z">
            <w:rPr>
              <w:rFonts w:ascii="Times New Roman" w:hAnsi="Times New Roman"/>
              <w:b/>
              <w:sz w:val="24"/>
              <w:szCs w:val="24"/>
              <w:lang w:val="en-US"/>
            </w:rPr>
          </w:rPrChange>
        </w:rPr>
        <w:t>Behavioral intentions</w:t>
      </w:r>
      <w:r w:rsidRPr="000D46AE">
        <w:rPr>
          <w:rFonts w:ascii="Times New Roman" w:hAnsi="Times New Roman"/>
          <w:sz w:val="24"/>
          <w:szCs w:val="24"/>
          <w:lang w:val="en-US"/>
          <w:rPrChange w:id="3785" w:author="Microsoft Office User" w:date="2019-10-30T11:35:00Z">
            <w:rPr>
              <w:rFonts w:ascii="Times New Roman" w:hAnsi="Times New Roman"/>
              <w:sz w:val="24"/>
              <w:szCs w:val="24"/>
              <w:lang w:val="en-US"/>
            </w:rPr>
          </w:rPrChange>
        </w:rPr>
        <w:t xml:space="preserve">. Participant’s intentions towards TO1 relative to TO2 differed between the two shared features conditions, in a manner that was congruent with prior training. Specifically, the </w:t>
      </w:r>
      <w:del w:id="3786" w:author="Microsoft Office User" w:date="2019-10-29T15:59:00Z">
        <w:r w:rsidRPr="000D46AE" w:rsidDel="00316130">
          <w:rPr>
            <w:rFonts w:ascii="Times New Roman" w:hAnsi="Times New Roman"/>
            <w:sz w:val="24"/>
            <w:szCs w:val="24"/>
            <w:lang w:val="en-US"/>
            <w:rPrChange w:id="3787" w:author="Microsoft Office User" w:date="2019-10-30T11:35:00Z">
              <w:rPr>
                <w:rFonts w:ascii="Times New Roman" w:hAnsi="Times New Roman"/>
                <w:sz w:val="24"/>
                <w:szCs w:val="24"/>
                <w:lang w:val="en-US"/>
              </w:rPr>
            </w:rPrChange>
          </w:rPr>
          <w:delText xml:space="preserve">probability </w:delText>
        </w:r>
      </w:del>
      <w:ins w:id="3788" w:author="Microsoft Office User" w:date="2019-10-29T15:59:00Z">
        <w:r w:rsidR="00316130" w:rsidRPr="000D46AE">
          <w:rPr>
            <w:rFonts w:ascii="Times New Roman" w:hAnsi="Times New Roman"/>
            <w:sz w:val="24"/>
            <w:szCs w:val="24"/>
            <w:lang w:val="en-US"/>
            <w:rPrChange w:id="3789" w:author="Microsoft Office User" w:date="2019-10-30T11:35:00Z">
              <w:rPr>
                <w:rFonts w:ascii="Times New Roman" w:hAnsi="Times New Roman"/>
                <w:sz w:val="24"/>
                <w:szCs w:val="24"/>
                <w:lang w:val="en-US"/>
              </w:rPr>
            </w:rPrChange>
          </w:rPr>
          <w:t xml:space="preserve">odds </w:t>
        </w:r>
      </w:ins>
      <w:r w:rsidRPr="000D46AE">
        <w:rPr>
          <w:rFonts w:ascii="Times New Roman" w:hAnsi="Times New Roman"/>
          <w:sz w:val="24"/>
          <w:szCs w:val="24"/>
          <w:lang w:val="en-US"/>
          <w:rPrChange w:id="3790" w:author="Microsoft Office User" w:date="2019-10-30T11:35:00Z">
            <w:rPr>
              <w:rFonts w:ascii="Times New Roman" w:hAnsi="Times New Roman"/>
              <w:sz w:val="24"/>
              <w:szCs w:val="24"/>
              <w:lang w:val="en-US"/>
            </w:rPr>
          </w:rPrChange>
        </w:rPr>
        <w:t xml:space="preserve">that a participant would choose the target object that shared a feature with a positive source object (over the one that shared a feature with a negative source object) </w:t>
      </w:r>
      <w:del w:id="3791" w:author="Microsoft Office User" w:date="2019-10-29T15:59:00Z">
        <w:r w:rsidRPr="000D46AE" w:rsidDel="00316130">
          <w:rPr>
            <w:rFonts w:ascii="Times New Roman" w:hAnsi="Times New Roman"/>
            <w:sz w:val="24"/>
            <w:szCs w:val="24"/>
            <w:lang w:val="en-US"/>
            <w:rPrChange w:id="3792" w:author="Microsoft Office User" w:date="2019-10-30T11:35:00Z">
              <w:rPr>
                <w:rFonts w:ascii="Times New Roman" w:hAnsi="Times New Roman"/>
                <w:sz w:val="24"/>
                <w:szCs w:val="24"/>
                <w:lang w:val="en-US"/>
              </w:rPr>
            </w:rPrChange>
          </w:rPr>
          <w:delText xml:space="preserve">was </w:delText>
        </w:r>
        <w:r w:rsidRPr="000D46AE" w:rsidDel="00316130">
          <w:rPr>
            <w:rFonts w:ascii="Times New Roman" w:hAnsi="Times New Roman"/>
            <w:sz w:val="24"/>
            <w:szCs w:val="24"/>
            <w:highlight w:val="yellow"/>
            <w:lang w:val="en-US"/>
            <w:rPrChange w:id="3793" w:author="Microsoft Office User" w:date="2019-10-30T11:35:00Z">
              <w:rPr>
                <w:rFonts w:ascii="Times New Roman" w:hAnsi="Times New Roman"/>
                <w:sz w:val="24"/>
                <w:szCs w:val="24"/>
                <w:highlight w:val="yellow"/>
                <w:lang w:val="en-US"/>
              </w:rPr>
            </w:rPrChange>
          </w:rPr>
          <w:delText>0.XX, 95% CI = [0.XX, 0.</w:delText>
        </w:r>
        <w:commentRangeStart w:id="3794"/>
        <w:r w:rsidRPr="000D46AE" w:rsidDel="00316130">
          <w:rPr>
            <w:rFonts w:ascii="Times New Roman" w:hAnsi="Times New Roman"/>
            <w:sz w:val="24"/>
            <w:szCs w:val="24"/>
            <w:highlight w:val="yellow"/>
            <w:lang w:val="en-US"/>
            <w:rPrChange w:id="3795" w:author="Microsoft Office User" w:date="2019-10-30T11:35:00Z">
              <w:rPr>
                <w:rFonts w:ascii="Times New Roman" w:hAnsi="Times New Roman"/>
                <w:sz w:val="24"/>
                <w:szCs w:val="24"/>
                <w:highlight w:val="yellow"/>
                <w:lang w:val="en-US"/>
              </w:rPr>
            </w:rPrChange>
          </w:rPr>
          <w:delText>XX</w:delText>
        </w:r>
        <w:commentRangeEnd w:id="3794"/>
        <w:r w:rsidRPr="000D46AE" w:rsidDel="00316130">
          <w:rPr>
            <w:rStyle w:val="CommentReference"/>
            <w:rFonts w:asciiTheme="minorHAnsi" w:eastAsiaTheme="minorHAnsi" w:hAnsiTheme="minorHAnsi" w:cstheme="minorBidi"/>
            <w:color w:val="auto"/>
            <w:lang w:val="en-US" w:eastAsia="en-US"/>
            <w:rPrChange w:id="3796" w:author="Microsoft Office User" w:date="2019-10-30T11:35:00Z">
              <w:rPr>
                <w:rStyle w:val="CommentReference"/>
                <w:rFonts w:asciiTheme="minorHAnsi" w:eastAsiaTheme="minorHAnsi" w:hAnsiTheme="minorHAnsi" w:cstheme="minorBidi"/>
                <w:color w:val="auto"/>
                <w:lang w:val="it-IT" w:eastAsia="en-US"/>
              </w:rPr>
            </w:rPrChange>
          </w:rPr>
          <w:commentReference w:id="3794"/>
        </w:r>
        <w:r w:rsidRPr="000D46AE" w:rsidDel="00316130">
          <w:rPr>
            <w:rFonts w:ascii="Times New Roman" w:hAnsi="Times New Roman"/>
            <w:sz w:val="24"/>
            <w:szCs w:val="24"/>
            <w:lang w:val="en-US"/>
            <w:rPrChange w:id="3797" w:author="Microsoft Office User" w:date="2019-10-30T11:35:00Z">
              <w:rPr>
                <w:rFonts w:ascii="Times New Roman" w:hAnsi="Times New Roman"/>
                <w:sz w:val="24"/>
                <w:szCs w:val="24"/>
                <w:lang w:val="en-US"/>
              </w:rPr>
            </w:rPrChange>
          </w:rPr>
          <w:delText>].</w:delText>
        </w:r>
      </w:del>
      <w:ins w:id="3798" w:author="Microsoft Office User" w:date="2019-10-29T15:59:00Z">
        <w:r w:rsidR="00316130" w:rsidRPr="000D46AE">
          <w:rPr>
            <w:rFonts w:ascii="Times New Roman" w:hAnsi="Times New Roman"/>
            <w:sz w:val="24"/>
            <w:szCs w:val="24"/>
            <w:lang w:val="en-US"/>
            <w:rPrChange w:id="3799" w:author="Microsoft Office User" w:date="2019-10-30T11:35:00Z">
              <w:rPr>
                <w:rFonts w:ascii="Times New Roman" w:hAnsi="Times New Roman"/>
                <w:sz w:val="24"/>
                <w:szCs w:val="24"/>
                <w:lang w:val="en-US"/>
              </w:rPr>
            </w:rPrChange>
          </w:rPr>
          <w:t xml:space="preserve">were OR = 4.43, 95% CI = [2.82, 6.95], </w:t>
        </w:r>
        <w:r w:rsidR="00316130" w:rsidRPr="000D46AE">
          <w:rPr>
            <w:rFonts w:ascii="Times New Roman" w:hAnsi="Times New Roman"/>
            <w:i/>
            <w:sz w:val="24"/>
            <w:szCs w:val="24"/>
            <w:lang w:val="en-US"/>
            <w:rPrChange w:id="3800" w:author="Microsoft Office User" w:date="2019-10-30T11:35:00Z">
              <w:rPr>
                <w:rFonts w:ascii="Times New Roman" w:hAnsi="Times New Roman"/>
                <w:sz w:val="24"/>
                <w:szCs w:val="24"/>
                <w:lang w:val="en-US"/>
              </w:rPr>
            </w:rPrChange>
          </w:rPr>
          <w:t>p</w:t>
        </w:r>
        <w:r w:rsidR="00316130" w:rsidRPr="000D46AE">
          <w:rPr>
            <w:rFonts w:ascii="Times New Roman" w:hAnsi="Times New Roman"/>
            <w:sz w:val="24"/>
            <w:szCs w:val="24"/>
            <w:lang w:val="en-US"/>
            <w:rPrChange w:id="3801" w:author="Microsoft Office User" w:date="2019-10-30T11:35:00Z">
              <w:rPr>
                <w:rFonts w:ascii="Times New Roman" w:hAnsi="Times New Roman"/>
                <w:sz w:val="24"/>
                <w:szCs w:val="24"/>
                <w:lang w:val="en-US"/>
              </w:rPr>
            </w:rPrChange>
          </w:rPr>
          <w:t xml:space="preserve"> &lt; .0001.</w:t>
        </w:r>
      </w:ins>
    </w:p>
    <w:p w14:paraId="073AD1BB" w14:textId="77777777" w:rsidR="00B040AE" w:rsidRPr="000D46AE" w:rsidRDefault="00042B22" w:rsidP="00DA2339">
      <w:pPr>
        <w:pStyle w:val="text"/>
        <w:spacing w:before="240" w:line="480" w:lineRule="auto"/>
        <w:rPr>
          <w:rFonts w:ascii="Times New Roman" w:hAnsi="Times New Roman"/>
          <w:sz w:val="24"/>
          <w:szCs w:val="24"/>
          <w:lang w:val="en-US"/>
          <w:rPrChange w:id="3802"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803" w:author="Microsoft Office User" w:date="2019-10-30T11:35:00Z">
            <w:rPr>
              <w:rFonts w:ascii="Times New Roman" w:hAnsi="Times New Roman"/>
              <w:b/>
              <w:sz w:val="24"/>
              <w:szCs w:val="24"/>
              <w:lang w:val="en-US"/>
            </w:rPr>
          </w:rPrChange>
        </w:rPr>
        <w:t>Discussion</w:t>
      </w:r>
    </w:p>
    <w:p w14:paraId="70768835" w14:textId="6F038858" w:rsidR="00042B22" w:rsidRPr="000D46AE" w:rsidRDefault="00B040AE" w:rsidP="00B040AE">
      <w:pPr>
        <w:pStyle w:val="text"/>
        <w:spacing w:before="240" w:line="480" w:lineRule="auto"/>
        <w:ind w:firstLine="708"/>
        <w:rPr>
          <w:rFonts w:ascii="Times New Roman" w:hAnsi="Times New Roman"/>
          <w:sz w:val="24"/>
          <w:szCs w:val="24"/>
          <w:lang w:val="en-US"/>
          <w:rPrChange w:id="3804"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3805" w:author="Microsoft Office User" w:date="2019-10-30T11:35:00Z">
            <w:rPr>
              <w:rFonts w:ascii="Times New Roman" w:hAnsi="Times New Roman"/>
              <w:sz w:val="24"/>
              <w:szCs w:val="24"/>
              <w:lang w:val="en-US"/>
            </w:rPr>
          </w:rPrChange>
        </w:rPr>
        <w:t xml:space="preserve">Once again self-reported and automatic evaluations </w:t>
      </w:r>
      <w:r w:rsidR="00475BDC" w:rsidRPr="000D46AE">
        <w:rPr>
          <w:rFonts w:ascii="Times New Roman" w:hAnsi="Times New Roman"/>
          <w:sz w:val="24"/>
          <w:szCs w:val="24"/>
          <w:lang w:val="en-US"/>
          <w:rPrChange w:id="3806" w:author="Microsoft Office User" w:date="2019-10-30T11:35:00Z">
            <w:rPr>
              <w:rFonts w:ascii="Times New Roman" w:hAnsi="Times New Roman"/>
              <w:sz w:val="24"/>
              <w:szCs w:val="24"/>
              <w:lang w:val="en-US"/>
            </w:rPr>
          </w:rPrChange>
        </w:rPr>
        <w:t xml:space="preserve">as well as behavioral intentions </w:t>
      </w:r>
      <w:r w:rsidRPr="000D46AE">
        <w:rPr>
          <w:rFonts w:ascii="Times New Roman" w:hAnsi="Times New Roman"/>
          <w:sz w:val="24"/>
          <w:szCs w:val="24"/>
          <w:lang w:val="en-US"/>
          <w:rPrChange w:id="3807" w:author="Microsoft Office User" w:date="2019-10-30T11:35:00Z">
            <w:rPr>
              <w:rFonts w:ascii="Times New Roman" w:hAnsi="Times New Roman"/>
              <w:sz w:val="24"/>
              <w:szCs w:val="24"/>
              <w:lang w:val="en-US"/>
            </w:rPr>
          </w:rPrChange>
        </w:rPr>
        <w:t xml:space="preserve">emerged when stimuli shared a feature with one another. </w:t>
      </w:r>
      <w:r w:rsidR="00152189" w:rsidRPr="000D46AE">
        <w:rPr>
          <w:rFonts w:ascii="Times New Roman" w:hAnsi="Times New Roman"/>
          <w:sz w:val="24"/>
          <w:szCs w:val="24"/>
          <w:lang w:val="en-US"/>
          <w:rPrChange w:id="3808" w:author="Microsoft Office User" w:date="2019-10-30T11:35:00Z">
            <w:rPr>
              <w:rFonts w:ascii="Times New Roman" w:hAnsi="Times New Roman"/>
              <w:sz w:val="24"/>
              <w:szCs w:val="24"/>
              <w:lang w:val="en-US"/>
            </w:rPr>
          </w:rPrChange>
        </w:rPr>
        <w:t>W</w:t>
      </w:r>
      <w:r w:rsidRPr="000D46AE">
        <w:rPr>
          <w:rFonts w:ascii="Times New Roman" w:hAnsi="Times New Roman"/>
          <w:sz w:val="24"/>
          <w:szCs w:val="24"/>
          <w:lang w:val="en-US"/>
          <w:rPrChange w:id="3809" w:author="Microsoft Office User" w:date="2019-10-30T11:35:00Z">
            <w:rPr>
              <w:rFonts w:ascii="Times New Roman" w:hAnsi="Times New Roman"/>
              <w:sz w:val="24"/>
              <w:szCs w:val="24"/>
              <w:lang w:val="en-US"/>
            </w:rPr>
          </w:rPrChange>
        </w:rPr>
        <w:t xml:space="preserve">e </w:t>
      </w:r>
      <w:r w:rsidR="00152189" w:rsidRPr="000D46AE">
        <w:rPr>
          <w:rFonts w:ascii="Times New Roman" w:hAnsi="Times New Roman"/>
          <w:sz w:val="24"/>
          <w:szCs w:val="24"/>
          <w:lang w:val="en-US"/>
          <w:rPrChange w:id="3810" w:author="Microsoft Office User" w:date="2019-10-30T11:35:00Z">
            <w:rPr>
              <w:rFonts w:ascii="Times New Roman" w:hAnsi="Times New Roman"/>
              <w:sz w:val="24"/>
              <w:szCs w:val="24"/>
              <w:lang w:val="en-US"/>
            </w:rPr>
          </w:rPrChange>
        </w:rPr>
        <w:t xml:space="preserve">not only </w:t>
      </w:r>
      <w:r w:rsidRPr="000D46AE">
        <w:rPr>
          <w:rFonts w:ascii="Times New Roman" w:hAnsi="Times New Roman"/>
          <w:sz w:val="24"/>
          <w:szCs w:val="24"/>
          <w:lang w:val="en-US"/>
          <w:rPrChange w:id="3811" w:author="Microsoft Office User" w:date="2019-10-30T11:35:00Z">
            <w:rPr>
              <w:rFonts w:ascii="Times New Roman" w:hAnsi="Times New Roman"/>
              <w:sz w:val="24"/>
              <w:szCs w:val="24"/>
              <w:lang w:val="en-US"/>
            </w:rPr>
          </w:rPrChange>
        </w:rPr>
        <w:t xml:space="preserve">replicated </w:t>
      </w:r>
      <w:r w:rsidR="00152189" w:rsidRPr="000D46AE">
        <w:rPr>
          <w:rFonts w:ascii="Times New Roman" w:hAnsi="Times New Roman"/>
          <w:sz w:val="24"/>
          <w:szCs w:val="24"/>
          <w:lang w:val="en-US"/>
          <w:rPrChange w:id="3812" w:author="Microsoft Office User" w:date="2019-10-30T11:35:00Z">
            <w:rPr>
              <w:rFonts w:ascii="Times New Roman" w:hAnsi="Times New Roman"/>
              <w:sz w:val="24"/>
              <w:szCs w:val="24"/>
              <w:lang w:val="en-US"/>
            </w:rPr>
          </w:rPrChange>
        </w:rPr>
        <w:t>our finding</w:t>
      </w:r>
      <w:r w:rsidRPr="000D46AE">
        <w:rPr>
          <w:rFonts w:ascii="Times New Roman" w:hAnsi="Times New Roman"/>
          <w:sz w:val="24"/>
          <w:szCs w:val="24"/>
          <w:lang w:val="en-US"/>
          <w:rPrChange w:id="3813" w:author="Microsoft Office User" w:date="2019-10-30T11:35:00Z">
            <w:rPr>
              <w:rFonts w:ascii="Times New Roman" w:hAnsi="Times New Roman"/>
              <w:sz w:val="24"/>
              <w:szCs w:val="24"/>
              <w:lang w:val="en-US"/>
            </w:rPr>
          </w:rPrChange>
        </w:rPr>
        <w:t xml:space="preserve"> </w:t>
      </w:r>
      <w:r w:rsidR="00152189" w:rsidRPr="000D46AE">
        <w:rPr>
          <w:rFonts w:ascii="Times New Roman" w:hAnsi="Times New Roman"/>
          <w:sz w:val="24"/>
          <w:szCs w:val="24"/>
          <w:lang w:val="en-US"/>
          <w:rPrChange w:id="3814" w:author="Microsoft Office User" w:date="2019-10-30T11:35:00Z">
            <w:rPr>
              <w:rFonts w:ascii="Times New Roman" w:hAnsi="Times New Roman"/>
              <w:sz w:val="24"/>
              <w:szCs w:val="24"/>
              <w:lang w:val="en-US"/>
            </w:rPr>
          </w:rPrChange>
        </w:rPr>
        <w:t xml:space="preserve">that </w:t>
      </w:r>
      <w:r w:rsidRPr="000D46AE">
        <w:rPr>
          <w:rFonts w:ascii="Times New Roman" w:hAnsi="Times New Roman"/>
          <w:sz w:val="24"/>
          <w:szCs w:val="24"/>
          <w:lang w:val="en-US"/>
          <w:rPrChange w:id="3815" w:author="Microsoft Office User" w:date="2019-10-30T11:35:00Z">
            <w:rPr>
              <w:rFonts w:ascii="Times New Roman" w:hAnsi="Times New Roman"/>
              <w:sz w:val="24"/>
              <w:szCs w:val="24"/>
              <w:lang w:val="en-US"/>
            </w:rPr>
          </w:rPrChange>
        </w:rPr>
        <w:t xml:space="preserve">size </w:t>
      </w:r>
      <w:r w:rsidR="00152189" w:rsidRPr="000D46AE">
        <w:rPr>
          <w:rFonts w:ascii="Times New Roman" w:hAnsi="Times New Roman"/>
          <w:sz w:val="24"/>
          <w:szCs w:val="24"/>
          <w:lang w:val="en-US"/>
          <w:rPrChange w:id="3816" w:author="Microsoft Office User" w:date="2019-10-30T11:35:00Z">
            <w:rPr>
              <w:rFonts w:ascii="Times New Roman" w:hAnsi="Times New Roman"/>
              <w:sz w:val="24"/>
              <w:szCs w:val="24"/>
              <w:lang w:val="en-US"/>
            </w:rPr>
          </w:rPrChange>
        </w:rPr>
        <w:t xml:space="preserve">can function </w:t>
      </w:r>
      <w:r w:rsidRPr="000D46AE">
        <w:rPr>
          <w:rFonts w:ascii="Times New Roman" w:hAnsi="Times New Roman"/>
          <w:sz w:val="24"/>
          <w:szCs w:val="24"/>
          <w:lang w:val="en-US"/>
          <w:rPrChange w:id="3817" w:author="Microsoft Office User" w:date="2019-10-30T11:35:00Z">
            <w:rPr>
              <w:rFonts w:ascii="Times New Roman" w:hAnsi="Times New Roman"/>
              <w:sz w:val="24"/>
              <w:szCs w:val="24"/>
              <w:lang w:val="en-US"/>
            </w:rPr>
          </w:rPrChange>
        </w:rPr>
        <w:t xml:space="preserve">as a shared feature </w:t>
      </w:r>
      <w:r w:rsidR="00152189" w:rsidRPr="000D46AE">
        <w:rPr>
          <w:rFonts w:ascii="Times New Roman" w:hAnsi="Times New Roman"/>
          <w:sz w:val="24"/>
          <w:szCs w:val="24"/>
          <w:lang w:val="en-US"/>
          <w:rPrChange w:id="3818" w:author="Microsoft Office User" w:date="2019-10-30T11:35:00Z">
            <w:rPr>
              <w:rFonts w:ascii="Times New Roman" w:hAnsi="Times New Roman"/>
              <w:sz w:val="24"/>
              <w:szCs w:val="24"/>
              <w:lang w:val="en-US"/>
            </w:rPr>
          </w:rPrChange>
        </w:rPr>
        <w:t xml:space="preserve">but also </w:t>
      </w:r>
      <w:r w:rsidRPr="000D46AE">
        <w:rPr>
          <w:rFonts w:ascii="Times New Roman" w:hAnsi="Times New Roman"/>
          <w:sz w:val="24"/>
          <w:szCs w:val="24"/>
          <w:lang w:val="en-US"/>
          <w:rPrChange w:id="3819" w:author="Microsoft Office User" w:date="2019-10-30T11:35:00Z">
            <w:rPr>
              <w:rFonts w:ascii="Times New Roman" w:hAnsi="Times New Roman"/>
              <w:sz w:val="24"/>
              <w:szCs w:val="24"/>
              <w:lang w:val="en-US"/>
            </w:rPr>
          </w:rPrChange>
        </w:rPr>
        <w:t>generalized them from one indirect procedure (IAT) to another (evaluative priming).</w:t>
      </w:r>
    </w:p>
    <w:p w14:paraId="260334FA" w14:textId="7FEB6B45" w:rsidR="00042B22" w:rsidRPr="000D46AE" w:rsidRDefault="00042B22" w:rsidP="00042B22">
      <w:pPr>
        <w:pStyle w:val="text"/>
        <w:spacing w:before="240" w:line="480" w:lineRule="auto"/>
        <w:jc w:val="center"/>
        <w:rPr>
          <w:rFonts w:ascii="Times New Roman" w:hAnsi="Times New Roman"/>
          <w:b/>
          <w:sz w:val="24"/>
          <w:szCs w:val="24"/>
          <w:lang w:val="en-US"/>
          <w:rPrChange w:id="3820"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3821" w:author="Microsoft Office User" w:date="2019-10-30T11:35:00Z">
            <w:rPr>
              <w:rFonts w:ascii="Times New Roman" w:hAnsi="Times New Roman"/>
              <w:b/>
              <w:sz w:val="24"/>
              <w:szCs w:val="24"/>
              <w:lang w:val="en-US"/>
            </w:rPr>
          </w:rPrChange>
        </w:rPr>
        <w:t>Experiment 8</w:t>
      </w:r>
    </w:p>
    <w:p w14:paraId="1E063F32" w14:textId="5A5DF412" w:rsidR="00AE1D8F" w:rsidRPr="000D46AE" w:rsidRDefault="00090914" w:rsidP="00AE1D8F">
      <w:pPr>
        <w:pStyle w:val="text"/>
        <w:spacing w:before="240" w:line="480" w:lineRule="auto"/>
        <w:ind w:firstLine="708"/>
        <w:rPr>
          <w:rFonts w:ascii="Times New Roman" w:hAnsi="Times New Roman"/>
          <w:sz w:val="24"/>
          <w:szCs w:val="24"/>
          <w:lang w:val="en-US"/>
          <w:rPrChange w:id="3822"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3823" w:author="Microsoft Office User" w:date="2019-10-30T11:35:00Z">
            <w:rPr>
              <w:rFonts w:ascii="Times New Roman" w:hAnsi="Times New Roman"/>
              <w:sz w:val="24"/>
              <w:szCs w:val="24"/>
              <w:lang w:val="en-US"/>
            </w:rPr>
          </w:rPrChange>
        </w:rPr>
        <w:lastRenderedPageBreak/>
        <w:t>I</w:t>
      </w:r>
      <w:r w:rsidR="00AC629A" w:rsidRPr="000D46AE">
        <w:rPr>
          <w:rFonts w:ascii="Times New Roman" w:hAnsi="Times New Roman"/>
          <w:sz w:val="24"/>
          <w:szCs w:val="24"/>
          <w:lang w:val="en-US"/>
          <w:rPrChange w:id="3824" w:author="Microsoft Office User" w:date="2019-10-30T11:35:00Z">
            <w:rPr>
              <w:rFonts w:ascii="Times New Roman" w:hAnsi="Times New Roman"/>
              <w:sz w:val="24"/>
              <w:szCs w:val="24"/>
              <w:lang w:val="en-US"/>
            </w:rPr>
          </w:rPrChange>
        </w:rPr>
        <w:t xml:space="preserve">n the introduction </w:t>
      </w:r>
      <w:r w:rsidRPr="000D46AE">
        <w:rPr>
          <w:rFonts w:ascii="Times New Roman" w:hAnsi="Times New Roman"/>
          <w:sz w:val="24"/>
          <w:szCs w:val="24"/>
          <w:lang w:val="en-US"/>
          <w:rPrChange w:id="3825" w:author="Microsoft Office User" w:date="2019-10-30T11:35:00Z">
            <w:rPr>
              <w:rFonts w:ascii="Times New Roman" w:hAnsi="Times New Roman"/>
              <w:sz w:val="24"/>
              <w:szCs w:val="24"/>
              <w:lang w:val="en-US"/>
            </w:rPr>
          </w:rPrChange>
        </w:rPr>
        <w:t xml:space="preserve">we argued that </w:t>
      </w:r>
      <w:r w:rsidR="00AC629A" w:rsidRPr="000D46AE">
        <w:rPr>
          <w:rFonts w:ascii="Times New Roman" w:hAnsi="Times New Roman"/>
          <w:sz w:val="24"/>
          <w:szCs w:val="24"/>
          <w:lang w:val="en-US"/>
          <w:rPrChange w:id="3826" w:author="Microsoft Office User" w:date="2019-10-30T11:35:00Z">
            <w:rPr>
              <w:rFonts w:ascii="Times New Roman" w:hAnsi="Times New Roman"/>
              <w:sz w:val="24"/>
              <w:szCs w:val="24"/>
              <w:lang w:val="en-US"/>
            </w:rPr>
          </w:rPrChange>
        </w:rPr>
        <w:t>many phenomena in psychological science</w:t>
      </w:r>
      <w:r w:rsidRPr="000D46AE">
        <w:rPr>
          <w:rFonts w:ascii="Times New Roman" w:hAnsi="Times New Roman"/>
          <w:sz w:val="24"/>
          <w:szCs w:val="24"/>
          <w:lang w:val="en-US"/>
          <w:rPrChange w:id="3827" w:author="Microsoft Office User" w:date="2019-10-30T11:35:00Z">
            <w:rPr>
              <w:rFonts w:ascii="Times New Roman" w:hAnsi="Times New Roman"/>
              <w:sz w:val="24"/>
              <w:szCs w:val="24"/>
              <w:lang w:val="en-US"/>
            </w:rPr>
          </w:rPrChange>
        </w:rPr>
        <w:t xml:space="preserve"> may represent instances of the shared features principle</w:t>
      </w:r>
      <w:r w:rsidR="00CE70CF" w:rsidRPr="000D46AE">
        <w:rPr>
          <w:rFonts w:ascii="Times New Roman" w:hAnsi="Times New Roman"/>
          <w:sz w:val="24"/>
          <w:szCs w:val="24"/>
          <w:lang w:val="en-US"/>
          <w:rPrChange w:id="3828" w:author="Microsoft Office User" w:date="2019-10-30T11:35:00Z">
            <w:rPr>
              <w:rFonts w:ascii="Times New Roman" w:hAnsi="Times New Roman"/>
              <w:sz w:val="24"/>
              <w:szCs w:val="24"/>
              <w:lang w:val="en-US"/>
            </w:rPr>
          </w:rPrChange>
        </w:rPr>
        <w:t>.</w:t>
      </w:r>
      <w:r w:rsidR="00BA7160" w:rsidRPr="000D46AE">
        <w:rPr>
          <w:rFonts w:ascii="Times New Roman" w:hAnsi="Times New Roman"/>
          <w:sz w:val="24"/>
          <w:szCs w:val="24"/>
          <w:lang w:val="en-US"/>
          <w:rPrChange w:id="3829" w:author="Microsoft Office User" w:date="2019-10-30T11:35:00Z">
            <w:rPr>
              <w:rFonts w:ascii="Times New Roman" w:hAnsi="Times New Roman"/>
              <w:sz w:val="24"/>
              <w:szCs w:val="24"/>
              <w:lang w:val="en-US"/>
            </w:rPr>
          </w:rPrChange>
        </w:rPr>
        <w:t xml:space="preserve"> Yet </w:t>
      </w:r>
      <w:r w:rsidR="004335B5" w:rsidRPr="000D46AE">
        <w:rPr>
          <w:rFonts w:ascii="Times New Roman" w:hAnsi="Times New Roman"/>
          <w:sz w:val="24"/>
          <w:szCs w:val="24"/>
          <w:lang w:val="en-US"/>
          <w:rPrChange w:id="3830" w:author="Microsoft Office User" w:date="2019-10-30T11:35:00Z">
            <w:rPr>
              <w:rFonts w:ascii="Times New Roman" w:hAnsi="Times New Roman"/>
              <w:sz w:val="24"/>
              <w:szCs w:val="24"/>
              <w:lang w:val="en-US"/>
            </w:rPr>
          </w:rPrChange>
        </w:rPr>
        <w:t xml:space="preserve">so far </w:t>
      </w:r>
      <w:r w:rsidR="00BA7160" w:rsidRPr="000D46AE">
        <w:rPr>
          <w:rFonts w:ascii="Times New Roman" w:hAnsi="Times New Roman"/>
          <w:sz w:val="24"/>
          <w:szCs w:val="24"/>
          <w:lang w:val="en-US"/>
          <w:rPrChange w:id="3831" w:author="Microsoft Office User" w:date="2019-10-30T11:35:00Z">
            <w:rPr>
              <w:rFonts w:ascii="Times New Roman" w:hAnsi="Times New Roman"/>
              <w:sz w:val="24"/>
              <w:szCs w:val="24"/>
              <w:lang w:val="en-US"/>
            </w:rPr>
          </w:rPrChange>
        </w:rPr>
        <w:t xml:space="preserve">we </w:t>
      </w:r>
      <w:r w:rsidR="004335B5" w:rsidRPr="000D46AE">
        <w:rPr>
          <w:rFonts w:ascii="Times New Roman" w:hAnsi="Times New Roman"/>
          <w:sz w:val="24"/>
          <w:szCs w:val="24"/>
          <w:lang w:val="en-US"/>
          <w:rPrChange w:id="3832" w:author="Microsoft Office User" w:date="2019-10-30T11:35:00Z">
            <w:rPr>
              <w:rFonts w:ascii="Times New Roman" w:hAnsi="Times New Roman"/>
              <w:sz w:val="24"/>
              <w:szCs w:val="24"/>
              <w:lang w:val="en-US"/>
            </w:rPr>
          </w:rPrChange>
        </w:rPr>
        <w:t xml:space="preserve">have </w:t>
      </w:r>
      <w:r w:rsidRPr="000D46AE">
        <w:rPr>
          <w:rFonts w:ascii="Times New Roman" w:hAnsi="Times New Roman"/>
          <w:sz w:val="24"/>
          <w:szCs w:val="24"/>
          <w:lang w:val="en-US"/>
          <w:rPrChange w:id="3833" w:author="Microsoft Office User" w:date="2019-10-30T11:35:00Z">
            <w:rPr>
              <w:rFonts w:ascii="Times New Roman" w:hAnsi="Times New Roman"/>
              <w:sz w:val="24"/>
              <w:szCs w:val="24"/>
              <w:lang w:val="en-US"/>
            </w:rPr>
          </w:rPrChange>
        </w:rPr>
        <w:t xml:space="preserve">almost </w:t>
      </w:r>
      <w:r w:rsidR="00BA7160" w:rsidRPr="000D46AE">
        <w:rPr>
          <w:rFonts w:ascii="Times New Roman" w:hAnsi="Times New Roman"/>
          <w:sz w:val="24"/>
          <w:szCs w:val="24"/>
          <w:lang w:val="en-US"/>
          <w:rPrChange w:id="3834" w:author="Microsoft Office User" w:date="2019-10-30T11:35:00Z">
            <w:rPr>
              <w:rFonts w:ascii="Times New Roman" w:hAnsi="Times New Roman"/>
              <w:sz w:val="24"/>
              <w:szCs w:val="24"/>
              <w:lang w:val="en-US"/>
            </w:rPr>
          </w:rPrChange>
        </w:rPr>
        <w:t xml:space="preserve">exclusively </w:t>
      </w:r>
      <w:r w:rsidRPr="000D46AE">
        <w:rPr>
          <w:rFonts w:ascii="Times New Roman" w:hAnsi="Times New Roman"/>
          <w:sz w:val="24"/>
          <w:szCs w:val="24"/>
          <w:lang w:val="en-US"/>
          <w:rPrChange w:id="3835" w:author="Microsoft Office User" w:date="2019-10-30T11:35:00Z">
            <w:rPr>
              <w:rFonts w:ascii="Times New Roman" w:hAnsi="Times New Roman"/>
              <w:sz w:val="24"/>
              <w:szCs w:val="24"/>
              <w:lang w:val="en-US"/>
            </w:rPr>
          </w:rPrChange>
        </w:rPr>
        <w:t xml:space="preserve">relied </w:t>
      </w:r>
      <w:r w:rsidR="00BA7160" w:rsidRPr="000D46AE">
        <w:rPr>
          <w:rFonts w:ascii="Times New Roman" w:hAnsi="Times New Roman"/>
          <w:sz w:val="24"/>
          <w:szCs w:val="24"/>
          <w:lang w:val="en-US"/>
          <w:rPrChange w:id="3836" w:author="Microsoft Office User" w:date="2019-10-30T11:35:00Z">
            <w:rPr>
              <w:rFonts w:ascii="Times New Roman" w:hAnsi="Times New Roman"/>
              <w:sz w:val="24"/>
              <w:szCs w:val="24"/>
              <w:lang w:val="en-US"/>
            </w:rPr>
          </w:rPrChange>
        </w:rPr>
        <w:t>on artificial stimuli (nonsense words)</w:t>
      </w:r>
      <w:r w:rsidR="004335B5" w:rsidRPr="000D46AE">
        <w:rPr>
          <w:rFonts w:ascii="Times New Roman" w:hAnsi="Times New Roman"/>
          <w:sz w:val="24"/>
          <w:szCs w:val="24"/>
          <w:lang w:val="en-US"/>
          <w:rPrChange w:id="3837" w:author="Microsoft Office User" w:date="2019-10-30T11:35:00Z">
            <w:rPr>
              <w:rFonts w:ascii="Times New Roman" w:hAnsi="Times New Roman"/>
              <w:sz w:val="24"/>
              <w:szCs w:val="24"/>
              <w:lang w:val="en-US"/>
            </w:rPr>
          </w:rPrChange>
        </w:rPr>
        <w:t xml:space="preserve"> to demonstrate the principle itself</w:t>
      </w:r>
      <w:r w:rsidR="00BA7160" w:rsidRPr="000D46AE">
        <w:rPr>
          <w:rFonts w:ascii="Times New Roman" w:hAnsi="Times New Roman"/>
          <w:sz w:val="24"/>
          <w:szCs w:val="24"/>
          <w:lang w:val="en-US"/>
          <w:rPrChange w:id="3838" w:author="Microsoft Office User" w:date="2019-10-30T11:35:00Z">
            <w:rPr>
              <w:rFonts w:ascii="Times New Roman" w:hAnsi="Times New Roman"/>
              <w:sz w:val="24"/>
              <w:szCs w:val="24"/>
              <w:lang w:val="en-US"/>
            </w:rPr>
          </w:rPrChange>
        </w:rPr>
        <w:t xml:space="preserve">. Although </w:t>
      </w:r>
      <w:r w:rsidR="004335B5" w:rsidRPr="000D46AE">
        <w:rPr>
          <w:rFonts w:ascii="Times New Roman" w:hAnsi="Times New Roman"/>
          <w:sz w:val="24"/>
          <w:szCs w:val="24"/>
          <w:lang w:val="en-US"/>
          <w:rPrChange w:id="3839" w:author="Microsoft Office User" w:date="2019-10-30T11:35:00Z">
            <w:rPr>
              <w:rFonts w:ascii="Times New Roman" w:hAnsi="Times New Roman"/>
              <w:sz w:val="24"/>
              <w:szCs w:val="24"/>
              <w:lang w:val="en-US"/>
            </w:rPr>
          </w:rPrChange>
        </w:rPr>
        <w:t xml:space="preserve">these </w:t>
      </w:r>
      <w:r w:rsidR="007E2CBD" w:rsidRPr="000D46AE">
        <w:rPr>
          <w:rFonts w:ascii="Times New Roman" w:hAnsi="Times New Roman"/>
          <w:sz w:val="24"/>
          <w:szCs w:val="24"/>
          <w:lang w:val="en-US"/>
          <w:rPrChange w:id="3840" w:author="Microsoft Office User" w:date="2019-10-30T11:35:00Z">
            <w:rPr>
              <w:rFonts w:ascii="Times New Roman" w:hAnsi="Times New Roman"/>
              <w:sz w:val="24"/>
              <w:szCs w:val="24"/>
              <w:lang w:val="en-US"/>
            </w:rPr>
          </w:rPrChange>
        </w:rPr>
        <w:t xml:space="preserve">stimuli </w:t>
      </w:r>
      <w:r w:rsidR="00BA7160" w:rsidRPr="000D46AE">
        <w:rPr>
          <w:rFonts w:ascii="Times New Roman" w:hAnsi="Times New Roman"/>
          <w:sz w:val="24"/>
          <w:szCs w:val="24"/>
          <w:lang w:val="en-US"/>
          <w:rPrChange w:id="3841" w:author="Microsoft Office User" w:date="2019-10-30T11:35:00Z">
            <w:rPr>
              <w:rFonts w:ascii="Times New Roman" w:hAnsi="Times New Roman"/>
              <w:sz w:val="24"/>
              <w:szCs w:val="24"/>
              <w:lang w:val="en-US"/>
            </w:rPr>
          </w:rPrChange>
        </w:rPr>
        <w:t xml:space="preserve">bear </w:t>
      </w:r>
      <w:r w:rsidR="004335B5" w:rsidRPr="000D46AE">
        <w:rPr>
          <w:rFonts w:ascii="Times New Roman" w:hAnsi="Times New Roman"/>
          <w:sz w:val="24"/>
          <w:szCs w:val="24"/>
          <w:lang w:val="en-US"/>
          <w:rPrChange w:id="3842" w:author="Microsoft Office User" w:date="2019-10-30T11:35:00Z">
            <w:rPr>
              <w:rFonts w:ascii="Times New Roman" w:hAnsi="Times New Roman"/>
              <w:sz w:val="24"/>
              <w:szCs w:val="24"/>
              <w:lang w:val="en-US"/>
            </w:rPr>
          </w:rPrChange>
        </w:rPr>
        <w:t xml:space="preserve">similarity </w:t>
      </w:r>
      <w:r w:rsidR="00BA7160" w:rsidRPr="000D46AE">
        <w:rPr>
          <w:rFonts w:ascii="Times New Roman" w:hAnsi="Times New Roman"/>
          <w:sz w:val="24"/>
          <w:szCs w:val="24"/>
          <w:lang w:val="en-US"/>
          <w:rPrChange w:id="3843" w:author="Microsoft Office User" w:date="2019-10-30T11:35:00Z">
            <w:rPr>
              <w:rFonts w:ascii="Times New Roman" w:hAnsi="Times New Roman"/>
              <w:sz w:val="24"/>
              <w:szCs w:val="24"/>
              <w:lang w:val="en-US"/>
            </w:rPr>
          </w:rPrChange>
        </w:rPr>
        <w:t xml:space="preserve">to certain real-world </w:t>
      </w:r>
      <w:r w:rsidR="007E2CBD" w:rsidRPr="000D46AE">
        <w:rPr>
          <w:rFonts w:ascii="Times New Roman" w:hAnsi="Times New Roman"/>
          <w:sz w:val="24"/>
          <w:szCs w:val="24"/>
          <w:lang w:val="en-US"/>
          <w:rPrChange w:id="3844" w:author="Microsoft Office User" w:date="2019-10-30T11:35:00Z">
            <w:rPr>
              <w:rFonts w:ascii="Times New Roman" w:hAnsi="Times New Roman"/>
              <w:sz w:val="24"/>
              <w:szCs w:val="24"/>
              <w:lang w:val="en-US"/>
            </w:rPr>
          </w:rPrChange>
        </w:rPr>
        <w:t xml:space="preserve">items </w:t>
      </w:r>
      <w:r w:rsidR="00BA7160" w:rsidRPr="000D46AE">
        <w:rPr>
          <w:rFonts w:ascii="Times New Roman" w:hAnsi="Times New Roman"/>
          <w:sz w:val="24"/>
          <w:szCs w:val="24"/>
          <w:lang w:val="en-US"/>
          <w:rPrChange w:id="3845" w:author="Microsoft Office User" w:date="2019-10-30T11:35:00Z">
            <w:rPr>
              <w:rFonts w:ascii="Times New Roman" w:hAnsi="Times New Roman"/>
              <w:sz w:val="24"/>
              <w:szCs w:val="24"/>
              <w:lang w:val="en-US"/>
            </w:rPr>
          </w:rPrChange>
        </w:rPr>
        <w:t>(e.g., the names of novel brands or social groups) a more socially relevant demonstration seems warranted</w:t>
      </w:r>
      <w:r w:rsidR="00857CAF" w:rsidRPr="000D46AE">
        <w:rPr>
          <w:rFonts w:ascii="Times New Roman" w:hAnsi="Times New Roman"/>
          <w:sz w:val="24"/>
          <w:szCs w:val="24"/>
          <w:lang w:val="en-US"/>
          <w:rPrChange w:id="3846" w:author="Microsoft Office User" w:date="2019-10-30T11:35:00Z">
            <w:rPr>
              <w:rFonts w:ascii="Times New Roman" w:hAnsi="Times New Roman"/>
              <w:sz w:val="24"/>
              <w:szCs w:val="24"/>
              <w:lang w:val="en-US"/>
            </w:rPr>
          </w:rPrChange>
        </w:rPr>
        <w:t xml:space="preserve"> in order to support </w:t>
      </w:r>
      <w:r w:rsidR="00AC629A" w:rsidRPr="000D46AE">
        <w:rPr>
          <w:rFonts w:ascii="Times New Roman" w:hAnsi="Times New Roman"/>
          <w:sz w:val="24"/>
          <w:szCs w:val="24"/>
          <w:lang w:val="en-US"/>
          <w:rPrChange w:id="3847" w:author="Microsoft Office User" w:date="2019-10-30T11:35:00Z">
            <w:rPr>
              <w:rFonts w:ascii="Times New Roman" w:hAnsi="Times New Roman"/>
              <w:sz w:val="24"/>
              <w:szCs w:val="24"/>
              <w:lang w:val="en-US"/>
            </w:rPr>
          </w:rPrChange>
        </w:rPr>
        <w:t xml:space="preserve">the </w:t>
      </w:r>
      <w:r w:rsidRPr="000D46AE">
        <w:rPr>
          <w:rFonts w:ascii="Times New Roman" w:hAnsi="Times New Roman"/>
          <w:sz w:val="24"/>
          <w:szCs w:val="24"/>
          <w:lang w:val="en-US"/>
          <w:rPrChange w:id="3848" w:author="Microsoft Office User" w:date="2019-10-30T11:35:00Z">
            <w:rPr>
              <w:rFonts w:ascii="Times New Roman" w:hAnsi="Times New Roman"/>
              <w:sz w:val="24"/>
              <w:szCs w:val="24"/>
              <w:lang w:val="en-US"/>
            </w:rPr>
          </w:rPrChange>
        </w:rPr>
        <w:t xml:space="preserve">larger </w:t>
      </w:r>
      <w:r w:rsidR="00857CAF" w:rsidRPr="000D46AE">
        <w:rPr>
          <w:rFonts w:ascii="Times New Roman" w:hAnsi="Times New Roman"/>
          <w:sz w:val="24"/>
          <w:szCs w:val="24"/>
          <w:lang w:val="en-US"/>
          <w:rPrChange w:id="3849" w:author="Microsoft Office User" w:date="2019-10-30T11:35:00Z">
            <w:rPr>
              <w:rFonts w:ascii="Times New Roman" w:hAnsi="Times New Roman"/>
              <w:sz w:val="24"/>
              <w:szCs w:val="24"/>
              <w:lang w:val="en-US"/>
            </w:rPr>
          </w:rPrChange>
        </w:rPr>
        <w:t>claim</w:t>
      </w:r>
      <w:r w:rsidRPr="000D46AE">
        <w:rPr>
          <w:rFonts w:ascii="Times New Roman" w:hAnsi="Times New Roman"/>
          <w:sz w:val="24"/>
          <w:szCs w:val="24"/>
          <w:lang w:val="en-US"/>
          <w:rPrChange w:id="3850" w:author="Microsoft Office User" w:date="2019-10-30T11:35:00Z">
            <w:rPr>
              <w:rFonts w:ascii="Times New Roman" w:hAnsi="Times New Roman"/>
              <w:sz w:val="24"/>
              <w:szCs w:val="24"/>
              <w:lang w:val="en-US"/>
            </w:rPr>
          </w:rPrChange>
        </w:rPr>
        <w:t xml:space="preserve"> being made here</w:t>
      </w:r>
      <w:r w:rsidR="00BA7160" w:rsidRPr="000D46AE">
        <w:rPr>
          <w:rFonts w:ascii="Times New Roman" w:hAnsi="Times New Roman"/>
          <w:sz w:val="24"/>
          <w:szCs w:val="24"/>
          <w:lang w:val="en-US"/>
          <w:rPrChange w:id="3851"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3852" w:author="Microsoft Office User" w:date="2019-10-30T11:35:00Z">
            <w:rPr>
              <w:rFonts w:ascii="Times New Roman" w:hAnsi="Times New Roman"/>
              <w:sz w:val="24"/>
              <w:szCs w:val="24"/>
              <w:lang w:val="en-US"/>
            </w:rPr>
          </w:rPrChange>
        </w:rPr>
        <w:t xml:space="preserve">With this in mind </w:t>
      </w:r>
      <w:r w:rsidR="00857CAF" w:rsidRPr="000D46AE">
        <w:rPr>
          <w:rFonts w:ascii="Times New Roman" w:hAnsi="Times New Roman"/>
          <w:sz w:val="24"/>
          <w:szCs w:val="24"/>
          <w:lang w:val="en-US"/>
          <w:rPrChange w:id="3853" w:author="Microsoft Office User" w:date="2019-10-30T11:35:00Z">
            <w:rPr>
              <w:rFonts w:ascii="Times New Roman" w:hAnsi="Times New Roman"/>
              <w:sz w:val="24"/>
              <w:szCs w:val="24"/>
              <w:lang w:val="en-US"/>
            </w:rPr>
          </w:rPrChange>
        </w:rPr>
        <w:t xml:space="preserve">we </w:t>
      </w:r>
      <w:r w:rsidR="004335B5" w:rsidRPr="000D46AE">
        <w:rPr>
          <w:rFonts w:ascii="Times New Roman" w:hAnsi="Times New Roman"/>
          <w:sz w:val="24"/>
          <w:szCs w:val="24"/>
          <w:lang w:val="en-US"/>
          <w:rPrChange w:id="3854" w:author="Microsoft Office User" w:date="2019-10-30T11:35:00Z">
            <w:rPr>
              <w:rFonts w:ascii="Times New Roman" w:hAnsi="Times New Roman"/>
              <w:sz w:val="24"/>
              <w:szCs w:val="24"/>
              <w:lang w:val="en-US"/>
            </w:rPr>
          </w:rPrChange>
        </w:rPr>
        <w:t>created a</w:t>
      </w:r>
      <w:r w:rsidR="007E2CBD" w:rsidRPr="000D46AE">
        <w:rPr>
          <w:rFonts w:ascii="Times New Roman" w:hAnsi="Times New Roman"/>
          <w:sz w:val="24"/>
          <w:szCs w:val="24"/>
          <w:lang w:val="en-US"/>
          <w:rPrChange w:id="3855" w:author="Microsoft Office User" w:date="2019-10-30T11:35:00Z">
            <w:rPr>
              <w:rFonts w:ascii="Times New Roman" w:hAnsi="Times New Roman"/>
              <w:sz w:val="24"/>
              <w:szCs w:val="24"/>
              <w:lang w:val="en-US"/>
            </w:rPr>
          </w:rPrChange>
        </w:rPr>
        <w:t>n entirely</w:t>
      </w:r>
      <w:r w:rsidR="00BA7160" w:rsidRPr="000D46AE">
        <w:rPr>
          <w:rFonts w:ascii="Times New Roman" w:hAnsi="Times New Roman"/>
          <w:sz w:val="24"/>
          <w:szCs w:val="24"/>
          <w:lang w:val="en-US"/>
          <w:rPrChange w:id="3856" w:author="Microsoft Office User" w:date="2019-10-30T11:35:00Z">
            <w:rPr>
              <w:rFonts w:ascii="Times New Roman" w:hAnsi="Times New Roman"/>
              <w:sz w:val="24"/>
              <w:szCs w:val="24"/>
              <w:lang w:val="en-US"/>
            </w:rPr>
          </w:rPrChange>
        </w:rPr>
        <w:t xml:space="preserve"> </w:t>
      </w:r>
      <w:r w:rsidR="004335B5" w:rsidRPr="000D46AE">
        <w:rPr>
          <w:rFonts w:ascii="Times New Roman" w:hAnsi="Times New Roman"/>
          <w:sz w:val="24"/>
          <w:szCs w:val="24"/>
          <w:lang w:val="en-US"/>
          <w:rPrChange w:id="3857" w:author="Microsoft Office User" w:date="2019-10-30T11:35:00Z">
            <w:rPr>
              <w:rFonts w:ascii="Times New Roman" w:hAnsi="Times New Roman"/>
              <w:sz w:val="24"/>
              <w:szCs w:val="24"/>
              <w:lang w:val="en-US"/>
            </w:rPr>
          </w:rPrChange>
        </w:rPr>
        <w:t xml:space="preserve">new </w:t>
      </w:r>
      <w:r w:rsidRPr="000D46AE">
        <w:rPr>
          <w:rFonts w:ascii="Times New Roman" w:hAnsi="Times New Roman"/>
          <w:sz w:val="24"/>
          <w:szCs w:val="24"/>
          <w:lang w:val="en-US"/>
          <w:rPrChange w:id="3858" w:author="Microsoft Office User" w:date="2019-10-30T11:35:00Z">
            <w:rPr>
              <w:rFonts w:ascii="Times New Roman" w:hAnsi="Times New Roman"/>
              <w:sz w:val="24"/>
              <w:szCs w:val="24"/>
              <w:lang w:val="en-US"/>
            </w:rPr>
          </w:rPrChange>
        </w:rPr>
        <w:t>task</w:t>
      </w:r>
      <w:r w:rsidR="00857CAF" w:rsidRPr="000D46AE">
        <w:rPr>
          <w:rFonts w:ascii="Times New Roman" w:hAnsi="Times New Roman"/>
          <w:sz w:val="24"/>
          <w:szCs w:val="24"/>
          <w:lang w:val="en-US"/>
          <w:rPrChange w:id="3859" w:author="Microsoft Office User" w:date="2019-10-30T11:35:00Z">
            <w:rPr>
              <w:rFonts w:ascii="Times New Roman" w:hAnsi="Times New Roman"/>
              <w:sz w:val="24"/>
              <w:szCs w:val="24"/>
              <w:lang w:val="en-US"/>
            </w:rPr>
          </w:rPrChange>
        </w:rPr>
        <w:t xml:space="preserve"> </w:t>
      </w:r>
      <w:r w:rsidR="004335B5" w:rsidRPr="000D46AE">
        <w:rPr>
          <w:rFonts w:ascii="Times New Roman" w:hAnsi="Times New Roman"/>
          <w:sz w:val="24"/>
          <w:szCs w:val="24"/>
          <w:lang w:val="en-US"/>
          <w:rPrChange w:id="3860" w:author="Microsoft Office User" w:date="2019-10-30T11:35:00Z">
            <w:rPr>
              <w:rFonts w:ascii="Times New Roman" w:hAnsi="Times New Roman"/>
              <w:sz w:val="24"/>
              <w:szCs w:val="24"/>
              <w:lang w:val="en-US"/>
            </w:rPr>
          </w:rPrChange>
        </w:rPr>
        <w:t xml:space="preserve">that employed a more socially relevant </w:t>
      </w:r>
      <w:r w:rsidR="00BA7160" w:rsidRPr="000D46AE">
        <w:rPr>
          <w:rFonts w:ascii="Times New Roman" w:hAnsi="Times New Roman"/>
          <w:sz w:val="24"/>
          <w:szCs w:val="24"/>
          <w:lang w:val="en-US"/>
          <w:rPrChange w:id="3861" w:author="Microsoft Office User" w:date="2019-10-30T11:35:00Z">
            <w:rPr>
              <w:rFonts w:ascii="Times New Roman" w:hAnsi="Times New Roman"/>
              <w:sz w:val="24"/>
              <w:szCs w:val="24"/>
              <w:lang w:val="en-US"/>
            </w:rPr>
          </w:rPrChange>
        </w:rPr>
        <w:t>set of stimuli (</w:t>
      </w:r>
      <w:r w:rsidR="00AC629A" w:rsidRPr="000D46AE">
        <w:rPr>
          <w:rFonts w:ascii="Times New Roman" w:hAnsi="Times New Roman"/>
          <w:sz w:val="24"/>
          <w:szCs w:val="24"/>
          <w:lang w:val="en-US"/>
          <w:rPrChange w:id="3862" w:author="Microsoft Office User" w:date="2019-10-30T11:35:00Z">
            <w:rPr>
              <w:rFonts w:ascii="Times New Roman" w:hAnsi="Times New Roman"/>
              <w:sz w:val="24"/>
              <w:szCs w:val="24"/>
              <w:lang w:val="en-US"/>
            </w:rPr>
          </w:rPrChange>
        </w:rPr>
        <w:t xml:space="preserve">male faces) </w:t>
      </w:r>
      <w:r w:rsidR="004335B5" w:rsidRPr="000D46AE">
        <w:rPr>
          <w:rFonts w:ascii="Times New Roman" w:hAnsi="Times New Roman"/>
          <w:sz w:val="24"/>
          <w:szCs w:val="24"/>
          <w:lang w:val="en-US"/>
          <w:rPrChange w:id="3863" w:author="Microsoft Office User" w:date="2019-10-30T11:35:00Z">
            <w:rPr>
              <w:rFonts w:ascii="Times New Roman" w:hAnsi="Times New Roman"/>
              <w:sz w:val="24"/>
              <w:szCs w:val="24"/>
              <w:lang w:val="en-US"/>
            </w:rPr>
          </w:rPrChange>
        </w:rPr>
        <w:t xml:space="preserve">that </w:t>
      </w:r>
      <w:r w:rsidR="00AC629A" w:rsidRPr="000D46AE">
        <w:rPr>
          <w:rFonts w:ascii="Times New Roman" w:hAnsi="Times New Roman"/>
          <w:sz w:val="24"/>
          <w:szCs w:val="24"/>
          <w:lang w:val="en-US"/>
          <w:rPrChange w:id="3864" w:author="Microsoft Office User" w:date="2019-10-30T11:35:00Z">
            <w:rPr>
              <w:rFonts w:ascii="Times New Roman" w:hAnsi="Times New Roman"/>
              <w:sz w:val="24"/>
              <w:szCs w:val="24"/>
              <w:lang w:val="en-US"/>
            </w:rPr>
          </w:rPrChange>
        </w:rPr>
        <w:t xml:space="preserve">shared </w:t>
      </w:r>
      <w:r w:rsidR="004335B5" w:rsidRPr="000D46AE">
        <w:rPr>
          <w:rFonts w:ascii="Times New Roman" w:hAnsi="Times New Roman"/>
          <w:sz w:val="24"/>
          <w:szCs w:val="24"/>
          <w:lang w:val="en-US"/>
          <w:rPrChange w:id="3865" w:author="Microsoft Office User" w:date="2019-10-30T11:35:00Z">
            <w:rPr>
              <w:rFonts w:ascii="Times New Roman" w:hAnsi="Times New Roman"/>
              <w:sz w:val="24"/>
              <w:szCs w:val="24"/>
              <w:lang w:val="en-US"/>
            </w:rPr>
          </w:rPrChange>
        </w:rPr>
        <w:t xml:space="preserve">a </w:t>
      </w:r>
      <w:r w:rsidR="007E2CBD" w:rsidRPr="000D46AE">
        <w:rPr>
          <w:rFonts w:ascii="Times New Roman" w:hAnsi="Times New Roman"/>
          <w:sz w:val="24"/>
          <w:szCs w:val="24"/>
          <w:lang w:val="en-US"/>
          <w:rPrChange w:id="3866" w:author="Microsoft Office User" w:date="2019-10-30T11:35:00Z">
            <w:rPr>
              <w:rFonts w:ascii="Times New Roman" w:hAnsi="Times New Roman"/>
              <w:sz w:val="24"/>
              <w:szCs w:val="24"/>
              <w:lang w:val="en-US"/>
            </w:rPr>
          </w:rPrChange>
        </w:rPr>
        <w:t>novel</w:t>
      </w:r>
      <w:r w:rsidR="004335B5" w:rsidRPr="000D46AE">
        <w:rPr>
          <w:rFonts w:ascii="Times New Roman" w:hAnsi="Times New Roman"/>
          <w:sz w:val="24"/>
          <w:szCs w:val="24"/>
          <w:lang w:val="en-US"/>
          <w:rPrChange w:id="3867" w:author="Microsoft Office User" w:date="2019-10-30T11:35:00Z">
            <w:rPr>
              <w:rFonts w:ascii="Times New Roman" w:hAnsi="Times New Roman"/>
              <w:sz w:val="24"/>
              <w:szCs w:val="24"/>
              <w:lang w:val="en-US"/>
            </w:rPr>
          </w:rPrChange>
        </w:rPr>
        <w:t xml:space="preserve"> </w:t>
      </w:r>
      <w:r w:rsidR="00AC629A" w:rsidRPr="000D46AE">
        <w:rPr>
          <w:rFonts w:ascii="Times New Roman" w:hAnsi="Times New Roman"/>
          <w:sz w:val="24"/>
          <w:szCs w:val="24"/>
          <w:lang w:val="en-US"/>
          <w:rPrChange w:id="3868" w:author="Microsoft Office User" w:date="2019-10-30T11:35:00Z">
            <w:rPr>
              <w:rFonts w:ascii="Times New Roman" w:hAnsi="Times New Roman"/>
              <w:sz w:val="24"/>
              <w:szCs w:val="24"/>
              <w:lang w:val="en-US"/>
            </w:rPr>
          </w:rPrChange>
        </w:rPr>
        <w:t>feature</w:t>
      </w:r>
      <w:r w:rsidR="00BA7160" w:rsidRPr="000D46AE">
        <w:rPr>
          <w:rFonts w:ascii="Times New Roman" w:hAnsi="Times New Roman"/>
          <w:sz w:val="24"/>
          <w:szCs w:val="24"/>
          <w:lang w:val="en-US"/>
          <w:rPrChange w:id="3869"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3870" w:author="Microsoft Office User" w:date="2019-10-30T11:35:00Z">
            <w:rPr>
              <w:rFonts w:ascii="Times New Roman" w:hAnsi="Times New Roman"/>
              <w:sz w:val="24"/>
              <w:szCs w:val="24"/>
              <w:lang w:val="en-US"/>
            </w:rPr>
          </w:rPrChange>
        </w:rPr>
        <w:t xml:space="preserve">common </w:t>
      </w:r>
      <w:r w:rsidR="00BA7160" w:rsidRPr="000D46AE">
        <w:rPr>
          <w:rFonts w:ascii="Times New Roman" w:hAnsi="Times New Roman"/>
          <w:sz w:val="24"/>
          <w:szCs w:val="24"/>
          <w:lang w:val="en-US"/>
          <w:rPrChange w:id="3871" w:author="Microsoft Office User" w:date="2019-10-30T11:35:00Z">
            <w:rPr>
              <w:rFonts w:ascii="Times New Roman" w:hAnsi="Times New Roman"/>
              <w:sz w:val="24"/>
              <w:szCs w:val="24"/>
              <w:lang w:val="en-US"/>
            </w:rPr>
          </w:rPrChange>
        </w:rPr>
        <w:t>location).</w:t>
      </w:r>
      <w:r w:rsidR="004335B5" w:rsidRPr="000D46AE">
        <w:rPr>
          <w:rFonts w:ascii="Times New Roman" w:hAnsi="Times New Roman"/>
          <w:sz w:val="24"/>
          <w:szCs w:val="24"/>
          <w:lang w:val="en-US"/>
          <w:rPrChange w:id="3872" w:author="Microsoft Office User" w:date="2019-10-30T11:35:00Z">
            <w:rPr>
              <w:rFonts w:ascii="Times New Roman" w:hAnsi="Times New Roman"/>
              <w:sz w:val="24"/>
              <w:szCs w:val="24"/>
              <w:lang w:val="en-US"/>
            </w:rPr>
          </w:rPrChange>
        </w:rPr>
        <w:t xml:space="preserve"> This </w:t>
      </w:r>
      <w:r w:rsidR="007E2CBD" w:rsidRPr="000D46AE">
        <w:rPr>
          <w:rFonts w:ascii="Times New Roman" w:hAnsi="Times New Roman"/>
          <w:sz w:val="24"/>
          <w:szCs w:val="24"/>
          <w:lang w:val="en-US"/>
          <w:rPrChange w:id="3873" w:author="Microsoft Office User" w:date="2019-10-30T11:35:00Z">
            <w:rPr>
              <w:rFonts w:ascii="Times New Roman" w:hAnsi="Times New Roman"/>
              <w:sz w:val="24"/>
              <w:szCs w:val="24"/>
              <w:lang w:val="en-US"/>
            </w:rPr>
          </w:rPrChange>
        </w:rPr>
        <w:t xml:space="preserve">task </w:t>
      </w:r>
      <w:r w:rsidR="004335B5" w:rsidRPr="000D46AE">
        <w:rPr>
          <w:rFonts w:ascii="Times New Roman" w:hAnsi="Times New Roman"/>
          <w:sz w:val="24"/>
          <w:szCs w:val="24"/>
          <w:lang w:val="en-US"/>
          <w:rPrChange w:id="3874" w:author="Microsoft Office User" w:date="2019-10-30T11:35:00Z">
            <w:rPr>
              <w:rFonts w:ascii="Times New Roman" w:hAnsi="Times New Roman"/>
              <w:sz w:val="24"/>
              <w:szCs w:val="24"/>
              <w:lang w:val="en-US"/>
            </w:rPr>
          </w:rPrChange>
        </w:rPr>
        <w:t xml:space="preserve">was designed to </w:t>
      </w:r>
      <w:r w:rsidR="00025813" w:rsidRPr="000D46AE">
        <w:rPr>
          <w:rFonts w:ascii="Times New Roman" w:hAnsi="Times New Roman"/>
          <w:sz w:val="24"/>
          <w:szCs w:val="24"/>
          <w:lang w:val="en-US"/>
          <w:rPrChange w:id="3875" w:author="Microsoft Office User" w:date="2019-10-30T11:35:00Z">
            <w:rPr>
              <w:rFonts w:ascii="Times New Roman" w:hAnsi="Times New Roman"/>
              <w:sz w:val="24"/>
              <w:szCs w:val="24"/>
              <w:lang w:val="en-US"/>
            </w:rPr>
          </w:rPrChange>
        </w:rPr>
        <w:t xml:space="preserve">function as </w:t>
      </w:r>
      <w:r w:rsidR="004335B5" w:rsidRPr="000D46AE">
        <w:rPr>
          <w:rFonts w:ascii="Times New Roman" w:hAnsi="Times New Roman"/>
          <w:sz w:val="24"/>
          <w:szCs w:val="24"/>
          <w:lang w:val="en-US"/>
          <w:rPrChange w:id="3876" w:author="Microsoft Office User" w:date="2019-10-30T11:35:00Z">
            <w:rPr>
              <w:rFonts w:ascii="Times New Roman" w:hAnsi="Times New Roman"/>
              <w:sz w:val="24"/>
              <w:szCs w:val="24"/>
              <w:lang w:val="en-US"/>
            </w:rPr>
          </w:rPrChange>
        </w:rPr>
        <w:t xml:space="preserve">an experimental analogue of a classic social psychological </w:t>
      </w:r>
      <w:r w:rsidR="007E2CBD" w:rsidRPr="000D46AE">
        <w:rPr>
          <w:rFonts w:ascii="Times New Roman" w:hAnsi="Times New Roman"/>
          <w:sz w:val="24"/>
          <w:szCs w:val="24"/>
          <w:lang w:val="en-US"/>
          <w:rPrChange w:id="3877" w:author="Microsoft Office User" w:date="2019-10-30T11:35:00Z">
            <w:rPr>
              <w:rFonts w:ascii="Times New Roman" w:hAnsi="Times New Roman"/>
              <w:sz w:val="24"/>
              <w:szCs w:val="24"/>
              <w:lang w:val="en-US"/>
            </w:rPr>
          </w:rPrChange>
        </w:rPr>
        <w:t>manipulation</w:t>
      </w:r>
      <w:r w:rsidR="00AE1D8F" w:rsidRPr="000D46AE">
        <w:rPr>
          <w:rFonts w:ascii="Times New Roman" w:hAnsi="Times New Roman"/>
          <w:sz w:val="24"/>
          <w:szCs w:val="24"/>
          <w:lang w:val="en-US"/>
          <w:rPrChange w:id="3878" w:author="Microsoft Office User" w:date="2019-10-30T11:35:00Z">
            <w:rPr>
              <w:rFonts w:ascii="Times New Roman" w:hAnsi="Times New Roman"/>
              <w:sz w:val="24"/>
              <w:szCs w:val="24"/>
              <w:lang w:val="en-US"/>
            </w:rPr>
          </w:rPrChange>
        </w:rPr>
        <w:t>: the minimal groups paradigm</w:t>
      </w:r>
      <w:r w:rsidR="00025813" w:rsidRPr="000D46AE">
        <w:rPr>
          <w:rFonts w:ascii="Times New Roman" w:hAnsi="Times New Roman"/>
          <w:sz w:val="24"/>
          <w:szCs w:val="24"/>
          <w:lang w:val="en-US"/>
          <w:rPrChange w:id="3879" w:author="Microsoft Office User" w:date="2019-10-30T11:35:00Z">
            <w:rPr>
              <w:rFonts w:ascii="Times New Roman" w:hAnsi="Times New Roman"/>
              <w:sz w:val="24"/>
              <w:szCs w:val="24"/>
              <w:lang w:val="en-US"/>
            </w:rPr>
          </w:rPrChange>
        </w:rPr>
        <w:t xml:space="preserve">, a </w:t>
      </w:r>
      <w:r w:rsidR="00AE1D8F" w:rsidRPr="000D46AE">
        <w:rPr>
          <w:rFonts w:ascii="Times New Roman" w:hAnsi="Times New Roman"/>
          <w:sz w:val="24"/>
          <w:szCs w:val="24"/>
          <w:lang w:val="en-US"/>
          <w:rPrChange w:id="3880" w:author="Microsoft Office User" w:date="2019-10-30T11:35:00Z">
            <w:rPr>
              <w:rFonts w:ascii="Times New Roman" w:hAnsi="Times New Roman"/>
              <w:sz w:val="24"/>
              <w:szCs w:val="24"/>
              <w:lang w:val="en-US"/>
            </w:rPr>
          </w:rPrChange>
        </w:rPr>
        <w:t xml:space="preserve">task frequently used to study intergroup processes and </w:t>
      </w:r>
      <w:r w:rsidR="00025813" w:rsidRPr="000D46AE">
        <w:rPr>
          <w:rFonts w:ascii="Times New Roman" w:hAnsi="Times New Roman"/>
          <w:sz w:val="24"/>
          <w:szCs w:val="24"/>
          <w:lang w:val="en-US"/>
          <w:rPrChange w:id="3881" w:author="Microsoft Office User" w:date="2019-10-30T11:35:00Z">
            <w:rPr>
              <w:rFonts w:ascii="Times New Roman" w:hAnsi="Times New Roman"/>
              <w:sz w:val="24"/>
              <w:szCs w:val="24"/>
              <w:lang w:val="en-US"/>
            </w:rPr>
          </w:rPrChange>
        </w:rPr>
        <w:t xml:space="preserve">which </w:t>
      </w:r>
      <w:r w:rsidR="00AE1D8F" w:rsidRPr="000D46AE">
        <w:rPr>
          <w:rFonts w:ascii="Times New Roman" w:hAnsi="Times New Roman"/>
          <w:sz w:val="24"/>
          <w:szCs w:val="24"/>
          <w:lang w:val="en-US"/>
          <w:rPrChange w:id="3882" w:author="Microsoft Office User" w:date="2019-10-30T11:35:00Z">
            <w:rPr>
              <w:rFonts w:ascii="Times New Roman" w:hAnsi="Times New Roman"/>
              <w:sz w:val="24"/>
              <w:szCs w:val="24"/>
              <w:lang w:val="en-US"/>
            </w:rPr>
          </w:rPrChange>
        </w:rPr>
        <w:t xml:space="preserve">set the stage for two highly influential theories: Social Identity Theory (Tajfel, Turner, Austin, &amp; </w:t>
      </w:r>
      <w:proofErr w:type="spellStart"/>
      <w:r w:rsidR="00AE1D8F" w:rsidRPr="000D46AE">
        <w:rPr>
          <w:rFonts w:ascii="Times New Roman" w:hAnsi="Times New Roman"/>
          <w:sz w:val="24"/>
          <w:szCs w:val="24"/>
          <w:lang w:val="en-US"/>
          <w:rPrChange w:id="3883" w:author="Microsoft Office User" w:date="2019-10-30T11:35:00Z">
            <w:rPr>
              <w:rFonts w:ascii="Times New Roman" w:hAnsi="Times New Roman"/>
              <w:sz w:val="24"/>
              <w:szCs w:val="24"/>
              <w:lang w:val="en-US"/>
            </w:rPr>
          </w:rPrChange>
        </w:rPr>
        <w:t>Worchel</w:t>
      </w:r>
      <w:proofErr w:type="spellEnd"/>
      <w:r w:rsidR="00AE1D8F" w:rsidRPr="000D46AE">
        <w:rPr>
          <w:rFonts w:ascii="Times New Roman" w:hAnsi="Times New Roman"/>
          <w:sz w:val="24"/>
          <w:szCs w:val="24"/>
          <w:lang w:val="en-US"/>
          <w:rPrChange w:id="3884" w:author="Microsoft Office User" w:date="2019-10-30T11:35:00Z">
            <w:rPr>
              <w:rFonts w:ascii="Times New Roman" w:hAnsi="Times New Roman"/>
              <w:sz w:val="24"/>
              <w:szCs w:val="24"/>
              <w:lang w:val="en-US"/>
            </w:rPr>
          </w:rPrChange>
        </w:rPr>
        <w:t>, 1979) and Self Categorization Theory (</w:t>
      </w:r>
      <w:r w:rsidR="00C97C25" w:rsidRPr="000D46AE">
        <w:rPr>
          <w:rFonts w:ascii="Times New Roman" w:hAnsi="Times New Roman"/>
          <w:sz w:val="24"/>
          <w:szCs w:val="24"/>
          <w:lang w:val="en-US"/>
          <w:rPrChange w:id="3885" w:author="Microsoft Office User" w:date="2019-10-30T11:35:00Z">
            <w:rPr>
              <w:rFonts w:ascii="Times New Roman" w:hAnsi="Times New Roman"/>
              <w:sz w:val="24"/>
              <w:szCs w:val="24"/>
              <w:lang w:val="en-US"/>
            </w:rPr>
          </w:rPrChange>
        </w:rPr>
        <w:t>Turner, Hogg, Oakes, Reicher, &amp; Wetherell, 1987</w:t>
      </w:r>
      <w:r w:rsidR="00AE1D8F" w:rsidRPr="000D46AE">
        <w:rPr>
          <w:rFonts w:ascii="Times New Roman" w:hAnsi="Times New Roman"/>
          <w:sz w:val="24"/>
          <w:szCs w:val="24"/>
          <w:lang w:val="en-US"/>
          <w:rPrChange w:id="3886" w:author="Microsoft Office User" w:date="2019-10-30T11:35:00Z">
            <w:rPr>
              <w:rFonts w:ascii="Times New Roman" w:hAnsi="Times New Roman"/>
              <w:sz w:val="24"/>
              <w:szCs w:val="24"/>
              <w:lang w:val="en-US"/>
            </w:rPr>
          </w:rPrChange>
        </w:rPr>
        <w:t>).</w:t>
      </w:r>
    </w:p>
    <w:p w14:paraId="7C744DEA" w14:textId="5CE1F340" w:rsidR="00090914" w:rsidRPr="000D46AE" w:rsidRDefault="00090914" w:rsidP="00975E31">
      <w:pPr>
        <w:pStyle w:val="text"/>
        <w:spacing w:before="240" w:line="480" w:lineRule="auto"/>
        <w:ind w:firstLine="708"/>
        <w:rPr>
          <w:rFonts w:ascii="Times New Roman" w:hAnsi="Times New Roman"/>
          <w:sz w:val="24"/>
          <w:szCs w:val="24"/>
          <w:lang w:val="en-US"/>
          <w:rPrChange w:id="3887"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3888" w:author="Microsoft Office User" w:date="2019-10-30T11:35:00Z">
            <w:rPr>
              <w:rFonts w:ascii="Times New Roman" w:hAnsi="Times New Roman"/>
              <w:sz w:val="24"/>
              <w:szCs w:val="24"/>
              <w:lang w:val="en-US"/>
            </w:rPr>
          </w:rPrChange>
        </w:rPr>
        <w:t>The minimal groups paradigm involves a situation where participants are assigned to different groups</w:t>
      </w:r>
      <w:r w:rsidR="00975E31" w:rsidRPr="000D46AE">
        <w:rPr>
          <w:rFonts w:ascii="Times New Roman" w:hAnsi="Times New Roman"/>
          <w:sz w:val="24"/>
          <w:szCs w:val="24"/>
          <w:lang w:val="en-US"/>
          <w:rPrChange w:id="3889" w:author="Microsoft Office User" w:date="2019-10-30T11:35:00Z">
            <w:rPr>
              <w:rFonts w:ascii="Times New Roman" w:hAnsi="Times New Roman"/>
              <w:sz w:val="24"/>
              <w:szCs w:val="24"/>
              <w:lang w:val="en-US"/>
            </w:rPr>
          </w:rPrChange>
        </w:rPr>
        <w:t xml:space="preserve">. This assignment is typically </w:t>
      </w:r>
      <w:r w:rsidRPr="000D46AE">
        <w:rPr>
          <w:rFonts w:ascii="Times New Roman" w:hAnsi="Times New Roman"/>
          <w:sz w:val="24"/>
          <w:szCs w:val="24"/>
          <w:lang w:val="en-US"/>
          <w:rPrChange w:id="3890" w:author="Microsoft Office User" w:date="2019-10-30T11:35:00Z">
            <w:rPr>
              <w:rFonts w:ascii="Times New Roman" w:hAnsi="Times New Roman"/>
              <w:sz w:val="24"/>
              <w:szCs w:val="24"/>
              <w:lang w:val="en-US"/>
            </w:rPr>
          </w:rPrChange>
        </w:rPr>
        <w:t xml:space="preserve">arbitrary </w:t>
      </w:r>
      <w:r w:rsidR="00975E31" w:rsidRPr="000D46AE">
        <w:rPr>
          <w:rFonts w:ascii="Times New Roman" w:hAnsi="Times New Roman"/>
          <w:sz w:val="24"/>
          <w:szCs w:val="24"/>
          <w:lang w:val="en-US"/>
          <w:rPrChange w:id="3891" w:author="Microsoft Office User" w:date="2019-10-30T11:35:00Z">
            <w:rPr>
              <w:rFonts w:ascii="Times New Roman" w:hAnsi="Times New Roman"/>
              <w:sz w:val="24"/>
              <w:szCs w:val="24"/>
              <w:lang w:val="en-US"/>
            </w:rPr>
          </w:rPrChange>
        </w:rPr>
        <w:t xml:space="preserve">(i.e., based on some </w:t>
      </w:r>
      <w:r w:rsidRPr="000D46AE">
        <w:rPr>
          <w:rFonts w:ascii="Times New Roman" w:hAnsi="Times New Roman"/>
          <w:sz w:val="24"/>
          <w:szCs w:val="24"/>
          <w:lang w:val="en-US"/>
          <w:rPrChange w:id="3892" w:author="Microsoft Office User" w:date="2019-10-30T11:35:00Z">
            <w:rPr>
              <w:rFonts w:ascii="Times New Roman" w:hAnsi="Times New Roman"/>
              <w:sz w:val="24"/>
              <w:szCs w:val="24"/>
              <w:lang w:val="en-US"/>
            </w:rPr>
          </w:rPrChange>
        </w:rPr>
        <w:t>trivial criteria</w:t>
      </w:r>
      <w:r w:rsidR="00975E31" w:rsidRPr="000D46AE">
        <w:rPr>
          <w:rFonts w:ascii="Times New Roman" w:hAnsi="Times New Roman"/>
          <w:sz w:val="24"/>
          <w:szCs w:val="24"/>
          <w:lang w:val="en-US"/>
          <w:rPrChange w:id="3893" w:author="Microsoft Office User" w:date="2019-10-30T11:35:00Z">
            <w:rPr>
              <w:rFonts w:ascii="Times New Roman" w:hAnsi="Times New Roman"/>
              <w:sz w:val="24"/>
              <w:szCs w:val="24"/>
              <w:lang w:val="en-US"/>
            </w:rPr>
          </w:rPrChange>
        </w:rPr>
        <w:t xml:space="preserve"> such as a coin toss or a shared preference for certain paintings), novel (not based on any pre-existing criteria), anonymous (participants lack awareness of who is assigned to their group and never interact with them), </w:t>
      </w:r>
      <w:r w:rsidR="009F2C60" w:rsidRPr="000D46AE">
        <w:rPr>
          <w:rFonts w:ascii="Times New Roman" w:hAnsi="Times New Roman"/>
          <w:sz w:val="24"/>
          <w:szCs w:val="24"/>
          <w:lang w:val="en-US"/>
          <w:rPrChange w:id="3894" w:author="Microsoft Office User" w:date="2019-10-30T11:35:00Z">
            <w:rPr>
              <w:rFonts w:ascii="Times New Roman" w:hAnsi="Times New Roman"/>
              <w:sz w:val="24"/>
              <w:szCs w:val="24"/>
              <w:lang w:val="en-US"/>
            </w:rPr>
          </w:rPrChange>
        </w:rPr>
        <w:t xml:space="preserve">and as such, </w:t>
      </w:r>
      <w:r w:rsidR="00025813" w:rsidRPr="000D46AE">
        <w:rPr>
          <w:rFonts w:ascii="Times New Roman" w:hAnsi="Times New Roman"/>
          <w:sz w:val="24"/>
          <w:szCs w:val="24"/>
          <w:lang w:val="en-US"/>
          <w:rPrChange w:id="3895" w:author="Microsoft Office User" w:date="2019-10-30T11:35:00Z">
            <w:rPr>
              <w:rFonts w:ascii="Times New Roman" w:hAnsi="Times New Roman"/>
              <w:sz w:val="24"/>
              <w:szCs w:val="24"/>
              <w:lang w:val="en-US"/>
            </w:rPr>
          </w:rPrChange>
        </w:rPr>
        <w:t>intergroup evaluations or resource allocation serves no direct</w:t>
      </w:r>
      <w:r w:rsidR="00975E31" w:rsidRPr="000D46AE">
        <w:rPr>
          <w:rFonts w:ascii="Times New Roman" w:hAnsi="Times New Roman"/>
          <w:sz w:val="24"/>
          <w:szCs w:val="24"/>
          <w:lang w:val="en-US"/>
          <w:rPrChange w:id="3896" w:author="Microsoft Office User" w:date="2019-10-30T11:35:00Z">
            <w:rPr>
              <w:rFonts w:ascii="Times New Roman" w:hAnsi="Times New Roman"/>
              <w:sz w:val="24"/>
              <w:szCs w:val="24"/>
              <w:lang w:val="en-US"/>
            </w:rPr>
          </w:rPrChange>
        </w:rPr>
        <w:t xml:space="preserve"> </w:t>
      </w:r>
      <w:r w:rsidR="00025813" w:rsidRPr="000D46AE">
        <w:rPr>
          <w:rFonts w:ascii="Times New Roman" w:hAnsi="Times New Roman"/>
          <w:sz w:val="24"/>
          <w:szCs w:val="24"/>
          <w:lang w:val="en-US"/>
          <w:rPrChange w:id="3897" w:author="Microsoft Office User" w:date="2019-10-30T11:35:00Z">
            <w:rPr>
              <w:rFonts w:ascii="Times New Roman" w:hAnsi="Times New Roman"/>
              <w:sz w:val="24"/>
              <w:szCs w:val="24"/>
              <w:lang w:val="en-US"/>
            </w:rPr>
          </w:rPrChange>
        </w:rPr>
        <w:t>utilitarian self-interest</w:t>
      </w:r>
      <w:r w:rsidRPr="000D46AE">
        <w:rPr>
          <w:rFonts w:ascii="Times New Roman" w:hAnsi="Times New Roman"/>
          <w:sz w:val="24"/>
          <w:szCs w:val="24"/>
          <w:lang w:val="en-US"/>
          <w:rPrChange w:id="3898" w:author="Microsoft Office User" w:date="2019-10-30T11:35:00Z">
            <w:rPr>
              <w:rFonts w:ascii="Times New Roman" w:hAnsi="Times New Roman"/>
              <w:sz w:val="24"/>
              <w:szCs w:val="24"/>
              <w:lang w:val="en-US"/>
            </w:rPr>
          </w:rPrChange>
        </w:rPr>
        <w:t xml:space="preserve">. </w:t>
      </w:r>
      <w:r w:rsidR="007E2CBD" w:rsidRPr="000D46AE">
        <w:rPr>
          <w:rFonts w:ascii="Times New Roman" w:hAnsi="Times New Roman"/>
          <w:sz w:val="24"/>
          <w:szCs w:val="24"/>
          <w:lang w:val="en-US"/>
          <w:rPrChange w:id="3899" w:author="Microsoft Office User" w:date="2019-10-30T11:35:00Z">
            <w:rPr>
              <w:rFonts w:ascii="Times New Roman" w:hAnsi="Times New Roman"/>
              <w:sz w:val="24"/>
              <w:szCs w:val="24"/>
              <w:lang w:val="en-US"/>
            </w:rPr>
          </w:rPrChange>
        </w:rPr>
        <w:t>D</w:t>
      </w:r>
      <w:r w:rsidR="00E07484" w:rsidRPr="000D46AE">
        <w:rPr>
          <w:rFonts w:ascii="Times New Roman" w:hAnsi="Times New Roman"/>
          <w:sz w:val="24"/>
          <w:szCs w:val="24"/>
          <w:lang w:val="en-US"/>
          <w:rPrChange w:id="3900" w:author="Microsoft Office User" w:date="2019-10-30T11:35:00Z">
            <w:rPr>
              <w:rFonts w:ascii="Times New Roman" w:hAnsi="Times New Roman"/>
              <w:sz w:val="24"/>
              <w:szCs w:val="24"/>
              <w:lang w:val="en-US"/>
            </w:rPr>
          </w:rPrChange>
        </w:rPr>
        <w:t xml:space="preserve">espite this </w:t>
      </w:r>
      <w:r w:rsidR="009F2C60" w:rsidRPr="000D46AE">
        <w:rPr>
          <w:rFonts w:ascii="Times New Roman" w:hAnsi="Times New Roman"/>
          <w:sz w:val="24"/>
          <w:szCs w:val="24"/>
          <w:lang w:val="en-US"/>
          <w:rPrChange w:id="3901" w:author="Microsoft Office User" w:date="2019-10-30T11:35:00Z">
            <w:rPr>
              <w:rFonts w:ascii="Times New Roman" w:hAnsi="Times New Roman"/>
              <w:sz w:val="24"/>
              <w:szCs w:val="24"/>
              <w:lang w:val="en-US"/>
            </w:rPr>
          </w:rPrChange>
        </w:rPr>
        <w:t xml:space="preserve">participants still </w:t>
      </w:r>
      <w:r w:rsidR="00E07484" w:rsidRPr="000D46AE">
        <w:rPr>
          <w:rFonts w:ascii="Times New Roman" w:hAnsi="Times New Roman"/>
          <w:sz w:val="24"/>
          <w:szCs w:val="24"/>
          <w:lang w:val="en-US"/>
          <w:rPrChange w:id="3902" w:author="Microsoft Office User" w:date="2019-10-30T11:35:00Z">
            <w:rPr>
              <w:rFonts w:ascii="Times New Roman" w:hAnsi="Times New Roman"/>
              <w:sz w:val="24"/>
              <w:szCs w:val="24"/>
              <w:lang w:val="en-US"/>
            </w:rPr>
          </w:rPrChange>
        </w:rPr>
        <w:t xml:space="preserve">demonstrate a relative preference for the group to which they have been assigned: they </w:t>
      </w:r>
      <w:r w:rsidR="009F2C60" w:rsidRPr="000D46AE">
        <w:rPr>
          <w:rFonts w:ascii="Times New Roman" w:hAnsi="Times New Roman"/>
          <w:sz w:val="24"/>
          <w:szCs w:val="24"/>
          <w:lang w:val="en-US"/>
          <w:rPrChange w:id="3903" w:author="Microsoft Office User" w:date="2019-10-30T11:35:00Z">
            <w:rPr>
              <w:rFonts w:ascii="Times New Roman" w:hAnsi="Times New Roman"/>
              <w:sz w:val="24"/>
              <w:szCs w:val="24"/>
              <w:lang w:val="en-US"/>
            </w:rPr>
          </w:rPrChange>
        </w:rPr>
        <w:t xml:space="preserve">often </w:t>
      </w:r>
      <w:r w:rsidR="00975E31" w:rsidRPr="000D46AE">
        <w:rPr>
          <w:rFonts w:ascii="Times New Roman" w:hAnsi="Times New Roman"/>
          <w:sz w:val="24"/>
          <w:szCs w:val="24"/>
          <w:lang w:val="en-US"/>
          <w:rPrChange w:id="3904" w:author="Microsoft Office User" w:date="2019-10-30T11:35:00Z">
            <w:rPr>
              <w:rFonts w:ascii="Times New Roman" w:hAnsi="Times New Roman"/>
              <w:sz w:val="24"/>
              <w:szCs w:val="24"/>
              <w:lang w:val="en-US"/>
            </w:rPr>
          </w:rPrChange>
        </w:rPr>
        <w:t xml:space="preserve">allocate </w:t>
      </w:r>
      <w:r w:rsidR="00E07484" w:rsidRPr="000D46AE">
        <w:rPr>
          <w:rFonts w:ascii="Times New Roman" w:hAnsi="Times New Roman"/>
          <w:sz w:val="24"/>
          <w:szCs w:val="24"/>
          <w:lang w:val="en-US"/>
          <w:rPrChange w:id="3905" w:author="Microsoft Office User" w:date="2019-10-30T11:35:00Z">
            <w:rPr>
              <w:rFonts w:ascii="Times New Roman" w:hAnsi="Times New Roman"/>
              <w:sz w:val="24"/>
              <w:szCs w:val="24"/>
              <w:lang w:val="en-US"/>
            </w:rPr>
          </w:rPrChange>
        </w:rPr>
        <w:t>resources in ways that favor their own group,</w:t>
      </w:r>
      <w:r w:rsidR="009F2C60" w:rsidRPr="000D46AE">
        <w:rPr>
          <w:rFonts w:ascii="Times New Roman" w:hAnsi="Times New Roman"/>
          <w:sz w:val="24"/>
          <w:szCs w:val="24"/>
          <w:lang w:val="en-US"/>
          <w:rPrChange w:id="3906" w:author="Microsoft Office User" w:date="2019-10-30T11:35:00Z">
            <w:rPr>
              <w:rFonts w:ascii="Times New Roman" w:hAnsi="Times New Roman"/>
              <w:sz w:val="24"/>
              <w:szCs w:val="24"/>
              <w:lang w:val="en-US"/>
            </w:rPr>
          </w:rPrChange>
        </w:rPr>
        <w:t xml:space="preserve"> view other group members favorably, and as </w:t>
      </w:r>
      <w:r w:rsidR="00025813" w:rsidRPr="000D46AE">
        <w:rPr>
          <w:rFonts w:ascii="Times New Roman" w:hAnsi="Times New Roman"/>
          <w:sz w:val="24"/>
          <w:szCs w:val="24"/>
          <w:lang w:val="en-US"/>
          <w:rPrChange w:id="3907" w:author="Microsoft Office User" w:date="2019-10-30T11:35:00Z">
            <w:rPr>
              <w:rFonts w:ascii="Times New Roman" w:hAnsi="Times New Roman"/>
              <w:sz w:val="24"/>
              <w:szCs w:val="24"/>
              <w:lang w:val="en-US"/>
            </w:rPr>
          </w:rPrChange>
        </w:rPr>
        <w:t xml:space="preserve">being </w:t>
      </w:r>
      <w:r w:rsidR="009F2C60" w:rsidRPr="000D46AE">
        <w:rPr>
          <w:rFonts w:ascii="Times New Roman" w:hAnsi="Times New Roman"/>
          <w:sz w:val="24"/>
          <w:szCs w:val="24"/>
          <w:lang w:val="en-US"/>
          <w:rPrChange w:id="3908" w:author="Microsoft Office User" w:date="2019-10-30T11:35:00Z">
            <w:rPr>
              <w:rFonts w:ascii="Times New Roman" w:hAnsi="Times New Roman"/>
              <w:sz w:val="24"/>
              <w:szCs w:val="24"/>
              <w:lang w:val="en-US"/>
            </w:rPr>
          </w:rPrChange>
        </w:rPr>
        <w:t xml:space="preserve">more similar to them than </w:t>
      </w:r>
      <w:r w:rsidR="007E2CBD" w:rsidRPr="000D46AE">
        <w:rPr>
          <w:rFonts w:ascii="Times New Roman" w:hAnsi="Times New Roman"/>
          <w:sz w:val="24"/>
          <w:szCs w:val="24"/>
          <w:lang w:val="en-US"/>
          <w:rPrChange w:id="3909" w:author="Microsoft Office User" w:date="2019-10-30T11:35:00Z">
            <w:rPr>
              <w:rFonts w:ascii="Times New Roman" w:hAnsi="Times New Roman"/>
              <w:sz w:val="24"/>
              <w:szCs w:val="24"/>
              <w:lang w:val="en-US"/>
            </w:rPr>
          </w:rPrChange>
        </w:rPr>
        <w:t>out</w:t>
      </w:r>
      <w:r w:rsidR="009F2C60" w:rsidRPr="000D46AE">
        <w:rPr>
          <w:rFonts w:ascii="Times New Roman" w:hAnsi="Times New Roman"/>
          <w:sz w:val="24"/>
          <w:szCs w:val="24"/>
          <w:lang w:val="en-US"/>
          <w:rPrChange w:id="3910" w:author="Microsoft Office User" w:date="2019-10-30T11:35:00Z">
            <w:rPr>
              <w:rFonts w:ascii="Times New Roman" w:hAnsi="Times New Roman"/>
              <w:sz w:val="24"/>
              <w:szCs w:val="24"/>
              <w:lang w:val="en-US"/>
            </w:rPr>
          </w:rPrChange>
        </w:rPr>
        <w:t xml:space="preserve">group </w:t>
      </w:r>
      <w:r w:rsidR="007E2CBD" w:rsidRPr="000D46AE">
        <w:rPr>
          <w:rFonts w:ascii="Times New Roman" w:hAnsi="Times New Roman"/>
          <w:sz w:val="24"/>
          <w:szCs w:val="24"/>
          <w:lang w:val="en-US"/>
          <w:rPrChange w:id="3911" w:author="Microsoft Office User" w:date="2019-10-30T11:35:00Z">
            <w:rPr>
              <w:rFonts w:ascii="Times New Roman" w:hAnsi="Times New Roman"/>
              <w:sz w:val="24"/>
              <w:szCs w:val="24"/>
              <w:lang w:val="en-US"/>
            </w:rPr>
          </w:rPrChange>
        </w:rPr>
        <w:t xml:space="preserve">members </w:t>
      </w:r>
      <w:r w:rsidR="009F2C60" w:rsidRPr="000D46AE">
        <w:rPr>
          <w:rFonts w:ascii="Times New Roman" w:hAnsi="Times New Roman"/>
          <w:sz w:val="24"/>
          <w:szCs w:val="24"/>
          <w:lang w:val="en-US"/>
          <w:rPrChange w:id="3912" w:author="Microsoft Office User" w:date="2019-10-30T11:35:00Z">
            <w:rPr>
              <w:rFonts w:ascii="Times New Roman" w:hAnsi="Times New Roman"/>
              <w:sz w:val="24"/>
              <w:szCs w:val="24"/>
              <w:lang w:val="en-US"/>
            </w:rPr>
          </w:rPrChange>
        </w:rPr>
        <w:t xml:space="preserve">(for </w:t>
      </w:r>
      <w:r w:rsidR="002A3349" w:rsidRPr="000D46AE">
        <w:rPr>
          <w:rFonts w:ascii="Times New Roman" w:hAnsi="Times New Roman"/>
          <w:sz w:val="24"/>
          <w:szCs w:val="24"/>
          <w:lang w:val="en-US"/>
          <w:rPrChange w:id="3913" w:author="Microsoft Office User" w:date="2019-10-30T11:35:00Z">
            <w:rPr>
              <w:rFonts w:ascii="Times New Roman" w:hAnsi="Times New Roman"/>
              <w:sz w:val="24"/>
              <w:szCs w:val="24"/>
              <w:lang w:val="en-US"/>
            </w:rPr>
          </w:rPrChange>
        </w:rPr>
        <w:t xml:space="preserve">a recent </w:t>
      </w:r>
      <w:r w:rsidR="00025813" w:rsidRPr="000D46AE">
        <w:rPr>
          <w:rFonts w:ascii="Times New Roman" w:hAnsi="Times New Roman"/>
          <w:sz w:val="24"/>
          <w:szCs w:val="24"/>
          <w:lang w:val="en-US"/>
          <w:rPrChange w:id="3914" w:author="Microsoft Office User" w:date="2019-10-30T11:35:00Z">
            <w:rPr>
              <w:rFonts w:ascii="Times New Roman" w:hAnsi="Times New Roman"/>
              <w:sz w:val="24"/>
              <w:szCs w:val="24"/>
              <w:lang w:val="en-US"/>
            </w:rPr>
          </w:rPrChange>
        </w:rPr>
        <w:t xml:space="preserve">review </w:t>
      </w:r>
      <w:r w:rsidR="009F2C60" w:rsidRPr="000D46AE">
        <w:rPr>
          <w:rFonts w:ascii="Times New Roman" w:hAnsi="Times New Roman"/>
          <w:sz w:val="24"/>
          <w:szCs w:val="24"/>
          <w:lang w:val="en-US"/>
          <w:rPrChange w:id="3915" w:author="Microsoft Office User" w:date="2019-10-30T11:35:00Z">
            <w:rPr>
              <w:rFonts w:ascii="Times New Roman" w:hAnsi="Times New Roman"/>
              <w:sz w:val="24"/>
              <w:szCs w:val="24"/>
              <w:lang w:val="en-US"/>
            </w:rPr>
          </w:rPrChange>
        </w:rPr>
        <w:t xml:space="preserve">see </w:t>
      </w:r>
      <w:proofErr w:type="spellStart"/>
      <w:r w:rsidR="00902AF3" w:rsidRPr="000D46AE">
        <w:rPr>
          <w:rFonts w:ascii="Times New Roman" w:hAnsi="Times New Roman"/>
          <w:sz w:val="24"/>
          <w:szCs w:val="24"/>
          <w:lang w:val="en-US"/>
          <w:rPrChange w:id="3916" w:author="Microsoft Office User" w:date="2019-10-30T11:35:00Z">
            <w:rPr>
              <w:rFonts w:ascii="Times New Roman" w:hAnsi="Times New Roman"/>
              <w:sz w:val="24"/>
              <w:szCs w:val="24"/>
              <w:lang w:val="en-US"/>
            </w:rPr>
          </w:rPrChange>
        </w:rPr>
        <w:t>Otten</w:t>
      </w:r>
      <w:proofErr w:type="spellEnd"/>
      <w:r w:rsidR="00902AF3" w:rsidRPr="000D46AE">
        <w:rPr>
          <w:rFonts w:ascii="Times New Roman" w:hAnsi="Times New Roman"/>
          <w:sz w:val="24"/>
          <w:szCs w:val="24"/>
          <w:lang w:val="en-US"/>
          <w:rPrChange w:id="3917" w:author="Microsoft Office User" w:date="2019-10-30T11:35:00Z">
            <w:rPr>
              <w:rFonts w:ascii="Times New Roman" w:hAnsi="Times New Roman"/>
              <w:sz w:val="24"/>
              <w:szCs w:val="24"/>
              <w:lang w:val="en-US"/>
            </w:rPr>
          </w:rPrChange>
        </w:rPr>
        <w:t>, 2016</w:t>
      </w:r>
      <w:r w:rsidR="009F2C60" w:rsidRPr="000D46AE">
        <w:rPr>
          <w:rFonts w:ascii="Times New Roman" w:hAnsi="Times New Roman"/>
          <w:sz w:val="24"/>
          <w:szCs w:val="24"/>
          <w:lang w:val="en-US"/>
          <w:rPrChange w:id="3918" w:author="Microsoft Office User" w:date="2019-10-30T11:35:00Z">
            <w:rPr>
              <w:rFonts w:ascii="Times New Roman" w:hAnsi="Times New Roman"/>
              <w:sz w:val="24"/>
              <w:szCs w:val="24"/>
              <w:lang w:val="en-US"/>
            </w:rPr>
          </w:rPrChange>
        </w:rPr>
        <w:t>).</w:t>
      </w:r>
      <w:r w:rsidR="00975E31" w:rsidRPr="000D46AE">
        <w:rPr>
          <w:rFonts w:ascii="Times New Roman" w:hAnsi="Times New Roman"/>
          <w:sz w:val="24"/>
          <w:szCs w:val="24"/>
          <w:lang w:val="en-US"/>
          <w:rPrChange w:id="3919" w:author="Microsoft Office User" w:date="2019-10-30T11:35:00Z">
            <w:rPr>
              <w:rFonts w:ascii="Times New Roman" w:hAnsi="Times New Roman"/>
              <w:sz w:val="24"/>
              <w:szCs w:val="24"/>
              <w:lang w:val="en-US"/>
            </w:rPr>
          </w:rPrChange>
        </w:rPr>
        <w:t xml:space="preserve"> </w:t>
      </w:r>
      <w:r w:rsidR="00E07484" w:rsidRPr="000D46AE">
        <w:rPr>
          <w:rFonts w:ascii="Times New Roman" w:hAnsi="Times New Roman"/>
          <w:sz w:val="24"/>
          <w:szCs w:val="24"/>
          <w:lang w:val="en-US"/>
          <w:rPrChange w:id="3920" w:author="Microsoft Office User" w:date="2019-10-30T11:35:00Z">
            <w:rPr>
              <w:rFonts w:ascii="Times New Roman" w:hAnsi="Times New Roman"/>
              <w:sz w:val="24"/>
              <w:szCs w:val="24"/>
              <w:lang w:val="en-US"/>
            </w:rPr>
          </w:rPrChange>
        </w:rPr>
        <w:t xml:space="preserve">  </w:t>
      </w:r>
    </w:p>
    <w:p w14:paraId="793C6C6E" w14:textId="45DCA61A" w:rsidR="00BA7160" w:rsidRPr="000D46AE" w:rsidRDefault="007E2CBD" w:rsidP="00025813">
      <w:pPr>
        <w:pStyle w:val="text"/>
        <w:spacing w:before="240" w:line="480" w:lineRule="auto"/>
        <w:ind w:firstLine="708"/>
        <w:rPr>
          <w:rFonts w:ascii="Times New Roman" w:hAnsi="Times New Roman"/>
          <w:sz w:val="24"/>
          <w:szCs w:val="24"/>
          <w:lang w:val="en-US"/>
          <w:rPrChange w:id="3921"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3922" w:author="Microsoft Office User" w:date="2019-10-30T11:35:00Z">
            <w:rPr>
              <w:rFonts w:ascii="Times New Roman" w:hAnsi="Times New Roman"/>
              <w:sz w:val="24"/>
              <w:szCs w:val="24"/>
              <w:lang w:val="en-US"/>
            </w:rPr>
          </w:rPrChange>
        </w:rPr>
        <w:t xml:space="preserve">From </w:t>
      </w:r>
      <w:r w:rsidR="00025813" w:rsidRPr="000D46AE">
        <w:rPr>
          <w:rFonts w:ascii="Times New Roman" w:hAnsi="Times New Roman"/>
          <w:sz w:val="24"/>
          <w:szCs w:val="24"/>
          <w:lang w:val="en-US"/>
          <w:rPrChange w:id="3923" w:author="Microsoft Office User" w:date="2019-10-30T11:35:00Z">
            <w:rPr>
              <w:rFonts w:ascii="Times New Roman" w:hAnsi="Times New Roman"/>
              <w:sz w:val="24"/>
              <w:szCs w:val="24"/>
              <w:lang w:val="en-US"/>
            </w:rPr>
          </w:rPrChange>
        </w:rPr>
        <w:t xml:space="preserve">a shared features perspective, the minimal groups paradigm </w:t>
      </w:r>
      <w:r w:rsidR="00441A37" w:rsidRPr="000D46AE">
        <w:rPr>
          <w:rFonts w:ascii="Times New Roman" w:hAnsi="Times New Roman"/>
          <w:sz w:val="24"/>
          <w:szCs w:val="24"/>
          <w:lang w:val="en-US"/>
          <w:rPrChange w:id="3924" w:author="Microsoft Office User" w:date="2019-10-30T11:35:00Z">
            <w:rPr>
              <w:rFonts w:ascii="Times New Roman" w:hAnsi="Times New Roman"/>
              <w:sz w:val="24"/>
              <w:szCs w:val="24"/>
              <w:lang w:val="en-US"/>
            </w:rPr>
          </w:rPrChange>
        </w:rPr>
        <w:t xml:space="preserve">represents a situation where </w:t>
      </w:r>
      <w:r w:rsidR="00025813" w:rsidRPr="000D46AE">
        <w:rPr>
          <w:rFonts w:ascii="Times New Roman" w:hAnsi="Times New Roman"/>
          <w:sz w:val="24"/>
          <w:szCs w:val="24"/>
          <w:lang w:val="en-US"/>
          <w:rPrChange w:id="3925" w:author="Microsoft Office User" w:date="2019-10-30T11:35:00Z">
            <w:rPr>
              <w:rFonts w:ascii="Times New Roman" w:hAnsi="Times New Roman"/>
              <w:sz w:val="24"/>
              <w:szCs w:val="24"/>
              <w:lang w:val="en-US"/>
            </w:rPr>
          </w:rPrChange>
        </w:rPr>
        <w:t xml:space="preserve">individuals are arbitrarily assigned to the same group based on some shared feature (e.g., similar clothing item or preference for certain paintings), </w:t>
      </w:r>
      <w:r w:rsidR="00441A37" w:rsidRPr="000D46AE">
        <w:rPr>
          <w:rFonts w:ascii="Times New Roman" w:hAnsi="Times New Roman"/>
          <w:sz w:val="24"/>
          <w:szCs w:val="24"/>
          <w:lang w:val="en-US"/>
          <w:rPrChange w:id="3926" w:author="Microsoft Office User" w:date="2019-10-30T11:35:00Z">
            <w:rPr>
              <w:rFonts w:ascii="Times New Roman" w:hAnsi="Times New Roman"/>
              <w:sz w:val="24"/>
              <w:szCs w:val="24"/>
              <w:lang w:val="en-US"/>
            </w:rPr>
          </w:rPrChange>
        </w:rPr>
        <w:t xml:space="preserve">and as a result, </w:t>
      </w:r>
      <w:r w:rsidR="00025813" w:rsidRPr="000D46AE">
        <w:rPr>
          <w:rFonts w:ascii="Times New Roman" w:hAnsi="Times New Roman"/>
          <w:sz w:val="24"/>
          <w:szCs w:val="24"/>
          <w:lang w:val="en-US"/>
          <w:rPrChange w:id="3927" w:author="Microsoft Office User" w:date="2019-10-30T11:35:00Z">
            <w:rPr>
              <w:rFonts w:ascii="Times New Roman" w:hAnsi="Times New Roman"/>
              <w:sz w:val="24"/>
              <w:szCs w:val="24"/>
              <w:lang w:val="en-US"/>
            </w:rPr>
          </w:rPrChange>
        </w:rPr>
        <w:t xml:space="preserve">people </w:t>
      </w:r>
      <w:r w:rsidRPr="000D46AE">
        <w:rPr>
          <w:rFonts w:ascii="Times New Roman" w:hAnsi="Times New Roman"/>
          <w:sz w:val="24"/>
          <w:szCs w:val="24"/>
          <w:lang w:val="en-US"/>
          <w:rPrChange w:id="3928" w:author="Microsoft Office User" w:date="2019-10-30T11:35:00Z">
            <w:rPr>
              <w:rFonts w:ascii="Times New Roman" w:hAnsi="Times New Roman"/>
              <w:sz w:val="24"/>
              <w:szCs w:val="24"/>
              <w:lang w:val="en-US"/>
            </w:rPr>
          </w:rPrChange>
        </w:rPr>
        <w:lastRenderedPageBreak/>
        <w:t xml:space="preserve">then </w:t>
      </w:r>
      <w:r w:rsidR="00025813" w:rsidRPr="000D46AE">
        <w:rPr>
          <w:rFonts w:ascii="Times New Roman" w:hAnsi="Times New Roman"/>
          <w:sz w:val="24"/>
          <w:szCs w:val="24"/>
          <w:lang w:val="en-US"/>
          <w:rPrChange w:id="3929" w:author="Microsoft Office User" w:date="2019-10-30T11:35:00Z">
            <w:rPr>
              <w:rFonts w:ascii="Times New Roman" w:hAnsi="Times New Roman"/>
              <w:sz w:val="24"/>
              <w:szCs w:val="24"/>
              <w:lang w:val="en-US"/>
            </w:rPr>
          </w:rPrChange>
        </w:rPr>
        <w:t xml:space="preserve">assume that those </w:t>
      </w:r>
      <w:r w:rsidR="00441A37" w:rsidRPr="000D46AE">
        <w:rPr>
          <w:rFonts w:ascii="Times New Roman" w:hAnsi="Times New Roman"/>
          <w:sz w:val="24"/>
          <w:szCs w:val="24"/>
          <w:lang w:val="en-US"/>
          <w:rPrChange w:id="3930" w:author="Microsoft Office User" w:date="2019-10-30T11:35:00Z">
            <w:rPr>
              <w:rFonts w:ascii="Times New Roman" w:hAnsi="Times New Roman"/>
              <w:sz w:val="24"/>
              <w:szCs w:val="24"/>
              <w:lang w:val="en-US"/>
            </w:rPr>
          </w:rPrChange>
        </w:rPr>
        <w:t xml:space="preserve">same </w:t>
      </w:r>
      <w:r w:rsidR="00025813" w:rsidRPr="000D46AE">
        <w:rPr>
          <w:rFonts w:ascii="Times New Roman" w:hAnsi="Times New Roman"/>
          <w:sz w:val="24"/>
          <w:szCs w:val="24"/>
          <w:lang w:val="en-US"/>
          <w:rPrChange w:id="3931" w:author="Microsoft Office User" w:date="2019-10-30T11:35:00Z">
            <w:rPr>
              <w:rFonts w:ascii="Times New Roman" w:hAnsi="Times New Roman"/>
              <w:sz w:val="24"/>
              <w:szCs w:val="24"/>
              <w:lang w:val="en-US"/>
            </w:rPr>
          </w:rPrChange>
        </w:rPr>
        <w:t xml:space="preserve">individuals share other features as well (e.g., valence or personality traits). Drawing on this </w:t>
      </w:r>
      <w:r w:rsidR="00441A37" w:rsidRPr="000D46AE">
        <w:rPr>
          <w:rFonts w:ascii="Times New Roman" w:hAnsi="Times New Roman"/>
          <w:sz w:val="24"/>
          <w:szCs w:val="24"/>
          <w:lang w:val="en-US"/>
          <w:rPrChange w:id="3932" w:author="Microsoft Office User" w:date="2019-10-30T11:35:00Z">
            <w:rPr>
              <w:rFonts w:ascii="Times New Roman" w:hAnsi="Times New Roman"/>
              <w:sz w:val="24"/>
              <w:szCs w:val="24"/>
              <w:lang w:val="en-US"/>
            </w:rPr>
          </w:rPrChange>
        </w:rPr>
        <w:t xml:space="preserve">idea </w:t>
      </w:r>
      <w:r w:rsidR="00025813" w:rsidRPr="000D46AE">
        <w:rPr>
          <w:rFonts w:ascii="Times New Roman" w:hAnsi="Times New Roman"/>
          <w:sz w:val="24"/>
          <w:szCs w:val="24"/>
          <w:lang w:val="en-US"/>
          <w:rPrChange w:id="3933" w:author="Microsoft Office User" w:date="2019-10-30T11:35:00Z">
            <w:rPr>
              <w:rFonts w:ascii="Times New Roman" w:hAnsi="Times New Roman"/>
              <w:sz w:val="24"/>
              <w:szCs w:val="24"/>
              <w:lang w:val="en-US"/>
            </w:rPr>
          </w:rPrChange>
        </w:rPr>
        <w:t xml:space="preserve">we created a task where individuals did not share a feature with other individuals but rather with valenced events. Specifically, prior to </w:t>
      </w:r>
      <w:r w:rsidRPr="000D46AE">
        <w:rPr>
          <w:rFonts w:ascii="Times New Roman" w:hAnsi="Times New Roman"/>
          <w:sz w:val="24"/>
          <w:szCs w:val="24"/>
          <w:lang w:val="en-US"/>
          <w:rPrChange w:id="3934" w:author="Microsoft Office User" w:date="2019-10-30T11:35:00Z">
            <w:rPr>
              <w:rFonts w:ascii="Times New Roman" w:hAnsi="Times New Roman"/>
              <w:sz w:val="24"/>
              <w:szCs w:val="24"/>
              <w:lang w:val="en-US"/>
            </w:rPr>
          </w:rPrChange>
        </w:rPr>
        <w:t>the acquisition phase</w:t>
      </w:r>
      <w:r w:rsidR="00025813" w:rsidRPr="000D46AE">
        <w:rPr>
          <w:rFonts w:ascii="Times New Roman" w:hAnsi="Times New Roman"/>
          <w:sz w:val="24"/>
          <w:szCs w:val="24"/>
          <w:lang w:val="en-US"/>
          <w:rPrChange w:id="3935" w:author="Microsoft Office User" w:date="2019-10-30T11:35:00Z">
            <w:rPr>
              <w:rFonts w:ascii="Times New Roman" w:hAnsi="Times New Roman"/>
              <w:sz w:val="24"/>
              <w:szCs w:val="24"/>
              <w:lang w:val="en-US"/>
            </w:rPr>
          </w:rPrChange>
        </w:rPr>
        <w:t xml:space="preserve">, participants were informed that the computer would pull images and words from two bags. </w:t>
      </w:r>
      <w:r w:rsidRPr="000D46AE">
        <w:rPr>
          <w:rFonts w:ascii="Times New Roman" w:hAnsi="Times New Roman"/>
          <w:sz w:val="24"/>
          <w:szCs w:val="24"/>
          <w:lang w:val="en-US"/>
          <w:rPrChange w:id="3936" w:author="Microsoft Office User" w:date="2019-10-30T11:35:00Z">
            <w:rPr>
              <w:rFonts w:ascii="Times New Roman" w:hAnsi="Times New Roman"/>
              <w:sz w:val="24"/>
              <w:szCs w:val="24"/>
              <w:lang w:val="en-US"/>
            </w:rPr>
          </w:rPrChange>
        </w:rPr>
        <w:t>P</w:t>
      </w:r>
      <w:r w:rsidR="00025813" w:rsidRPr="000D46AE">
        <w:rPr>
          <w:rFonts w:ascii="Times New Roman" w:hAnsi="Times New Roman"/>
          <w:sz w:val="24"/>
          <w:szCs w:val="24"/>
          <w:lang w:val="en-US"/>
          <w:rPrChange w:id="3937" w:author="Microsoft Office User" w:date="2019-10-30T11:35:00Z">
            <w:rPr>
              <w:rFonts w:ascii="Times New Roman" w:hAnsi="Times New Roman"/>
              <w:sz w:val="24"/>
              <w:szCs w:val="24"/>
              <w:lang w:val="en-US"/>
            </w:rPr>
          </w:rPrChange>
        </w:rPr>
        <w:t xml:space="preserve">articipants </w:t>
      </w:r>
      <w:r w:rsidRPr="000D46AE">
        <w:rPr>
          <w:rFonts w:ascii="Times New Roman" w:hAnsi="Times New Roman"/>
          <w:sz w:val="24"/>
          <w:szCs w:val="24"/>
          <w:lang w:val="en-US"/>
          <w:rPrChange w:id="3938" w:author="Microsoft Office User" w:date="2019-10-30T11:35:00Z">
            <w:rPr>
              <w:rFonts w:ascii="Times New Roman" w:hAnsi="Times New Roman"/>
              <w:sz w:val="24"/>
              <w:szCs w:val="24"/>
              <w:lang w:val="en-US"/>
            </w:rPr>
          </w:rPrChange>
        </w:rPr>
        <w:t xml:space="preserve">then </w:t>
      </w:r>
      <w:r w:rsidR="00025813" w:rsidRPr="000D46AE">
        <w:rPr>
          <w:rFonts w:ascii="Times New Roman" w:hAnsi="Times New Roman"/>
          <w:sz w:val="24"/>
          <w:szCs w:val="24"/>
          <w:lang w:val="en-US"/>
          <w:rPrChange w:id="3939" w:author="Microsoft Office User" w:date="2019-10-30T11:35:00Z">
            <w:rPr>
              <w:rFonts w:ascii="Times New Roman" w:hAnsi="Times New Roman"/>
              <w:sz w:val="24"/>
              <w:szCs w:val="24"/>
              <w:lang w:val="en-US"/>
            </w:rPr>
          </w:rPrChange>
        </w:rPr>
        <w:t xml:space="preserve">saw a single stimulus onscreen (either </w:t>
      </w:r>
      <w:r w:rsidR="00441A37" w:rsidRPr="000D46AE">
        <w:rPr>
          <w:rFonts w:ascii="Times New Roman" w:hAnsi="Times New Roman"/>
          <w:sz w:val="24"/>
          <w:szCs w:val="24"/>
          <w:lang w:val="en-US"/>
          <w:rPrChange w:id="3940" w:author="Microsoft Office User" w:date="2019-10-30T11:35:00Z">
            <w:rPr>
              <w:rFonts w:ascii="Times New Roman" w:hAnsi="Times New Roman"/>
              <w:sz w:val="24"/>
              <w:szCs w:val="24"/>
              <w:lang w:val="en-US"/>
            </w:rPr>
          </w:rPrChange>
        </w:rPr>
        <w:t>an unknown male face</w:t>
      </w:r>
      <w:r w:rsidR="00025813" w:rsidRPr="000D46AE">
        <w:rPr>
          <w:rFonts w:ascii="Times New Roman" w:hAnsi="Times New Roman"/>
          <w:sz w:val="24"/>
          <w:szCs w:val="24"/>
          <w:lang w:val="en-US"/>
          <w:rPrChange w:id="3941" w:author="Microsoft Office User" w:date="2019-10-30T11:35:00Z">
            <w:rPr>
              <w:rFonts w:ascii="Times New Roman" w:hAnsi="Times New Roman"/>
              <w:sz w:val="24"/>
              <w:szCs w:val="24"/>
              <w:lang w:val="en-US"/>
            </w:rPr>
          </w:rPrChange>
        </w:rPr>
        <w:t xml:space="preserve"> or a positive or negatively valenced word) along </w:t>
      </w:r>
      <w:r w:rsidR="000400CF" w:rsidRPr="000D46AE">
        <w:rPr>
          <w:rFonts w:ascii="Times New Roman" w:hAnsi="Times New Roman"/>
          <w:sz w:val="24"/>
          <w:szCs w:val="24"/>
          <w:lang w:val="en-US"/>
          <w:rPrChange w:id="3942" w:author="Microsoft Office User" w:date="2019-10-30T11:35:00Z">
            <w:rPr>
              <w:rFonts w:ascii="Times New Roman" w:hAnsi="Times New Roman"/>
              <w:sz w:val="24"/>
              <w:szCs w:val="24"/>
              <w:lang w:val="en-US"/>
            </w:rPr>
          </w:rPrChange>
        </w:rPr>
        <w:t xml:space="preserve">with </w:t>
      </w:r>
      <w:r w:rsidR="00025813" w:rsidRPr="000D46AE">
        <w:rPr>
          <w:rFonts w:ascii="Times New Roman" w:hAnsi="Times New Roman"/>
          <w:sz w:val="24"/>
          <w:szCs w:val="24"/>
          <w:lang w:val="en-US"/>
          <w:rPrChange w:id="3943" w:author="Microsoft Office User" w:date="2019-10-30T11:35:00Z">
            <w:rPr>
              <w:rFonts w:ascii="Times New Roman" w:hAnsi="Times New Roman"/>
              <w:sz w:val="24"/>
              <w:szCs w:val="24"/>
              <w:lang w:val="en-US"/>
            </w:rPr>
          </w:rPrChange>
        </w:rPr>
        <w:t xml:space="preserve">information highlighting from which bag that stimulus was pulled (e.g., “pulled from Bag 1”). Across trials </w:t>
      </w:r>
      <w:r w:rsidRPr="000D46AE">
        <w:rPr>
          <w:rFonts w:ascii="Times New Roman" w:hAnsi="Times New Roman"/>
          <w:sz w:val="24"/>
          <w:szCs w:val="24"/>
          <w:lang w:val="en-US"/>
          <w:rPrChange w:id="3944" w:author="Microsoft Office User" w:date="2019-10-30T11:35:00Z">
            <w:rPr>
              <w:rFonts w:ascii="Times New Roman" w:hAnsi="Times New Roman"/>
              <w:sz w:val="24"/>
              <w:szCs w:val="24"/>
              <w:lang w:val="en-US"/>
            </w:rPr>
          </w:rPrChange>
        </w:rPr>
        <w:t>they</w:t>
      </w:r>
      <w:r w:rsidR="00025813" w:rsidRPr="000D46AE">
        <w:rPr>
          <w:rFonts w:ascii="Times New Roman" w:hAnsi="Times New Roman"/>
          <w:sz w:val="24"/>
          <w:szCs w:val="24"/>
          <w:lang w:val="en-US"/>
          <w:rPrChange w:id="3945" w:author="Microsoft Office User" w:date="2019-10-30T11:35:00Z">
            <w:rPr>
              <w:rFonts w:ascii="Times New Roman" w:hAnsi="Times New Roman"/>
              <w:sz w:val="24"/>
              <w:szCs w:val="24"/>
              <w:lang w:val="en-US"/>
            </w:rPr>
          </w:rPrChange>
        </w:rPr>
        <w:t xml:space="preserve"> could learn that one neutral face </w:t>
      </w:r>
      <w:r w:rsidRPr="000D46AE">
        <w:rPr>
          <w:rFonts w:ascii="Times New Roman" w:hAnsi="Times New Roman"/>
          <w:sz w:val="24"/>
          <w:szCs w:val="24"/>
          <w:lang w:val="en-US"/>
          <w:rPrChange w:id="3946" w:author="Microsoft Office User" w:date="2019-10-30T11:35:00Z">
            <w:rPr>
              <w:rFonts w:ascii="Times New Roman" w:hAnsi="Times New Roman"/>
              <w:sz w:val="24"/>
              <w:szCs w:val="24"/>
              <w:lang w:val="en-US"/>
            </w:rPr>
          </w:rPrChange>
        </w:rPr>
        <w:t>(T</w:t>
      </w:r>
      <w:r w:rsidR="000400CF" w:rsidRPr="000D46AE">
        <w:rPr>
          <w:rFonts w:ascii="Times New Roman" w:hAnsi="Times New Roman"/>
          <w:sz w:val="24"/>
          <w:szCs w:val="24"/>
          <w:lang w:val="en-US"/>
          <w:rPrChange w:id="3947" w:author="Microsoft Office User" w:date="2019-10-30T11:35:00Z">
            <w:rPr>
              <w:rFonts w:ascii="Times New Roman" w:hAnsi="Times New Roman"/>
              <w:sz w:val="24"/>
              <w:szCs w:val="24"/>
              <w:lang w:val="en-US"/>
            </w:rPr>
          </w:rPrChange>
        </w:rPr>
        <w:t xml:space="preserve">arget </w:t>
      </w:r>
      <w:r w:rsidR="00441A37" w:rsidRPr="000D46AE">
        <w:rPr>
          <w:rFonts w:ascii="Times New Roman" w:hAnsi="Times New Roman"/>
          <w:sz w:val="24"/>
          <w:szCs w:val="24"/>
          <w:lang w:val="en-US"/>
          <w:rPrChange w:id="3948" w:author="Microsoft Office User" w:date="2019-10-30T11:35:00Z">
            <w:rPr>
              <w:rFonts w:ascii="Times New Roman" w:hAnsi="Times New Roman"/>
              <w:sz w:val="24"/>
              <w:szCs w:val="24"/>
              <w:lang w:val="en-US"/>
            </w:rPr>
          </w:rPrChange>
        </w:rPr>
        <w:t xml:space="preserve">1) </w:t>
      </w:r>
      <w:r w:rsidR="00025813" w:rsidRPr="000D46AE">
        <w:rPr>
          <w:rFonts w:ascii="Times New Roman" w:hAnsi="Times New Roman"/>
          <w:sz w:val="24"/>
          <w:szCs w:val="24"/>
          <w:lang w:val="en-US"/>
          <w:rPrChange w:id="3949" w:author="Microsoft Office User" w:date="2019-10-30T11:35:00Z">
            <w:rPr>
              <w:rFonts w:ascii="Times New Roman" w:hAnsi="Times New Roman"/>
              <w:sz w:val="24"/>
              <w:szCs w:val="24"/>
              <w:lang w:val="en-US"/>
            </w:rPr>
          </w:rPrChange>
        </w:rPr>
        <w:t xml:space="preserve">was pulled from the same bag as positive words whereas </w:t>
      </w:r>
      <w:r w:rsidRPr="000D46AE">
        <w:rPr>
          <w:rFonts w:ascii="Times New Roman" w:hAnsi="Times New Roman"/>
          <w:sz w:val="24"/>
          <w:szCs w:val="24"/>
          <w:lang w:val="en-US"/>
          <w:rPrChange w:id="3950" w:author="Microsoft Office User" w:date="2019-10-30T11:35:00Z">
            <w:rPr>
              <w:rFonts w:ascii="Times New Roman" w:hAnsi="Times New Roman"/>
              <w:sz w:val="24"/>
              <w:szCs w:val="24"/>
              <w:lang w:val="en-US"/>
            </w:rPr>
          </w:rPrChange>
        </w:rPr>
        <w:t xml:space="preserve">a </w:t>
      </w:r>
      <w:r w:rsidR="00025813" w:rsidRPr="000D46AE">
        <w:rPr>
          <w:rFonts w:ascii="Times New Roman" w:hAnsi="Times New Roman"/>
          <w:sz w:val="24"/>
          <w:szCs w:val="24"/>
          <w:lang w:val="en-US"/>
          <w:rPrChange w:id="3951" w:author="Microsoft Office User" w:date="2019-10-30T11:35:00Z">
            <w:rPr>
              <w:rFonts w:ascii="Times New Roman" w:hAnsi="Times New Roman"/>
              <w:sz w:val="24"/>
              <w:szCs w:val="24"/>
              <w:lang w:val="en-US"/>
            </w:rPr>
          </w:rPrChange>
        </w:rPr>
        <w:t xml:space="preserve">second face </w:t>
      </w:r>
      <w:r w:rsidRPr="000D46AE">
        <w:rPr>
          <w:rFonts w:ascii="Times New Roman" w:hAnsi="Times New Roman"/>
          <w:sz w:val="24"/>
          <w:szCs w:val="24"/>
          <w:lang w:val="en-US"/>
          <w:rPrChange w:id="3952" w:author="Microsoft Office User" w:date="2019-10-30T11:35:00Z">
            <w:rPr>
              <w:rFonts w:ascii="Times New Roman" w:hAnsi="Times New Roman"/>
              <w:sz w:val="24"/>
              <w:szCs w:val="24"/>
              <w:lang w:val="en-US"/>
            </w:rPr>
          </w:rPrChange>
        </w:rPr>
        <w:t>(T</w:t>
      </w:r>
      <w:r w:rsidR="00441A37" w:rsidRPr="000D46AE">
        <w:rPr>
          <w:rFonts w:ascii="Times New Roman" w:hAnsi="Times New Roman"/>
          <w:sz w:val="24"/>
          <w:szCs w:val="24"/>
          <w:lang w:val="en-US"/>
          <w:rPrChange w:id="3953" w:author="Microsoft Office User" w:date="2019-10-30T11:35:00Z">
            <w:rPr>
              <w:rFonts w:ascii="Times New Roman" w:hAnsi="Times New Roman"/>
              <w:sz w:val="24"/>
              <w:szCs w:val="24"/>
              <w:lang w:val="en-US"/>
            </w:rPr>
          </w:rPrChange>
        </w:rPr>
        <w:t xml:space="preserve">arget 2) </w:t>
      </w:r>
      <w:r w:rsidR="00025813" w:rsidRPr="000D46AE">
        <w:rPr>
          <w:rFonts w:ascii="Times New Roman" w:hAnsi="Times New Roman"/>
          <w:sz w:val="24"/>
          <w:szCs w:val="24"/>
          <w:lang w:val="en-US"/>
          <w:rPrChange w:id="3954" w:author="Microsoft Office User" w:date="2019-10-30T11:35:00Z">
            <w:rPr>
              <w:rFonts w:ascii="Times New Roman" w:hAnsi="Times New Roman"/>
              <w:sz w:val="24"/>
              <w:szCs w:val="24"/>
              <w:lang w:val="en-US"/>
            </w:rPr>
          </w:rPrChange>
        </w:rPr>
        <w:t>was pulled from the same bag as negative words. If the shared featu</w:t>
      </w:r>
      <w:r w:rsidRPr="000D46AE">
        <w:rPr>
          <w:rFonts w:ascii="Times New Roman" w:hAnsi="Times New Roman"/>
          <w:sz w:val="24"/>
          <w:szCs w:val="24"/>
          <w:lang w:val="en-US"/>
          <w:rPrChange w:id="3955" w:author="Microsoft Office User" w:date="2019-10-30T11:35:00Z">
            <w:rPr>
              <w:rFonts w:ascii="Times New Roman" w:hAnsi="Times New Roman"/>
              <w:sz w:val="24"/>
              <w:szCs w:val="24"/>
              <w:lang w:val="en-US"/>
            </w:rPr>
          </w:rPrChange>
        </w:rPr>
        <w:t xml:space="preserve">res principle is correct, then </w:t>
      </w:r>
      <w:r w:rsidR="00BA7160" w:rsidRPr="000D46AE">
        <w:rPr>
          <w:rFonts w:ascii="Times New Roman" w:hAnsi="Times New Roman"/>
          <w:sz w:val="24"/>
          <w:szCs w:val="24"/>
          <w:lang w:val="en-US"/>
          <w:rPrChange w:id="3956" w:author="Microsoft Office User" w:date="2019-10-30T11:35:00Z">
            <w:rPr>
              <w:rFonts w:ascii="Times New Roman" w:hAnsi="Times New Roman"/>
              <w:sz w:val="24"/>
              <w:szCs w:val="24"/>
              <w:lang w:val="en-US"/>
            </w:rPr>
          </w:rPrChange>
        </w:rPr>
        <w:t>the fact that a target (neutral face) and source (valenced</w:t>
      </w:r>
      <w:r w:rsidRPr="000D46AE">
        <w:rPr>
          <w:rFonts w:ascii="Times New Roman" w:hAnsi="Times New Roman"/>
          <w:sz w:val="24"/>
          <w:szCs w:val="24"/>
          <w:lang w:val="en-US"/>
          <w:rPrChange w:id="3957" w:author="Microsoft Office User" w:date="2019-10-30T11:35:00Z">
            <w:rPr>
              <w:rFonts w:ascii="Times New Roman" w:hAnsi="Times New Roman"/>
              <w:sz w:val="24"/>
              <w:szCs w:val="24"/>
              <w:lang w:val="en-US"/>
            </w:rPr>
          </w:rPrChange>
        </w:rPr>
        <w:t xml:space="preserve"> image</w:t>
      </w:r>
      <w:r w:rsidR="00BA7160" w:rsidRPr="000D46AE">
        <w:rPr>
          <w:rFonts w:ascii="Times New Roman" w:hAnsi="Times New Roman"/>
          <w:sz w:val="24"/>
          <w:szCs w:val="24"/>
          <w:lang w:val="en-US"/>
          <w:rPrChange w:id="3958" w:author="Microsoft Office User" w:date="2019-10-30T11:35:00Z">
            <w:rPr>
              <w:rFonts w:ascii="Times New Roman" w:hAnsi="Times New Roman"/>
              <w:sz w:val="24"/>
              <w:szCs w:val="24"/>
              <w:lang w:val="en-US"/>
            </w:rPr>
          </w:rPrChange>
        </w:rPr>
        <w:t>) share one feature (</w:t>
      </w:r>
      <w:r w:rsidR="00025813" w:rsidRPr="000D46AE">
        <w:rPr>
          <w:rFonts w:ascii="Times New Roman" w:hAnsi="Times New Roman"/>
          <w:sz w:val="24"/>
          <w:szCs w:val="24"/>
          <w:lang w:val="en-US"/>
          <w:rPrChange w:id="3959" w:author="Microsoft Office User" w:date="2019-10-30T11:35:00Z">
            <w:rPr>
              <w:rFonts w:ascii="Times New Roman" w:hAnsi="Times New Roman"/>
              <w:sz w:val="24"/>
              <w:szCs w:val="24"/>
              <w:lang w:val="en-US"/>
            </w:rPr>
          </w:rPrChange>
        </w:rPr>
        <w:t>common bag</w:t>
      </w:r>
      <w:r w:rsidR="00BA7160" w:rsidRPr="000D46AE">
        <w:rPr>
          <w:rFonts w:ascii="Times New Roman" w:hAnsi="Times New Roman"/>
          <w:sz w:val="24"/>
          <w:szCs w:val="24"/>
          <w:lang w:val="en-US"/>
          <w:rPrChange w:id="3960" w:author="Microsoft Office User" w:date="2019-10-30T11:35:00Z">
            <w:rPr>
              <w:rFonts w:ascii="Times New Roman" w:hAnsi="Times New Roman"/>
              <w:sz w:val="24"/>
              <w:szCs w:val="24"/>
              <w:lang w:val="en-US"/>
            </w:rPr>
          </w:rPrChange>
        </w:rPr>
        <w:t xml:space="preserve"> location) </w:t>
      </w:r>
      <w:r w:rsidR="00025813" w:rsidRPr="000D46AE">
        <w:rPr>
          <w:rFonts w:ascii="Times New Roman" w:hAnsi="Times New Roman"/>
          <w:sz w:val="24"/>
          <w:szCs w:val="24"/>
          <w:lang w:val="en-US"/>
          <w:rPrChange w:id="3961" w:author="Microsoft Office User" w:date="2019-10-30T11:35:00Z">
            <w:rPr>
              <w:rFonts w:ascii="Times New Roman" w:hAnsi="Times New Roman"/>
              <w:sz w:val="24"/>
              <w:szCs w:val="24"/>
              <w:lang w:val="en-US"/>
            </w:rPr>
          </w:rPrChange>
        </w:rPr>
        <w:t xml:space="preserve">may lead participants </w:t>
      </w:r>
      <w:r w:rsidR="00BA7160" w:rsidRPr="000D46AE">
        <w:rPr>
          <w:rFonts w:ascii="Times New Roman" w:hAnsi="Times New Roman"/>
          <w:sz w:val="24"/>
          <w:szCs w:val="24"/>
          <w:lang w:val="en-US"/>
          <w:rPrChange w:id="3962" w:author="Microsoft Office User" w:date="2019-10-30T11:35:00Z">
            <w:rPr>
              <w:rFonts w:ascii="Times New Roman" w:hAnsi="Times New Roman"/>
              <w:sz w:val="24"/>
              <w:szCs w:val="24"/>
              <w:lang w:val="en-US"/>
            </w:rPr>
          </w:rPrChange>
        </w:rPr>
        <w:t xml:space="preserve">to infer that </w:t>
      </w:r>
      <w:r w:rsidRPr="000D46AE">
        <w:rPr>
          <w:rFonts w:ascii="Times New Roman" w:hAnsi="Times New Roman"/>
          <w:sz w:val="24"/>
          <w:szCs w:val="24"/>
          <w:lang w:val="en-US"/>
          <w:rPrChange w:id="3963" w:author="Microsoft Office User" w:date="2019-10-30T11:35:00Z">
            <w:rPr>
              <w:rFonts w:ascii="Times New Roman" w:hAnsi="Times New Roman"/>
              <w:sz w:val="24"/>
              <w:szCs w:val="24"/>
              <w:lang w:val="en-US"/>
            </w:rPr>
          </w:rPrChange>
        </w:rPr>
        <w:t xml:space="preserve">they </w:t>
      </w:r>
      <w:r w:rsidR="00BA7160" w:rsidRPr="000D46AE">
        <w:rPr>
          <w:rFonts w:ascii="Times New Roman" w:hAnsi="Times New Roman"/>
          <w:sz w:val="24"/>
          <w:szCs w:val="24"/>
          <w:lang w:val="en-US"/>
          <w:rPrChange w:id="3964" w:author="Microsoft Office User" w:date="2019-10-30T11:35:00Z">
            <w:rPr>
              <w:rFonts w:ascii="Times New Roman" w:hAnsi="Times New Roman"/>
              <w:sz w:val="24"/>
              <w:szCs w:val="24"/>
              <w:lang w:val="en-US"/>
            </w:rPr>
          </w:rPrChange>
        </w:rPr>
        <w:t xml:space="preserve">share </w:t>
      </w:r>
      <w:r w:rsidRPr="000D46AE">
        <w:rPr>
          <w:rFonts w:ascii="Times New Roman" w:hAnsi="Times New Roman"/>
          <w:sz w:val="24"/>
          <w:szCs w:val="24"/>
          <w:lang w:val="en-US"/>
          <w:rPrChange w:id="3965" w:author="Microsoft Office User" w:date="2019-10-30T11:35:00Z">
            <w:rPr>
              <w:rFonts w:ascii="Times New Roman" w:hAnsi="Times New Roman"/>
              <w:sz w:val="24"/>
              <w:szCs w:val="24"/>
              <w:lang w:val="en-US"/>
            </w:rPr>
          </w:rPrChange>
        </w:rPr>
        <w:t xml:space="preserve">other </w:t>
      </w:r>
      <w:r w:rsidR="00BA7160" w:rsidRPr="000D46AE">
        <w:rPr>
          <w:rFonts w:ascii="Times New Roman" w:hAnsi="Times New Roman"/>
          <w:sz w:val="24"/>
          <w:szCs w:val="24"/>
          <w:lang w:val="en-US"/>
          <w:rPrChange w:id="3966" w:author="Microsoft Office User" w:date="2019-10-30T11:35:00Z">
            <w:rPr>
              <w:rFonts w:ascii="Times New Roman" w:hAnsi="Times New Roman"/>
              <w:sz w:val="24"/>
              <w:szCs w:val="24"/>
              <w:lang w:val="en-US"/>
            </w:rPr>
          </w:rPrChange>
        </w:rPr>
        <w:t>feature</w:t>
      </w:r>
      <w:r w:rsidRPr="000D46AE">
        <w:rPr>
          <w:rFonts w:ascii="Times New Roman" w:hAnsi="Times New Roman"/>
          <w:sz w:val="24"/>
          <w:szCs w:val="24"/>
          <w:lang w:val="en-US"/>
          <w:rPrChange w:id="3967" w:author="Microsoft Office User" w:date="2019-10-30T11:35:00Z">
            <w:rPr>
              <w:rFonts w:ascii="Times New Roman" w:hAnsi="Times New Roman"/>
              <w:sz w:val="24"/>
              <w:szCs w:val="24"/>
              <w:lang w:val="en-US"/>
            </w:rPr>
          </w:rPrChange>
        </w:rPr>
        <w:t>s</w:t>
      </w:r>
      <w:r w:rsidR="00BA7160" w:rsidRPr="000D46AE">
        <w:rPr>
          <w:rFonts w:ascii="Times New Roman" w:hAnsi="Times New Roman"/>
          <w:sz w:val="24"/>
          <w:szCs w:val="24"/>
          <w:lang w:val="en-US"/>
          <w:rPrChange w:id="3968" w:author="Microsoft Office User" w:date="2019-10-30T11:35:00Z">
            <w:rPr>
              <w:rFonts w:ascii="Times New Roman" w:hAnsi="Times New Roman"/>
              <w:sz w:val="24"/>
              <w:szCs w:val="24"/>
              <w:lang w:val="en-US"/>
            </w:rPr>
          </w:rPrChange>
        </w:rPr>
        <w:t xml:space="preserve"> (valence). </w:t>
      </w:r>
    </w:p>
    <w:p w14:paraId="1E18ACB4" w14:textId="36319C26" w:rsidR="00BA7160" w:rsidRPr="000D46AE" w:rsidRDefault="007E2CBD" w:rsidP="0061517E">
      <w:pPr>
        <w:pStyle w:val="text"/>
        <w:spacing w:before="240" w:line="480" w:lineRule="auto"/>
        <w:ind w:firstLine="708"/>
        <w:rPr>
          <w:rFonts w:ascii="Times New Roman" w:hAnsi="Times New Roman"/>
          <w:sz w:val="24"/>
          <w:szCs w:val="24"/>
          <w:lang w:val="en-US"/>
          <w:rPrChange w:id="3969"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3970" w:author="Microsoft Office User" w:date="2019-10-30T11:35:00Z">
            <w:rPr>
              <w:rFonts w:ascii="Times New Roman" w:hAnsi="Times New Roman"/>
              <w:sz w:val="24"/>
              <w:szCs w:val="24"/>
              <w:lang w:val="en-US"/>
            </w:rPr>
          </w:rPrChange>
        </w:rPr>
        <w:t xml:space="preserve">It </w:t>
      </w:r>
      <w:r w:rsidR="0061517E" w:rsidRPr="000D46AE">
        <w:rPr>
          <w:rFonts w:ascii="Times New Roman" w:hAnsi="Times New Roman"/>
          <w:sz w:val="24"/>
          <w:szCs w:val="24"/>
          <w:lang w:val="en-US"/>
          <w:rPrChange w:id="3971" w:author="Microsoft Office User" w:date="2019-10-30T11:35:00Z">
            <w:rPr>
              <w:rFonts w:ascii="Times New Roman" w:hAnsi="Times New Roman"/>
              <w:sz w:val="24"/>
              <w:szCs w:val="24"/>
              <w:lang w:val="en-US"/>
            </w:rPr>
          </w:rPrChange>
        </w:rPr>
        <w:t xml:space="preserve">is worth noting that the acquisition phase was constructed so that stimuli appeared one at a time in random order. As such there was no contingency between the valenced sources and neutral targets. Moreover, the task ensured that any contiguity between stimuli favored a neutral target being related to positive and negative stimuli in equal measure. Thus it is unlikely that our effect were driven by </w:t>
      </w:r>
      <w:r w:rsidRPr="000D46AE">
        <w:rPr>
          <w:rFonts w:ascii="Times New Roman" w:hAnsi="Times New Roman"/>
          <w:sz w:val="24"/>
          <w:szCs w:val="24"/>
          <w:lang w:val="en-US"/>
          <w:rPrChange w:id="3972" w:author="Microsoft Office User" w:date="2019-10-30T11:35:00Z">
            <w:rPr>
              <w:rFonts w:ascii="Times New Roman" w:hAnsi="Times New Roman"/>
              <w:sz w:val="24"/>
              <w:szCs w:val="24"/>
              <w:lang w:val="en-US"/>
            </w:rPr>
          </w:rPrChange>
        </w:rPr>
        <w:t xml:space="preserve">mere contiguity </w:t>
      </w:r>
      <w:r w:rsidR="0061517E" w:rsidRPr="000D46AE">
        <w:rPr>
          <w:rFonts w:ascii="Times New Roman" w:hAnsi="Times New Roman"/>
          <w:sz w:val="24"/>
          <w:szCs w:val="24"/>
          <w:lang w:val="en-US"/>
          <w:rPrChange w:id="3973" w:author="Microsoft Office User" w:date="2019-10-30T11:35:00Z">
            <w:rPr>
              <w:rFonts w:ascii="Times New Roman" w:hAnsi="Times New Roman"/>
              <w:sz w:val="24"/>
              <w:szCs w:val="24"/>
              <w:lang w:val="en-US"/>
            </w:rPr>
          </w:rPrChange>
        </w:rPr>
        <w:t>(i.e., they do not represent instances of EC). Nevertheless, we decided to add a second condition in order to demonstrate that it was the shared feature and not mere pairing of stimuli that moderated evaluations. Participants in this condition encountered a similar acquisition phase as outlined above but with one notable exception: information about which stimulus was pulled from which bag was never presented. An absence of evaluative</w:t>
      </w:r>
      <w:r w:rsidR="00BA7160" w:rsidRPr="000D46AE">
        <w:rPr>
          <w:rFonts w:ascii="Times New Roman" w:hAnsi="Times New Roman"/>
          <w:sz w:val="24"/>
          <w:szCs w:val="24"/>
          <w:lang w:val="en-US"/>
          <w:rPrChange w:id="3974" w:author="Microsoft Office User" w:date="2019-10-30T11:35:00Z">
            <w:rPr>
              <w:rFonts w:ascii="Times New Roman" w:hAnsi="Times New Roman"/>
              <w:sz w:val="24"/>
              <w:szCs w:val="24"/>
              <w:lang w:val="en-US"/>
            </w:rPr>
          </w:rPrChange>
        </w:rPr>
        <w:t xml:space="preserve"> </w:t>
      </w:r>
      <w:r w:rsidR="0061517E" w:rsidRPr="000D46AE">
        <w:rPr>
          <w:rFonts w:ascii="Times New Roman" w:hAnsi="Times New Roman"/>
          <w:sz w:val="24"/>
          <w:szCs w:val="24"/>
          <w:lang w:val="en-US"/>
          <w:rPrChange w:id="3975" w:author="Microsoft Office User" w:date="2019-10-30T11:35:00Z">
            <w:rPr>
              <w:rFonts w:ascii="Times New Roman" w:hAnsi="Times New Roman"/>
              <w:sz w:val="24"/>
              <w:szCs w:val="24"/>
              <w:lang w:val="en-US"/>
            </w:rPr>
          </w:rPrChange>
        </w:rPr>
        <w:t xml:space="preserve">responding in this condition would suggest that evaluations are </w:t>
      </w:r>
      <w:r w:rsidR="00BA7160" w:rsidRPr="000D46AE">
        <w:rPr>
          <w:rFonts w:ascii="Times New Roman" w:hAnsi="Times New Roman"/>
          <w:sz w:val="24"/>
          <w:szCs w:val="24"/>
          <w:lang w:val="en-US"/>
          <w:rPrChange w:id="3976" w:author="Microsoft Office User" w:date="2019-10-30T11:35:00Z">
            <w:rPr>
              <w:rFonts w:ascii="Times New Roman" w:hAnsi="Times New Roman"/>
              <w:sz w:val="24"/>
              <w:szCs w:val="24"/>
              <w:lang w:val="en-US"/>
            </w:rPr>
          </w:rPrChange>
        </w:rPr>
        <w:t>dependent on shared feature</w:t>
      </w:r>
      <w:r w:rsidR="0061517E" w:rsidRPr="000D46AE">
        <w:rPr>
          <w:rFonts w:ascii="Times New Roman" w:hAnsi="Times New Roman"/>
          <w:sz w:val="24"/>
          <w:szCs w:val="24"/>
          <w:lang w:val="en-US"/>
          <w:rPrChange w:id="3977" w:author="Microsoft Office User" w:date="2019-10-30T11:35:00Z">
            <w:rPr>
              <w:rFonts w:ascii="Times New Roman" w:hAnsi="Times New Roman"/>
              <w:sz w:val="24"/>
              <w:szCs w:val="24"/>
              <w:lang w:val="en-US"/>
            </w:rPr>
          </w:rPrChange>
        </w:rPr>
        <w:t>s</w:t>
      </w:r>
      <w:r w:rsidR="00BA7160" w:rsidRPr="000D46AE">
        <w:rPr>
          <w:rFonts w:ascii="Times New Roman" w:hAnsi="Times New Roman"/>
          <w:sz w:val="24"/>
          <w:szCs w:val="24"/>
          <w:lang w:val="en-US"/>
          <w:rPrChange w:id="3978" w:author="Microsoft Office User" w:date="2019-10-30T11:35:00Z">
            <w:rPr>
              <w:rFonts w:ascii="Times New Roman" w:hAnsi="Times New Roman"/>
              <w:sz w:val="24"/>
              <w:szCs w:val="24"/>
              <w:lang w:val="en-US"/>
            </w:rPr>
          </w:rPrChange>
        </w:rPr>
        <w:t xml:space="preserve">. </w:t>
      </w:r>
    </w:p>
    <w:p w14:paraId="33A628DE" w14:textId="4B64C806" w:rsidR="00BA7160" w:rsidRPr="000D46AE" w:rsidRDefault="00A86A0E" w:rsidP="00A7017C">
      <w:pPr>
        <w:pStyle w:val="text"/>
        <w:spacing w:before="240" w:line="480" w:lineRule="auto"/>
        <w:ind w:firstLine="708"/>
        <w:rPr>
          <w:rFonts w:ascii="Times New Roman" w:hAnsi="Times New Roman"/>
          <w:sz w:val="24"/>
          <w:szCs w:val="24"/>
          <w:lang w:val="en-US"/>
          <w:rPrChange w:id="3979"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3980" w:author="Microsoft Office User" w:date="2019-10-30T11:35:00Z">
            <w:rPr>
              <w:rFonts w:ascii="Times New Roman" w:hAnsi="Times New Roman"/>
              <w:sz w:val="24"/>
              <w:szCs w:val="24"/>
              <w:lang w:val="en-US"/>
            </w:rPr>
          </w:rPrChange>
        </w:rPr>
        <w:lastRenderedPageBreak/>
        <w:t xml:space="preserve">Finally, during the review process, a reviewer argued that </w:t>
      </w:r>
      <w:r w:rsidR="00A7017C" w:rsidRPr="000D46AE">
        <w:rPr>
          <w:rFonts w:ascii="Times New Roman" w:hAnsi="Times New Roman"/>
          <w:sz w:val="24"/>
          <w:szCs w:val="24"/>
          <w:lang w:val="en-US"/>
          <w:rPrChange w:id="3981" w:author="Microsoft Office User" w:date="2019-10-30T11:35:00Z">
            <w:rPr>
              <w:rFonts w:ascii="Times New Roman" w:hAnsi="Times New Roman"/>
              <w:sz w:val="24"/>
              <w:szCs w:val="24"/>
              <w:lang w:val="en-US"/>
            </w:rPr>
          </w:rPrChange>
        </w:rPr>
        <w:t xml:space="preserve">would be </w:t>
      </w:r>
      <w:r w:rsidRPr="000D46AE">
        <w:rPr>
          <w:rFonts w:ascii="Times New Roman" w:hAnsi="Times New Roman"/>
          <w:sz w:val="24"/>
          <w:szCs w:val="24"/>
          <w:lang w:val="en-US"/>
          <w:rPrChange w:id="3982" w:author="Microsoft Office User" w:date="2019-10-30T11:35:00Z">
            <w:rPr>
              <w:rFonts w:ascii="Times New Roman" w:hAnsi="Times New Roman"/>
              <w:sz w:val="24"/>
              <w:szCs w:val="24"/>
              <w:lang w:val="en-US"/>
            </w:rPr>
          </w:rPrChange>
        </w:rPr>
        <w:t xml:space="preserve">an even stronger demonstration </w:t>
      </w:r>
      <w:r w:rsidR="00A7017C" w:rsidRPr="000D46AE">
        <w:rPr>
          <w:rFonts w:ascii="Times New Roman" w:hAnsi="Times New Roman"/>
          <w:sz w:val="24"/>
          <w:szCs w:val="24"/>
          <w:lang w:val="en-US"/>
          <w:rPrChange w:id="3983" w:author="Microsoft Office User" w:date="2019-10-30T11:35:00Z">
            <w:rPr>
              <w:rFonts w:ascii="Times New Roman" w:hAnsi="Times New Roman"/>
              <w:sz w:val="24"/>
              <w:szCs w:val="24"/>
              <w:lang w:val="en-US"/>
            </w:rPr>
          </w:rPrChange>
        </w:rPr>
        <w:t xml:space="preserve">if people were to still demonstrate evaluations even when they were told that the words and images </w:t>
      </w:r>
      <w:r w:rsidR="007E2CBD" w:rsidRPr="000D46AE">
        <w:rPr>
          <w:rFonts w:ascii="Times New Roman" w:hAnsi="Times New Roman"/>
          <w:sz w:val="24"/>
          <w:szCs w:val="24"/>
          <w:lang w:val="en-US"/>
          <w:rPrChange w:id="3984" w:author="Microsoft Office User" w:date="2019-10-30T11:35:00Z">
            <w:rPr>
              <w:rFonts w:ascii="Times New Roman" w:hAnsi="Times New Roman"/>
              <w:sz w:val="24"/>
              <w:szCs w:val="24"/>
              <w:lang w:val="en-US"/>
            </w:rPr>
          </w:rPrChange>
        </w:rPr>
        <w:t xml:space="preserve">were </w:t>
      </w:r>
      <w:r w:rsidR="00A7017C" w:rsidRPr="000D46AE">
        <w:rPr>
          <w:rFonts w:ascii="Times New Roman" w:hAnsi="Times New Roman"/>
          <w:sz w:val="24"/>
          <w:szCs w:val="24"/>
          <w:lang w:val="en-US"/>
          <w:rPrChange w:id="3985" w:author="Microsoft Office User" w:date="2019-10-30T11:35:00Z">
            <w:rPr>
              <w:rFonts w:ascii="Times New Roman" w:hAnsi="Times New Roman"/>
              <w:sz w:val="24"/>
              <w:szCs w:val="24"/>
              <w:lang w:val="en-US"/>
            </w:rPr>
          </w:rPrChange>
        </w:rPr>
        <w:t xml:space="preserve">being pulled from the two bags </w:t>
      </w:r>
      <w:r w:rsidR="007E2CBD" w:rsidRPr="000D46AE">
        <w:rPr>
          <w:rFonts w:ascii="Times New Roman" w:hAnsi="Times New Roman"/>
          <w:sz w:val="24"/>
          <w:szCs w:val="24"/>
          <w:lang w:val="en-US"/>
          <w:rPrChange w:id="3986" w:author="Microsoft Office User" w:date="2019-10-30T11:35:00Z">
            <w:rPr>
              <w:rFonts w:ascii="Times New Roman" w:hAnsi="Times New Roman"/>
              <w:sz w:val="24"/>
              <w:szCs w:val="24"/>
              <w:lang w:val="en-US"/>
            </w:rPr>
          </w:rPrChange>
        </w:rPr>
        <w:t xml:space="preserve">at </w:t>
      </w:r>
      <w:r w:rsidR="00A7017C" w:rsidRPr="000D46AE">
        <w:rPr>
          <w:rFonts w:ascii="Times New Roman" w:hAnsi="Times New Roman"/>
          <w:sz w:val="24"/>
          <w:szCs w:val="24"/>
          <w:lang w:val="en-US"/>
          <w:rPrChange w:id="3987" w:author="Microsoft Office User" w:date="2019-10-30T11:35:00Z">
            <w:rPr>
              <w:rFonts w:ascii="Times New Roman" w:hAnsi="Times New Roman"/>
              <w:sz w:val="24"/>
              <w:szCs w:val="24"/>
              <w:lang w:val="en-US"/>
            </w:rPr>
          </w:rPrChange>
        </w:rPr>
        <w:t xml:space="preserve">random. In other words that there was no connection between target and sources and that there is no such thing as a good or bad bag. We therefore included a third condition which was similar to the first condition with one exception: prior to and during the acquisition phase participants were </w:t>
      </w:r>
      <w:r w:rsidR="007E2CBD" w:rsidRPr="000D46AE">
        <w:rPr>
          <w:rFonts w:ascii="Times New Roman" w:hAnsi="Times New Roman"/>
          <w:sz w:val="24"/>
          <w:szCs w:val="24"/>
          <w:lang w:val="en-US"/>
          <w:rPrChange w:id="3988" w:author="Microsoft Office User" w:date="2019-10-30T11:35:00Z">
            <w:rPr>
              <w:rFonts w:ascii="Times New Roman" w:hAnsi="Times New Roman"/>
              <w:sz w:val="24"/>
              <w:szCs w:val="24"/>
              <w:lang w:val="en-US"/>
            </w:rPr>
          </w:rPrChange>
        </w:rPr>
        <w:t xml:space="preserve">informed </w:t>
      </w:r>
      <w:r w:rsidR="00A7017C" w:rsidRPr="000D46AE">
        <w:rPr>
          <w:rFonts w:ascii="Times New Roman" w:hAnsi="Times New Roman"/>
          <w:sz w:val="24"/>
          <w:szCs w:val="24"/>
          <w:lang w:val="en-US"/>
          <w:rPrChange w:id="3989" w:author="Microsoft Office User" w:date="2019-10-30T11:35:00Z">
            <w:rPr>
              <w:rFonts w:ascii="Times New Roman" w:hAnsi="Times New Roman"/>
              <w:sz w:val="24"/>
              <w:szCs w:val="24"/>
              <w:lang w:val="en-US"/>
            </w:rPr>
          </w:rPrChange>
        </w:rPr>
        <w:t xml:space="preserve">that bag assignment was random and that </w:t>
      </w:r>
      <w:r w:rsidR="007E2CBD" w:rsidRPr="000D46AE">
        <w:rPr>
          <w:rFonts w:ascii="Times New Roman" w:hAnsi="Times New Roman"/>
          <w:sz w:val="24"/>
          <w:szCs w:val="24"/>
          <w:lang w:val="en-US"/>
          <w:rPrChange w:id="3990" w:author="Microsoft Office User" w:date="2019-10-30T11:35:00Z">
            <w:rPr>
              <w:rFonts w:ascii="Times New Roman" w:hAnsi="Times New Roman"/>
              <w:sz w:val="24"/>
              <w:szCs w:val="24"/>
              <w:lang w:val="en-US"/>
            </w:rPr>
          </w:rPrChange>
        </w:rPr>
        <w:t xml:space="preserve">neither </w:t>
      </w:r>
      <w:r w:rsidR="00A7017C" w:rsidRPr="000D46AE">
        <w:rPr>
          <w:rFonts w:ascii="Times New Roman" w:hAnsi="Times New Roman"/>
          <w:sz w:val="24"/>
          <w:szCs w:val="24"/>
          <w:lang w:val="en-US"/>
          <w:rPrChange w:id="3991" w:author="Microsoft Office User" w:date="2019-10-30T11:35:00Z">
            <w:rPr>
              <w:rFonts w:ascii="Times New Roman" w:hAnsi="Times New Roman"/>
              <w:sz w:val="24"/>
              <w:szCs w:val="24"/>
              <w:lang w:val="en-US"/>
            </w:rPr>
          </w:rPrChange>
        </w:rPr>
        <w:t xml:space="preserve">bag was privileged with a particular valence. </w:t>
      </w:r>
      <w:r w:rsidR="009A672E" w:rsidRPr="000D46AE">
        <w:rPr>
          <w:rFonts w:ascii="Times New Roman" w:hAnsi="Times New Roman"/>
          <w:sz w:val="24"/>
          <w:szCs w:val="24"/>
          <w:lang w:val="en-US"/>
          <w:rPrChange w:id="3992" w:author="Microsoft Office User" w:date="2019-10-30T11:35:00Z">
            <w:rPr>
              <w:rFonts w:ascii="Times New Roman" w:hAnsi="Times New Roman"/>
              <w:sz w:val="24"/>
              <w:szCs w:val="24"/>
              <w:lang w:val="en-US"/>
            </w:rPr>
          </w:rPrChange>
        </w:rPr>
        <w:t>If effects were to emerge here then it would suggest that shared features can guide evaluations even when people are told that those features are irrelevant and should be disregard.</w:t>
      </w:r>
    </w:p>
    <w:p w14:paraId="0D1FE579" w14:textId="77777777" w:rsidR="00AB56D7" w:rsidRPr="000D46AE" w:rsidRDefault="00AB56D7" w:rsidP="00AB56D7">
      <w:pPr>
        <w:spacing w:line="480" w:lineRule="auto"/>
        <w:rPr>
          <w:rFonts w:ascii="Times New Roman" w:hAnsi="Times New Roman" w:cs="Times New Roman"/>
          <w:sz w:val="24"/>
          <w:szCs w:val="24"/>
          <w:lang w:val="en-US"/>
          <w:rPrChange w:id="3993" w:author="Microsoft Office User" w:date="2019-10-30T11:35:00Z">
            <w:rPr>
              <w:rFonts w:ascii="Times New Roman" w:hAnsi="Times New Roman" w:cs="Times New Roman"/>
              <w:sz w:val="24"/>
              <w:szCs w:val="24"/>
              <w:lang w:val="en-US"/>
            </w:rPr>
          </w:rPrChange>
        </w:rPr>
      </w:pPr>
      <w:r w:rsidRPr="000D46AE">
        <w:rPr>
          <w:rFonts w:ascii="Times New Roman" w:hAnsi="Times New Roman"/>
          <w:b/>
          <w:sz w:val="24"/>
          <w:szCs w:val="24"/>
          <w:lang w:val="en-US"/>
          <w:rPrChange w:id="3994" w:author="Microsoft Office User" w:date="2019-10-30T11:35:00Z">
            <w:rPr>
              <w:rFonts w:ascii="Times New Roman" w:hAnsi="Times New Roman"/>
              <w:b/>
              <w:sz w:val="24"/>
              <w:szCs w:val="24"/>
              <w:lang w:val="en-US"/>
            </w:rPr>
          </w:rPrChange>
        </w:rPr>
        <w:t>Method</w:t>
      </w:r>
    </w:p>
    <w:p w14:paraId="1BB31BDD" w14:textId="1268AF40" w:rsidR="00AB56D7" w:rsidRPr="000D46AE" w:rsidRDefault="00AB56D7" w:rsidP="00895E52">
      <w:pPr>
        <w:pStyle w:val="text"/>
        <w:spacing w:before="240" w:line="480" w:lineRule="auto"/>
        <w:rPr>
          <w:rFonts w:ascii="Times New Roman" w:hAnsi="Times New Roman"/>
          <w:sz w:val="24"/>
          <w:szCs w:val="24"/>
          <w:lang w:val="en-US"/>
          <w:rPrChange w:id="3995"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3996" w:author="Microsoft Office User" w:date="2019-10-30T11:35:00Z">
            <w:rPr>
              <w:rFonts w:ascii="Times New Roman" w:hAnsi="Times New Roman"/>
              <w:b/>
              <w:sz w:val="24"/>
              <w:szCs w:val="24"/>
              <w:lang w:val="en-US"/>
            </w:rPr>
          </w:rPrChange>
        </w:rPr>
        <w:tab/>
        <w:t xml:space="preserve">Participants and design. </w:t>
      </w:r>
      <w:r w:rsidR="00FB5369" w:rsidRPr="000D46AE">
        <w:rPr>
          <w:rFonts w:ascii="Times New Roman" w:hAnsi="Times New Roman"/>
          <w:sz w:val="24"/>
          <w:szCs w:val="24"/>
          <w:lang w:val="en-US"/>
          <w:rPrChange w:id="3997" w:author="Microsoft Office User" w:date="2019-10-30T11:35:00Z">
            <w:rPr>
              <w:rFonts w:ascii="Times New Roman" w:hAnsi="Times New Roman"/>
              <w:sz w:val="24"/>
              <w:szCs w:val="24"/>
              <w:lang w:val="en-US"/>
            </w:rPr>
          </w:rPrChange>
        </w:rPr>
        <w:t>245</w:t>
      </w:r>
      <w:r w:rsidRPr="000D46AE">
        <w:rPr>
          <w:rFonts w:ascii="Times New Roman" w:hAnsi="Times New Roman"/>
          <w:sz w:val="24"/>
          <w:szCs w:val="24"/>
          <w:lang w:val="en-US"/>
          <w:rPrChange w:id="3998" w:author="Microsoft Office User" w:date="2019-10-30T11:35:00Z">
            <w:rPr>
              <w:rFonts w:ascii="Times New Roman" w:hAnsi="Times New Roman"/>
              <w:sz w:val="24"/>
              <w:szCs w:val="24"/>
              <w:lang w:val="en-US"/>
            </w:rPr>
          </w:rPrChange>
        </w:rPr>
        <w:t xml:space="preserve"> participants (</w:t>
      </w:r>
      <w:r w:rsidR="00FB5369" w:rsidRPr="000D46AE">
        <w:rPr>
          <w:rFonts w:ascii="Times New Roman" w:hAnsi="Times New Roman"/>
          <w:sz w:val="24"/>
          <w:szCs w:val="24"/>
          <w:lang w:val="en-US"/>
          <w:rPrChange w:id="3999" w:author="Microsoft Office User" w:date="2019-10-30T11:35:00Z">
            <w:rPr>
              <w:rFonts w:ascii="Times New Roman" w:hAnsi="Times New Roman"/>
              <w:sz w:val="24"/>
              <w:szCs w:val="24"/>
              <w:lang w:val="en-US"/>
            </w:rPr>
          </w:rPrChange>
        </w:rPr>
        <w:t xml:space="preserve">140 </w:t>
      </w:r>
      <w:r w:rsidRPr="000D46AE">
        <w:rPr>
          <w:rFonts w:ascii="Times New Roman" w:hAnsi="Times New Roman"/>
          <w:sz w:val="24"/>
          <w:szCs w:val="24"/>
          <w:lang w:val="en-US"/>
          <w:rPrChange w:id="4000" w:author="Microsoft Office User" w:date="2019-10-30T11:35:00Z">
            <w:rPr>
              <w:rFonts w:ascii="Times New Roman" w:hAnsi="Times New Roman"/>
              <w:sz w:val="24"/>
              <w:szCs w:val="24"/>
              <w:lang w:val="en-US"/>
            </w:rPr>
          </w:rPrChange>
        </w:rPr>
        <w:t xml:space="preserve">female, </w:t>
      </w:r>
      <w:r w:rsidRPr="000D46AE">
        <w:rPr>
          <w:rFonts w:ascii="Times New Roman" w:hAnsi="Times New Roman"/>
          <w:i/>
          <w:sz w:val="24"/>
          <w:szCs w:val="24"/>
          <w:lang w:val="en-US"/>
          <w:rPrChange w:id="4001" w:author="Microsoft Office User" w:date="2019-10-30T11:35:00Z">
            <w:rPr>
              <w:rFonts w:ascii="Times New Roman" w:hAnsi="Times New Roman"/>
              <w:i/>
              <w:sz w:val="24"/>
              <w:szCs w:val="24"/>
              <w:lang w:val="en-US"/>
            </w:rPr>
          </w:rPrChange>
        </w:rPr>
        <w:t>M</w:t>
      </w:r>
      <w:r w:rsidRPr="000D46AE">
        <w:rPr>
          <w:rFonts w:ascii="Times New Roman" w:hAnsi="Times New Roman"/>
          <w:i/>
          <w:iCs/>
          <w:sz w:val="24"/>
          <w:szCs w:val="24"/>
          <w:vertAlign w:val="subscript"/>
          <w:lang w:val="en-US"/>
          <w:rPrChange w:id="4002" w:author="Microsoft Office User" w:date="2019-10-30T11:35:00Z">
            <w:rPr>
              <w:rFonts w:ascii="Times New Roman" w:hAnsi="Times New Roman"/>
              <w:i/>
              <w:iCs/>
              <w:sz w:val="24"/>
              <w:szCs w:val="24"/>
              <w:vertAlign w:val="subscript"/>
              <w:lang w:val="en-US"/>
            </w:rPr>
          </w:rPrChange>
        </w:rPr>
        <w:t>age</w:t>
      </w:r>
      <w:r w:rsidRPr="000D46AE">
        <w:rPr>
          <w:rFonts w:ascii="Times New Roman" w:hAnsi="Times New Roman"/>
          <w:i/>
          <w:sz w:val="24"/>
          <w:szCs w:val="24"/>
          <w:lang w:val="en-US"/>
          <w:rPrChange w:id="4003" w:author="Microsoft Office User" w:date="2019-10-30T11:35:00Z">
            <w:rPr>
              <w:rFonts w:ascii="Times New Roman" w:hAnsi="Times New Roman"/>
              <w:i/>
              <w:sz w:val="24"/>
              <w:szCs w:val="24"/>
              <w:lang w:val="en-US"/>
            </w:rPr>
          </w:rPrChange>
        </w:rPr>
        <w:t xml:space="preserve"> = </w:t>
      </w:r>
      <w:r w:rsidR="00FB5369" w:rsidRPr="000D46AE">
        <w:rPr>
          <w:rFonts w:ascii="Times New Roman" w:hAnsi="Times New Roman"/>
          <w:sz w:val="24"/>
          <w:szCs w:val="24"/>
          <w:lang w:val="en-US"/>
          <w:rPrChange w:id="4004" w:author="Microsoft Office User" w:date="2019-10-30T11:35:00Z">
            <w:rPr>
              <w:rFonts w:ascii="Times New Roman" w:hAnsi="Times New Roman"/>
              <w:sz w:val="24"/>
              <w:szCs w:val="24"/>
              <w:lang w:val="en-US"/>
            </w:rPr>
          </w:rPrChange>
        </w:rPr>
        <w:t>29.17</w:t>
      </w:r>
      <w:r w:rsidRPr="000D46AE">
        <w:rPr>
          <w:rFonts w:ascii="Times New Roman" w:hAnsi="Times New Roman"/>
          <w:i/>
          <w:sz w:val="24"/>
          <w:szCs w:val="24"/>
          <w:lang w:val="en-US"/>
          <w:rPrChange w:id="4005" w:author="Microsoft Office User" w:date="2019-10-30T11:35:00Z">
            <w:rPr>
              <w:rFonts w:ascii="Times New Roman" w:hAnsi="Times New Roman"/>
              <w:i/>
              <w:sz w:val="24"/>
              <w:szCs w:val="24"/>
              <w:lang w:val="en-US"/>
            </w:rPr>
          </w:rPrChange>
        </w:rPr>
        <w:t xml:space="preserve">, SD = </w:t>
      </w:r>
      <w:r w:rsidRPr="000D46AE">
        <w:rPr>
          <w:rFonts w:ascii="Times New Roman" w:hAnsi="Times New Roman"/>
          <w:sz w:val="24"/>
          <w:szCs w:val="24"/>
          <w:lang w:val="en-US"/>
          <w:rPrChange w:id="4006" w:author="Microsoft Office User" w:date="2019-10-30T11:35:00Z">
            <w:rPr>
              <w:rFonts w:ascii="Times New Roman" w:hAnsi="Times New Roman"/>
              <w:sz w:val="24"/>
              <w:szCs w:val="24"/>
              <w:lang w:val="en-US"/>
            </w:rPr>
          </w:rPrChange>
        </w:rPr>
        <w:t>7.</w:t>
      </w:r>
      <w:r w:rsidR="00FB5369" w:rsidRPr="000D46AE">
        <w:rPr>
          <w:rFonts w:ascii="Times New Roman" w:hAnsi="Times New Roman"/>
          <w:sz w:val="24"/>
          <w:szCs w:val="24"/>
          <w:lang w:val="en-US"/>
          <w:rPrChange w:id="4007" w:author="Microsoft Office User" w:date="2019-10-30T11:35:00Z">
            <w:rPr>
              <w:rFonts w:ascii="Times New Roman" w:hAnsi="Times New Roman"/>
              <w:sz w:val="24"/>
              <w:szCs w:val="24"/>
              <w:lang w:val="en-US"/>
            </w:rPr>
          </w:rPrChange>
        </w:rPr>
        <w:t>48</w:t>
      </w:r>
      <w:r w:rsidRPr="000D46AE">
        <w:rPr>
          <w:rFonts w:ascii="Times New Roman" w:hAnsi="Times New Roman"/>
          <w:sz w:val="24"/>
          <w:szCs w:val="24"/>
          <w:lang w:val="en-US"/>
          <w:rPrChange w:id="4008" w:author="Microsoft Office User" w:date="2019-10-30T11:35:00Z">
            <w:rPr>
              <w:rFonts w:ascii="Times New Roman" w:hAnsi="Times New Roman"/>
              <w:sz w:val="24"/>
              <w:szCs w:val="24"/>
              <w:lang w:val="en-US"/>
            </w:rPr>
          </w:rPrChange>
        </w:rPr>
        <w:t>) took part in the study via the Prolific Academic website.</w:t>
      </w:r>
      <w:r w:rsidR="00895E52" w:rsidRPr="000D46AE">
        <w:rPr>
          <w:rFonts w:ascii="Times New Roman" w:hAnsi="Times New Roman"/>
          <w:sz w:val="24"/>
          <w:szCs w:val="24"/>
          <w:lang w:val="en-US"/>
          <w:rPrChange w:id="4009" w:author="Microsoft Office User" w:date="2019-10-30T11:35:00Z">
            <w:rPr>
              <w:rFonts w:ascii="Times New Roman" w:hAnsi="Times New Roman"/>
              <w:sz w:val="24"/>
              <w:szCs w:val="24"/>
              <w:lang w:val="en-US"/>
            </w:rPr>
          </w:rPrChange>
        </w:rPr>
        <w:t xml:space="preserve"> A single factor between-participants design with three levels (</w:t>
      </w:r>
      <w:r w:rsidR="00895E52" w:rsidRPr="000D46AE">
        <w:rPr>
          <w:rFonts w:ascii="Times New Roman" w:hAnsi="Times New Roman"/>
          <w:i/>
          <w:sz w:val="24"/>
          <w:szCs w:val="24"/>
          <w:lang w:val="en-US"/>
          <w:rPrChange w:id="4010" w:author="Microsoft Office User" w:date="2019-10-30T11:35:00Z">
            <w:rPr>
              <w:rFonts w:ascii="Times New Roman" w:hAnsi="Times New Roman"/>
              <w:i/>
              <w:sz w:val="24"/>
              <w:szCs w:val="24"/>
              <w:lang w:val="en-US"/>
            </w:rPr>
          </w:rPrChange>
        </w:rPr>
        <w:t>Minimal Groups</w:t>
      </w:r>
      <w:r w:rsidR="00895E52" w:rsidRPr="000D46AE">
        <w:rPr>
          <w:rFonts w:ascii="Times New Roman" w:hAnsi="Times New Roman"/>
          <w:sz w:val="24"/>
          <w:szCs w:val="24"/>
          <w:lang w:val="en-US"/>
          <w:rPrChange w:id="4011" w:author="Microsoft Office User" w:date="2019-10-30T11:35:00Z">
            <w:rPr>
              <w:rFonts w:ascii="Times New Roman" w:hAnsi="Times New Roman"/>
              <w:sz w:val="24"/>
              <w:szCs w:val="24"/>
              <w:lang w:val="en-US"/>
            </w:rPr>
          </w:rPrChange>
        </w:rPr>
        <w:t>: Related vs. Unrelated vs. Random) was used</w:t>
      </w:r>
      <w:r w:rsidR="00D73373" w:rsidRPr="000D46AE">
        <w:rPr>
          <w:rFonts w:ascii="Times New Roman" w:hAnsi="Times New Roman"/>
          <w:sz w:val="24"/>
          <w:szCs w:val="24"/>
          <w:lang w:val="en-US"/>
          <w:rPrChange w:id="4012" w:author="Microsoft Office User" w:date="2019-10-30T11:35:00Z">
            <w:rPr>
              <w:rFonts w:ascii="Times New Roman" w:hAnsi="Times New Roman"/>
              <w:sz w:val="24"/>
              <w:szCs w:val="24"/>
              <w:lang w:val="en-US"/>
            </w:rPr>
          </w:rPrChange>
        </w:rPr>
        <w:t xml:space="preserve"> and the </w:t>
      </w:r>
      <w:r w:rsidR="00895E52" w:rsidRPr="000D46AE">
        <w:rPr>
          <w:rFonts w:ascii="Times New Roman" w:hAnsi="Times New Roman"/>
          <w:sz w:val="24"/>
          <w:szCs w:val="24"/>
          <w:lang w:val="en-US"/>
          <w:rPrChange w:id="4013" w:author="Microsoft Office User" w:date="2019-10-30T11:35:00Z">
            <w:rPr>
              <w:rFonts w:ascii="Times New Roman" w:hAnsi="Times New Roman"/>
              <w:sz w:val="24"/>
              <w:szCs w:val="24"/>
              <w:lang w:val="en-US"/>
            </w:rPr>
          </w:rPrChange>
        </w:rPr>
        <w:t>same method factors manipulated as in Experiments 1-7.</w:t>
      </w:r>
      <w:r w:rsidR="00B4226A" w:rsidRPr="000D46AE">
        <w:rPr>
          <w:rFonts w:ascii="Times New Roman" w:hAnsi="Times New Roman"/>
          <w:sz w:val="24"/>
          <w:szCs w:val="24"/>
          <w:lang w:val="en-US"/>
          <w:rPrChange w:id="4014" w:author="Microsoft Office User" w:date="2019-10-30T11:35:00Z">
            <w:rPr>
              <w:rFonts w:ascii="Times New Roman" w:hAnsi="Times New Roman"/>
              <w:sz w:val="24"/>
              <w:szCs w:val="24"/>
              <w:lang w:val="en-US"/>
            </w:rPr>
          </w:rPrChange>
        </w:rPr>
        <w:t xml:space="preserve"> </w:t>
      </w:r>
      <w:r w:rsidR="00D73373" w:rsidRPr="000D46AE">
        <w:rPr>
          <w:rFonts w:ascii="Times New Roman" w:hAnsi="Times New Roman"/>
          <w:sz w:val="24"/>
          <w:szCs w:val="24"/>
          <w:lang w:val="en-US"/>
          <w:rPrChange w:id="4015" w:author="Microsoft Office User" w:date="2019-10-30T11:35:00Z">
            <w:rPr>
              <w:rFonts w:ascii="Times New Roman" w:hAnsi="Times New Roman"/>
              <w:sz w:val="24"/>
              <w:szCs w:val="24"/>
              <w:lang w:val="en-US"/>
            </w:rPr>
          </w:rPrChange>
        </w:rPr>
        <w:t>D</w:t>
      </w:r>
      <w:r w:rsidR="00B4226A" w:rsidRPr="000D46AE">
        <w:rPr>
          <w:rFonts w:ascii="Times New Roman" w:hAnsi="Times New Roman"/>
          <w:sz w:val="24"/>
          <w:szCs w:val="24"/>
          <w:lang w:val="en-US"/>
          <w:rPrChange w:id="4016" w:author="Microsoft Office User" w:date="2019-10-30T11:35:00Z">
            <w:rPr>
              <w:rFonts w:ascii="Times New Roman" w:hAnsi="Times New Roman"/>
              <w:sz w:val="24"/>
              <w:szCs w:val="24"/>
              <w:lang w:val="en-US"/>
            </w:rPr>
          </w:rPrChange>
        </w:rPr>
        <w:t xml:space="preserve">ata-collection </w:t>
      </w:r>
      <w:r w:rsidR="00D73373" w:rsidRPr="000D46AE">
        <w:rPr>
          <w:rFonts w:ascii="Times New Roman" w:hAnsi="Times New Roman"/>
          <w:sz w:val="24"/>
          <w:szCs w:val="24"/>
          <w:lang w:val="en-US"/>
          <w:rPrChange w:id="4017" w:author="Microsoft Office User" w:date="2019-10-30T11:35:00Z">
            <w:rPr>
              <w:rFonts w:ascii="Times New Roman" w:hAnsi="Times New Roman"/>
              <w:sz w:val="24"/>
              <w:szCs w:val="24"/>
              <w:lang w:val="en-US"/>
            </w:rPr>
          </w:rPrChange>
        </w:rPr>
        <w:t xml:space="preserve">was terminated when </w:t>
      </w:r>
      <w:r w:rsidR="00B4226A" w:rsidRPr="000D46AE">
        <w:rPr>
          <w:rFonts w:ascii="Times New Roman" w:hAnsi="Times New Roman"/>
          <w:sz w:val="24"/>
          <w:szCs w:val="24"/>
          <w:lang w:val="en-US"/>
          <w:rPrChange w:id="4018" w:author="Microsoft Office User" w:date="2019-10-30T11:35:00Z">
            <w:rPr>
              <w:rFonts w:ascii="Times New Roman" w:hAnsi="Times New Roman"/>
              <w:sz w:val="24"/>
              <w:szCs w:val="24"/>
              <w:lang w:val="en-US"/>
            </w:rPr>
          </w:rPrChange>
        </w:rPr>
        <w:t>240 participants completed the experiment. Recruiting 204 participants provided sufficient power (&gt; 0.90) to observe a medium effect (</w:t>
      </w:r>
      <w:r w:rsidR="00B4226A" w:rsidRPr="000D46AE">
        <w:rPr>
          <w:rFonts w:ascii="Times New Roman" w:hAnsi="Times New Roman"/>
          <w:i/>
          <w:sz w:val="24"/>
          <w:szCs w:val="24"/>
          <w:lang w:val="en-US"/>
          <w:rPrChange w:id="4019" w:author="Microsoft Office User" w:date="2019-10-30T11:35:00Z">
            <w:rPr>
              <w:rFonts w:ascii="Times New Roman" w:hAnsi="Times New Roman"/>
              <w:i/>
              <w:sz w:val="24"/>
              <w:szCs w:val="24"/>
              <w:lang w:val="en-US"/>
            </w:rPr>
          </w:rPrChange>
        </w:rPr>
        <w:t xml:space="preserve">f </w:t>
      </w:r>
      <w:r w:rsidR="00B4226A" w:rsidRPr="000D46AE">
        <w:rPr>
          <w:rFonts w:ascii="Times New Roman" w:hAnsi="Times New Roman"/>
          <w:sz w:val="24"/>
          <w:szCs w:val="24"/>
          <w:lang w:val="en-US"/>
          <w:rPrChange w:id="4020" w:author="Microsoft Office User" w:date="2019-10-30T11:35:00Z">
            <w:rPr>
              <w:rFonts w:ascii="Times New Roman" w:hAnsi="Times New Roman"/>
              <w:sz w:val="24"/>
              <w:szCs w:val="24"/>
              <w:lang w:val="en-US"/>
            </w:rPr>
          </w:rPrChange>
        </w:rPr>
        <w:t>= 0.25) at alpha = 0.05. We decided to collect additional participants in order ensure that the necessary sample size was still obtained following exclusions.</w:t>
      </w:r>
    </w:p>
    <w:p w14:paraId="5C8BFA47" w14:textId="79BCFD11" w:rsidR="00895E52" w:rsidRPr="000D46AE" w:rsidRDefault="00895E52" w:rsidP="00895E52">
      <w:pPr>
        <w:pStyle w:val="text"/>
        <w:spacing w:before="240" w:line="480" w:lineRule="auto"/>
        <w:rPr>
          <w:rFonts w:ascii="Times New Roman" w:hAnsi="Times New Roman"/>
          <w:sz w:val="24"/>
          <w:szCs w:val="24"/>
          <w:lang w:val="en-US"/>
          <w:rPrChange w:id="4021"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4022" w:author="Microsoft Office User" w:date="2019-10-30T11:35:00Z">
            <w:rPr>
              <w:rFonts w:ascii="Times New Roman" w:hAnsi="Times New Roman"/>
              <w:sz w:val="24"/>
              <w:szCs w:val="24"/>
              <w:lang w:val="en-US"/>
            </w:rPr>
          </w:rPrChange>
        </w:rPr>
        <w:tab/>
      </w:r>
      <w:r w:rsidRPr="000D46AE">
        <w:rPr>
          <w:rFonts w:ascii="Times New Roman" w:hAnsi="Times New Roman"/>
          <w:b/>
          <w:sz w:val="24"/>
          <w:szCs w:val="24"/>
          <w:lang w:val="en-US"/>
          <w:rPrChange w:id="4023" w:author="Microsoft Office User" w:date="2019-10-30T11:35:00Z">
            <w:rPr>
              <w:rFonts w:ascii="Times New Roman" w:hAnsi="Times New Roman"/>
              <w:b/>
              <w:sz w:val="24"/>
              <w:szCs w:val="24"/>
              <w:lang w:val="en-US"/>
            </w:rPr>
          </w:rPrChange>
        </w:rPr>
        <w:t>Stimuli</w:t>
      </w:r>
      <w:r w:rsidRPr="000D46AE">
        <w:rPr>
          <w:rFonts w:ascii="Times New Roman" w:hAnsi="Times New Roman"/>
          <w:sz w:val="24"/>
          <w:szCs w:val="24"/>
          <w:lang w:val="en-US"/>
          <w:rPrChange w:id="4024" w:author="Microsoft Office User" w:date="2019-10-30T11:35:00Z">
            <w:rPr>
              <w:rFonts w:ascii="Times New Roman" w:hAnsi="Times New Roman"/>
              <w:sz w:val="24"/>
              <w:szCs w:val="24"/>
              <w:lang w:val="en-US"/>
            </w:rPr>
          </w:rPrChange>
        </w:rPr>
        <w:t>. Two unknown male images (labelled Chris and James) served as target stimuli while ten positive (</w:t>
      </w:r>
      <w:r w:rsidRPr="000D46AE">
        <w:rPr>
          <w:rFonts w:ascii="Times New Roman" w:hAnsi="Times New Roman"/>
          <w:i/>
          <w:sz w:val="24"/>
          <w:szCs w:val="24"/>
          <w:lang w:val="en-US"/>
          <w:rPrChange w:id="4025" w:author="Microsoft Office User" w:date="2019-10-30T11:35:00Z">
            <w:rPr>
              <w:rFonts w:ascii="Times New Roman" w:hAnsi="Times New Roman"/>
              <w:i/>
              <w:sz w:val="24"/>
              <w:szCs w:val="24"/>
              <w:lang w:val="en-US"/>
            </w:rPr>
          </w:rPrChange>
        </w:rPr>
        <w:t>fantastic, wonderful, honest, kind, brave, amazing, nice, pleasant, selfless, great</w:t>
      </w:r>
      <w:r w:rsidRPr="000D46AE">
        <w:rPr>
          <w:rFonts w:ascii="Times New Roman" w:hAnsi="Times New Roman"/>
          <w:sz w:val="24"/>
          <w:szCs w:val="24"/>
          <w:lang w:val="en-US"/>
          <w:rPrChange w:id="4026" w:author="Microsoft Office User" w:date="2019-10-30T11:35:00Z">
            <w:rPr>
              <w:rFonts w:ascii="Times New Roman" w:hAnsi="Times New Roman"/>
              <w:sz w:val="24"/>
              <w:szCs w:val="24"/>
              <w:lang w:val="en-US"/>
            </w:rPr>
          </w:rPrChange>
        </w:rPr>
        <w:t>), ten negative adjectives (</w:t>
      </w:r>
      <w:r w:rsidRPr="000D46AE">
        <w:rPr>
          <w:rFonts w:ascii="Times New Roman" w:hAnsi="Times New Roman"/>
          <w:i/>
          <w:sz w:val="24"/>
          <w:szCs w:val="24"/>
          <w:lang w:val="en-US"/>
          <w:rPrChange w:id="4027" w:author="Microsoft Office User" w:date="2019-10-30T11:35:00Z">
            <w:rPr>
              <w:rFonts w:ascii="Times New Roman" w:hAnsi="Times New Roman"/>
              <w:i/>
              <w:sz w:val="24"/>
              <w:szCs w:val="24"/>
              <w:lang w:val="en-US"/>
            </w:rPr>
          </w:rPrChange>
        </w:rPr>
        <w:t>horrible, nasty, violent, terrible, hated, disgusting, mean, unpleasant, stupid, bully</w:t>
      </w:r>
      <w:r w:rsidRPr="000D46AE">
        <w:rPr>
          <w:rFonts w:ascii="Times New Roman" w:hAnsi="Times New Roman"/>
          <w:sz w:val="24"/>
          <w:szCs w:val="24"/>
          <w:lang w:val="en-US"/>
          <w:rPrChange w:id="4028" w:author="Microsoft Office User" w:date="2019-10-30T11:35:00Z">
            <w:rPr>
              <w:rFonts w:ascii="Times New Roman" w:hAnsi="Times New Roman"/>
              <w:sz w:val="24"/>
              <w:szCs w:val="24"/>
              <w:lang w:val="en-US"/>
            </w:rPr>
          </w:rPrChange>
        </w:rPr>
        <w:t>) served as source stimuli.</w:t>
      </w:r>
    </w:p>
    <w:p w14:paraId="4140BD02" w14:textId="77777777" w:rsidR="00AB56D7" w:rsidRPr="000D46AE" w:rsidRDefault="00AB56D7" w:rsidP="00AB56D7">
      <w:pPr>
        <w:pStyle w:val="text"/>
        <w:spacing w:before="240" w:line="480" w:lineRule="auto"/>
        <w:rPr>
          <w:rFonts w:ascii="Times New Roman" w:hAnsi="Times New Roman"/>
          <w:b/>
          <w:sz w:val="24"/>
          <w:szCs w:val="24"/>
          <w:lang w:val="en-US"/>
          <w:rPrChange w:id="4029"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4030" w:author="Microsoft Office User" w:date="2019-10-30T11:35:00Z">
            <w:rPr>
              <w:rFonts w:ascii="Times New Roman" w:hAnsi="Times New Roman"/>
              <w:b/>
              <w:sz w:val="24"/>
              <w:szCs w:val="24"/>
              <w:lang w:val="en-US"/>
            </w:rPr>
          </w:rPrChange>
        </w:rPr>
        <w:t>Procedure</w:t>
      </w:r>
    </w:p>
    <w:p w14:paraId="6B9FD9C1" w14:textId="77777777" w:rsidR="00AB56D7" w:rsidRPr="000D46AE" w:rsidRDefault="00AB56D7" w:rsidP="00AB56D7">
      <w:pPr>
        <w:pStyle w:val="text"/>
        <w:spacing w:before="240" w:line="480" w:lineRule="auto"/>
        <w:ind w:firstLine="708"/>
        <w:rPr>
          <w:rFonts w:ascii="Times New Roman" w:hAnsi="Times New Roman"/>
          <w:b/>
          <w:sz w:val="24"/>
          <w:szCs w:val="24"/>
          <w:lang w:val="en-US"/>
          <w:rPrChange w:id="4031" w:author="Microsoft Office User" w:date="2019-10-30T11:35:00Z">
            <w:rPr>
              <w:rFonts w:ascii="Times New Roman" w:hAnsi="Times New Roman"/>
              <w:b/>
              <w:sz w:val="24"/>
              <w:szCs w:val="24"/>
              <w:lang w:val="en-US"/>
            </w:rPr>
          </w:rPrChange>
        </w:rPr>
      </w:pPr>
      <w:r w:rsidRPr="000D46AE">
        <w:rPr>
          <w:rFonts w:ascii="Times New Roman" w:hAnsi="Times New Roman"/>
          <w:sz w:val="24"/>
          <w:szCs w:val="24"/>
          <w:lang w:val="en-US"/>
          <w:rPrChange w:id="4032" w:author="Microsoft Office User" w:date="2019-10-30T11:35:00Z">
            <w:rPr>
              <w:rFonts w:ascii="Times New Roman" w:hAnsi="Times New Roman"/>
              <w:sz w:val="24"/>
              <w:szCs w:val="24"/>
              <w:lang w:val="en-US"/>
            </w:rPr>
          </w:rPrChange>
        </w:rPr>
        <w:lastRenderedPageBreak/>
        <w:t>The procedure was similar to Experiment 3 with several exceptions (</w:t>
      </w:r>
      <w:r w:rsidRPr="000D46AE">
        <w:rPr>
          <w:rFonts w:ascii="Times New Roman" w:hAnsi="Times New Roman"/>
          <w:i/>
          <w:sz w:val="24"/>
          <w:szCs w:val="24"/>
          <w:lang w:val="en-US"/>
          <w:rPrChange w:id="4033" w:author="Microsoft Office User" w:date="2019-10-30T11:35:00Z">
            <w:rPr>
              <w:rFonts w:ascii="Times New Roman" w:hAnsi="Times New Roman"/>
              <w:i/>
              <w:sz w:val="24"/>
              <w:szCs w:val="24"/>
              <w:lang w:val="en-US"/>
            </w:rPr>
          </w:rPrChange>
        </w:rPr>
        <w:t>see below</w:t>
      </w:r>
      <w:r w:rsidRPr="000D46AE">
        <w:rPr>
          <w:rFonts w:ascii="Times New Roman" w:hAnsi="Times New Roman"/>
          <w:sz w:val="24"/>
          <w:szCs w:val="24"/>
          <w:lang w:val="en-US"/>
          <w:rPrChange w:id="4034" w:author="Microsoft Office User" w:date="2019-10-30T11:35:00Z">
            <w:rPr>
              <w:rFonts w:ascii="Times New Roman" w:hAnsi="Times New Roman"/>
              <w:sz w:val="24"/>
              <w:szCs w:val="24"/>
              <w:lang w:val="en-US"/>
            </w:rPr>
          </w:rPrChange>
        </w:rPr>
        <w:t xml:space="preserve">). </w:t>
      </w:r>
    </w:p>
    <w:p w14:paraId="4D988DA3" w14:textId="684A1A50" w:rsidR="007F3985" w:rsidRPr="000D46AE" w:rsidRDefault="00AB56D7" w:rsidP="00D73373">
      <w:pPr>
        <w:pStyle w:val="text"/>
        <w:spacing w:before="240" w:line="480" w:lineRule="auto"/>
        <w:rPr>
          <w:rFonts w:ascii="Times New Roman" w:hAnsi="Times New Roman"/>
          <w:sz w:val="24"/>
          <w:szCs w:val="24"/>
          <w:lang w:val="en-US"/>
          <w:rPrChange w:id="4035"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4036" w:author="Microsoft Office User" w:date="2019-10-30T11:35:00Z">
            <w:rPr>
              <w:rFonts w:ascii="Times New Roman" w:hAnsi="Times New Roman"/>
              <w:b/>
              <w:sz w:val="24"/>
              <w:szCs w:val="24"/>
              <w:lang w:val="en-US"/>
            </w:rPr>
          </w:rPrChange>
        </w:rPr>
        <w:tab/>
        <w:t>Acquisition phase</w:t>
      </w:r>
      <w:r w:rsidRPr="000D46AE">
        <w:rPr>
          <w:rFonts w:ascii="Times New Roman" w:hAnsi="Times New Roman"/>
          <w:sz w:val="24"/>
          <w:szCs w:val="24"/>
          <w:lang w:val="en-US"/>
          <w:rPrChange w:id="4037" w:author="Microsoft Office User" w:date="2019-10-30T11:35:00Z">
            <w:rPr>
              <w:rFonts w:ascii="Times New Roman" w:hAnsi="Times New Roman"/>
              <w:sz w:val="24"/>
              <w:szCs w:val="24"/>
              <w:lang w:val="en-US"/>
            </w:rPr>
          </w:rPrChange>
        </w:rPr>
        <w:t xml:space="preserve">. </w:t>
      </w:r>
      <w:r w:rsidR="007F3985" w:rsidRPr="000D46AE">
        <w:rPr>
          <w:rFonts w:ascii="Times New Roman" w:hAnsi="Times New Roman"/>
          <w:sz w:val="24"/>
          <w:szCs w:val="24"/>
          <w:lang w:val="en-US"/>
          <w:rPrChange w:id="4038" w:author="Microsoft Office User" w:date="2019-10-30T11:35:00Z">
            <w:rPr>
              <w:rFonts w:ascii="Times New Roman" w:hAnsi="Times New Roman"/>
              <w:sz w:val="24"/>
              <w:szCs w:val="24"/>
              <w:lang w:val="en-US"/>
            </w:rPr>
          </w:rPrChange>
        </w:rPr>
        <w:t>In all three conditions t</w:t>
      </w:r>
      <w:r w:rsidR="00D73373" w:rsidRPr="000D46AE">
        <w:rPr>
          <w:rFonts w:ascii="Times New Roman" w:hAnsi="Times New Roman"/>
          <w:sz w:val="24"/>
          <w:szCs w:val="24"/>
          <w:lang w:val="en-US"/>
          <w:rPrChange w:id="4039" w:author="Microsoft Office User" w:date="2019-10-30T11:35:00Z">
            <w:rPr>
              <w:rFonts w:ascii="Times New Roman" w:hAnsi="Times New Roman"/>
              <w:sz w:val="24"/>
              <w:szCs w:val="24"/>
              <w:lang w:val="en-US"/>
            </w:rPr>
          </w:rPrChange>
        </w:rPr>
        <w:t xml:space="preserve">raining consisted of three blocks of 12 trials (36 total) consisting of four different randomly presented trial-types: those that displayed either Target 1, Target 2, a positive word, or a negative word by itself in the middle of the screen for 4000ms. The stimulus was then removed and a 2000ms ITI onset. </w:t>
      </w:r>
      <w:r w:rsidR="007F3985" w:rsidRPr="000D46AE">
        <w:rPr>
          <w:rFonts w:ascii="Times New Roman" w:hAnsi="Times New Roman"/>
          <w:sz w:val="24"/>
          <w:szCs w:val="24"/>
          <w:lang w:val="en-US"/>
          <w:rPrChange w:id="4040" w:author="Microsoft Office User" w:date="2019-10-30T11:35:00Z">
            <w:rPr>
              <w:rFonts w:ascii="Times New Roman" w:hAnsi="Times New Roman"/>
              <w:sz w:val="24"/>
              <w:szCs w:val="24"/>
              <w:lang w:val="en-US"/>
            </w:rPr>
          </w:rPrChange>
        </w:rPr>
        <w:t>Each condition then varied in several additional ways.</w:t>
      </w:r>
    </w:p>
    <w:p w14:paraId="1DB32BE9" w14:textId="04439C26" w:rsidR="00D73373" w:rsidRPr="000D46AE" w:rsidRDefault="007F3985" w:rsidP="007F3985">
      <w:pPr>
        <w:pStyle w:val="text"/>
        <w:spacing w:before="240" w:line="480" w:lineRule="auto"/>
        <w:ind w:firstLine="708"/>
        <w:rPr>
          <w:rFonts w:ascii="Times New Roman" w:hAnsi="Times New Roman"/>
          <w:sz w:val="24"/>
          <w:szCs w:val="24"/>
          <w:lang w:val="en-US"/>
          <w:rPrChange w:id="4041" w:author="Microsoft Office User" w:date="2019-10-30T11:35:00Z">
            <w:rPr>
              <w:rFonts w:ascii="Times New Roman" w:hAnsi="Times New Roman"/>
              <w:sz w:val="24"/>
              <w:szCs w:val="24"/>
              <w:lang w:val="en-US"/>
            </w:rPr>
          </w:rPrChange>
        </w:rPr>
      </w:pPr>
      <w:r w:rsidRPr="000D46AE">
        <w:rPr>
          <w:rFonts w:ascii="Times New Roman" w:hAnsi="Times New Roman"/>
          <w:i/>
          <w:sz w:val="24"/>
          <w:szCs w:val="24"/>
          <w:lang w:val="en-US"/>
          <w:rPrChange w:id="4042" w:author="Microsoft Office User" w:date="2019-10-30T11:35:00Z">
            <w:rPr>
              <w:rFonts w:ascii="Times New Roman" w:hAnsi="Times New Roman"/>
              <w:i/>
              <w:sz w:val="24"/>
              <w:szCs w:val="24"/>
              <w:lang w:val="en-US"/>
            </w:rPr>
          </w:rPrChange>
        </w:rPr>
        <w:t>Shared feature (location) condition</w:t>
      </w:r>
      <w:r w:rsidRPr="000D46AE">
        <w:rPr>
          <w:rFonts w:ascii="Times New Roman" w:hAnsi="Times New Roman"/>
          <w:sz w:val="24"/>
          <w:szCs w:val="24"/>
          <w:lang w:val="en-US"/>
          <w:rPrChange w:id="4043" w:author="Microsoft Office User" w:date="2019-10-30T11:35:00Z">
            <w:rPr>
              <w:rFonts w:ascii="Times New Roman" w:hAnsi="Times New Roman"/>
              <w:sz w:val="24"/>
              <w:szCs w:val="24"/>
              <w:lang w:val="en-US"/>
            </w:rPr>
          </w:rPrChange>
        </w:rPr>
        <w:t xml:space="preserve">. Prior to the acquisition phase participants were told that the computer would pull a word or image from two bags (e.g., Bag 1 and Bag 2) and then display that word or image onscreen. </w:t>
      </w:r>
      <w:r w:rsidR="00D73373" w:rsidRPr="000D46AE">
        <w:rPr>
          <w:rFonts w:ascii="Times New Roman" w:hAnsi="Times New Roman"/>
          <w:sz w:val="24"/>
          <w:szCs w:val="24"/>
          <w:lang w:val="en-US"/>
          <w:rPrChange w:id="4044" w:author="Microsoft Office User" w:date="2019-10-30T11:35:00Z">
            <w:rPr>
              <w:rFonts w:ascii="Times New Roman" w:hAnsi="Times New Roman"/>
              <w:sz w:val="24"/>
              <w:szCs w:val="24"/>
              <w:lang w:val="en-US"/>
            </w:rPr>
          </w:rPrChange>
        </w:rPr>
        <w:t xml:space="preserve">During each trial a label was presented above the stimulus indicating from which bag it was pulled (i.e., “Pulled from Bag 1”, “Pulled from Bag 2”, “Pulled from Bag 3”, “Pulled from Bag 4”, “Pulled from Bag 5”, “Pulled from  Bag 6”). The label assignments were varied as a function of block number and stimulus identity, </w:t>
      </w:r>
      <w:r w:rsidRPr="000D46AE">
        <w:rPr>
          <w:rFonts w:ascii="Times New Roman" w:hAnsi="Times New Roman"/>
          <w:sz w:val="24"/>
          <w:szCs w:val="24"/>
          <w:lang w:val="en-US"/>
          <w:rPrChange w:id="4045" w:author="Microsoft Office User" w:date="2019-10-30T11:35:00Z">
            <w:rPr>
              <w:rFonts w:ascii="Times New Roman" w:hAnsi="Times New Roman"/>
              <w:sz w:val="24"/>
              <w:szCs w:val="24"/>
              <w:lang w:val="en-US"/>
            </w:rPr>
          </w:rPrChange>
        </w:rPr>
        <w:t xml:space="preserve">such that </w:t>
      </w:r>
      <w:r w:rsidR="00D73373" w:rsidRPr="000D46AE">
        <w:rPr>
          <w:rFonts w:ascii="Times New Roman" w:hAnsi="Times New Roman"/>
          <w:sz w:val="24"/>
          <w:szCs w:val="24"/>
          <w:lang w:val="en-US"/>
          <w:rPrChange w:id="4046" w:author="Microsoft Office User" w:date="2019-10-30T11:35:00Z">
            <w:rPr>
              <w:rFonts w:ascii="Times New Roman" w:hAnsi="Times New Roman"/>
              <w:sz w:val="24"/>
              <w:szCs w:val="24"/>
              <w:lang w:val="en-US"/>
            </w:rPr>
          </w:rPrChange>
        </w:rPr>
        <w:t>Target 1 and positive words were assigned to Bag 1 in block 1, Bag 3, in block 2, and Bag 5 in block 3 whereas Target 2 and negative words were assigned to Bag 2 in block 1, Bag 4, in block 2, and Bag 6 in block 3</w:t>
      </w:r>
      <w:r w:rsidRPr="000D46AE">
        <w:rPr>
          <w:rFonts w:ascii="Times New Roman" w:hAnsi="Times New Roman"/>
          <w:sz w:val="24"/>
          <w:szCs w:val="24"/>
          <w:lang w:val="en-US"/>
          <w:rPrChange w:id="4047" w:author="Microsoft Office User" w:date="2019-10-30T11:35:00Z">
            <w:rPr>
              <w:rFonts w:ascii="Times New Roman" w:hAnsi="Times New Roman"/>
              <w:sz w:val="24"/>
              <w:szCs w:val="24"/>
              <w:lang w:val="en-US"/>
            </w:rPr>
          </w:rPrChange>
        </w:rPr>
        <w:t xml:space="preserve"> (see </w:t>
      </w:r>
      <w:r w:rsidRPr="000D46AE">
        <w:rPr>
          <w:rFonts w:ascii="Times New Roman" w:hAnsi="Times New Roman"/>
          <w:sz w:val="24"/>
          <w:szCs w:val="24"/>
          <w:highlight w:val="yellow"/>
          <w:lang w:val="en-US"/>
          <w:rPrChange w:id="4048" w:author="Microsoft Office User" w:date="2019-10-30T11:35:00Z">
            <w:rPr>
              <w:rFonts w:ascii="Times New Roman" w:hAnsi="Times New Roman"/>
              <w:sz w:val="24"/>
              <w:szCs w:val="24"/>
              <w:highlight w:val="yellow"/>
              <w:lang w:val="en-US"/>
            </w:rPr>
          </w:rPrChange>
        </w:rPr>
        <w:t>Figure X</w:t>
      </w:r>
      <w:r w:rsidRPr="000D46AE">
        <w:rPr>
          <w:rFonts w:ascii="Times New Roman" w:hAnsi="Times New Roman"/>
          <w:sz w:val="24"/>
          <w:szCs w:val="24"/>
          <w:lang w:val="en-US"/>
          <w:rPrChange w:id="4049" w:author="Microsoft Office User" w:date="2019-10-30T11:35:00Z">
            <w:rPr>
              <w:rFonts w:ascii="Times New Roman" w:hAnsi="Times New Roman"/>
              <w:sz w:val="24"/>
              <w:szCs w:val="24"/>
              <w:lang w:val="en-US"/>
            </w:rPr>
          </w:rPrChange>
        </w:rPr>
        <w:t>)</w:t>
      </w:r>
      <w:r w:rsidR="00D73373" w:rsidRPr="000D46AE">
        <w:rPr>
          <w:rFonts w:ascii="Times New Roman" w:hAnsi="Times New Roman"/>
          <w:sz w:val="24"/>
          <w:szCs w:val="24"/>
          <w:lang w:val="en-US"/>
          <w:rPrChange w:id="4050" w:author="Microsoft Office User" w:date="2019-10-30T11:35:00Z">
            <w:rPr>
              <w:rFonts w:ascii="Times New Roman" w:hAnsi="Times New Roman"/>
              <w:sz w:val="24"/>
              <w:szCs w:val="24"/>
              <w:lang w:val="en-US"/>
            </w:rPr>
          </w:rPrChange>
        </w:rPr>
        <w:t>.</w:t>
      </w:r>
    </w:p>
    <w:p w14:paraId="765CAD25" w14:textId="46D57AF1" w:rsidR="007F3985" w:rsidRPr="000D46AE" w:rsidRDefault="007F3985" w:rsidP="007F3985">
      <w:pPr>
        <w:pStyle w:val="text"/>
        <w:spacing w:before="240" w:line="480" w:lineRule="auto"/>
        <w:ind w:firstLine="708"/>
        <w:rPr>
          <w:rFonts w:ascii="Times New Roman" w:hAnsi="Times New Roman"/>
          <w:sz w:val="24"/>
          <w:szCs w:val="24"/>
          <w:lang w:val="en-US"/>
          <w:rPrChange w:id="4051" w:author="Microsoft Office User" w:date="2019-10-30T11:35:00Z">
            <w:rPr>
              <w:rFonts w:ascii="Times New Roman" w:hAnsi="Times New Roman"/>
              <w:sz w:val="24"/>
              <w:szCs w:val="24"/>
              <w:lang w:val="en-US"/>
            </w:rPr>
          </w:rPrChange>
        </w:rPr>
      </w:pPr>
      <w:r w:rsidRPr="000D46AE">
        <w:rPr>
          <w:rFonts w:ascii="Times New Roman" w:hAnsi="Times New Roman"/>
          <w:i/>
          <w:sz w:val="24"/>
          <w:szCs w:val="24"/>
          <w:lang w:val="en-US"/>
          <w:rPrChange w:id="4052" w:author="Microsoft Office User" w:date="2019-10-30T11:35:00Z">
            <w:rPr>
              <w:rFonts w:ascii="Times New Roman" w:hAnsi="Times New Roman"/>
              <w:i/>
              <w:sz w:val="24"/>
              <w:szCs w:val="24"/>
              <w:lang w:val="en-US"/>
            </w:rPr>
          </w:rPrChange>
        </w:rPr>
        <w:t>Random condition</w:t>
      </w:r>
      <w:r w:rsidRPr="000D46AE">
        <w:rPr>
          <w:rFonts w:ascii="Times New Roman" w:hAnsi="Times New Roman"/>
          <w:sz w:val="24"/>
          <w:szCs w:val="24"/>
          <w:lang w:val="en-US"/>
          <w:rPrChange w:id="4053" w:author="Microsoft Office User" w:date="2019-10-30T11:35:00Z">
            <w:rPr>
              <w:rFonts w:ascii="Times New Roman" w:hAnsi="Times New Roman"/>
              <w:sz w:val="24"/>
              <w:szCs w:val="24"/>
              <w:lang w:val="en-US"/>
            </w:rPr>
          </w:rPrChange>
        </w:rPr>
        <w:t>. Prior to training participants were told that the computer would pull a word or image from two bags, display that word or image onscreen, along with information about the bag it was selected from. They were also told that the contents of each bag was randomly created. Therefore there was such thing as a ‘good’ or ‘bad’ bag nor was there a connection between the words or images pulled from each bag. Participants were  required to complete a manipulation check to ensure that they fully understood and processed these instructions before proceeding to a similar acquisition phase as in the shared features condition.</w:t>
      </w:r>
    </w:p>
    <w:p w14:paraId="1BB442EE" w14:textId="77777777" w:rsidR="00F079F3" w:rsidRPr="000D46AE" w:rsidRDefault="00F079F3" w:rsidP="00F079F3">
      <w:pPr>
        <w:pStyle w:val="text"/>
        <w:spacing w:before="240" w:line="480" w:lineRule="auto"/>
        <w:ind w:firstLine="708"/>
        <w:rPr>
          <w:rFonts w:ascii="Times New Roman" w:hAnsi="Times New Roman"/>
          <w:sz w:val="24"/>
          <w:szCs w:val="24"/>
          <w:lang w:val="en-US"/>
          <w:rPrChange w:id="4054" w:author="Microsoft Office User" w:date="2019-10-30T11:35:00Z">
            <w:rPr>
              <w:rFonts w:ascii="Times New Roman" w:hAnsi="Times New Roman"/>
              <w:sz w:val="24"/>
              <w:szCs w:val="24"/>
              <w:lang w:val="en-US"/>
            </w:rPr>
          </w:rPrChange>
        </w:rPr>
      </w:pPr>
      <w:r w:rsidRPr="000D46AE">
        <w:rPr>
          <w:rFonts w:ascii="Times New Roman" w:hAnsi="Times New Roman"/>
          <w:i/>
          <w:sz w:val="24"/>
          <w:szCs w:val="24"/>
          <w:lang w:val="en-US"/>
          <w:rPrChange w:id="4055" w:author="Microsoft Office User" w:date="2019-10-30T11:35:00Z">
            <w:rPr>
              <w:rFonts w:ascii="Times New Roman" w:hAnsi="Times New Roman"/>
              <w:i/>
              <w:sz w:val="24"/>
              <w:szCs w:val="24"/>
              <w:lang w:val="en-US"/>
            </w:rPr>
          </w:rPrChange>
        </w:rPr>
        <w:lastRenderedPageBreak/>
        <w:t>No contiguity condition</w:t>
      </w:r>
      <w:r w:rsidRPr="000D46AE">
        <w:rPr>
          <w:rFonts w:ascii="Times New Roman" w:hAnsi="Times New Roman"/>
          <w:sz w:val="24"/>
          <w:szCs w:val="24"/>
          <w:lang w:val="en-US"/>
          <w:rPrChange w:id="4056" w:author="Microsoft Office User" w:date="2019-10-30T11:35:00Z">
            <w:rPr>
              <w:rFonts w:ascii="Times New Roman" w:hAnsi="Times New Roman"/>
              <w:sz w:val="24"/>
              <w:szCs w:val="24"/>
              <w:lang w:val="en-US"/>
            </w:rPr>
          </w:rPrChange>
        </w:rPr>
        <w:t>. Prior to training participants were informed that the computer would display a word or image and that they should pay attention to these items. During the acquisition phase itself, no information about bag assignment was provided. Instead each stimulus was randomly presented by itself in a non-contingent manner.</w:t>
      </w:r>
    </w:p>
    <w:p w14:paraId="1A23D401" w14:textId="36061191" w:rsidR="00AB56D7" w:rsidRPr="000D46AE" w:rsidRDefault="00AB56D7" w:rsidP="00AB56D7">
      <w:pPr>
        <w:spacing w:line="480" w:lineRule="auto"/>
        <w:ind w:firstLine="708"/>
        <w:rPr>
          <w:rFonts w:ascii="Times New Roman" w:hAnsi="Times New Roman"/>
          <w:sz w:val="24"/>
          <w:szCs w:val="24"/>
          <w:lang w:val="en-US"/>
          <w:rPrChange w:id="4057"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4058" w:author="Microsoft Office User" w:date="2019-10-30T11:35:00Z">
            <w:rPr>
              <w:rFonts w:ascii="Times New Roman" w:hAnsi="Times New Roman"/>
              <w:b/>
              <w:sz w:val="24"/>
              <w:szCs w:val="24"/>
              <w:lang w:val="en-US"/>
            </w:rPr>
          </w:rPrChange>
        </w:rPr>
        <w:t>Evaluative measures</w:t>
      </w:r>
      <w:r w:rsidRPr="000D46AE">
        <w:rPr>
          <w:rFonts w:ascii="Times New Roman" w:hAnsi="Times New Roman"/>
          <w:sz w:val="24"/>
          <w:szCs w:val="24"/>
          <w:lang w:val="en-US"/>
          <w:rPrChange w:id="4059" w:author="Microsoft Office User" w:date="2019-10-30T11:35:00Z">
            <w:rPr>
              <w:rFonts w:ascii="Times New Roman" w:hAnsi="Times New Roman"/>
              <w:sz w:val="24"/>
              <w:szCs w:val="24"/>
              <w:lang w:val="en-US"/>
            </w:rPr>
          </w:rPrChange>
        </w:rPr>
        <w:t xml:space="preserve">. Evaluative measures were similar </w:t>
      </w:r>
      <w:r w:rsidR="00F23AD4" w:rsidRPr="000D46AE">
        <w:rPr>
          <w:rFonts w:ascii="Times New Roman" w:hAnsi="Times New Roman"/>
          <w:sz w:val="24"/>
          <w:szCs w:val="24"/>
          <w:lang w:val="en-US"/>
          <w:rPrChange w:id="4060" w:author="Microsoft Office User" w:date="2019-10-30T11:35:00Z">
            <w:rPr>
              <w:rFonts w:ascii="Times New Roman" w:hAnsi="Times New Roman"/>
              <w:sz w:val="24"/>
              <w:szCs w:val="24"/>
              <w:lang w:val="en-US"/>
            </w:rPr>
          </w:rPrChange>
        </w:rPr>
        <w:t>to Experiments 1-6</w:t>
      </w:r>
      <w:r w:rsidRPr="000D46AE">
        <w:rPr>
          <w:rFonts w:ascii="Times New Roman" w:hAnsi="Times New Roman"/>
          <w:sz w:val="24"/>
          <w:szCs w:val="24"/>
          <w:lang w:val="en-US"/>
          <w:rPrChange w:id="4061" w:author="Microsoft Office User" w:date="2019-10-30T11:35:00Z">
            <w:rPr>
              <w:rFonts w:ascii="Times New Roman" w:hAnsi="Times New Roman"/>
              <w:sz w:val="24"/>
              <w:szCs w:val="24"/>
              <w:lang w:val="en-US"/>
            </w:rPr>
          </w:rPrChange>
        </w:rPr>
        <w:t xml:space="preserve">. </w:t>
      </w:r>
    </w:p>
    <w:p w14:paraId="6B88ECD3" w14:textId="1AAB827B" w:rsidR="00AB56D7" w:rsidRPr="000D46AE" w:rsidRDefault="00AB56D7" w:rsidP="00AB56D7">
      <w:pPr>
        <w:spacing w:line="480" w:lineRule="auto"/>
        <w:ind w:firstLine="708"/>
        <w:rPr>
          <w:rFonts w:ascii="Times New Roman" w:hAnsi="Times New Roman"/>
          <w:sz w:val="24"/>
          <w:szCs w:val="24"/>
          <w:lang w:val="en-US"/>
          <w:rPrChange w:id="4062"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4063" w:author="Microsoft Office User" w:date="2019-10-30T11:35:00Z">
            <w:rPr>
              <w:rFonts w:ascii="Times New Roman" w:hAnsi="Times New Roman"/>
              <w:b/>
              <w:sz w:val="24"/>
              <w:szCs w:val="24"/>
              <w:lang w:val="en-US"/>
            </w:rPr>
          </w:rPrChange>
        </w:rPr>
        <w:t>Exploratory questions</w:t>
      </w:r>
      <w:r w:rsidRPr="000D46AE">
        <w:rPr>
          <w:rFonts w:ascii="Times New Roman" w:hAnsi="Times New Roman"/>
          <w:sz w:val="24"/>
          <w:szCs w:val="24"/>
          <w:lang w:val="en-US"/>
          <w:rPrChange w:id="4064" w:author="Microsoft Office User" w:date="2019-10-30T11:35:00Z">
            <w:rPr>
              <w:rFonts w:ascii="Times New Roman" w:hAnsi="Times New Roman"/>
              <w:sz w:val="24"/>
              <w:szCs w:val="24"/>
              <w:lang w:val="en-US"/>
            </w:rPr>
          </w:rPrChange>
        </w:rPr>
        <w:t>. Exploratory questions</w:t>
      </w:r>
      <w:r w:rsidR="00F23AD4" w:rsidRPr="000D46AE">
        <w:rPr>
          <w:rFonts w:ascii="Times New Roman" w:hAnsi="Times New Roman"/>
          <w:sz w:val="24"/>
          <w:szCs w:val="24"/>
          <w:lang w:val="en-US"/>
          <w:rPrChange w:id="4065" w:author="Microsoft Office User" w:date="2019-10-30T11:35:00Z">
            <w:rPr>
              <w:rFonts w:ascii="Times New Roman" w:hAnsi="Times New Roman"/>
              <w:sz w:val="24"/>
              <w:szCs w:val="24"/>
              <w:lang w:val="en-US"/>
            </w:rPr>
          </w:rPrChange>
        </w:rPr>
        <w:t xml:space="preserve"> were similar to Experiments 1-6</w:t>
      </w:r>
      <w:r w:rsidRPr="000D46AE">
        <w:rPr>
          <w:rFonts w:ascii="Times New Roman" w:hAnsi="Times New Roman"/>
          <w:sz w:val="24"/>
          <w:szCs w:val="24"/>
          <w:lang w:val="en-US"/>
          <w:rPrChange w:id="4066" w:author="Microsoft Office User" w:date="2019-10-30T11:35:00Z">
            <w:rPr>
              <w:rFonts w:ascii="Times New Roman" w:hAnsi="Times New Roman"/>
              <w:sz w:val="24"/>
              <w:szCs w:val="24"/>
              <w:lang w:val="en-US"/>
            </w:rPr>
          </w:rPrChange>
        </w:rPr>
        <w:t>. Note that the phrasing of some of these items were modified so that they made sense in the context of the revised acquisition phase, and for clarity purposes more generally</w:t>
      </w:r>
      <w:r w:rsidR="00F23AD4" w:rsidRPr="000D46AE">
        <w:rPr>
          <w:rFonts w:ascii="Times New Roman" w:hAnsi="Times New Roman"/>
          <w:sz w:val="24"/>
          <w:szCs w:val="24"/>
          <w:lang w:val="en-US"/>
          <w:rPrChange w:id="4067" w:author="Microsoft Office User" w:date="2019-10-30T11:35:00Z">
            <w:rPr>
              <w:rFonts w:ascii="Times New Roman" w:hAnsi="Times New Roman"/>
              <w:sz w:val="24"/>
              <w:szCs w:val="24"/>
              <w:lang w:val="en-US"/>
            </w:rPr>
          </w:rPrChange>
        </w:rPr>
        <w:t xml:space="preserve"> (see Supplementary Materials)</w:t>
      </w:r>
      <w:r w:rsidRPr="000D46AE">
        <w:rPr>
          <w:rFonts w:ascii="Times New Roman" w:hAnsi="Times New Roman"/>
          <w:sz w:val="24"/>
          <w:szCs w:val="24"/>
          <w:lang w:val="en-US"/>
          <w:rPrChange w:id="4068" w:author="Microsoft Office User" w:date="2019-10-30T11:35:00Z">
            <w:rPr>
              <w:rFonts w:ascii="Times New Roman" w:hAnsi="Times New Roman"/>
              <w:sz w:val="24"/>
              <w:szCs w:val="24"/>
              <w:lang w:val="en-US"/>
            </w:rPr>
          </w:rPrChange>
        </w:rPr>
        <w:t xml:space="preserve">. </w:t>
      </w:r>
    </w:p>
    <w:p w14:paraId="7EF238E9" w14:textId="77777777" w:rsidR="00AB56D7" w:rsidRPr="000D46AE" w:rsidRDefault="00AB56D7" w:rsidP="00AB56D7">
      <w:pPr>
        <w:spacing w:line="480" w:lineRule="auto"/>
        <w:jc w:val="center"/>
        <w:rPr>
          <w:rFonts w:ascii="Times New Roman" w:hAnsi="Times New Roman" w:cs="Times New Roman"/>
          <w:sz w:val="24"/>
          <w:szCs w:val="24"/>
          <w:lang w:val="en-US"/>
          <w:rPrChange w:id="4069" w:author="Microsoft Office User" w:date="2019-10-30T11:35:00Z">
            <w:rPr>
              <w:rFonts w:ascii="Times New Roman" w:hAnsi="Times New Roman" w:cs="Times New Roman"/>
              <w:sz w:val="24"/>
              <w:szCs w:val="24"/>
              <w:lang w:val="en-US"/>
            </w:rPr>
          </w:rPrChange>
        </w:rPr>
      </w:pPr>
      <w:r w:rsidRPr="000D46AE">
        <w:rPr>
          <w:rFonts w:ascii="Times New Roman" w:hAnsi="Times New Roman"/>
          <w:b/>
          <w:sz w:val="24"/>
          <w:szCs w:val="24"/>
          <w:lang w:val="en-US"/>
          <w:rPrChange w:id="4070" w:author="Microsoft Office User" w:date="2019-10-30T11:35:00Z">
            <w:rPr>
              <w:rFonts w:ascii="Times New Roman" w:hAnsi="Times New Roman"/>
              <w:b/>
              <w:sz w:val="24"/>
              <w:szCs w:val="24"/>
              <w:lang w:val="en-US"/>
            </w:rPr>
          </w:rPrChange>
        </w:rPr>
        <w:t>Results</w:t>
      </w:r>
    </w:p>
    <w:p w14:paraId="2D7E2FF7" w14:textId="77777777" w:rsidR="00AB56D7" w:rsidRPr="000D46AE" w:rsidRDefault="00AB56D7" w:rsidP="00AB56D7">
      <w:pPr>
        <w:pStyle w:val="text"/>
        <w:spacing w:line="480" w:lineRule="auto"/>
        <w:rPr>
          <w:rFonts w:ascii="Times New Roman" w:hAnsi="Times New Roman"/>
          <w:b/>
          <w:sz w:val="24"/>
          <w:szCs w:val="24"/>
          <w:lang w:val="en-US"/>
          <w:rPrChange w:id="4071"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4072" w:author="Microsoft Office User" w:date="2019-10-30T11:35:00Z">
            <w:rPr>
              <w:rFonts w:ascii="Times New Roman" w:hAnsi="Times New Roman"/>
              <w:b/>
              <w:sz w:val="24"/>
              <w:szCs w:val="24"/>
              <w:lang w:val="en-US"/>
            </w:rPr>
          </w:rPrChange>
        </w:rPr>
        <w:t>Data Preparation</w:t>
      </w:r>
    </w:p>
    <w:p w14:paraId="5D02F12B" w14:textId="29F6632B" w:rsidR="00AB56D7" w:rsidRPr="000D46AE" w:rsidRDefault="001D6669" w:rsidP="00AB56D7">
      <w:pPr>
        <w:pStyle w:val="text"/>
        <w:spacing w:line="480" w:lineRule="auto"/>
        <w:ind w:firstLine="708"/>
        <w:rPr>
          <w:rFonts w:ascii="Times New Roman" w:hAnsi="Times New Roman"/>
          <w:b/>
          <w:sz w:val="24"/>
          <w:szCs w:val="24"/>
          <w:lang w:val="en-US"/>
          <w:rPrChange w:id="4073" w:author="Microsoft Office User" w:date="2019-10-30T11:35:00Z">
            <w:rPr>
              <w:rFonts w:ascii="Times New Roman" w:hAnsi="Times New Roman"/>
              <w:b/>
              <w:sz w:val="24"/>
              <w:szCs w:val="24"/>
              <w:lang w:val="en-US"/>
            </w:rPr>
          </w:rPrChange>
        </w:rPr>
      </w:pPr>
      <w:commentRangeStart w:id="4074"/>
      <w:r w:rsidRPr="000D46AE">
        <w:rPr>
          <w:rFonts w:ascii="Times New Roman" w:hAnsi="Times New Roman"/>
          <w:sz w:val="24"/>
          <w:szCs w:val="24"/>
          <w:lang w:val="en-US"/>
          <w:rPrChange w:id="4075" w:author="Microsoft Office User" w:date="2019-10-30T11:35:00Z">
            <w:rPr>
              <w:rFonts w:ascii="Times New Roman" w:hAnsi="Times New Roman"/>
              <w:sz w:val="24"/>
              <w:szCs w:val="24"/>
              <w:lang w:val="en-US"/>
            </w:rPr>
          </w:rPrChange>
        </w:rPr>
        <w:t>Seventeen</w:t>
      </w:r>
      <w:r w:rsidR="00AB56D7" w:rsidRPr="000D46AE">
        <w:rPr>
          <w:rFonts w:ascii="Times New Roman" w:hAnsi="Times New Roman"/>
          <w:sz w:val="24"/>
          <w:szCs w:val="24"/>
          <w:lang w:val="en-US"/>
          <w:rPrChange w:id="4076" w:author="Microsoft Office User" w:date="2019-10-30T11:35:00Z">
            <w:rPr>
              <w:rFonts w:ascii="Times New Roman" w:hAnsi="Times New Roman"/>
              <w:sz w:val="24"/>
              <w:szCs w:val="24"/>
              <w:lang w:val="en-US"/>
            </w:rPr>
          </w:rPrChange>
        </w:rPr>
        <w:t xml:space="preserve"> participants failed to provide complete data</w:t>
      </w:r>
      <w:commentRangeEnd w:id="4074"/>
      <w:r w:rsidR="001B17EE" w:rsidRPr="000D46AE">
        <w:rPr>
          <w:rStyle w:val="CommentReference"/>
          <w:rFonts w:asciiTheme="minorHAnsi" w:eastAsiaTheme="minorHAnsi" w:hAnsiTheme="minorHAnsi" w:cstheme="minorBidi"/>
          <w:color w:val="auto"/>
          <w:lang w:val="en-US" w:eastAsia="en-US"/>
          <w:rPrChange w:id="4077" w:author="Microsoft Office User" w:date="2019-10-30T11:35:00Z">
            <w:rPr>
              <w:rStyle w:val="CommentReference"/>
              <w:rFonts w:asciiTheme="minorHAnsi" w:eastAsiaTheme="minorHAnsi" w:hAnsiTheme="minorHAnsi" w:cstheme="minorBidi"/>
              <w:color w:val="auto"/>
              <w:lang w:val="it-IT" w:eastAsia="en-US"/>
            </w:rPr>
          </w:rPrChange>
        </w:rPr>
        <w:commentReference w:id="4074"/>
      </w:r>
      <w:r w:rsidR="00AB56D7" w:rsidRPr="000D46AE">
        <w:rPr>
          <w:rFonts w:ascii="Times New Roman" w:hAnsi="Times New Roman"/>
          <w:sz w:val="24"/>
          <w:szCs w:val="24"/>
          <w:lang w:val="en-US"/>
          <w:rPrChange w:id="4078" w:author="Microsoft Office User" w:date="2019-10-30T11:35:00Z">
            <w:rPr>
              <w:rFonts w:ascii="Times New Roman" w:hAnsi="Times New Roman"/>
              <w:sz w:val="24"/>
              <w:szCs w:val="24"/>
              <w:lang w:val="en-US"/>
            </w:rPr>
          </w:rPrChange>
        </w:rPr>
        <w:t xml:space="preserve">. A further </w:t>
      </w:r>
      <w:r w:rsidRPr="000D46AE">
        <w:rPr>
          <w:rFonts w:ascii="Times New Roman" w:hAnsi="Times New Roman"/>
          <w:sz w:val="24"/>
          <w:szCs w:val="24"/>
          <w:lang w:val="en-US"/>
          <w:rPrChange w:id="4079" w:author="Microsoft Office User" w:date="2019-10-30T11:35:00Z">
            <w:rPr>
              <w:rFonts w:ascii="Times New Roman" w:hAnsi="Times New Roman"/>
              <w:sz w:val="24"/>
              <w:szCs w:val="24"/>
              <w:lang w:val="en-US"/>
            </w:rPr>
          </w:rPrChange>
        </w:rPr>
        <w:t xml:space="preserve">three </w:t>
      </w:r>
      <w:r w:rsidR="00AB56D7" w:rsidRPr="000D46AE">
        <w:rPr>
          <w:rFonts w:ascii="Times New Roman" w:hAnsi="Times New Roman"/>
          <w:sz w:val="24"/>
          <w:szCs w:val="24"/>
          <w:lang w:val="en-US"/>
          <w:rPrChange w:id="4080" w:author="Microsoft Office User" w:date="2019-10-30T11:35:00Z">
            <w:rPr>
              <w:rFonts w:ascii="Times New Roman" w:hAnsi="Times New Roman"/>
              <w:sz w:val="24"/>
              <w:szCs w:val="24"/>
              <w:lang w:val="en-US"/>
            </w:rPr>
          </w:rPrChange>
        </w:rPr>
        <w:t xml:space="preserve">failed to meet the IAT criteria. This led to a final sample of </w:t>
      </w:r>
      <w:r w:rsidRPr="000D46AE">
        <w:rPr>
          <w:rFonts w:ascii="Times New Roman" w:hAnsi="Times New Roman"/>
          <w:sz w:val="24"/>
          <w:szCs w:val="24"/>
          <w:lang w:val="en-US"/>
          <w:rPrChange w:id="4081" w:author="Microsoft Office User" w:date="2019-10-30T11:35:00Z">
            <w:rPr>
              <w:rFonts w:ascii="Times New Roman" w:hAnsi="Times New Roman"/>
              <w:sz w:val="24"/>
              <w:szCs w:val="24"/>
              <w:lang w:val="en-US"/>
            </w:rPr>
          </w:rPrChange>
        </w:rPr>
        <w:t>22</w:t>
      </w:r>
      <w:ins w:id="4082" w:author="Microsoft Office User" w:date="2019-10-29T16:00:00Z">
        <w:r w:rsidR="001B17EE" w:rsidRPr="000D46AE">
          <w:rPr>
            <w:rFonts w:ascii="Times New Roman" w:hAnsi="Times New Roman"/>
            <w:sz w:val="24"/>
            <w:szCs w:val="24"/>
            <w:lang w:val="en-US"/>
            <w:rPrChange w:id="4083" w:author="Microsoft Office User" w:date="2019-10-30T11:35:00Z">
              <w:rPr>
                <w:rFonts w:ascii="Times New Roman" w:hAnsi="Times New Roman"/>
                <w:sz w:val="24"/>
                <w:szCs w:val="24"/>
                <w:lang w:val="en-US"/>
              </w:rPr>
            </w:rPrChange>
          </w:rPr>
          <w:t>2</w:t>
        </w:r>
      </w:ins>
      <w:del w:id="4084" w:author="Microsoft Office User" w:date="2019-10-29T16:00:00Z">
        <w:r w:rsidRPr="000D46AE" w:rsidDel="001B17EE">
          <w:rPr>
            <w:rFonts w:ascii="Times New Roman" w:hAnsi="Times New Roman"/>
            <w:sz w:val="24"/>
            <w:szCs w:val="24"/>
            <w:lang w:val="en-US"/>
            <w:rPrChange w:id="4085" w:author="Microsoft Office User" w:date="2019-10-30T11:35:00Z">
              <w:rPr>
                <w:rFonts w:ascii="Times New Roman" w:hAnsi="Times New Roman"/>
                <w:sz w:val="24"/>
                <w:szCs w:val="24"/>
                <w:lang w:val="en-US"/>
              </w:rPr>
            </w:rPrChange>
          </w:rPr>
          <w:delText>5</w:delText>
        </w:r>
      </w:del>
      <w:r w:rsidRPr="000D46AE">
        <w:rPr>
          <w:rFonts w:ascii="Times New Roman" w:hAnsi="Times New Roman"/>
          <w:sz w:val="24"/>
          <w:szCs w:val="24"/>
          <w:lang w:val="en-US"/>
          <w:rPrChange w:id="4086" w:author="Microsoft Office User" w:date="2019-10-30T11:35:00Z">
            <w:rPr>
              <w:rFonts w:ascii="Times New Roman" w:hAnsi="Times New Roman"/>
              <w:sz w:val="24"/>
              <w:szCs w:val="24"/>
              <w:lang w:val="en-US"/>
            </w:rPr>
          </w:rPrChange>
        </w:rPr>
        <w:t xml:space="preserve"> </w:t>
      </w:r>
      <w:r w:rsidR="00AB56D7" w:rsidRPr="000D46AE">
        <w:rPr>
          <w:rFonts w:ascii="Times New Roman" w:hAnsi="Times New Roman"/>
          <w:sz w:val="24"/>
          <w:szCs w:val="24"/>
          <w:lang w:val="en-US"/>
          <w:rPrChange w:id="4087" w:author="Microsoft Office User" w:date="2019-10-30T11:35:00Z">
            <w:rPr>
              <w:rFonts w:ascii="Times New Roman" w:hAnsi="Times New Roman"/>
              <w:sz w:val="24"/>
              <w:szCs w:val="24"/>
              <w:lang w:val="en-US"/>
            </w:rPr>
          </w:rPrChange>
        </w:rPr>
        <w:t>participants.</w:t>
      </w:r>
    </w:p>
    <w:p w14:paraId="54EAE1AD" w14:textId="77777777" w:rsidR="00AB56D7" w:rsidRPr="000D46AE" w:rsidRDefault="00AB56D7" w:rsidP="00AB56D7">
      <w:pPr>
        <w:spacing w:line="480" w:lineRule="auto"/>
        <w:rPr>
          <w:rFonts w:ascii="Times New Roman" w:hAnsi="Times New Roman" w:cs="Times New Roman"/>
          <w:b/>
          <w:sz w:val="24"/>
          <w:szCs w:val="24"/>
          <w:lang w:val="en-US"/>
          <w:rPrChange w:id="4088"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4089" w:author="Microsoft Office User" w:date="2019-10-30T11:35:00Z">
            <w:rPr>
              <w:rFonts w:ascii="Times New Roman" w:hAnsi="Times New Roman" w:cs="Times New Roman"/>
              <w:b/>
              <w:sz w:val="24"/>
              <w:szCs w:val="24"/>
              <w:lang w:val="en-US"/>
            </w:rPr>
          </w:rPrChange>
        </w:rPr>
        <w:t>Hypothesis Testing</w:t>
      </w:r>
    </w:p>
    <w:p w14:paraId="3526908C" w14:textId="158C30E4" w:rsidR="003458C6" w:rsidRPr="000D46AE" w:rsidRDefault="00AB56D7" w:rsidP="00F079F3">
      <w:pPr>
        <w:pStyle w:val="text"/>
        <w:spacing w:before="240" w:line="480" w:lineRule="auto"/>
        <w:ind w:firstLine="708"/>
        <w:rPr>
          <w:rFonts w:ascii="Times New Roman" w:hAnsi="Times New Roman"/>
          <w:sz w:val="24"/>
          <w:szCs w:val="24"/>
          <w:lang w:val="en-US"/>
          <w:rPrChange w:id="4090"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4091" w:author="Microsoft Office User" w:date="2019-10-30T11:35:00Z">
            <w:rPr>
              <w:rFonts w:ascii="Times New Roman" w:hAnsi="Times New Roman"/>
              <w:b/>
              <w:sz w:val="24"/>
              <w:szCs w:val="24"/>
              <w:lang w:val="en-US"/>
            </w:rPr>
          </w:rPrChange>
        </w:rPr>
        <w:t>IAT</w:t>
      </w:r>
      <w:r w:rsidRPr="000D46AE">
        <w:rPr>
          <w:rFonts w:ascii="Times New Roman" w:hAnsi="Times New Roman"/>
          <w:sz w:val="24"/>
          <w:szCs w:val="24"/>
          <w:lang w:val="en-US"/>
          <w:rPrChange w:id="4092" w:author="Microsoft Office User" w:date="2019-10-30T11:35:00Z">
            <w:rPr>
              <w:rFonts w:ascii="Times New Roman" w:hAnsi="Times New Roman"/>
              <w:sz w:val="24"/>
              <w:szCs w:val="24"/>
              <w:lang w:val="en-US"/>
            </w:rPr>
          </w:rPrChange>
        </w:rPr>
        <w:t xml:space="preserve">. IAT scores differed </w:t>
      </w:r>
      <w:r w:rsidR="00C040FE" w:rsidRPr="000D46AE">
        <w:rPr>
          <w:rFonts w:ascii="Times New Roman" w:hAnsi="Times New Roman"/>
          <w:sz w:val="24"/>
          <w:szCs w:val="24"/>
          <w:lang w:val="en-US"/>
          <w:rPrChange w:id="4093" w:author="Microsoft Office User" w:date="2019-10-30T11:35:00Z">
            <w:rPr>
              <w:rFonts w:ascii="Times New Roman" w:hAnsi="Times New Roman"/>
              <w:sz w:val="24"/>
              <w:szCs w:val="24"/>
              <w:lang w:val="en-US"/>
            </w:rPr>
          </w:rPrChange>
        </w:rPr>
        <w:t xml:space="preserve">as a function of Minimal Group condition, </w:t>
      </w:r>
      <w:r w:rsidR="00C040FE" w:rsidRPr="000D46AE">
        <w:rPr>
          <w:rFonts w:ascii="Times New Roman" w:hAnsi="Times New Roman"/>
          <w:i/>
          <w:sz w:val="24"/>
          <w:szCs w:val="24"/>
          <w:lang w:val="en-US"/>
          <w:rPrChange w:id="4094" w:author="Microsoft Office User" w:date="2019-10-30T11:35:00Z">
            <w:rPr>
              <w:rFonts w:ascii="Times New Roman" w:hAnsi="Times New Roman"/>
              <w:i/>
              <w:sz w:val="24"/>
              <w:szCs w:val="24"/>
              <w:lang w:val="en-US"/>
            </w:rPr>
          </w:rPrChange>
        </w:rPr>
        <w:t>F</w:t>
      </w:r>
      <w:r w:rsidR="00C040FE" w:rsidRPr="000D46AE">
        <w:rPr>
          <w:rFonts w:ascii="Times New Roman" w:hAnsi="Times New Roman"/>
          <w:sz w:val="24"/>
          <w:szCs w:val="24"/>
          <w:lang w:val="en-US"/>
          <w:rPrChange w:id="4095" w:author="Microsoft Office User" w:date="2019-10-30T11:35:00Z">
            <w:rPr>
              <w:rFonts w:ascii="Times New Roman" w:hAnsi="Times New Roman"/>
              <w:sz w:val="24"/>
              <w:szCs w:val="24"/>
              <w:lang w:val="en-US"/>
            </w:rPr>
          </w:rPrChange>
        </w:rPr>
        <w:t>(2, 2</w:t>
      </w:r>
      <w:ins w:id="4096" w:author="Microsoft Office User" w:date="2019-10-29T16:01:00Z">
        <w:r w:rsidR="001B17EE" w:rsidRPr="000D46AE">
          <w:rPr>
            <w:rFonts w:ascii="Times New Roman" w:hAnsi="Times New Roman"/>
            <w:sz w:val="24"/>
            <w:szCs w:val="24"/>
            <w:lang w:val="en-US"/>
            <w:rPrChange w:id="4097" w:author="Microsoft Office User" w:date="2019-10-30T11:35:00Z">
              <w:rPr>
                <w:rFonts w:ascii="Times New Roman" w:hAnsi="Times New Roman"/>
                <w:sz w:val="24"/>
                <w:szCs w:val="24"/>
                <w:lang w:val="en-US"/>
              </w:rPr>
            </w:rPrChange>
          </w:rPr>
          <w:t>19</w:t>
        </w:r>
      </w:ins>
      <w:del w:id="4098" w:author="Microsoft Office User" w:date="2019-10-29T16:01:00Z">
        <w:r w:rsidR="00C040FE" w:rsidRPr="000D46AE" w:rsidDel="001B17EE">
          <w:rPr>
            <w:rFonts w:ascii="Times New Roman" w:hAnsi="Times New Roman"/>
            <w:sz w:val="24"/>
            <w:szCs w:val="24"/>
            <w:lang w:val="en-US"/>
            <w:rPrChange w:id="4099" w:author="Microsoft Office User" w:date="2019-10-30T11:35:00Z">
              <w:rPr>
                <w:rFonts w:ascii="Times New Roman" w:hAnsi="Times New Roman"/>
                <w:sz w:val="24"/>
                <w:szCs w:val="24"/>
                <w:lang w:val="en-US"/>
              </w:rPr>
            </w:rPrChange>
          </w:rPr>
          <w:delText>25</w:delText>
        </w:r>
      </w:del>
      <w:r w:rsidR="00C040FE" w:rsidRPr="000D46AE">
        <w:rPr>
          <w:rFonts w:ascii="Times New Roman" w:hAnsi="Times New Roman"/>
          <w:sz w:val="24"/>
          <w:szCs w:val="24"/>
          <w:lang w:val="en-US"/>
          <w:rPrChange w:id="4100" w:author="Microsoft Office User" w:date="2019-10-30T11:35:00Z">
            <w:rPr>
              <w:rFonts w:ascii="Times New Roman" w:hAnsi="Times New Roman"/>
              <w:sz w:val="24"/>
              <w:szCs w:val="24"/>
              <w:lang w:val="en-US"/>
            </w:rPr>
          </w:rPrChange>
        </w:rPr>
        <w:t>) = 2</w:t>
      </w:r>
      <w:ins w:id="4101" w:author="Microsoft Office User" w:date="2019-10-29T16:01:00Z">
        <w:r w:rsidR="001B17EE" w:rsidRPr="000D46AE">
          <w:rPr>
            <w:rFonts w:ascii="Times New Roman" w:hAnsi="Times New Roman"/>
            <w:sz w:val="24"/>
            <w:szCs w:val="24"/>
            <w:lang w:val="en-US"/>
            <w:rPrChange w:id="4102" w:author="Microsoft Office User" w:date="2019-10-30T11:35:00Z">
              <w:rPr>
                <w:rFonts w:ascii="Times New Roman" w:hAnsi="Times New Roman"/>
                <w:sz w:val="24"/>
                <w:szCs w:val="24"/>
                <w:lang w:val="en-US"/>
              </w:rPr>
            </w:rPrChange>
          </w:rPr>
          <w:t>8.26</w:t>
        </w:r>
      </w:ins>
      <w:del w:id="4103" w:author="Microsoft Office User" w:date="2019-10-29T16:01:00Z">
        <w:r w:rsidR="00C040FE" w:rsidRPr="000D46AE" w:rsidDel="001B17EE">
          <w:rPr>
            <w:rFonts w:ascii="Times New Roman" w:hAnsi="Times New Roman"/>
            <w:sz w:val="24"/>
            <w:szCs w:val="24"/>
            <w:lang w:val="en-US"/>
            <w:rPrChange w:id="4104" w:author="Microsoft Office User" w:date="2019-10-30T11:35:00Z">
              <w:rPr>
                <w:rFonts w:ascii="Times New Roman" w:hAnsi="Times New Roman"/>
                <w:sz w:val="24"/>
                <w:szCs w:val="24"/>
                <w:lang w:val="en-US"/>
              </w:rPr>
            </w:rPrChange>
          </w:rPr>
          <w:delText>9.05</w:delText>
        </w:r>
      </w:del>
      <w:r w:rsidR="00C040FE" w:rsidRPr="000D46AE">
        <w:rPr>
          <w:rFonts w:ascii="Times New Roman" w:hAnsi="Times New Roman"/>
          <w:sz w:val="24"/>
          <w:szCs w:val="24"/>
          <w:lang w:val="en-US"/>
          <w:rPrChange w:id="4105" w:author="Microsoft Office User" w:date="2019-10-30T11:35:00Z">
            <w:rPr>
              <w:rFonts w:ascii="Times New Roman" w:hAnsi="Times New Roman"/>
              <w:sz w:val="24"/>
              <w:szCs w:val="24"/>
              <w:lang w:val="en-US"/>
            </w:rPr>
          </w:rPrChange>
        </w:rPr>
        <w:t xml:space="preserve">, </w:t>
      </w:r>
      <w:r w:rsidR="00C040FE" w:rsidRPr="000D46AE">
        <w:rPr>
          <w:rFonts w:ascii="Times New Roman" w:hAnsi="Times New Roman"/>
          <w:i/>
          <w:sz w:val="24"/>
          <w:szCs w:val="24"/>
          <w:lang w:val="en-US"/>
          <w:rPrChange w:id="4106" w:author="Microsoft Office User" w:date="2019-10-30T11:35:00Z">
            <w:rPr>
              <w:rFonts w:ascii="Times New Roman" w:hAnsi="Times New Roman"/>
              <w:i/>
              <w:sz w:val="24"/>
              <w:szCs w:val="24"/>
              <w:lang w:val="en-US"/>
            </w:rPr>
          </w:rPrChange>
        </w:rPr>
        <w:t>p</w:t>
      </w:r>
      <w:r w:rsidR="00C040FE" w:rsidRPr="000D46AE">
        <w:rPr>
          <w:rFonts w:ascii="Times New Roman" w:hAnsi="Times New Roman"/>
          <w:sz w:val="24"/>
          <w:szCs w:val="24"/>
          <w:lang w:val="en-US"/>
          <w:rPrChange w:id="4107" w:author="Microsoft Office User" w:date="2019-10-30T11:35:00Z">
            <w:rPr>
              <w:rFonts w:ascii="Times New Roman" w:hAnsi="Times New Roman"/>
              <w:sz w:val="24"/>
              <w:szCs w:val="24"/>
              <w:lang w:val="en-US"/>
            </w:rPr>
          </w:rPrChange>
        </w:rPr>
        <w:t xml:space="preserve"> &lt; .</w:t>
      </w:r>
      <w:ins w:id="4108" w:author="Microsoft Office User" w:date="2019-10-29T16:01:00Z">
        <w:r w:rsidR="001B17EE" w:rsidRPr="000D46AE">
          <w:rPr>
            <w:rFonts w:ascii="Times New Roman" w:hAnsi="Times New Roman"/>
            <w:sz w:val="24"/>
            <w:szCs w:val="24"/>
            <w:lang w:val="en-US"/>
            <w:rPrChange w:id="4109" w:author="Microsoft Office User" w:date="2019-10-30T11:35:00Z">
              <w:rPr>
                <w:rFonts w:ascii="Times New Roman" w:hAnsi="Times New Roman"/>
                <w:sz w:val="24"/>
                <w:szCs w:val="24"/>
                <w:lang w:val="en-US"/>
              </w:rPr>
            </w:rPrChange>
          </w:rPr>
          <w:t>00</w:t>
        </w:r>
      </w:ins>
      <w:del w:id="4110" w:author="Microsoft Office User" w:date="2019-10-29T16:01:00Z">
        <w:r w:rsidR="00C040FE" w:rsidRPr="000D46AE" w:rsidDel="001B17EE">
          <w:rPr>
            <w:rFonts w:ascii="Times New Roman" w:hAnsi="Times New Roman"/>
            <w:sz w:val="24"/>
            <w:szCs w:val="24"/>
            <w:lang w:val="en-US"/>
            <w:rPrChange w:id="4111" w:author="Microsoft Office User" w:date="2019-10-30T11:35:00Z">
              <w:rPr>
                <w:rFonts w:ascii="Times New Roman" w:hAnsi="Times New Roman"/>
                <w:sz w:val="24"/>
                <w:szCs w:val="24"/>
                <w:lang w:val="en-US"/>
              </w:rPr>
            </w:rPrChange>
          </w:rPr>
          <w:delText>00</w:delText>
        </w:r>
      </w:del>
      <w:ins w:id="4112" w:author="Microsoft Office User" w:date="2019-10-29T16:01:00Z">
        <w:r w:rsidR="001B17EE" w:rsidRPr="000D46AE">
          <w:rPr>
            <w:rFonts w:ascii="Times New Roman" w:hAnsi="Times New Roman"/>
            <w:sz w:val="24"/>
            <w:szCs w:val="24"/>
            <w:lang w:val="en-US"/>
            <w:rPrChange w:id="4113" w:author="Microsoft Office User" w:date="2019-10-30T11:35:00Z">
              <w:rPr>
                <w:rFonts w:ascii="Times New Roman" w:hAnsi="Times New Roman"/>
                <w:sz w:val="24"/>
                <w:szCs w:val="24"/>
                <w:lang w:val="en-US"/>
              </w:rPr>
            </w:rPrChange>
          </w:rPr>
          <w:t>0</w:t>
        </w:r>
      </w:ins>
      <w:r w:rsidR="00C040FE" w:rsidRPr="000D46AE">
        <w:rPr>
          <w:rFonts w:ascii="Times New Roman" w:hAnsi="Times New Roman"/>
          <w:sz w:val="24"/>
          <w:szCs w:val="24"/>
          <w:lang w:val="en-US"/>
          <w:rPrChange w:id="4114" w:author="Microsoft Office User" w:date="2019-10-30T11:35:00Z">
            <w:rPr>
              <w:rFonts w:ascii="Times New Roman" w:hAnsi="Times New Roman"/>
              <w:sz w:val="24"/>
              <w:szCs w:val="24"/>
              <w:lang w:val="en-US"/>
            </w:rPr>
          </w:rPrChange>
        </w:rPr>
        <w:t xml:space="preserve">1, </w:t>
      </w:r>
      <w:r w:rsidR="00C040FE" w:rsidRPr="000D46AE">
        <w:rPr>
          <w:rFonts w:ascii="Times New Roman" w:hAnsi="Times New Roman"/>
          <w:i/>
          <w:color w:val="222222"/>
          <w:sz w:val="24"/>
          <w:shd w:val="clear" w:color="auto" w:fill="FFFFFF"/>
          <w:lang w:val="en-US"/>
          <w:rPrChange w:id="4115" w:author="Microsoft Office User" w:date="2019-10-30T11:35:00Z">
            <w:rPr>
              <w:rFonts w:ascii="Times New Roman" w:hAnsi="Times New Roman"/>
              <w:i/>
              <w:color w:val="222222"/>
              <w:sz w:val="24"/>
              <w:shd w:val="clear" w:color="auto" w:fill="FFFFFF"/>
            </w:rPr>
          </w:rPrChange>
        </w:rPr>
        <w:t>η</w:t>
      </w:r>
      <w:r w:rsidR="00C040FE" w:rsidRPr="000D46AE">
        <w:rPr>
          <w:rFonts w:ascii="Times New Roman" w:hAnsi="Times New Roman"/>
          <w:i/>
          <w:color w:val="222222"/>
          <w:sz w:val="24"/>
          <w:shd w:val="clear" w:color="auto" w:fill="FFFFFF"/>
          <w:vertAlign w:val="subscript"/>
          <w:lang w:val="en-US"/>
          <w:rPrChange w:id="4116" w:author="Microsoft Office User" w:date="2019-10-30T11:35:00Z">
            <w:rPr>
              <w:rFonts w:ascii="Times New Roman" w:hAnsi="Times New Roman"/>
              <w:i/>
              <w:color w:val="222222"/>
              <w:sz w:val="24"/>
              <w:shd w:val="clear" w:color="auto" w:fill="FFFFFF"/>
              <w:vertAlign w:val="subscript"/>
              <w:lang w:val="en-US"/>
            </w:rPr>
          </w:rPrChange>
        </w:rPr>
        <w:t>p</w:t>
      </w:r>
      <w:r w:rsidR="00C040FE" w:rsidRPr="000D46AE">
        <w:rPr>
          <w:rFonts w:ascii="Times New Roman" w:hAnsi="Times New Roman"/>
          <w:i/>
          <w:color w:val="222222"/>
          <w:sz w:val="24"/>
          <w:shd w:val="clear" w:color="auto" w:fill="FFFFFF"/>
          <w:vertAlign w:val="superscript"/>
          <w:lang w:val="en-US"/>
          <w:rPrChange w:id="4117" w:author="Microsoft Office User" w:date="2019-10-30T11:35:00Z">
            <w:rPr>
              <w:rFonts w:ascii="Times New Roman" w:hAnsi="Times New Roman"/>
              <w:i/>
              <w:color w:val="222222"/>
              <w:sz w:val="24"/>
              <w:shd w:val="clear" w:color="auto" w:fill="FFFFFF"/>
              <w:vertAlign w:val="superscript"/>
              <w:lang w:val="en-US"/>
            </w:rPr>
          </w:rPrChange>
        </w:rPr>
        <w:t>2</w:t>
      </w:r>
      <w:r w:rsidR="00C040FE" w:rsidRPr="000D46AE">
        <w:rPr>
          <w:rFonts w:ascii="Times New Roman" w:hAnsi="Times New Roman"/>
          <w:sz w:val="24"/>
          <w:szCs w:val="24"/>
          <w:lang w:val="en-US"/>
          <w:rPrChange w:id="4118" w:author="Microsoft Office User" w:date="2019-10-30T11:35:00Z">
            <w:rPr>
              <w:rFonts w:ascii="Times New Roman" w:hAnsi="Times New Roman"/>
              <w:sz w:val="24"/>
              <w:szCs w:val="24"/>
              <w:lang w:val="en-US"/>
            </w:rPr>
          </w:rPrChange>
        </w:rPr>
        <w:t xml:space="preserve"> = .21</w:t>
      </w:r>
      <w:r w:rsidR="009B1B17" w:rsidRPr="000D46AE">
        <w:rPr>
          <w:rFonts w:ascii="Times New Roman" w:hAnsi="Times New Roman"/>
          <w:sz w:val="24"/>
          <w:szCs w:val="24"/>
          <w:lang w:val="en-US"/>
          <w:rPrChange w:id="4119" w:author="Microsoft Office User" w:date="2019-10-30T11:35:00Z">
            <w:rPr>
              <w:rFonts w:ascii="Times New Roman" w:hAnsi="Times New Roman"/>
              <w:sz w:val="24"/>
              <w:szCs w:val="24"/>
              <w:lang w:val="en-US"/>
            </w:rPr>
          </w:rPrChange>
        </w:rPr>
        <w:t xml:space="preserve">, </w:t>
      </w:r>
      <w:commentRangeStart w:id="4120"/>
      <w:r w:rsidR="009B1B17" w:rsidRPr="000D46AE">
        <w:rPr>
          <w:rFonts w:ascii="Times New Roman" w:hAnsi="Times New Roman"/>
          <w:sz w:val="24"/>
          <w:szCs w:val="24"/>
          <w:lang w:val="en-US"/>
          <w:rPrChange w:id="4121" w:author="Microsoft Office User" w:date="2019-10-30T11:35:00Z">
            <w:rPr>
              <w:rFonts w:ascii="Times New Roman" w:hAnsi="Times New Roman"/>
              <w:sz w:val="24"/>
              <w:szCs w:val="24"/>
              <w:lang w:val="en-US"/>
            </w:rPr>
          </w:rPrChange>
        </w:rPr>
        <w:t>95% CI = [0.12; 0.29], BF</w:t>
      </w:r>
      <w:r w:rsidR="009B1B17" w:rsidRPr="000D46AE">
        <w:rPr>
          <w:rFonts w:ascii="Times New Roman" w:hAnsi="Times New Roman"/>
          <w:sz w:val="24"/>
          <w:szCs w:val="24"/>
          <w:vertAlign w:val="subscript"/>
          <w:lang w:val="en-US"/>
          <w:rPrChange w:id="4122" w:author="Microsoft Office User" w:date="2019-10-30T11:35:00Z">
            <w:rPr>
              <w:rFonts w:ascii="Times New Roman" w:hAnsi="Times New Roman"/>
              <w:sz w:val="24"/>
              <w:szCs w:val="24"/>
              <w:vertAlign w:val="subscript"/>
              <w:lang w:val="en-US"/>
            </w:rPr>
          </w:rPrChange>
        </w:rPr>
        <w:t>10</w:t>
      </w:r>
      <w:r w:rsidR="009B1B17" w:rsidRPr="000D46AE">
        <w:rPr>
          <w:rFonts w:ascii="Times New Roman" w:hAnsi="Times New Roman"/>
          <w:sz w:val="24"/>
          <w:szCs w:val="24"/>
          <w:lang w:val="en-US"/>
          <w:rPrChange w:id="4123" w:author="Microsoft Office User" w:date="2019-10-30T11:35:00Z">
            <w:rPr>
              <w:rFonts w:ascii="Times New Roman" w:hAnsi="Times New Roman"/>
              <w:sz w:val="24"/>
              <w:szCs w:val="24"/>
              <w:lang w:val="en-US"/>
            </w:rPr>
          </w:rPrChange>
        </w:rPr>
        <w:t xml:space="preserve"> &gt; 10</w:t>
      </w:r>
      <w:r w:rsidR="009B1B17" w:rsidRPr="000D46AE">
        <w:rPr>
          <w:rFonts w:ascii="Times New Roman" w:hAnsi="Times New Roman"/>
          <w:sz w:val="24"/>
          <w:szCs w:val="24"/>
          <w:vertAlign w:val="superscript"/>
          <w:lang w:val="en-US"/>
          <w:rPrChange w:id="4124" w:author="Microsoft Office User" w:date="2019-10-30T11:35:00Z">
            <w:rPr>
              <w:rFonts w:ascii="Times New Roman" w:hAnsi="Times New Roman"/>
              <w:sz w:val="24"/>
              <w:szCs w:val="24"/>
              <w:vertAlign w:val="superscript"/>
              <w:lang w:val="en-US"/>
            </w:rPr>
          </w:rPrChange>
        </w:rPr>
        <w:t>4</w:t>
      </w:r>
      <w:commentRangeEnd w:id="4120"/>
      <w:r w:rsidR="00C25078" w:rsidRPr="000D46AE">
        <w:rPr>
          <w:rStyle w:val="CommentReference"/>
          <w:rFonts w:asciiTheme="minorHAnsi" w:eastAsiaTheme="minorHAnsi" w:hAnsiTheme="minorHAnsi" w:cstheme="minorBidi"/>
          <w:color w:val="auto"/>
          <w:lang w:val="en-US" w:eastAsia="en-US"/>
          <w:rPrChange w:id="4125" w:author="Microsoft Office User" w:date="2019-10-30T11:35:00Z">
            <w:rPr>
              <w:rStyle w:val="CommentReference"/>
              <w:rFonts w:asciiTheme="minorHAnsi" w:eastAsiaTheme="minorHAnsi" w:hAnsiTheme="minorHAnsi" w:cstheme="minorBidi"/>
              <w:color w:val="auto"/>
              <w:lang w:val="it-IT" w:eastAsia="en-US"/>
            </w:rPr>
          </w:rPrChange>
        </w:rPr>
        <w:commentReference w:id="4120"/>
      </w:r>
      <w:r w:rsidR="009B1B17" w:rsidRPr="000D46AE">
        <w:rPr>
          <w:rFonts w:ascii="Times New Roman" w:hAnsi="Times New Roman"/>
          <w:sz w:val="24"/>
          <w:szCs w:val="24"/>
          <w:lang w:val="en-US"/>
          <w:rPrChange w:id="4126" w:author="Microsoft Office User" w:date="2019-10-30T11:35:00Z">
            <w:rPr>
              <w:rFonts w:ascii="Times New Roman" w:hAnsi="Times New Roman"/>
              <w:sz w:val="24"/>
              <w:szCs w:val="24"/>
              <w:lang w:val="en-US"/>
            </w:rPr>
          </w:rPrChange>
        </w:rPr>
        <w:t xml:space="preserve">. </w:t>
      </w:r>
      <w:ins w:id="4127" w:author="Microsoft Office User" w:date="2019-10-29T16:52:00Z">
        <w:r w:rsidR="00BB736E" w:rsidRPr="000D46AE">
          <w:rPr>
            <w:rFonts w:ascii="Times New Roman" w:hAnsi="Times New Roman"/>
            <w:sz w:val="24"/>
            <w:szCs w:val="24"/>
            <w:lang w:val="en-US"/>
            <w:rPrChange w:id="4128" w:author="Microsoft Office User" w:date="2019-10-30T11:35:00Z">
              <w:rPr>
                <w:rFonts w:ascii="Times New Roman" w:hAnsi="Times New Roman"/>
                <w:sz w:val="24"/>
                <w:szCs w:val="24"/>
                <w:lang w:val="en-US"/>
              </w:rPr>
            </w:rPrChange>
          </w:rPr>
          <w:t xml:space="preserve">Planned </w:t>
        </w:r>
      </w:ins>
      <w:del w:id="4129" w:author="Microsoft Office User" w:date="2019-10-29T16:52:00Z">
        <w:r w:rsidR="00F079F3" w:rsidRPr="000D46AE" w:rsidDel="00BB736E">
          <w:rPr>
            <w:rFonts w:ascii="Times New Roman" w:hAnsi="Times New Roman"/>
            <w:sz w:val="24"/>
            <w:szCs w:val="24"/>
            <w:lang w:val="en-US"/>
            <w:rPrChange w:id="4130" w:author="Microsoft Office User" w:date="2019-10-30T11:35:00Z">
              <w:rPr>
                <w:rFonts w:ascii="Times New Roman" w:hAnsi="Times New Roman"/>
                <w:sz w:val="24"/>
                <w:szCs w:val="24"/>
                <w:lang w:val="en-US"/>
              </w:rPr>
            </w:rPrChange>
          </w:rPr>
          <w:delText xml:space="preserve">Post hoc </w:delText>
        </w:r>
      </w:del>
      <w:ins w:id="4131" w:author="Microsoft Office User" w:date="2019-10-29T16:03:00Z">
        <w:r w:rsidR="00C25078" w:rsidRPr="000D46AE">
          <w:rPr>
            <w:rFonts w:ascii="Times New Roman" w:hAnsi="Times New Roman"/>
            <w:sz w:val="24"/>
            <w:szCs w:val="24"/>
            <w:lang w:val="en-US"/>
            <w:rPrChange w:id="4132" w:author="Microsoft Office User" w:date="2019-10-30T11:35:00Z">
              <w:rPr>
                <w:rFonts w:ascii="Times New Roman" w:hAnsi="Times New Roman"/>
                <w:sz w:val="24"/>
                <w:szCs w:val="24"/>
                <w:lang w:val="en-US"/>
              </w:rPr>
            </w:rPrChange>
          </w:rPr>
          <w:t xml:space="preserve">pairwise </w:t>
        </w:r>
      </w:ins>
      <w:r w:rsidR="00F079F3" w:rsidRPr="000D46AE">
        <w:rPr>
          <w:rFonts w:ascii="Times New Roman" w:hAnsi="Times New Roman"/>
          <w:sz w:val="24"/>
          <w:szCs w:val="24"/>
          <w:lang w:val="en-US"/>
          <w:rPrChange w:id="4133" w:author="Microsoft Office User" w:date="2019-10-30T11:35:00Z">
            <w:rPr>
              <w:rFonts w:ascii="Times New Roman" w:hAnsi="Times New Roman"/>
              <w:sz w:val="24"/>
              <w:szCs w:val="24"/>
              <w:lang w:val="en-US"/>
            </w:rPr>
          </w:rPrChange>
        </w:rPr>
        <w:t>comparisons with Bonferroni</w:t>
      </w:r>
      <w:ins w:id="4134" w:author="Microsoft Office User" w:date="2019-10-29T16:53:00Z">
        <w:r w:rsidR="00BB736E" w:rsidRPr="000D46AE">
          <w:rPr>
            <w:rFonts w:ascii="Times New Roman" w:hAnsi="Times New Roman"/>
            <w:sz w:val="24"/>
            <w:szCs w:val="24"/>
            <w:lang w:val="en-US"/>
            <w:rPrChange w:id="4135" w:author="Microsoft Office User" w:date="2019-10-30T11:35:00Z">
              <w:rPr>
                <w:rFonts w:ascii="Times New Roman" w:hAnsi="Times New Roman"/>
                <w:sz w:val="24"/>
                <w:szCs w:val="24"/>
                <w:lang w:val="en-US"/>
              </w:rPr>
            </w:rPrChange>
          </w:rPr>
          <w:t>-Holm</w:t>
        </w:r>
      </w:ins>
      <w:r w:rsidR="00F079F3" w:rsidRPr="000D46AE">
        <w:rPr>
          <w:rFonts w:ascii="Times New Roman" w:hAnsi="Times New Roman"/>
          <w:sz w:val="24"/>
          <w:szCs w:val="24"/>
          <w:lang w:val="en-US"/>
          <w:rPrChange w:id="4136" w:author="Microsoft Office User" w:date="2019-10-30T11:35:00Z">
            <w:rPr>
              <w:rFonts w:ascii="Times New Roman" w:hAnsi="Times New Roman"/>
              <w:sz w:val="24"/>
              <w:szCs w:val="24"/>
              <w:lang w:val="en-US"/>
            </w:rPr>
          </w:rPrChange>
        </w:rPr>
        <w:t xml:space="preserve"> corrections </w:t>
      </w:r>
      <w:ins w:id="4137" w:author="Microsoft Office User" w:date="2019-10-29T16:03:00Z">
        <w:r w:rsidR="00C25078" w:rsidRPr="000D46AE">
          <w:rPr>
            <w:rFonts w:ascii="Times New Roman" w:hAnsi="Times New Roman"/>
            <w:sz w:val="24"/>
            <w:szCs w:val="24"/>
            <w:lang w:val="en-US"/>
            <w:rPrChange w:id="4138" w:author="Microsoft Office User" w:date="2019-10-30T11:35:00Z">
              <w:rPr>
                <w:rFonts w:ascii="Times New Roman" w:hAnsi="Times New Roman"/>
                <w:sz w:val="24"/>
                <w:szCs w:val="24"/>
                <w:lang w:val="en-US"/>
              </w:rPr>
            </w:rPrChange>
          </w:rPr>
          <w:t xml:space="preserve">for multiple testing </w:t>
        </w:r>
      </w:ins>
      <w:r w:rsidR="00F079F3" w:rsidRPr="000D46AE">
        <w:rPr>
          <w:rFonts w:ascii="Times New Roman" w:hAnsi="Times New Roman"/>
          <w:sz w:val="24"/>
          <w:szCs w:val="24"/>
          <w:lang w:val="en-US"/>
          <w:rPrChange w:id="4139" w:author="Microsoft Office User" w:date="2019-10-30T11:35:00Z">
            <w:rPr>
              <w:rFonts w:ascii="Times New Roman" w:hAnsi="Times New Roman"/>
              <w:sz w:val="24"/>
              <w:szCs w:val="24"/>
              <w:lang w:val="en-US"/>
            </w:rPr>
          </w:rPrChange>
        </w:rPr>
        <w:t xml:space="preserve">indicated </w:t>
      </w:r>
      <w:ins w:id="4140" w:author="Microsoft Office User" w:date="2019-10-29T16:04:00Z">
        <w:r w:rsidR="00C25078" w:rsidRPr="000D46AE">
          <w:rPr>
            <w:rFonts w:ascii="Times New Roman" w:hAnsi="Times New Roman"/>
            <w:sz w:val="24"/>
            <w:szCs w:val="24"/>
            <w:lang w:val="en-US"/>
            <w:rPrChange w:id="4141" w:author="Microsoft Office User" w:date="2019-10-30T11:35:00Z">
              <w:rPr>
                <w:rFonts w:ascii="Times New Roman" w:hAnsi="Times New Roman"/>
                <w:sz w:val="24"/>
                <w:szCs w:val="24"/>
                <w:lang w:val="en-US"/>
              </w:rPr>
            </w:rPrChange>
          </w:rPr>
          <w:t xml:space="preserve">no evidence </w:t>
        </w:r>
      </w:ins>
      <w:r w:rsidR="00F079F3" w:rsidRPr="000D46AE">
        <w:rPr>
          <w:rFonts w:ascii="Times New Roman" w:hAnsi="Times New Roman"/>
          <w:sz w:val="24"/>
          <w:szCs w:val="24"/>
          <w:lang w:val="en-US"/>
          <w:rPrChange w:id="4142" w:author="Microsoft Office User" w:date="2019-10-30T11:35:00Z">
            <w:rPr>
              <w:rFonts w:ascii="Times New Roman" w:hAnsi="Times New Roman"/>
              <w:sz w:val="24"/>
              <w:szCs w:val="24"/>
              <w:lang w:val="en-US"/>
            </w:rPr>
          </w:rPrChange>
        </w:rPr>
        <w:t xml:space="preserve">that IAT scores were </w:t>
      </w:r>
      <w:ins w:id="4143" w:author="Microsoft Office User" w:date="2019-10-29T16:04:00Z">
        <w:r w:rsidR="00C25078" w:rsidRPr="000D46AE">
          <w:rPr>
            <w:rFonts w:ascii="Times New Roman" w:hAnsi="Times New Roman"/>
            <w:sz w:val="24"/>
            <w:szCs w:val="24"/>
            <w:lang w:val="en-US"/>
            <w:rPrChange w:id="4144" w:author="Microsoft Office User" w:date="2019-10-30T11:35:00Z">
              <w:rPr>
                <w:rFonts w:ascii="Times New Roman" w:hAnsi="Times New Roman"/>
                <w:sz w:val="24"/>
                <w:szCs w:val="24"/>
                <w:lang w:val="en-US"/>
              </w:rPr>
            </w:rPrChange>
          </w:rPr>
          <w:t xml:space="preserve">different </w:t>
        </w:r>
      </w:ins>
      <w:del w:id="4145" w:author="Microsoft Office User" w:date="2019-10-29T16:04:00Z">
        <w:r w:rsidR="00F079F3" w:rsidRPr="000D46AE" w:rsidDel="00C25078">
          <w:rPr>
            <w:rFonts w:ascii="Times New Roman" w:hAnsi="Times New Roman"/>
            <w:sz w:val="24"/>
            <w:szCs w:val="24"/>
            <w:lang w:val="en-US"/>
            <w:rPrChange w:id="4146" w:author="Microsoft Office User" w:date="2019-10-30T11:35:00Z">
              <w:rPr>
                <w:rFonts w:ascii="Times New Roman" w:hAnsi="Times New Roman"/>
                <w:sz w:val="24"/>
                <w:szCs w:val="24"/>
                <w:lang w:val="en-US"/>
              </w:rPr>
            </w:rPrChange>
          </w:rPr>
          <w:delText xml:space="preserve">similar in the </w:delText>
        </w:r>
      </w:del>
      <w:ins w:id="4147" w:author="Microsoft Office User" w:date="2019-10-29T16:04:00Z">
        <w:r w:rsidR="00C25078" w:rsidRPr="000D46AE">
          <w:rPr>
            <w:rFonts w:ascii="Times New Roman" w:hAnsi="Times New Roman"/>
            <w:sz w:val="24"/>
            <w:szCs w:val="24"/>
            <w:lang w:val="en-US"/>
            <w:rPrChange w:id="4148" w:author="Microsoft Office User" w:date="2019-10-30T11:35:00Z">
              <w:rPr>
                <w:rFonts w:ascii="Times New Roman" w:hAnsi="Times New Roman"/>
                <w:sz w:val="24"/>
                <w:szCs w:val="24"/>
                <w:lang w:val="en-US"/>
              </w:rPr>
            </w:rPrChange>
          </w:rPr>
          <w:t xml:space="preserve">between the </w:t>
        </w:r>
      </w:ins>
      <w:r w:rsidR="00F079F3" w:rsidRPr="000D46AE">
        <w:rPr>
          <w:rFonts w:ascii="Times New Roman" w:hAnsi="Times New Roman"/>
          <w:sz w:val="24"/>
          <w:szCs w:val="24"/>
          <w:lang w:val="en-US"/>
          <w:rPrChange w:id="4149" w:author="Microsoft Office User" w:date="2019-10-30T11:35:00Z">
            <w:rPr>
              <w:rFonts w:ascii="Times New Roman" w:hAnsi="Times New Roman"/>
              <w:sz w:val="24"/>
              <w:szCs w:val="24"/>
              <w:lang w:val="en-US"/>
            </w:rPr>
          </w:rPrChange>
        </w:rPr>
        <w:t xml:space="preserve">shared features </w:t>
      </w:r>
      <w:ins w:id="4150" w:author="Microsoft Office User" w:date="2019-10-29T16:10:00Z">
        <w:r w:rsidR="007C4C44" w:rsidRPr="000D46AE">
          <w:rPr>
            <w:rFonts w:ascii="Times New Roman" w:hAnsi="Times New Roman"/>
            <w:sz w:val="24"/>
            <w:szCs w:val="24"/>
            <w:lang w:val="en-US"/>
            <w:rPrChange w:id="4151" w:author="Microsoft Office User" w:date="2019-10-30T11:35:00Z">
              <w:rPr>
                <w:rFonts w:ascii="Times New Roman" w:hAnsi="Times New Roman"/>
                <w:sz w:val="24"/>
                <w:szCs w:val="24"/>
                <w:lang w:val="en-US"/>
              </w:rPr>
            </w:rPrChange>
          </w:rPr>
          <w:t>condition (</w:t>
        </w:r>
        <w:r w:rsidR="007C4C44" w:rsidRPr="000D46AE">
          <w:rPr>
            <w:rFonts w:ascii="Times New Roman" w:hAnsi="Times New Roman"/>
            <w:i/>
            <w:sz w:val="24"/>
            <w:szCs w:val="24"/>
            <w:lang w:val="en-US"/>
            <w:rPrChange w:id="4152" w:author="Microsoft Office User" w:date="2019-10-30T11:35:00Z">
              <w:rPr>
                <w:rFonts w:ascii="Times New Roman" w:hAnsi="Times New Roman"/>
                <w:sz w:val="24"/>
                <w:szCs w:val="24"/>
                <w:lang w:val="en-US"/>
              </w:rPr>
            </w:rPrChange>
          </w:rPr>
          <w:t>M</w:t>
        </w:r>
        <w:r w:rsidR="007C4C44" w:rsidRPr="000D46AE">
          <w:rPr>
            <w:rFonts w:ascii="Times New Roman" w:hAnsi="Times New Roman"/>
            <w:sz w:val="24"/>
            <w:szCs w:val="24"/>
            <w:lang w:val="en-US"/>
            <w:rPrChange w:id="4153" w:author="Microsoft Office User" w:date="2019-10-30T11:35:00Z">
              <w:rPr>
                <w:rFonts w:ascii="Times New Roman" w:hAnsi="Times New Roman"/>
                <w:sz w:val="24"/>
                <w:szCs w:val="24"/>
                <w:lang w:val="en-US"/>
              </w:rPr>
            </w:rPrChange>
          </w:rPr>
          <w:t xml:space="preserve"> = </w:t>
        </w:r>
      </w:ins>
      <w:ins w:id="4154" w:author="Microsoft Office User" w:date="2019-10-29T16:50:00Z">
        <w:r w:rsidR="00BB736E" w:rsidRPr="000D46AE">
          <w:rPr>
            <w:rFonts w:ascii="Times New Roman" w:hAnsi="Times New Roman"/>
            <w:sz w:val="24"/>
            <w:szCs w:val="24"/>
            <w:lang w:val="en-US"/>
            <w:rPrChange w:id="4155" w:author="Microsoft Office User" w:date="2019-10-30T11:35:00Z">
              <w:rPr>
                <w:rFonts w:ascii="Times New Roman" w:hAnsi="Times New Roman"/>
                <w:sz w:val="24"/>
                <w:szCs w:val="24"/>
                <w:lang w:val="en-US"/>
              </w:rPr>
            </w:rPrChange>
          </w:rPr>
          <w:t>0.28</w:t>
        </w:r>
      </w:ins>
      <w:ins w:id="4156" w:author="Microsoft Office User" w:date="2019-10-29T16:10:00Z">
        <w:r w:rsidR="007C4C44" w:rsidRPr="000D46AE">
          <w:rPr>
            <w:rFonts w:ascii="Times New Roman" w:hAnsi="Times New Roman"/>
            <w:sz w:val="24"/>
            <w:szCs w:val="24"/>
            <w:lang w:val="en-US"/>
            <w:rPrChange w:id="4157" w:author="Microsoft Office User" w:date="2019-10-30T11:35:00Z">
              <w:rPr>
                <w:rFonts w:ascii="Times New Roman" w:hAnsi="Times New Roman"/>
                <w:sz w:val="24"/>
                <w:szCs w:val="24"/>
                <w:lang w:val="en-US"/>
              </w:rPr>
            </w:rPrChange>
          </w:rPr>
          <w:t>, 95% CI [</w:t>
        </w:r>
      </w:ins>
      <w:ins w:id="4158" w:author="Microsoft Office User" w:date="2019-10-29T16:50:00Z">
        <w:r w:rsidR="00BB736E" w:rsidRPr="000D46AE">
          <w:rPr>
            <w:rFonts w:ascii="Times New Roman" w:hAnsi="Times New Roman"/>
            <w:sz w:val="24"/>
            <w:szCs w:val="24"/>
            <w:lang w:val="en-US"/>
            <w:rPrChange w:id="4159" w:author="Microsoft Office User" w:date="2019-10-30T11:35:00Z">
              <w:rPr>
                <w:rFonts w:ascii="Times New Roman" w:hAnsi="Times New Roman"/>
                <w:sz w:val="24"/>
                <w:szCs w:val="24"/>
                <w:lang w:val="en-US"/>
              </w:rPr>
            </w:rPrChange>
          </w:rPr>
          <w:t>0.18</w:t>
        </w:r>
      </w:ins>
      <w:ins w:id="4160" w:author="Microsoft Office User" w:date="2019-10-29T16:11:00Z">
        <w:r w:rsidR="007C4C44" w:rsidRPr="000D46AE">
          <w:rPr>
            <w:rFonts w:ascii="Times New Roman" w:hAnsi="Times New Roman"/>
            <w:sz w:val="24"/>
            <w:szCs w:val="24"/>
            <w:lang w:val="en-US"/>
            <w:rPrChange w:id="4161" w:author="Microsoft Office User" w:date="2019-10-30T11:35:00Z">
              <w:rPr>
                <w:rFonts w:ascii="Times New Roman" w:hAnsi="Times New Roman"/>
                <w:sz w:val="24"/>
                <w:szCs w:val="24"/>
                <w:lang w:val="en-US"/>
              </w:rPr>
            </w:rPrChange>
          </w:rPr>
          <w:t xml:space="preserve">, </w:t>
        </w:r>
      </w:ins>
      <w:ins w:id="4162" w:author="Microsoft Office User" w:date="2019-10-29T16:50:00Z">
        <w:r w:rsidR="00BB736E" w:rsidRPr="000D46AE">
          <w:rPr>
            <w:rFonts w:ascii="Times New Roman" w:hAnsi="Times New Roman"/>
            <w:sz w:val="24"/>
            <w:szCs w:val="24"/>
            <w:lang w:val="en-US"/>
            <w:rPrChange w:id="4163" w:author="Microsoft Office User" w:date="2019-10-30T11:35:00Z">
              <w:rPr>
                <w:rFonts w:ascii="Times New Roman" w:hAnsi="Times New Roman"/>
                <w:sz w:val="24"/>
                <w:szCs w:val="24"/>
                <w:lang w:val="en-US"/>
              </w:rPr>
            </w:rPrChange>
          </w:rPr>
          <w:t>0.38</w:t>
        </w:r>
      </w:ins>
      <w:ins w:id="4164" w:author="Microsoft Office User" w:date="2019-10-29T16:11:00Z">
        <w:r w:rsidR="007C4C44" w:rsidRPr="000D46AE">
          <w:rPr>
            <w:rFonts w:ascii="Times New Roman" w:hAnsi="Times New Roman"/>
            <w:sz w:val="24"/>
            <w:szCs w:val="24"/>
            <w:lang w:val="en-US"/>
            <w:rPrChange w:id="4165" w:author="Microsoft Office User" w:date="2019-10-30T11:35:00Z">
              <w:rPr>
                <w:rFonts w:ascii="Times New Roman" w:hAnsi="Times New Roman"/>
                <w:sz w:val="24"/>
                <w:szCs w:val="24"/>
                <w:lang w:val="en-US"/>
              </w:rPr>
            </w:rPrChange>
          </w:rPr>
          <w:t xml:space="preserve">]) </w:t>
        </w:r>
      </w:ins>
      <w:r w:rsidR="00F079F3" w:rsidRPr="000D46AE">
        <w:rPr>
          <w:rFonts w:ascii="Times New Roman" w:hAnsi="Times New Roman"/>
          <w:sz w:val="24"/>
          <w:szCs w:val="24"/>
          <w:lang w:val="en-US"/>
          <w:rPrChange w:id="4166" w:author="Microsoft Office User" w:date="2019-10-30T11:35:00Z">
            <w:rPr>
              <w:rFonts w:ascii="Times New Roman" w:hAnsi="Times New Roman"/>
              <w:sz w:val="24"/>
              <w:szCs w:val="24"/>
              <w:lang w:val="en-US"/>
            </w:rPr>
          </w:rPrChange>
        </w:rPr>
        <w:t xml:space="preserve">and random conditions </w:t>
      </w:r>
      <w:ins w:id="4167" w:author="Microsoft Office User" w:date="2019-10-29T16:11:00Z">
        <w:r w:rsidR="007C4C44" w:rsidRPr="000D46AE">
          <w:rPr>
            <w:rFonts w:ascii="Times New Roman" w:hAnsi="Times New Roman"/>
            <w:sz w:val="24"/>
            <w:szCs w:val="24"/>
            <w:lang w:val="en-US"/>
            <w:rPrChange w:id="4168" w:author="Microsoft Office User" w:date="2019-10-30T11:35:00Z">
              <w:rPr>
                <w:rFonts w:ascii="Times New Roman" w:hAnsi="Times New Roman"/>
                <w:sz w:val="24"/>
                <w:szCs w:val="24"/>
                <w:lang w:val="en-US"/>
              </w:rPr>
            </w:rPrChange>
          </w:rPr>
          <w:t>(</w:t>
        </w:r>
        <w:r w:rsidR="007C4C44" w:rsidRPr="000D46AE">
          <w:rPr>
            <w:rFonts w:ascii="Times New Roman" w:hAnsi="Times New Roman"/>
            <w:i/>
            <w:sz w:val="24"/>
            <w:szCs w:val="24"/>
            <w:lang w:val="en-US"/>
            <w:rPrChange w:id="4169" w:author="Microsoft Office User" w:date="2019-10-30T11:35:00Z">
              <w:rPr>
                <w:rFonts w:ascii="Times New Roman" w:hAnsi="Times New Roman"/>
                <w:i/>
                <w:sz w:val="24"/>
                <w:szCs w:val="24"/>
                <w:lang w:val="en-US"/>
              </w:rPr>
            </w:rPrChange>
          </w:rPr>
          <w:t>M</w:t>
        </w:r>
        <w:r w:rsidR="007C4C44" w:rsidRPr="000D46AE">
          <w:rPr>
            <w:rFonts w:ascii="Times New Roman" w:hAnsi="Times New Roman"/>
            <w:sz w:val="24"/>
            <w:szCs w:val="24"/>
            <w:lang w:val="en-US"/>
            <w:rPrChange w:id="4170" w:author="Microsoft Office User" w:date="2019-10-30T11:35:00Z">
              <w:rPr>
                <w:rFonts w:ascii="Times New Roman" w:hAnsi="Times New Roman"/>
                <w:sz w:val="24"/>
                <w:szCs w:val="24"/>
                <w:lang w:val="en-US"/>
              </w:rPr>
            </w:rPrChange>
          </w:rPr>
          <w:t xml:space="preserve"> = </w:t>
        </w:r>
      </w:ins>
      <w:ins w:id="4171" w:author="Microsoft Office User" w:date="2019-10-29T16:50:00Z">
        <w:r w:rsidR="00BB736E" w:rsidRPr="000D46AE">
          <w:rPr>
            <w:rFonts w:ascii="Times New Roman" w:hAnsi="Times New Roman"/>
            <w:sz w:val="24"/>
            <w:szCs w:val="24"/>
            <w:lang w:val="en-US"/>
            <w:rPrChange w:id="4172" w:author="Microsoft Office User" w:date="2019-10-30T11:35:00Z">
              <w:rPr>
                <w:rFonts w:ascii="Times New Roman" w:hAnsi="Times New Roman"/>
                <w:sz w:val="24"/>
                <w:szCs w:val="24"/>
                <w:lang w:val="en-US"/>
              </w:rPr>
            </w:rPrChange>
          </w:rPr>
          <w:t>0.16</w:t>
        </w:r>
      </w:ins>
      <w:ins w:id="4173" w:author="Microsoft Office User" w:date="2019-10-29T16:11:00Z">
        <w:r w:rsidR="007C4C44" w:rsidRPr="000D46AE">
          <w:rPr>
            <w:rFonts w:ascii="Times New Roman" w:hAnsi="Times New Roman"/>
            <w:sz w:val="24"/>
            <w:szCs w:val="24"/>
            <w:lang w:val="en-US"/>
            <w:rPrChange w:id="4174" w:author="Microsoft Office User" w:date="2019-10-30T11:35:00Z">
              <w:rPr>
                <w:rFonts w:ascii="Times New Roman" w:hAnsi="Times New Roman"/>
                <w:sz w:val="24"/>
                <w:szCs w:val="24"/>
                <w:lang w:val="en-US"/>
              </w:rPr>
            </w:rPrChange>
          </w:rPr>
          <w:t>, 95% CI [</w:t>
        </w:r>
      </w:ins>
      <w:ins w:id="4175" w:author="Microsoft Office User" w:date="2019-10-29T16:50:00Z">
        <w:r w:rsidR="00BB736E" w:rsidRPr="000D46AE">
          <w:rPr>
            <w:rFonts w:ascii="Times New Roman" w:hAnsi="Times New Roman"/>
            <w:sz w:val="24"/>
            <w:szCs w:val="24"/>
            <w:lang w:val="en-US"/>
            <w:rPrChange w:id="4176" w:author="Microsoft Office User" w:date="2019-10-30T11:35:00Z">
              <w:rPr>
                <w:rFonts w:ascii="Times New Roman" w:hAnsi="Times New Roman"/>
                <w:sz w:val="24"/>
                <w:szCs w:val="24"/>
                <w:lang w:val="en-US"/>
              </w:rPr>
            </w:rPrChange>
          </w:rPr>
          <w:t>0.06</w:t>
        </w:r>
      </w:ins>
      <w:ins w:id="4177" w:author="Microsoft Office User" w:date="2019-10-29T16:11:00Z">
        <w:r w:rsidR="007C4C44" w:rsidRPr="000D46AE">
          <w:rPr>
            <w:rFonts w:ascii="Times New Roman" w:hAnsi="Times New Roman"/>
            <w:sz w:val="24"/>
            <w:szCs w:val="24"/>
            <w:lang w:val="en-US"/>
            <w:rPrChange w:id="4178" w:author="Microsoft Office User" w:date="2019-10-30T11:35:00Z">
              <w:rPr>
                <w:rFonts w:ascii="Times New Roman" w:hAnsi="Times New Roman"/>
                <w:sz w:val="24"/>
                <w:szCs w:val="24"/>
                <w:lang w:val="en-US"/>
              </w:rPr>
            </w:rPrChange>
          </w:rPr>
          <w:t xml:space="preserve">, </w:t>
        </w:r>
      </w:ins>
      <w:ins w:id="4179" w:author="Microsoft Office User" w:date="2019-10-29T16:50:00Z">
        <w:r w:rsidR="00BB736E" w:rsidRPr="000D46AE">
          <w:rPr>
            <w:rFonts w:ascii="Times New Roman" w:hAnsi="Times New Roman"/>
            <w:sz w:val="24"/>
            <w:szCs w:val="24"/>
            <w:lang w:val="en-US"/>
            <w:rPrChange w:id="4180" w:author="Microsoft Office User" w:date="2019-10-30T11:35:00Z">
              <w:rPr>
                <w:rFonts w:ascii="Times New Roman" w:hAnsi="Times New Roman"/>
                <w:sz w:val="24"/>
                <w:szCs w:val="24"/>
                <w:lang w:val="en-US"/>
              </w:rPr>
            </w:rPrChange>
          </w:rPr>
          <w:t>0.26</w:t>
        </w:r>
      </w:ins>
      <w:ins w:id="4181" w:author="Microsoft Office User" w:date="2019-10-29T16:11:00Z">
        <w:r w:rsidR="007C4C44" w:rsidRPr="000D46AE">
          <w:rPr>
            <w:rFonts w:ascii="Times New Roman" w:hAnsi="Times New Roman"/>
            <w:sz w:val="24"/>
            <w:szCs w:val="24"/>
            <w:lang w:val="en-US"/>
            <w:rPrChange w:id="4182" w:author="Microsoft Office User" w:date="2019-10-30T11:35:00Z">
              <w:rPr>
                <w:rFonts w:ascii="Times New Roman" w:hAnsi="Times New Roman"/>
                <w:sz w:val="24"/>
                <w:szCs w:val="24"/>
                <w:lang w:val="en-US"/>
              </w:rPr>
            </w:rPrChange>
          </w:rPr>
          <w:t xml:space="preserve">], pairwise </w:t>
        </w:r>
      </w:ins>
      <w:del w:id="4183" w:author="Microsoft Office User" w:date="2019-10-29T16:11:00Z">
        <w:r w:rsidR="00F079F3" w:rsidRPr="000D46AE" w:rsidDel="007C4C44">
          <w:rPr>
            <w:rFonts w:ascii="Times New Roman" w:hAnsi="Times New Roman"/>
            <w:sz w:val="24"/>
            <w:szCs w:val="24"/>
            <w:lang w:val="en-US"/>
            <w:rPrChange w:id="4184" w:author="Microsoft Office User" w:date="2019-10-30T11:35:00Z">
              <w:rPr>
                <w:rFonts w:ascii="Times New Roman" w:hAnsi="Times New Roman"/>
                <w:sz w:val="24"/>
                <w:szCs w:val="24"/>
                <w:lang w:val="en-US"/>
              </w:rPr>
            </w:rPrChange>
          </w:rPr>
          <w:delText>(</w:delText>
        </w:r>
      </w:del>
      <w:r w:rsidR="00F079F3" w:rsidRPr="000D46AE">
        <w:rPr>
          <w:rFonts w:ascii="Times New Roman" w:hAnsi="Times New Roman"/>
          <w:i/>
          <w:sz w:val="24"/>
          <w:szCs w:val="24"/>
          <w:lang w:val="en-US"/>
          <w:rPrChange w:id="4185" w:author="Microsoft Office User" w:date="2019-10-30T11:35:00Z">
            <w:rPr>
              <w:rFonts w:ascii="Times New Roman" w:hAnsi="Times New Roman"/>
              <w:i/>
              <w:sz w:val="24"/>
              <w:szCs w:val="24"/>
              <w:lang w:val="en-US"/>
            </w:rPr>
          </w:rPrChange>
        </w:rPr>
        <w:t>p</w:t>
      </w:r>
      <w:r w:rsidR="00F079F3" w:rsidRPr="000D46AE">
        <w:rPr>
          <w:rFonts w:ascii="Times New Roman" w:hAnsi="Times New Roman"/>
          <w:sz w:val="24"/>
          <w:szCs w:val="24"/>
          <w:lang w:val="en-US"/>
          <w:rPrChange w:id="4186" w:author="Microsoft Office User" w:date="2019-10-30T11:35:00Z">
            <w:rPr>
              <w:rFonts w:ascii="Times New Roman" w:hAnsi="Times New Roman"/>
              <w:sz w:val="24"/>
              <w:szCs w:val="24"/>
              <w:lang w:val="en-US"/>
            </w:rPr>
          </w:rPrChange>
        </w:rPr>
        <w:t xml:space="preserve"> = .</w:t>
      </w:r>
      <w:ins w:id="4187" w:author="Microsoft Office User" w:date="2019-10-29T16:04:00Z">
        <w:r w:rsidR="00C25078" w:rsidRPr="000D46AE">
          <w:rPr>
            <w:rFonts w:ascii="Times New Roman" w:hAnsi="Times New Roman"/>
            <w:sz w:val="24"/>
            <w:szCs w:val="24"/>
            <w:lang w:val="en-US"/>
            <w:rPrChange w:id="4188" w:author="Microsoft Office User" w:date="2019-10-30T11:35:00Z">
              <w:rPr>
                <w:rFonts w:ascii="Times New Roman" w:hAnsi="Times New Roman"/>
                <w:sz w:val="24"/>
                <w:szCs w:val="24"/>
                <w:lang w:val="en-US"/>
              </w:rPr>
            </w:rPrChange>
          </w:rPr>
          <w:t>10</w:t>
        </w:r>
      </w:ins>
      <w:del w:id="4189" w:author="Microsoft Office User" w:date="2019-10-29T16:04:00Z">
        <w:r w:rsidR="00F079F3" w:rsidRPr="000D46AE" w:rsidDel="00C25078">
          <w:rPr>
            <w:rFonts w:ascii="Times New Roman" w:hAnsi="Times New Roman"/>
            <w:sz w:val="24"/>
            <w:szCs w:val="24"/>
            <w:lang w:val="en-US"/>
            <w:rPrChange w:id="4190" w:author="Microsoft Office User" w:date="2019-10-30T11:35:00Z">
              <w:rPr>
                <w:rFonts w:ascii="Times New Roman" w:hAnsi="Times New Roman"/>
                <w:sz w:val="24"/>
                <w:szCs w:val="24"/>
                <w:lang w:val="en-US"/>
              </w:rPr>
            </w:rPrChange>
          </w:rPr>
          <w:delText>28</w:delText>
        </w:r>
      </w:del>
      <w:r w:rsidR="00F079F3" w:rsidRPr="000D46AE">
        <w:rPr>
          <w:rFonts w:ascii="Times New Roman" w:hAnsi="Times New Roman"/>
          <w:sz w:val="24"/>
          <w:szCs w:val="24"/>
          <w:lang w:val="en-US"/>
          <w:rPrChange w:id="4191" w:author="Microsoft Office User" w:date="2019-10-30T11:35:00Z">
            <w:rPr>
              <w:rFonts w:ascii="Times New Roman" w:hAnsi="Times New Roman"/>
              <w:sz w:val="24"/>
              <w:szCs w:val="24"/>
              <w:lang w:val="en-US"/>
            </w:rPr>
          </w:rPrChange>
        </w:rPr>
        <w:t xml:space="preserve">), </w:t>
      </w:r>
      <w:ins w:id="4192" w:author="Microsoft Office User" w:date="2019-10-29T16:04:00Z">
        <w:r w:rsidR="00C25078" w:rsidRPr="000D46AE">
          <w:rPr>
            <w:rFonts w:ascii="Times New Roman" w:hAnsi="Times New Roman"/>
            <w:sz w:val="24"/>
            <w:szCs w:val="24"/>
            <w:lang w:val="en-US"/>
            <w:rPrChange w:id="4193" w:author="Microsoft Office User" w:date="2019-10-30T11:35:00Z">
              <w:rPr>
                <w:rFonts w:ascii="Times New Roman" w:hAnsi="Times New Roman"/>
                <w:sz w:val="24"/>
                <w:szCs w:val="24"/>
                <w:lang w:val="en-US"/>
              </w:rPr>
            </w:rPrChange>
          </w:rPr>
          <w:t xml:space="preserve">but provided evidence that </w:t>
        </w:r>
      </w:ins>
      <w:del w:id="4194" w:author="Microsoft Office User" w:date="2019-10-29T16:04:00Z">
        <w:r w:rsidR="00F079F3" w:rsidRPr="000D46AE" w:rsidDel="00C25078">
          <w:rPr>
            <w:rFonts w:ascii="Times New Roman" w:hAnsi="Times New Roman"/>
            <w:sz w:val="24"/>
            <w:szCs w:val="24"/>
            <w:lang w:val="en-US"/>
            <w:rPrChange w:id="4195" w:author="Microsoft Office User" w:date="2019-10-30T11:35:00Z">
              <w:rPr>
                <w:rFonts w:ascii="Times New Roman" w:hAnsi="Times New Roman"/>
                <w:sz w:val="24"/>
                <w:szCs w:val="24"/>
                <w:lang w:val="en-US"/>
              </w:rPr>
            </w:rPrChange>
          </w:rPr>
          <w:delText xml:space="preserve">and different in </w:delText>
        </w:r>
      </w:del>
      <w:r w:rsidR="00F079F3" w:rsidRPr="000D46AE">
        <w:rPr>
          <w:rFonts w:ascii="Times New Roman" w:hAnsi="Times New Roman"/>
          <w:sz w:val="24"/>
          <w:szCs w:val="24"/>
          <w:lang w:val="en-US"/>
          <w:rPrChange w:id="4196" w:author="Microsoft Office User" w:date="2019-10-30T11:35:00Z">
            <w:rPr>
              <w:rFonts w:ascii="Times New Roman" w:hAnsi="Times New Roman"/>
              <w:sz w:val="24"/>
              <w:szCs w:val="24"/>
              <w:lang w:val="en-US"/>
            </w:rPr>
          </w:rPrChange>
        </w:rPr>
        <w:t xml:space="preserve">both the shared features and random </w:t>
      </w:r>
      <w:ins w:id="4197" w:author="Microsoft Office User" w:date="2019-10-29T16:04:00Z">
        <w:r w:rsidR="00C25078" w:rsidRPr="000D46AE">
          <w:rPr>
            <w:rFonts w:ascii="Times New Roman" w:hAnsi="Times New Roman"/>
            <w:sz w:val="24"/>
            <w:szCs w:val="24"/>
            <w:lang w:val="en-US"/>
            <w:rPrChange w:id="4198" w:author="Microsoft Office User" w:date="2019-10-30T11:35:00Z">
              <w:rPr>
                <w:rFonts w:ascii="Times New Roman" w:hAnsi="Times New Roman"/>
                <w:sz w:val="24"/>
                <w:szCs w:val="24"/>
                <w:lang w:val="en-US"/>
              </w:rPr>
            </w:rPrChange>
          </w:rPr>
          <w:t xml:space="preserve">conditions differed from </w:t>
        </w:r>
      </w:ins>
      <w:del w:id="4199" w:author="Microsoft Office User" w:date="2019-10-29T16:04:00Z">
        <w:r w:rsidR="00F079F3" w:rsidRPr="000D46AE" w:rsidDel="00C25078">
          <w:rPr>
            <w:rFonts w:ascii="Times New Roman" w:hAnsi="Times New Roman"/>
            <w:sz w:val="24"/>
            <w:szCs w:val="24"/>
            <w:lang w:val="en-US"/>
            <w:rPrChange w:id="4200" w:author="Microsoft Office User" w:date="2019-10-30T11:35:00Z">
              <w:rPr>
                <w:rFonts w:ascii="Times New Roman" w:hAnsi="Times New Roman"/>
                <w:sz w:val="24"/>
                <w:szCs w:val="24"/>
                <w:lang w:val="en-US"/>
              </w:rPr>
            </w:rPrChange>
          </w:rPr>
          <w:delText xml:space="preserve">relative to </w:delText>
        </w:r>
      </w:del>
      <w:ins w:id="4201" w:author="Microsoft Office User" w:date="2019-10-29T16:04:00Z">
        <w:r w:rsidR="00C25078" w:rsidRPr="000D46AE">
          <w:rPr>
            <w:rFonts w:ascii="Times New Roman" w:hAnsi="Times New Roman"/>
            <w:sz w:val="24"/>
            <w:szCs w:val="24"/>
            <w:lang w:val="en-US"/>
            <w:rPrChange w:id="4202" w:author="Microsoft Office User" w:date="2019-10-30T11:35:00Z">
              <w:rPr>
                <w:rFonts w:ascii="Times New Roman" w:hAnsi="Times New Roman"/>
                <w:sz w:val="24"/>
                <w:szCs w:val="24"/>
                <w:lang w:val="en-US"/>
              </w:rPr>
            </w:rPrChange>
          </w:rPr>
          <w:t xml:space="preserve">the </w:t>
        </w:r>
      </w:ins>
      <w:r w:rsidR="00F079F3" w:rsidRPr="000D46AE">
        <w:rPr>
          <w:rFonts w:ascii="Times New Roman" w:hAnsi="Times New Roman"/>
          <w:sz w:val="24"/>
          <w:szCs w:val="24"/>
          <w:lang w:val="en-US"/>
          <w:rPrChange w:id="4203" w:author="Microsoft Office User" w:date="2019-10-30T11:35:00Z">
            <w:rPr>
              <w:rFonts w:ascii="Times New Roman" w:hAnsi="Times New Roman"/>
              <w:sz w:val="24"/>
              <w:szCs w:val="24"/>
              <w:lang w:val="en-US"/>
            </w:rPr>
          </w:rPrChange>
        </w:rPr>
        <w:t>no-contiguity condition</w:t>
      </w:r>
      <w:del w:id="4204" w:author="Microsoft Office User" w:date="2019-10-29T16:05:00Z">
        <w:r w:rsidR="00F079F3" w:rsidRPr="000D46AE" w:rsidDel="00C25078">
          <w:rPr>
            <w:rFonts w:ascii="Times New Roman" w:hAnsi="Times New Roman"/>
            <w:sz w:val="24"/>
            <w:szCs w:val="24"/>
            <w:lang w:val="en-US"/>
            <w:rPrChange w:id="4205" w:author="Microsoft Office User" w:date="2019-10-30T11:35:00Z">
              <w:rPr>
                <w:rFonts w:ascii="Times New Roman" w:hAnsi="Times New Roman"/>
                <w:sz w:val="24"/>
                <w:szCs w:val="24"/>
                <w:lang w:val="en-US"/>
              </w:rPr>
            </w:rPrChange>
          </w:rPr>
          <w:delText>s</w:delText>
        </w:r>
      </w:del>
      <w:r w:rsidR="00F079F3" w:rsidRPr="000D46AE">
        <w:rPr>
          <w:rFonts w:ascii="Times New Roman" w:hAnsi="Times New Roman"/>
          <w:sz w:val="24"/>
          <w:szCs w:val="24"/>
          <w:lang w:val="en-US"/>
          <w:rPrChange w:id="4206" w:author="Microsoft Office User" w:date="2019-10-30T11:35:00Z">
            <w:rPr>
              <w:rFonts w:ascii="Times New Roman" w:hAnsi="Times New Roman"/>
              <w:sz w:val="24"/>
              <w:szCs w:val="24"/>
              <w:lang w:val="en-US"/>
            </w:rPr>
          </w:rPrChange>
        </w:rPr>
        <w:t xml:space="preserve"> </w:t>
      </w:r>
      <w:del w:id="4207" w:author="Microsoft Office User" w:date="2019-10-29T16:11:00Z">
        <w:r w:rsidR="00F079F3" w:rsidRPr="000D46AE" w:rsidDel="00ED4872">
          <w:rPr>
            <w:rFonts w:ascii="Times New Roman" w:hAnsi="Times New Roman"/>
            <w:sz w:val="24"/>
            <w:szCs w:val="24"/>
            <w:lang w:val="en-US"/>
            <w:rPrChange w:id="4208" w:author="Microsoft Office User" w:date="2019-10-30T11:35:00Z">
              <w:rPr>
                <w:rFonts w:ascii="Times New Roman" w:hAnsi="Times New Roman"/>
                <w:sz w:val="24"/>
                <w:szCs w:val="24"/>
                <w:lang w:val="en-US"/>
              </w:rPr>
            </w:rPrChange>
          </w:rPr>
          <w:delText>(</w:delText>
        </w:r>
      </w:del>
      <w:ins w:id="4209" w:author="Microsoft Office User" w:date="2019-10-29T16:11:00Z">
        <w:r w:rsidR="007C4C44" w:rsidRPr="000D46AE">
          <w:rPr>
            <w:rFonts w:ascii="Times New Roman" w:hAnsi="Times New Roman"/>
            <w:sz w:val="24"/>
            <w:szCs w:val="24"/>
            <w:lang w:val="en-US"/>
            <w:rPrChange w:id="4210" w:author="Microsoft Office User" w:date="2019-10-30T11:35:00Z">
              <w:rPr>
                <w:rFonts w:ascii="Times New Roman" w:hAnsi="Times New Roman"/>
                <w:sz w:val="24"/>
                <w:szCs w:val="24"/>
                <w:lang w:val="en-US"/>
              </w:rPr>
            </w:rPrChange>
          </w:rPr>
          <w:t>(</w:t>
        </w:r>
        <w:r w:rsidR="007C4C44" w:rsidRPr="000D46AE">
          <w:rPr>
            <w:rFonts w:ascii="Times New Roman" w:hAnsi="Times New Roman"/>
            <w:i/>
            <w:sz w:val="24"/>
            <w:szCs w:val="24"/>
            <w:lang w:val="en-US"/>
            <w:rPrChange w:id="4211" w:author="Microsoft Office User" w:date="2019-10-30T11:35:00Z">
              <w:rPr>
                <w:rFonts w:ascii="Times New Roman" w:hAnsi="Times New Roman"/>
                <w:i/>
                <w:sz w:val="24"/>
                <w:szCs w:val="24"/>
                <w:lang w:val="en-US"/>
              </w:rPr>
            </w:rPrChange>
          </w:rPr>
          <w:t>M</w:t>
        </w:r>
        <w:r w:rsidR="007C4C44" w:rsidRPr="000D46AE">
          <w:rPr>
            <w:rFonts w:ascii="Times New Roman" w:hAnsi="Times New Roman"/>
            <w:sz w:val="24"/>
            <w:szCs w:val="24"/>
            <w:lang w:val="en-US"/>
            <w:rPrChange w:id="4212" w:author="Microsoft Office User" w:date="2019-10-30T11:35:00Z">
              <w:rPr>
                <w:rFonts w:ascii="Times New Roman" w:hAnsi="Times New Roman"/>
                <w:sz w:val="24"/>
                <w:szCs w:val="24"/>
                <w:lang w:val="en-US"/>
              </w:rPr>
            </w:rPrChange>
          </w:rPr>
          <w:t xml:space="preserve"> =</w:t>
        </w:r>
      </w:ins>
      <w:ins w:id="4213" w:author="Microsoft Office User" w:date="2019-10-29T16:51:00Z">
        <w:r w:rsidR="00BB736E" w:rsidRPr="000D46AE">
          <w:rPr>
            <w:rFonts w:ascii="Times New Roman" w:hAnsi="Times New Roman"/>
            <w:sz w:val="24"/>
            <w:szCs w:val="24"/>
            <w:lang w:val="en-US"/>
            <w:rPrChange w:id="4214" w:author="Microsoft Office User" w:date="2019-10-30T11:35:00Z">
              <w:rPr>
                <w:rFonts w:ascii="Times New Roman" w:hAnsi="Times New Roman"/>
                <w:sz w:val="24"/>
                <w:szCs w:val="24"/>
                <w:lang w:val="en-US"/>
              </w:rPr>
            </w:rPrChange>
          </w:rPr>
          <w:t xml:space="preserve"> -0.20</w:t>
        </w:r>
      </w:ins>
      <w:ins w:id="4215" w:author="Microsoft Office User" w:date="2019-10-29T16:11:00Z">
        <w:r w:rsidR="007C4C44" w:rsidRPr="000D46AE">
          <w:rPr>
            <w:rFonts w:ascii="Times New Roman" w:hAnsi="Times New Roman"/>
            <w:sz w:val="24"/>
            <w:szCs w:val="24"/>
            <w:lang w:val="en-US"/>
            <w:rPrChange w:id="4216" w:author="Microsoft Office User" w:date="2019-10-30T11:35:00Z">
              <w:rPr>
                <w:rFonts w:ascii="Times New Roman" w:hAnsi="Times New Roman"/>
                <w:sz w:val="24"/>
                <w:szCs w:val="24"/>
                <w:lang w:val="en-US"/>
              </w:rPr>
            </w:rPrChange>
          </w:rPr>
          <w:t>, 95% CI [</w:t>
        </w:r>
      </w:ins>
      <w:ins w:id="4217" w:author="Microsoft Office User" w:date="2019-10-29T16:51:00Z">
        <w:r w:rsidR="00BB736E" w:rsidRPr="000D46AE">
          <w:rPr>
            <w:rFonts w:ascii="Times New Roman" w:hAnsi="Times New Roman"/>
            <w:sz w:val="24"/>
            <w:szCs w:val="24"/>
            <w:lang w:val="en-US"/>
            <w:rPrChange w:id="4218" w:author="Microsoft Office User" w:date="2019-10-30T11:35:00Z">
              <w:rPr>
                <w:rFonts w:ascii="Times New Roman" w:hAnsi="Times New Roman"/>
                <w:sz w:val="24"/>
                <w:szCs w:val="24"/>
                <w:lang w:val="en-US"/>
              </w:rPr>
            </w:rPrChange>
          </w:rPr>
          <w:t>-0.29</w:t>
        </w:r>
      </w:ins>
      <w:ins w:id="4219" w:author="Microsoft Office User" w:date="2019-10-29T16:11:00Z">
        <w:r w:rsidR="007C4C44" w:rsidRPr="000D46AE">
          <w:rPr>
            <w:rFonts w:ascii="Times New Roman" w:hAnsi="Times New Roman"/>
            <w:sz w:val="24"/>
            <w:szCs w:val="24"/>
            <w:lang w:val="en-US"/>
            <w:rPrChange w:id="4220" w:author="Microsoft Office User" w:date="2019-10-30T11:35:00Z">
              <w:rPr>
                <w:rFonts w:ascii="Times New Roman" w:hAnsi="Times New Roman"/>
                <w:sz w:val="24"/>
                <w:szCs w:val="24"/>
                <w:lang w:val="en-US"/>
              </w:rPr>
            </w:rPrChange>
          </w:rPr>
          <w:t xml:space="preserve">, </w:t>
        </w:r>
      </w:ins>
      <w:ins w:id="4221" w:author="Microsoft Office User" w:date="2019-10-29T16:51:00Z">
        <w:r w:rsidR="00BB736E" w:rsidRPr="000D46AE">
          <w:rPr>
            <w:rFonts w:ascii="Times New Roman" w:hAnsi="Times New Roman"/>
            <w:sz w:val="24"/>
            <w:szCs w:val="24"/>
            <w:lang w:val="en-US"/>
            <w:rPrChange w:id="4222" w:author="Microsoft Office User" w:date="2019-10-30T11:35:00Z">
              <w:rPr>
                <w:rFonts w:ascii="Times New Roman" w:hAnsi="Times New Roman"/>
                <w:sz w:val="24"/>
                <w:szCs w:val="24"/>
                <w:lang w:val="en-US"/>
              </w:rPr>
            </w:rPrChange>
          </w:rPr>
          <w:t>-0.12</w:t>
        </w:r>
      </w:ins>
      <w:ins w:id="4223" w:author="Microsoft Office User" w:date="2019-10-29T16:11:00Z">
        <w:r w:rsidR="007C4C44" w:rsidRPr="000D46AE">
          <w:rPr>
            <w:rFonts w:ascii="Times New Roman" w:hAnsi="Times New Roman"/>
            <w:sz w:val="24"/>
            <w:szCs w:val="24"/>
            <w:lang w:val="en-US"/>
            <w:rPrChange w:id="4224" w:author="Microsoft Office User" w:date="2019-10-30T11:35:00Z">
              <w:rPr>
                <w:rFonts w:ascii="Times New Roman" w:hAnsi="Times New Roman"/>
                <w:sz w:val="24"/>
                <w:szCs w:val="24"/>
                <w:lang w:val="en-US"/>
              </w:rPr>
            </w:rPrChange>
          </w:rPr>
          <w:t xml:space="preserve">]; </w:t>
        </w:r>
      </w:ins>
      <w:ins w:id="4225" w:author="Microsoft Office User" w:date="2019-10-29T16:03:00Z">
        <w:r w:rsidR="00C25078" w:rsidRPr="000D46AE">
          <w:rPr>
            <w:rFonts w:ascii="Times New Roman" w:hAnsi="Times New Roman"/>
            <w:sz w:val="24"/>
            <w:szCs w:val="24"/>
            <w:lang w:val="en-US"/>
            <w:rPrChange w:id="4226" w:author="Microsoft Office User" w:date="2019-10-30T11:35:00Z">
              <w:rPr>
                <w:rFonts w:ascii="Times New Roman" w:hAnsi="Times New Roman"/>
                <w:sz w:val="24"/>
                <w:szCs w:val="24"/>
                <w:lang w:val="en-US"/>
              </w:rPr>
            </w:rPrChange>
          </w:rPr>
          <w:t xml:space="preserve">both </w:t>
        </w:r>
      </w:ins>
      <w:ins w:id="4227" w:author="Microsoft Office User" w:date="2019-10-29T16:11:00Z">
        <w:r w:rsidR="007C4C44" w:rsidRPr="000D46AE">
          <w:rPr>
            <w:rFonts w:ascii="Times New Roman" w:hAnsi="Times New Roman"/>
            <w:sz w:val="24"/>
            <w:szCs w:val="24"/>
            <w:lang w:val="en-US"/>
            <w:rPrChange w:id="4228" w:author="Microsoft Office User" w:date="2019-10-30T11:35:00Z">
              <w:rPr>
                <w:rFonts w:ascii="Times New Roman" w:hAnsi="Times New Roman"/>
                <w:sz w:val="24"/>
                <w:szCs w:val="24"/>
                <w:lang w:val="en-US"/>
              </w:rPr>
            </w:rPrChange>
          </w:rPr>
          <w:t xml:space="preserve">pairwise </w:t>
        </w:r>
      </w:ins>
      <w:r w:rsidR="00F079F3" w:rsidRPr="000D46AE">
        <w:rPr>
          <w:rFonts w:ascii="Times New Roman" w:hAnsi="Times New Roman"/>
          <w:i/>
          <w:sz w:val="24"/>
          <w:szCs w:val="24"/>
          <w:lang w:val="en-US"/>
          <w:rPrChange w:id="4229" w:author="Microsoft Office User" w:date="2019-10-30T11:35:00Z">
            <w:rPr>
              <w:rFonts w:ascii="Times New Roman" w:hAnsi="Times New Roman"/>
              <w:i/>
              <w:sz w:val="24"/>
              <w:szCs w:val="24"/>
              <w:lang w:val="en-US"/>
            </w:rPr>
          </w:rPrChange>
        </w:rPr>
        <w:t>ps</w:t>
      </w:r>
      <w:r w:rsidR="00F079F3" w:rsidRPr="000D46AE">
        <w:rPr>
          <w:rFonts w:ascii="Times New Roman" w:hAnsi="Times New Roman"/>
          <w:sz w:val="24"/>
          <w:szCs w:val="24"/>
          <w:lang w:val="en-US"/>
          <w:rPrChange w:id="4230" w:author="Microsoft Office User" w:date="2019-10-30T11:35:00Z">
            <w:rPr>
              <w:rFonts w:ascii="Times New Roman" w:hAnsi="Times New Roman"/>
              <w:sz w:val="24"/>
              <w:szCs w:val="24"/>
              <w:lang w:val="en-US"/>
            </w:rPr>
          </w:rPrChange>
        </w:rPr>
        <w:t xml:space="preserve"> &lt; .</w:t>
      </w:r>
      <w:commentRangeStart w:id="4231"/>
      <w:r w:rsidR="00F079F3" w:rsidRPr="000D46AE">
        <w:rPr>
          <w:rFonts w:ascii="Times New Roman" w:hAnsi="Times New Roman"/>
          <w:sz w:val="24"/>
          <w:szCs w:val="24"/>
          <w:lang w:val="en-US"/>
          <w:rPrChange w:id="4232" w:author="Microsoft Office User" w:date="2019-10-30T11:35:00Z">
            <w:rPr>
              <w:rFonts w:ascii="Times New Roman" w:hAnsi="Times New Roman"/>
              <w:sz w:val="24"/>
              <w:szCs w:val="24"/>
              <w:lang w:val="en-US"/>
            </w:rPr>
          </w:rPrChange>
        </w:rPr>
        <w:t>00</w:t>
      </w:r>
      <w:ins w:id="4233" w:author="Microsoft Office User" w:date="2019-10-29T16:03:00Z">
        <w:r w:rsidR="00C25078" w:rsidRPr="000D46AE">
          <w:rPr>
            <w:rFonts w:ascii="Times New Roman" w:hAnsi="Times New Roman"/>
            <w:sz w:val="24"/>
            <w:szCs w:val="24"/>
            <w:lang w:val="en-US"/>
            <w:rPrChange w:id="4234" w:author="Microsoft Office User" w:date="2019-10-30T11:35:00Z">
              <w:rPr>
                <w:rFonts w:ascii="Times New Roman" w:hAnsi="Times New Roman"/>
                <w:sz w:val="24"/>
                <w:szCs w:val="24"/>
                <w:lang w:val="en-US"/>
              </w:rPr>
            </w:rPrChange>
          </w:rPr>
          <w:t>0</w:t>
        </w:r>
      </w:ins>
      <w:r w:rsidR="00F079F3" w:rsidRPr="000D46AE">
        <w:rPr>
          <w:rFonts w:ascii="Times New Roman" w:hAnsi="Times New Roman"/>
          <w:sz w:val="24"/>
          <w:szCs w:val="24"/>
          <w:lang w:val="en-US"/>
          <w:rPrChange w:id="4235" w:author="Microsoft Office User" w:date="2019-10-30T11:35:00Z">
            <w:rPr>
              <w:rFonts w:ascii="Times New Roman" w:hAnsi="Times New Roman"/>
              <w:sz w:val="24"/>
              <w:szCs w:val="24"/>
              <w:lang w:val="en-US"/>
            </w:rPr>
          </w:rPrChange>
        </w:rPr>
        <w:t>1</w:t>
      </w:r>
      <w:commentRangeEnd w:id="4231"/>
      <w:r w:rsidR="00C452DC" w:rsidRPr="000D46AE">
        <w:rPr>
          <w:rStyle w:val="CommentReference"/>
          <w:rFonts w:asciiTheme="minorHAnsi" w:eastAsiaTheme="minorHAnsi" w:hAnsiTheme="minorHAnsi" w:cstheme="minorBidi"/>
          <w:color w:val="auto"/>
          <w:lang w:val="en-US" w:eastAsia="en-US"/>
          <w:rPrChange w:id="4236" w:author="Microsoft Office User" w:date="2019-10-30T11:35:00Z">
            <w:rPr>
              <w:rStyle w:val="CommentReference"/>
              <w:rFonts w:asciiTheme="minorHAnsi" w:eastAsiaTheme="minorHAnsi" w:hAnsiTheme="minorHAnsi" w:cstheme="minorBidi"/>
              <w:color w:val="auto"/>
              <w:lang w:val="it-IT" w:eastAsia="en-US"/>
            </w:rPr>
          </w:rPrChange>
        </w:rPr>
        <w:commentReference w:id="4231"/>
      </w:r>
      <w:r w:rsidR="00F079F3" w:rsidRPr="000D46AE">
        <w:rPr>
          <w:rFonts w:ascii="Times New Roman" w:hAnsi="Times New Roman"/>
          <w:sz w:val="24"/>
          <w:szCs w:val="24"/>
          <w:lang w:val="en-US"/>
          <w:rPrChange w:id="4237" w:author="Microsoft Office User" w:date="2019-10-30T11:35:00Z">
            <w:rPr>
              <w:rFonts w:ascii="Times New Roman" w:hAnsi="Times New Roman"/>
              <w:sz w:val="24"/>
              <w:szCs w:val="24"/>
              <w:lang w:val="en-US"/>
            </w:rPr>
          </w:rPrChange>
        </w:rPr>
        <w:t xml:space="preserve">). </w:t>
      </w:r>
      <w:commentRangeStart w:id="4238"/>
      <w:del w:id="4239" w:author="Microsoft Office User" w:date="2019-10-29T16:56:00Z">
        <w:r w:rsidR="00F079F3" w:rsidRPr="000D46AE" w:rsidDel="00C452DC">
          <w:rPr>
            <w:rFonts w:ascii="Times New Roman" w:hAnsi="Times New Roman"/>
            <w:sz w:val="24"/>
            <w:szCs w:val="24"/>
            <w:lang w:val="en-US"/>
            <w:rPrChange w:id="4240" w:author="Microsoft Office User" w:date="2019-10-30T11:35:00Z">
              <w:rPr>
                <w:rFonts w:ascii="Times New Roman" w:hAnsi="Times New Roman"/>
                <w:sz w:val="24"/>
                <w:szCs w:val="24"/>
                <w:lang w:val="en-US"/>
              </w:rPr>
            </w:rPrChange>
          </w:rPr>
          <w:delText>One sample t-tests indicated that w</w:delText>
        </w:r>
        <w:r w:rsidR="003458C6" w:rsidRPr="000D46AE" w:rsidDel="00C452DC">
          <w:rPr>
            <w:rFonts w:ascii="Times New Roman" w:hAnsi="Times New Roman"/>
            <w:sz w:val="24"/>
            <w:szCs w:val="24"/>
            <w:lang w:val="en-US"/>
            <w:rPrChange w:id="4241" w:author="Microsoft Office User" w:date="2019-10-30T11:35:00Z">
              <w:rPr>
                <w:rFonts w:ascii="Times New Roman" w:hAnsi="Times New Roman"/>
                <w:sz w:val="24"/>
                <w:szCs w:val="24"/>
                <w:lang w:val="en-US"/>
              </w:rPr>
            </w:rPrChange>
          </w:rPr>
          <w:delText xml:space="preserve">hen TO1 shared a feature (common </w:delText>
        </w:r>
        <w:r w:rsidR="00F079F3" w:rsidRPr="000D46AE" w:rsidDel="00C452DC">
          <w:rPr>
            <w:rFonts w:ascii="Times New Roman" w:hAnsi="Times New Roman"/>
            <w:sz w:val="24"/>
            <w:szCs w:val="24"/>
            <w:lang w:val="en-US"/>
            <w:rPrChange w:id="4242" w:author="Microsoft Office User" w:date="2019-10-30T11:35:00Z">
              <w:rPr>
                <w:rFonts w:ascii="Times New Roman" w:hAnsi="Times New Roman"/>
                <w:sz w:val="24"/>
                <w:szCs w:val="24"/>
                <w:lang w:val="en-US"/>
              </w:rPr>
            </w:rPrChange>
          </w:rPr>
          <w:delText xml:space="preserve">bag </w:delText>
        </w:r>
        <w:r w:rsidR="003458C6" w:rsidRPr="000D46AE" w:rsidDel="00C452DC">
          <w:rPr>
            <w:rFonts w:ascii="Times New Roman" w:hAnsi="Times New Roman"/>
            <w:sz w:val="24"/>
            <w:szCs w:val="24"/>
            <w:lang w:val="en-US"/>
            <w:rPrChange w:id="4243" w:author="Microsoft Office User" w:date="2019-10-30T11:35:00Z">
              <w:rPr>
                <w:rFonts w:ascii="Times New Roman" w:hAnsi="Times New Roman"/>
                <w:sz w:val="24"/>
                <w:szCs w:val="24"/>
                <w:lang w:val="en-US"/>
              </w:rPr>
            </w:rPrChange>
          </w:rPr>
          <w:delText>location) with positive source</w:delText>
        </w:r>
        <w:r w:rsidR="00F079F3" w:rsidRPr="000D46AE" w:rsidDel="00C452DC">
          <w:rPr>
            <w:rFonts w:ascii="Times New Roman" w:hAnsi="Times New Roman"/>
            <w:sz w:val="24"/>
            <w:szCs w:val="24"/>
            <w:lang w:val="en-US"/>
            <w:rPrChange w:id="4244" w:author="Microsoft Office User" w:date="2019-10-30T11:35:00Z">
              <w:rPr>
                <w:rFonts w:ascii="Times New Roman" w:hAnsi="Times New Roman"/>
                <w:sz w:val="24"/>
                <w:szCs w:val="24"/>
                <w:lang w:val="en-US"/>
              </w:rPr>
            </w:rPrChange>
          </w:rPr>
          <w:delText>s</w:delText>
        </w:r>
        <w:r w:rsidR="003458C6" w:rsidRPr="000D46AE" w:rsidDel="00C452DC">
          <w:rPr>
            <w:rFonts w:ascii="Times New Roman" w:hAnsi="Times New Roman"/>
            <w:sz w:val="24"/>
            <w:szCs w:val="24"/>
            <w:lang w:val="en-US"/>
            <w:rPrChange w:id="4245" w:author="Microsoft Office User" w:date="2019-10-30T11:35:00Z">
              <w:rPr>
                <w:rFonts w:ascii="Times New Roman" w:hAnsi="Times New Roman"/>
                <w:sz w:val="24"/>
                <w:szCs w:val="24"/>
                <w:lang w:val="en-US"/>
              </w:rPr>
            </w:rPrChange>
          </w:rPr>
          <w:delText xml:space="preserve">, and TO2 shared </w:delText>
        </w:r>
        <w:r w:rsidR="00F079F3" w:rsidRPr="000D46AE" w:rsidDel="00C452DC">
          <w:rPr>
            <w:rFonts w:ascii="Times New Roman" w:hAnsi="Times New Roman"/>
            <w:sz w:val="24"/>
            <w:szCs w:val="24"/>
            <w:lang w:val="en-US"/>
            <w:rPrChange w:id="4246" w:author="Microsoft Office User" w:date="2019-10-30T11:35:00Z">
              <w:rPr>
                <w:rFonts w:ascii="Times New Roman" w:hAnsi="Times New Roman"/>
                <w:sz w:val="24"/>
                <w:szCs w:val="24"/>
                <w:lang w:val="en-US"/>
              </w:rPr>
            </w:rPrChange>
          </w:rPr>
          <w:delText xml:space="preserve">that same </w:delText>
        </w:r>
        <w:r w:rsidR="003458C6" w:rsidRPr="000D46AE" w:rsidDel="00C452DC">
          <w:rPr>
            <w:rFonts w:ascii="Times New Roman" w:hAnsi="Times New Roman"/>
            <w:sz w:val="24"/>
            <w:szCs w:val="24"/>
            <w:lang w:val="en-US"/>
            <w:rPrChange w:id="4247" w:author="Microsoft Office User" w:date="2019-10-30T11:35:00Z">
              <w:rPr>
                <w:rFonts w:ascii="Times New Roman" w:hAnsi="Times New Roman"/>
                <w:sz w:val="24"/>
                <w:szCs w:val="24"/>
                <w:lang w:val="en-US"/>
              </w:rPr>
            </w:rPrChange>
          </w:rPr>
          <w:delText>feature with negative source</w:delText>
        </w:r>
        <w:r w:rsidR="00F079F3" w:rsidRPr="000D46AE" w:rsidDel="00C452DC">
          <w:rPr>
            <w:rFonts w:ascii="Times New Roman" w:hAnsi="Times New Roman"/>
            <w:sz w:val="24"/>
            <w:szCs w:val="24"/>
            <w:lang w:val="en-US"/>
            <w:rPrChange w:id="4248" w:author="Microsoft Office User" w:date="2019-10-30T11:35:00Z">
              <w:rPr>
                <w:rFonts w:ascii="Times New Roman" w:hAnsi="Times New Roman"/>
                <w:sz w:val="24"/>
                <w:szCs w:val="24"/>
                <w:lang w:val="en-US"/>
              </w:rPr>
            </w:rPrChange>
          </w:rPr>
          <w:delText>s</w:delText>
        </w:r>
        <w:r w:rsidR="003458C6" w:rsidRPr="000D46AE" w:rsidDel="00C452DC">
          <w:rPr>
            <w:rFonts w:ascii="Times New Roman" w:hAnsi="Times New Roman"/>
            <w:sz w:val="24"/>
            <w:szCs w:val="24"/>
            <w:lang w:val="en-US"/>
            <w:rPrChange w:id="4249" w:author="Microsoft Office User" w:date="2019-10-30T11:35:00Z">
              <w:rPr>
                <w:rFonts w:ascii="Times New Roman" w:hAnsi="Times New Roman"/>
                <w:sz w:val="24"/>
                <w:szCs w:val="24"/>
                <w:lang w:val="en-US"/>
              </w:rPr>
            </w:rPrChange>
          </w:rPr>
          <w:delText xml:space="preserve">, a relative preference emerged for TO1 over  TO2, </w:delText>
        </w:r>
        <w:r w:rsidR="00F079F3" w:rsidRPr="000D46AE" w:rsidDel="00C452DC">
          <w:rPr>
            <w:rFonts w:ascii="Times New Roman" w:hAnsi="Times New Roman"/>
            <w:sz w:val="24"/>
            <w:szCs w:val="24"/>
            <w:lang w:val="en-US"/>
            <w:rPrChange w:id="4250" w:author="Microsoft Office User" w:date="2019-10-30T11:35:00Z">
              <w:rPr>
                <w:rFonts w:ascii="Times New Roman" w:hAnsi="Times New Roman"/>
                <w:sz w:val="24"/>
                <w:szCs w:val="24"/>
                <w:lang w:val="en-US"/>
              </w:rPr>
            </w:rPrChange>
          </w:rPr>
          <w:delText>(</w:delText>
        </w:r>
        <w:r w:rsidR="00F079F3" w:rsidRPr="000D46AE" w:rsidDel="00C452DC">
          <w:rPr>
            <w:rFonts w:ascii="Times New Roman" w:hAnsi="Times New Roman"/>
            <w:i/>
            <w:sz w:val="24"/>
            <w:szCs w:val="24"/>
            <w:lang w:val="en-US"/>
            <w:rPrChange w:id="4251" w:author="Microsoft Office User" w:date="2019-10-30T11:35:00Z">
              <w:rPr>
                <w:rFonts w:ascii="Times New Roman" w:hAnsi="Times New Roman"/>
                <w:i/>
                <w:sz w:val="24"/>
                <w:szCs w:val="24"/>
                <w:lang w:val="en-US"/>
              </w:rPr>
            </w:rPrChange>
          </w:rPr>
          <w:delText>M</w:delText>
        </w:r>
        <w:r w:rsidR="00F079F3" w:rsidRPr="000D46AE" w:rsidDel="00C452DC">
          <w:rPr>
            <w:rFonts w:ascii="Times New Roman" w:hAnsi="Times New Roman"/>
            <w:sz w:val="24"/>
            <w:szCs w:val="24"/>
            <w:lang w:val="en-US"/>
            <w:rPrChange w:id="4252" w:author="Microsoft Office User" w:date="2019-10-30T11:35:00Z">
              <w:rPr>
                <w:rFonts w:ascii="Times New Roman" w:hAnsi="Times New Roman"/>
                <w:sz w:val="24"/>
                <w:szCs w:val="24"/>
                <w:lang w:val="en-US"/>
              </w:rPr>
            </w:rPrChange>
          </w:rPr>
          <w:delText xml:space="preserve"> = 0.28, </w:delText>
        </w:r>
        <w:r w:rsidR="00F079F3" w:rsidRPr="000D46AE" w:rsidDel="00C452DC">
          <w:rPr>
            <w:rFonts w:ascii="Times New Roman" w:hAnsi="Times New Roman"/>
            <w:i/>
            <w:sz w:val="24"/>
            <w:szCs w:val="24"/>
            <w:lang w:val="en-US"/>
            <w:rPrChange w:id="4253" w:author="Microsoft Office User" w:date="2019-10-30T11:35:00Z">
              <w:rPr>
                <w:rFonts w:ascii="Times New Roman" w:hAnsi="Times New Roman"/>
                <w:i/>
                <w:sz w:val="24"/>
                <w:szCs w:val="24"/>
                <w:lang w:val="en-US"/>
              </w:rPr>
            </w:rPrChange>
          </w:rPr>
          <w:delText>SD</w:delText>
        </w:r>
        <w:r w:rsidR="00F079F3" w:rsidRPr="000D46AE" w:rsidDel="00C452DC">
          <w:rPr>
            <w:rFonts w:ascii="Times New Roman" w:hAnsi="Times New Roman"/>
            <w:sz w:val="24"/>
            <w:szCs w:val="24"/>
            <w:lang w:val="en-US"/>
            <w:rPrChange w:id="4254" w:author="Microsoft Office User" w:date="2019-10-30T11:35:00Z">
              <w:rPr>
                <w:rFonts w:ascii="Times New Roman" w:hAnsi="Times New Roman"/>
                <w:sz w:val="24"/>
                <w:szCs w:val="24"/>
                <w:lang w:val="en-US"/>
              </w:rPr>
            </w:rPrChange>
          </w:rPr>
          <w:delText xml:space="preserve"> = 0.43), </w:delText>
        </w:r>
        <w:r w:rsidR="003458C6" w:rsidRPr="000D46AE" w:rsidDel="00C452DC">
          <w:rPr>
            <w:rFonts w:ascii="Times New Roman" w:hAnsi="Times New Roman"/>
            <w:i/>
            <w:sz w:val="24"/>
            <w:szCs w:val="24"/>
            <w:lang w:val="en-US"/>
            <w:rPrChange w:id="4255" w:author="Microsoft Office User" w:date="2019-10-30T11:35:00Z">
              <w:rPr>
                <w:rFonts w:ascii="Times New Roman" w:hAnsi="Times New Roman"/>
                <w:i/>
                <w:sz w:val="24"/>
                <w:szCs w:val="24"/>
                <w:lang w:val="en-US"/>
              </w:rPr>
            </w:rPrChange>
          </w:rPr>
          <w:delText>t</w:delText>
        </w:r>
        <w:r w:rsidR="003458C6" w:rsidRPr="000D46AE" w:rsidDel="00C452DC">
          <w:rPr>
            <w:rFonts w:ascii="Times New Roman" w:hAnsi="Times New Roman"/>
            <w:sz w:val="24"/>
            <w:szCs w:val="24"/>
            <w:lang w:val="en-US"/>
            <w:rPrChange w:id="4256" w:author="Microsoft Office User" w:date="2019-10-30T11:35:00Z">
              <w:rPr>
                <w:rFonts w:ascii="Times New Roman" w:hAnsi="Times New Roman"/>
                <w:sz w:val="24"/>
                <w:szCs w:val="24"/>
                <w:lang w:val="en-US"/>
              </w:rPr>
            </w:rPrChange>
          </w:rPr>
          <w:delText xml:space="preserve">(71) = 5.54, </w:delText>
        </w:r>
        <w:r w:rsidR="003458C6" w:rsidRPr="000D46AE" w:rsidDel="00C452DC">
          <w:rPr>
            <w:rFonts w:ascii="Times New Roman" w:hAnsi="Times New Roman"/>
            <w:i/>
            <w:sz w:val="24"/>
            <w:szCs w:val="24"/>
            <w:lang w:val="en-US"/>
            <w:rPrChange w:id="4257" w:author="Microsoft Office User" w:date="2019-10-30T11:35:00Z">
              <w:rPr>
                <w:rFonts w:ascii="Times New Roman" w:hAnsi="Times New Roman"/>
                <w:i/>
                <w:sz w:val="24"/>
                <w:szCs w:val="24"/>
                <w:lang w:val="en-US"/>
              </w:rPr>
            </w:rPrChange>
          </w:rPr>
          <w:delText>p</w:delText>
        </w:r>
        <w:r w:rsidR="003458C6" w:rsidRPr="000D46AE" w:rsidDel="00C452DC">
          <w:rPr>
            <w:rFonts w:ascii="Times New Roman" w:hAnsi="Times New Roman"/>
            <w:sz w:val="24"/>
            <w:szCs w:val="24"/>
            <w:lang w:val="en-US"/>
            <w:rPrChange w:id="4258" w:author="Microsoft Office User" w:date="2019-10-30T11:35:00Z">
              <w:rPr>
                <w:rFonts w:ascii="Times New Roman" w:hAnsi="Times New Roman"/>
                <w:sz w:val="24"/>
                <w:szCs w:val="24"/>
                <w:lang w:val="en-US"/>
              </w:rPr>
            </w:rPrChange>
          </w:rPr>
          <w:delText xml:space="preserve"> &lt; .001, </w:delText>
        </w:r>
        <w:r w:rsidR="003458C6" w:rsidRPr="000D46AE" w:rsidDel="00C452DC">
          <w:rPr>
            <w:rFonts w:ascii="Times New Roman" w:hAnsi="Times New Roman"/>
            <w:i/>
            <w:sz w:val="24"/>
            <w:szCs w:val="24"/>
            <w:lang w:val="en-US"/>
            <w:rPrChange w:id="4259" w:author="Microsoft Office User" w:date="2019-10-30T11:35:00Z">
              <w:rPr>
                <w:rFonts w:ascii="Times New Roman" w:hAnsi="Times New Roman"/>
                <w:i/>
                <w:sz w:val="24"/>
                <w:szCs w:val="24"/>
                <w:lang w:val="en-US"/>
              </w:rPr>
            </w:rPrChange>
          </w:rPr>
          <w:delText>d</w:delText>
        </w:r>
        <w:r w:rsidR="003458C6" w:rsidRPr="000D46AE" w:rsidDel="00C452DC">
          <w:rPr>
            <w:rFonts w:ascii="Times New Roman" w:hAnsi="Times New Roman"/>
            <w:sz w:val="24"/>
            <w:szCs w:val="24"/>
            <w:lang w:val="en-US"/>
            <w:rPrChange w:id="4260" w:author="Microsoft Office User" w:date="2019-10-30T11:35:00Z">
              <w:rPr>
                <w:rFonts w:ascii="Times New Roman" w:hAnsi="Times New Roman"/>
                <w:sz w:val="24"/>
                <w:szCs w:val="24"/>
                <w:lang w:val="en-US"/>
              </w:rPr>
            </w:rPrChange>
          </w:rPr>
          <w:delText xml:space="preserve"> = </w:delText>
        </w:r>
        <w:r w:rsidR="009B1B17" w:rsidRPr="000D46AE" w:rsidDel="00C452DC">
          <w:rPr>
            <w:rFonts w:ascii="Times New Roman" w:hAnsi="Times New Roman"/>
            <w:sz w:val="24"/>
            <w:szCs w:val="24"/>
            <w:lang w:val="en-US"/>
            <w:rPrChange w:id="4261" w:author="Microsoft Office User" w:date="2019-10-30T11:35:00Z">
              <w:rPr>
                <w:rFonts w:ascii="Times New Roman" w:hAnsi="Times New Roman"/>
                <w:sz w:val="24"/>
                <w:szCs w:val="24"/>
                <w:lang w:val="en-US"/>
              </w:rPr>
            </w:rPrChange>
          </w:rPr>
          <w:delText>0.65, 95% CI = [0.39; 0.91], BF</w:delText>
        </w:r>
        <w:r w:rsidR="009B1B17" w:rsidRPr="000D46AE" w:rsidDel="00C452DC">
          <w:rPr>
            <w:rFonts w:ascii="Times New Roman" w:hAnsi="Times New Roman"/>
            <w:sz w:val="24"/>
            <w:szCs w:val="24"/>
            <w:vertAlign w:val="subscript"/>
            <w:lang w:val="en-US"/>
            <w:rPrChange w:id="4262" w:author="Microsoft Office User" w:date="2019-10-30T11:35:00Z">
              <w:rPr>
                <w:rFonts w:ascii="Times New Roman" w:hAnsi="Times New Roman"/>
                <w:sz w:val="24"/>
                <w:szCs w:val="24"/>
                <w:vertAlign w:val="subscript"/>
                <w:lang w:val="en-US"/>
              </w:rPr>
            </w:rPrChange>
          </w:rPr>
          <w:delText xml:space="preserve">10 </w:delText>
        </w:r>
        <w:r w:rsidR="009B1B17" w:rsidRPr="000D46AE" w:rsidDel="00C452DC">
          <w:rPr>
            <w:rFonts w:ascii="Times New Roman" w:hAnsi="Times New Roman"/>
            <w:sz w:val="24"/>
            <w:szCs w:val="24"/>
            <w:lang w:val="en-US"/>
            <w:rPrChange w:id="4263" w:author="Microsoft Office User" w:date="2019-10-30T11:35:00Z">
              <w:rPr>
                <w:rFonts w:ascii="Times New Roman" w:hAnsi="Times New Roman"/>
                <w:sz w:val="24"/>
                <w:szCs w:val="24"/>
                <w:lang w:val="en-US"/>
              </w:rPr>
            </w:rPrChange>
          </w:rPr>
          <w:delText>&gt; 10</w:delText>
        </w:r>
        <w:r w:rsidR="009B1B17" w:rsidRPr="000D46AE" w:rsidDel="00C452DC">
          <w:rPr>
            <w:rFonts w:ascii="Times New Roman" w:hAnsi="Times New Roman"/>
            <w:sz w:val="24"/>
            <w:szCs w:val="24"/>
            <w:vertAlign w:val="superscript"/>
            <w:lang w:val="en-US"/>
            <w:rPrChange w:id="4264" w:author="Microsoft Office User" w:date="2019-10-30T11:35:00Z">
              <w:rPr>
                <w:rFonts w:ascii="Times New Roman" w:hAnsi="Times New Roman"/>
                <w:sz w:val="24"/>
                <w:szCs w:val="24"/>
                <w:vertAlign w:val="superscript"/>
                <w:lang w:val="en-US"/>
              </w:rPr>
            </w:rPrChange>
          </w:rPr>
          <w:delText>3</w:delText>
        </w:r>
        <w:r w:rsidR="003458C6" w:rsidRPr="000D46AE" w:rsidDel="00C452DC">
          <w:rPr>
            <w:rFonts w:ascii="Times New Roman" w:hAnsi="Times New Roman"/>
            <w:sz w:val="24"/>
            <w:szCs w:val="24"/>
            <w:lang w:val="en-US"/>
            <w:rPrChange w:id="4265" w:author="Microsoft Office User" w:date="2019-10-30T11:35:00Z">
              <w:rPr>
                <w:rFonts w:ascii="Times New Roman" w:hAnsi="Times New Roman"/>
                <w:sz w:val="24"/>
                <w:szCs w:val="24"/>
                <w:lang w:val="en-US"/>
              </w:rPr>
            </w:rPrChange>
          </w:rPr>
          <w:delText xml:space="preserve">. </w:delText>
        </w:r>
        <w:r w:rsidR="00F079F3" w:rsidRPr="000D46AE" w:rsidDel="00C452DC">
          <w:rPr>
            <w:rFonts w:ascii="Times New Roman" w:hAnsi="Times New Roman"/>
            <w:sz w:val="24"/>
            <w:szCs w:val="24"/>
            <w:lang w:val="en-US"/>
            <w:rPrChange w:id="4266" w:author="Microsoft Office User" w:date="2019-10-30T11:35:00Z">
              <w:rPr>
                <w:rFonts w:ascii="Times New Roman" w:hAnsi="Times New Roman"/>
                <w:sz w:val="24"/>
                <w:szCs w:val="24"/>
                <w:lang w:val="en-US"/>
              </w:rPr>
            </w:rPrChange>
          </w:rPr>
          <w:delText>When target and source stimuli shared a feature and</w:delText>
        </w:r>
        <w:r w:rsidR="003458C6" w:rsidRPr="000D46AE" w:rsidDel="00C452DC">
          <w:rPr>
            <w:rFonts w:ascii="Times New Roman" w:hAnsi="Times New Roman"/>
            <w:sz w:val="24"/>
            <w:szCs w:val="24"/>
            <w:lang w:val="en-US"/>
            <w:rPrChange w:id="4267" w:author="Microsoft Office User" w:date="2019-10-30T11:35:00Z">
              <w:rPr>
                <w:rFonts w:ascii="Times New Roman" w:hAnsi="Times New Roman"/>
                <w:sz w:val="24"/>
                <w:szCs w:val="24"/>
                <w:lang w:val="en-US"/>
              </w:rPr>
            </w:rPrChange>
          </w:rPr>
          <w:delText xml:space="preserve"> </w:delText>
        </w:r>
        <w:r w:rsidR="00F079F3" w:rsidRPr="000D46AE" w:rsidDel="00C452DC">
          <w:rPr>
            <w:rFonts w:ascii="Times New Roman" w:hAnsi="Times New Roman"/>
            <w:sz w:val="24"/>
            <w:szCs w:val="24"/>
            <w:lang w:val="en-US"/>
            <w:rPrChange w:id="4268" w:author="Microsoft Office User" w:date="2019-10-30T11:35:00Z">
              <w:rPr>
                <w:rFonts w:ascii="Times New Roman" w:hAnsi="Times New Roman"/>
                <w:sz w:val="24"/>
                <w:szCs w:val="24"/>
                <w:lang w:val="en-US"/>
              </w:rPr>
            </w:rPrChange>
          </w:rPr>
          <w:delText xml:space="preserve">yet participants were instructed that this feature was irrelevant or unimportant (random condition) a shared feature effect still emerged favoring TO1 over TO2, </w:delText>
        </w:r>
        <w:r w:rsidR="00B53E6C" w:rsidRPr="000D46AE" w:rsidDel="00C452DC">
          <w:rPr>
            <w:rFonts w:ascii="Times New Roman" w:hAnsi="Times New Roman"/>
            <w:sz w:val="24"/>
            <w:szCs w:val="24"/>
            <w:lang w:val="en-US"/>
            <w:rPrChange w:id="4269" w:author="Microsoft Office User" w:date="2019-10-30T11:35:00Z">
              <w:rPr>
                <w:rFonts w:ascii="Times New Roman" w:hAnsi="Times New Roman"/>
                <w:sz w:val="24"/>
                <w:szCs w:val="24"/>
                <w:lang w:val="en-US"/>
              </w:rPr>
            </w:rPrChange>
          </w:rPr>
          <w:delText>(</w:delText>
        </w:r>
        <w:r w:rsidR="00B53E6C" w:rsidRPr="000D46AE" w:rsidDel="00C452DC">
          <w:rPr>
            <w:rFonts w:ascii="Times New Roman" w:hAnsi="Times New Roman"/>
            <w:i/>
            <w:sz w:val="24"/>
            <w:szCs w:val="24"/>
            <w:lang w:val="en-US"/>
            <w:rPrChange w:id="4270" w:author="Microsoft Office User" w:date="2019-10-30T11:35:00Z">
              <w:rPr>
                <w:rFonts w:ascii="Times New Roman" w:hAnsi="Times New Roman"/>
                <w:i/>
                <w:sz w:val="24"/>
                <w:szCs w:val="24"/>
                <w:lang w:val="en-US"/>
              </w:rPr>
            </w:rPrChange>
          </w:rPr>
          <w:delText>M</w:delText>
        </w:r>
        <w:r w:rsidR="00B53E6C" w:rsidRPr="000D46AE" w:rsidDel="00C452DC">
          <w:rPr>
            <w:rFonts w:ascii="Times New Roman" w:hAnsi="Times New Roman"/>
            <w:sz w:val="24"/>
            <w:szCs w:val="24"/>
            <w:lang w:val="en-US"/>
            <w:rPrChange w:id="4271" w:author="Microsoft Office User" w:date="2019-10-30T11:35:00Z">
              <w:rPr>
                <w:rFonts w:ascii="Times New Roman" w:hAnsi="Times New Roman"/>
                <w:sz w:val="24"/>
                <w:szCs w:val="24"/>
                <w:lang w:val="en-US"/>
              </w:rPr>
            </w:rPrChange>
          </w:rPr>
          <w:delText xml:space="preserve"> = 0.16, </w:delText>
        </w:r>
        <w:r w:rsidR="00B53E6C" w:rsidRPr="000D46AE" w:rsidDel="00C452DC">
          <w:rPr>
            <w:rFonts w:ascii="Times New Roman" w:hAnsi="Times New Roman"/>
            <w:i/>
            <w:sz w:val="24"/>
            <w:szCs w:val="24"/>
            <w:lang w:val="en-US"/>
            <w:rPrChange w:id="4272" w:author="Microsoft Office User" w:date="2019-10-30T11:35:00Z">
              <w:rPr>
                <w:rFonts w:ascii="Times New Roman" w:hAnsi="Times New Roman"/>
                <w:i/>
                <w:sz w:val="24"/>
                <w:szCs w:val="24"/>
                <w:lang w:val="en-US"/>
              </w:rPr>
            </w:rPrChange>
          </w:rPr>
          <w:delText>SD</w:delText>
        </w:r>
        <w:r w:rsidR="00B53E6C" w:rsidRPr="000D46AE" w:rsidDel="00C452DC">
          <w:rPr>
            <w:rFonts w:ascii="Times New Roman" w:hAnsi="Times New Roman"/>
            <w:sz w:val="24"/>
            <w:szCs w:val="24"/>
            <w:lang w:val="en-US"/>
            <w:rPrChange w:id="4273" w:author="Microsoft Office User" w:date="2019-10-30T11:35:00Z">
              <w:rPr>
                <w:rFonts w:ascii="Times New Roman" w:hAnsi="Times New Roman"/>
                <w:sz w:val="24"/>
                <w:szCs w:val="24"/>
                <w:lang w:val="en-US"/>
              </w:rPr>
            </w:rPrChange>
          </w:rPr>
          <w:delText xml:space="preserve"> = 0.42), </w:delText>
        </w:r>
        <w:r w:rsidR="00F079F3" w:rsidRPr="000D46AE" w:rsidDel="00C452DC">
          <w:rPr>
            <w:rFonts w:ascii="Times New Roman" w:hAnsi="Times New Roman"/>
            <w:i/>
            <w:sz w:val="24"/>
            <w:szCs w:val="24"/>
            <w:lang w:val="en-US"/>
            <w:rPrChange w:id="4274" w:author="Microsoft Office User" w:date="2019-10-30T11:35:00Z">
              <w:rPr>
                <w:rFonts w:ascii="Times New Roman" w:hAnsi="Times New Roman"/>
                <w:i/>
                <w:sz w:val="24"/>
                <w:szCs w:val="24"/>
                <w:lang w:val="en-US"/>
              </w:rPr>
            </w:rPrChange>
          </w:rPr>
          <w:delText>t</w:delText>
        </w:r>
        <w:r w:rsidR="00F079F3" w:rsidRPr="000D46AE" w:rsidDel="00C452DC">
          <w:rPr>
            <w:rFonts w:ascii="Times New Roman" w:hAnsi="Times New Roman"/>
            <w:sz w:val="24"/>
            <w:szCs w:val="24"/>
            <w:lang w:val="en-US"/>
            <w:rPrChange w:id="4275" w:author="Microsoft Office User" w:date="2019-10-30T11:35:00Z">
              <w:rPr>
                <w:rFonts w:ascii="Times New Roman" w:hAnsi="Times New Roman"/>
                <w:sz w:val="24"/>
                <w:szCs w:val="24"/>
                <w:lang w:val="en-US"/>
              </w:rPr>
            </w:rPrChange>
          </w:rPr>
          <w:delText xml:space="preserve">(68) = 3.19, </w:delText>
        </w:r>
        <w:r w:rsidR="00F079F3" w:rsidRPr="000D46AE" w:rsidDel="00C452DC">
          <w:rPr>
            <w:rFonts w:ascii="Times New Roman" w:hAnsi="Times New Roman"/>
            <w:i/>
            <w:sz w:val="24"/>
            <w:szCs w:val="24"/>
            <w:lang w:val="en-US"/>
            <w:rPrChange w:id="4276" w:author="Microsoft Office User" w:date="2019-10-30T11:35:00Z">
              <w:rPr>
                <w:rFonts w:ascii="Times New Roman" w:hAnsi="Times New Roman"/>
                <w:i/>
                <w:sz w:val="24"/>
                <w:szCs w:val="24"/>
                <w:lang w:val="en-US"/>
              </w:rPr>
            </w:rPrChange>
          </w:rPr>
          <w:delText>p</w:delText>
        </w:r>
        <w:r w:rsidR="00F079F3" w:rsidRPr="000D46AE" w:rsidDel="00C452DC">
          <w:rPr>
            <w:rFonts w:ascii="Times New Roman" w:hAnsi="Times New Roman"/>
            <w:sz w:val="24"/>
            <w:szCs w:val="24"/>
            <w:lang w:val="en-US"/>
            <w:rPrChange w:id="4277" w:author="Microsoft Office User" w:date="2019-10-30T11:35:00Z">
              <w:rPr>
                <w:rFonts w:ascii="Times New Roman" w:hAnsi="Times New Roman"/>
                <w:sz w:val="24"/>
                <w:szCs w:val="24"/>
                <w:lang w:val="en-US"/>
              </w:rPr>
            </w:rPrChange>
          </w:rPr>
          <w:delText xml:space="preserve"> = .002, </w:delText>
        </w:r>
        <w:r w:rsidR="00F079F3" w:rsidRPr="000D46AE" w:rsidDel="00C452DC">
          <w:rPr>
            <w:rFonts w:ascii="Times New Roman" w:hAnsi="Times New Roman"/>
            <w:i/>
            <w:sz w:val="24"/>
            <w:szCs w:val="24"/>
            <w:lang w:val="en-US"/>
            <w:rPrChange w:id="4278" w:author="Microsoft Office User" w:date="2019-10-30T11:35:00Z">
              <w:rPr>
                <w:rFonts w:ascii="Times New Roman" w:hAnsi="Times New Roman"/>
                <w:i/>
                <w:sz w:val="24"/>
                <w:szCs w:val="24"/>
                <w:lang w:val="en-US"/>
              </w:rPr>
            </w:rPrChange>
          </w:rPr>
          <w:delText>d</w:delText>
        </w:r>
        <w:r w:rsidR="00F079F3" w:rsidRPr="000D46AE" w:rsidDel="00C452DC">
          <w:rPr>
            <w:rFonts w:ascii="Times New Roman" w:hAnsi="Times New Roman"/>
            <w:sz w:val="24"/>
            <w:szCs w:val="24"/>
            <w:lang w:val="en-US"/>
            <w:rPrChange w:id="4279" w:author="Microsoft Office User" w:date="2019-10-30T11:35:00Z">
              <w:rPr>
                <w:rFonts w:ascii="Times New Roman" w:hAnsi="Times New Roman"/>
                <w:sz w:val="24"/>
                <w:szCs w:val="24"/>
                <w:lang w:val="en-US"/>
              </w:rPr>
            </w:rPrChange>
          </w:rPr>
          <w:delText xml:space="preserve"> = </w:delText>
        </w:r>
        <w:r w:rsidR="009B1B17" w:rsidRPr="000D46AE" w:rsidDel="00C452DC">
          <w:rPr>
            <w:rFonts w:ascii="Times New Roman" w:hAnsi="Times New Roman"/>
            <w:sz w:val="24"/>
            <w:szCs w:val="24"/>
            <w:lang w:val="en-US"/>
            <w:rPrChange w:id="4280" w:author="Microsoft Office User" w:date="2019-10-30T11:35:00Z">
              <w:rPr>
                <w:rFonts w:ascii="Times New Roman" w:hAnsi="Times New Roman"/>
                <w:sz w:val="24"/>
                <w:szCs w:val="24"/>
                <w:lang w:val="en-US"/>
              </w:rPr>
            </w:rPrChange>
          </w:rPr>
          <w:delText>0.39, 95% CI = [0.14; 0.63], BF</w:delText>
        </w:r>
        <w:r w:rsidR="009B1B17" w:rsidRPr="000D46AE" w:rsidDel="00C452DC">
          <w:rPr>
            <w:rFonts w:ascii="Times New Roman" w:hAnsi="Times New Roman"/>
            <w:sz w:val="24"/>
            <w:szCs w:val="24"/>
            <w:vertAlign w:val="subscript"/>
            <w:lang w:val="en-US"/>
            <w:rPrChange w:id="4281" w:author="Microsoft Office User" w:date="2019-10-30T11:35:00Z">
              <w:rPr>
                <w:rFonts w:ascii="Times New Roman" w:hAnsi="Times New Roman"/>
                <w:sz w:val="24"/>
                <w:szCs w:val="24"/>
                <w:vertAlign w:val="subscript"/>
                <w:lang w:val="en-US"/>
              </w:rPr>
            </w:rPrChange>
          </w:rPr>
          <w:delText xml:space="preserve">10 </w:delText>
        </w:r>
        <w:r w:rsidR="009B1B17" w:rsidRPr="000D46AE" w:rsidDel="00C452DC">
          <w:rPr>
            <w:rFonts w:ascii="Times New Roman" w:hAnsi="Times New Roman"/>
            <w:sz w:val="24"/>
            <w:szCs w:val="24"/>
            <w:lang w:val="en-US"/>
            <w:rPrChange w:id="4282" w:author="Microsoft Office User" w:date="2019-10-30T11:35:00Z">
              <w:rPr>
                <w:rFonts w:ascii="Times New Roman" w:hAnsi="Times New Roman"/>
                <w:sz w:val="24"/>
                <w:szCs w:val="24"/>
                <w:lang w:val="en-US"/>
              </w:rPr>
            </w:rPrChange>
          </w:rPr>
          <w:delText>= 13</w:delText>
        </w:r>
        <w:r w:rsidR="00F079F3" w:rsidRPr="000D46AE" w:rsidDel="00C452DC">
          <w:rPr>
            <w:rFonts w:ascii="Times New Roman" w:hAnsi="Times New Roman"/>
            <w:sz w:val="24"/>
            <w:szCs w:val="24"/>
            <w:lang w:val="en-US"/>
            <w:rPrChange w:id="4283" w:author="Microsoft Office User" w:date="2019-10-30T11:35:00Z">
              <w:rPr>
                <w:rFonts w:ascii="Times New Roman" w:hAnsi="Times New Roman"/>
                <w:sz w:val="24"/>
                <w:szCs w:val="24"/>
                <w:lang w:val="en-US"/>
              </w:rPr>
            </w:rPrChange>
          </w:rPr>
          <w:delText xml:space="preserve">. Finally, when stimuli were presented in a random and non-contingent manner with no shared feature an IAT effect emerged, but in the opposite direction to what would be expected on the basis of the acquisition phase, </w:delText>
        </w:r>
        <w:r w:rsidR="0050429E" w:rsidRPr="000D46AE" w:rsidDel="00C452DC">
          <w:rPr>
            <w:rFonts w:ascii="Times New Roman" w:hAnsi="Times New Roman"/>
            <w:sz w:val="24"/>
            <w:szCs w:val="24"/>
            <w:lang w:val="en-US"/>
            <w:rPrChange w:id="4284" w:author="Microsoft Office User" w:date="2019-10-30T11:35:00Z">
              <w:rPr>
                <w:rFonts w:ascii="Times New Roman" w:hAnsi="Times New Roman"/>
                <w:sz w:val="24"/>
                <w:szCs w:val="24"/>
                <w:lang w:val="en-US"/>
              </w:rPr>
            </w:rPrChange>
          </w:rPr>
          <w:delText>(</w:delText>
        </w:r>
        <w:r w:rsidR="0050429E" w:rsidRPr="000D46AE" w:rsidDel="00C452DC">
          <w:rPr>
            <w:rFonts w:ascii="Times New Roman" w:hAnsi="Times New Roman"/>
            <w:i/>
            <w:sz w:val="24"/>
            <w:szCs w:val="24"/>
            <w:lang w:val="en-US"/>
            <w:rPrChange w:id="4285" w:author="Microsoft Office User" w:date="2019-10-30T11:35:00Z">
              <w:rPr>
                <w:rFonts w:ascii="Times New Roman" w:hAnsi="Times New Roman"/>
                <w:i/>
                <w:sz w:val="24"/>
                <w:szCs w:val="24"/>
                <w:lang w:val="en-US"/>
              </w:rPr>
            </w:rPrChange>
          </w:rPr>
          <w:delText>M</w:delText>
        </w:r>
        <w:r w:rsidR="0050429E" w:rsidRPr="000D46AE" w:rsidDel="00C452DC">
          <w:rPr>
            <w:rFonts w:ascii="Times New Roman" w:hAnsi="Times New Roman"/>
            <w:sz w:val="24"/>
            <w:szCs w:val="24"/>
            <w:lang w:val="en-US"/>
            <w:rPrChange w:id="4286" w:author="Microsoft Office User" w:date="2019-10-30T11:35:00Z">
              <w:rPr>
                <w:rFonts w:ascii="Times New Roman" w:hAnsi="Times New Roman"/>
                <w:sz w:val="24"/>
                <w:szCs w:val="24"/>
                <w:lang w:val="en-US"/>
              </w:rPr>
            </w:rPrChange>
          </w:rPr>
          <w:delText xml:space="preserve"> = -0.20, </w:delText>
        </w:r>
        <w:r w:rsidR="0050429E" w:rsidRPr="000D46AE" w:rsidDel="00C452DC">
          <w:rPr>
            <w:rFonts w:ascii="Times New Roman" w:hAnsi="Times New Roman"/>
            <w:i/>
            <w:sz w:val="24"/>
            <w:szCs w:val="24"/>
            <w:lang w:val="en-US"/>
            <w:rPrChange w:id="4287" w:author="Microsoft Office User" w:date="2019-10-30T11:35:00Z">
              <w:rPr>
                <w:rFonts w:ascii="Times New Roman" w:hAnsi="Times New Roman"/>
                <w:i/>
                <w:sz w:val="24"/>
                <w:szCs w:val="24"/>
                <w:lang w:val="en-US"/>
              </w:rPr>
            </w:rPrChange>
          </w:rPr>
          <w:delText>SD</w:delText>
        </w:r>
        <w:r w:rsidR="0050429E" w:rsidRPr="000D46AE" w:rsidDel="00C452DC">
          <w:rPr>
            <w:rFonts w:ascii="Times New Roman" w:hAnsi="Times New Roman"/>
            <w:sz w:val="24"/>
            <w:szCs w:val="24"/>
            <w:lang w:val="en-US"/>
            <w:rPrChange w:id="4288" w:author="Microsoft Office User" w:date="2019-10-30T11:35:00Z">
              <w:rPr>
                <w:rFonts w:ascii="Times New Roman" w:hAnsi="Times New Roman"/>
                <w:sz w:val="24"/>
                <w:szCs w:val="24"/>
                <w:lang w:val="en-US"/>
              </w:rPr>
            </w:rPrChange>
          </w:rPr>
          <w:delText xml:space="preserve"> = 0.39), </w:delText>
        </w:r>
        <w:r w:rsidR="00F079F3" w:rsidRPr="000D46AE" w:rsidDel="00C452DC">
          <w:rPr>
            <w:rFonts w:ascii="Times New Roman" w:hAnsi="Times New Roman"/>
            <w:i/>
            <w:sz w:val="24"/>
            <w:szCs w:val="24"/>
            <w:lang w:val="en-US"/>
            <w:rPrChange w:id="4289" w:author="Microsoft Office User" w:date="2019-10-30T11:35:00Z">
              <w:rPr>
                <w:rFonts w:ascii="Times New Roman" w:hAnsi="Times New Roman"/>
                <w:i/>
                <w:sz w:val="24"/>
                <w:szCs w:val="24"/>
                <w:lang w:val="en-US"/>
              </w:rPr>
            </w:rPrChange>
          </w:rPr>
          <w:delText>t</w:delText>
        </w:r>
        <w:r w:rsidR="00F079F3" w:rsidRPr="000D46AE" w:rsidDel="00C452DC">
          <w:rPr>
            <w:rFonts w:ascii="Times New Roman" w:hAnsi="Times New Roman"/>
            <w:sz w:val="24"/>
            <w:szCs w:val="24"/>
            <w:lang w:val="en-US"/>
            <w:rPrChange w:id="4290" w:author="Microsoft Office User" w:date="2019-10-30T11:35:00Z">
              <w:rPr>
                <w:rFonts w:ascii="Times New Roman" w:hAnsi="Times New Roman"/>
                <w:sz w:val="24"/>
                <w:szCs w:val="24"/>
                <w:lang w:val="en-US"/>
              </w:rPr>
            </w:rPrChange>
          </w:rPr>
          <w:delText xml:space="preserve">(83) = -4.68, </w:delText>
        </w:r>
        <w:r w:rsidR="00F079F3" w:rsidRPr="000D46AE" w:rsidDel="00C452DC">
          <w:rPr>
            <w:rFonts w:ascii="Times New Roman" w:hAnsi="Times New Roman"/>
            <w:i/>
            <w:sz w:val="24"/>
            <w:szCs w:val="24"/>
            <w:lang w:val="en-US"/>
            <w:rPrChange w:id="4291" w:author="Microsoft Office User" w:date="2019-10-30T11:35:00Z">
              <w:rPr>
                <w:rFonts w:ascii="Times New Roman" w:hAnsi="Times New Roman"/>
                <w:i/>
                <w:sz w:val="24"/>
                <w:szCs w:val="24"/>
                <w:lang w:val="en-US"/>
              </w:rPr>
            </w:rPrChange>
          </w:rPr>
          <w:delText>p</w:delText>
        </w:r>
        <w:r w:rsidR="00F079F3" w:rsidRPr="000D46AE" w:rsidDel="00C452DC">
          <w:rPr>
            <w:rFonts w:ascii="Times New Roman" w:hAnsi="Times New Roman"/>
            <w:sz w:val="24"/>
            <w:szCs w:val="24"/>
            <w:lang w:val="en-US"/>
            <w:rPrChange w:id="4292" w:author="Microsoft Office User" w:date="2019-10-30T11:35:00Z">
              <w:rPr>
                <w:rFonts w:ascii="Times New Roman" w:hAnsi="Times New Roman"/>
                <w:sz w:val="24"/>
                <w:szCs w:val="24"/>
                <w:lang w:val="en-US"/>
              </w:rPr>
            </w:rPrChange>
          </w:rPr>
          <w:delText xml:space="preserve"> &lt; .001, </w:delText>
        </w:r>
        <w:r w:rsidR="00F079F3" w:rsidRPr="000D46AE" w:rsidDel="00C452DC">
          <w:rPr>
            <w:rFonts w:ascii="Times New Roman" w:hAnsi="Times New Roman"/>
            <w:i/>
            <w:sz w:val="24"/>
            <w:szCs w:val="24"/>
            <w:lang w:val="en-US"/>
            <w:rPrChange w:id="4293" w:author="Microsoft Office User" w:date="2019-10-30T11:35:00Z">
              <w:rPr>
                <w:rFonts w:ascii="Times New Roman" w:hAnsi="Times New Roman"/>
                <w:i/>
                <w:sz w:val="24"/>
                <w:szCs w:val="24"/>
                <w:lang w:val="en-US"/>
              </w:rPr>
            </w:rPrChange>
          </w:rPr>
          <w:delText>d</w:delText>
        </w:r>
        <w:r w:rsidR="00F079F3" w:rsidRPr="000D46AE" w:rsidDel="00C452DC">
          <w:rPr>
            <w:rFonts w:ascii="Times New Roman" w:hAnsi="Times New Roman"/>
            <w:sz w:val="24"/>
            <w:szCs w:val="24"/>
            <w:lang w:val="en-US"/>
            <w:rPrChange w:id="4294" w:author="Microsoft Office User" w:date="2019-10-30T11:35:00Z">
              <w:rPr>
                <w:rFonts w:ascii="Times New Roman" w:hAnsi="Times New Roman"/>
                <w:sz w:val="24"/>
                <w:szCs w:val="24"/>
                <w:lang w:val="en-US"/>
              </w:rPr>
            </w:rPrChange>
          </w:rPr>
          <w:delText xml:space="preserve"> = </w:delText>
        </w:r>
        <w:r w:rsidR="009B1B17" w:rsidRPr="000D46AE" w:rsidDel="00C452DC">
          <w:rPr>
            <w:rFonts w:ascii="Times New Roman" w:hAnsi="Times New Roman"/>
            <w:sz w:val="24"/>
            <w:szCs w:val="24"/>
            <w:lang w:val="en-US"/>
            <w:rPrChange w:id="4295" w:author="Microsoft Office User" w:date="2019-10-30T11:35:00Z">
              <w:rPr>
                <w:rFonts w:ascii="Times New Roman" w:hAnsi="Times New Roman"/>
                <w:sz w:val="24"/>
                <w:szCs w:val="24"/>
                <w:lang w:val="en-US"/>
              </w:rPr>
            </w:rPrChange>
          </w:rPr>
          <w:delText>-0.51, 95% CI = [-0.74; -0.28], BF</w:delText>
        </w:r>
        <w:r w:rsidR="009B1B17" w:rsidRPr="000D46AE" w:rsidDel="00C452DC">
          <w:rPr>
            <w:rFonts w:ascii="Times New Roman" w:hAnsi="Times New Roman"/>
            <w:sz w:val="24"/>
            <w:szCs w:val="24"/>
            <w:vertAlign w:val="subscript"/>
            <w:lang w:val="en-US"/>
            <w:rPrChange w:id="4296" w:author="Microsoft Office User" w:date="2019-10-30T11:35:00Z">
              <w:rPr>
                <w:rFonts w:ascii="Times New Roman" w:hAnsi="Times New Roman"/>
                <w:sz w:val="24"/>
                <w:szCs w:val="24"/>
                <w:vertAlign w:val="subscript"/>
                <w:lang w:val="en-US"/>
              </w:rPr>
            </w:rPrChange>
          </w:rPr>
          <w:delText xml:space="preserve">10 </w:delText>
        </w:r>
        <w:r w:rsidR="009B1B17" w:rsidRPr="000D46AE" w:rsidDel="00C452DC">
          <w:rPr>
            <w:rFonts w:ascii="Times New Roman" w:hAnsi="Times New Roman"/>
            <w:sz w:val="24"/>
            <w:szCs w:val="24"/>
            <w:lang w:val="en-US"/>
            <w:rPrChange w:id="4297" w:author="Microsoft Office User" w:date="2019-10-30T11:35:00Z">
              <w:rPr>
                <w:rFonts w:ascii="Times New Roman" w:hAnsi="Times New Roman"/>
                <w:sz w:val="24"/>
                <w:szCs w:val="24"/>
                <w:lang w:val="en-US"/>
              </w:rPr>
            </w:rPrChange>
          </w:rPr>
          <w:delText>= 1520</w:delText>
        </w:r>
        <w:r w:rsidR="00F079F3" w:rsidRPr="000D46AE" w:rsidDel="00C452DC">
          <w:rPr>
            <w:rFonts w:ascii="Times New Roman" w:hAnsi="Times New Roman"/>
            <w:sz w:val="24"/>
            <w:szCs w:val="24"/>
            <w:lang w:val="en-US"/>
            <w:rPrChange w:id="4298" w:author="Microsoft Office User" w:date="2019-10-30T11:35:00Z">
              <w:rPr>
                <w:rFonts w:ascii="Times New Roman" w:hAnsi="Times New Roman"/>
                <w:sz w:val="24"/>
                <w:szCs w:val="24"/>
                <w:lang w:val="en-US"/>
              </w:rPr>
            </w:rPrChange>
          </w:rPr>
          <w:delText>.</w:delText>
        </w:r>
        <w:commentRangeEnd w:id="4238"/>
        <w:r w:rsidR="007C4C44" w:rsidRPr="000D46AE" w:rsidDel="00C452DC">
          <w:rPr>
            <w:rStyle w:val="CommentReference"/>
            <w:rFonts w:asciiTheme="minorHAnsi" w:eastAsiaTheme="minorHAnsi" w:hAnsiTheme="minorHAnsi" w:cstheme="minorBidi"/>
            <w:color w:val="auto"/>
            <w:lang w:val="en-US" w:eastAsia="en-US"/>
            <w:rPrChange w:id="4299" w:author="Microsoft Office User" w:date="2019-10-30T11:35:00Z">
              <w:rPr>
                <w:rStyle w:val="CommentReference"/>
                <w:rFonts w:asciiTheme="minorHAnsi" w:eastAsiaTheme="minorHAnsi" w:hAnsiTheme="minorHAnsi" w:cstheme="minorBidi"/>
                <w:color w:val="auto"/>
                <w:lang w:val="it-IT" w:eastAsia="en-US"/>
              </w:rPr>
            </w:rPrChange>
          </w:rPr>
          <w:commentReference w:id="4238"/>
        </w:r>
      </w:del>
    </w:p>
    <w:p w14:paraId="19F4FF44" w14:textId="521EA09C" w:rsidR="00C17E62" w:rsidRPr="000D46AE" w:rsidRDefault="00AB56D7">
      <w:pPr>
        <w:pStyle w:val="text"/>
        <w:spacing w:before="240" w:line="480" w:lineRule="auto"/>
        <w:ind w:firstLine="708"/>
        <w:rPr>
          <w:rFonts w:ascii="Times New Roman" w:hAnsi="Times New Roman"/>
          <w:sz w:val="24"/>
          <w:szCs w:val="24"/>
          <w:lang w:val="en-US"/>
          <w:rPrChange w:id="4300" w:author="Microsoft Office User" w:date="2019-10-30T11:35:00Z">
            <w:rPr>
              <w:rFonts w:ascii="Times New Roman" w:hAnsi="Times New Roman"/>
              <w:sz w:val="24"/>
              <w:szCs w:val="24"/>
              <w:lang w:val="en-US"/>
            </w:rPr>
          </w:rPrChange>
        </w:rPr>
      </w:pPr>
      <w:r w:rsidRPr="000D46AE">
        <w:rPr>
          <w:rFonts w:ascii="Times New Roman" w:hAnsi="Times New Roman"/>
          <w:b/>
          <w:sz w:val="24"/>
          <w:szCs w:val="24"/>
          <w:lang w:val="en-US"/>
          <w:rPrChange w:id="4301" w:author="Microsoft Office User" w:date="2019-10-30T11:35:00Z">
            <w:rPr>
              <w:rFonts w:ascii="Times New Roman" w:hAnsi="Times New Roman"/>
              <w:b/>
              <w:sz w:val="24"/>
              <w:szCs w:val="24"/>
              <w:lang w:val="en-US"/>
            </w:rPr>
          </w:rPrChange>
        </w:rPr>
        <w:lastRenderedPageBreak/>
        <w:t>Self-reported ratings.</w:t>
      </w:r>
      <w:r w:rsidR="00C17E62" w:rsidRPr="000D46AE">
        <w:rPr>
          <w:rFonts w:ascii="Times New Roman" w:hAnsi="Times New Roman"/>
          <w:sz w:val="24"/>
          <w:szCs w:val="24"/>
          <w:lang w:val="en-US"/>
          <w:rPrChange w:id="4302" w:author="Microsoft Office User" w:date="2019-10-30T11:35:00Z">
            <w:rPr>
              <w:rFonts w:ascii="Times New Roman" w:hAnsi="Times New Roman"/>
              <w:sz w:val="24"/>
              <w:szCs w:val="24"/>
              <w:lang w:val="en-US"/>
            </w:rPr>
          </w:rPrChange>
        </w:rPr>
        <w:t xml:space="preserve"> Ratings differed as a function of Minimal Group condition, </w:t>
      </w:r>
      <w:r w:rsidR="00C17E62" w:rsidRPr="000D46AE">
        <w:rPr>
          <w:rFonts w:ascii="Times New Roman" w:hAnsi="Times New Roman"/>
          <w:i/>
          <w:sz w:val="24"/>
          <w:szCs w:val="24"/>
          <w:lang w:val="en-US"/>
          <w:rPrChange w:id="4303" w:author="Microsoft Office User" w:date="2019-10-30T11:35:00Z">
            <w:rPr>
              <w:rFonts w:ascii="Times New Roman" w:hAnsi="Times New Roman"/>
              <w:i/>
              <w:sz w:val="24"/>
              <w:szCs w:val="24"/>
              <w:lang w:val="en-US"/>
            </w:rPr>
          </w:rPrChange>
        </w:rPr>
        <w:t>F</w:t>
      </w:r>
      <w:r w:rsidR="00C17E62" w:rsidRPr="000D46AE">
        <w:rPr>
          <w:rFonts w:ascii="Times New Roman" w:hAnsi="Times New Roman"/>
          <w:sz w:val="24"/>
          <w:szCs w:val="24"/>
          <w:lang w:val="en-US"/>
          <w:rPrChange w:id="4304" w:author="Microsoft Office User" w:date="2019-10-30T11:35:00Z">
            <w:rPr>
              <w:rFonts w:ascii="Times New Roman" w:hAnsi="Times New Roman"/>
              <w:sz w:val="24"/>
              <w:szCs w:val="24"/>
              <w:lang w:val="en-US"/>
            </w:rPr>
          </w:rPrChange>
        </w:rPr>
        <w:t>(2, 2</w:t>
      </w:r>
      <w:ins w:id="4305" w:author="Microsoft Office User" w:date="2019-10-29T16:51:00Z">
        <w:r w:rsidR="00BB736E" w:rsidRPr="000D46AE">
          <w:rPr>
            <w:rFonts w:ascii="Times New Roman" w:hAnsi="Times New Roman"/>
            <w:sz w:val="24"/>
            <w:szCs w:val="24"/>
            <w:lang w:val="en-US"/>
            <w:rPrChange w:id="4306" w:author="Microsoft Office User" w:date="2019-10-30T11:35:00Z">
              <w:rPr>
                <w:rFonts w:ascii="Times New Roman" w:hAnsi="Times New Roman"/>
                <w:sz w:val="24"/>
                <w:szCs w:val="24"/>
                <w:lang w:val="en-US"/>
              </w:rPr>
            </w:rPrChange>
          </w:rPr>
          <w:t>19</w:t>
        </w:r>
      </w:ins>
      <w:del w:id="4307" w:author="Microsoft Office User" w:date="2019-10-29T16:51:00Z">
        <w:r w:rsidR="00C17E62" w:rsidRPr="000D46AE" w:rsidDel="00BB736E">
          <w:rPr>
            <w:rFonts w:ascii="Times New Roman" w:hAnsi="Times New Roman"/>
            <w:sz w:val="24"/>
            <w:szCs w:val="24"/>
            <w:lang w:val="en-US"/>
            <w:rPrChange w:id="4308" w:author="Microsoft Office User" w:date="2019-10-30T11:35:00Z">
              <w:rPr>
                <w:rFonts w:ascii="Times New Roman" w:hAnsi="Times New Roman"/>
                <w:sz w:val="24"/>
                <w:szCs w:val="24"/>
                <w:lang w:val="en-US"/>
              </w:rPr>
            </w:rPrChange>
          </w:rPr>
          <w:delText>25</w:delText>
        </w:r>
      </w:del>
      <w:r w:rsidR="00C17E62" w:rsidRPr="000D46AE">
        <w:rPr>
          <w:rFonts w:ascii="Times New Roman" w:hAnsi="Times New Roman"/>
          <w:sz w:val="24"/>
          <w:szCs w:val="24"/>
          <w:lang w:val="en-US"/>
          <w:rPrChange w:id="4309" w:author="Microsoft Office User" w:date="2019-10-30T11:35:00Z">
            <w:rPr>
              <w:rFonts w:ascii="Times New Roman" w:hAnsi="Times New Roman"/>
              <w:sz w:val="24"/>
              <w:szCs w:val="24"/>
              <w:lang w:val="en-US"/>
            </w:rPr>
          </w:rPrChange>
        </w:rPr>
        <w:t>) = 26.</w:t>
      </w:r>
      <w:ins w:id="4310" w:author="Microsoft Office User" w:date="2019-10-29T16:51:00Z">
        <w:r w:rsidR="00BB736E" w:rsidRPr="000D46AE">
          <w:rPr>
            <w:rFonts w:ascii="Times New Roman" w:hAnsi="Times New Roman"/>
            <w:sz w:val="24"/>
            <w:szCs w:val="24"/>
            <w:lang w:val="en-US"/>
            <w:rPrChange w:id="4311" w:author="Microsoft Office User" w:date="2019-10-30T11:35:00Z">
              <w:rPr>
                <w:rFonts w:ascii="Times New Roman" w:hAnsi="Times New Roman"/>
                <w:sz w:val="24"/>
                <w:szCs w:val="24"/>
                <w:lang w:val="en-US"/>
              </w:rPr>
            </w:rPrChange>
          </w:rPr>
          <w:t>70</w:t>
        </w:r>
      </w:ins>
      <w:del w:id="4312" w:author="Microsoft Office User" w:date="2019-10-29T16:51:00Z">
        <w:r w:rsidR="00C17E62" w:rsidRPr="000D46AE" w:rsidDel="00BB736E">
          <w:rPr>
            <w:rFonts w:ascii="Times New Roman" w:hAnsi="Times New Roman"/>
            <w:sz w:val="24"/>
            <w:szCs w:val="24"/>
            <w:lang w:val="en-US"/>
            <w:rPrChange w:id="4313" w:author="Microsoft Office User" w:date="2019-10-30T11:35:00Z">
              <w:rPr>
                <w:rFonts w:ascii="Times New Roman" w:hAnsi="Times New Roman"/>
                <w:sz w:val="24"/>
                <w:szCs w:val="24"/>
                <w:lang w:val="en-US"/>
              </w:rPr>
            </w:rPrChange>
          </w:rPr>
          <w:delText>08</w:delText>
        </w:r>
      </w:del>
      <w:r w:rsidR="00C17E62" w:rsidRPr="000D46AE">
        <w:rPr>
          <w:rFonts w:ascii="Times New Roman" w:hAnsi="Times New Roman"/>
          <w:sz w:val="24"/>
          <w:szCs w:val="24"/>
          <w:lang w:val="en-US"/>
          <w:rPrChange w:id="4314" w:author="Microsoft Office User" w:date="2019-10-30T11:35:00Z">
            <w:rPr>
              <w:rFonts w:ascii="Times New Roman" w:hAnsi="Times New Roman"/>
              <w:sz w:val="24"/>
              <w:szCs w:val="24"/>
              <w:lang w:val="en-US"/>
            </w:rPr>
          </w:rPrChange>
        </w:rPr>
        <w:t xml:space="preserve">, </w:t>
      </w:r>
      <w:r w:rsidR="00C17E62" w:rsidRPr="000D46AE">
        <w:rPr>
          <w:rFonts w:ascii="Times New Roman" w:hAnsi="Times New Roman"/>
          <w:i/>
          <w:sz w:val="24"/>
          <w:szCs w:val="24"/>
          <w:lang w:val="en-US"/>
          <w:rPrChange w:id="4315" w:author="Microsoft Office User" w:date="2019-10-30T11:35:00Z">
            <w:rPr>
              <w:rFonts w:ascii="Times New Roman" w:hAnsi="Times New Roman"/>
              <w:i/>
              <w:sz w:val="24"/>
              <w:szCs w:val="24"/>
              <w:lang w:val="en-US"/>
            </w:rPr>
          </w:rPrChange>
        </w:rPr>
        <w:t>p</w:t>
      </w:r>
      <w:r w:rsidR="00C17E62" w:rsidRPr="000D46AE">
        <w:rPr>
          <w:rFonts w:ascii="Times New Roman" w:hAnsi="Times New Roman"/>
          <w:sz w:val="24"/>
          <w:szCs w:val="24"/>
          <w:lang w:val="en-US"/>
          <w:rPrChange w:id="4316" w:author="Microsoft Office User" w:date="2019-10-30T11:35:00Z">
            <w:rPr>
              <w:rFonts w:ascii="Times New Roman" w:hAnsi="Times New Roman"/>
              <w:sz w:val="24"/>
              <w:szCs w:val="24"/>
              <w:lang w:val="en-US"/>
            </w:rPr>
          </w:rPrChange>
        </w:rPr>
        <w:t xml:space="preserve"> &lt; .00</w:t>
      </w:r>
      <w:ins w:id="4317" w:author="Microsoft Office User" w:date="2019-10-29T16:51:00Z">
        <w:r w:rsidR="00BB736E" w:rsidRPr="000D46AE">
          <w:rPr>
            <w:rFonts w:ascii="Times New Roman" w:hAnsi="Times New Roman"/>
            <w:sz w:val="24"/>
            <w:szCs w:val="24"/>
            <w:lang w:val="en-US"/>
            <w:rPrChange w:id="4318" w:author="Microsoft Office User" w:date="2019-10-30T11:35:00Z">
              <w:rPr>
                <w:rFonts w:ascii="Times New Roman" w:hAnsi="Times New Roman"/>
                <w:sz w:val="24"/>
                <w:szCs w:val="24"/>
                <w:lang w:val="en-US"/>
              </w:rPr>
            </w:rPrChange>
          </w:rPr>
          <w:t>0</w:t>
        </w:r>
      </w:ins>
      <w:r w:rsidR="00C17E62" w:rsidRPr="000D46AE">
        <w:rPr>
          <w:rFonts w:ascii="Times New Roman" w:hAnsi="Times New Roman"/>
          <w:sz w:val="24"/>
          <w:szCs w:val="24"/>
          <w:lang w:val="en-US"/>
          <w:rPrChange w:id="4319" w:author="Microsoft Office User" w:date="2019-10-30T11:35:00Z">
            <w:rPr>
              <w:rFonts w:ascii="Times New Roman" w:hAnsi="Times New Roman"/>
              <w:sz w:val="24"/>
              <w:szCs w:val="24"/>
              <w:lang w:val="en-US"/>
            </w:rPr>
          </w:rPrChange>
        </w:rPr>
        <w:t xml:space="preserve">1, </w:t>
      </w:r>
      <w:r w:rsidR="00C17E62" w:rsidRPr="000D46AE">
        <w:rPr>
          <w:rFonts w:ascii="Times New Roman" w:hAnsi="Times New Roman"/>
          <w:i/>
          <w:color w:val="222222"/>
          <w:sz w:val="24"/>
          <w:shd w:val="clear" w:color="auto" w:fill="FFFFFF"/>
          <w:lang w:val="en-US"/>
          <w:rPrChange w:id="4320" w:author="Microsoft Office User" w:date="2019-10-30T11:35:00Z">
            <w:rPr>
              <w:rFonts w:ascii="Times New Roman" w:hAnsi="Times New Roman"/>
              <w:i/>
              <w:color w:val="222222"/>
              <w:sz w:val="24"/>
              <w:shd w:val="clear" w:color="auto" w:fill="FFFFFF"/>
            </w:rPr>
          </w:rPrChange>
        </w:rPr>
        <w:t>η</w:t>
      </w:r>
      <w:r w:rsidR="00C17E62" w:rsidRPr="000D46AE">
        <w:rPr>
          <w:rFonts w:ascii="Times New Roman" w:hAnsi="Times New Roman"/>
          <w:i/>
          <w:color w:val="222222"/>
          <w:sz w:val="24"/>
          <w:shd w:val="clear" w:color="auto" w:fill="FFFFFF"/>
          <w:vertAlign w:val="subscript"/>
          <w:lang w:val="en-US"/>
          <w:rPrChange w:id="4321" w:author="Microsoft Office User" w:date="2019-10-30T11:35:00Z">
            <w:rPr>
              <w:rFonts w:ascii="Times New Roman" w:hAnsi="Times New Roman"/>
              <w:i/>
              <w:color w:val="222222"/>
              <w:sz w:val="24"/>
              <w:shd w:val="clear" w:color="auto" w:fill="FFFFFF"/>
              <w:vertAlign w:val="subscript"/>
              <w:lang w:val="en-US"/>
            </w:rPr>
          </w:rPrChange>
        </w:rPr>
        <w:t>p</w:t>
      </w:r>
      <w:r w:rsidR="00C17E62" w:rsidRPr="000D46AE">
        <w:rPr>
          <w:rFonts w:ascii="Times New Roman" w:hAnsi="Times New Roman"/>
          <w:i/>
          <w:color w:val="222222"/>
          <w:sz w:val="24"/>
          <w:shd w:val="clear" w:color="auto" w:fill="FFFFFF"/>
          <w:vertAlign w:val="superscript"/>
          <w:lang w:val="en-US"/>
          <w:rPrChange w:id="4322" w:author="Microsoft Office User" w:date="2019-10-30T11:35:00Z">
            <w:rPr>
              <w:rFonts w:ascii="Times New Roman" w:hAnsi="Times New Roman"/>
              <w:i/>
              <w:color w:val="222222"/>
              <w:sz w:val="24"/>
              <w:shd w:val="clear" w:color="auto" w:fill="FFFFFF"/>
              <w:vertAlign w:val="superscript"/>
              <w:lang w:val="en-US"/>
            </w:rPr>
          </w:rPrChange>
        </w:rPr>
        <w:t>2</w:t>
      </w:r>
      <w:r w:rsidR="00C17E62" w:rsidRPr="000D46AE">
        <w:rPr>
          <w:rFonts w:ascii="Times New Roman" w:hAnsi="Times New Roman"/>
          <w:sz w:val="24"/>
          <w:szCs w:val="24"/>
          <w:lang w:val="en-US"/>
          <w:rPrChange w:id="4323" w:author="Microsoft Office User" w:date="2019-10-30T11:35:00Z">
            <w:rPr>
              <w:rFonts w:ascii="Times New Roman" w:hAnsi="Times New Roman"/>
              <w:sz w:val="24"/>
              <w:szCs w:val="24"/>
              <w:lang w:val="en-US"/>
            </w:rPr>
          </w:rPrChange>
        </w:rPr>
        <w:t xml:space="preserve"> = .</w:t>
      </w:r>
      <w:ins w:id="4324" w:author="Microsoft Office User" w:date="2019-10-29T16:52:00Z">
        <w:r w:rsidR="00BB736E" w:rsidRPr="000D46AE">
          <w:rPr>
            <w:rFonts w:ascii="Times New Roman" w:hAnsi="Times New Roman"/>
            <w:sz w:val="24"/>
            <w:szCs w:val="24"/>
            <w:lang w:val="en-US"/>
            <w:rPrChange w:id="4325" w:author="Microsoft Office User" w:date="2019-10-30T11:35:00Z">
              <w:rPr>
                <w:rFonts w:ascii="Times New Roman" w:hAnsi="Times New Roman"/>
                <w:sz w:val="24"/>
                <w:szCs w:val="24"/>
                <w:lang w:val="en-US"/>
              </w:rPr>
            </w:rPrChange>
          </w:rPr>
          <w:t>20</w:t>
        </w:r>
      </w:ins>
      <w:commentRangeStart w:id="4326"/>
      <w:del w:id="4327" w:author="Microsoft Office User" w:date="2019-10-29T16:52:00Z">
        <w:r w:rsidR="00C17E62" w:rsidRPr="000D46AE" w:rsidDel="00BB736E">
          <w:rPr>
            <w:rFonts w:ascii="Times New Roman" w:hAnsi="Times New Roman"/>
            <w:sz w:val="24"/>
            <w:szCs w:val="24"/>
            <w:lang w:val="en-US"/>
            <w:rPrChange w:id="4328" w:author="Microsoft Office User" w:date="2019-10-30T11:35:00Z">
              <w:rPr>
                <w:rFonts w:ascii="Times New Roman" w:hAnsi="Times New Roman"/>
                <w:sz w:val="24"/>
                <w:szCs w:val="24"/>
                <w:lang w:val="en-US"/>
              </w:rPr>
            </w:rPrChange>
          </w:rPr>
          <w:delText>19</w:delText>
        </w:r>
      </w:del>
      <w:r w:rsidR="00F756E3" w:rsidRPr="000D46AE">
        <w:rPr>
          <w:rFonts w:ascii="Times New Roman" w:hAnsi="Times New Roman"/>
          <w:sz w:val="24"/>
          <w:szCs w:val="24"/>
          <w:lang w:val="en-US"/>
          <w:rPrChange w:id="4329" w:author="Microsoft Office User" w:date="2019-10-30T11:35:00Z">
            <w:rPr>
              <w:rFonts w:ascii="Times New Roman" w:hAnsi="Times New Roman"/>
              <w:sz w:val="24"/>
              <w:szCs w:val="24"/>
              <w:lang w:val="en-US"/>
            </w:rPr>
          </w:rPrChange>
        </w:rPr>
        <w:t>, 95% CI = [0.10; 0.27], BF</w:t>
      </w:r>
      <w:r w:rsidR="00F756E3" w:rsidRPr="000D46AE">
        <w:rPr>
          <w:rFonts w:ascii="Times New Roman" w:hAnsi="Times New Roman"/>
          <w:sz w:val="24"/>
          <w:szCs w:val="24"/>
          <w:vertAlign w:val="subscript"/>
          <w:lang w:val="en-US"/>
          <w:rPrChange w:id="4330" w:author="Microsoft Office User" w:date="2019-10-30T11:35:00Z">
            <w:rPr>
              <w:rFonts w:ascii="Times New Roman" w:hAnsi="Times New Roman"/>
              <w:sz w:val="24"/>
              <w:szCs w:val="24"/>
              <w:vertAlign w:val="subscript"/>
              <w:lang w:val="en-US"/>
            </w:rPr>
          </w:rPrChange>
        </w:rPr>
        <w:t xml:space="preserve">10 </w:t>
      </w:r>
      <w:r w:rsidR="00F756E3" w:rsidRPr="000D46AE">
        <w:rPr>
          <w:rFonts w:ascii="Times New Roman" w:hAnsi="Times New Roman"/>
          <w:sz w:val="24"/>
          <w:szCs w:val="24"/>
          <w:lang w:val="en-US"/>
          <w:rPrChange w:id="4331" w:author="Microsoft Office User" w:date="2019-10-30T11:35:00Z">
            <w:rPr>
              <w:rFonts w:ascii="Times New Roman" w:hAnsi="Times New Roman"/>
              <w:sz w:val="24"/>
              <w:szCs w:val="24"/>
              <w:lang w:val="en-US"/>
            </w:rPr>
          </w:rPrChange>
        </w:rPr>
        <w:t>&gt; 10</w:t>
      </w:r>
      <w:r w:rsidR="00F756E3" w:rsidRPr="000D46AE">
        <w:rPr>
          <w:rFonts w:ascii="Times New Roman" w:hAnsi="Times New Roman"/>
          <w:sz w:val="24"/>
          <w:szCs w:val="24"/>
          <w:vertAlign w:val="superscript"/>
          <w:lang w:val="en-US"/>
          <w:rPrChange w:id="4332" w:author="Microsoft Office User" w:date="2019-10-30T11:35:00Z">
            <w:rPr>
              <w:rFonts w:ascii="Times New Roman" w:hAnsi="Times New Roman"/>
              <w:sz w:val="24"/>
              <w:szCs w:val="24"/>
              <w:vertAlign w:val="superscript"/>
              <w:lang w:val="en-US"/>
            </w:rPr>
          </w:rPrChange>
        </w:rPr>
        <w:t>4</w:t>
      </w:r>
      <w:commentRangeEnd w:id="4326"/>
      <w:r w:rsidR="00BB736E" w:rsidRPr="000D46AE">
        <w:rPr>
          <w:rStyle w:val="CommentReference"/>
          <w:rFonts w:asciiTheme="minorHAnsi" w:eastAsiaTheme="minorHAnsi" w:hAnsiTheme="minorHAnsi" w:cstheme="minorBidi"/>
          <w:color w:val="auto"/>
          <w:lang w:val="en-US" w:eastAsia="en-US"/>
          <w:rPrChange w:id="4333" w:author="Microsoft Office User" w:date="2019-10-30T11:35:00Z">
            <w:rPr>
              <w:rStyle w:val="CommentReference"/>
              <w:rFonts w:asciiTheme="minorHAnsi" w:eastAsiaTheme="minorHAnsi" w:hAnsiTheme="minorHAnsi" w:cstheme="minorBidi"/>
              <w:color w:val="auto"/>
              <w:lang w:val="it-IT" w:eastAsia="en-US"/>
            </w:rPr>
          </w:rPrChange>
        </w:rPr>
        <w:commentReference w:id="4326"/>
      </w:r>
      <w:r w:rsidR="00C17E62" w:rsidRPr="000D46AE">
        <w:rPr>
          <w:rFonts w:ascii="Times New Roman" w:hAnsi="Times New Roman"/>
          <w:sz w:val="24"/>
          <w:szCs w:val="24"/>
          <w:lang w:val="en-US"/>
          <w:rPrChange w:id="4334" w:author="Microsoft Office User" w:date="2019-10-30T11:35:00Z">
            <w:rPr>
              <w:rFonts w:ascii="Times New Roman" w:hAnsi="Times New Roman"/>
              <w:sz w:val="24"/>
              <w:szCs w:val="24"/>
              <w:lang w:val="en-US"/>
            </w:rPr>
          </w:rPrChange>
        </w:rPr>
        <w:t xml:space="preserve">. </w:t>
      </w:r>
      <w:del w:id="4335" w:author="Microsoft Office User" w:date="2019-10-29T16:52:00Z">
        <w:r w:rsidR="00C17E62" w:rsidRPr="000D46AE" w:rsidDel="00BB736E">
          <w:rPr>
            <w:rFonts w:ascii="Times New Roman" w:hAnsi="Times New Roman"/>
            <w:sz w:val="24"/>
            <w:szCs w:val="24"/>
            <w:lang w:val="en-US"/>
            <w:rPrChange w:id="4336" w:author="Microsoft Office User" w:date="2019-10-30T11:35:00Z">
              <w:rPr>
                <w:rFonts w:ascii="Times New Roman" w:hAnsi="Times New Roman"/>
                <w:sz w:val="24"/>
                <w:szCs w:val="24"/>
                <w:lang w:val="en-US"/>
              </w:rPr>
            </w:rPrChange>
          </w:rPr>
          <w:delText xml:space="preserve">Post hoc </w:delText>
        </w:r>
      </w:del>
      <w:del w:id="4337" w:author="Microsoft Office User" w:date="2019-10-29T16:55:00Z">
        <w:r w:rsidR="00C17E62" w:rsidRPr="000D46AE" w:rsidDel="00155F2D">
          <w:rPr>
            <w:rFonts w:ascii="Times New Roman" w:hAnsi="Times New Roman"/>
            <w:sz w:val="24"/>
            <w:szCs w:val="24"/>
            <w:lang w:val="en-US"/>
            <w:rPrChange w:id="4338" w:author="Microsoft Office User" w:date="2019-10-30T11:35:00Z">
              <w:rPr>
                <w:rFonts w:ascii="Times New Roman" w:hAnsi="Times New Roman"/>
                <w:sz w:val="24"/>
                <w:szCs w:val="24"/>
                <w:lang w:val="en-US"/>
              </w:rPr>
            </w:rPrChange>
          </w:rPr>
          <w:delText>comparisons with Bonferroni corrections indicated that ratings were similar in the shared features and random conditions (</w:delText>
        </w:r>
        <w:r w:rsidR="00C17E62" w:rsidRPr="000D46AE" w:rsidDel="00155F2D">
          <w:rPr>
            <w:rFonts w:ascii="Times New Roman" w:hAnsi="Times New Roman"/>
            <w:i/>
            <w:sz w:val="24"/>
            <w:szCs w:val="24"/>
            <w:lang w:val="en-US"/>
            <w:rPrChange w:id="4339" w:author="Microsoft Office User" w:date="2019-10-30T11:35:00Z">
              <w:rPr>
                <w:rFonts w:ascii="Times New Roman" w:hAnsi="Times New Roman"/>
                <w:i/>
                <w:sz w:val="24"/>
                <w:szCs w:val="24"/>
                <w:lang w:val="en-US"/>
              </w:rPr>
            </w:rPrChange>
          </w:rPr>
          <w:delText>p</w:delText>
        </w:r>
        <w:r w:rsidR="00C17E62" w:rsidRPr="000D46AE" w:rsidDel="00155F2D">
          <w:rPr>
            <w:rFonts w:ascii="Times New Roman" w:hAnsi="Times New Roman"/>
            <w:sz w:val="24"/>
            <w:szCs w:val="24"/>
            <w:lang w:val="en-US"/>
            <w:rPrChange w:id="4340" w:author="Microsoft Office User" w:date="2019-10-30T11:35:00Z">
              <w:rPr>
                <w:rFonts w:ascii="Times New Roman" w:hAnsi="Times New Roman"/>
                <w:sz w:val="24"/>
                <w:szCs w:val="24"/>
                <w:lang w:val="en-US"/>
              </w:rPr>
            </w:rPrChange>
          </w:rPr>
          <w:delText xml:space="preserve"> = </w:delText>
        </w:r>
      </w:del>
      <w:del w:id="4341" w:author="Microsoft Office User" w:date="2019-10-29T16:53:00Z">
        <w:r w:rsidR="00C17E62" w:rsidRPr="000D46AE" w:rsidDel="00457661">
          <w:rPr>
            <w:rFonts w:ascii="Times New Roman" w:hAnsi="Times New Roman"/>
            <w:sz w:val="24"/>
            <w:szCs w:val="24"/>
            <w:lang w:val="en-US"/>
            <w:rPrChange w:id="4342" w:author="Microsoft Office User" w:date="2019-10-30T11:35:00Z">
              <w:rPr>
                <w:rFonts w:ascii="Times New Roman" w:hAnsi="Times New Roman"/>
                <w:sz w:val="24"/>
                <w:szCs w:val="24"/>
                <w:lang w:val="en-US"/>
              </w:rPr>
            </w:rPrChange>
          </w:rPr>
          <w:delText>1</w:delText>
        </w:r>
      </w:del>
      <w:del w:id="4343" w:author="Microsoft Office User" w:date="2019-10-29T16:55:00Z">
        <w:r w:rsidR="00C17E62" w:rsidRPr="000D46AE" w:rsidDel="00155F2D">
          <w:rPr>
            <w:rFonts w:ascii="Times New Roman" w:hAnsi="Times New Roman"/>
            <w:sz w:val="24"/>
            <w:szCs w:val="24"/>
            <w:lang w:val="en-US"/>
            <w:rPrChange w:id="4344" w:author="Microsoft Office User" w:date="2019-10-30T11:35:00Z">
              <w:rPr>
                <w:rFonts w:ascii="Times New Roman" w:hAnsi="Times New Roman"/>
                <w:sz w:val="24"/>
                <w:szCs w:val="24"/>
                <w:lang w:val="en-US"/>
              </w:rPr>
            </w:rPrChange>
          </w:rPr>
          <w:delText>), and different in both the shared features and random relative to no-contiguity conditions (</w:delText>
        </w:r>
        <w:r w:rsidR="00C17E62" w:rsidRPr="000D46AE" w:rsidDel="00155F2D">
          <w:rPr>
            <w:rFonts w:ascii="Times New Roman" w:hAnsi="Times New Roman"/>
            <w:i/>
            <w:sz w:val="24"/>
            <w:szCs w:val="24"/>
            <w:lang w:val="en-US"/>
            <w:rPrChange w:id="4345" w:author="Microsoft Office User" w:date="2019-10-30T11:35:00Z">
              <w:rPr>
                <w:rFonts w:ascii="Times New Roman" w:hAnsi="Times New Roman"/>
                <w:i/>
                <w:sz w:val="24"/>
                <w:szCs w:val="24"/>
                <w:lang w:val="en-US"/>
              </w:rPr>
            </w:rPrChange>
          </w:rPr>
          <w:delText>ps</w:delText>
        </w:r>
        <w:r w:rsidR="00C17E62" w:rsidRPr="000D46AE" w:rsidDel="00155F2D">
          <w:rPr>
            <w:rFonts w:ascii="Times New Roman" w:hAnsi="Times New Roman"/>
            <w:sz w:val="24"/>
            <w:szCs w:val="24"/>
            <w:lang w:val="en-US"/>
            <w:rPrChange w:id="4346" w:author="Microsoft Office User" w:date="2019-10-30T11:35:00Z">
              <w:rPr>
                <w:rFonts w:ascii="Times New Roman" w:hAnsi="Times New Roman"/>
                <w:sz w:val="24"/>
                <w:szCs w:val="24"/>
                <w:lang w:val="en-US"/>
              </w:rPr>
            </w:rPrChange>
          </w:rPr>
          <w:delText xml:space="preserve"> &lt; .001). </w:delText>
        </w:r>
      </w:del>
      <w:ins w:id="4347" w:author="Microsoft Office User" w:date="2019-10-29T16:54:00Z">
        <w:r w:rsidR="00457661" w:rsidRPr="000D46AE">
          <w:rPr>
            <w:rFonts w:ascii="Times New Roman" w:hAnsi="Times New Roman"/>
            <w:sz w:val="24"/>
            <w:szCs w:val="24"/>
            <w:lang w:val="en-US"/>
            <w:rPrChange w:id="4348" w:author="Microsoft Office User" w:date="2019-10-30T11:35:00Z">
              <w:rPr>
                <w:rFonts w:ascii="Times New Roman" w:hAnsi="Times New Roman"/>
                <w:sz w:val="24"/>
                <w:szCs w:val="24"/>
                <w:lang w:val="en-US"/>
              </w:rPr>
            </w:rPrChange>
          </w:rPr>
          <w:t>Planned pairwise comparisons with Bonferroni-Holm corrections for multiple testing indicated no evidence that IAT scores were different between the shared features condition (</w:t>
        </w:r>
        <w:r w:rsidR="00457661" w:rsidRPr="000D46AE">
          <w:rPr>
            <w:rFonts w:ascii="Times New Roman" w:hAnsi="Times New Roman"/>
            <w:i/>
            <w:sz w:val="24"/>
            <w:szCs w:val="24"/>
            <w:lang w:val="en-US"/>
            <w:rPrChange w:id="4349" w:author="Microsoft Office User" w:date="2019-10-30T11:35:00Z">
              <w:rPr>
                <w:rFonts w:ascii="Times New Roman" w:hAnsi="Times New Roman"/>
                <w:i/>
                <w:sz w:val="24"/>
                <w:szCs w:val="24"/>
                <w:lang w:val="en-US"/>
              </w:rPr>
            </w:rPrChange>
          </w:rPr>
          <w:t>M</w:t>
        </w:r>
        <w:r w:rsidR="00457661" w:rsidRPr="000D46AE">
          <w:rPr>
            <w:rFonts w:ascii="Times New Roman" w:hAnsi="Times New Roman"/>
            <w:sz w:val="24"/>
            <w:szCs w:val="24"/>
            <w:lang w:val="en-US"/>
            <w:rPrChange w:id="4350" w:author="Microsoft Office User" w:date="2019-10-30T11:35:00Z">
              <w:rPr>
                <w:rFonts w:ascii="Times New Roman" w:hAnsi="Times New Roman"/>
                <w:sz w:val="24"/>
                <w:szCs w:val="24"/>
                <w:lang w:val="en-US"/>
              </w:rPr>
            </w:rPrChange>
          </w:rPr>
          <w:t xml:space="preserve"> = 2.61, 95% CI [1.72, 3.49]) and random condition (</w:t>
        </w:r>
        <w:r w:rsidR="00457661" w:rsidRPr="000D46AE">
          <w:rPr>
            <w:rFonts w:ascii="Times New Roman" w:hAnsi="Times New Roman"/>
            <w:i/>
            <w:sz w:val="24"/>
            <w:szCs w:val="24"/>
            <w:lang w:val="en-US"/>
            <w:rPrChange w:id="4351" w:author="Microsoft Office User" w:date="2019-10-30T11:35:00Z">
              <w:rPr>
                <w:rFonts w:ascii="Times New Roman" w:hAnsi="Times New Roman"/>
                <w:i/>
                <w:sz w:val="24"/>
                <w:szCs w:val="24"/>
                <w:lang w:val="en-US"/>
              </w:rPr>
            </w:rPrChange>
          </w:rPr>
          <w:t>M</w:t>
        </w:r>
        <w:r w:rsidR="00457661" w:rsidRPr="000D46AE">
          <w:rPr>
            <w:rFonts w:ascii="Times New Roman" w:hAnsi="Times New Roman"/>
            <w:sz w:val="24"/>
            <w:szCs w:val="24"/>
            <w:lang w:val="en-US"/>
            <w:rPrChange w:id="4352" w:author="Microsoft Office User" w:date="2019-10-30T11:35:00Z">
              <w:rPr>
                <w:rFonts w:ascii="Times New Roman" w:hAnsi="Times New Roman"/>
                <w:sz w:val="24"/>
                <w:szCs w:val="24"/>
                <w:lang w:val="en-US"/>
              </w:rPr>
            </w:rPrChange>
          </w:rPr>
          <w:t xml:space="preserve"> = 2.10, 95% CI [1.21, </w:t>
        </w:r>
      </w:ins>
      <w:ins w:id="4353" w:author="Microsoft Office User" w:date="2019-10-29T16:55:00Z">
        <w:r w:rsidR="00457661" w:rsidRPr="000D46AE">
          <w:rPr>
            <w:rFonts w:ascii="Times New Roman" w:hAnsi="Times New Roman"/>
            <w:sz w:val="24"/>
            <w:szCs w:val="24"/>
            <w:lang w:val="en-US"/>
            <w:rPrChange w:id="4354" w:author="Microsoft Office User" w:date="2019-10-30T11:35:00Z">
              <w:rPr>
                <w:rFonts w:ascii="Times New Roman" w:hAnsi="Times New Roman"/>
                <w:sz w:val="24"/>
                <w:szCs w:val="24"/>
                <w:lang w:val="en-US"/>
              </w:rPr>
            </w:rPrChange>
          </w:rPr>
          <w:t>3.00</w:t>
        </w:r>
      </w:ins>
      <w:ins w:id="4355" w:author="Microsoft Office User" w:date="2019-10-29T16:54:00Z">
        <w:r w:rsidR="00457661" w:rsidRPr="000D46AE">
          <w:rPr>
            <w:rFonts w:ascii="Times New Roman" w:hAnsi="Times New Roman"/>
            <w:sz w:val="24"/>
            <w:szCs w:val="24"/>
            <w:lang w:val="en-US"/>
            <w:rPrChange w:id="4356" w:author="Microsoft Office User" w:date="2019-10-30T11:35:00Z">
              <w:rPr>
                <w:rFonts w:ascii="Times New Roman" w:hAnsi="Times New Roman"/>
                <w:sz w:val="24"/>
                <w:szCs w:val="24"/>
                <w:lang w:val="en-US"/>
              </w:rPr>
            </w:rPrChange>
          </w:rPr>
          <w:t xml:space="preserve">], pairwise </w:t>
        </w:r>
        <w:r w:rsidR="00457661" w:rsidRPr="000D46AE">
          <w:rPr>
            <w:rFonts w:ascii="Times New Roman" w:hAnsi="Times New Roman"/>
            <w:i/>
            <w:sz w:val="24"/>
            <w:szCs w:val="24"/>
            <w:lang w:val="en-US"/>
            <w:rPrChange w:id="4357" w:author="Microsoft Office User" w:date="2019-10-30T11:35:00Z">
              <w:rPr>
                <w:rFonts w:ascii="Times New Roman" w:hAnsi="Times New Roman"/>
                <w:i/>
                <w:sz w:val="24"/>
                <w:szCs w:val="24"/>
                <w:lang w:val="en-US"/>
              </w:rPr>
            </w:rPrChange>
          </w:rPr>
          <w:t>p</w:t>
        </w:r>
        <w:r w:rsidR="00457661" w:rsidRPr="000D46AE">
          <w:rPr>
            <w:rFonts w:ascii="Times New Roman" w:hAnsi="Times New Roman"/>
            <w:sz w:val="24"/>
            <w:szCs w:val="24"/>
            <w:lang w:val="en-US"/>
            <w:rPrChange w:id="4358" w:author="Microsoft Office User" w:date="2019-10-30T11:35:00Z">
              <w:rPr>
                <w:rFonts w:ascii="Times New Roman" w:hAnsi="Times New Roman"/>
                <w:sz w:val="24"/>
                <w:szCs w:val="24"/>
                <w:lang w:val="en-US"/>
              </w:rPr>
            </w:rPrChange>
          </w:rPr>
          <w:t xml:space="preserve"> = .</w:t>
        </w:r>
      </w:ins>
      <w:ins w:id="4359" w:author="Microsoft Office User" w:date="2019-10-29T16:55:00Z">
        <w:r w:rsidR="00155F2D" w:rsidRPr="000D46AE">
          <w:rPr>
            <w:rFonts w:ascii="Times New Roman" w:hAnsi="Times New Roman"/>
            <w:sz w:val="24"/>
            <w:szCs w:val="24"/>
            <w:lang w:val="en-US"/>
            <w:rPrChange w:id="4360" w:author="Microsoft Office User" w:date="2019-10-30T11:35:00Z">
              <w:rPr>
                <w:rFonts w:ascii="Times New Roman" w:hAnsi="Times New Roman"/>
                <w:sz w:val="24"/>
                <w:szCs w:val="24"/>
                <w:lang w:val="en-US"/>
              </w:rPr>
            </w:rPrChange>
          </w:rPr>
          <w:t>39</w:t>
        </w:r>
      </w:ins>
      <w:ins w:id="4361" w:author="Microsoft Office User" w:date="2019-10-29T16:54:00Z">
        <w:r w:rsidR="00457661" w:rsidRPr="000D46AE">
          <w:rPr>
            <w:rFonts w:ascii="Times New Roman" w:hAnsi="Times New Roman"/>
            <w:sz w:val="24"/>
            <w:szCs w:val="24"/>
            <w:lang w:val="en-US"/>
            <w:rPrChange w:id="4362" w:author="Microsoft Office User" w:date="2019-10-30T11:35:00Z">
              <w:rPr>
                <w:rFonts w:ascii="Times New Roman" w:hAnsi="Times New Roman"/>
                <w:sz w:val="24"/>
                <w:szCs w:val="24"/>
                <w:lang w:val="en-US"/>
              </w:rPr>
            </w:rPrChange>
          </w:rPr>
          <w:t>)</w:t>
        </w:r>
      </w:ins>
      <w:ins w:id="4363" w:author="Microsoft Office User" w:date="2019-10-29T16:59:00Z">
        <w:r w:rsidR="00AC6376" w:rsidRPr="000D46AE">
          <w:rPr>
            <w:rStyle w:val="FootnoteReference"/>
            <w:rFonts w:ascii="Times New Roman" w:hAnsi="Times New Roman"/>
            <w:sz w:val="24"/>
            <w:szCs w:val="24"/>
            <w:lang w:val="en-US"/>
            <w:rPrChange w:id="4364" w:author="Microsoft Office User" w:date="2019-10-30T11:35:00Z">
              <w:rPr>
                <w:rStyle w:val="FootnoteReference"/>
                <w:rFonts w:ascii="Times New Roman" w:hAnsi="Times New Roman"/>
                <w:sz w:val="24"/>
                <w:szCs w:val="24"/>
                <w:lang w:val="en-US"/>
              </w:rPr>
            </w:rPrChange>
          </w:rPr>
          <w:footnoteReference w:id="4"/>
        </w:r>
      </w:ins>
      <w:ins w:id="4396" w:author="Microsoft Office User" w:date="2019-10-29T16:54:00Z">
        <w:r w:rsidR="00457661" w:rsidRPr="000D46AE">
          <w:rPr>
            <w:rFonts w:ascii="Times New Roman" w:hAnsi="Times New Roman"/>
            <w:sz w:val="24"/>
            <w:szCs w:val="24"/>
            <w:lang w:val="en-US"/>
            <w:rPrChange w:id="4397" w:author="Microsoft Office User" w:date="2019-10-30T11:35:00Z">
              <w:rPr>
                <w:rFonts w:ascii="Times New Roman" w:hAnsi="Times New Roman"/>
                <w:sz w:val="24"/>
                <w:szCs w:val="24"/>
                <w:lang w:val="en-US"/>
              </w:rPr>
            </w:rPrChange>
          </w:rPr>
          <w:t>, but provided evidence that both the shared features and random conditions differed from the no-contiguity condition (</w:t>
        </w:r>
        <w:r w:rsidR="00457661" w:rsidRPr="000D46AE">
          <w:rPr>
            <w:rFonts w:ascii="Times New Roman" w:hAnsi="Times New Roman"/>
            <w:i/>
            <w:sz w:val="24"/>
            <w:szCs w:val="24"/>
            <w:lang w:val="en-US"/>
            <w:rPrChange w:id="4398" w:author="Microsoft Office User" w:date="2019-10-30T11:35:00Z">
              <w:rPr>
                <w:rFonts w:ascii="Times New Roman" w:hAnsi="Times New Roman"/>
                <w:i/>
                <w:sz w:val="24"/>
                <w:szCs w:val="24"/>
                <w:lang w:val="en-US"/>
              </w:rPr>
            </w:rPrChange>
          </w:rPr>
          <w:t>M</w:t>
        </w:r>
        <w:r w:rsidR="00457661" w:rsidRPr="000D46AE">
          <w:rPr>
            <w:rFonts w:ascii="Times New Roman" w:hAnsi="Times New Roman"/>
            <w:sz w:val="24"/>
            <w:szCs w:val="24"/>
            <w:lang w:val="en-US"/>
            <w:rPrChange w:id="4399" w:author="Microsoft Office User" w:date="2019-10-30T11:35:00Z">
              <w:rPr>
                <w:rFonts w:ascii="Times New Roman" w:hAnsi="Times New Roman"/>
                <w:sz w:val="24"/>
                <w:szCs w:val="24"/>
                <w:lang w:val="en-US"/>
              </w:rPr>
            </w:rPrChange>
          </w:rPr>
          <w:t xml:space="preserve"> = -</w:t>
        </w:r>
      </w:ins>
      <w:ins w:id="4400" w:author="Microsoft Office User" w:date="2019-10-29T16:55:00Z">
        <w:r w:rsidR="00457661" w:rsidRPr="000D46AE">
          <w:rPr>
            <w:rFonts w:ascii="Times New Roman" w:hAnsi="Times New Roman"/>
            <w:sz w:val="24"/>
            <w:szCs w:val="24"/>
            <w:lang w:val="en-US"/>
            <w:rPrChange w:id="4401" w:author="Microsoft Office User" w:date="2019-10-30T11:35:00Z">
              <w:rPr>
                <w:rFonts w:ascii="Times New Roman" w:hAnsi="Times New Roman"/>
                <w:sz w:val="24"/>
                <w:szCs w:val="24"/>
                <w:lang w:val="en-US"/>
              </w:rPr>
            </w:rPrChange>
          </w:rPr>
          <w:t>1</w:t>
        </w:r>
      </w:ins>
      <w:ins w:id="4402" w:author="Microsoft Office User" w:date="2019-10-29T16:54:00Z">
        <w:r w:rsidR="00457661" w:rsidRPr="000D46AE">
          <w:rPr>
            <w:rFonts w:ascii="Times New Roman" w:hAnsi="Times New Roman"/>
            <w:sz w:val="24"/>
            <w:szCs w:val="24"/>
            <w:lang w:val="en-US"/>
            <w:rPrChange w:id="4403" w:author="Microsoft Office User" w:date="2019-10-30T11:35:00Z">
              <w:rPr>
                <w:rFonts w:ascii="Times New Roman" w:hAnsi="Times New Roman"/>
                <w:sz w:val="24"/>
                <w:szCs w:val="24"/>
                <w:lang w:val="en-US"/>
              </w:rPr>
            </w:rPrChange>
          </w:rPr>
          <w:t>.</w:t>
        </w:r>
      </w:ins>
      <w:ins w:id="4404" w:author="Microsoft Office User" w:date="2019-10-29T16:55:00Z">
        <w:r w:rsidR="00457661" w:rsidRPr="000D46AE">
          <w:rPr>
            <w:rFonts w:ascii="Times New Roman" w:hAnsi="Times New Roman"/>
            <w:sz w:val="24"/>
            <w:szCs w:val="24"/>
            <w:lang w:val="en-US"/>
            <w:rPrChange w:id="4405" w:author="Microsoft Office User" w:date="2019-10-30T11:35:00Z">
              <w:rPr>
                <w:rFonts w:ascii="Times New Roman" w:hAnsi="Times New Roman"/>
                <w:sz w:val="24"/>
                <w:szCs w:val="24"/>
                <w:lang w:val="en-US"/>
              </w:rPr>
            </w:rPrChange>
          </w:rPr>
          <w:t>14</w:t>
        </w:r>
      </w:ins>
      <w:ins w:id="4406" w:author="Microsoft Office User" w:date="2019-10-29T16:54:00Z">
        <w:r w:rsidR="00457661" w:rsidRPr="000D46AE">
          <w:rPr>
            <w:rFonts w:ascii="Times New Roman" w:hAnsi="Times New Roman"/>
            <w:sz w:val="24"/>
            <w:szCs w:val="24"/>
            <w:lang w:val="en-US"/>
            <w:rPrChange w:id="4407" w:author="Microsoft Office User" w:date="2019-10-30T11:35:00Z">
              <w:rPr>
                <w:rFonts w:ascii="Times New Roman" w:hAnsi="Times New Roman"/>
                <w:sz w:val="24"/>
                <w:szCs w:val="24"/>
                <w:lang w:val="en-US"/>
              </w:rPr>
            </w:rPrChange>
          </w:rPr>
          <w:t>, 95% CI [-</w:t>
        </w:r>
      </w:ins>
      <w:ins w:id="4408" w:author="Microsoft Office User" w:date="2019-10-29T16:55:00Z">
        <w:r w:rsidR="00457661" w:rsidRPr="000D46AE">
          <w:rPr>
            <w:rFonts w:ascii="Times New Roman" w:hAnsi="Times New Roman"/>
            <w:sz w:val="24"/>
            <w:szCs w:val="24"/>
            <w:lang w:val="en-US"/>
            <w:rPrChange w:id="4409" w:author="Microsoft Office User" w:date="2019-10-30T11:35:00Z">
              <w:rPr>
                <w:rFonts w:ascii="Times New Roman" w:hAnsi="Times New Roman"/>
                <w:sz w:val="24"/>
                <w:szCs w:val="24"/>
                <w:lang w:val="en-US"/>
              </w:rPr>
            </w:rPrChange>
          </w:rPr>
          <w:t>1.78</w:t>
        </w:r>
      </w:ins>
      <w:ins w:id="4410" w:author="Microsoft Office User" w:date="2019-10-29T16:54:00Z">
        <w:r w:rsidR="00457661" w:rsidRPr="000D46AE">
          <w:rPr>
            <w:rFonts w:ascii="Times New Roman" w:hAnsi="Times New Roman"/>
            <w:sz w:val="24"/>
            <w:szCs w:val="24"/>
            <w:lang w:val="en-US"/>
            <w:rPrChange w:id="4411" w:author="Microsoft Office User" w:date="2019-10-30T11:35:00Z">
              <w:rPr>
                <w:rFonts w:ascii="Times New Roman" w:hAnsi="Times New Roman"/>
                <w:sz w:val="24"/>
                <w:szCs w:val="24"/>
                <w:lang w:val="en-US"/>
              </w:rPr>
            </w:rPrChange>
          </w:rPr>
          <w:t>, -0.</w:t>
        </w:r>
      </w:ins>
      <w:ins w:id="4412" w:author="Microsoft Office User" w:date="2019-10-29T16:55:00Z">
        <w:r w:rsidR="00457661" w:rsidRPr="000D46AE">
          <w:rPr>
            <w:rFonts w:ascii="Times New Roman" w:hAnsi="Times New Roman"/>
            <w:sz w:val="24"/>
            <w:szCs w:val="24"/>
            <w:lang w:val="en-US"/>
            <w:rPrChange w:id="4413" w:author="Microsoft Office User" w:date="2019-10-30T11:35:00Z">
              <w:rPr>
                <w:rFonts w:ascii="Times New Roman" w:hAnsi="Times New Roman"/>
                <w:sz w:val="24"/>
                <w:szCs w:val="24"/>
                <w:lang w:val="en-US"/>
              </w:rPr>
            </w:rPrChange>
          </w:rPr>
          <w:t>50</w:t>
        </w:r>
      </w:ins>
      <w:ins w:id="4414" w:author="Microsoft Office User" w:date="2019-10-29T16:54:00Z">
        <w:r w:rsidR="00457661" w:rsidRPr="000D46AE">
          <w:rPr>
            <w:rFonts w:ascii="Times New Roman" w:hAnsi="Times New Roman"/>
            <w:sz w:val="24"/>
            <w:szCs w:val="24"/>
            <w:lang w:val="en-US"/>
            <w:rPrChange w:id="4415" w:author="Microsoft Office User" w:date="2019-10-30T11:35:00Z">
              <w:rPr>
                <w:rFonts w:ascii="Times New Roman" w:hAnsi="Times New Roman"/>
                <w:sz w:val="24"/>
                <w:szCs w:val="24"/>
                <w:lang w:val="en-US"/>
              </w:rPr>
            </w:rPrChange>
          </w:rPr>
          <w:t xml:space="preserve">]; both pairwise </w:t>
        </w:r>
        <w:r w:rsidR="00457661" w:rsidRPr="000D46AE">
          <w:rPr>
            <w:rFonts w:ascii="Times New Roman" w:hAnsi="Times New Roman"/>
            <w:i/>
            <w:sz w:val="24"/>
            <w:szCs w:val="24"/>
            <w:lang w:val="en-US"/>
            <w:rPrChange w:id="4416" w:author="Microsoft Office User" w:date="2019-10-30T11:35:00Z">
              <w:rPr>
                <w:rFonts w:ascii="Times New Roman" w:hAnsi="Times New Roman"/>
                <w:i/>
                <w:sz w:val="24"/>
                <w:szCs w:val="24"/>
                <w:lang w:val="en-US"/>
              </w:rPr>
            </w:rPrChange>
          </w:rPr>
          <w:t>ps</w:t>
        </w:r>
        <w:r w:rsidR="00457661" w:rsidRPr="000D46AE">
          <w:rPr>
            <w:rFonts w:ascii="Times New Roman" w:hAnsi="Times New Roman"/>
            <w:sz w:val="24"/>
            <w:szCs w:val="24"/>
            <w:lang w:val="en-US"/>
            <w:rPrChange w:id="4417" w:author="Microsoft Office User" w:date="2019-10-30T11:35:00Z">
              <w:rPr>
                <w:rFonts w:ascii="Times New Roman" w:hAnsi="Times New Roman"/>
                <w:sz w:val="24"/>
                <w:szCs w:val="24"/>
                <w:lang w:val="en-US"/>
              </w:rPr>
            </w:rPrChange>
          </w:rPr>
          <w:t xml:space="preserve"> &lt; .</w:t>
        </w:r>
        <w:commentRangeStart w:id="4418"/>
        <w:r w:rsidR="00457661" w:rsidRPr="000D46AE">
          <w:rPr>
            <w:rFonts w:ascii="Times New Roman" w:hAnsi="Times New Roman"/>
            <w:sz w:val="24"/>
            <w:szCs w:val="24"/>
            <w:lang w:val="en-US"/>
            <w:rPrChange w:id="4419" w:author="Microsoft Office User" w:date="2019-10-30T11:35:00Z">
              <w:rPr>
                <w:rFonts w:ascii="Times New Roman" w:hAnsi="Times New Roman"/>
                <w:sz w:val="24"/>
                <w:szCs w:val="24"/>
                <w:lang w:val="en-US"/>
              </w:rPr>
            </w:rPrChange>
          </w:rPr>
          <w:t>0001</w:t>
        </w:r>
      </w:ins>
      <w:commentRangeEnd w:id="4418"/>
      <w:ins w:id="4420" w:author="Microsoft Office User" w:date="2019-10-29T16:58:00Z">
        <w:r w:rsidR="00AC6376" w:rsidRPr="000D46AE">
          <w:rPr>
            <w:rStyle w:val="CommentReference"/>
            <w:rFonts w:asciiTheme="minorHAnsi" w:eastAsiaTheme="minorHAnsi" w:hAnsiTheme="minorHAnsi" w:cstheme="minorBidi"/>
            <w:color w:val="auto"/>
            <w:lang w:val="en-US" w:eastAsia="en-US"/>
            <w:rPrChange w:id="4421" w:author="Microsoft Office User" w:date="2019-10-30T11:35:00Z">
              <w:rPr>
                <w:rStyle w:val="CommentReference"/>
                <w:rFonts w:asciiTheme="minorHAnsi" w:eastAsiaTheme="minorHAnsi" w:hAnsiTheme="minorHAnsi" w:cstheme="minorBidi"/>
                <w:color w:val="auto"/>
                <w:lang w:val="it-IT" w:eastAsia="en-US"/>
              </w:rPr>
            </w:rPrChange>
          </w:rPr>
          <w:commentReference w:id="4418"/>
        </w:r>
      </w:ins>
      <w:ins w:id="4422" w:author="Microsoft Office User" w:date="2019-10-29T16:54:00Z">
        <w:r w:rsidR="00457661" w:rsidRPr="000D46AE">
          <w:rPr>
            <w:rFonts w:ascii="Times New Roman" w:hAnsi="Times New Roman"/>
            <w:sz w:val="24"/>
            <w:szCs w:val="24"/>
            <w:lang w:val="en-US"/>
            <w:rPrChange w:id="4423" w:author="Microsoft Office User" w:date="2019-10-30T11:35:00Z">
              <w:rPr>
                <w:rFonts w:ascii="Times New Roman" w:hAnsi="Times New Roman"/>
                <w:sz w:val="24"/>
                <w:szCs w:val="24"/>
                <w:lang w:val="en-US"/>
              </w:rPr>
            </w:rPrChange>
          </w:rPr>
          <w:t>).</w:t>
        </w:r>
      </w:ins>
      <w:moveToRangeStart w:id="4424" w:author="Microsoft Office User" w:date="2019-10-29T16:58:00Z" w:name="move23260737"/>
      <w:moveTo w:id="4425" w:author="Microsoft Office User" w:date="2019-10-29T16:58:00Z">
        <w:del w:id="4426" w:author="Microsoft Office User" w:date="2019-10-29T16:59:00Z">
          <w:r w:rsidR="00AC6376" w:rsidRPr="000D46AE" w:rsidDel="00AC6376">
            <w:rPr>
              <w:rStyle w:val="FootnoteReference"/>
              <w:rFonts w:ascii="Times New Roman" w:hAnsi="Times New Roman"/>
              <w:sz w:val="24"/>
              <w:szCs w:val="24"/>
              <w:lang w:val="en-US"/>
              <w:rPrChange w:id="4427" w:author="Microsoft Office User" w:date="2019-10-30T11:35:00Z">
                <w:rPr>
                  <w:rStyle w:val="FootnoteReference"/>
                  <w:rFonts w:ascii="Times New Roman" w:hAnsi="Times New Roman"/>
                  <w:sz w:val="24"/>
                  <w:szCs w:val="24"/>
                  <w:lang w:val="en-US"/>
                </w:rPr>
              </w:rPrChange>
            </w:rPr>
            <w:footnoteReference w:id="5"/>
          </w:r>
        </w:del>
      </w:moveTo>
      <w:moveToRangeEnd w:id="4424"/>
      <w:commentRangeStart w:id="4432"/>
      <w:del w:id="4433" w:author="Microsoft Office User" w:date="2019-10-29T16:56:00Z">
        <w:r w:rsidR="00C17E62" w:rsidRPr="000D46AE" w:rsidDel="00C452DC">
          <w:rPr>
            <w:rFonts w:ascii="Times New Roman" w:hAnsi="Times New Roman"/>
            <w:sz w:val="24"/>
            <w:szCs w:val="24"/>
            <w:lang w:val="en-US"/>
            <w:rPrChange w:id="4434" w:author="Microsoft Office User" w:date="2019-10-30T11:35:00Z">
              <w:rPr>
                <w:rFonts w:ascii="Times New Roman" w:hAnsi="Times New Roman"/>
                <w:sz w:val="24"/>
                <w:szCs w:val="24"/>
                <w:lang w:val="en-US"/>
              </w:rPr>
            </w:rPrChange>
          </w:rPr>
          <w:delText>One sample t-tests indicated that when TO1 shared a feature (common bag location) with positive sources, and TO2 shared that same feature with negative sources, a relative preference emerged for TO1 over  TO2, (</w:delText>
        </w:r>
        <w:r w:rsidR="00C17E62" w:rsidRPr="000D46AE" w:rsidDel="00C452DC">
          <w:rPr>
            <w:rFonts w:ascii="Times New Roman" w:hAnsi="Times New Roman"/>
            <w:i/>
            <w:sz w:val="24"/>
            <w:szCs w:val="24"/>
            <w:lang w:val="en-US"/>
            <w:rPrChange w:id="4435" w:author="Microsoft Office User" w:date="2019-10-30T11:35:00Z">
              <w:rPr>
                <w:rFonts w:ascii="Times New Roman" w:hAnsi="Times New Roman"/>
                <w:i/>
                <w:sz w:val="24"/>
                <w:szCs w:val="24"/>
                <w:lang w:val="en-US"/>
              </w:rPr>
            </w:rPrChange>
          </w:rPr>
          <w:delText>M</w:delText>
        </w:r>
        <w:r w:rsidR="00C17E62" w:rsidRPr="000D46AE" w:rsidDel="00C452DC">
          <w:rPr>
            <w:rFonts w:ascii="Times New Roman" w:hAnsi="Times New Roman"/>
            <w:sz w:val="24"/>
            <w:szCs w:val="24"/>
            <w:lang w:val="en-US"/>
            <w:rPrChange w:id="4436" w:author="Microsoft Office User" w:date="2019-10-30T11:35:00Z">
              <w:rPr>
                <w:rFonts w:ascii="Times New Roman" w:hAnsi="Times New Roman"/>
                <w:sz w:val="24"/>
                <w:szCs w:val="24"/>
                <w:lang w:val="en-US"/>
              </w:rPr>
            </w:rPrChange>
          </w:rPr>
          <w:delText xml:space="preserve"> = 2.57, </w:delText>
        </w:r>
        <w:r w:rsidR="00C17E62" w:rsidRPr="000D46AE" w:rsidDel="00C452DC">
          <w:rPr>
            <w:rFonts w:ascii="Times New Roman" w:hAnsi="Times New Roman"/>
            <w:i/>
            <w:sz w:val="24"/>
            <w:szCs w:val="24"/>
            <w:lang w:val="en-US"/>
            <w:rPrChange w:id="4437" w:author="Microsoft Office User" w:date="2019-10-30T11:35:00Z">
              <w:rPr>
                <w:rFonts w:ascii="Times New Roman" w:hAnsi="Times New Roman"/>
                <w:i/>
                <w:sz w:val="24"/>
                <w:szCs w:val="24"/>
                <w:lang w:val="en-US"/>
              </w:rPr>
            </w:rPrChange>
          </w:rPr>
          <w:delText>SD</w:delText>
        </w:r>
        <w:r w:rsidR="00C17E62" w:rsidRPr="000D46AE" w:rsidDel="00C452DC">
          <w:rPr>
            <w:rFonts w:ascii="Times New Roman" w:hAnsi="Times New Roman"/>
            <w:sz w:val="24"/>
            <w:szCs w:val="24"/>
            <w:lang w:val="en-US"/>
            <w:rPrChange w:id="4438" w:author="Microsoft Office User" w:date="2019-10-30T11:35:00Z">
              <w:rPr>
                <w:rFonts w:ascii="Times New Roman" w:hAnsi="Times New Roman"/>
                <w:sz w:val="24"/>
                <w:szCs w:val="24"/>
                <w:lang w:val="en-US"/>
              </w:rPr>
            </w:rPrChange>
          </w:rPr>
          <w:delText xml:space="preserve"> = 3.77), </w:delText>
        </w:r>
        <w:r w:rsidR="00C17E62" w:rsidRPr="000D46AE" w:rsidDel="00C452DC">
          <w:rPr>
            <w:rFonts w:ascii="Times New Roman" w:hAnsi="Times New Roman"/>
            <w:i/>
            <w:sz w:val="24"/>
            <w:szCs w:val="24"/>
            <w:lang w:val="en-US"/>
            <w:rPrChange w:id="4439" w:author="Microsoft Office User" w:date="2019-10-30T11:35:00Z">
              <w:rPr>
                <w:rFonts w:ascii="Times New Roman" w:hAnsi="Times New Roman"/>
                <w:i/>
                <w:sz w:val="24"/>
                <w:szCs w:val="24"/>
                <w:lang w:val="en-US"/>
              </w:rPr>
            </w:rPrChange>
          </w:rPr>
          <w:delText>t</w:delText>
        </w:r>
        <w:r w:rsidR="00C17E62" w:rsidRPr="000D46AE" w:rsidDel="00C452DC">
          <w:rPr>
            <w:rFonts w:ascii="Times New Roman" w:hAnsi="Times New Roman"/>
            <w:sz w:val="24"/>
            <w:szCs w:val="24"/>
            <w:lang w:val="en-US"/>
            <w:rPrChange w:id="4440" w:author="Microsoft Office User" w:date="2019-10-30T11:35:00Z">
              <w:rPr>
                <w:rFonts w:ascii="Times New Roman" w:hAnsi="Times New Roman"/>
                <w:sz w:val="24"/>
                <w:szCs w:val="24"/>
                <w:lang w:val="en-US"/>
              </w:rPr>
            </w:rPrChange>
          </w:rPr>
          <w:delText xml:space="preserve">(71) = 5.79, </w:delText>
        </w:r>
        <w:r w:rsidR="00C17E62" w:rsidRPr="000D46AE" w:rsidDel="00C452DC">
          <w:rPr>
            <w:rFonts w:ascii="Times New Roman" w:hAnsi="Times New Roman"/>
            <w:i/>
            <w:sz w:val="24"/>
            <w:szCs w:val="24"/>
            <w:lang w:val="en-US"/>
            <w:rPrChange w:id="4441" w:author="Microsoft Office User" w:date="2019-10-30T11:35:00Z">
              <w:rPr>
                <w:rFonts w:ascii="Times New Roman" w:hAnsi="Times New Roman"/>
                <w:i/>
                <w:sz w:val="24"/>
                <w:szCs w:val="24"/>
                <w:lang w:val="en-US"/>
              </w:rPr>
            </w:rPrChange>
          </w:rPr>
          <w:delText>p</w:delText>
        </w:r>
        <w:r w:rsidR="00C17E62" w:rsidRPr="000D46AE" w:rsidDel="00C452DC">
          <w:rPr>
            <w:rFonts w:ascii="Times New Roman" w:hAnsi="Times New Roman"/>
            <w:sz w:val="24"/>
            <w:szCs w:val="24"/>
            <w:lang w:val="en-US"/>
            <w:rPrChange w:id="4442" w:author="Microsoft Office User" w:date="2019-10-30T11:35:00Z">
              <w:rPr>
                <w:rFonts w:ascii="Times New Roman" w:hAnsi="Times New Roman"/>
                <w:sz w:val="24"/>
                <w:szCs w:val="24"/>
                <w:lang w:val="en-US"/>
              </w:rPr>
            </w:rPrChange>
          </w:rPr>
          <w:delText xml:space="preserve"> &lt; .001, </w:delText>
        </w:r>
        <w:r w:rsidR="00C17E62" w:rsidRPr="000D46AE" w:rsidDel="00C452DC">
          <w:rPr>
            <w:rFonts w:ascii="Times New Roman" w:hAnsi="Times New Roman"/>
            <w:i/>
            <w:sz w:val="24"/>
            <w:szCs w:val="24"/>
            <w:lang w:val="en-US"/>
            <w:rPrChange w:id="4443" w:author="Microsoft Office User" w:date="2019-10-30T11:35:00Z">
              <w:rPr>
                <w:rFonts w:ascii="Times New Roman" w:hAnsi="Times New Roman"/>
                <w:i/>
                <w:sz w:val="24"/>
                <w:szCs w:val="24"/>
                <w:lang w:val="en-US"/>
              </w:rPr>
            </w:rPrChange>
          </w:rPr>
          <w:delText>d</w:delText>
        </w:r>
        <w:r w:rsidR="00C17E62" w:rsidRPr="000D46AE" w:rsidDel="00C452DC">
          <w:rPr>
            <w:rFonts w:ascii="Times New Roman" w:hAnsi="Times New Roman"/>
            <w:sz w:val="24"/>
            <w:szCs w:val="24"/>
            <w:lang w:val="en-US"/>
            <w:rPrChange w:id="4444" w:author="Microsoft Office User" w:date="2019-10-30T11:35:00Z">
              <w:rPr>
                <w:rFonts w:ascii="Times New Roman" w:hAnsi="Times New Roman"/>
                <w:sz w:val="24"/>
                <w:szCs w:val="24"/>
                <w:lang w:val="en-US"/>
              </w:rPr>
            </w:rPrChange>
          </w:rPr>
          <w:delText xml:space="preserve"> = </w:delText>
        </w:r>
        <w:r w:rsidR="00F756E3" w:rsidRPr="000D46AE" w:rsidDel="00C452DC">
          <w:rPr>
            <w:rFonts w:ascii="Times New Roman" w:hAnsi="Times New Roman"/>
            <w:sz w:val="24"/>
            <w:szCs w:val="24"/>
            <w:lang w:val="en-US"/>
            <w:rPrChange w:id="4445" w:author="Microsoft Office User" w:date="2019-10-30T11:35:00Z">
              <w:rPr>
                <w:rFonts w:ascii="Times New Roman" w:hAnsi="Times New Roman"/>
                <w:sz w:val="24"/>
                <w:szCs w:val="24"/>
                <w:lang w:val="en-US"/>
              </w:rPr>
            </w:rPrChange>
          </w:rPr>
          <w:delText>0.68, 95% CI = [0.42; 0.94], BF</w:delText>
        </w:r>
        <w:r w:rsidR="00F756E3" w:rsidRPr="000D46AE" w:rsidDel="00C452DC">
          <w:rPr>
            <w:rFonts w:ascii="Times New Roman" w:hAnsi="Times New Roman"/>
            <w:sz w:val="24"/>
            <w:szCs w:val="24"/>
            <w:vertAlign w:val="subscript"/>
            <w:lang w:val="en-US"/>
            <w:rPrChange w:id="4446" w:author="Microsoft Office User" w:date="2019-10-30T11:35:00Z">
              <w:rPr>
                <w:rFonts w:ascii="Times New Roman" w:hAnsi="Times New Roman"/>
                <w:sz w:val="24"/>
                <w:szCs w:val="24"/>
                <w:vertAlign w:val="subscript"/>
                <w:lang w:val="en-US"/>
              </w:rPr>
            </w:rPrChange>
          </w:rPr>
          <w:delText xml:space="preserve">10 </w:delText>
        </w:r>
        <w:r w:rsidR="00F756E3" w:rsidRPr="000D46AE" w:rsidDel="00C452DC">
          <w:rPr>
            <w:rFonts w:ascii="Times New Roman" w:hAnsi="Times New Roman"/>
            <w:sz w:val="24"/>
            <w:szCs w:val="24"/>
            <w:lang w:val="en-US"/>
            <w:rPrChange w:id="4447" w:author="Microsoft Office User" w:date="2019-10-30T11:35:00Z">
              <w:rPr>
                <w:rFonts w:ascii="Times New Roman" w:hAnsi="Times New Roman"/>
                <w:sz w:val="24"/>
                <w:szCs w:val="24"/>
                <w:lang w:val="en-US"/>
              </w:rPr>
            </w:rPrChange>
          </w:rPr>
          <w:delText>&gt; 10</w:delText>
        </w:r>
        <w:r w:rsidR="00F756E3" w:rsidRPr="000D46AE" w:rsidDel="00C452DC">
          <w:rPr>
            <w:rFonts w:ascii="Times New Roman" w:hAnsi="Times New Roman"/>
            <w:sz w:val="24"/>
            <w:szCs w:val="24"/>
            <w:vertAlign w:val="superscript"/>
            <w:lang w:val="en-US"/>
            <w:rPrChange w:id="4448" w:author="Microsoft Office User" w:date="2019-10-30T11:35:00Z">
              <w:rPr>
                <w:rFonts w:ascii="Times New Roman" w:hAnsi="Times New Roman"/>
                <w:sz w:val="24"/>
                <w:szCs w:val="24"/>
                <w:vertAlign w:val="superscript"/>
                <w:lang w:val="en-US"/>
              </w:rPr>
            </w:rPrChange>
          </w:rPr>
          <w:delText>4</w:delText>
        </w:r>
        <w:r w:rsidR="00C17E62" w:rsidRPr="000D46AE" w:rsidDel="00C452DC">
          <w:rPr>
            <w:rFonts w:ascii="Times New Roman" w:hAnsi="Times New Roman"/>
            <w:sz w:val="24"/>
            <w:szCs w:val="24"/>
            <w:lang w:val="en-US"/>
            <w:rPrChange w:id="4449" w:author="Microsoft Office User" w:date="2019-10-30T11:35:00Z">
              <w:rPr>
                <w:rFonts w:ascii="Times New Roman" w:hAnsi="Times New Roman"/>
                <w:sz w:val="24"/>
                <w:szCs w:val="24"/>
                <w:lang w:val="en-US"/>
              </w:rPr>
            </w:rPrChange>
          </w:rPr>
          <w:delText>. When target and source stimuli shared a feature and yet participants were instructed that this feature was irrelevant or unimportant (random condition) a shared feature effect still emerged favoring TO1 over TO2, (</w:delText>
        </w:r>
        <w:r w:rsidR="00C17E62" w:rsidRPr="000D46AE" w:rsidDel="00C452DC">
          <w:rPr>
            <w:rFonts w:ascii="Times New Roman" w:hAnsi="Times New Roman"/>
            <w:i/>
            <w:sz w:val="24"/>
            <w:szCs w:val="24"/>
            <w:lang w:val="en-US"/>
            <w:rPrChange w:id="4450" w:author="Microsoft Office User" w:date="2019-10-30T11:35:00Z">
              <w:rPr>
                <w:rFonts w:ascii="Times New Roman" w:hAnsi="Times New Roman"/>
                <w:i/>
                <w:sz w:val="24"/>
                <w:szCs w:val="24"/>
                <w:lang w:val="en-US"/>
              </w:rPr>
            </w:rPrChange>
          </w:rPr>
          <w:delText>M</w:delText>
        </w:r>
        <w:r w:rsidR="00C17E62" w:rsidRPr="000D46AE" w:rsidDel="00C452DC">
          <w:rPr>
            <w:rFonts w:ascii="Times New Roman" w:hAnsi="Times New Roman"/>
            <w:sz w:val="24"/>
            <w:szCs w:val="24"/>
            <w:lang w:val="en-US"/>
            <w:rPrChange w:id="4451" w:author="Microsoft Office User" w:date="2019-10-30T11:35:00Z">
              <w:rPr>
                <w:rFonts w:ascii="Times New Roman" w:hAnsi="Times New Roman"/>
                <w:sz w:val="24"/>
                <w:szCs w:val="24"/>
                <w:lang w:val="en-US"/>
              </w:rPr>
            </w:rPrChange>
          </w:rPr>
          <w:delText xml:space="preserve"> = 2.01, </w:delText>
        </w:r>
        <w:r w:rsidR="00C17E62" w:rsidRPr="000D46AE" w:rsidDel="00C452DC">
          <w:rPr>
            <w:rFonts w:ascii="Times New Roman" w:hAnsi="Times New Roman"/>
            <w:i/>
            <w:sz w:val="24"/>
            <w:szCs w:val="24"/>
            <w:lang w:val="en-US"/>
            <w:rPrChange w:id="4452" w:author="Microsoft Office User" w:date="2019-10-30T11:35:00Z">
              <w:rPr>
                <w:rFonts w:ascii="Times New Roman" w:hAnsi="Times New Roman"/>
                <w:i/>
                <w:sz w:val="24"/>
                <w:szCs w:val="24"/>
                <w:lang w:val="en-US"/>
              </w:rPr>
            </w:rPrChange>
          </w:rPr>
          <w:delText>SD</w:delText>
        </w:r>
        <w:r w:rsidR="00C17E62" w:rsidRPr="000D46AE" w:rsidDel="00C452DC">
          <w:rPr>
            <w:rFonts w:ascii="Times New Roman" w:hAnsi="Times New Roman"/>
            <w:sz w:val="24"/>
            <w:szCs w:val="24"/>
            <w:lang w:val="en-US"/>
            <w:rPrChange w:id="4453" w:author="Microsoft Office User" w:date="2019-10-30T11:35:00Z">
              <w:rPr>
                <w:rFonts w:ascii="Times New Roman" w:hAnsi="Times New Roman"/>
                <w:sz w:val="24"/>
                <w:szCs w:val="24"/>
                <w:lang w:val="en-US"/>
              </w:rPr>
            </w:rPrChange>
          </w:rPr>
          <w:delText xml:space="preserve"> = 3.72), </w:delText>
        </w:r>
        <w:r w:rsidR="00C17E62" w:rsidRPr="000D46AE" w:rsidDel="00C452DC">
          <w:rPr>
            <w:rFonts w:ascii="Times New Roman" w:hAnsi="Times New Roman"/>
            <w:i/>
            <w:sz w:val="24"/>
            <w:szCs w:val="24"/>
            <w:lang w:val="en-US"/>
            <w:rPrChange w:id="4454" w:author="Microsoft Office User" w:date="2019-10-30T11:35:00Z">
              <w:rPr>
                <w:rFonts w:ascii="Times New Roman" w:hAnsi="Times New Roman"/>
                <w:i/>
                <w:sz w:val="24"/>
                <w:szCs w:val="24"/>
                <w:lang w:val="en-US"/>
              </w:rPr>
            </w:rPrChange>
          </w:rPr>
          <w:delText>t</w:delText>
        </w:r>
        <w:r w:rsidR="00C17E62" w:rsidRPr="000D46AE" w:rsidDel="00C452DC">
          <w:rPr>
            <w:rFonts w:ascii="Times New Roman" w:hAnsi="Times New Roman"/>
            <w:sz w:val="24"/>
            <w:szCs w:val="24"/>
            <w:lang w:val="en-US"/>
            <w:rPrChange w:id="4455" w:author="Microsoft Office User" w:date="2019-10-30T11:35:00Z">
              <w:rPr>
                <w:rFonts w:ascii="Times New Roman" w:hAnsi="Times New Roman"/>
                <w:sz w:val="24"/>
                <w:szCs w:val="24"/>
                <w:lang w:val="en-US"/>
              </w:rPr>
            </w:rPrChange>
          </w:rPr>
          <w:delText xml:space="preserve">(68) = 4.49, </w:delText>
        </w:r>
        <w:r w:rsidR="00C17E62" w:rsidRPr="000D46AE" w:rsidDel="00C452DC">
          <w:rPr>
            <w:rFonts w:ascii="Times New Roman" w:hAnsi="Times New Roman"/>
            <w:i/>
            <w:sz w:val="24"/>
            <w:szCs w:val="24"/>
            <w:lang w:val="en-US"/>
            <w:rPrChange w:id="4456" w:author="Microsoft Office User" w:date="2019-10-30T11:35:00Z">
              <w:rPr>
                <w:rFonts w:ascii="Times New Roman" w:hAnsi="Times New Roman"/>
                <w:i/>
                <w:sz w:val="24"/>
                <w:szCs w:val="24"/>
                <w:lang w:val="en-US"/>
              </w:rPr>
            </w:rPrChange>
          </w:rPr>
          <w:delText>p</w:delText>
        </w:r>
        <w:r w:rsidR="00C17E62" w:rsidRPr="000D46AE" w:rsidDel="00C452DC">
          <w:rPr>
            <w:rFonts w:ascii="Times New Roman" w:hAnsi="Times New Roman"/>
            <w:sz w:val="24"/>
            <w:szCs w:val="24"/>
            <w:lang w:val="en-US"/>
            <w:rPrChange w:id="4457" w:author="Microsoft Office User" w:date="2019-10-30T11:35:00Z">
              <w:rPr>
                <w:rFonts w:ascii="Times New Roman" w:hAnsi="Times New Roman"/>
                <w:sz w:val="24"/>
                <w:szCs w:val="24"/>
                <w:lang w:val="en-US"/>
              </w:rPr>
            </w:rPrChange>
          </w:rPr>
          <w:delText xml:space="preserve"> &lt; .001, </w:delText>
        </w:r>
        <w:r w:rsidR="00C17E62" w:rsidRPr="000D46AE" w:rsidDel="00C452DC">
          <w:rPr>
            <w:rFonts w:ascii="Times New Roman" w:hAnsi="Times New Roman"/>
            <w:i/>
            <w:sz w:val="24"/>
            <w:szCs w:val="24"/>
            <w:lang w:val="en-US"/>
            <w:rPrChange w:id="4458" w:author="Microsoft Office User" w:date="2019-10-30T11:35:00Z">
              <w:rPr>
                <w:rFonts w:ascii="Times New Roman" w:hAnsi="Times New Roman"/>
                <w:i/>
                <w:sz w:val="24"/>
                <w:szCs w:val="24"/>
                <w:lang w:val="en-US"/>
              </w:rPr>
            </w:rPrChange>
          </w:rPr>
          <w:delText>d</w:delText>
        </w:r>
        <w:r w:rsidR="00C17E62" w:rsidRPr="000D46AE" w:rsidDel="00C452DC">
          <w:rPr>
            <w:rFonts w:ascii="Times New Roman" w:hAnsi="Times New Roman"/>
            <w:sz w:val="24"/>
            <w:szCs w:val="24"/>
            <w:lang w:val="en-US"/>
            <w:rPrChange w:id="4459" w:author="Microsoft Office User" w:date="2019-10-30T11:35:00Z">
              <w:rPr>
                <w:rFonts w:ascii="Times New Roman" w:hAnsi="Times New Roman"/>
                <w:sz w:val="24"/>
                <w:szCs w:val="24"/>
                <w:lang w:val="en-US"/>
              </w:rPr>
            </w:rPrChange>
          </w:rPr>
          <w:delText xml:space="preserve"> = </w:delText>
        </w:r>
        <w:r w:rsidR="00F756E3" w:rsidRPr="000D46AE" w:rsidDel="00C452DC">
          <w:rPr>
            <w:rFonts w:ascii="Times New Roman" w:hAnsi="Times New Roman"/>
            <w:sz w:val="24"/>
            <w:szCs w:val="24"/>
            <w:lang w:val="en-US"/>
            <w:rPrChange w:id="4460" w:author="Microsoft Office User" w:date="2019-10-30T11:35:00Z">
              <w:rPr>
                <w:rFonts w:ascii="Times New Roman" w:hAnsi="Times New Roman"/>
                <w:sz w:val="24"/>
                <w:szCs w:val="24"/>
                <w:lang w:val="en-US"/>
              </w:rPr>
            </w:rPrChange>
          </w:rPr>
          <w:delText>0.54, 95% CI = [0.29; 0.79], BF</w:delText>
        </w:r>
        <w:r w:rsidR="00F756E3" w:rsidRPr="000D46AE" w:rsidDel="00C452DC">
          <w:rPr>
            <w:rFonts w:ascii="Times New Roman" w:hAnsi="Times New Roman"/>
            <w:sz w:val="24"/>
            <w:szCs w:val="24"/>
            <w:vertAlign w:val="subscript"/>
            <w:lang w:val="en-US"/>
            <w:rPrChange w:id="4461" w:author="Microsoft Office User" w:date="2019-10-30T11:35:00Z">
              <w:rPr>
                <w:rFonts w:ascii="Times New Roman" w:hAnsi="Times New Roman"/>
                <w:sz w:val="24"/>
                <w:szCs w:val="24"/>
                <w:vertAlign w:val="subscript"/>
                <w:lang w:val="en-US"/>
              </w:rPr>
            </w:rPrChange>
          </w:rPr>
          <w:delText xml:space="preserve">10 </w:delText>
        </w:r>
        <w:r w:rsidR="00F756E3" w:rsidRPr="000D46AE" w:rsidDel="00C452DC">
          <w:rPr>
            <w:rFonts w:ascii="Times New Roman" w:hAnsi="Times New Roman"/>
            <w:sz w:val="24"/>
            <w:szCs w:val="24"/>
            <w:lang w:val="en-US"/>
            <w:rPrChange w:id="4462" w:author="Microsoft Office User" w:date="2019-10-30T11:35:00Z">
              <w:rPr>
                <w:rFonts w:ascii="Times New Roman" w:hAnsi="Times New Roman"/>
                <w:sz w:val="24"/>
                <w:szCs w:val="24"/>
                <w:lang w:val="en-US"/>
              </w:rPr>
            </w:rPrChange>
          </w:rPr>
          <w:delText>= 668</w:delText>
        </w:r>
        <w:r w:rsidR="00C17E62" w:rsidRPr="000D46AE" w:rsidDel="00C452DC">
          <w:rPr>
            <w:rFonts w:ascii="Times New Roman" w:hAnsi="Times New Roman"/>
            <w:sz w:val="24"/>
            <w:szCs w:val="24"/>
            <w:lang w:val="en-US"/>
            <w:rPrChange w:id="4463" w:author="Microsoft Office User" w:date="2019-10-30T11:35:00Z">
              <w:rPr>
                <w:rFonts w:ascii="Times New Roman" w:hAnsi="Times New Roman"/>
                <w:sz w:val="24"/>
                <w:szCs w:val="24"/>
                <w:lang w:val="en-US"/>
              </w:rPr>
            </w:rPrChange>
          </w:rPr>
          <w:delText>. Finally, when stimuli were presented in a random and non-contingent manner with no shared feature an effect emerged, but in the opposite direction to what would be expected on the basis of the acquisition phase, (</w:delText>
        </w:r>
        <w:r w:rsidR="00C17E62" w:rsidRPr="000D46AE" w:rsidDel="00C452DC">
          <w:rPr>
            <w:rFonts w:ascii="Times New Roman" w:hAnsi="Times New Roman"/>
            <w:i/>
            <w:sz w:val="24"/>
            <w:szCs w:val="24"/>
            <w:lang w:val="en-US"/>
            <w:rPrChange w:id="4464" w:author="Microsoft Office User" w:date="2019-10-30T11:35:00Z">
              <w:rPr>
                <w:rFonts w:ascii="Times New Roman" w:hAnsi="Times New Roman"/>
                <w:i/>
                <w:sz w:val="24"/>
                <w:szCs w:val="24"/>
                <w:lang w:val="en-US"/>
              </w:rPr>
            </w:rPrChange>
          </w:rPr>
          <w:delText>M</w:delText>
        </w:r>
        <w:r w:rsidR="00C17E62" w:rsidRPr="000D46AE" w:rsidDel="00C452DC">
          <w:rPr>
            <w:rFonts w:ascii="Times New Roman" w:hAnsi="Times New Roman"/>
            <w:sz w:val="24"/>
            <w:szCs w:val="24"/>
            <w:lang w:val="en-US"/>
            <w:rPrChange w:id="4465" w:author="Microsoft Office User" w:date="2019-10-30T11:35:00Z">
              <w:rPr>
                <w:rFonts w:ascii="Times New Roman" w:hAnsi="Times New Roman"/>
                <w:sz w:val="24"/>
                <w:szCs w:val="24"/>
                <w:lang w:val="en-US"/>
              </w:rPr>
            </w:rPrChange>
          </w:rPr>
          <w:delText xml:space="preserve"> = -1.14, </w:delText>
        </w:r>
        <w:r w:rsidR="00C17E62" w:rsidRPr="000D46AE" w:rsidDel="00C452DC">
          <w:rPr>
            <w:rFonts w:ascii="Times New Roman" w:hAnsi="Times New Roman"/>
            <w:i/>
            <w:sz w:val="24"/>
            <w:szCs w:val="24"/>
            <w:lang w:val="en-US"/>
            <w:rPrChange w:id="4466" w:author="Microsoft Office User" w:date="2019-10-30T11:35:00Z">
              <w:rPr>
                <w:rFonts w:ascii="Times New Roman" w:hAnsi="Times New Roman"/>
                <w:i/>
                <w:sz w:val="24"/>
                <w:szCs w:val="24"/>
                <w:lang w:val="en-US"/>
              </w:rPr>
            </w:rPrChange>
          </w:rPr>
          <w:delText>SD</w:delText>
        </w:r>
        <w:r w:rsidR="00C17E62" w:rsidRPr="000D46AE" w:rsidDel="00C452DC">
          <w:rPr>
            <w:rFonts w:ascii="Times New Roman" w:hAnsi="Times New Roman"/>
            <w:sz w:val="24"/>
            <w:szCs w:val="24"/>
            <w:lang w:val="en-US"/>
            <w:rPrChange w:id="4467" w:author="Microsoft Office User" w:date="2019-10-30T11:35:00Z">
              <w:rPr>
                <w:rFonts w:ascii="Times New Roman" w:hAnsi="Times New Roman"/>
                <w:sz w:val="24"/>
                <w:szCs w:val="24"/>
                <w:lang w:val="en-US"/>
              </w:rPr>
            </w:rPrChange>
          </w:rPr>
          <w:delText xml:space="preserve"> = 2.99), </w:delText>
        </w:r>
        <w:r w:rsidR="00C17E62" w:rsidRPr="000D46AE" w:rsidDel="00C452DC">
          <w:rPr>
            <w:rFonts w:ascii="Times New Roman" w:hAnsi="Times New Roman"/>
            <w:i/>
            <w:sz w:val="24"/>
            <w:szCs w:val="24"/>
            <w:lang w:val="en-US"/>
            <w:rPrChange w:id="4468" w:author="Microsoft Office User" w:date="2019-10-30T11:35:00Z">
              <w:rPr>
                <w:rFonts w:ascii="Times New Roman" w:hAnsi="Times New Roman"/>
                <w:i/>
                <w:sz w:val="24"/>
                <w:szCs w:val="24"/>
                <w:lang w:val="en-US"/>
              </w:rPr>
            </w:rPrChange>
          </w:rPr>
          <w:delText>t</w:delText>
        </w:r>
        <w:r w:rsidR="00C17E62" w:rsidRPr="000D46AE" w:rsidDel="00C452DC">
          <w:rPr>
            <w:rFonts w:ascii="Times New Roman" w:hAnsi="Times New Roman"/>
            <w:sz w:val="24"/>
            <w:szCs w:val="24"/>
            <w:lang w:val="en-US"/>
            <w:rPrChange w:id="4469" w:author="Microsoft Office User" w:date="2019-10-30T11:35:00Z">
              <w:rPr>
                <w:rFonts w:ascii="Times New Roman" w:hAnsi="Times New Roman"/>
                <w:sz w:val="24"/>
                <w:szCs w:val="24"/>
                <w:lang w:val="en-US"/>
              </w:rPr>
            </w:rPrChange>
          </w:rPr>
          <w:delText xml:space="preserve">(83) = -3.49, </w:delText>
        </w:r>
        <w:r w:rsidR="00C17E62" w:rsidRPr="000D46AE" w:rsidDel="00C452DC">
          <w:rPr>
            <w:rFonts w:ascii="Times New Roman" w:hAnsi="Times New Roman"/>
            <w:i/>
            <w:sz w:val="24"/>
            <w:szCs w:val="24"/>
            <w:lang w:val="en-US"/>
            <w:rPrChange w:id="4470" w:author="Microsoft Office User" w:date="2019-10-30T11:35:00Z">
              <w:rPr>
                <w:rFonts w:ascii="Times New Roman" w:hAnsi="Times New Roman"/>
                <w:i/>
                <w:sz w:val="24"/>
                <w:szCs w:val="24"/>
                <w:lang w:val="en-US"/>
              </w:rPr>
            </w:rPrChange>
          </w:rPr>
          <w:delText>p</w:delText>
        </w:r>
        <w:r w:rsidR="00C17E62" w:rsidRPr="000D46AE" w:rsidDel="00C452DC">
          <w:rPr>
            <w:rFonts w:ascii="Times New Roman" w:hAnsi="Times New Roman"/>
            <w:sz w:val="24"/>
            <w:szCs w:val="24"/>
            <w:lang w:val="en-US"/>
            <w:rPrChange w:id="4471" w:author="Microsoft Office User" w:date="2019-10-30T11:35:00Z">
              <w:rPr>
                <w:rFonts w:ascii="Times New Roman" w:hAnsi="Times New Roman"/>
                <w:sz w:val="24"/>
                <w:szCs w:val="24"/>
                <w:lang w:val="en-US"/>
              </w:rPr>
            </w:rPrChange>
          </w:rPr>
          <w:delText xml:space="preserve"> = .001, </w:delText>
        </w:r>
        <w:r w:rsidR="00C17E62" w:rsidRPr="000D46AE" w:rsidDel="00C452DC">
          <w:rPr>
            <w:rFonts w:ascii="Times New Roman" w:hAnsi="Times New Roman"/>
            <w:i/>
            <w:sz w:val="24"/>
            <w:szCs w:val="24"/>
            <w:lang w:val="en-US"/>
            <w:rPrChange w:id="4472" w:author="Microsoft Office User" w:date="2019-10-30T11:35:00Z">
              <w:rPr>
                <w:rFonts w:ascii="Times New Roman" w:hAnsi="Times New Roman"/>
                <w:i/>
                <w:sz w:val="24"/>
                <w:szCs w:val="24"/>
                <w:lang w:val="en-US"/>
              </w:rPr>
            </w:rPrChange>
          </w:rPr>
          <w:delText>d</w:delText>
        </w:r>
        <w:r w:rsidR="00C17E62" w:rsidRPr="000D46AE" w:rsidDel="00C452DC">
          <w:rPr>
            <w:rFonts w:ascii="Times New Roman" w:hAnsi="Times New Roman"/>
            <w:sz w:val="24"/>
            <w:szCs w:val="24"/>
            <w:lang w:val="en-US"/>
            <w:rPrChange w:id="4473" w:author="Microsoft Office User" w:date="2019-10-30T11:35:00Z">
              <w:rPr>
                <w:rFonts w:ascii="Times New Roman" w:hAnsi="Times New Roman"/>
                <w:sz w:val="24"/>
                <w:szCs w:val="24"/>
                <w:lang w:val="en-US"/>
              </w:rPr>
            </w:rPrChange>
          </w:rPr>
          <w:delText xml:space="preserve"> = </w:delText>
        </w:r>
        <w:r w:rsidR="00F756E3" w:rsidRPr="000D46AE" w:rsidDel="00C452DC">
          <w:rPr>
            <w:rFonts w:ascii="Times New Roman" w:hAnsi="Times New Roman"/>
            <w:sz w:val="24"/>
            <w:szCs w:val="24"/>
            <w:lang w:val="en-US"/>
            <w:rPrChange w:id="4474" w:author="Microsoft Office User" w:date="2019-10-30T11:35:00Z">
              <w:rPr>
                <w:rFonts w:ascii="Times New Roman" w:hAnsi="Times New Roman"/>
                <w:sz w:val="24"/>
                <w:szCs w:val="24"/>
                <w:lang w:val="en-US"/>
              </w:rPr>
            </w:rPrChange>
          </w:rPr>
          <w:delText>-0.38, 95% CI = [-0.60; -0.16], BF</w:delText>
        </w:r>
        <w:r w:rsidR="00F756E3" w:rsidRPr="000D46AE" w:rsidDel="00C452DC">
          <w:rPr>
            <w:rFonts w:ascii="Times New Roman" w:hAnsi="Times New Roman"/>
            <w:sz w:val="24"/>
            <w:szCs w:val="24"/>
            <w:vertAlign w:val="subscript"/>
            <w:lang w:val="en-US"/>
            <w:rPrChange w:id="4475" w:author="Microsoft Office User" w:date="2019-10-30T11:35:00Z">
              <w:rPr>
                <w:rFonts w:ascii="Times New Roman" w:hAnsi="Times New Roman"/>
                <w:sz w:val="24"/>
                <w:szCs w:val="24"/>
                <w:vertAlign w:val="subscript"/>
                <w:lang w:val="en-US"/>
              </w:rPr>
            </w:rPrChange>
          </w:rPr>
          <w:delText xml:space="preserve">10 </w:delText>
        </w:r>
        <w:r w:rsidR="00F756E3" w:rsidRPr="000D46AE" w:rsidDel="00C452DC">
          <w:rPr>
            <w:rFonts w:ascii="Times New Roman" w:hAnsi="Times New Roman"/>
            <w:sz w:val="24"/>
            <w:szCs w:val="24"/>
            <w:lang w:val="en-US"/>
            <w:rPrChange w:id="4476" w:author="Microsoft Office User" w:date="2019-10-30T11:35:00Z">
              <w:rPr>
                <w:rFonts w:ascii="Times New Roman" w:hAnsi="Times New Roman"/>
                <w:sz w:val="24"/>
                <w:szCs w:val="24"/>
                <w:lang w:val="en-US"/>
              </w:rPr>
            </w:rPrChange>
          </w:rPr>
          <w:delText xml:space="preserve"> = 29.96</w:delText>
        </w:r>
        <w:r w:rsidR="00C17E62" w:rsidRPr="000D46AE" w:rsidDel="00C452DC">
          <w:rPr>
            <w:rFonts w:ascii="Times New Roman" w:hAnsi="Times New Roman"/>
            <w:sz w:val="24"/>
            <w:szCs w:val="24"/>
            <w:lang w:val="en-US"/>
            <w:rPrChange w:id="4477" w:author="Microsoft Office User" w:date="2019-10-30T11:35:00Z">
              <w:rPr>
                <w:rFonts w:ascii="Times New Roman" w:hAnsi="Times New Roman"/>
                <w:sz w:val="24"/>
                <w:szCs w:val="24"/>
                <w:lang w:val="en-US"/>
              </w:rPr>
            </w:rPrChange>
          </w:rPr>
          <w:delText>.</w:delText>
        </w:r>
        <w:commentRangeEnd w:id="4432"/>
        <w:r w:rsidR="00457661" w:rsidRPr="000D46AE" w:rsidDel="00C452DC">
          <w:rPr>
            <w:rStyle w:val="CommentReference"/>
            <w:rFonts w:asciiTheme="minorHAnsi" w:eastAsiaTheme="minorHAnsi" w:hAnsiTheme="minorHAnsi" w:cstheme="minorBidi"/>
            <w:color w:val="auto"/>
            <w:lang w:val="en-US" w:eastAsia="en-US"/>
            <w:rPrChange w:id="4478" w:author="Microsoft Office User" w:date="2019-10-30T11:35:00Z">
              <w:rPr>
                <w:rStyle w:val="CommentReference"/>
                <w:rFonts w:asciiTheme="minorHAnsi" w:eastAsiaTheme="minorHAnsi" w:hAnsiTheme="minorHAnsi" w:cstheme="minorBidi"/>
                <w:color w:val="auto"/>
                <w:lang w:val="it-IT" w:eastAsia="en-US"/>
              </w:rPr>
            </w:rPrChange>
          </w:rPr>
          <w:commentReference w:id="4432"/>
        </w:r>
      </w:del>
    </w:p>
    <w:p w14:paraId="7ECC2ED7" w14:textId="2D89FACF" w:rsidR="00AB56D7" w:rsidRPr="000D46AE" w:rsidDel="00AC6376" w:rsidRDefault="00AB56D7" w:rsidP="00AB56D7">
      <w:pPr>
        <w:pStyle w:val="text"/>
        <w:spacing w:before="240" w:line="480" w:lineRule="auto"/>
        <w:ind w:firstLine="708"/>
        <w:rPr>
          <w:del w:id="4479" w:author="Microsoft Office User" w:date="2019-10-29T16:58:00Z"/>
          <w:rFonts w:ascii="Times New Roman" w:hAnsi="Times New Roman"/>
          <w:sz w:val="24"/>
          <w:szCs w:val="24"/>
          <w:lang w:val="en-US"/>
          <w:rPrChange w:id="4480" w:author="Microsoft Office User" w:date="2019-10-30T11:35:00Z">
            <w:rPr>
              <w:del w:id="4481" w:author="Microsoft Office User" w:date="2019-10-29T16:58:00Z"/>
              <w:rFonts w:ascii="Times New Roman" w:hAnsi="Times New Roman"/>
              <w:sz w:val="24"/>
              <w:szCs w:val="24"/>
              <w:lang w:val="en-US"/>
            </w:rPr>
          </w:rPrChange>
        </w:rPr>
      </w:pPr>
      <w:del w:id="4482" w:author="Microsoft Office User" w:date="2019-10-29T16:58:00Z">
        <w:r w:rsidRPr="000D46AE" w:rsidDel="00AC6376">
          <w:rPr>
            <w:rFonts w:ascii="Times New Roman" w:hAnsi="Times New Roman"/>
            <w:b/>
            <w:sz w:val="24"/>
            <w:szCs w:val="24"/>
            <w:lang w:val="en-US"/>
            <w:rPrChange w:id="4483" w:author="Microsoft Office User" w:date="2019-10-30T11:35:00Z">
              <w:rPr>
                <w:rFonts w:ascii="Times New Roman" w:hAnsi="Times New Roman"/>
                <w:b/>
                <w:sz w:val="24"/>
                <w:szCs w:val="24"/>
                <w:lang w:val="en-US"/>
              </w:rPr>
            </w:rPrChange>
          </w:rPr>
          <w:delText>Behavioral intentions</w:delText>
        </w:r>
        <w:r w:rsidRPr="000D46AE" w:rsidDel="00AC6376">
          <w:rPr>
            <w:rFonts w:ascii="Times New Roman" w:hAnsi="Times New Roman"/>
            <w:sz w:val="24"/>
            <w:szCs w:val="24"/>
            <w:lang w:val="en-US"/>
            <w:rPrChange w:id="4484" w:author="Microsoft Office User" w:date="2019-10-30T11:35:00Z">
              <w:rPr>
                <w:rFonts w:ascii="Times New Roman" w:hAnsi="Times New Roman"/>
                <w:sz w:val="24"/>
                <w:szCs w:val="24"/>
                <w:lang w:val="en-US"/>
              </w:rPr>
            </w:rPrChange>
          </w:rPr>
          <w:delText xml:space="preserve">. Participant’s intentions towards TO1 relative to TO2 differed between the two shared features conditions, in a manner that was congruent with prior training. Specifically, the probability that a participant would choose the target object that shared a feature with a positive source object (over the one that shared a feature with a negative source object) was </w:delText>
        </w:r>
        <w:r w:rsidRPr="000D46AE" w:rsidDel="00AC6376">
          <w:rPr>
            <w:rFonts w:ascii="Times New Roman" w:hAnsi="Times New Roman"/>
            <w:sz w:val="24"/>
            <w:szCs w:val="24"/>
            <w:highlight w:val="yellow"/>
            <w:lang w:val="en-US"/>
            <w:rPrChange w:id="4485" w:author="Microsoft Office User" w:date="2019-10-30T11:35:00Z">
              <w:rPr>
                <w:rFonts w:ascii="Times New Roman" w:hAnsi="Times New Roman"/>
                <w:sz w:val="24"/>
                <w:szCs w:val="24"/>
                <w:highlight w:val="yellow"/>
                <w:lang w:val="en-US"/>
              </w:rPr>
            </w:rPrChange>
          </w:rPr>
          <w:delText>0.XX, 95% CI = [0.XX, 0.</w:delText>
        </w:r>
        <w:commentRangeStart w:id="4486"/>
        <w:r w:rsidRPr="000D46AE" w:rsidDel="00AC6376">
          <w:rPr>
            <w:rFonts w:ascii="Times New Roman" w:hAnsi="Times New Roman"/>
            <w:sz w:val="24"/>
            <w:szCs w:val="24"/>
            <w:highlight w:val="yellow"/>
            <w:lang w:val="en-US"/>
            <w:rPrChange w:id="4487" w:author="Microsoft Office User" w:date="2019-10-30T11:35:00Z">
              <w:rPr>
                <w:rFonts w:ascii="Times New Roman" w:hAnsi="Times New Roman"/>
                <w:sz w:val="24"/>
                <w:szCs w:val="24"/>
                <w:highlight w:val="yellow"/>
                <w:lang w:val="en-US"/>
              </w:rPr>
            </w:rPrChange>
          </w:rPr>
          <w:delText>XX</w:delText>
        </w:r>
        <w:commentRangeEnd w:id="4486"/>
        <w:r w:rsidRPr="000D46AE" w:rsidDel="00AC6376">
          <w:rPr>
            <w:rStyle w:val="CommentReference"/>
            <w:rFonts w:asciiTheme="minorHAnsi" w:eastAsiaTheme="minorHAnsi" w:hAnsiTheme="minorHAnsi" w:cstheme="minorBidi"/>
            <w:color w:val="auto"/>
            <w:lang w:val="en-US" w:eastAsia="en-US"/>
            <w:rPrChange w:id="4488" w:author="Microsoft Office User" w:date="2019-10-30T11:35:00Z">
              <w:rPr>
                <w:rStyle w:val="CommentReference"/>
                <w:rFonts w:asciiTheme="minorHAnsi" w:eastAsiaTheme="minorHAnsi" w:hAnsiTheme="minorHAnsi" w:cstheme="minorBidi"/>
                <w:color w:val="auto"/>
                <w:lang w:val="it-IT" w:eastAsia="en-US"/>
              </w:rPr>
            </w:rPrChange>
          </w:rPr>
          <w:commentReference w:id="4486"/>
        </w:r>
        <w:r w:rsidRPr="000D46AE" w:rsidDel="00AC6376">
          <w:rPr>
            <w:rFonts w:ascii="Times New Roman" w:hAnsi="Times New Roman"/>
            <w:sz w:val="24"/>
            <w:szCs w:val="24"/>
            <w:lang w:val="en-US"/>
            <w:rPrChange w:id="4489" w:author="Microsoft Office User" w:date="2019-10-30T11:35:00Z">
              <w:rPr>
                <w:rFonts w:ascii="Times New Roman" w:hAnsi="Times New Roman"/>
                <w:sz w:val="24"/>
                <w:szCs w:val="24"/>
                <w:lang w:val="en-US"/>
              </w:rPr>
            </w:rPrChange>
          </w:rPr>
          <w:delText>].</w:delText>
        </w:r>
      </w:del>
      <w:del w:id="4490" w:author="Microsoft Office User" w:date="2019-10-29T16:08:00Z">
        <w:r w:rsidR="00C0730C" w:rsidRPr="000D46AE" w:rsidDel="007C4C44">
          <w:rPr>
            <w:rFonts w:ascii="Times New Roman" w:hAnsi="Times New Roman"/>
            <w:sz w:val="24"/>
            <w:szCs w:val="24"/>
            <w:lang w:val="en-US"/>
            <w:rPrChange w:id="4491" w:author="Microsoft Office User" w:date="2019-10-30T11:35:00Z">
              <w:rPr>
                <w:rFonts w:ascii="Times New Roman" w:hAnsi="Times New Roman"/>
                <w:sz w:val="24"/>
                <w:szCs w:val="24"/>
                <w:lang w:val="en-US"/>
              </w:rPr>
            </w:rPrChange>
          </w:rPr>
          <w:delText xml:space="preserve"> </w:delText>
        </w:r>
      </w:del>
      <w:moveFromRangeStart w:id="4492" w:author="Microsoft Office User" w:date="2019-10-29T16:58:00Z" w:name="move23260737"/>
      <w:moveFrom w:id="4493" w:author="Microsoft Office User" w:date="2019-10-29T16:58:00Z">
        <w:del w:id="4494" w:author="Microsoft Office User" w:date="2019-10-29T16:58:00Z">
          <w:r w:rsidR="00C0730C" w:rsidRPr="000D46AE" w:rsidDel="00AC6376">
            <w:rPr>
              <w:rStyle w:val="FootnoteReference"/>
              <w:rFonts w:ascii="Times New Roman" w:hAnsi="Times New Roman"/>
              <w:sz w:val="24"/>
              <w:szCs w:val="24"/>
              <w:lang w:val="en-US"/>
              <w:rPrChange w:id="4495" w:author="Microsoft Office User" w:date="2019-10-30T11:35:00Z">
                <w:rPr>
                  <w:rStyle w:val="FootnoteReference"/>
                  <w:rFonts w:ascii="Times New Roman" w:hAnsi="Times New Roman"/>
                  <w:sz w:val="24"/>
                  <w:szCs w:val="24"/>
                  <w:lang w:val="en-US"/>
                </w:rPr>
              </w:rPrChange>
            </w:rPr>
            <w:footnoteReference w:id="6"/>
          </w:r>
        </w:del>
      </w:moveFrom>
      <w:moveFromRangeEnd w:id="4492"/>
    </w:p>
    <w:p w14:paraId="42756AE9" w14:textId="578925CE" w:rsidR="00C156E8" w:rsidRPr="000D46AE" w:rsidRDefault="00AB56D7" w:rsidP="00475BDC">
      <w:pPr>
        <w:pStyle w:val="text"/>
        <w:spacing w:line="480" w:lineRule="auto"/>
        <w:rPr>
          <w:rFonts w:ascii="Times New Roman" w:hAnsi="Times New Roman"/>
          <w:b/>
          <w:sz w:val="24"/>
          <w:szCs w:val="24"/>
          <w:lang w:val="en-US"/>
          <w:rPrChange w:id="4498"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4499" w:author="Microsoft Office User" w:date="2019-10-30T11:35:00Z">
            <w:rPr>
              <w:rFonts w:ascii="Times New Roman" w:hAnsi="Times New Roman"/>
              <w:b/>
              <w:sz w:val="24"/>
              <w:szCs w:val="24"/>
              <w:lang w:val="en-US"/>
            </w:rPr>
          </w:rPrChange>
        </w:rPr>
        <w:t>Discussion</w:t>
      </w:r>
    </w:p>
    <w:p w14:paraId="15301FF5" w14:textId="4BA4F624" w:rsidR="00475BDC" w:rsidRPr="000D46AE" w:rsidRDefault="006662E2" w:rsidP="00475BDC">
      <w:pPr>
        <w:pStyle w:val="text"/>
        <w:spacing w:before="240" w:line="480" w:lineRule="auto"/>
        <w:ind w:firstLine="708"/>
        <w:rPr>
          <w:rFonts w:ascii="Times New Roman" w:hAnsi="Times New Roman"/>
          <w:sz w:val="24"/>
          <w:szCs w:val="24"/>
          <w:lang w:val="en-US"/>
          <w:rPrChange w:id="4500"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4501" w:author="Microsoft Office User" w:date="2019-10-30T11:35:00Z">
            <w:rPr>
              <w:rFonts w:ascii="Times New Roman" w:hAnsi="Times New Roman"/>
              <w:sz w:val="24"/>
              <w:szCs w:val="24"/>
              <w:lang w:val="en-US"/>
            </w:rPr>
          </w:rPrChange>
        </w:rPr>
        <w:t xml:space="preserve">We once again obtained </w:t>
      </w:r>
      <w:r w:rsidR="00B531D3" w:rsidRPr="000D46AE">
        <w:rPr>
          <w:rFonts w:ascii="Times New Roman" w:hAnsi="Times New Roman"/>
          <w:sz w:val="24"/>
          <w:szCs w:val="24"/>
          <w:lang w:val="en-US"/>
          <w:rPrChange w:id="4502" w:author="Microsoft Office User" w:date="2019-10-30T11:35:00Z">
            <w:rPr>
              <w:rFonts w:ascii="Times New Roman" w:hAnsi="Times New Roman"/>
              <w:sz w:val="24"/>
              <w:szCs w:val="24"/>
              <w:lang w:val="en-US"/>
            </w:rPr>
          </w:rPrChange>
        </w:rPr>
        <w:t xml:space="preserve">shared feature </w:t>
      </w:r>
      <w:r w:rsidR="00475BDC" w:rsidRPr="000D46AE">
        <w:rPr>
          <w:rFonts w:ascii="Times New Roman" w:hAnsi="Times New Roman"/>
          <w:sz w:val="24"/>
          <w:szCs w:val="24"/>
          <w:lang w:val="en-US"/>
          <w:rPrChange w:id="4503" w:author="Microsoft Office User" w:date="2019-10-30T11:35:00Z">
            <w:rPr>
              <w:rFonts w:ascii="Times New Roman" w:hAnsi="Times New Roman"/>
              <w:sz w:val="24"/>
              <w:szCs w:val="24"/>
              <w:lang w:val="en-US"/>
            </w:rPr>
          </w:rPrChange>
        </w:rPr>
        <w:t>effect</w:t>
      </w:r>
      <w:r w:rsidRPr="000D46AE">
        <w:rPr>
          <w:rFonts w:ascii="Times New Roman" w:hAnsi="Times New Roman"/>
          <w:sz w:val="24"/>
          <w:szCs w:val="24"/>
          <w:lang w:val="en-US"/>
          <w:rPrChange w:id="4504" w:author="Microsoft Office User" w:date="2019-10-30T11:35:00Z">
            <w:rPr>
              <w:rFonts w:ascii="Times New Roman" w:hAnsi="Times New Roman"/>
              <w:sz w:val="24"/>
              <w:szCs w:val="24"/>
              <w:lang w:val="en-US"/>
            </w:rPr>
          </w:rPrChange>
        </w:rPr>
        <w:t>s</w:t>
      </w:r>
      <w:r w:rsidR="00475BDC" w:rsidRPr="000D46AE">
        <w:rPr>
          <w:rFonts w:ascii="Times New Roman" w:hAnsi="Times New Roman"/>
          <w:sz w:val="24"/>
          <w:szCs w:val="24"/>
          <w:lang w:val="en-US"/>
          <w:rPrChange w:id="4505" w:author="Microsoft Office User" w:date="2019-10-30T11:35:00Z">
            <w:rPr>
              <w:rFonts w:ascii="Times New Roman" w:hAnsi="Times New Roman"/>
              <w:sz w:val="24"/>
              <w:szCs w:val="24"/>
              <w:lang w:val="en-US"/>
            </w:rPr>
          </w:rPrChange>
        </w:rPr>
        <w:t xml:space="preserve"> </w:t>
      </w:r>
      <w:r w:rsidRPr="000D46AE">
        <w:rPr>
          <w:rFonts w:ascii="Times New Roman" w:hAnsi="Times New Roman"/>
          <w:sz w:val="24"/>
          <w:szCs w:val="24"/>
          <w:lang w:val="en-US"/>
          <w:rPrChange w:id="4506" w:author="Microsoft Office User" w:date="2019-10-30T11:35:00Z">
            <w:rPr>
              <w:rFonts w:ascii="Times New Roman" w:hAnsi="Times New Roman"/>
              <w:sz w:val="24"/>
              <w:szCs w:val="24"/>
              <w:lang w:val="en-US"/>
            </w:rPr>
          </w:rPrChange>
        </w:rPr>
        <w:t xml:space="preserve">when </w:t>
      </w:r>
      <w:r w:rsidR="00475BDC" w:rsidRPr="000D46AE">
        <w:rPr>
          <w:rFonts w:ascii="Times New Roman" w:hAnsi="Times New Roman"/>
          <w:sz w:val="24"/>
          <w:szCs w:val="24"/>
          <w:lang w:val="en-US"/>
          <w:rPrChange w:id="4507" w:author="Microsoft Office User" w:date="2019-10-30T11:35:00Z">
            <w:rPr>
              <w:rFonts w:ascii="Times New Roman" w:hAnsi="Times New Roman"/>
              <w:sz w:val="24"/>
              <w:szCs w:val="24"/>
              <w:lang w:val="en-US"/>
            </w:rPr>
          </w:rPrChange>
        </w:rPr>
        <w:t xml:space="preserve">a new </w:t>
      </w:r>
      <w:r w:rsidRPr="000D46AE">
        <w:rPr>
          <w:rFonts w:ascii="Times New Roman" w:hAnsi="Times New Roman"/>
          <w:sz w:val="24"/>
          <w:szCs w:val="24"/>
          <w:lang w:val="en-US"/>
          <w:rPrChange w:id="4508" w:author="Microsoft Office User" w:date="2019-10-30T11:35:00Z">
            <w:rPr>
              <w:rFonts w:ascii="Times New Roman" w:hAnsi="Times New Roman"/>
              <w:sz w:val="24"/>
              <w:szCs w:val="24"/>
              <w:lang w:val="en-US"/>
            </w:rPr>
          </w:rPrChange>
        </w:rPr>
        <w:t xml:space="preserve">feature (common location), </w:t>
      </w:r>
      <w:r w:rsidR="00475BDC" w:rsidRPr="000D46AE">
        <w:rPr>
          <w:rFonts w:ascii="Times New Roman" w:hAnsi="Times New Roman"/>
          <w:sz w:val="24"/>
          <w:szCs w:val="24"/>
          <w:lang w:val="en-US"/>
          <w:rPrChange w:id="4509" w:author="Microsoft Office User" w:date="2019-10-30T11:35:00Z">
            <w:rPr>
              <w:rFonts w:ascii="Times New Roman" w:hAnsi="Times New Roman"/>
              <w:sz w:val="24"/>
              <w:szCs w:val="24"/>
              <w:lang w:val="en-US"/>
            </w:rPr>
          </w:rPrChange>
        </w:rPr>
        <w:t>set of socially relevant stimuli (faces)</w:t>
      </w:r>
      <w:r w:rsidRPr="000D46AE">
        <w:rPr>
          <w:rFonts w:ascii="Times New Roman" w:hAnsi="Times New Roman"/>
          <w:sz w:val="24"/>
          <w:szCs w:val="24"/>
          <w:lang w:val="en-US"/>
          <w:rPrChange w:id="4510" w:author="Microsoft Office User" w:date="2019-10-30T11:35:00Z">
            <w:rPr>
              <w:rFonts w:ascii="Times New Roman" w:hAnsi="Times New Roman"/>
              <w:sz w:val="24"/>
              <w:szCs w:val="24"/>
              <w:lang w:val="en-US"/>
            </w:rPr>
          </w:rPrChange>
        </w:rPr>
        <w:t>,</w:t>
      </w:r>
      <w:r w:rsidR="00475BDC" w:rsidRPr="000D46AE">
        <w:rPr>
          <w:rFonts w:ascii="Times New Roman" w:hAnsi="Times New Roman"/>
          <w:sz w:val="24"/>
          <w:szCs w:val="24"/>
          <w:lang w:val="en-US"/>
          <w:rPrChange w:id="4511" w:author="Microsoft Office User" w:date="2019-10-30T11:35:00Z">
            <w:rPr>
              <w:rFonts w:ascii="Times New Roman" w:hAnsi="Times New Roman"/>
              <w:sz w:val="24"/>
              <w:szCs w:val="24"/>
              <w:lang w:val="en-US"/>
            </w:rPr>
          </w:rPrChange>
        </w:rPr>
        <w:t xml:space="preserve"> </w:t>
      </w:r>
      <w:r w:rsidR="00B531D3" w:rsidRPr="000D46AE">
        <w:rPr>
          <w:rFonts w:ascii="Times New Roman" w:hAnsi="Times New Roman"/>
          <w:sz w:val="24"/>
          <w:szCs w:val="24"/>
          <w:lang w:val="en-US"/>
          <w:rPrChange w:id="4512" w:author="Microsoft Office User" w:date="2019-10-30T11:35:00Z">
            <w:rPr>
              <w:rFonts w:ascii="Times New Roman" w:hAnsi="Times New Roman"/>
              <w:sz w:val="24"/>
              <w:szCs w:val="24"/>
              <w:lang w:val="en-US"/>
            </w:rPr>
          </w:rPrChange>
        </w:rPr>
        <w:t xml:space="preserve">and </w:t>
      </w:r>
      <w:r w:rsidR="00475BDC" w:rsidRPr="000D46AE">
        <w:rPr>
          <w:rFonts w:ascii="Times New Roman" w:hAnsi="Times New Roman"/>
          <w:sz w:val="24"/>
          <w:szCs w:val="24"/>
          <w:lang w:val="en-US"/>
          <w:rPrChange w:id="4513" w:author="Microsoft Office User" w:date="2019-10-30T11:35:00Z">
            <w:rPr>
              <w:rFonts w:ascii="Times New Roman" w:hAnsi="Times New Roman"/>
              <w:sz w:val="24"/>
              <w:szCs w:val="24"/>
              <w:lang w:val="en-US"/>
            </w:rPr>
          </w:rPrChange>
        </w:rPr>
        <w:t xml:space="preserve">procedure were employed. Not only did shared features guide </w:t>
      </w:r>
      <w:r w:rsidRPr="000D46AE">
        <w:rPr>
          <w:rFonts w:ascii="Times New Roman" w:hAnsi="Times New Roman"/>
          <w:sz w:val="24"/>
          <w:szCs w:val="24"/>
          <w:lang w:val="en-US"/>
          <w:rPrChange w:id="4514" w:author="Microsoft Office User" w:date="2019-10-30T11:35:00Z">
            <w:rPr>
              <w:rFonts w:ascii="Times New Roman" w:hAnsi="Times New Roman"/>
              <w:sz w:val="24"/>
              <w:szCs w:val="24"/>
              <w:lang w:val="en-US"/>
            </w:rPr>
          </w:rPrChange>
        </w:rPr>
        <w:t xml:space="preserve">intentions, self-reported and automatic </w:t>
      </w:r>
      <w:r w:rsidR="00475BDC" w:rsidRPr="000D46AE">
        <w:rPr>
          <w:rFonts w:ascii="Times New Roman" w:hAnsi="Times New Roman"/>
          <w:sz w:val="24"/>
          <w:szCs w:val="24"/>
          <w:lang w:val="en-US"/>
          <w:rPrChange w:id="4515" w:author="Microsoft Office User" w:date="2019-10-30T11:35:00Z">
            <w:rPr>
              <w:rFonts w:ascii="Times New Roman" w:hAnsi="Times New Roman"/>
              <w:sz w:val="24"/>
              <w:szCs w:val="24"/>
              <w:lang w:val="en-US"/>
            </w:rPr>
          </w:rPrChange>
        </w:rPr>
        <w:t>evaluations</w:t>
      </w:r>
      <w:r w:rsidRPr="000D46AE">
        <w:rPr>
          <w:rFonts w:ascii="Times New Roman" w:hAnsi="Times New Roman"/>
          <w:sz w:val="24"/>
          <w:szCs w:val="24"/>
          <w:lang w:val="en-US"/>
          <w:rPrChange w:id="4516" w:author="Microsoft Office User" w:date="2019-10-30T11:35:00Z">
            <w:rPr>
              <w:rFonts w:ascii="Times New Roman" w:hAnsi="Times New Roman"/>
              <w:sz w:val="24"/>
              <w:szCs w:val="24"/>
              <w:lang w:val="en-US"/>
            </w:rPr>
          </w:rPrChange>
        </w:rPr>
        <w:t>,</w:t>
      </w:r>
      <w:r w:rsidR="00475BDC" w:rsidRPr="000D46AE">
        <w:rPr>
          <w:rFonts w:ascii="Times New Roman" w:hAnsi="Times New Roman"/>
          <w:sz w:val="24"/>
          <w:szCs w:val="24"/>
          <w:lang w:val="en-US"/>
          <w:rPrChange w:id="4517" w:author="Microsoft Office User" w:date="2019-10-30T11:35:00Z">
            <w:rPr>
              <w:rFonts w:ascii="Times New Roman" w:hAnsi="Times New Roman"/>
              <w:sz w:val="24"/>
              <w:szCs w:val="24"/>
              <w:lang w:val="en-US"/>
            </w:rPr>
          </w:rPrChange>
        </w:rPr>
        <w:t xml:space="preserve"> but </w:t>
      </w:r>
      <w:r w:rsidRPr="000D46AE">
        <w:rPr>
          <w:rFonts w:ascii="Times New Roman" w:hAnsi="Times New Roman"/>
          <w:sz w:val="24"/>
          <w:szCs w:val="24"/>
          <w:lang w:val="en-US"/>
          <w:rPrChange w:id="4518" w:author="Microsoft Office User" w:date="2019-10-30T11:35:00Z">
            <w:rPr>
              <w:rFonts w:ascii="Times New Roman" w:hAnsi="Times New Roman"/>
              <w:sz w:val="24"/>
              <w:szCs w:val="24"/>
              <w:lang w:val="en-US"/>
            </w:rPr>
          </w:rPrChange>
        </w:rPr>
        <w:t xml:space="preserve">seemed to do </w:t>
      </w:r>
      <w:r w:rsidR="00475BDC" w:rsidRPr="000D46AE">
        <w:rPr>
          <w:rFonts w:ascii="Times New Roman" w:hAnsi="Times New Roman"/>
          <w:sz w:val="24"/>
          <w:szCs w:val="24"/>
          <w:lang w:val="en-US"/>
          <w:rPrChange w:id="4519" w:author="Microsoft Office User" w:date="2019-10-30T11:35:00Z">
            <w:rPr>
              <w:rFonts w:ascii="Times New Roman" w:hAnsi="Times New Roman"/>
              <w:sz w:val="24"/>
              <w:szCs w:val="24"/>
              <w:lang w:val="en-US"/>
            </w:rPr>
          </w:rPrChange>
        </w:rPr>
        <w:t xml:space="preserve">so </w:t>
      </w:r>
      <w:r w:rsidRPr="000D46AE">
        <w:rPr>
          <w:rFonts w:ascii="Times New Roman" w:hAnsi="Times New Roman"/>
          <w:sz w:val="24"/>
          <w:szCs w:val="24"/>
          <w:lang w:val="en-US"/>
          <w:rPrChange w:id="4520" w:author="Microsoft Office User" w:date="2019-10-30T11:35:00Z">
            <w:rPr>
              <w:rFonts w:ascii="Times New Roman" w:hAnsi="Times New Roman"/>
              <w:sz w:val="24"/>
              <w:szCs w:val="24"/>
              <w:lang w:val="en-US"/>
            </w:rPr>
          </w:rPrChange>
        </w:rPr>
        <w:t xml:space="preserve">even when </w:t>
      </w:r>
      <w:r w:rsidR="00475BDC" w:rsidRPr="000D46AE">
        <w:rPr>
          <w:rFonts w:ascii="Times New Roman" w:hAnsi="Times New Roman"/>
          <w:sz w:val="24"/>
          <w:szCs w:val="24"/>
          <w:lang w:val="en-US"/>
          <w:rPrChange w:id="4521" w:author="Microsoft Office User" w:date="2019-10-30T11:35:00Z">
            <w:rPr>
              <w:rFonts w:ascii="Times New Roman" w:hAnsi="Times New Roman"/>
              <w:sz w:val="24"/>
              <w:szCs w:val="24"/>
              <w:lang w:val="en-US"/>
            </w:rPr>
          </w:rPrChange>
        </w:rPr>
        <w:t xml:space="preserve">people were told that </w:t>
      </w:r>
      <w:r w:rsidR="00B531D3" w:rsidRPr="000D46AE">
        <w:rPr>
          <w:rFonts w:ascii="Times New Roman" w:hAnsi="Times New Roman"/>
          <w:sz w:val="24"/>
          <w:szCs w:val="24"/>
          <w:lang w:val="en-US"/>
          <w:rPrChange w:id="4522" w:author="Microsoft Office User" w:date="2019-10-30T11:35:00Z">
            <w:rPr>
              <w:rFonts w:ascii="Times New Roman" w:hAnsi="Times New Roman"/>
              <w:sz w:val="24"/>
              <w:szCs w:val="24"/>
              <w:lang w:val="en-US"/>
            </w:rPr>
          </w:rPrChange>
        </w:rPr>
        <w:t xml:space="preserve">they </w:t>
      </w:r>
      <w:r w:rsidRPr="000D46AE">
        <w:rPr>
          <w:rFonts w:ascii="Times New Roman" w:hAnsi="Times New Roman"/>
          <w:sz w:val="24"/>
          <w:szCs w:val="24"/>
          <w:lang w:val="en-US"/>
          <w:rPrChange w:id="4523" w:author="Microsoft Office User" w:date="2019-10-30T11:35:00Z">
            <w:rPr>
              <w:rFonts w:ascii="Times New Roman" w:hAnsi="Times New Roman"/>
              <w:sz w:val="24"/>
              <w:szCs w:val="24"/>
              <w:lang w:val="en-US"/>
            </w:rPr>
          </w:rPrChange>
        </w:rPr>
        <w:t xml:space="preserve">were </w:t>
      </w:r>
      <w:r w:rsidR="00475BDC" w:rsidRPr="000D46AE">
        <w:rPr>
          <w:rFonts w:ascii="Times New Roman" w:hAnsi="Times New Roman"/>
          <w:sz w:val="24"/>
          <w:szCs w:val="24"/>
          <w:lang w:val="en-US"/>
          <w:rPrChange w:id="4524" w:author="Microsoft Office User" w:date="2019-10-30T11:35:00Z">
            <w:rPr>
              <w:rFonts w:ascii="Times New Roman" w:hAnsi="Times New Roman"/>
              <w:sz w:val="24"/>
              <w:szCs w:val="24"/>
              <w:lang w:val="en-US"/>
            </w:rPr>
          </w:rPrChange>
        </w:rPr>
        <w:t xml:space="preserve">irrelevant and should be disregard. </w:t>
      </w:r>
    </w:p>
    <w:p w14:paraId="172B5C23" w14:textId="2335A7FE" w:rsidR="00F84F08" w:rsidRPr="000D46AE" w:rsidRDefault="002033E3" w:rsidP="00F84F08">
      <w:pPr>
        <w:pStyle w:val="text"/>
        <w:spacing w:before="240" w:line="480" w:lineRule="auto"/>
        <w:jc w:val="center"/>
        <w:rPr>
          <w:rFonts w:ascii="Times New Roman" w:hAnsi="Times New Roman"/>
          <w:b/>
          <w:sz w:val="24"/>
          <w:szCs w:val="24"/>
          <w:lang w:val="en-US"/>
          <w:rPrChange w:id="4525" w:author="Microsoft Office User" w:date="2019-10-30T11:35:00Z">
            <w:rPr>
              <w:rFonts w:ascii="Times New Roman" w:hAnsi="Times New Roman"/>
              <w:b/>
              <w:sz w:val="24"/>
              <w:szCs w:val="24"/>
              <w:lang w:val="en-US"/>
            </w:rPr>
          </w:rPrChange>
        </w:rPr>
      </w:pPr>
      <w:proofErr w:type="spellStart"/>
      <w:r w:rsidRPr="000D46AE">
        <w:rPr>
          <w:rFonts w:ascii="Times New Roman" w:hAnsi="Times New Roman"/>
          <w:b/>
          <w:sz w:val="24"/>
          <w:szCs w:val="24"/>
          <w:lang w:val="en-US"/>
          <w:rPrChange w:id="4526" w:author="Microsoft Office User" w:date="2019-10-30T11:35:00Z">
            <w:rPr>
              <w:rFonts w:ascii="Times New Roman" w:hAnsi="Times New Roman"/>
              <w:b/>
              <w:sz w:val="24"/>
              <w:szCs w:val="24"/>
              <w:lang w:val="en-US"/>
            </w:rPr>
          </w:rPrChange>
        </w:rPr>
        <w:t>M</w:t>
      </w:r>
      <w:r w:rsidR="00F84F08" w:rsidRPr="000D46AE">
        <w:rPr>
          <w:rFonts w:ascii="Times New Roman" w:hAnsi="Times New Roman"/>
          <w:b/>
          <w:sz w:val="24"/>
          <w:szCs w:val="24"/>
          <w:lang w:val="en-US"/>
          <w:rPrChange w:id="4527" w:author="Microsoft Office User" w:date="2019-10-30T11:35:00Z">
            <w:rPr>
              <w:rFonts w:ascii="Times New Roman" w:hAnsi="Times New Roman"/>
              <w:b/>
              <w:sz w:val="24"/>
              <w:szCs w:val="24"/>
              <w:lang w:val="en-US"/>
            </w:rPr>
          </w:rPrChange>
        </w:rPr>
        <w:t>eta</w:t>
      </w:r>
      <w:ins w:id="4528" w:author="Microsoft Office User" w:date="2019-10-30T11:05:00Z">
        <w:r w:rsidR="009E6F1F" w:rsidRPr="000D46AE">
          <w:rPr>
            <w:rFonts w:ascii="Times New Roman" w:hAnsi="Times New Roman"/>
            <w:b/>
            <w:sz w:val="24"/>
            <w:szCs w:val="24"/>
            <w:lang w:val="en-US"/>
            <w:rPrChange w:id="4529" w:author="Microsoft Office User" w:date="2019-10-30T11:35:00Z">
              <w:rPr>
                <w:rFonts w:ascii="Times New Roman" w:hAnsi="Times New Roman"/>
                <w:b/>
                <w:sz w:val="24"/>
                <w:szCs w:val="24"/>
                <w:lang w:val="en-US"/>
              </w:rPr>
            </w:rPrChange>
          </w:rPr>
          <w:t xml:space="preserve"> </w:t>
        </w:r>
      </w:ins>
      <w:del w:id="4530" w:author="Microsoft Office User" w:date="2019-10-30T11:05:00Z">
        <w:r w:rsidR="00F84F08" w:rsidRPr="000D46AE" w:rsidDel="009E6F1F">
          <w:rPr>
            <w:rFonts w:ascii="Times New Roman" w:hAnsi="Times New Roman"/>
            <w:b/>
            <w:sz w:val="24"/>
            <w:szCs w:val="24"/>
            <w:lang w:val="en-US"/>
            <w:rPrChange w:id="4531" w:author="Microsoft Office User" w:date="2019-10-30T11:35:00Z">
              <w:rPr>
                <w:rFonts w:ascii="Times New Roman" w:hAnsi="Times New Roman"/>
                <w:b/>
                <w:sz w:val="24"/>
                <w:szCs w:val="24"/>
                <w:lang w:val="en-US"/>
              </w:rPr>
            </w:rPrChange>
          </w:rPr>
          <w:delText>-</w:delText>
        </w:r>
      </w:del>
      <w:r w:rsidR="00DD37B1" w:rsidRPr="000D46AE">
        <w:rPr>
          <w:rFonts w:ascii="Times New Roman" w:hAnsi="Times New Roman"/>
          <w:b/>
          <w:sz w:val="24"/>
          <w:szCs w:val="24"/>
          <w:lang w:val="en-US"/>
          <w:rPrChange w:id="4532" w:author="Microsoft Office User" w:date="2019-10-30T11:35:00Z">
            <w:rPr>
              <w:rFonts w:ascii="Times New Roman" w:hAnsi="Times New Roman"/>
              <w:b/>
              <w:sz w:val="24"/>
              <w:szCs w:val="24"/>
              <w:lang w:val="en-US"/>
            </w:rPr>
          </w:rPrChange>
        </w:rPr>
        <w:t>A</w:t>
      </w:r>
      <w:r w:rsidR="00F84F08" w:rsidRPr="000D46AE">
        <w:rPr>
          <w:rFonts w:ascii="Times New Roman" w:hAnsi="Times New Roman"/>
          <w:b/>
          <w:sz w:val="24"/>
          <w:szCs w:val="24"/>
          <w:lang w:val="en-US"/>
          <w:rPrChange w:id="4533" w:author="Microsoft Office User" w:date="2019-10-30T11:35:00Z">
            <w:rPr>
              <w:rFonts w:ascii="Times New Roman" w:hAnsi="Times New Roman"/>
              <w:b/>
              <w:sz w:val="24"/>
              <w:szCs w:val="24"/>
              <w:lang w:val="en-US"/>
            </w:rPr>
          </w:rPrChange>
        </w:rPr>
        <w:t>nalysis</w:t>
      </w:r>
      <w:proofErr w:type="spellEnd"/>
    </w:p>
    <w:p w14:paraId="06D37347" w14:textId="1FA51E1A" w:rsidR="00305CBE" w:rsidRPr="000D46AE" w:rsidRDefault="002672C3" w:rsidP="00624C92">
      <w:pPr>
        <w:spacing w:line="480" w:lineRule="auto"/>
        <w:ind w:firstLine="708"/>
        <w:rPr>
          <w:rFonts w:ascii="Times New Roman" w:hAnsi="Times New Roman" w:cs="Times New Roman"/>
          <w:sz w:val="24"/>
          <w:lang w:val="en-US"/>
          <w:rPrChange w:id="4534" w:author="Microsoft Office User" w:date="2019-10-30T11:35:00Z">
            <w:rPr>
              <w:rFonts w:ascii="Times New Roman" w:hAnsi="Times New Roman" w:cs="Times New Roman"/>
              <w:sz w:val="24"/>
              <w:lang w:val="en-US"/>
            </w:rPr>
          </w:rPrChange>
        </w:rPr>
      </w:pPr>
      <w:r w:rsidRPr="000D46AE">
        <w:rPr>
          <w:rFonts w:ascii="Times New Roman" w:hAnsi="Times New Roman" w:cs="Times New Roman"/>
          <w:sz w:val="24"/>
          <w:lang w:val="en-US"/>
          <w:rPrChange w:id="4535" w:author="Microsoft Office User" w:date="2019-10-30T11:35:00Z">
            <w:rPr>
              <w:rFonts w:ascii="Times New Roman" w:hAnsi="Times New Roman" w:cs="Times New Roman"/>
              <w:sz w:val="24"/>
              <w:lang w:val="en-US"/>
            </w:rPr>
          </w:rPrChange>
        </w:rPr>
        <w:t xml:space="preserve">In order to </w:t>
      </w:r>
      <w:ins w:id="4536" w:author="Microsoft Office User" w:date="2019-10-29T17:03:00Z">
        <w:r w:rsidR="001829A3" w:rsidRPr="000D46AE">
          <w:rPr>
            <w:rFonts w:ascii="Times New Roman" w:hAnsi="Times New Roman" w:cs="Times New Roman"/>
            <w:sz w:val="24"/>
            <w:lang w:val="en-US"/>
            <w:rPrChange w:id="4537" w:author="Microsoft Office User" w:date="2019-10-30T11:35:00Z">
              <w:rPr>
                <w:rFonts w:ascii="Times New Roman" w:hAnsi="Times New Roman" w:cs="Times New Roman"/>
                <w:sz w:val="24"/>
                <w:lang w:val="en-US"/>
              </w:rPr>
            </w:rPrChange>
          </w:rPr>
          <w:t xml:space="preserve">a) better estimate the evidence for an magnitude of </w:t>
        </w:r>
      </w:ins>
      <w:ins w:id="4538" w:author="Microsoft Office User" w:date="2019-10-29T17:04:00Z">
        <w:r w:rsidR="001829A3" w:rsidRPr="000D46AE">
          <w:rPr>
            <w:rFonts w:ascii="Times New Roman" w:hAnsi="Times New Roman" w:cs="Times New Roman"/>
            <w:sz w:val="24"/>
            <w:lang w:val="en-US"/>
            <w:rPrChange w:id="4539" w:author="Microsoft Office User" w:date="2019-10-30T11:35:00Z">
              <w:rPr>
                <w:rFonts w:ascii="Times New Roman" w:hAnsi="Times New Roman" w:cs="Times New Roman"/>
                <w:sz w:val="24"/>
                <w:lang w:val="en-US"/>
              </w:rPr>
            </w:rPrChange>
          </w:rPr>
          <w:t xml:space="preserve">learning via shared features and b) </w:t>
        </w:r>
      </w:ins>
      <w:r w:rsidRPr="000D46AE">
        <w:rPr>
          <w:rFonts w:ascii="Times New Roman" w:hAnsi="Times New Roman" w:cs="Times New Roman"/>
          <w:sz w:val="24"/>
          <w:lang w:val="en-US"/>
          <w:rPrChange w:id="4540" w:author="Microsoft Office User" w:date="2019-10-30T11:35:00Z">
            <w:rPr>
              <w:rFonts w:ascii="Times New Roman" w:hAnsi="Times New Roman" w:cs="Times New Roman"/>
              <w:sz w:val="24"/>
              <w:lang w:val="en-US"/>
            </w:rPr>
          </w:rPrChange>
        </w:rPr>
        <w:t xml:space="preserve">determine </w:t>
      </w:r>
      <w:r w:rsidR="00D91BA8" w:rsidRPr="000D46AE">
        <w:rPr>
          <w:rFonts w:ascii="Times New Roman" w:hAnsi="Times New Roman" w:cs="Times New Roman"/>
          <w:sz w:val="24"/>
          <w:lang w:val="en-US"/>
          <w:rPrChange w:id="4541" w:author="Microsoft Office User" w:date="2019-10-30T11:35:00Z">
            <w:rPr>
              <w:rFonts w:ascii="Times New Roman" w:hAnsi="Times New Roman" w:cs="Times New Roman"/>
              <w:sz w:val="24"/>
              <w:lang w:val="en-US"/>
            </w:rPr>
          </w:rPrChange>
        </w:rPr>
        <w:t xml:space="preserve">the likelihood of observing </w:t>
      </w:r>
      <w:r w:rsidRPr="000D46AE">
        <w:rPr>
          <w:rFonts w:ascii="Times New Roman" w:hAnsi="Times New Roman" w:cs="Times New Roman"/>
          <w:sz w:val="24"/>
          <w:lang w:val="en-US"/>
          <w:rPrChange w:id="4542" w:author="Microsoft Office User" w:date="2019-10-30T11:35:00Z">
            <w:rPr>
              <w:rFonts w:ascii="Times New Roman" w:hAnsi="Times New Roman" w:cs="Times New Roman"/>
              <w:sz w:val="24"/>
              <w:lang w:val="en-US"/>
            </w:rPr>
          </w:rPrChange>
        </w:rPr>
        <w:t xml:space="preserve">shared features </w:t>
      </w:r>
      <w:r w:rsidR="00D91BA8" w:rsidRPr="000D46AE">
        <w:rPr>
          <w:rFonts w:ascii="Times New Roman" w:hAnsi="Times New Roman" w:cs="Times New Roman"/>
          <w:sz w:val="24"/>
          <w:lang w:val="en-US"/>
          <w:rPrChange w:id="4543" w:author="Microsoft Office User" w:date="2019-10-30T11:35:00Z">
            <w:rPr>
              <w:rFonts w:ascii="Times New Roman" w:hAnsi="Times New Roman" w:cs="Times New Roman"/>
              <w:sz w:val="24"/>
              <w:lang w:val="en-US"/>
            </w:rPr>
          </w:rPrChange>
        </w:rPr>
        <w:t xml:space="preserve">effects under other experimental conditions (i.e., to provide information about the </w:t>
      </w:r>
      <w:r w:rsidR="00D91BA8" w:rsidRPr="000D46AE">
        <w:rPr>
          <w:rFonts w:ascii="Times New Roman" w:hAnsi="Times New Roman" w:cs="Times New Roman"/>
          <w:i/>
          <w:sz w:val="24"/>
          <w:lang w:val="en-US"/>
          <w:rPrChange w:id="4544" w:author="Microsoft Office User" w:date="2019-10-30T11:35:00Z">
            <w:rPr>
              <w:rFonts w:ascii="Times New Roman" w:hAnsi="Times New Roman" w:cs="Times New Roman"/>
              <w:i/>
              <w:sz w:val="24"/>
              <w:lang w:val="en-US"/>
            </w:rPr>
          </w:rPrChange>
        </w:rPr>
        <w:t>generality</w:t>
      </w:r>
      <w:r w:rsidR="00D91BA8" w:rsidRPr="000D46AE">
        <w:rPr>
          <w:rFonts w:ascii="Times New Roman" w:hAnsi="Times New Roman" w:cs="Times New Roman"/>
          <w:sz w:val="24"/>
          <w:lang w:val="en-US"/>
          <w:rPrChange w:id="4545" w:author="Microsoft Office User" w:date="2019-10-30T11:35:00Z">
            <w:rPr>
              <w:rFonts w:ascii="Times New Roman" w:hAnsi="Times New Roman" w:cs="Times New Roman"/>
              <w:sz w:val="24"/>
              <w:lang w:val="en-US"/>
            </w:rPr>
          </w:rPrChange>
        </w:rPr>
        <w:t xml:space="preserve"> of the effect itself)</w:t>
      </w:r>
      <w:r w:rsidRPr="000D46AE">
        <w:rPr>
          <w:rFonts w:ascii="Times New Roman" w:hAnsi="Times New Roman" w:cs="Times New Roman"/>
          <w:sz w:val="24"/>
          <w:lang w:val="en-US"/>
          <w:rPrChange w:id="4546" w:author="Microsoft Office User" w:date="2019-10-30T11:35:00Z">
            <w:rPr>
              <w:rFonts w:ascii="Times New Roman" w:hAnsi="Times New Roman" w:cs="Times New Roman"/>
              <w:sz w:val="24"/>
              <w:lang w:val="en-US"/>
            </w:rPr>
          </w:rPrChange>
        </w:rPr>
        <w:t xml:space="preserve">, we carried out </w:t>
      </w:r>
      <w:del w:id="4547" w:author="Microsoft Office User" w:date="2019-10-29T17:04:00Z">
        <w:r w:rsidRPr="000D46AE" w:rsidDel="00C778F1">
          <w:rPr>
            <w:rFonts w:ascii="Times New Roman" w:hAnsi="Times New Roman" w:cs="Times New Roman"/>
            <w:sz w:val="24"/>
            <w:lang w:val="en-US"/>
            <w:rPrChange w:id="4548" w:author="Microsoft Office User" w:date="2019-10-30T11:35:00Z">
              <w:rPr>
                <w:rFonts w:ascii="Times New Roman" w:hAnsi="Times New Roman" w:cs="Times New Roman"/>
                <w:sz w:val="24"/>
                <w:lang w:val="en-US"/>
              </w:rPr>
            </w:rPrChange>
          </w:rPr>
          <w:delText xml:space="preserve">a </w:delText>
        </w:r>
        <w:r w:rsidR="00D91BA8" w:rsidRPr="000D46AE" w:rsidDel="00C778F1">
          <w:rPr>
            <w:rFonts w:ascii="Times New Roman" w:hAnsi="Times New Roman" w:cs="Times New Roman"/>
            <w:sz w:val="24"/>
            <w:lang w:val="en-US"/>
            <w:rPrChange w:id="4549" w:author="Microsoft Office User" w:date="2019-10-30T11:35:00Z">
              <w:rPr>
                <w:rFonts w:ascii="Times New Roman" w:hAnsi="Times New Roman" w:cs="Times New Roman"/>
                <w:sz w:val="24"/>
                <w:lang w:val="en-US"/>
              </w:rPr>
            </w:rPrChange>
          </w:rPr>
          <w:delText xml:space="preserve">random effects </w:delText>
        </w:r>
      </w:del>
      <w:r w:rsidR="00D91BA8" w:rsidRPr="000D46AE">
        <w:rPr>
          <w:rFonts w:ascii="Times New Roman" w:hAnsi="Times New Roman" w:cs="Times New Roman"/>
          <w:sz w:val="24"/>
          <w:lang w:val="en-US"/>
          <w:rPrChange w:id="4550" w:author="Microsoft Office User" w:date="2019-10-30T11:35:00Z">
            <w:rPr>
              <w:rFonts w:ascii="Times New Roman" w:hAnsi="Times New Roman" w:cs="Times New Roman"/>
              <w:sz w:val="24"/>
              <w:lang w:val="en-US"/>
            </w:rPr>
          </w:rPrChange>
        </w:rPr>
        <w:t>meta-analyses</w:t>
      </w:r>
      <w:r w:rsidR="00CF3E6C" w:rsidRPr="000D46AE">
        <w:rPr>
          <w:rFonts w:ascii="Times New Roman" w:hAnsi="Times New Roman" w:cs="Times New Roman"/>
          <w:sz w:val="24"/>
          <w:lang w:val="en-US"/>
          <w:rPrChange w:id="4551" w:author="Microsoft Office User" w:date="2019-10-30T11:35:00Z">
            <w:rPr>
              <w:rFonts w:ascii="Times New Roman" w:hAnsi="Times New Roman" w:cs="Times New Roman"/>
              <w:sz w:val="24"/>
              <w:lang w:val="en-US"/>
            </w:rPr>
          </w:rPrChange>
        </w:rPr>
        <w:t xml:space="preserve"> </w:t>
      </w:r>
      <w:del w:id="4552" w:author="Microsoft Office User" w:date="2019-10-29T17:04:00Z">
        <w:r w:rsidR="00CF3E6C" w:rsidRPr="000D46AE" w:rsidDel="00C778F1">
          <w:rPr>
            <w:rFonts w:ascii="Times New Roman" w:hAnsi="Times New Roman" w:cs="Times New Roman"/>
            <w:sz w:val="24"/>
            <w:lang w:val="en-US"/>
            <w:rPrChange w:id="4553" w:author="Microsoft Office User" w:date="2019-10-30T11:35:00Z">
              <w:rPr>
                <w:rFonts w:ascii="Times New Roman" w:hAnsi="Times New Roman" w:cs="Times New Roman"/>
                <w:sz w:val="24"/>
                <w:lang w:val="en-US"/>
              </w:rPr>
            </w:rPrChange>
          </w:rPr>
          <w:delText xml:space="preserve">on </w:delText>
        </w:r>
      </w:del>
      <w:ins w:id="4554" w:author="Microsoft Office User" w:date="2019-10-29T17:04:00Z">
        <w:r w:rsidR="00C778F1" w:rsidRPr="000D46AE">
          <w:rPr>
            <w:rFonts w:ascii="Times New Roman" w:hAnsi="Times New Roman" w:cs="Times New Roman"/>
            <w:sz w:val="24"/>
            <w:lang w:val="en-US"/>
            <w:rPrChange w:id="4555" w:author="Microsoft Office User" w:date="2019-10-30T11:35:00Z">
              <w:rPr>
                <w:rFonts w:ascii="Times New Roman" w:hAnsi="Times New Roman" w:cs="Times New Roman"/>
                <w:sz w:val="24"/>
                <w:lang w:val="en-US"/>
              </w:rPr>
            </w:rPrChange>
          </w:rPr>
          <w:t xml:space="preserve">of </w:t>
        </w:r>
      </w:ins>
      <w:r w:rsidR="00CF3E6C" w:rsidRPr="000D46AE">
        <w:rPr>
          <w:rFonts w:ascii="Times New Roman" w:hAnsi="Times New Roman" w:cs="Times New Roman"/>
          <w:sz w:val="24"/>
          <w:lang w:val="en-US"/>
          <w:rPrChange w:id="4556" w:author="Microsoft Office User" w:date="2019-10-30T11:35:00Z">
            <w:rPr>
              <w:rFonts w:ascii="Times New Roman" w:hAnsi="Times New Roman" w:cs="Times New Roman"/>
              <w:sz w:val="24"/>
              <w:lang w:val="en-US"/>
            </w:rPr>
          </w:rPrChange>
        </w:rPr>
        <w:t>Experiments 1-8</w:t>
      </w:r>
      <w:r w:rsidRPr="000D46AE">
        <w:rPr>
          <w:rFonts w:ascii="Times New Roman" w:hAnsi="Times New Roman" w:cs="Times New Roman"/>
          <w:sz w:val="24"/>
          <w:lang w:val="en-US"/>
          <w:rPrChange w:id="4557" w:author="Microsoft Office User" w:date="2019-10-30T11:35:00Z">
            <w:rPr>
              <w:rFonts w:ascii="Times New Roman" w:hAnsi="Times New Roman" w:cs="Times New Roman"/>
              <w:sz w:val="24"/>
              <w:lang w:val="en-US"/>
            </w:rPr>
          </w:rPrChange>
        </w:rPr>
        <w:t xml:space="preserve">. </w:t>
      </w:r>
      <w:ins w:id="4558" w:author="Microsoft Office User" w:date="2019-10-29T17:22:00Z">
        <w:r w:rsidR="00142239" w:rsidRPr="000D46AE">
          <w:rPr>
            <w:rFonts w:ascii="Times New Roman" w:hAnsi="Times New Roman" w:cs="Times New Roman"/>
            <w:sz w:val="24"/>
            <w:lang w:val="en-US"/>
            <w:rPrChange w:id="4559" w:author="Microsoft Office User" w:date="2019-10-30T11:35:00Z">
              <w:rPr>
                <w:rFonts w:ascii="Times New Roman" w:hAnsi="Times New Roman" w:cs="Times New Roman"/>
                <w:sz w:val="24"/>
                <w:lang w:val="en-US"/>
              </w:rPr>
            </w:rPrChange>
          </w:rPr>
          <w:t xml:space="preserve">In the case of Experiment 8, we included both conditions that involved a shared feature that could be learned from (i.e., the standard condition and the </w:t>
        </w:r>
      </w:ins>
      <w:ins w:id="4560" w:author="Microsoft Office User" w:date="2019-10-29T17:23:00Z">
        <w:r w:rsidR="00142239" w:rsidRPr="000D46AE">
          <w:rPr>
            <w:rFonts w:ascii="Times New Roman" w:hAnsi="Times New Roman" w:cs="Times New Roman"/>
            <w:sz w:val="24"/>
            <w:lang w:val="en-US"/>
            <w:rPrChange w:id="4561" w:author="Microsoft Office User" w:date="2019-10-30T11:35:00Z">
              <w:rPr>
                <w:rFonts w:ascii="Times New Roman" w:hAnsi="Times New Roman" w:cs="Times New Roman"/>
                <w:sz w:val="24"/>
                <w:lang w:val="en-US"/>
              </w:rPr>
            </w:rPrChange>
          </w:rPr>
          <w:t xml:space="preserve">instructed randomness </w:t>
        </w:r>
      </w:ins>
      <w:ins w:id="4562" w:author="Microsoft Office User" w:date="2019-10-29T17:22:00Z">
        <w:r w:rsidR="00142239" w:rsidRPr="000D46AE">
          <w:rPr>
            <w:rFonts w:ascii="Times New Roman" w:hAnsi="Times New Roman" w:cs="Times New Roman"/>
            <w:sz w:val="24"/>
            <w:lang w:val="en-US"/>
            <w:rPrChange w:id="4563" w:author="Microsoft Office User" w:date="2019-10-30T11:35:00Z">
              <w:rPr>
                <w:rFonts w:ascii="Times New Roman" w:hAnsi="Times New Roman" w:cs="Times New Roman"/>
                <w:sz w:val="24"/>
                <w:lang w:val="en-US"/>
              </w:rPr>
            </w:rPrChange>
          </w:rPr>
          <w:t>condition</w:t>
        </w:r>
      </w:ins>
      <w:ins w:id="4564" w:author="Microsoft Office User" w:date="2019-10-29T17:23:00Z">
        <w:r w:rsidR="00142239" w:rsidRPr="000D46AE">
          <w:rPr>
            <w:rFonts w:ascii="Times New Roman" w:hAnsi="Times New Roman" w:cs="Times New Roman"/>
            <w:sz w:val="24"/>
            <w:lang w:val="en-US"/>
            <w:rPrChange w:id="4565" w:author="Microsoft Office User" w:date="2019-10-30T11:35:00Z">
              <w:rPr>
                <w:rFonts w:ascii="Times New Roman" w:hAnsi="Times New Roman" w:cs="Times New Roman"/>
                <w:sz w:val="24"/>
                <w:lang w:val="en-US"/>
              </w:rPr>
            </w:rPrChange>
          </w:rPr>
          <w:t xml:space="preserve">). </w:t>
        </w:r>
      </w:ins>
      <w:ins w:id="4566" w:author="Microsoft Office User" w:date="2019-10-30T11:04:00Z">
        <w:r w:rsidR="00EC1506" w:rsidRPr="000D46AE">
          <w:rPr>
            <w:rFonts w:ascii="Times New Roman" w:hAnsi="Times New Roman" w:cs="Times New Roman"/>
            <w:sz w:val="24"/>
            <w:lang w:val="en-US"/>
            <w:rPrChange w:id="4567" w:author="Microsoft Office User" w:date="2019-10-30T11:35:00Z">
              <w:rPr>
                <w:rFonts w:ascii="Times New Roman" w:hAnsi="Times New Roman" w:cs="Times New Roman"/>
                <w:sz w:val="24"/>
                <w:lang w:val="en-US"/>
              </w:rPr>
            </w:rPrChange>
          </w:rPr>
          <w:t xml:space="preserve">Total sample size </w:t>
        </w:r>
        <w:r w:rsidR="00F16976" w:rsidRPr="000D46AE">
          <w:rPr>
            <w:rFonts w:ascii="Times New Roman" w:hAnsi="Times New Roman" w:cs="Times New Roman"/>
            <w:sz w:val="24"/>
            <w:lang w:val="en-US"/>
            <w:rPrChange w:id="4568" w:author="Microsoft Office User" w:date="2019-10-30T11:35:00Z">
              <w:rPr>
                <w:rFonts w:ascii="Times New Roman" w:hAnsi="Times New Roman" w:cs="Times New Roman"/>
                <w:sz w:val="24"/>
                <w:lang w:val="en-US"/>
              </w:rPr>
            </w:rPrChange>
          </w:rPr>
          <w:t xml:space="preserve">drawn from for the </w:t>
        </w:r>
        <w:r w:rsidR="00F16976" w:rsidRPr="000D46AE">
          <w:rPr>
            <w:rFonts w:ascii="Times New Roman" w:hAnsi="Times New Roman" w:cs="Times New Roman"/>
            <w:sz w:val="24"/>
            <w:lang w:val="en-US"/>
            <w:rPrChange w:id="4569" w:author="Microsoft Office User" w:date="2019-10-30T11:35:00Z">
              <w:rPr>
                <w:rFonts w:ascii="Times New Roman" w:hAnsi="Times New Roman" w:cs="Times New Roman"/>
                <w:sz w:val="24"/>
                <w:lang w:val="en-US"/>
              </w:rPr>
            </w:rPrChange>
          </w:rPr>
          <w:lastRenderedPageBreak/>
          <w:t xml:space="preserve">meta analyses was therefore </w:t>
        </w:r>
        <w:r w:rsidR="00F16976" w:rsidRPr="000D46AE">
          <w:rPr>
            <w:rFonts w:ascii="Times New Roman" w:hAnsi="Times New Roman" w:cs="Times New Roman"/>
            <w:i/>
            <w:sz w:val="24"/>
            <w:lang w:val="en-US"/>
            <w:rPrChange w:id="4570" w:author="Microsoft Office User" w:date="2019-10-30T11:35:00Z">
              <w:rPr>
                <w:rFonts w:ascii="Times New Roman" w:hAnsi="Times New Roman" w:cs="Times New Roman"/>
                <w:sz w:val="24"/>
                <w:lang w:val="en-US"/>
              </w:rPr>
            </w:rPrChange>
          </w:rPr>
          <w:t>N</w:t>
        </w:r>
        <w:r w:rsidR="00F16976" w:rsidRPr="000D46AE">
          <w:rPr>
            <w:rFonts w:ascii="Times New Roman" w:hAnsi="Times New Roman" w:cs="Times New Roman"/>
            <w:sz w:val="24"/>
            <w:lang w:val="en-US"/>
            <w:rPrChange w:id="4571" w:author="Microsoft Office User" w:date="2019-10-30T11:35:00Z">
              <w:rPr>
                <w:rFonts w:ascii="Times New Roman" w:hAnsi="Times New Roman" w:cs="Times New Roman"/>
                <w:sz w:val="24"/>
                <w:lang w:val="en-US"/>
              </w:rPr>
            </w:rPrChange>
          </w:rPr>
          <w:t xml:space="preserve"> = 1525. </w:t>
        </w:r>
      </w:ins>
      <w:del w:id="4572" w:author="Microsoft Office User" w:date="2019-10-29T17:04:00Z">
        <w:r w:rsidR="00D91BA8" w:rsidRPr="000D46AE" w:rsidDel="00C778F1">
          <w:rPr>
            <w:rFonts w:ascii="Times New Roman" w:hAnsi="Times New Roman" w:cs="Times New Roman"/>
            <w:sz w:val="24"/>
            <w:lang w:val="en-US"/>
            <w:rPrChange w:id="4573" w:author="Microsoft Office User" w:date="2019-10-30T11:35:00Z">
              <w:rPr>
                <w:rFonts w:ascii="Times New Roman" w:hAnsi="Times New Roman" w:cs="Times New Roman"/>
                <w:sz w:val="24"/>
                <w:lang w:val="en-US"/>
              </w:rPr>
            </w:rPrChange>
          </w:rPr>
          <w:delText xml:space="preserve">The </w:delText>
        </w:r>
      </w:del>
      <w:ins w:id="4574" w:author="Microsoft Office User" w:date="2019-10-29T17:04:00Z">
        <w:r w:rsidR="00C778F1" w:rsidRPr="000D46AE">
          <w:rPr>
            <w:rFonts w:ascii="Times New Roman" w:hAnsi="Times New Roman" w:cs="Times New Roman"/>
            <w:sz w:val="24"/>
            <w:lang w:val="en-US"/>
            <w:rPrChange w:id="4575" w:author="Microsoft Office User" w:date="2019-10-30T11:35:00Z">
              <w:rPr>
                <w:rFonts w:ascii="Times New Roman" w:hAnsi="Times New Roman" w:cs="Times New Roman"/>
                <w:sz w:val="24"/>
                <w:lang w:val="en-US"/>
              </w:rPr>
            </w:rPrChange>
          </w:rPr>
          <w:t>R</w:t>
        </w:r>
      </w:ins>
      <w:del w:id="4576" w:author="Microsoft Office User" w:date="2019-10-29T17:04:00Z">
        <w:r w:rsidR="00D91BA8" w:rsidRPr="000D46AE" w:rsidDel="00C778F1">
          <w:rPr>
            <w:rFonts w:ascii="Times New Roman" w:hAnsi="Times New Roman" w:cs="Times New Roman"/>
            <w:sz w:val="24"/>
            <w:lang w:val="en-US"/>
            <w:rPrChange w:id="4577" w:author="Microsoft Office User" w:date="2019-10-30T11:35:00Z">
              <w:rPr>
                <w:rFonts w:ascii="Times New Roman" w:hAnsi="Times New Roman" w:cs="Times New Roman"/>
                <w:sz w:val="24"/>
                <w:lang w:val="en-US"/>
              </w:rPr>
            </w:rPrChange>
          </w:rPr>
          <w:delText>r</w:delText>
        </w:r>
      </w:del>
      <w:r w:rsidR="00305CBE" w:rsidRPr="000D46AE">
        <w:rPr>
          <w:rFonts w:ascii="Times New Roman" w:hAnsi="Times New Roman" w:cs="Times New Roman"/>
          <w:sz w:val="24"/>
          <w:lang w:val="en-US"/>
          <w:rPrChange w:id="4578" w:author="Microsoft Office User" w:date="2019-10-30T11:35:00Z">
            <w:rPr>
              <w:rFonts w:ascii="Times New Roman" w:hAnsi="Times New Roman" w:cs="Times New Roman"/>
              <w:sz w:val="24"/>
              <w:lang w:val="en-US"/>
            </w:rPr>
          </w:rPrChange>
        </w:rPr>
        <w:t xml:space="preserve">andom effects </w:t>
      </w:r>
      <w:proofErr w:type="spellStart"/>
      <w:r w:rsidR="00305CBE" w:rsidRPr="000D46AE">
        <w:rPr>
          <w:rFonts w:ascii="Times New Roman" w:hAnsi="Times New Roman" w:cs="Times New Roman"/>
          <w:sz w:val="24"/>
          <w:lang w:val="en-US"/>
          <w:rPrChange w:id="4579" w:author="Microsoft Office User" w:date="2019-10-30T11:35:00Z">
            <w:rPr>
              <w:rFonts w:ascii="Times New Roman" w:hAnsi="Times New Roman" w:cs="Times New Roman"/>
              <w:sz w:val="24"/>
              <w:lang w:val="en-US"/>
            </w:rPr>
          </w:rPrChange>
        </w:rPr>
        <w:t>meta analys</w:t>
      </w:r>
      <w:ins w:id="4580" w:author="Microsoft Office User" w:date="2019-10-29T17:04:00Z">
        <w:r w:rsidR="00C778F1" w:rsidRPr="000D46AE">
          <w:rPr>
            <w:rFonts w:ascii="Times New Roman" w:hAnsi="Times New Roman" w:cs="Times New Roman"/>
            <w:sz w:val="24"/>
            <w:lang w:val="en-US"/>
            <w:rPrChange w:id="4581" w:author="Microsoft Office User" w:date="2019-10-30T11:35:00Z">
              <w:rPr>
                <w:rFonts w:ascii="Times New Roman" w:hAnsi="Times New Roman" w:cs="Times New Roman"/>
                <w:sz w:val="24"/>
                <w:lang w:val="en-US"/>
              </w:rPr>
            </w:rPrChange>
          </w:rPr>
          <w:t>is</w:t>
        </w:r>
        <w:proofErr w:type="spellEnd"/>
        <w:r w:rsidR="00C778F1" w:rsidRPr="000D46AE">
          <w:rPr>
            <w:rFonts w:ascii="Times New Roman" w:hAnsi="Times New Roman" w:cs="Times New Roman"/>
            <w:sz w:val="24"/>
            <w:lang w:val="en-US"/>
            <w:rPrChange w:id="4582" w:author="Microsoft Office User" w:date="2019-10-30T11:35:00Z">
              <w:rPr>
                <w:rFonts w:ascii="Times New Roman" w:hAnsi="Times New Roman" w:cs="Times New Roman"/>
                <w:sz w:val="24"/>
                <w:lang w:val="en-US"/>
              </w:rPr>
            </w:rPrChange>
          </w:rPr>
          <w:t xml:space="preserve"> models</w:t>
        </w:r>
      </w:ins>
      <w:del w:id="4583" w:author="Microsoft Office User" w:date="2019-10-29T17:04:00Z">
        <w:r w:rsidR="00305CBE" w:rsidRPr="000D46AE" w:rsidDel="00C778F1">
          <w:rPr>
            <w:rFonts w:ascii="Times New Roman" w:hAnsi="Times New Roman" w:cs="Times New Roman"/>
            <w:sz w:val="24"/>
            <w:lang w:val="en-US"/>
            <w:rPrChange w:id="4584" w:author="Microsoft Office User" w:date="2019-10-30T11:35:00Z">
              <w:rPr>
                <w:rFonts w:ascii="Times New Roman" w:hAnsi="Times New Roman" w:cs="Times New Roman"/>
                <w:sz w:val="24"/>
                <w:lang w:val="en-US"/>
              </w:rPr>
            </w:rPrChange>
          </w:rPr>
          <w:delText>es</w:delText>
        </w:r>
      </w:del>
      <w:r w:rsidR="00305CBE" w:rsidRPr="000D46AE">
        <w:rPr>
          <w:rFonts w:ascii="Times New Roman" w:hAnsi="Times New Roman" w:cs="Times New Roman"/>
          <w:sz w:val="24"/>
          <w:lang w:val="en-US"/>
          <w:rPrChange w:id="4585" w:author="Microsoft Office User" w:date="2019-10-30T11:35:00Z">
            <w:rPr>
              <w:rFonts w:ascii="Times New Roman" w:hAnsi="Times New Roman" w:cs="Times New Roman"/>
              <w:sz w:val="24"/>
              <w:lang w:val="en-US"/>
            </w:rPr>
          </w:rPrChange>
        </w:rPr>
        <w:t xml:space="preserve"> were fitted using the metafor R package (Viechtbauer, 2010) and the maximum likelihood estimator function. </w:t>
      </w:r>
      <w:r w:rsidR="00DD37B1" w:rsidRPr="000D46AE">
        <w:rPr>
          <w:rFonts w:ascii="Times New Roman" w:hAnsi="Times New Roman" w:cs="Times New Roman"/>
          <w:sz w:val="24"/>
          <w:lang w:val="en-US"/>
          <w:rPrChange w:id="4586" w:author="Microsoft Office User" w:date="2019-10-30T11:35:00Z">
            <w:rPr>
              <w:rFonts w:ascii="Times New Roman" w:hAnsi="Times New Roman" w:cs="Times New Roman"/>
              <w:sz w:val="24"/>
              <w:lang w:val="en-US"/>
            </w:rPr>
          </w:rPrChange>
        </w:rPr>
        <w:t xml:space="preserve">A separate </w:t>
      </w:r>
      <w:del w:id="4587" w:author="Microsoft Office User" w:date="2019-10-30T11:05:00Z">
        <w:r w:rsidR="00DD37B1" w:rsidRPr="000D46AE" w:rsidDel="009E6F1F">
          <w:rPr>
            <w:rFonts w:ascii="Times New Roman" w:hAnsi="Times New Roman" w:cs="Times New Roman"/>
            <w:sz w:val="24"/>
            <w:lang w:val="en-US"/>
            <w:rPrChange w:id="4588" w:author="Microsoft Office User" w:date="2019-10-30T11:35:00Z">
              <w:rPr>
                <w:rFonts w:ascii="Times New Roman" w:hAnsi="Times New Roman" w:cs="Times New Roman"/>
                <w:sz w:val="24"/>
                <w:lang w:val="en-US"/>
              </w:rPr>
            </w:rPrChange>
          </w:rPr>
          <w:delText>meta-</w:delText>
        </w:r>
        <w:r w:rsidR="00305CBE" w:rsidRPr="000D46AE" w:rsidDel="009E6F1F">
          <w:rPr>
            <w:rFonts w:ascii="Times New Roman" w:hAnsi="Times New Roman" w:cs="Times New Roman"/>
            <w:sz w:val="24"/>
            <w:lang w:val="en-US"/>
            <w:rPrChange w:id="4589" w:author="Microsoft Office User" w:date="2019-10-30T11:35:00Z">
              <w:rPr>
                <w:rFonts w:ascii="Times New Roman" w:hAnsi="Times New Roman" w:cs="Times New Roman"/>
                <w:sz w:val="24"/>
                <w:lang w:val="en-US"/>
              </w:rPr>
            </w:rPrChange>
          </w:rPr>
          <w:delText xml:space="preserve">analysis </w:delText>
        </w:r>
      </w:del>
      <w:ins w:id="4590" w:author="Microsoft Office User" w:date="2019-10-30T11:05:00Z">
        <w:r w:rsidR="009E6F1F" w:rsidRPr="000D46AE">
          <w:rPr>
            <w:rFonts w:ascii="Times New Roman" w:hAnsi="Times New Roman" w:cs="Times New Roman"/>
            <w:sz w:val="24"/>
            <w:lang w:val="en-US"/>
            <w:rPrChange w:id="4591" w:author="Microsoft Office User" w:date="2019-10-30T11:35:00Z">
              <w:rPr>
                <w:rFonts w:ascii="Times New Roman" w:hAnsi="Times New Roman" w:cs="Times New Roman"/>
                <w:sz w:val="24"/>
                <w:lang w:val="en-US"/>
              </w:rPr>
            </w:rPrChange>
          </w:rPr>
          <w:tab/>
        </w:r>
      </w:ins>
      <w:r w:rsidR="00305CBE" w:rsidRPr="000D46AE">
        <w:rPr>
          <w:rFonts w:ascii="Times New Roman" w:hAnsi="Times New Roman" w:cs="Times New Roman"/>
          <w:sz w:val="24"/>
          <w:lang w:val="en-US"/>
          <w:rPrChange w:id="4592" w:author="Microsoft Office User" w:date="2019-10-30T11:35:00Z">
            <w:rPr>
              <w:rFonts w:ascii="Times New Roman" w:hAnsi="Times New Roman" w:cs="Times New Roman"/>
              <w:sz w:val="24"/>
              <w:lang w:val="en-US"/>
            </w:rPr>
          </w:rPrChange>
        </w:rPr>
        <w:t>was fitted for e</w:t>
      </w:r>
      <w:r w:rsidR="00DD37B1" w:rsidRPr="000D46AE">
        <w:rPr>
          <w:rFonts w:ascii="Times New Roman" w:hAnsi="Times New Roman" w:cs="Times New Roman"/>
          <w:sz w:val="24"/>
          <w:lang w:val="en-US"/>
          <w:rPrChange w:id="4593" w:author="Microsoft Office User" w:date="2019-10-30T11:35:00Z">
            <w:rPr>
              <w:rFonts w:ascii="Times New Roman" w:hAnsi="Times New Roman" w:cs="Times New Roman"/>
              <w:sz w:val="24"/>
              <w:lang w:val="en-US"/>
            </w:rPr>
          </w:rPrChange>
        </w:rPr>
        <w:t>ach outcome variable (IAT, self-report</w:t>
      </w:r>
      <w:r w:rsidR="00305CBE" w:rsidRPr="000D46AE">
        <w:rPr>
          <w:rFonts w:ascii="Times New Roman" w:hAnsi="Times New Roman" w:cs="Times New Roman"/>
          <w:sz w:val="24"/>
          <w:lang w:val="en-US"/>
          <w:rPrChange w:id="4594" w:author="Microsoft Office User" w:date="2019-10-30T11:35:00Z">
            <w:rPr>
              <w:rFonts w:ascii="Times New Roman" w:hAnsi="Times New Roman" w:cs="Times New Roman"/>
              <w:sz w:val="24"/>
              <w:lang w:val="en-US"/>
            </w:rPr>
          </w:rPrChange>
        </w:rPr>
        <w:t xml:space="preserve"> ratings, </w:t>
      </w:r>
      <w:r w:rsidR="00DD37B1" w:rsidRPr="000D46AE">
        <w:rPr>
          <w:rFonts w:ascii="Times New Roman" w:hAnsi="Times New Roman" w:cs="Times New Roman"/>
          <w:sz w:val="24"/>
          <w:lang w:val="en-US"/>
          <w:rPrChange w:id="4595" w:author="Microsoft Office User" w:date="2019-10-30T11:35:00Z">
            <w:rPr>
              <w:rFonts w:ascii="Times New Roman" w:hAnsi="Times New Roman" w:cs="Times New Roman"/>
              <w:sz w:val="24"/>
              <w:lang w:val="en-US"/>
            </w:rPr>
          </w:rPrChange>
        </w:rPr>
        <w:t>and behavio</w:t>
      </w:r>
      <w:r w:rsidR="00305CBE" w:rsidRPr="000D46AE">
        <w:rPr>
          <w:rFonts w:ascii="Times New Roman" w:hAnsi="Times New Roman" w:cs="Times New Roman"/>
          <w:sz w:val="24"/>
          <w:lang w:val="en-US"/>
          <w:rPrChange w:id="4596" w:author="Microsoft Office User" w:date="2019-10-30T11:35:00Z">
            <w:rPr>
              <w:rFonts w:ascii="Times New Roman" w:hAnsi="Times New Roman" w:cs="Times New Roman"/>
              <w:sz w:val="24"/>
              <w:lang w:val="en-US"/>
            </w:rPr>
          </w:rPrChange>
        </w:rPr>
        <w:t>ral intentions</w:t>
      </w:r>
      <w:ins w:id="4597" w:author="Microsoft Office User" w:date="2019-10-29T17:07:00Z">
        <w:r w:rsidR="004B53BD" w:rsidRPr="000D46AE">
          <w:rPr>
            <w:rFonts w:ascii="Times New Roman" w:hAnsi="Times New Roman" w:cs="Times New Roman"/>
            <w:sz w:val="24"/>
            <w:lang w:val="en-US"/>
            <w:rPrChange w:id="4598" w:author="Microsoft Office User" w:date="2019-10-30T11:35:00Z">
              <w:rPr>
                <w:rFonts w:ascii="Times New Roman" w:hAnsi="Times New Roman" w:cs="Times New Roman"/>
                <w:sz w:val="24"/>
                <w:lang w:val="en-US"/>
              </w:rPr>
            </w:rPrChange>
          </w:rPr>
          <w:t>; note that not every experiment contained every measure</w:t>
        </w:r>
      </w:ins>
      <w:r w:rsidR="00305CBE" w:rsidRPr="000D46AE">
        <w:rPr>
          <w:rFonts w:ascii="Times New Roman" w:hAnsi="Times New Roman" w:cs="Times New Roman"/>
          <w:sz w:val="24"/>
          <w:lang w:val="en-US"/>
          <w:rPrChange w:id="4599" w:author="Microsoft Office User" w:date="2019-10-30T11:35:00Z">
            <w:rPr>
              <w:rFonts w:ascii="Times New Roman" w:hAnsi="Times New Roman" w:cs="Times New Roman"/>
              <w:sz w:val="24"/>
              <w:lang w:val="en-US"/>
            </w:rPr>
          </w:rPrChange>
        </w:rPr>
        <w:t xml:space="preserve">). </w:t>
      </w:r>
      <w:r w:rsidR="00624C92" w:rsidRPr="000D46AE">
        <w:rPr>
          <w:rFonts w:ascii="Times New Roman" w:hAnsi="Times New Roman" w:cs="Times New Roman"/>
          <w:sz w:val="24"/>
          <w:lang w:val="en-US"/>
          <w:rPrChange w:id="4600" w:author="Microsoft Office User" w:date="2019-10-30T11:35:00Z">
            <w:rPr>
              <w:rFonts w:ascii="Times New Roman" w:hAnsi="Times New Roman" w:cs="Times New Roman"/>
              <w:sz w:val="24"/>
              <w:lang w:val="en-US"/>
            </w:rPr>
          </w:rPrChange>
        </w:rPr>
        <w:t xml:space="preserve">Our general strategy was to first fit a meta-analytic model and assess for heterogeneity. If heterogeneity was undesirably large then we tested for the presence of outlier experiments using metrics of </w:t>
      </w:r>
      <w:r w:rsidR="003C10B3" w:rsidRPr="000D46AE">
        <w:rPr>
          <w:rFonts w:ascii="Times New Roman" w:hAnsi="Times New Roman" w:cs="Times New Roman"/>
          <w:sz w:val="24"/>
          <w:lang w:val="en-US"/>
          <w:rPrChange w:id="4601" w:author="Microsoft Office User" w:date="2019-10-30T11:35:00Z">
            <w:rPr>
              <w:rFonts w:ascii="Times New Roman" w:hAnsi="Times New Roman" w:cs="Times New Roman"/>
              <w:sz w:val="24"/>
              <w:lang w:val="en-US"/>
            </w:rPr>
          </w:rPrChange>
        </w:rPr>
        <w:t xml:space="preserve">both </w:t>
      </w:r>
      <w:r w:rsidR="00624C92" w:rsidRPr="000D46AE">
        <w:rPr>
          <w:rFonts w:ascii="Times New Roman" w:hAnsi="Times New Roman" w:cs="Times New Roman"/>
          <w:sz w:val="24"/>
          <w:lang w:val="en-US"/>
          <w:rPrChange w:id="4602" w:author="Microsoft Office User" w:date="2019-10-30T11:35:00Z">
            <w:rPr>
              <w:rFonts w:ascii="Times New Roman" w:hAnsi="Times New Roman" w:cs="Times New Roman"/>
              <w:sz w:val="24"/>
              <w:lang w:val="en-US"/>
            </w:rPr>
          </w:rPrChange>
        </w:rPr>
        <w:t xml:space="preserve">excessive influence on the meta analyzed effect size </w:t>
      </w:r>
      <w:r w:rsidR="00F83EDF" w:rsidRPr="000D46AE">
        <w:rPr>
          <w:rFonts w:ascii="Times New Roman" w:hAnsi="Times New Roman" w:cs="Times New Roman"/>
          <w:sz w:val="24"/>
          <w:lang w:val="en-US"/>
          <w:rPrChange w:id="4603" w:author="Microsoft Office User" w:date="2019-10-30T11:35:00Z">
            <w:rPr>
              <w:rFonts w:ascii="Times New Roman" w:hAnsi="Times New Roman" w:cs="Times New Roman"/>
              <w:sz w:val="24"/>
              <w:lang w:val="en-US"/>
            </w:rPr>
          </w:rPrChange>
        </w:rPr>
        <w:t>(</w:t>
      </w:r>
      <w:proofErr w:type="spellStart"/>
      <w:r w:rsidR="00F83EDF" w:rsidRPr="000D46AE">
        <w:rPr>
          <w:rFonts w:ascii="Times New Roman" w:hAnsi="Times New Roman" w:cs="Times New Roman"/>
          <w:sz w:val="24"/>
          <w:lang w:val="en-US"/>
          <w:rPrChange w:id="4604" w:author="Microsoft Office User" w:date="2019-10-30T11:35:00Z">
            <w:rPr>
              <w:rFonts w:ascii="Times New Roman" w:hAnsi="Times New Roman" w:cs="Times New Roman"/>
              <w:sz w:val="24"/>
              <w:lang w:val="en-US"/>
            </w:rPr>
          </w:rPrChange>
        </w:rPr>
        <w:t>ΔSD</w:t>
      </w:r>
      <w:r w:rsidR="00F83EDF" w:rsidRPr="000D46AE">
        <w:rPr>
          <w:rFonts w:ascii="Times New Roman" w:hAnsi="Times New Roman" w:cs="Times New Roman"/>
          <w:sz w:val="24"/>
          <w:vertAlign w:val="subscript"/>
          <w:lang w:val="en-US"/>
          <w:rPrChange w:id="4605" w:author="Microsoft Office User" w:date="2019-10-30T11:35:00Z">
            <w:rPr>
              <w:rFonts w:ascii="Times New Roman" w:hAnsi="Times New Roman" w:cs="Times New Roman"/>
              <w:sz w:val="24"/>
              <w:vertAlign w:val="subscript"/>
              <w:lang w:val="en-US"/>
            </w:rPr>
          </w:rPrChange>
        </w:rPr>
        <w:t>effect</w:t>
      </w:r>
      <w:proofErr w:type="spellEnd"/>
      <w:r w:rsidR="00F83EDF" w:rsidRPr="000D46AE">
        <w:rPr>
          <w:rFonts w:ascii="Times New Roman" w:hAnsi="Times New Roman" w:cs="Times New Roman"/>
          <w:sz w:val="24"/>
          <w:vertAlign w:val="subscript"/>
          <w:lang w:val="en-US"/>
          <w:rPrChange w:id="4606" w:author="Microsoft Office User" w:date="2019-10-30T11:35:00Z">
            <w:rPr>
              <w:rFonts w:ascii="Times New Roman" w:hAnsi="Times New Roman" w:cs="Times New Roman"/>
              <w:sz w:val="24"/>
              <w:vertAlign w:val="subscript"/>
              <w:lang w:val="en-US"/>
            </w:rPr>
          </w:rPrChange>
        </w:rPr>
        <w:t xml:space="preserve"> size</w:t>
      </w:r>
      <w:r w:rsidR="00F83EDF" w:rsidRPr="000D46AE">
        <w:rPr>
          <w:rFonts w:ascii="Times New Roman" w:hAnsi="Times New Roman" w:cs="Times New Roman"/>
          <w:sz w:val="24"/>
          <w:lang w:val="en-US"/>
          <w:rPrChange w:id="4607" w:author="Microsoft Office User" w:date="2019-10-30T11:35:00Z">
            <w:rPr>
              <w:rFonts w:ascii="Times New Roman" w:hAnsi="Times New Roman" w:cs="Times New Roman"/>
              <w:sz w:val="24"/>
              <w:lang w:val="en-US"/>
            </w:rPr>
          </w:rPrChange>
        </w:rPr>
        <w:t xml:space="preserve">) </w:t>
      </w:r>
      <w:r w:rsidR="00624C92" w:rsidRPr="000D46AE">
        <w:rPr>
          <w:rFonts w:ascii="Times New Roman" w:hAnsi="Times New Roman" w:cs="Times New Roman"/>
          <w:sz w:val="24"/>
          <w:lang w:val="en-US"/>
          <w:rPrChange w:id="4608" w:author="Microsoft Office User" w:date="2019-10-30T11:35:00Z">
            <w:rPr>
              <w:rFonts w:ascii="Times New Roman" w:hAnsi="Times New Roman" w:cs="Times New Roman"/>
              <w:sz w:val="24"/>
              <w:lang w:val="en-US"/>
            </w:rPr>
          </w:rPrChange>
        </w:rPr>
        <w:t>and excessive influence on heterogeneity (</w:t>
      </w:r>
      <w:r w:rsidR="00F83EDF" w:rsidRPr="000D46AE">
        <w:rPr>
          <w:rFonts w:ascii="Times New Roman" w:hAnsi="Times New Roman" w:cs="Times New Roman"/>
          <w:sz w:val="24"/>
          <w:lang w:val="en-US"/>
          <w:rPrChange w:id="4609" w:author="Microsoft Office User" w:date="2019-10-30T11:35:00Z">
            <w:rPr>
              <w:rFonts w:ascii="Times New Roman" w:hAnsi="Times New Roman" w:cs="Times New Roman"/>
              <w:sz w:val="24"/>
              <w:lang w:val="en-US"/>
            </w:rPr>
          </w:rPrChange>
        </w:rPr>
        <w:t>Δ</w:t>
      </w:r>
      <w:r w:rsidR="00624C92" w:rsidRPr="000D46AE">
        <w:rPr>
          <w:rFonts w:ascii="Times New Roman" w:hAnsi="Times New Roman" w:cs="Times New Roman"/>
          <w:sz w:val="24"/>
          <w:lang w:val="en-US"/>
          <w:rPrChange w:id="4610" w:author="Microsoft Office User" w:date="2019-10-30T11:35:00Z">
            <w:rPr>
              <w:rFonts w:ascii="Times New Roman" w:hAnsi="Times New Roman" w:cs="Times New Roman"/>
              <w:sz w:val="24"/>
            </w:rPr>
          </w:rPrChange>
        </w:rPr>
        <w:t>τ</w:t>
      </w:r>
      <w:r w:rsidR="00624C92" w:rsidRPr="000D46AE">
        <w:rPr>
          <w:rFonts w:ascii="Times New Roman" w:hAnsi="Times New Roman" w:cs="Times New Roman"/>
          <w:sz w:val="24"/>
          <w:vertAlign w:val="superscript"/>
          <w:lang w:val="en-US"/>
          <w:rPrChange w:id="4611" w:author="Microsoft Office User" w:date="2019-10-30T11:35:00Z">
            <w:rPr>
              <w:rFonts w:ascii="Times New Roman" w:hAnsi="Times New Roman" w:cs="Times New Roman"/>
              <w:sz w:val="24"/>
              <w:vertAlign w:val="superscript"/>
              <w:lang w:val="en-US"/>
            </w:rPr>
          </w:rPrChange>
        </w:rPr>
        <w:t>2</w:t>
      </w:r>
      <w:r w:rsidR="00624C92" w:rsidRPr="000D46AE">
        <w:rPr>
          <w:rFonts w:ascii="Times New Roman" w:hAnsi="Times New Roman" w:cs="Times New Roman"/>
          <w:sz w:val="24"/>
          <w:lang w:val="en-US"/>
          <w:rPrChange w:id="4612" w:author="Microsoft Office User" w:date="2019-10-30T11:35:00Z">
            <w:rPr>
              <w:rFonts w:ascii="Times New Roman" w:hAnsi="Times New Roman" w:cs="Times New Roman"/>
              <w:sz w:val="24"/>
              <w:lang w:val="en-US"/>
            </w:rPr>
          </w:rPrChange>
        </w:rPr>
        <w:t xml:space="preserve">) via leave-one-out analyses. Studies were only labeled as outliers if results from these tests were consistent </w:t>
      </w:r>
      <w:r w:rsidR="002D3569" w:rsidRPr="000D46AE">
        <w:rPr>
          <w:rFonts w:ascii="Times New Roman" w:hAnsi="Times New Roman" w:cs="Times New Roman"/>
          <w:sz w:val="24"/>
          <w:lang w:val="en-US"/>
          <w:rPrChange w:id="4613" w:author="Microsoft Office User" w:date="2019-10-30T11:35:00Z">
            <w:rPr>
              <w:rFonts w:ascii="Times New Roman" w:hAnsi="Times New Roman" w:cs="Times New Roman"/>
              <w:sz w:val="24"/>
              <w:lang w:val="en-US"/>
            </w:rPr>
          </w:rPrChange>
        </w:rPr>
        <w:t xml:space="preserve">across </w:t>
      </w:r>
      <w:r w:rsidR="00624C92" w:rsidRPr="000D46AE">
        <w:rPr>
          <w:rFonts w:ascii="Times New Roman" w:hAnsi="Times New Roman" w:cs="Times New Roman"/>
          <w:sz w:val="24"/>
          <w:lang w:val="en-US"/>
          <w:rPrChange w:id="4614" w:author="Microsoft Office User" w:date="2019-10-30T11:35:00Z">
            <w:rPr>
              <w:rFonts w:ascii="Times New Roman" w:hAnsi="Times New Roman" w:cs="Times New Roman"/>
              <w:sz w:val="24"/>
              <w:lang w:val="en-US"/>
            </w:rPr>
          </w:rPrChange>
        </w:rPr>
        <w:t xml:space="preserve">all three outcome variables (i.e., IAT, self-reports, </w:t>
      </w:r>
      <w:r w:rsidR="003C10B3" w:rsidRPr="000D46AE">
        <w:rPr>
          <w:rFonts w:ascii="Times New Roman" w:hAnsi="Times New Roman" w:cs="Times New Roman"/>
          <w:sz w:val="24"/>
          <w:lang w:val="en-US"/>
          <w:rPrChange w:id="4615" w:author="Microsoft Office User" w:date="2019-10-30T11:35:00Z">
            <w:rPr>
              <w:rFonts w:ascii="Times New Roman" w:hAnsi="Times New Roman" w:cs="Times New Roman"/>
              <w:sz w:val="24"/>
              <w:lang w:val="en-US"/>
            </w:rPr>
          </w:rPrChange>
        </w:rPr>
        <w:t xml:space="preserve">&amp; </w:t>
      </w:r>
      <w:r w:rsidR="00624C92" w:rsidRPr="000D46AE">
        <w:rPr>
          <w:rFonts w:ascii="Times New Roman" w:hAnsi="Times New Roman" w:cs="Times New Roman"/>
          <w:sz w:val="24"/>
          <w:lang w:val="en-US"/>
          <w:rPrChange w:id="4616" w:author="Microsoft Office User" w:date="2019-10-30T11:35:00Z">
            <w:rPr>
              <w:rFonts w:ascii="Times New Roman" w:hAnsi="Times New Roman" w:cs="Times New Roman"/>
              <w:sz w:val="24"/>
              <w:lang w:val="en-US"/>
            </w:rPr>
          </w:rPrChange>
        </w:rPr>
        <w:t xml:space="preserve">behavioral intentions). Analyses indicated </w:t>
      </w:r>
      <w:commentRangeStart w:id="4617"/>
      <w:r w:rsidR="00624C92" w:rsidRPr="000D46AE">
        <w:rPr>
          <w:rFonts w:ascii="Times New Roman" w:hAnsi="Times New Roman" w:cs="Times New Roman"/>
          <w:sz w:val="24"/>
          <w:lang w:val="en-US"/>
          <w:rPrChange w:id="4618" w:author="Microsoft Office User" w:date="2019-10-30T11:35:00Z">
            <w:rPr>
              <w:rFonts w:ascii="Times New Roman" w:hAnsi="Times New Roman" w:cs="Times New Roman"/>
              <w:sz w:val="24"/>
              <w:lang w:val="en-US"/>
            </w:rPr>
          </w:rPrChange>
        </w:rPr>
        <w:t xml:space="preserve">that Experiment 2 </w:t>
      </w:r>
      <w:commentRangeEnd w:id="4617"/>
      <w:r w:rsidR="00CF3E6C" w:rsidRPr="000D46AE">
        <w:rPr>
          <w:rStyle w:val="CommentReference"/>
          <w:lang w:val="en-US"/>
          <w:rPrChange w:id="4619" w:author="Microsoft Office User" w:date="2019-10-30T11:35:00Z">
            <w:rPr>
              <w:rStyle w:val="CommentReference"/>
              <w:lang w:val="it-IT"/>
            </w:rPr>
          </w:rPrChange>
        </w:rPr>
        <w:commentReference w:id="4617"/>
      </w:r>
      <w:r w:rsidR="00624C92" w:rsidRPr="000D46AE">
        <w:rPr>
          <w:rFonts w:ascii="Times New Roman" w:hAnsi="Times New Roman" w:cs="Times New Roman"/>
          <w:sz w:val="24"/>
          <w:lang w:val="en-US"/>
          <w:rPrChange w:id="4620" w:author="Microsoft Office User" w:date="2019-10-30T11:35:00Z">
            <w:rPr>
              <w:rFonts w:ascii="Times New Roman" w:hAnsi="Times New Roman" w:cs="Times New Roman"/>
              <w:sz w:val="24"/>
              <w:lang w:val="en-US"/>
            </w:rPr>
          </w:rPrChange>
        </w:rPr>
        <w:t>was an outlier on the basis of undue influence on both the meta-analyzed effect size and heterogeneity</w:t>
      </w:r>
      <w:ins w:id="4621" w:author="Microsoft Office User" w:date="2019-10-29T17:05:00Z">
        <w:r w:rsidR="00022799" w:rsidRPr="000D46AE">
          <w:rPr>
            <w:rFonts w:ascii="Times New Roman" w:hAnsi="Times New Roman" w:cs="Times New Roman"/>
            <w:sz w:val="24"/>
            <w:lang w:val="en-US"/>
            <w:rPrChange w:id="4622" w:author="Microsoft Office User" w:date="2019-10-30T11:35:00Z">
              <w:rPr>
                <w:rFonts w:ascii="Times New Roman" w:hAnsi="Times New Roman" w:cs="Times New Roman"/>
                <w:sz w:val="24"/>
                <w:lang w:val="en-US"/>
              </w:rPr>
            </w:rPrChange>
          </w:rPr>
          <w:t xml:space="preserve"> and</w:t>
        </w:r>
      </w:ins>
      <w:del w:id="4623" w:author="Microsoft Office User" w:date="2019-10-29T17:05:00Z">
        <w:r w:rsidR="002D3569" w:rsidRPr="000D46AE" w:rsidDel="00022799">
          <w:rPr>
            <w:rFonts w:ascii="Times New Roman" w:hAnsi="Times New Roman" w:cs="Times New Roman"/>
            <w:sz w:val="24"/>
            <w:lang w:val="en-US"/>
            <w:rPrChange w:id="4624" w:author="Microsoft Office User" w:date="2019-10-30T11:35:00Z">
              <w:rPr>
                <w:rFonts w:ascii="Times New Roman" w:hAnsi="Times New Roman" w:cs="Times New Roman"/>
                <w:sz w:val="24"/>
                <w:lang w:val="en-US"/>
              </w:rPr>
            </w:rPrChange>
          </w:rPr>
          <w:delText>,</w:delText>
        </w:r>
      </w:del>
      <w:r w:rsidR="002D3569" w:rsidRPr="000D46AE">
        <w:rPr>
          <w:rFonts w:ascii="Times New Roman" w:hAnsi="Times New Roman" w:cs="Times New Roman"/>
          <w:sz w:val="24"/>
          <w:lang w:val="en-US"/>
          <w:rPrChange w:id="4625" w:author="Microsoft Office User" w:date="2019-10-30T11:35:00Z">
            <w:rPr>
              <w:rFonts w:ascii="Times New Roman" w:hAnsi="Times New Roman" w:cs="Times New Roman"/>
              <w:sz w:val="24"/>
              <w:lang w:val="en-US"/>
            </w:rPr>
          </w:rPrChange>
        </w:rPr>
        <w:t xml:space="preserve"> across all three outcome variables</w:t>
      </w:r>
      <w:ins w:id="4626" w:author="Microsoft Office User" w:date="2019-10-29T17:09:00Z">
        <w:r w:rsidR="004B53BD" w:rsidRPr="000D46AE">
          <w:rPr>
            <w:rFonts w:ascii="Times New Roman" w:hAnsi="Times New Roman" w:cs="Times New Roman"/>
            <w:sz w:val="24"/>
            <w:lang w:val="en-US"/>
            <w:rPrChange w:id="4627" w:author="Microsoft Office User" w:date="2019-10-30T11:35:00Z">
              <w:rPr>
                <w:rFonts w:ascii="Times New Roman" w:hAnsi="Times New Roman" w:cs="Times New Roman"/>
                <w:sz w:val="24"/>
                <w:lang w:val="en-US"/>
              </w:rPr>
            </w:rPrChange>
          </w:rPr>
          <w:t xml:space="preserve"> (full results from each metric available at </w:t>
        </w:r>
      </w:ins>
      <w:ins w:id="4628" w:author="Microsoft Office User" w:date="2019-10-29T17:10:00Z">
        <w:r w:rsidR="004B53BD" w:rsidRPr="000D46AE">
          <w:rPr>
            <w:rFonts w:ascii="Times New Roman" w:hAnsi="Times New Roman" w:cs="Times New Roman"/>
            <w:sz w:val="24"/>
            <w:lang w:val="en-US"/>
            <w:rPrChange w:id="4629" w:author="Microsoft Office User" w:date="2019-10-30T11:35:00Z">
              <w:rPr>
                <w:rFonts w:ascii="Times New Roman" w:hAnsi="Times New Roman" w:cs="Times New Roman"/>
                <w:sz w:val="24"/>
                <w:lang w:val="en-US"/>
              </w:rPr>
            </w:rPrChange>
          </w:rPr>
          <w:fldChar w:fldCharType="begin"/>
        </w:r>
        <w:r w:rsidR="004B53BD" w:rsidRPr="000D46AE">
          <w:rPr>
            <w:rFonts w:ascii="Times New Roman" w:hAnsi="Times New Roman" w:cs="Times New Roman"/>
            <w:sz w:val="24"/>
            <w:lang w:val="en-US"/>
            <w:rPrChange w:id="4630" w:author="Microsoft Office User" w:date="2019-10-30T11:35:00Z">
              <w:rPr>
                <w:rFonts w:ascii="Times New Roman" w:hAnsi="Times New Roman" w:cs="Times New Roman"/>
                <w:sz w:val="24"/>
                <w:lang w:val="en-US"/>
              </w:rPr>
            </w:rPrChange>
          </w:rPr>
          <w:instrText xml:space="preserve"> HYPERLINK "https://www.osf.io/vbk54/" </w:instrText>
        </w:r>
        <w:r w:rsidR="004B53BD" w:rsidRPr="000D46AE">
          <w:rPr>
            <w:rFonts w:ascii="Times New Roman" w:hAnsi="Times New Roman" w:cs="Times New Roman"/>
            <w:sz w:val="24"/>
            <w:lang w:val="en-US"/>
            <w:rPrChange w:id="4631" w:author="Microsoft Office User" w:date="2019-10-30T11:35:00Z">
              <w:rPr>
                <w:rFonts w:ascii="Times New Roman" w:hAnsi="Times New Roman" w:cs="Times New Roman"/>
                <w:sz w:val="24"/>
                <w:lang w:val="en-US"/>
              </w:rPr>
            </w:rPrChange>
          </w:rPr>
          <w:fldChar w:fldCharType="separate"/>
        </w:r>
        <w:r w:rsidR="004B53BD" w:rsidRPr="000D46AE">
          <w:rPr>
            <w:rStyle w:val="Hyperlink"/>
            <w:rFonts w:ascii="Times New Roman" w:hAnsi="Times New Roman" w:cs="Times New Roman"/>
            <w:sz w:val="24"/>
            <w:lang w:val="en-US"/>
            <w:rPrChange w:id="4632" w:author="Microsoft Office User" w:date="2019-10-30T11:35:00Z">
              <w:rPr>
                <w:rStyle w:val="Hyperlink"/>
                <w:rFonts w:ascii="Times New Roman" w:hAnsi="Times New Roman" w:cs="Times New Roman"/>
                <w:sz w:val="24"/>
                <w:lang w:val="en-US"/>
              </w:rPr>
            </w:rPrChange>
          </w:rPr>
          <w:t>osf.io/vbk54</w:t>
        </w:r>
        <w:r w:rsidR="004B53BD" w:rsidRPr="000D46AE">
          <w:rPr>
            <w:rFonts w:ascii="Times New Roman" w:hAnsi="Times New Roman" w:cs="Times New Roman"/>
            <w:sz w:val="24"/>
            <w:lang w:val="en-US"/>
            <w:rPrChange w:id="4633" w:author="Microsoft Office User" w:date="2019-10-30T11:35:00Z">
              <w:rPr>
                <w:rFonts w:ascii="Times New Roman" w:hAnsi="Times New Roman" w:cs="Times New Roman"/>
                <w:sz w:val="24"/>
                <w:lang w:val="en-US"/>
              </w:rPr>
            </w:rPrChange>
          </w:rPr>
          <w:fldChar w:fldCharType="end"/>
        </w:r>
      </w:ins>
      <w:ins w:id="4634" w:author="Microsoft Office User" w:date="2019-10-29T17:09:00Z">
        <w:r w:rsidR="004B53BD" w:rsidRPr="000D46AE">
          <w:rPr>
            <w:rFonts w:ascii="Times New Roman" w:hAnsi="Times New Roman" w:cs="Times New Roman"/>
            <w:sz w:val="24"/>
            <w:lang w:val="en-US"/>
            <w:rPrChange w:id="4635" w:author="Microsoft Office User" w:date="2019-10-30T11:35:00Z">
              <w:rPr>
                <w:rFonts w:ascii="Times New Roman" w:hAnsi="Times New Roman" w:cs="Times New Roman"/>
                <w:sz w:val="24"/>
                <w:lang w:val="en-US"/>
              </w:rPr>
            </w:rPrChange>
          </w:rPr>
          <w:t>)</w:t>
        </w:r>
      </w:ins>
      <w:r w:rsidR="00624C92" w:rsidRPr="000D46AE">
        <w:rPr>
          <w:rFonts w:ascii="Times New Roman" w:hAnsi="Times New Roman" w:cs="Times New Roman"/>
          <w:sz w:val="24"/>
          <w:lang w:val="en-US"/>
          <w:rPrChange w:id="4636" w:author="Microsoft Office User" w:date="2019-10-30T11:35:00Z">
            <w:rPr>
              <w:rFonts w:ascii="Times New Roman" w:hAnsi="Times New Roman" w:cs="Times New Roman"/>
              <w:sz w:val="24"/>
              <w:lang w:val="en-US"/>
            </w:rPr>
          </w:rPrChange>
        </w:rPr>
        <w:t xml:space="preserve">. </w:t>
      </w:r>
      <w:r w:rsidR="007D6415" w:rsidRPr="000D46AE">
        <w:rPr>
          <w:rFonts w:ascii="Times New Roman" w:hAnsi="Times New Roman" w:cs="Times New Roman"/>
          <w:sz w:val="24"/>
          <w:lang w:val="en-US"/>
          <w:rPrChange w:id="4637" w:author="Microsoft Office User" w:date="2019-10-30T11:35:00Z">
            <w:rPr>
              <w:rFonts w:ascii="Times New Roman" w:hAnsi="Times New Roman" w:cs="Times New Roman"/>
              <w:sz w:val="24"/>
              <w:lang w:val="en-US"/>
            </w:rPr>
          </w:rPrChange>
        </w:rPr>
        <w:t xml:space="preserve">This </w:t>
      </w:r>
      <w:ins w:id="4638" w:author="Microsoft Office User" w:date="2019-10-29T17:05:00Z">
        <w:r w:rsidR="00022799" w:rsidRPr="000D46AE">
          <w:rPr>
            <w:rFonts w:ascii="Times New Roman" w:hAnsi="Times New Roman" w:cs="Times New Roman"/>
            <w:sz w:val="24"/>
            <w:lang w:val="en-US"/>
            <w:rPrChange w:id="4639" w:author="Microsoft Office User" w:date="2019-10-30T11:35:00Z">
              <w:rPr>
                <w:rFonts w:ascii="Times New Roman" w:hAnsi="Times New Roman" w:cs="Times New Roman"/>
                <w:sz w:val="24"/>
                <w:lang w:val="en-US"/>
              </w:rPr>
            </w:rPrChange>
          </w:rPr>
          <w:t>was</w:t>
        </w:r>
      </w:ins>
      <w:del w:id="4640" w:author="Microsoft Office User" w:date="2019-10-29T17:05:00Z">
        <w:r w:rsidR="007D6415" w:rsidRPr="000D46AE" w:rsidDel="00022799">
          <w:rPr>
            <w:rFonts w:ascii="Times New Roman" w:hAnsi="Times New Roman" w:cs="Times New Roman"/>
            <w:sz w:val="24"/>
            <w:lang w:val="en-US"/>
            <w:rPrChange w:id="4641" w:author="Microsoft Office User" w:date="2019-10-30T11:35:00Z">
              <w:rPr>
                <w:rFonts w:ascii="Times New Roman" w:hAnsi="Times New Roman" w:cs="Times New Roman"/>
                <w:sz w:val="24"/>
                <w:lang w:val="en-US"/>
              </w:rPr>
            </w:rPrChange>
          </w:rPr>
          <w:delText>is</w:delText>
        </w:r>
      </w:del>
      <w:r w:rsidR="007D6415" w:rsidRPr="000D46AE">
        <w:rPr>
          <w:rFonts w:ascii="Times New Roman" w:hAnsi="Times New Roman" w:cs="Times New Roman"/>
          <w:sz w:val="24"/>
          <w:lang w:val="en-US"/>
          <w:rPrChange w:id="4642" w:author="Microsoft Office User" w:date="2019-10-30T11:35:00Z">
            <w:rPr>
              <w:rFonts w:ascii="Times New Roman" w:hAnsi="Times New Roman" w:cs="Times New Roman"/>
              <w:sz w:val="24"/>
              <w:lang w:val="en-US"/>
            </w:rPr>
          </w:rPrChange>
        </w:rPr>
        <w:t xml:space="preserve"> also congruent with our previous observation that the different instructions employed in Experiment 2 may have undermined the effect. </w:t>
      </w:r>
      <w:r w:rsidR="00624C92" w:rsidRPr="000D46AE">
        <w:rPr>
          <w:rFonts w:ascii="Times New Roman" w:hAnsi="Times New Roman" w:cs="Times New Roman"/>
          <w:sz w:val="24"/>
          <w:lang w:val="en-US"/>
          <w:rPrChange w:id="4643" w:author="Microsoft Office User" w:date="2019-10-30T11:35:00Z">
            <w:rPr>
              <w:rFonts w:ascii="Times New Roman" w:hAnsi="Times New Roman" w:cs="Times New Roman"/>
              <w:sz w:val="24"/>
              <w:lang w:val="en-US"/>
            </w:rPr>
          </w:rPrChange>
        </w:rPr>
        <w:t>As such, it was excluded and a second meta-analy</w:t>
      </w:r>
      <w:r w:rsidR="007D6415" w:rsidRPr="000D46AE">
        <w:rPr>
          <w:rFonts w:ascii="Times New Roman" w:hAnsi="Times New Roman" w:cs="Times New Roman"/>
          <w:sz w:val="24"/>
          <w:lang w:val="en-US"/>
          <w:rPrChange w:id="4644" w:author="Microsoft Office User" w:date="2019-10-30T11:35:00Z">
            <w:rPr>
              <w:rFonts w:ascii="Times New Roman" w:hAnsi="Times New Roman" w:cs="Times New Roman"/>
              <w:sz w:val="24"/>
              <w:lang w:val="en-US"/>
            </w:rPr>
          </w:rPrChange>
        </w:rPr>
        <w:t>tic model</w:t>
      </w:r>
      <w:r w:rsidR="00624C92" w:rsidRPr="000D46AE">
        <w:rPr>
          <w:rFonts w:ascii="Times New Roman" w:hAnsi="Times New Roman" w:cs="Times New Roman"/>
          <w:sz w:val="24"/>
          <w:lang w:val="en-US"/>
          <w:rPrChange w:id="4645" w:author="Microsoft Office User" w:date="2019-10-30T11:35:00Z">
            <w:rPr>
              <w:rFonts w:ascii="Times New Roman" w:hAnsi="Times New Roman" w:cs="Times New Roman"/>
              <w:sz w:val="24"/>
              <w:lang w:val="en-US"/>
            </w:rPr>
          </w:rPrChange>
        </w:rPr>
        <w:t xml:space="preserve"> was refit in each case.</w:t>
      </w:r>
      <w:r w:rsidR="003F1E86" w:rsidRPr="000D46AE">
        <w:rPr>
          <w:rFonts w:ascii="Times New Roman" w:hAnsi="Times New Roman" w:cs="Times New Roman"/>
          <w:sz w:val="24"/>
          <w:lang w:val="en-US"/>
          <w:rPrChange w:id="4646" w:author="Microsoft Office User" w:date="2019-10-30T11:35:00Z">
            <w:rPr>
              <w:rFonts w:ascii="Times New Roman" w:hAnsi="Times New Roman" w:cs="Times New Roman"/>
              <w:sz w:val="24"/>
              <w:lang w:val="en-US"/>
            </w:rPr>
          </w:rPrChange>
        </w:rPr>
        <w:t xml:space="preserve"> The results of both models are reported below.</w:t>
      </w:r>
    </w:p>
    <w:p w14:paraId="78FA1D97" w14:textId="77777777" w:rsidR="00305CBE" w:rsidRPr="000D46AE" w:rsidRDefault="00305CBE" w:rsidP="00305CBE">
      <w:pPr>
        <w:spacing w:line="480" w:lineRule="auto"/>
        <w:rPr>
          <w:rFonts w:ascii="Times New Roman" w:hAnsi="Times New Roman" w:cs="Times New Roman"/>
          <w:b/>
          <w:sz w:val="24"/>
          <w:lang w:val="en-US"/>
          <w:rPrChange w:id="4647" w:author="Microsoft Office User" w:date="2019-10-30T11:35:00Z">
            <w:rPr>
              <w:rFonts w:ascii="Times New Roman" w:hAnsi="Times New Roman" w:cs="Times New Roman"/>
              <w:b/>
              <w:sz w:val="24"/>
              <w:lang w:val="en-US"/>
            </w:rPr>
          </w:rPrChange>
        </w:rPr>
      </w:pPr>
      <w:r w:rsidRPr="000D46AE">
        <w:rPr>
          <w:rFonts w:ascii="Times New Roman" w:hAnsi="Times New Roman" w:cs="Times New Roman"/>
          <w:b/>
          <w:sz w:val="24"/>
          <w:lang w:val="en-US"/>
          <w:rPrChange w:id="4648" w:author="Microsoft Office User" w:date="2019-10-30T11:35:00Z">
            <w:rPr>
              <w:rFonts w:ascii="Times New Roman" w:hAnsi="Times New Roman" w:cs="Times New Roman"/>
              <w:b/>
              <w:sz w:val="24"/>
              <w:lang w:val="en-US"/>
            </w:rPr>
          </w:rPrChange>
        </w:rPr>
        <w:t>IAT</w:t>
      </w:r>
    </w:p>
    <w:p w14:paraId="2E4E2FE7" w14:textId="7DA2B07C" w:rsidR="00305CBE" w:rsidRPr="000D46AE" w:rsidDel="008118AE" w:rsidRDefault="00624C92" w:rsidP="00305CBE">
      <w:pPr>
        <w:spacing w:line="480" w:lineRule="auto"/>
        <w:rPr>
          <w:del w:id="4649" w:author="Microsoft Office User" w:date="2019-10-29T17:11:00Z"/>
          <w:rFonts w:ascii="Times New Roman" w:hAnsi="Times New Roman" w:cs="Times New Roman"/>
          <w:sz w:val="24"/>
          <w:lang w:val="en-US"/>
          <w:rPrChange w:id="4650" w:author="Microsoft Office User" w:date="2019-10-30T11:35:00Z">
            <w:rPr>
              <w:del w:id="4651" w:author="Microsoft Office User" w:date="2019-10-29T17:11:00Z"/>
              <w:rFonts w:ascii="Times New Roman" w:hAnsi="Times New Roman" w:cs="Times New Roman"/>
              <w:sz w:val="24"/>
              <w:lang w:val="en-US"/>
            </w:rPr>
          </w:rPrChange>
        </w:rPr>
      </w:pPr>
      <w:r w:rsidRPr="000D46AE">
        <w:rPr>
          <w:rFonts w:ascii="Times New Roman" w:hAnsi="Times New Roman" w:cs="Times New Roman"/>
          <w:sz w:val="24"/>
          <w:lang w:val="en-US"/>
          <w:rPrChange w:id="4652" w:author="Microsoft Office User" w:date="2019-10-30T11:35:00Z">
            <w:rPr>
              <w:rFonts w:ascii="Times New Roman" w:hAnsi="Times New Roman" w:cs="Times New Roman"/>
              <w:sz w:val="24"/>
              <w:lang w:val="en-US"/>
            </w:rPr>
          </w:rPrChange>
        </w:rPr>
        <w:t xml:space="preserve">Fitting a meta-analytic model to the IAT revealed </w:t>
      </w:r>
      <w:r w:rsidR="00305CBE" w:rsidRPr="000D46AE">
        <w:rPr>
          <w:rFonts w:ascii="Times New Roman" w:hAnsi="Times New Roman" w:cs="Times New Roman"/>
          <w:sz w:val="24"/>
          <w:lang w:val="en-US"/>
          <w:rPrChange w:id="4653" w:author="Microsoft Office User" w:date="2019-10-30T11:35:00Z">
            <w:rPr>
              <w:rFonts w:ascii="Times New Roman" w:hAnsi="Times New Roman" w:cs="Times New Roman"/>
              <w:sz w:val="24"/>
              <w:lang w:val="en-US"/>
            </w:rPr>
          </w:rPrChange>
        </w:rPr>
        <w:t xml:space="preserve">a significant effect of medium size (Cohen, 1988): </w:t>
      </w:r>
      <w:ins w:id="4654" w:author="Microsoft Office User" w:date="2019-10-29T17:07:00Z">
        <w:r w:rsidR="004B53BD" w:rsidRPr="000D46AE">
          <w:rPr>
            <w:rFonts w:ascii="Times New Roman" w:hAnsi="Times New Roman" w:cs="Times New Roman"/>
            <w:i/>
            <w:sz w:val="24"/>
            <w:lang w:val="en-US"/>
            <w:rPrChange w:id="4655" w:author="Microsoft Office User" w:date="2019-10-30T11:35:00Z">
              <w:rPr>
                <w:rFonts w:ascii="Times New Roman" w:hAnsi="Times New Roman" w:cs="Times New Roman"/>
                <w:sz w:val="24"/>
                <w:lang w:val="en-US"/>
              </w:rPr>
            </w:rPrChange>
          </w:rPr>
          <w:t>k</w:t>
        </w:r>
        <w:r w:rsidR="004B53BD" w:rsidRPr="000D46AE">
          <w:rPr>
            <w:rFonts w:ascii="Times New Roman" w:hAnsi="Times New Roman" w:cs="Times New Roman"/>
            <w:sz w:val="24"/>
            <w:lang w:val="en-US"/>
            <w:rPrChange w:id="4656" w:author="Microsoft Office User" w:date="2019-10-30T11:35:00Z">
              <w:rPr>
                <w:rFonts w:ascii="Times New Roman" w:hAnsi="Times New Roman" w:cs="Times New Roman"/>
                <w:sz w:val="24"/>
                <w:lang w:val="en-US"/>
              </w:rPr>
            </w:rPrChange>
          </w:rPr>
          <w:t xml:space="preserve"> = 8, </w:t>
        </w:r>
        <w:r w:rsidR="004B53BD" w:rsidRPr="000D46AE">
          <w:rPr>
            <w:rFonts w:ascii="Times New Roman" w:hAnsi="Times New Roman" w:cs="Times New Roman"/>
            <w:i/>
            <w:sz w:val="24"/>
            <w:lang w:val="en-US"/>
            <w:rPrChange w:id="4657" w:author="Microsoft Office User" w:date="2019-10-30T11:35:00Z">
              <w:rPr>
                <w:rFonts w:ascii="Times New Roman" w:hAnsi="Times New Roman" w:cs="Times New Roman"/>
                <w:sz w:val="24"/>
                <w:lang w:val="en-US"/>
              </w:rPr>
            </w:rPrChange>
          </w:rPr>
          <w:t>d</w:t>
        </w:r>
        <w:r w:rsidR="004B53BD" w:rsidRPr="000D46AE">
          <w:rPr>
            <w:rFonts w:ascii="Times New Roman" w:hAnsi="Times New Roman" w:cs="Times New Roman"/>
            <w:sz w:val="24"/>
            <w:lang w:val="en-US"/>
            <w:rPrChange w:id="4658" w:author="Microsoft Office User" w:date="2019-10-30T11:35:00Z">
              <w:rPr>
                <w:rFonts w:ascii="Times New Roman" w:hAnsi="Times New Roman" w:cs="Times New Roman"/>
                <w:sz w:val="24"/>
                <w:lang w:val="en-US"/>
              </w:rPr>
            </w:rPrChange>
          </w:rPr>
          <w:t xml:space="preserve"> = 0.75, 95% CI = [0.42, 1.07], 95% CR = [-0.14, 1.63], </w:t>
        </w:r>
        <w:r w:rsidR="004B53BD" w:rsidRPr="000D46AE">
          <w:rPr>
            <w:rFonts w:ascii="Times New Roman" w:hAnsi="Times New Roman" w:cs="Times New Roman"/>
            <w:i/>
            <w:sz w:val="24"/>
            <w:lang w:val="en-US"/>
            <w:rPrChange w:id="4659" w:author="Microsoft Office User" w:date="2019-10-30T11:35:00Z">
              <w:rPr>
                <w:rFonts w:ascii="Times New Roman" w:hAnsi="Times New Roman" w:cs="Times New Roman"/>
                <w:sz w:val="24"/>
                <w:lang w:val="en-US"/>
              </w:rPr>
            </w:rPrChange>
          </w:rPr>
          <w:t>p</w:t>
        </w:r>
        <w:r w:rsidR="004B53BD" w:rsidRPr="000D46AE">
          <w:rPr>
            <w:rFonts w:ascii="Times New Roman" w:hAnsi="Times New Roman" w:cs="Times New Roman"/>
            <w:sz w:val="24"/>
            <w:lang w:val="en-US"/>
            <w:rPrChange w:id="4660" w:author="Microsoft Office User" w:date="2019-10-30T11:35:00Z">
              <w:rPr>
                <w:rFonts w:ascii="Times New Roman" w:hAnsi="Times New Roman" w:cs="Times New Roman"/>
                <w:sz w:val="24"/>
                <w:lang w:val="en-US"/>
              </w:rPr>
            </w:rPrChange>
          </w:rPr>
          <w:t xml:space="preserve"> &lt; .0001</w:t>
        </w:r>
      </w:ins>
      <w:ins w:id="4661" w:author="Microsoft Office User" w:date="2019-10-29T17:08:00Z">
        <w:r w:rsidR="004B53BD" w:rsidRPr="000D46AE">
          <w:rPr>
            <w:rFonts w:ascii="Times New Roman" w:hAnsi="Times New Roman" w:cs="Times New Roman"/>
            <w:sz w:val="24"/>
            <w:lang w:val="en-US"/>
            <w:rPrChange w:id="4662" w:author="Microsoft Office User" w:date="2019-10-30T11:35:00Z">
              <w:rPr>
                <w:rFonts w:ascii="Times New Roman" w:hAnsi="Times New Roman" w:cs="Times New Roman"/>
                <w:sz w:val="24"/>
                <w:lang w:val="en-US"/>
              </w:rPr>
            </w:rPrChange>
          </w:rPr>
          <w:t xml:space="preserve">. However, results were found to contain a high degree of heterogeneity, </w:t>
        </w:r>
        <w:r w:rsidR="004B53BD" w:rsidRPr="000D46AE">
          <w:rPr>
            <w:rFonts w:ascii="Times New Roman" w:hAnsi="Times New Roman" w:cs="Times New Roman"/>
            <w:i/>
            <w:sz w:val="24"/>
            <w:lang w:val="en-US"/>
            <w:rPrChange w:id="4663" w:author="Microsoft Office User" w:date="2019-10-30T11:35:00Z">
              <w:rPr>
                <w:rFonts w:ascii="Times New Roman" w:hAnsi="Times New Roman" w:cs="Times New Roman"/>
                <w:i/>
                <w:sz w:val="24"/>
                <w:lang w:val="en-US"/>
              </w:rPr>
            </w:rPrChange>
          </w:rPr>
          <w:t>Q</w:t>
        </w:r>
        <w:r w:rsidR="004B53BD" w:rsidRPr="000D46AE">
          <w:rPr>
            <w:rFonts w:ascii="Times New Roman" w:hAnsi="Times New Roman" w:cs="Times New Roman"/>
            <w:sz w:val="24"/>
            <w:lang w:val="en-US"/>
            <w:rPrChange w:id="4664" w:author="Microsoft Office User" w:date="2019-10-30T11:35:00Z">
              <w:rPr>
                <w:rFonts w:ascii="Times New Roman" w:hAnsi="Times New Roman" w:cs="Times New Roman"/>
                <w:sz w:val="24"/>
                <w:lang w:val="en-US"/>
              </w:rPr>
            </w:rPrChange>
          </w:rPr>
          <w:t xml:space="preserve"> </w:t>
        </w:r>
      </w:ins>
      <w:ins w:id="4665" w:author="Microsoft Office User" w:date="2019-10-29T17:07:00Z">
        <w:r w:rsidR="004B53BD" w:rsidRPr="000D46AE">
          <w:rPr>
            <w:rFonts w:ascii="Times New Roman" w:hAnsi="Times New Roman" w:cs="Times New Roman"/>
            <w:sz w:val="24"/>
            <w:lang w:val="en-US"/>
            <w:rPrChange w:id="4666" w:author="Microsoft Office User" w:date="2019-10-30T11:35:00Z">
              <w:rPr>
                <w:rFonts w:ascii="Times New Roman" w:hAnsi="Times New Roman" w:cs="Times New Roman"/>
                <w:sz w:val="24"/>
                <w:lang w:val="en-US"/>
              </w:rPr>
            </w:rPrChange>
          </w:rPr>
          <w:t>(</w:t>
        </w:r>
        <w:r w:rsidR="004B53BD" w:rsidRPr="000D46AE">
          <w:rPr>
            <w:rFonts w:ascii="Times New Roman" w:hAnsi="Times New Roman" w:cs="Times New Roman"/>
            <w:i/>
            <w:sz w:val="24"/>
            <w:lang w:val="en-US"/>
            <w:rPrChange w:id="4667" w:author="Microsoft Office User" w:date="2019-10-30T11:35:00Z">
              <w:rPr>
                <w:rFonts w:ascii="Times New Roman" w:hAnsi="Times New Roman" w:cs="Times New Roman"/>
                <w:sz w:val="24"/>
                <w:lang w:val="en-US"/>
              </w:rPr>
            </w:rPrChange>
          </w:rPr>
          <w:t>df</w:t>
        </w:r>
        <w:r w:rsidR="004B53BD" w:rsidRPr="000D46AE">
          <w:rPr>
            <w:rFonts w:ascii="Times New Roman" w:hAnsi="Times New Roman" w:cs="Times New Roman"/>
            <w:sz w:val="24"/>
            <w:lang w:val="en-US"/>
            <w:rPrChange w:id="4668" w:author="Microsoft Office User" w:date="2019-10-30T11:35:00Z">
              <w:rPr>
                <w:rFonts w:ascii="Times New Roman" w:hAnsi="Times New Roman" w:cs="Times New Roman"/>
                <w:sz w:val="24"/>
                <w:lang w:val="en-US"/>
              </w:rPr>
            </w:rPrChange>
          </w:rPr>
          <w:t xml:space="preserve"> = 7) = 36.81, </w:t>
        </w:r>
        <w:r w:rsidR="004B53BD" w:rsidRPr="000D46AE">
          <w:rPr>
            <w:rFonts w:ascii="Times New Roman" w:hAnsi="Times New Roman" w:cs="Times New Roman"/>
            <w:i/>
            <w:sz w:val="24"/>
            <w:lang w:val="en-US"/>
            <w:rPrChange w:id="4669" w:author="Microsoft Office User" w:date="2019-10-30T11:35:00Z">
              <w:rPr>
                <w:rFonts w:ascii="Times New Roman" w:hAnsi="Times New Roman" w:cs="Times New Roman"/>
                <w:sz w:val="24"/>
                <w:lang w:val="en-US"/>
              </w:rPr>
            </w:rPrChange>
          </w:rPr>
          <w:t>p</w:t>
        </w:r>
        <w:r w:rsidR="004B53BD" w:rsidRPr="000D46AE">
          <w:rPr>
            <w:rFonts w:ascii="Times New Roman" w:hAnsi="Times New Roman" w:cs="Times New Roman"/>
            <w:sz w:val="24"/>
            <w:lang w:val="en-US"/>
            <w:rPrChange w:id="4670" w:author="Microsoft Office User" w:date="2019-10-30T11:35:00Z">
              <w:rPr>
                <w:rFonts w:ascii="Times New Roman" w:hAnsi="Times New Roman" w:cs="Times New Roman"/>
                <w:sz w:val="24"/>
                <w:lang w:val="en-US"/>
              </w:rPr>
            </w:rPrChange>
          </w:rPr>
          <w:t xml:space="preserve"> &lt; .001, </w:t>
        </w:r>
      </w:ins>
      <w:ins w:id="4671" w:author="Microsoft Office User" w:date="2019-10-29T17:08:00Z">
        <w:r w:rsidR="004B53BD" w:rsidRPr="000D46AE">
          <w:rPr>
            <w:rFonts w:ascii="Times New Roman" w:hAnsi="Times New Roman" w:cs="Times New Roman"/>
            <w:sz w:val="24"/>
            <w:lang w:val="en-US"/>
            <w:rPrChange w:id="4672" w:author="Microsoft Office User" w:date="2019-10-30T11:35:00Z">
              <w:rPr>
                <w:rFonts w:ascii="Times New Roman" w:hAnsi="Times New Roman" w:cs="Times New Roman"/>
                <w:sz w:val="24"/>
              </w:rPr>
            </w:rPrChange>
          </w:rPr>
          <w:t>τ</w:t>
        </w:r>
        <w:r w:rsidR="004B53BD" w:rsidRPr="000D46AE">
          <w:rPr>
            <w:rFonts w:ascii="Times New Roman" w:hAnsi="Times New Roman" w:cs="Times New Roman"/>
            <w:sz w:val="24"/>
            <w:vertAlign w:val="superscript"/>
            <w:lang w:val="en-US"/>
            <w:rPrChange w:id="4673" w:author="Microsoft Office User" w:date="2019-10-30T11:35:00Z">
              <w:rPr>
                <w:rFonts w:ascii="Times New Roman" w:hAnsi="Times New Roman" w:cs="Times New Roman"/>
                <w:sz w:val="24"/>
                <w:vertAlign w:val="superscript"/>
                <w:lang w:val="en-US"/>
              </w:rPr>
            </w:rPrChange>
          </w:rPr>
          <w:t>2</w:t>
        </w:r>
      </w:ins>
      <w:ins w:id="4674" w:author="Microsoft Office User" w:date="2019-10-29T17:07:00Z">
        <w:r w:rsidR="004B53BD" w:rsidRPr="000D46AE">
          <w:rPr>
            <w:rFonts w:ascii="Times New Roman" w:hAnsi="Times New Roman" w:cs="Times New Roman"/>
            <w:sz w:val="24"/>
            <w:lang w:val="en-US"/>
            <w:rPrChange w:id="4675" w:author="Microsoft Office User" w:date="2019-10-30T11:35:00Z">
              <w:rPr>
                <w:rFonts w:ascii="Times New Roman" w:hAnsi="Times New Roman" w:cs="Times New Roman"/>
                <w:sz w:val="24"/>
                <w:lang w:val="en-US"/>
              </w:rPr>
            </w:rPrChange>
          </w:rPr>
          <w:t xml:space="preserve"> = 0.18, </w:t>
        </w:r>
      </w:ins>
      <w:ins w:id="4676" w:author="Microsoft Office User" w:date="2019-10-29T17:08:00Z">
        <w:r w:rsidR="004B53BD" w:rsidRPr="000D46AE">
          <w:rPr>
            <w:rFonts w:ascii="Times New Roman" w:hAnsi="Times New Roman" w:cs="Times New Roman"/>
            <w:i/>
            <w:sz w:val="24"/>
            <w:lang w:val="en-US"/>
            <w:rPrChange w:id="4677" w:author="Microsoft Office User" w:date="2019-10-30T11:35:00Z">
              <w:rPr>
                <w:rFonts w:ascii="Times New Roman" w:hAnsi="Times New Roman" w:cs="Times New Roman"/>
                <w:i/>
                <w:sz w:val="24"/>
                <w:lang w:val="en-US"/>
              </w:rPr>
            </w:rPrChange>
          </w:rPr>
          <w:t>I</w:t>
        </w:r>
        <w:r w:rsidR="004B53BD" w:rsidRPr="000D46AE">
          <w:rPr>
            <w:rFonts w:ascii="Times New Roman" w:hAnsi="Times New Roman" w:cs="Times New Roman"/>
            <w:sz w:val="24"/>
            <w:vertAlign w:val="superscript"/>
            <w:lang w:val="en-US"/>
            <w:rPrChange w:id="4678" w:author="Microsoft Office User" w:date="2019-10-30T11:35:00Z">
              <w:rPr>
                <w:rFonts w:ascii="Times New Roman" w:hAnsi="Times New Roman" w:cs="Times New Roman"/>
                <w:sz w:val="24"/>
                <w:vertAlign w:val="superscript"/>
                <w:lang w:val="en-US"/>
              </w:rPr>
            </w:rPrChange>
          </w:rPr>
          <w:t>2</w:t>
        </w:r>
      </w:ins>
      <w:ins w:id="4679" w:author="Microsoft Office User" w:date="2019-10-29T17:07:00Z">
        <w:r w:rsidR="004B53BD" w:rsidRPr="000D46AE">
          <w:rPr>
            <w:rFonts w:ascii="Times New Roman" w:hAnsi="Times New Roman" w:cs="Times New Roman"/>
            <w:sz w:val="24"/>
            <w:lang w:val="en-US"/>
            <w:rPrChange w:id="4680" w:author="Microsoft Office User" w:date="2019-10-30T11:35:00Z">
              <w:rPr>
                <w:rFonts w:ascii="Times New Roman" w:hAnsi="Times New Roman" w:cs="Times New Roman"/>
                <w:sz w:val="24"/>
                <w:lang w:val="en-US"/>
              </w:rPr>
            </w:rPrChange>
          </w:rPr>
          <w:t xml:space="preserve"> = 83.28</w:t>
        </w:r>
      </w:ins>
      <w:ins w:id="4681" w:author="Microsoft Office User" w:date="2019-10-30T10:33:00Z">
        <w:r w:rsidR="002C797B" w:rsidRPr="000D46AE">
          <w:rPr>
            <w:rFonts w:ascii="Times New Roman" w:hAnsi="Times New Roman" w:cs="Times New Roman"/>
            <w:sz w:val="24"/>
            <w:lang w:val="en-US"/>
            <w:rPrChange w:id="4682" w:author="Microsoft Office User" w:date="2019-10-30T11:35:00Z">
              <w:rPr>
                <w:rFonts w:ascii="Times New Roman" w:hAnsi="Times New Roman" w:cs="Times New Roman"/>
                <w:sz w:val="24"/>
                <w:highlight w:val="yellow"/>
                <w:lang w:val="en-US"/>
              </w:rPr>
            </w:rPrChange>
          </w:rPr>
          <w:t>%</w:t>
        </w:r>
      </w:ins>
      <w:ins w:id="4683" w:author="Microsoft Office User" w:date="2019-10-29T17:07:00Z">
        <w:r w:rsidR="004B53BD" w:rsidRPr="000D46AE">
          <w:rPr>
            <w:rFonts w:ascii="Times New Roman" w:hAnsi="Times New Roman" w:cs="Times New Roman"/>
            <w:sz w:val="24"/>
            <w:lang w:val="en-US"/>
            <w:rPrChange w:id="4684" w:author="Microsoft Office User" w:date="2019-10-30T11:35:00Z">
              <w:rPr>
                <w:rFonts w:ascii="Times New Roman" w:hAnsi="Times New Roman" w:cs="Times New Roman"/>
                <w:sz w:val="24"/>
                <w:lang w:val="en-US"/>
              </w:rPr>
            </w:rPrChange>
          </w:rPr>
          <w:t xml:space="preserve">, </w:t>
        </w:r>
      </w:ins>
      <w:ins w:id="4685" w:author="Microsoft Office User" w:date="2019-10-29T17:08:00Z">
        <w:r w:rsidR="004B53BD" w:rsidRPr="000D46AE">
          <w:rPr>
            <w:rFonts w:ascii="Times New Roman" w:hAnsi="Times New Roman" w:cs="Times New Roman"/>
            <w:i/>
            <w:sz w:val="24"/>
            <w:lang w:val="en-US"/>
            <w:rPrChange w:id="4686" w:author="Microsoft Office User" w:date="2019-10-30T11:35:00Z">
              <w:rPr>
                <w:rFonts w:ascii="Times New Roman" w:hAnsi="Times New Roman" w:cs="Times New Roman"/>
                <w:i/>
                <w:sz w:val="24"/>
                <w:lang w:val="en-US"/>
              </w:rPr>
            </w:rPrChange>
          </w:rPr>
          <w:t>H</w:t>
        </w:r>
        <w:r w:rsidR="004B53BD" w:rsidRPr="000D46AE">
          <w:rPr>
            <w:rFonts w:ascii="Times New Roman" w:hAnsi="Times New Roman" w:cs="Times New Roman"/>
            <w:sz w:val="24"/>
            <w:vertAlign w:val="superscript"/>
            <w:lang w:val="en-US"/>
            <w:rPrChange w:id="4687" w:author="Microsoft Office User" w:date="2019-10-30T11:35:00Z">
              <w:rPr>
                <w:rFonts w:ascii="Times New Roman" w:hAnsi="Times New Roman" w:cs="Times New Roman"/>
                <w:sz w:val="24"/>
                <w:vertAlign w:val="superscript"/>
                <w:lang w:val="en-US"/>
              </w:rPr>
            </w:rPrChange>
          </w:rPr>
          <w:t>2</w:t>
        </w:r>
      </w:ins>
      <w:ins w:id="4688" w:author="Microsoft Office User" w:date="2019-10-29T17:07:00Z">
        <w:r w:rsidR="004B53BD" w:rsidRPr="000D46AE">
          <w:rPr>
            <w:rFonts w:ascii="Times New Roman" w:hAnsi="Times New Roman" w:cs="Times New Roman"/>
            <w:sz w:val="24"/>
            <w:lang w:val="en-US"/>
            <w:rPrChange w:id="4689" w:author="Microsoft Office User" w:date="2019-10-30T11:35:00Z">
              <w:rPr>
                <w:rFonts w:ascii="Times New Roman" w:hAnsi="Times New Roman" w:cs="Times New Roman"/>
                <w:sz w:val="24"/>
                <w:lang w:val="en-US"/>
              </w:rPr>
            </w:rPrChange>
          </w:rPr>
          <w:t xml:space="preserve"> = 5.98</w:t>
        </w:r>
      </w:ins>
      <w:ins w:id="4690" w:author="Microsoft Office User" w:date="2019-10-29T17:08:00Z">
        <w:r w:rsidR="004B53BD" w:rsidRPr="000D46AE">
          <w:rPr>
            <w:rFonts w:ascii="Times New Roman" w:hAnsi="Times New Roman" w:cs="Times New Roman"/>
            <w:sz w:val="24"/>
            <w:lang w:val="en-US"/>
            <w:rPrChange w:id="4691" w:author="Microsoft Office User" w:date="2019-10-30T11:35:00Z">
              <w:rPr>
                <w:rFonts w:ascii="Times New Roman" w:hAnsi="Times New Roman" w:cs="Times New Roman"/>
                <w:sz w:val="24"/>
                <w:lang w:val="en-US"/>
              </w:rPr>
            </w:rPrChange>
          </w:rPr>
          <w:t>.</w:t>
        </w:r>
      </w:ins>
      <w:del w:id="4692" w:author="Microsoft Office User" w:date="2019-10-29T17:08:00Z">
        <w:r w:rsidR="00305CBE" w:rsidRPr="000D46AE" w:rsidDel="004B53BD">
          <w:rPr>
            <w:rFonts w:ascii="Times New Roman" w:hAnsi="Times New Roman" w:cs="Times New Roman"/>
            <w:i/>
            <w:sz w:val="24"/>
            <w:lang w:val="en-US"/>
            <w:rPrChange w:id="4693" w:author="Microsoft Office User" w:date="2019-10-30T11:35:00Z">
              <w:rPr>
                <w:rFonts w:ascii="Times New Roman" w:hAnsi="Times New Roman" w:cs="Times New Roman"/>
                <w:i/>
                <w:sz w:val="24"/>
                <w:lang w:val="en-US"/>
              </w:rPr>
            </w:rPrChange>
          </w:rPr>
          <w:delText>k</w:delText>
        </w:r>
        <w:r w:rsidR="00305CBE" w:rsidRPr="000D46AE" w:rsidDel="004B53BD">
          <w:rPr>
            <w:rFonts w:ascii="Times New Roman" w:hAnsi="Times New Roman" w:cs="Times New Roman"/>
            <w:sz w:val="24"/>
            <w:lang w:val="en-US"/>
            <w:rPrChange w:id="4694" w:author="Microsoft Office User" w:date="2019-10-30T11:35:00Z">
              <w:rPr>
                <w:rFonts w:ascii="Times New Roman" w:hAnsi="Times New Roman" w:cs="Times New Roman"/>
                <w:sz w:val="24"/>
                <w:lang w:val="en-US"/>
              </w:rPr>
            </w:rPrChange>
          </w:rPr>
          <w:delText xml:space="preserve"> = 5, Cohen’s </w:delText>
        </w:r>
        <w:r w:rsidR="00305CBE" w:rsidRPr="000D46AE" w:rsidDel="004B53BD">
          <w:rPr>
            <w:rFonts w:ascii="Times New Roman" w:hAnsi="Times New Roman" w:cs="Times New Roman"/>
            <w:i/>
            <w:sz w:val="24"/>
            <w:lang w:val="en-US"/>
            <w:rPrChange w:id="4695" w:author="Microsoft Office User" w:date="2019-10-30T11:35:00Z">
              <w:rPr>
                <w:rFonts w:ascii="Times New Roman" w:hAnsi="Times New Roman" w:cs="Times New Roman"/>
                <w:i/>
                <w:sz w:val="24"/>
                <w:lang w:val="en-US"/>
              </w:rPr>
            </w:rPrChange>
          </w:rPr>
          <w:delText>d</w:delText>
        </w:r>
        <w:r w:rsidR="00305CBE" w:rsidRPr="000D46AE" w:rsidDel="004B53BD">
          <w:rPr>
            <w:rFonts w:ascii="Times New Roman" w:hAnsi="Times New Roman" w:cs="Times New Roman"/>
            <w:sz w:val="24"/>
            <w:lang w:val="en-US"/>
            <w:rPrChange w:id="4696" w:author="Microsoft Office User" w:date="2019-10-30T11:35:00Z">
              <w:rPr>
                <w:rFonts w:ascii="Times New Roman" w:hAnsi="Times New Roman" w:cs="Times New Roman"/>
                <w:sz w:val="24"/>
                <w:lang w:val="en-US"/>
              </w:rPr>
            </w:rPrChange>
          </w:rPr>
          <w:delText xml:space="preserve"> = 0.61, 95% CI = [0.13, 1.08], 95% CR = [-0.49, 1.70], </w:delText>
        </w:r>
        <w:r w:rsidR="00305CBE" w:rsidRPr="000D46AE" w:rsidDel="004B53BD">
          <w:rPr>
            <w:rFonts w:ascii="Times New Roman" w:hAnsi="Times New Roman" w:cs="Times New Roman"/>
            <w:i/>
            <w:sz w:val="24"/>
            <w:lang w:val="en-US"/>
            <w:rPrChange w:id="4697" w:author="Microsoft Office User" w:date="2019-10-30T11:35:00Z">
              <w:rPr>
                <w:rFonts w:ascii="Times New Roman" w:hAnsi="Times New Roman" w:cs="Times New Roman"/>
                <w:i/>
                <w:sz w:val="24"/>
                <w:lang w:val="en-US"/>
              </w:rPr>
            </w:rPrChange>
          </w:rPr>
          <w:delText>p</w:delText>
        </w:r>
        <w:r w:rsidR="00305CBE" w:rsidRPr="000D46AE" w:rsidDel="004B53BD">
          <w:rPr>
            <w:rFonts w:ascii="Times New Roman" w:hAnsi="Times New Roman" w:cs="Times New Roman"/>
            <w:sz w:val="24"/>
            <w:lang w:val="en-US"/>
            <w:rPrChange w:id="4698" w:author="Microsoft Office User" w:date="2019-10-30T11:35:00Z">
              <w:rPr>
                <w:rFonts w:ascii="Times New Roman" w:hAnsi="Times New Roman" w:cs="Times New Roman"/>
                <w:sz w:val="24"/>
                <w:lang w:val="en-US"/>
              </w:rPr>
            </w:rPrChange>
          </w:rPr>
          <w:delText xml:space="preserve"> = .012. However, results were found to contain a high degree of heterogeneity, </w:delText>
        </w:r>
        <w:r w:rsidR="00305CBE" w:rsidRPr="000D46AE" w:rsidDel="004B53BD">
          <w:rPr>
            <w:rFonts w:ascii="Times New Roman" w:hAnsi="Times New Roman" w:cs="Times New Roman"/>
            <w:i/>
            <w:sz w:val="24"/>
            <w:lang w:val="en-US"/>
            <w:rPrChange w:id="4699" w:author="Microsoft Office User" w:date="2019-10-30T11:35:00Z">
              <w:rPr>
                <w:rFonts w:ascii="Times New Roman" w:hAnsi="Times New Roman" w:cs="Times New Roman"/>
                <w:i/>
                <w:sz w:val="24"/>
                <w:lang w:val="en-US"/>
              </w:rPr>
            </w:rPrChange>
          </w:rPr>
          <w:delText>Q</w:delText>
        </w:r>
        <w:r w:rsidR="00305CBE" w:rsidRPr="000D46AE" w:rsidDel="004B53BD">
          <w:rPr>
            <w:rFonts w:ascii="Times New Roman" w:hAnsi="Times New Roman" w:cs="Times New Roman"/>
            <w:sz w:val="24"/>
            <w:lang w:val="en-US"/>
            <w:rPrChange w:id="4700" w:author="Microsoft Office User" w:date="2019-10-30T11:35:00Z">
              <w:rPr>
                <w:rFonts w:ascii="Times New Roman" w:hAnsi="Times New Roman" w:cs="Times New Roman"/>
                <w:sz w:val="24"/>
                <w:lang w:val="en-US"/>
              </w:rPr>
            </w:rPrChange>
          </w:rPr>
          <w:delText xml:space="preserve">(df = 4) = 28.46, </w:delText>
        </w:r>
        <w:r w:rsidR="00305CBE" w:rsidRPr="000D46AE" w:rsidDel="004B53BD">
          <w:rPr>
            <w:rFonts w:ascii="Times New Roman" w:hAnsi="Times New Roman" w:cs="Times New Roman"/>
            <w:i/>
            <w:sz w:val="24"/>
            <w:lang w:val="en-US"/>
            <w:rPrChange w:id="4701" w:author="Microsoft Office User" w:date="2019-10-30T11:35:00Z">
              <w:rPr>
                <w:rFonts w:ascii="Times New Roman" w:hAnsi="Times New Roman" w:cs="Times New Roman"/>
                <w:i/>
                <w:sz w:val="24"/>
                <w:lang w:val="en-US"/>
              </w:rPr>
            </w:rPrChange>
          </w:rPr>
          <w:delText>p</w:delText>
        </w:r>
        <w:r w:rsidR="00305CBE" w:rsidRPr="000D46AE" w:rsidDel="004B53BD">
          <w:rPr>
            <w:rFonts w:ascii="Times New Roman" w:hAnsi="Times New Roman" w:cs="Times New Roman"/>
            <w:sz w:val="24"/>
            <w:lang w:val="en-US"/>
            <w:rPrChange w:id="4702" w:author="Microsoft Office User" w:date="2019-10-30T11:35:00Z">
              <w:rPr>
                <w:rFonts w:ascii="Times New Roman" w:hAnsi="Times New Roman" w:cs="Times New Roman"/>
                <w:sz w:val="24"/>
                <w:lang w:val="en-US"/>
              </w:rPr>
            </w:rPrChange>
          </w:rPr>
          <w:delText xml:space="preserve"> = 0.012, </w:delText>
        </w:r>
        <w:r w:rsidR="00305CBE" w:rsidRPr="000D46AE" w:rsidDel="004B53BD">
          <w:rPr>
            <w:rFonts w:ascii="Times New Roman" w:hAnsi="Times New Roman" w:cs="Times New Roman"/>
            <w:sz w:val="24"/>
            <w:lang w:val="en-US"/>
            <w:rPrChange w:id="4703" w:author="Microsoft Office User" w:date="2019-10-30T11:35:00Z">
              <w:rPr>
                <w:rFonts w:ascii="Times New Roman" w:hAnsi="Times New Roman" w:cs="Times New Roman"/>
                <w:sz w:val="24"/>
              </w:rPr>
            </w:rPrChange>
          </w:rPr>
          <w:delText>τ</w:delText>
        </w:r>
        <w:r w:rsidR="00305CBE" w:rsidRPr="000D46AE" w:rsidDel="004B53BD">
          <w:rPr>
            <w:rFonts w:ascii="Times New Roman" w:hAnsi="Times New Roman" w:cs="Times New Roman"/>
            <w:sz w:val="24"/>
            <w:vertAlign w:val="superscript"/>
            <w:lang w:val="en-US"/>
            <w:rPrChange w:id="4704" w:author="Microsoft Office User" w:date="2019-10-30T11:35:00Z">
              <w:rPr>
                <w:rFonts w:ascii="Times New Roman" w:hAnsi="Times New Roman" w:cs="Times New Roman"/>
                <w:sz w:val="24"/>
                <w:vertAlign w:val="superscript"/>
                <w:lang w:val="en-US"/>
              </w:rPr>
            </w:rPrChange>
          </w:rPr>
          <w:delText>2</w:delText>
        </w:r>
        <w:r w:rsidR="00305CBE" w:rsidRPr="000D46AE" w:rsidDel="004B53BD">
          <w:rPr>
            <w:rFonts w:ascii="Times New Roman" w:hAnsi="Times New Roman" w:cs="Times New Roman"/>
            <w:sz w:val="24"/>
            <w:lang w:val="en-US"/>
            <w:rPrChange w:id="4705" w:author="Microsoft Office User" w:date="2019-10-30T11:35:00Z">
              <w:rPr>
                <w:rFonts w:ascii="Times New Roman" w:hAnsi="Times New Roman" w:cs="Times New Roman"/>
                <w:sz w:val="24"/>
                <w:lang w:val="en-US"/>
              </w:rPr>
            </w:rPrChange>
          </w:rPr>
          <w:delText xml:space="preserve"> = 0.25, </w:delText>
        </w:r>
        <w:r w:rsidR="00305CBE" w:rsidRPr="000D46AE" w:rsidDel="004B53BD">
          <w:rPr>
            <w:rFonts w:ascii="Times New Roman" w:hAnsi="Times New Roman" w:cs="Times New Roman"/>
            <w:i/>
            <w:sz w:val="24"/>
            <w:lang w:val="en-US"/>
            <w:rPrChange w:id="4706" w:author="Microsoft Office User" w:date="2019-10-30T11:35:00Z">
              <w:rPr>
                <w:rFonts w:ascii="Times New Roman" w:hAnsi="Times New Roman" w:cs="Times New Roman"/>
                <w:i/>
                <w:sz w:val="24"/>
                <w:lang w:val="en-US"/>
              </w:rPr>
            </w:rPrChange>
          </w:rPr>
          <w:delText>I</w:delText>
        </w:r>
        <w:r w:rsidR="00305CBE" w:rsidRPr="000D46AE" w:rsidDel="004B53BD">
          <w:rPr>
            <w:rFonts w:ascii="Times New Roman" w:hAnsi="Times New Roman" w:cs="Times New Roman"/>
            <w:sz w:val="24"/>
            <w:vertAlign w:val="superscript"/>
            <w:lang w:val="en-US"/>
            <w:rPrChange w:id="4707" w:author="Microsoft Office User" w:date="2019-10-30T11:35:00Z">
              <w:rPr>
                <w:rFonts w:ascii="Times New Roman" w:hAnsi="Times New Roman" w:cs="Times New Roman"/>
                <w:sz w:val="24"/>
                <w:vertAlign w:val="superscript"/>
                <w:lang w:val="en-US"/>
              </w:rPr>
            </w:rPrChange>
          </w:rPr>
          <w:delText>2</w:delText>
        </w:r>
        <w:r w:rsidR="00305CBE" w:rsidRPr="000D46AE" w:rsidDel="004B53BD">
          <w:rPr>
            <w:rFonts w:ascii="Times New Roman" w:hAnsi="Times New Roman" w:cs="Times New Roman"/>
            <w:sz w:val="24"/>
            <w:lang w:val="en-US"/>
            <w:rPrChange w:id="4708" w:author="Microsoft Office User" w:date="2019-10-30T11:35:00Z">
              <w:rPr>
                <w:rFonts w:ascii="Times New Roman" w:hAnsi="Times New Roman" w:cs="Times New Roman"/>
                <w:sz w:val="24"/>
                <w:lang w:val="en-US"/>
              </w:rPr>
            </w:rPrChange>
          </w:rPr>
          <w:delText xml:space="preserve"> = 88.34, </w:delText>
        </w:r>
        <w:r w:rsidR="00305CBE" w:rsidRPr="000D46AE" w:rsidDel="004B53BD">
          <w:rPr>
            <w:rFonts w:ascii="Times New Roman" w:hAnsi="Times New Roman" w:cs="Times New Roman"/>
            <w:i/>
            <w:sz w:val="24"/>
            <w:lang w:val="en-US"/>
            <w:rPrChange w:id="4709" w:author="Microsoft Office User" w:date="2019-10-30T11:35:00Z">
              <w:rPr>
                <w:rFonts w:ascii="Times New Roman" w:hAnsi="Times New Roman" w:cs="Times New Roman"/>
                <w:i/>
                <w:sz w:val="24"/>
                <w:lang w:val="en-US"/>
              </w:rPr>
            </w:rPrChange>
          </w:rPr>
          <w:delText>H</w:delText>
        </w:r>
        <w:r w:rsidR="00305CBE" w:rsidRPr="000D46AE" w:rsidDel="004B53BD">
          <w:rPr>
            <w:rFonts w:ascii="Times New Roman" w:hAnsi="Times New Roman" w:cs="Times New Roman"/>
            <w:sz w:val="24"/>
            <w:vertAlign w:val="superscript"/>
            <w:lang w:val="en-US"/>
            <w:rPrChange w:id="4710" w:author="Microsoft Office User" w:date="2019-10-30T11:35:00Z">
              <w:rPr>
                <w:rFonts w:ascii="Times New Roman" w:hAnsi="Times New Roman" w:cs="Times New Roman"/>
                <w:sz w:val="24"/>
                <w:vertAlign w:val="superscript"/>
                <w:lang w:val="en-US"/>
              </w:rPr>
            </w:rPrChange>
          </w:rPr>
          <w:delText>2</w:delText>
        </w:r>
        <w:r w:rsidR="00305CBE" w:rsidRPr="000D46AE" w:rsidDel="004B53BD">
          <w:rPr>
            <w:rFonts w:ascii="Times New Roman" w:hAnsi="Times New Roman" w:cs="Times New Roman"/>
            <w:sz w:val="24"/>
            <w:lang w:val="en-US"/>
            <w:rPrChange w:id="4711" w:author="Microsoft Office User" w:date="2019-10-30T11:35:00Z">
              <w:rPr>
                <w:rFonts w:ascii="Times New Roman" w:hAnsi="Times New Roman" w:cs="Times New Roman"/>
                <w:sz w:val="24"/>
                <w:lang w:val="en-US"/>
              </w:rPr>
            </w:rPrChange>
          </w:rPr>
          <w:delText xml:space="preserve"> = 8.57.</w:delText>
        </w:r>
      </w:del>
      <w:r w:rsidR="00305CBE" w:rsidRPr="000D46AE">
        <w:rPr>
          <w:rFonts w:ascii="Times New Roman" w:hAnsi="Times New Roman" w:cs="Times New Roman"/>
          <w:sz w:val="24"/>
          <w:lang w:val="en-US"/>
          <w:rPrChange w:id="4712" w:author="Microsoft Office User" w:date="2019-10-30T11:35:00Z">
            <w:rPr>
              <w:rFonts w:ascii="Times New Roman" w:hAnsi="Times New Roman" w:cs="Times New Roman"/>
              <w:sz w:val="24"/>
              <w:lang w:val="en-US"/>
            </w:rPr>
          </w:rPrChange>
        </w:rPr>
        <w:t xml:space="preserve"> </w:t>
      </w:r>
      <w:r w:rsidR="00DD37B1" w:rsidRPr="000D46AE">
        <w:rPr>
          <w:rFonts w:ascii="Times New Roman" w:hAnsi="Times New Roman" w:cs="Times New Roman"/>
          <w:sz w:val="24"/>
          <w:lang w:val="en-US"/>
          <w:rPrChange w:id="4713" w:author="Microsoft Office User" w:date="2019-10-30T11:35:00Z">
            <w:rPr>
              <w:rFonts w:ascii="Times New Roman" w:hAnsi="Times New Roman" w:cs="Times New Roman"/>
              <w:sz w:val="24"/>
              <w:lang w:val="en-US"/>
            </w:rPr>
          </w:rPrChange>
        </w:rPr>
        <w:t xml:space="preserve">Following </w:t>
      </w:r>
      <w:r w:rsidRPr="000D46AE">
        <w:rPr>
          <w:rFonts w:ascii="Times New Roman" w:hAnsi="Times New Roman" w:cs="Times New Roman"/>
          <w:sz w:val="24"/>
          <w:lang w:val="en-US"/>
          <w:rPrChange w:id="4714" w:author="Microsoft Office User" w:date="2019-10-30T11:35:00Z">
            <w:rPr>
              <w:rFonts w:ascii="Times New Roman" w:hAnsi="Times New Roman" w:cs="Times New Roman"/>
              <w:sz w:val="24"/>
              <w:lang w:val="en-US"/>
            </w:rPr>
          </w:rPrChange>
        </w:rPr>
        <w:t>the exclusion of Experiment 2</w:t>
      </w:r>
      <w:ins w:id="4715" w:author="Microsoft Office User" w:date="2019-10-29T17:08:00Z">
        <w:r w:rsidR="004B53BD" w:rsidRPr="000D46AE">
          <w:rPr>
            <w:rFonts w:ascii="Times New Roman" w:hAnsi="Times New Roman" w:cs="Times New Roman"/>
            <w:sz w:val="24"/>
            <w:lang w:val="en-US"/>
            <w:rPrChange w:id="4716" w:author="Microsoft Office User" w:date="2019-10-30T11:35:00Z">
              <w:rPr>
                <w:rFonts w:ascii="Times New Roman" w:hAnsi="Times New Roman" w:cs="Times New Roman"/>
                <w:sz w:val="24"/>
                <w:lang w:val="en-US"/>
              </w:rPr>
            </w:rPrChange>
          </w:rPr>
          <w:t xml:space="preserve"> as an outlier</w:t>
        </w:r>
      </w:ins>
      <w:r w:rsidR="00DD37B1" w:rsidRPr="000D46AE">
        <w:rPr>
          <w:rFonts w:ascii="Times New Roman" w:hAnsi="Times New Roman" w:cs="Times New Roman"/>
          <w:sz w:val="24"/>
          <w:lang w:val="en-US"/>
          <w:rPrChange w:id="4717" w:author="Microsoft Office User" w:date="2019-10-30T11:35:00Z">
            <w:rPr>
              <w:rFonts w:ascii="Times New Roman" w:hAnsi="Times New Roman" w:cs="Times New Roman"/>
              <w:sz w:val="24"/>
              <w:lang w:val="en-US"/>
            </w:rPr>
          </w:rPrChange>
        </w:rPr>
        <w:t>, the meta-</w:t>
      </w:r>
      <w:r w:rsidR="00305CBE" w:rsidRPr="000D46AE">
        <w:rPr>
          <w:rFonts w:ascii="Times New Roman" w:hAnsi="Times New Roman" w:cs="Times New Roman"/>
          <w:sz w:val="24"/>
          <w:lang w:val="en-US"/>
          <w:rPrChange w:id="4718" w:author="Microsoft Office User" w:date="2019-10-30T11:35:00Z">
            <w:rPr>
              <w:rFonts w:ascii="Times New Roman" w:hAnsi="Times New Roman" w:cs="Times New Roman"/>
              <w:sz w:val="24"/>
              <w:lang w:val="en-US"/>
            </w:rPr>
          </w:rPrChange>
        </w:rPr>
        <w:t>analyzed effect size was still found to be significant</w:t>
      </w:r>
      <w:ins w:id="4719" w:author="Microsoft Office User" w:date="2019-10-29T17:09:00Z">
        <w:r w:rsidR="004B53BD" w:rsidRPr="000D46AE">
          <w:rPr>
            <w:rFonts w:ascii="Times New Roman" w:hAnsi="Times New Roman" w:cs="Times New Roman"/>
            <w:sz w:val="24"/>
            <w:lang w:val="en-US"/>
            <w:rPrChange w:id="4720" w:author="Microsoft Office User" w:date="2019-10-30T11:35:00Z">
              <w:rPr>
                <w:rFonts w:ascii="Times New Roman" w:hAnsi="Times New Roman" w:cs="Times New Roman"/>
                <w:sz w:val="24"/>
                <w:lang w:val="en-US"/>
              </w:rPr>
            </w:rPrChange>
          </w:rPr>
          <w:t xml:space="preserve"> </w:t>
        </w:r>
      </w:ins>
      <w:del w:id="4721" w:author="Microsoft Office User" w:date="2019-10-29T17:09:00Z">
        <w:r w:rsidR="00DD37B1" w:rsidRPr="000D46AE" w:rsidDel="004B53BD">
          <w:rPr>
            <w:rFonts w:ascii="Times New Roman" w:hAnsi="Times New Roman" w:cs="Times New Roman"/>
            <w:sz w:val="24"/>
            <w:lang w:val="en-US"/>
            <w:rPrChange w:id="4722" w:author="Microsoft Office User" w:date="2019-10-30T11:35:00Z">
              <w:rPr>
                <w:rFonts w:ascii="Times New Roman" w:hAnsi="Times New Roman" w:cs="Times New Roman"/>
                <w:sz w:val="24"/>
                <w:lang w:val="en-US"/>
              </w:rPr>
            </w:rPrChange>
          </w:rPr>
          <w:delText>,</w:delText>
        </w:r>
        <w:r w:rsidR="00305CBE" w:rsidRPr="000D46AE" w:rsidDel="004B53BD">
          <w:rPr>
            <w:rFonts w:ascii="Times New Roman" w:hAnsi="Times New Roman" w:cs="Times New Roman"/>
            <w:sz w:val="24"/>
            <w:lang w:val="en-US"/>
            <w:rPrChange w:id="4723" w:author="Microsoft Office User" w:date="2019-10-30T11:35:00Z">
              <w:rPr>
                <w:rFonts w:ascii="Times New Roman" w:hAnsi="Times New Roman" w:cs="Times New Roman"/>
                <w:sz w:val="24"/>
                <w:lang w:val="en-US"/>
              </w:rPr>
            </w:rPrChange>
          </w:rPr>
          <w:delText xml:space="preserve"> </w:delText>
        </w:r>
      </w:del>
      <w:r w:rsidR="00305CBE" w:rsidRPr="000D46AE">
        <w:rPr>
          <w:rFonts w:ascii="Times New Roman" w:hAnsi="Times New Roman" w:cs="Times New Roman"/>
          <w:sz w:val="24"/>
          <w:lang w:val="en-US"/>
          <w:rPrChange w:id="4724" w:author="Microsoft Office User" w:date="2019-10-30T11:35:00Z">
            <w:rPr>
              <w:rFonts w:ascii="Times New Roman" w:hAnsi="Times New Roman" w:cs="Times New Roman"/>
              <w:sz w:val="24"/>
              <w:lang w:val="en-US"/>
            </w:rPr>
          </w:rPrChange>
        </w:rPr>
        <w:t xml:space="preserve">and </w:t>
      </w:r>
      <w:del w:id="4725" w:author="Microsoft Office User" w:date="2019-10-29T17:09:00Z">
        <w:r w:rsidR="00DD37B1" w:rsidRPr="000D46AE" w:rsidDel="004B53BD">
          <w:rPr>
            <w:rFonts w:ascii="Times New Roman" w:hAnsi="Times New Roman" w:cs="Times New Roman"/>
            <w:sz w:val="24"/>
            <w:lang w:val="en-US"/>
            <w:rPrChange w:id="4726" w:author="Microsoft Office User" w:date="2019-10-30T11:35:00Z">
              <w:rPr>
                <w:rFonts w:ascii="Times New Roman" w:hAnsi="Times New Roman" w:cs="Times New Roman"/>
                <w:sz w:val="24"/>
                <w:lang w:val="en-US"/>
              </w:rPr>
            </w:rPrChange>
          </w:rPr>
          <w:delText xml:space="preserve">if anything, </w:delText>
        </w:r>
      </w:del>
      <w:r w:rsidR="00DD37B1" w:rsidRPr="000D46AE">
        <w:rPr>
          <w:rFonts w:ascii="Times New Roman" w:hAnsi="Times New Roman" w:cs="Times New Roman"/>
          <w:sz w:val="24"/>
          <w:lang w:val="en-US"/>
          <w:rPrChange w:id="4727" w:author="Microsoft Office User" w:date="2019-10-30T11:35:00Z">
            <w:rPr>
              <w:rFonts w:ascii="Times New Roman" w:hAnsi="Times New Roman" w:cs="Times New Roman"/>
              <w:sz w:val="24"/>
              <w:lang w:val="en-US"/>
            </w:rPr>
          </w:rPrChange>
        </w:rPr>
        <w:t xml:space="preserve">had moved from medium to </w:t>
      </w:r>
      <w:r w:rsidR="00305CBE" w:rsidRPr="000D46AE">
        <w:rPr>
          <w:rFonts w:ascii="Times New Roman" w:hAnsi="Times New Roman" w:cs="Times New Roman"/>
          <w:sz w:val="24"/>
          <w:lang w:val="en-US"/>
          <w:rPrChange w:id="4728" w:author="Microsoft Office User" w:date="2019-10-30T11:35:00Z">
            <w:rPr>
              <w:rFonts w:ascii="Times New Roman" w:hAnsi="Times New Roman" w:cs="Times New Roman"/>
              <w:sz w:val="24"/>
              <w:lang w:val="en-US"/>
            </w:rPr>
          </w:rPrChange>
        </w:rPr>
        <w:t>large</w:t>
      </w:r>
      <w:r w:rsidR="003D76E3" w:rsidRPr="000D46AE">
        <w:rPr>
          <w:rFonts w:ascii="Times New Roman" w:hAnsi="Times New Roman" w:cs="Times New Roman"/>
          <w:sz w:val="24"/>
          <w:lang w:val="en-US"/>
          <w:rPrChange w:id="4729" w:author="Microsoft Office User" w:date="2019-10-30T11:35:00Z">
            <w:rPr>
              <w:rFonts w:ascii="Times New Roman" w:hAnsi="Times New Roman" w:cs="Times New Roman"/>
              <w:sz w:val="24"/>
              <w:lang w:val="en-US"/>
            </w:rPr>
          </w:rPrChange>
        </w:rPr>
        <w:t xml:space="preserve"> effect size</w:t>
      </w:r>
      <w:r w:rsidR="00305CBE" w:rsidRPr="000D46AE">
        <w:rPr>
          <w:rFonts w:ascii="Times New Roman" w:hAnsi="Times New Roman" w:cs="Times New Roman"/>
          <w:sz w:val="24"/>
          <w:lang w:val="en-US"/>
          <w:rPrChange w:id="4730" w:author="Microsoft Office User" w:date="2019-10-30T11:35:00Z">
            <w:rPr>
              <w:rFonts w:ascii="Times New Roman" w:hAnsi="Times New Roman" w:cs="Times New Roman"/>
              <w:sz w:val="24"/>
              <w:lang w:val="en-US"/>
            </w:rPr>
          </w:rPrChange>
        </w:rPr>
        <w:t xml:space="preserve">, </w:t>
      </w:r>
      <w:ins w:id="4731" w:author="Microsoft Office User" w:date="2019-10-29T17:10:00Z">
        <w:r w:rsidR="004B53BD" w:rsidRPr="000D46AE">
          <w:rPr>
            <w:rFonts w:ascii="Times New Roman" w:hAnsi="Times New Roman" w:cs="Times New Roman"/>
            <w:i/>
            <w:sz w:val="24"/>
            <w:lang w:val="en-US"/>
            <w:rPrChange w:id="4732" w:author="Microsoft Office User" w:date="2019-10-30T11:35:00Z">
              <w:rPr>
                <w:rFonts w:ascii="Times New Roman" w:hAnsi="Times New Roman" w:cs="Times New Roman"/>
                <w:sz w:val="24"/>
                <w:lang w:val="en-US"/>
              </w:rPr>
            </w:rPrChange>
          </w:rPr>
          <w:t>k</w:t>
        </w:r>
        <w:r w:rsidR="004B53BD" w:rsidRPr="000D46AE">
          <w:rPr>
            <w:rFonts w:ascii="Times New Roman" w:hAnsi="Times New Roman" w:cs="Times New Roman"/>
            <w:sz w:val="24"/>
            <w:lang w:val="en-US"/>
            <w:rPrChange w:id="4733" w:author="Microsoft Office User" w:date="2019-10-30T11:35:00Z">
              <w:rPr>
                <w:rFonts w:ascii="Times New Roman" w:hAnsi="Times New Roman" w:cs="Times New Roman"/>
                <w:sz w:val="24"/>
                <w:lang w:val="en-US"/>
              </w:rPr>
            </w:rPrChange>
          </w:rPr>
          <w:t xml:space="preserve"> = 7, </w:t>
        </w:r>
        <w:r w:rsidR="004B53BD" w:rsidRPr="000D46AE">
          <w:rPr>
            <w:rFonts w:ascii="Times New Roman" w:hAnsi="Times New Roman" w:cs="Times New Roman"/>
            <w:i/>
            <w:sz w:val="24"/>
            <w:lang w:val="en-US"/>
            <w:rPrChange w:id="4734" w:author="Microsoft Office User" w:date="2019-10-30T11:35:00Z">
              <w:rPr>
                <w:rFonts w:ascii="Times New Roman" w:hAnsi="Times New Roman" w:cs="Times New Roman"/>
                <w:sz w:val="24"/>
                <w:lang w:val="en-US"/>
              </w:rPr>
            </w:rPrChange>
          </w:rPr>
          <w:t>d</w:t>
        </w:r>
        <w:r w:rsidR="004B53BD" w:rsidRPr="000D46AE">
          <w:rPr>
            <w:rFonts w:ascii="Times New Roman" w:hAnsi="Times New Roman" w:cs="Times New Roman"/>
            <w:sz w:val="24"/>
            <w:lang w:val="en-US"/>
            <w:rPrChange w:id="4735" w:author="Microsoft Office User" w:date="2019-10-30T11:35:00Z">
              <w:rPr>
                <w:rFonts w:ascii="Times New Roman" w:hAnsi="Times New Roman" w:cs="Times New Roman"/>
                <w:sz w:val="24"/>
                <w:lang w:val="en-US"/>
              </w:rPr>
            </w:rPrChange>
          </w:rPr>
          <w:t xml:space="preserve"> = 0.86, 95% CI = [0.67, 1.06], 95% CR = [0.47, 1.26], </w:t>
        </w:r>
        <w:r w:rsidR="004B53BD" w:rsidRPr="000D46AE">
          <w:rPr>
            <w:rFonts w:ascii="Times New Roman" w:hAnsi="Times New Roman" w:cs="Times New Roman"/>
            <w:i/>
            <w:sz w:val="24"/>
            <w:lang w:val="en-US"/>
            <w:rPrChange w:id="4736" w:author="Microsoft Office User" w:date="2019-10-30T11:35:00Z">
              <w:rPr>
                <w:rFonts w:ascii="Times New Roman" w:hAnsi="Times New Roman" w:cs="Times New Roman"/>
                <w:sz w:val="24"/>
                <w:lang w:val="en-US"/>
              </w:rPr>
            </w:rPrChange>
          </w:rPr>
          <w:t>p</w:t>
        </w:r>
        <w:r w:rsidR="004B53BD" w:rsidRPr="000D46AE">
          <w:rPr>
            <w:rFonts w:ascii="Times New Roman" w:hAnsi="Times New Roman" w:cs="Times New Roman"/>
            <w:sz w:val="24"/>
            <w:lang w:val="en-US"/>
            <w:rPrChange w:id="4737" w:author="Microsoft Office User" w:date="2019-10-30T11:35:00Z">
              <w:rPr>
                <w:rFonts w:ascii="Times New Roman" w:hAnsi="Times New Roman" w:cs="Times New Roman"/>
                <w:sz w:val="24"/>
                <w:lang w:val="en-US"/>
              </w:rPr>
            </w:rPrChange>
          </w:rPr>
          <w:t xml:space="preserve"> &lt; .0001, and heterogeneity was found to lower, </w:t>
        </w:r>
        <w:r w:rsidR="004B53BD" w:rsidRPr="000D46AE">
          <w:rPr>
            <w:rFonts w:ascii="Times New Roman" w:hAnsi="Times New Roman" w:cs="Times New Roman"/>
            <w:i/>
            <w:sz w:val="24"/>
            <w:lang w:val="en-US"/>
            <w:rPrChange w:id="4738" w:author="Microsoft Office User" w:date="2019-10-30T11:35:00Z">
              <w:rPr>
                <w:rFonts w:ascii="Times New Roman" w:hAnsi="Times New Roman" w:cs="Times New Roman"/>
                <w:sz w:val="24"/>
                <w:lang w:val="en-US"/>
              </w:rPr>
            </w:rPrChange>
          </w:rPr>
          <w:t>Q</w:t>
        </w:r>
        <w:r w:rsidR="004B53BD" w:rsidRPr="000D46AE">
          <w:rPr>
            <w:rFonts w:ascii="Times New Roman" w:hAnsi="Times New Roman" w:cs="Times New Roman"/>
            <w:sz w:val="24"/>
            <w:lang w:val="en-US"/>
            <w:rPrChange w:id="4739" w:author="Microsoft Office User" w:date="2019-10-30T11:35:00Z">
              <w:rPr>
                <w:rFonts w:ascii="Times New Roman" w:hAnsi="Times New Roman" w:cs="Times New Roman"/>
                <w:sz w:val="24"/>
                <w:lang w:val="en-US"/>
              </w:rPr>
            </w:rPrChange>
          </w:rPr>
          <w:t>(</w:t>
        </w:r>
        <w:r w:rsidR="004B53BD" w:rsidRPr="000D46AE">
          <w:rPr>
            <w:rFonts w:ascii="Times New Roman" w:hAnsi="Times New Roman" w:cs="Times New Roman"/>
            <w:i/>
            <w:sz w:val="24"/>
            <w:lang w:val="en-US"/>
            <w:rPrChange w:id="4740" w:author="Microsoft Office User" w:date="2019-10-30T11:35:00Z">
              <w:rPr>
                <w:rFonts w:ascii="Times New Roman" w:hAnsi="Times New Roman" w:cs="Times New Roman"/>
                <w:sz w:val="24"/>
                <w:lang w:val="en-US"/>
              </w:rPr>
            </w:rPrChange>
          </w:rPr>
          <w:t>df</w:t>
        </w:r>
        <w:r w:rsidR="004B53BD" w:rsidRPr="000D46AE">
          <w:rPr>
            <w:rFonts w:ascii="Times New Roman" w:hAnsi="Times New Roman" w:cs="Times New Roman"/>
            <w:sz w:val="24"/>
            <w:lang w:val="en-US"/>
            <w:rPrChange w:id="4741" w:author="Microsoft Office User" w:date="2019-10-30T11:35:00Z">
              <w:rPr>
                <w:rFonts w:ascii="Times New Roman" w:hAnsi="Times New Roman" w:cs="Times New Roman"/>
                <w:sz w:val="24"/>
                <w:lang w:val="en-US"/>
              </w:rPr>
            </w:rPrChange>
          </w:rPr>
          <w:t xml:space="preserve"> = 6) = 11.24, </w:t>
        </w:r>
        <w:r w:rsidR="004B53BD" w:rsidRPr="000D46AE">
          <w:rPr>
            <w:rFonts w:ascii="Times New Roman" w:hAnsi="Times New Roman" w:cs="Times New Roman"/>
            <w:i/>
            <w:sz w:val="24"/>
            <w:lang w:val="en-US"/>
            <w:rPrChange w:id="4742" w:author="Microsoft Office User" w:date="2019-10-30T11:35:00Z">
              <w:rPr>
                <w:rFonts w:ascii="Times New Roman" w:hAnsi="Times New Roman" w:cs="Times New Roman"/>
                <w:sz w:val="24"/>
                <w:lang w:val="en-US"/>
              </w:rPr>
            </w:rPrChange>
          </w:rPr>
          <w:t>p</w:t>
        </w:r>
        <w:r w:rsidR="004B53BD" w:rsidRPr="000D46AE">
          <w:rPr>
            <w:rFonts w:ascii="Times New Roman" w:hAnsi="Times New Roman" w:cs="Times New Roman"/>
            <w:sz w:val="24"/>
            <w:lang w:val="en-US"/>
            <w:rPrChange w:id="4743" w:author="Microsoft Office User" w:date="2019-10-30T11:35:00Z">
              <w:rPr>
                <w:rFonts w:ascii="Times New Roman" w:hAnsi="Times New Roman" w:cs="Times New Roman"/>
                <w:sz w:val="24"/>
                <w:lang w:val="en-US"/>
              </w:rPr>
            </w:rPrChange>
          </w:rPr>
          <w:t xml:space="preserve"> &lt; .001, </w:t>
        </w:r>
      </w:ins>
      <w:ins w:id="4744" w:author="Microsoft Office User" w:date="2019-10-29T17:11:00Z">
        <w:r w:rsidR="004B53BD" w:rsidRPr="000D46AE">
          <w:rPr>
            <w:rFonts w:ascii="Times New Roman" w:hAnsi="Times New Roman" w:cs="Times New Roman"/>
            <w:sz w:val="24"/>
            <w:lang w:val="en-US"/>
            <w:rPrChange w:id="4745" w:author="Microsoft Office User" w:date="2019-10-30T11:35:00Z">
              <w:rPr>
                <w:rFonts w:ascii="Times New Roman" w:hAnsi="Times New Roman" w:cs="Times New Roman"/>
                <w:sz w:val="24"/>
              </w:rPr>
            </w:rPrChange>
          </w:rPr>
          <w:t>τ</w:t>
        </w:r>
        <w:r w:rsidR="004B53BD" w:rsidRPr="000D46AE">
          <w:rPr>
            <w:rFonts w:ascii="Times New Roman" w:hAnsi="Times New Roman" w:cs="Times New Roman"/>
            <w:sz w:val="24"/>
            <w:vertAlign w:val="superscript"/>
            <w:lang w:val="en-US"/>
            <w:rPrChange w:id="4746" w:author="Microsoft Office User" w:date="2019-10-30T11:35:00Z">
              <w:rPr>
                <w:rFonts w:ascii="Times New Roman" w:hAnsi="Times New Roman" w:cs="Times New Roman"/>
                <w:sz w:val="24"/>
                <w:vertAlign w:val="superscript"/>
                <w:lang w:val="en-US"/>
              </w:rPr>
            </w:rPrChange>
          </w:rPr>
          <w:t>2</w:t>
        </w:r>
      </w:ins>
      <w:ins w:id="4747" w:author="Microsoft Office User" w:date="2019-10-29T17:10:00Z">
        <w:r w:rsidR="004B53BD" w:rsidRPr="000D46AE">
          <w:rPr>
            <w:rFonts w:ascii="Times New Roman" w:hAnsi="Times New Roman" w:cs="Times New Roman"/>
            <w:sz w:val="24"/>
            <w:lang w:val="en-US"/>
            <w:rPrChange w:id="4748" w:author="Microsoft Office User" w:date="2019-10-30T11:35:00Z">
              <w:rPr>
                <w:rFonts w:ascii="Times New Roman" w:hAnsi="Times New Roman" w:cs="Times New Roman"/>
                <w:sz w:val="24"/>
                <w:lang w:val="en-US"/>
              </w:rPr>
            </w:rPrChange>
          </w:rPr>
          <w:t xml:space="preserve"> = 0.03, </w:t>
        </w:r>
        <w:r w:rsidR="004B53BD" w:rsidRPr="000D46AE">
          <w:rPr>
            <w:rFonts w:ascii="Times New Roman" w:hAnsi="Times New Roman" w:cs="Times New Roman"/>
            <w:i/>
            <w:sz w:val="24"/>
            <w:lang w:val="en-US"/>
            <w:rPrChange w:id="4749" w:author="Microsoft Office User" w:date="2019-10-30T11:35:00Z">
              <w:rPr>
                <w:rFonts w:ascii="Times New Roman" w:hAnsi="Times New Roman" w:cs="Times New Roman"/>
                <w:i/>
                <w:sz w:val="24"/>
                <w:lang w:val="en-US"/>
              </w:rPr>
            </w:rPrChange>
          </w:rPr>
          <w:t>I</w:t>
        </w:r>
        <w:r w:rsidR="004B53BD" w:rsidRPr="000D46AE">
          <w:rPr>
            <w:rFonts w:ascii="Times New Roman" w:hAnsi="Times New Roman" w:cs="Times New Roman"/>
            <w:sz w:val="24"/>
            <w:vertAlign w:val="superscript"/>
            <w:lang w:val="en-US"/>
            <w:rPrChange w:id="4750" w:author="Microsoft Office User" w:date="2019-10-30T11:35:00Z">
              <w:rPr>
                <w:rFonts w:ascii="Times New Roman" w:hAnsi="Times New Roman" w:cs="Times New Roman"/>
                <w:sz w:val="24"/>
                <w:vertAlign w:val="superscript"/>
                <w:lang w:val="en-US"/>
              </w:rPr>
            </w:rPrChange>
          </w:rPr>
          <w:t>2</w:t>
        </w:r>
        <w:r w:rsidR="004B53BD" w:rsidRPr="000D46AE">
          <w:rPr>
            <w:rFonts w:ascii="Times New Roman" w:hAnsi="Times New Roman" w:cs="Times New Roman"/>
            <w:sz w:val="24"/>
            <w:lang w:val="en-US"/>
            <w:rPrChange w:id="4751" w:author="Microsoft Office User" w:date="2019-10-30T11:35:00Z">
              <w:rPr>
                <w:rFonts w:ascii="Times New Roman" w:hAnsi="Times New Roman" w:cs="Times New Roman"/>
                <w:sz w:val="24"/>
                <w:lang w:val="en-US"/>
              </w:rPr>
            </w:rPrChange>
          </w:rPr>
          <w:t xml:space="preserve"> = 47.02</w:t>
        </w:r>
      </w:ins>
      <w:ins w:id="4752" w:author="Microsoft Office User" w:date="2019-10-30T10:33:00Z">
        <w:r w:rsidR="002C797B" w:rsidRPr="000D46AE">
          <w:rPr>
            <w:rFonts w:ascii="Times New Roman" w:hAnsi="Times New Roman" w:cs="Times New Roman"/>
            <w:sz w:val="24"/>
            <w:lang w:val="en-US"/>
            <w:rPrChange w:id="4753" w:author="Microsoft Office User" w:date="2019-10-30T11:35:00Z">
              <w:rPr>
                <w:rFonts w:ascii="Times New Roman" w:hAnsi="Times New Roman" w:cs="Times New Roman"/>
                <w:sz w:val="24"/>
                <w:highlight w:val="yellow"/>
                <w:lang w:val="en-US"/>
              </w:rPr>
            </w:rPrChange>
          </w:rPr>
          <w:t>%</w:t>
        </w:r>
      </w:ins>
      <w:ins w:id="4754" w:author="Microsoft Office User" w:date="2019-10-29T17:10:00Z">
        <w:r w:rsidR="004B53BD" w:rsidRPr="000D46AE">
          <w:rPr>
            <w:rFonts w:ascii="Times New Roman" w:hAnsi="Times New Roman" w:cs="Times New Roman"/>
            <w:sz w:val="24"/>
            <w:lang w:val="en-US"/>
            <w:rPrChange w:id="4755" w:author="Microsoft Office User" w:date="2019-10-30T11:35:00Z">
              <w:rPr>
                <w:rFonts w:ascii="Times New Roman" w:hAnsi="Times New Roman" w:cs="Times New Roman"/>
                <w:sz w:val="24"/>
                <w:lang w:val="en-US"/>
              </w:rPr>
            </w:rPrChange>
          </w:rPr>
          <w:t xml:space="preserve">, </w:t>
        </w:r>
        <w:r w:rsidR="004B53BD" w:rsidRPr="000D46AE">
          <w:rPr>
            <w:rFonts w:ascii="Times New Roman" w:hAnsi="Times New Roman" w:cs="Times New Roman"/>
            <w:i/>
            <w:sz w:val="24"/>
            <w:lang w:val="en-US"/>
            <w:rPrChange w:id="4756" w:author="Microsoft Office User" w:date="2019-10-30T11:35:00Z">
              <w:rPr>
                <w:rFonts w:ascii="Times New Roman" w:hAnsi="Times New Roman" w:cs="Times New Roman"/>
                <w:i/>
                <w:sz w:val="24"/>
                <w:lang w:val="en-US"/>
              </w:rPr>
            </w:rPrChange>
          </w:rPr>
          <w:t>H</w:t>
        </w:r>
        <w:r w:rsidR="004B53BD" w:rsidRPr="000D46AE">
          <w:rPr>
            <w:rFonts w:ascii="Times New Roman" w:hAnsi="Times New Roman" w:cs="Times New Roman"/>
            <w:sz w:val="24"/>
            <w:vertAlign w:val="superscript"/>
            <w:lang w:val="en-US"/>
            <w:rPrChange w:id="4757" w:author="Microsoft Office User" w:date="2019-10-30T11:35:00Z">
              <w:rPr>
                <w:rFonts w:ascii="Times New Roman" w:hAnsi="Times New Roman" w:cs="Times New Roman"/>
                <w:sz w:val="24"/>
                <w:vertAlign w:val="superscript"/>
                <w:lang w:val="en-US"/>
              </w:rPr>
            </w:rPrChange>
          </w:rPr>
          <w:t>2</w:t>
        </w:r>
        <w:r w:rsidR="004B53BD" w:rsidRPr="000D46AE">
          <w:rPr>
            <w:rFonts w:ascii="Times New Roman" w:hAnsi="Times New Roman" w:cs="Times New Roman"/>
            <w:sz w:val="24"/>
            <w:lang w:val="en-US"/>
            <w:rPrChange w:id="4758" w:author="Microsoft Office User" w:date="2019-10-30T11:35:00Z">
              <w:rPr>
                <w:rFonts w:ascii="Times New Roman" w:hAnsi="Times New Roman" w:cs="Times New Roman"/>
                <w:sz w:val="24"/>
                <w:lang w:val="en-US"/>
              </w:rPr>
            </w:rPrChange>
          </w:rPr>
          <w:t xml:space="preserve"> = 1.89.</w:t>
        </w:r>
      </w:ins>
      <w:del w:id="4759" w:author="Microsoft Office User" w:date="2019-10-29T17:11:00Z">
        <w:r w:rsidR="00305CBE" w:rsidRPr="000D46AE" w:rsidDel="008118AE">
          <w:rPr>
            <w:rFonts w:ascii="Times New Roman" w:hAnsi="Times New Roman" w:cs="Times New Roman"/>
            <w:i/>
            <w:sz w:val="24"/>
            <w:lang w:val="en-US"/>
            <w:rPrChange w:id="4760" w:author="Microsoft Office User" w:date="2019-10-30T11:35:00Z">
              <w:rPr>
                <w:rFonts w:ascii="Times New Roman" w:hAnsi="Times New Roman" w:cs="Times New Roman"/>
                <w:i/>
                <w:sz w:val="24"/>
                <w:lang w:val="en-US"/>
              </w:rPr>
            </w:rPrChange>
          </w:rPr>
          <w:delText>k</w:delText>
        </w:r>
        <w:r w:rsidR="00305CBE" w:rsidRPr="000D46AE" w:rsidDel="008118AE">
          <w:rPr>
            <w:rFonts w:ascii="Times New Roman" w:hAnsi="Times New Roman" w:cs="Times New Roman"/>
            <w:sz w:val="24"/>
            <w:lang w:val="en-US"/>
            <w:rPrChange w:id="4761" w:author="Microsoft Office User" w:date="2019-10-30T11:35:00Z">
              <w:rPr>
                <w:rFonts w:ascii="Times New Roman" w:hAnsi="Times New Roman" w:cs="Times New Roman"/>
                <w:sz w:val="24"/>
                <w:lang w:val="en-US"/>
              </w:rPr>
            </w:rPrChange>
          </w:rPr>
          <w:delText xml:space="preserve"> = 4, Cohen’s </w:delText>
        </w:r>
        <w:r w:rsidR="00305CBE" w:rsidRPr="000D46AE" w:rsidDel="008118AE">
          <w:rPr>
            <w:rFonts w:ascii="Times New Roman" w:hAnsi="Times New Roman" w:cs="Times New Roman"/>
            <w:i/>
            <w:sz w:val="24"/>
            <w:lang w:val="en-US"/>
            <w:rPrChange w:id="4762" w:author="Microsoft Office User" w:date="2019-10-30T11:35:00Z">
              <w:rPr>
                <w:rFonts w:ascii="Times New Roman" w:hAnsi="Times New Roman" w:cs="Times New Roman"/>
                <w:i/>
                <w:sz w:val="24"/>
                <w:lang w:val="en-US"/>
              </w:rPr>
            </w:rPrChange>
          </w:rPr>
          <w:delText>d</w:delText>
        </w:r>
        <w:r w:rsidR="00305CBE" w:rsidRPr="000D46AE" w:rsidDel="008118AE">
          <w:rPr>
            <w:rFonts w:ascii="Times New Roman" w:hAnsi="Times New Roman" w:cs="Times New Roman"/>
            <w:sz w:val="24"/>
            <w:lang w:val="en-US"/>
            <w:rPrChange w:id="4763" w:author="Microsoft Office User" w:date="2019-10-30T11:35:00Z">
              <w:rPr>
                <w:rFonts w:ascii="Times New Roman" w:hAnsi="Times New Roman" w:cs="Times New Roman"/>
                <w:sz w:val="24"/>
                <w:lang w:val="en-US"/>
              </w:rPr>
            </w:rPrChange>
          </w:rPr>
          <w:delText xml:space="preserve"> = 0.80, 95% CI = [0.49, 1.10], 95% CR = [0.22, 1.37], </w:delText>
        </w:r>
        <w:r w:rsidR="00305CBE" w:rsidRPr="000D46AE" w:rsidDel="008118AE">
          <w:rPr>
            <w:rFonts w:ascii="Times New Roman" w:hAnsi="Times New Roman" w:cs="Times New Roman"/>
            <w:i/>
            <w:sz w:val="24"/>
            <w:lang w:val="en-US"/>
            <w:rPrChange w:id="4764" w:author="Microsoft Office User" w:date="2019-10-30T11:35:00Z">
              <w:rPr>
                <w:rFonts w:ascii="Times New Roman" w:hAnsi="Times New Roman" w:cs="Times New Roman"/>
                <w:i/>
                <w:sz w:val="24"/>
                <w:lang w:val="en-US"/>
              </w:rPr>
            </w:rPrChange>
          </w:rPr>
          <w:delText>p</w:delText>
        </w:r>
        <w:r w:rsidR="00305CBE" w:rsidRPr="000D46AE" w:rsidDel="008118AE">
          <w:rPr>
            <w:rFonts w:ascii="Times New Roman" w:hAnsi="Times New Roman" w:cs="Times New Roman"/>
            <w:sz w:val="24"/>
            <w:lang w:val="en-US"/>
            <w:rPrChange w:id="4765" w:author="Microsoft Office User" w:date="2019-10-30T11:35:00Z">
              <w:rPr>
                <w:rFonts w:ascii="Times New Roman" w:hAnsi="Times New Roman" w:cs="Times New Roman"/>
                <w:sz w:val="24"/>
                <w:lang w:val="en-US"/>
              </w:rPr>
            </w:rPrChange>
          </w:rPr>
          <w:delText xml:space="preserve"> &lt; .001, and </w:delText>
        </w:r>
        <w:r w:rsidR="003D76E3" w:rsidRPr="000D46AE" w:rsidDel="008118AE">
          <w:rPr>
            <w:rFonts w:ascii="Times New Roman" w:hAnsi="Times New Roman" w:cs="Times New Roman"/>
            <w:sz w:val="24"/>
            <w:lang w:val="en-US"/>
            <w:rPrChange w:id="4766" w:author="Microsoft Office User" w:date="2019-10-30T11:35:00Z">
              <w:rPr>
                <w:rFonts w:ascii="Times New Roman" w:hAnsi="Times New Roman" w:cs="Times New Roman"/>
                <w:sz w:val="24"/>
                <w:lang w:val="en-US"/>
              </w:rPr>
            </w:rPrChange>
          </w:rPr>
          <w:delText xml:space="preserve">now </w:delText>
        </w:r>
        <w:r w:rsidR="00DD37B1" w:rsidRPr="000D46AE" w:rsidDel="008118AE">
          <w:rPr>
            <w:rFonts w:ascii="Times New Roman" w:hAnsi="Times New Roman" w:cs="Times New Roman"/>
            <w:sz w:val="24"/>
            <w:lang w:val="en-US"/>
            <w:rPrChange w:id="4767" w:author="Microsoft Office User" w:date="2019-10-30T11:35:00Z">
              <w:rPr>
                <w:rFonts w:ascii="Times New Roman" w:hAnsi="Times New Roman" w:cs="Times New Roman"/>
                <w:sz w:val="24"/>
                <w:lang w:val="en-US"/>
              </w:rPr>
            </w:rPrChange>
          </w:rPr>
          <w:delText xml:space="preserve">showed </w:delText>
        </w:r>
        <w:r w:rsidR="00305CBE" w:rsidRPr="000D46AE" w:rsidDel="008118AE">
          <w:rPr>
            <w:rFonts w:ascii="Times New Roman" w:hAnsi="Times New Roman" w:cs="Times New Roman"/>
            <w:sz w:val="24"/>
            <w:lang w:val="en-US"/>
            <w:rPrChange w:id="4768" w:author="Microsoft Office User" w:date="2019-10-30T11:35:00Z">
              <w:rPr>
                <w:rFonts w:ascii="Times New Roman" w:hAnsi="Times New Roman" w:cs="Times New Roman"/>
                <w:sz w:val="24"/>
                <w:lang w:val="en-US"/>
              </w:rPr>
            </w:rPrChange>
          </w:rPr>
          <w:delText xml:space="preserve">lower heterogeneity, </w:delText>
        </w:r>
        <w:r w:rsidR="00305CBE" w:rsidRPr="000D46AE" w:rsidDel="008118AE">
          <w:rPr>
            <w:rFonts w:ascii="Times New Roman" w:hAnsi="Times New Roman" w:cs="Times New Roman"/>
            <w:i/>
            <w:sz w:val="24"/>
            <w:lang w:val="en-US"/>
            <w:rPrChange w:id="4769" w:author="Microsoft Office User" w:date="2019-10-30T11:35:00Z">
              <w:rPr>
                <w:rFonts w:ascii="Times New Roman" w:hAnsi="Times New Roman" w:cs="Times New Roman"/>
                <w:i/>
                <w:sz w:val="24"/>
                <w:lang w:val="en-US"/>
              </w:rPr>
            </w:rPrChange>
          </w:rPr>
          <w:delText>Q</w:delText>
        </w:r>
        <w:r w:rsidR="00305CBE" w:rsidRPr="000D46AE" w:rsidDel="008118AE">
          <w:rPr>
            <w:rFonts w:ascii="Times New Roman" w:hAnsi="Times New Roman" w:cs="Times New Roman"/>
            <w:sz w:val="24"/>
            <w:lang w:val="en-US"/>
            <w:rPrChange w:id="4770" w:author="Microsoft Office User" w:date="2019-10-30T11:35:00Z">
              <w:rPr>
                <w:rFonts w:ascii="Times New Roman" w:hAnsi="Times New Roman" w:cs="Times New Roman"/>
                <w:sz w:val="24"/>
                <w:lang w:val="en-US"/>
              </w:rPr>
            </w:rPrChange>
          </w:rPr>
          <w:delText xml:space="preserve">(df = 3) = 8.08, </w:delText>
        </w:r>
        <w:r w:rsidR="00305CBE" w:rsidRPr="000D46AE" w:rsidDel="008118AE">
          <w:rPr>
            <w:rFonts w:ascii="Times New Roman" w:hAnsi="Times New Roman" w:cs="Times New Roman"/>
            <w:i/>
            <w:sz w:val="24"/>
            <w:lang w:val="en-US"/>
            <w:rPrChange w:id="4771" w:author="Microsoft Office User" w:date="2019-10-30T11:35:00Z">
              <w:rPr>
                <w:rFonts w:ascii="Times New Roman" w:hAnsi="Times New Roman" w:cs="Times New Roman"/>
                <w:i/>
                <w:sz w:val="24"/>
                <w:lang w:val="en-US"/>
              </w:rPr>
            </w:rPrChange>
          </w:rPr>
          <w:delText>p</w:delText>
        </w:r>
        <w:r w:rsidR="00305CBE" w:rsidRPr="000D46AE" w:rsidDel="008118AE">
          <w:rPr>
            <w:rFonts w:ascii="Times New Roman" w:hAnsi="Times New Roman" w:cs="Times New Roman"/>
            <w:sz w:val="24"/>
            <w:lang w:val="en-US"/>
            <w:rPrChange w:id="4772" w:author="Microsoft Office User" w:date="2019-10-30T11:35:00Z">
              <w:rPr>
                <w:rFonts w:ascii="Times New Roman" w:hAnsi="Times New Roman" w:cs="Times New Roman"/>
                <w:sz w:val="24"/>
                <w:lang w:val="en-US"/>
              </w:rPr>
            </w:rPrChange>
          </w:rPr>
          <w:delText xml:space="preserve"> &lt; .001, </w:delText>
        </w:r>
        <w:r w:rsidR="00305CBE" w:rsidRPr="000D46AE" w:rsidDel="008118AE">
          <w:rPr>
            <w:rFonts w:ascii="Times New Roman" w:hAnsi="Times New Roman" w:cs="Times New Roman"/>
            <w:sz w:val="24"/>
            <w:lang w:val="en-US"/>
            <w:rPrChange w:id="4773" w:author="Microsoft Office User" w:date="2019-10-30T11:35:00Z">
              <w:rPr>
                <w:rFonts w:ascii="Times New Roman" w:hAnsi="Times New Roman" w:cs="Times New Roman"/>
                <w:sz w:val="24"/>
              </w:rPr>
            </w:rPrChange>
          </w:rPr>
          <w:delText>τ</w:delText>
        </w:r>
        <w:r w:rsidR="00305CBE" w:rsidRPr="000D46AE" w:rsidDel="008118AE">
          <w:rPr>
            <w:rFonts w:ascii="Times New Roman" w:hAnsi="Times New Roman" w:cs="Times New Roman"/>
            <w:sz w:val="24"/>
            <w:vertAlign w:val="superscript"/>
            <w:lang w:val="en-US"/>
            <w:rPrChange w:id="4774" w:author="Microsoft Office User" w:date="2019-10-30T11:35:00Z">
              <w:rPr>
                <w:rFonts w:ascii="Times New Roman" w:hAnsi="Times New Roman" w:cs="Times New Roman"/>
                <w:sz w:val="24"/>
                <w:vertAlign w:val="superscript"/>
                <w:lang w:val="en-US"/>
              </w:rPr>
            </w:rPrChange>
          </w:rPr>
          <w:delText>2</w:delText>
        </w:r>
        <w:r w:rsidR="00305CBE" w:rsidRPr="000D46AE" w:rsidDel="008118AE">
          <w:rPr>
            <w:rFonts w:ascii="Times New Roman" w:hAnsi="Times New Roman" w:cs="Times New Roman"/>
            <w:sz w:val="24"/>
            <w:lang w:val="en-US"/>
            <w:rPrChange w:id="4775" w:author="Microsoft Office User" w:date="2019-10-30T11:35:00Z">
              <w:rPr>
                <w:rFonts w:ascii="Times New Roman" w:hAnsi="Times New Roman" w:cs="Times New Roman"/>
                <w:sz w:val="24"/>
                <w:lang w:val="en-US"/>
              </w:rPr>
            </w:rPrChange>
          </w:rPr>
          <w:delText xml:space="preserve"> = 0.06, </w:delText>
        </w:r>
        <w:r w:rsidR="00305CBE" w:rsidRPr="000D46AE" w:rsidDel="008118AE">
          <w:rPr>
            <w:rFonts w:ascii="Times New Roman" w:hAnsi="Times New Roman" w:cs="Times New Roman"/>
            <w:i/>
            <w:sz w:val="24"/>
            <w:lang w:val="en-US"/>
            <w:rPrChange w:id="4776" w:author="Microsoft Office User" w:date="2019-10-30T11:35:00Z">
              <w:rPr>
                <w:rFonts w:ascii="Times New Roman" w:hAnsi="Times New Roman" w:cs="Times New Roman"/>
                <w:i/>
                <w:sz w:val="24"/>
                <w:lang w:val="en-US"/>
              </w:rPr>
            </w:rPrChange>
          </w:rPr>
          <w:delText>I</w:delText>
        </w:r>
        <w:r w:rsidR="00305CBE" w:rsidRPr="000D46AE" w:rsidDel="008118AE">
          <w:rPr>
            <w:rFonts w:ascii="Times New Roman" w:hAnsi="Times New Roman" w:cs="Times New Roman"/>
            <w:sz w:val="24"/>
            <w:vertAlign w:val="superscript"/>
            <w:lang w:val="en-US"/>
            <w:rPrChange w:id="4777" w:author="Microsoft Office User" w:date="2019-10-30T11:35:00Z">
              <w:rPr>
                <w:rFonts w:ascii="Times New Roman" w:hAnsi="Times New Roman" w:cs="Times New Roman"/>
                <w:sz w:val="24"/>
                <w:vertAlign w:val="superscript"/>
                <w:lang w:val="en-US"/>
              </w:rPr>
            </w:rPrChange>
          </w:rPr>
          <w:delText>2</w:delText>
        </w:r>
        <w:r w:rsidR="00305CBE" w:rsidRPr="000D46AE" w:rsidDel="008118AE">
          <w:rPr>
            <w:rFonts w:ascii="Times New Roman" w:hAnsi="Times New Roman" w:cs="Times New Roman"/>
            <w:sz w:val="24"/>
            <w:lang w:val="en-US"/>
            <w:rPrChange w:id="4778" w:author="Microsoft Office User" w:date="2019-10-30T11:35:00Z">
              <w:rPr>
                <w:rFonts w:ascii="Times New Roman" w:hAnsi="Times New Roman" w:cs="Times New Roman"/>
                <w:sz w:val="24"/>
                <w:lang w:val="en-US"/>
              </w:rPr>
            </w:rPrChange>
          </w:rPr>
          <w:delText xml:space="preserve"> = 65.47, </w:delText>
        </w:r>
        <w:r w:rsidR="00305CBE" w:rsidRPr="000D46AE" w:rsidDel="008118AE">
          <w:rPr>
            <w:rFonts w:ascii="Times New Roman" w:hAnsi="Times New Roman" w:cs="Times New Roman"/>
            <w:i/>
            <w:sz w:val="24"/>
            <w:lang w:val="en-US"/>
            <w:rPrChange w:id="4779" w:author="Microsoft Office User" w:date="2019-10-30T11:35:00Z">
              <w:rPr>
                <w:rFonts w:ascii="Times New Roman" w:hAnsi="Times New Roman" w:cs="Times New Roman"/>
                <w:i/>
                <w:sz w:val="24"/>
                <w:lang w:val="en-US"/>
              </w:rPr>
            </w:rPrChange>
          </w:rPr>
          <w:delText>H</w:delText>
        </w:r>
        <w:r w:rsidR="00305CBE" w:rsidRPr="000D46AE" w:rsidDel="008118AE">
          <w:rPr>
            <w:rFonts w:ascii="Times New Roman" w:hAnsi="Times New Roman" w:cs="Times New Roman"/>
            <w:sz w:val="24"/>
            <w:vertAlign w:val="superscript"/>
            <w:lang w:val="en-US"/>
            <w:rPrChange w:id="4780" w:author="Microsoft Office User" w:date="2019-10-30T11:35:00Z">
              <w:rPr>
                <w:rFonts w:ascii="Times New Roman" w:hAnsi="Times New Roman" w:cs="Times New Roman"/>
                <w:sz w:val="24"/>
                <w:vertAlign w:val="superscript"/>
                <w:lang w:val="en-US"/>
              </w:rPr>
            </w:rPrChange>
          </w:rPr>
          <w:delText>2</w:delText>
        </w:r>
        <w:r w:rsidR="00305CBE" w:rsidRPr="000D46AE" w:rsidDel="008118AE">
          <w:rPr>
            <w:rFonts w:ascii="Times New Roman" w:hAnsi="Times New Roman" w:cs="Times New Roman"/>
            <w:sz w:val="24"/>
            <w:lang w:val="en-US"/>
            <w:rPrChange w:id="4781" w:author="Microsoft Office User" w:date="2019-10-30T11:35:00Z">
              <w:rPr>
                <w:rFonts w:ascii="Times New Roman" w:hAnsi="Times New Roman" w:cs="Times New Roman"/>
                <w:sz w:val="24"/>
                <w:lang w:val="en-US"/>
              </w:rPr>
            </w:rPrChange>
          </w:rPr>
          <w:delText xml:space="preserve"> = 2.90.</w:delText>
        </w:r>
      </w:del>
    </w:p>
    <w:p w14:paraId="38202678" w14:textId="77777777" w:rsidR="008118AE" w:rsidRPr="000D46AE" w:rsidRDefault="008118AE">
      <w:pPr>
        <w:spacing w:line="480" w:lineRule="auto"/>
        <w:ind w:firstLine="708"/>
        <w:rPr>
          <w:ins w:id="4782" w:author="Microsoft Office User" w:date="2019-10-29T17:11:00Z"/>
          <w:rFonts w:ascii="Times New Roman" w:hAnsi="Times New Roman" w:cs="Times New Roman"/>
          <w:sz w:val="24"/>
          <w:lang w:val="en-US"/>
          <w:rPrChange w:id="4783" w:author="Microsoft Office User" w:date="2019-10-30T11:35:00Z">
            <w:rPr>
              <w:ins w:id="4784" w:author="Microsoft Office User" w:date="2019-10-29T17:11:00Z"/>
              <w:rFonts w:ascii="Times New Roman" w:hAnsi="Times New Roman" w:cs="Times New Roman"/>
              <w:sz w:val="24"/>
              <w:lang w:val="en-US"/>
            </w:rPr>
          </w:rPrChange>
        </w:rPr>
      </w:pPr>
    </w:p>
    <w:p w14:paraId="0890891D" w14:textId="4077A81F" w:rsidR="00305CBE" w:rsidRPr="000D46AE" w:rsidRDefault="00624C92" w:rsidP="00305CBE">
      <w:pPr>
        <w:spacing w:line="480" w:lineRule="auto"/>
        <w:rPr>
          <w:rFonts w:ascii="Times New Roman" w:hAnsi="Times New Roman" w:cs="Times New Roman"/>
          <w:b/>
          <w:sz w:val="24"/>
          <w:lang w:val="en-US"/>
          <w:rPrChange w:id="4785" w:author="Microsoft Office User" w:date="2019-10-30T11:35:00Z">
            <w:rPr>
              <w:rFonts w:ascii="Times New Roman" w:hAnsi="Times New Roman" w:cs="Times New Roman"/>
              <w:b/>
              <w:sz w:val="24"/>
              <w:lang w:val="en-US"/>
            </w:rPr>
          </w:rPrChange>
        </w:rPr>
      </w:pPr>
      <w:r w:rsidRPr="000D46AE">
        <w:rPr>
          <w:rFonts w:ascii="Times New Roman" w:hAnsi="Times New Roman" w:cs="Times New Roman"/>
          <w:b/>
          <w:sz w:val="24"/>
          <w:lang w:val="en-US"/>
          <w:rPrChange w:id="4786" w:author="Microsoft Office User" w:date="2019-10-30T11:35:00Z">
            <w:rPr>
              <w:rFonts w:ascii="Times New Roman" w:hAnsi="Times New Roman" w:cs="Times New Roman"/>
              <w:b/>
              <w:sz w:val="24"/>
              <w:lang w:val="en-US"/>
            </w:rPr>
          </w:rPrChange>
        </w:rPr>
        <w:lastRenderedPageBreak/>
        <w:t>Self-R</w:t>
      </w:r>
      <w:r w:rsidR="00305CBE" w:rsidRPr="000D46AE">
        <w:rPr>
          <w:rFonts w:ascii="Times New Roman" w:hAnsi="Times New Roman" w:cs="Times New Roman"/>
          <w:b/>
          <w:sz w:val="24"/>
          <w:lang w:val="en-US"/>
          <w:rPrChange w:id="4787" w:author="Microsoft Office User" w:date="2019-10-30T11:35:00Z">
            <w:rPr>
              <w:rFonts w:ascii="Times New Roman" w:hAnsi="Times New Roman" w:cs="Times New Roman"/>
              <w:b/>
              <w:sz w:val="24"/>
              <w:lang w:val="en-US"/>
            </w:rPr>
          </w:rPrChange>
        </w:rPr>
        <w:t xml:space="preserve">eport </w:t>
      </w:r>
      <w:r w:rsidRPr="000D46AE">
        <w:rPr>
          <w:rFonts w:ascii="Times New Roman" w:hAnsi="Times New Roman" w:cs="Times New Roman"/>
          <w:b/>
          <w:sz w:val="24"/>
          <w:lang w:val="en-US"/>
          <w:rPrChange w:id="4788" w:author="Microsoft Office User" w:date="2019-10-30T11:35:00Z">
            <w:rPr>
              <w:rFonts w:ascii="Times New Roman" w:hAnsi="Times New Roman" w:cs="Times New Roman"/>
              <w:b/>
              <w:sz w:val="24"/>
              <w:lang w:val="en-US"/>
            </w:rPr>
          </w:rPrChange>
        </w:rPr>
        <w:t>R</w:t>
      </w:r>
      <w:r w:rsidR="00305CBE" w:rsidRPr="000D46AE">
        <w:rPr>
          <w:rFonts w:ascii="Times New Roman" w:hAnsi="Times New Roman" w:cs="Times New Roman"/>
          <w:b/>
          <w:sz w:val="24"/>
          <w:lang w:val="en-US"/>
          <w:rPrChange w:id="4789" w:author="Microsoft Office User" w:date="2019-10-30T11:35:00Z">
            <w:rPr>
              <w:rFonts w:ascii="Times New Roman" w:hAnsi="Times New Roman" w:cs="Times New Roman"/>
              <w:b/>
              <w:sz w:val="24"/>
              <w:lang w:val="en-US"/>
            </w:rPr>
          </w:rPrChange>
        </w:rPr>
        <w:t>atings</w:t>
      </w:r>
    </w:p>
    <w:p w14:paraId="3FB94220" w14:textId="01D7FC57" w:rsidR="007A36FB" w:rsidRPr="000D46AE" w:rsidRDefault="00624C92">
      <w:pPr>
        <w:spacing w:line="480" w:lineRule="auto"/>
        <w:ind w:firstLine="708"/>
        <w:rPr>
          <w:ins w:id="4790" w:author="Microsoft Office User" w:date="2019-10-29T17:12:00Z"/>
          <w:rFonts w:ascii="Times New Roman" w:hAnsi="Times New Roman" w:cs="Times New Roman"/>
          <w:sz w:val="24"/>
          <w:lang w:val="en-US"/>
          <w:rPrChange w:id="4791" w:author="Microsoft Office User" w:date="2019-10-30T11:35:00Z">
            <w:rPr>
              <w:ins w:id="4792" w:author="Microsoft Office User" w:date="2019-10-29T17:12:00Z"/>
              <w:rFonts w:ascii="Times New Roman" w:hAnsi="Times New Roman" w:cs="Times New Roman"/>
              <w:i/>
              <w:sz w:val="24"/>
              <w:lang w:val="en-US"/>
            </w:rPr>
          </w:rPrChange>
        </w:rPr>
      </w:pPr>
      <w:r w:rsidRPr="000D46AE">
        <w:rPr>
          <w:rFonts w:ascii="Times New Roman" w:hAnsi="Times New Roman" w:cs="Times New Roman"/>
          <w:sz w:val="24"/>
          <w:lang w:val="en-US"/>
          <w:rPrChange w:id="4793" w:author="Microsoft Office User" w:date="2019-10-30T11:35:00Z">
            <w:rPr>
              <w:rFonts w:ascii="Times New Roman" w:hAnsi="Times New Roman" w:cs="Times New Roman"/>
              <w:sz w:val="24"/>
              <w:lang w:val="en-US"/>
            </w:rPr>
          </w:rPrChange>
        </w:rPr>
        <w:t xml:space="preserve">Fitting a meta-analytic model to the self-report ratings revealed a </w:t>
      </w:r>
      <w:r w:rsidR="00305CBE" w:rsidRPr="000D46AE">
        <w:rPr>
          <w:rFonts w:ascii="Times New Roman" w:hAnsi="Times New Roman" w:cs="Times New Roman"/>
          <w:sz w:val="24"/>
          <w:lang w:val="en-US"/>
          <w:rPrChange w:id="4794" w:author="Microsoft Office User" w:date="2019-10-30T11:35:00Z">
            <w:rPr>
              <w:rFonts w:ascii="Times New Roman" w:hAnsi="Times New Roman" w:cs="Times New Roman"/>
              <w:sz w:val="24"/>
              <w:lang w:val="en-US"/>
            </w:rPr>
          </w:rPrChange>
        </w:rPr>
        <w:t xml:space="preserve">significant </w:t>
      </w:r>
      <w:r w:rsidRPr="000D46AE">
        <w:rPr>
          <w:rFonts w:ascii="Times New Roman" w:hAnsi="Times New Roman" w:cs="Times New Roman"/>
          <w:sz w:val="24"/>
          <w:lang w:val="en-US"/>
          <w:rPrChange w:id="4795" w:author="Microsoft Office User" w:date="2019-10-30T11:35:00Z">
            <w:rPr>
              <w:rFonts w:ascii="Times New Roman" w:hAnsi="Times New Roman" w:cs="Times New Roman"/>
              <w:sz w:val="24"/>
              <w:lang w:val="en-US"/>
            </w:rPr>
          </w:rPrChange>
        </w:rPr>
        <w:t xml:space="preserve">effect </w:t>
      </w:r>
      <w:r w:rsidR="00305CBE" w:rsidRPr="000D46AE">
        <w:rPr>
          <w:rFonts w:ascii="Times New Roman" w:hAnsi="Times New Roman" w:cs="Times New Roman"/>
          <w:sz w:val="24"/>
          <w:lang w:val="en-US"/>
          <w:rPrChange w:id="4796" w:author="Microsoft Office User" w:date="2019-10-30T11:35:00Z">
            <w:rPr>
              <w:rFonts w:ascii="Times New Roman" w:hAnsi="Times New Roman" w:cs="Times New Roman"/>
              <w:sz w:val="24"/>
              <w:lang w:val="en-US"/>
            </w:rPr>
          </w:rPrChange>
        </w:rPr>
        <w:t xml:space="preserve">of large size, </w:t>
      </w:r>
      <w:ins w:id="4797" w:author="Microsoft Office User" w:date="2019-10-29T17:11:00Z">
        <w:r w:rsidR="005112F8" w:rsidRPr="000D46AE">
          <w:rPr>
            <w:rFonts w:ascii="Times New Roman" w:hAnsi="Times New Roman" w:cs="Times New Roman"/>
            <w:i/>
            <w:sz w:val="24"/>
            <w:lang w:val="en-US"/>
            <w:rPrChange w:id="4798" w:author="Microsoft Office User" w:date="2019-10-30T11:35:00Z">
              <w:rPr>
                <w:rFonts w:ascii="Times New Roman" w:hAnsi="Times New Roman" w:cs="Times New Roman"/>
                <w:sz w:val="24"/>
                <w:lang w:val="en-US"/>
              </w:rPr>
            </w:rPrChange>
          </w:rPr>
          <w:t>k</w:t>
        </w:r>
        <w:r w:rsidR="005112F8" w:rsidRPr="000D46AE">
          <w:rPr>
            <w:rFonts w:ascii="Times New Roman" w:hAnsi="Times New Roman" w:cs="Times New Roman"/>
            <w:sz w:val="24"/>
            <w:lang w:val="en-US"/>
            <w:rPrChange w:id="4799" w:author="Microsoft Office User" w:date="2019-10-30T11:35:00Z">
              <w:rPr>
                <w:rFonts w:ascii="Times New Roman" w:hAnsi="Times New Roman" w:cs="Times New Roman"/>
                <w:sz w:val="24"/>
                <w:lang w:val="en-US"/>
              </w:rPr>
            </w:rPrChange>
          </w:rPr>
          <w:t xml:space="preserve"> = 9, </w:t>
        </w:r>
        <w:r w:rsidR="005112F8" w:rsidRPr="000D46AE">
          <w:rPr>
            <w:rFonts w:ascii="Times New Roman" w:hAnsi="Times New Roman" w:cs="Times New Roman"/>
            <w:i/>
            <w:sz w:val="24"/>
            <w:lang w:val="en-US"/>
            <w:rPrChange w:id="4800" w:author="Microsoft Office User" w:date="2019-10-30T11:35:00Z">
              <w:rPr>
                <w:rFonts w:ascii="Times New Roman" w:hAnsi="Times New Roman" w:cs="Times New Roman"/>
                <w:sz w:val="24"/>
                <w:lang w:val="en-US"/>
              </w:rPr>
            </w:rPrChange>
          </w:rPr>
          <w:t>d</w:t>
        </w:r>
        <w:r w:rsidR="005112F8" w:rsidRPr="000D46AE">
          <w:rPr>
            <w:rFonts w:ascii="Times New Roman" w:hAnsi="Times New Roman" w:cs="Times New Roman"/>
            <w:sz w:val="24"/>
            <w:lang w:val="en-US"/>
            <w:rPrChange w:id="4801" w:author="Microsoft Office User" w:date="2019-10-30T11:35:00Z">
              <w:rPr>
                <w:rFonts w:ascii="Times New Roman" w:hAnsi="Times New Roman" w:cs="Times New Roman"/>
                <w:sz w:val="24"/>
                <w:lang w:val="en-US"/>
              </w:rPr>
            </w:rPrChange>
          </w:rPr>
          <w:t xml:space="preserve"> = 1.00, 95% CI = [0.62, 1.37], 95% CR = [-0.14, 2.13], </w:t>
        </w:r>
        <w:r w:rsidR="005112F8" w:rsidRPr="000D46AE">
          <w:rPr>
            <w:rFonts w:ascii="Times New Roman" w:hAnsi="Times New Roman" w:cs="Times New Roman"/>
            <w:i/>
            <w:sz w:val="24"/>
            <w:lang w:val="en-US"/>
            <w:rPrChange w:id="4802" w:author="Microsoft Office User" w:date="2019-10-30T11:35:00Z">
              <w:rPr>
                <w:rFonts w:ascii="Times New Roman" w:hAnsi="Times New Roman" w:cs="Times New Roman"/>
                <w:sz w:val="24"/>
                <w:lang w:val="en-US"/>
              </w:rPr>
            </w:rPrChange>
          </w:rPr>
          <w:t>p</w:t>
        </w:r>
        <w:r w:rsidR="005112F8" w:rsidRPr="000D46AE">
          <w:rPr>
            <w:rFonts w:ascii="Times New Roman" w:hAnsi="Times New Roman" w:cs="Times New Roman"/>
            <w:sz w:val="24"/>
            <w:lang w:val="en-US"/>
            <w:rPrChange w:id="4803" w:author="Microsoft Office User" w:date="2019-10-30T11:35:00Z">
              <w:rPr>
                <w:rFonts w:ascii="Times New Roman" w:hAnsi="Times New Roman" w:cs="Times New Roman"/>
                <w:sz w:val="24"/>
                <w:lang w:val="en-US"/>
              </w:rPr>
            </w:rPrChange>
          </w:rPr>
          <w:t xml:space="preserve"> &lt; .0001, but with a high degree of heterogeneity: </w:t>
        </w:r>
        <w:r w:rsidR="005112F8" w:rsidRPr="000D46AE">
          <w:rPr>
            <w:rFonts w:ascii="Times New Roman" w:hAnsi="Times New Roman" w:cs="Times New Roman"/>
            <w:i/>
            <w:sz w:val="24"/>
            <w:lang w:val="en-US"/>
            <w:rPrChange w:id="4804" w:author="Microsoft Office User" w:date="2019-10-30T11:35:00Z">
              <w:rPr>
                <w:rFonts w:ascii="Times New Roman" w:hAnsi="Times New Roman" w:cs="Times New Roman"/>
                <w:sz w:val="24"/>
                <w:lang w:val="en-US"/>
              </w:rPr>
            </w:rPrChange>
          </w:rPr>
          <w:t>Q</w:t>
        </w:r>
        <w:r w:rsidR="005112F8" w:rsidRPr="000D46AE">
          <w:rPr>
            <w:rFonts w:ascii="Times New Roman" w:hAnsi="Times New Roman" w:cs="Times New Roman"/>
            <w:sz w:val="24"/>
            <w:lang w:val="en-US"/>
            <w:rPrChange w:id="4805" w:author="Microsoft Office User" w:date="2019-10-30T11:35:00Z">
              <w:rPr>
                <w:rFonts w:ascii="Times New Roman" w:hAnsi="Times New Roman" w:cs="Times New Roman"/>
                <w:sz w:val="24"/>
                <w:lang w:val="en-US"/>
              </w:rPr>
            </w:rPrChange>
          </w:rPr>
          <w:t>(</w:t>
        </w:r>
        <w:r w:rsidR="005112F8" w:rsidRPr="000D46AE">
          <w:rPr>
            <w:rFonts w:ascii="Times New Roman" w:hAnsi="Times New Roman" w:cs="Times New Roman"/>
            <w:i/>
            <w:sz w:val="24"/>
            <w:lang w:val="en-US"/>
            <w:rPrChange w:id="4806" w:author="Microsoft Office User" w:date="2019-10-30T11:35:00Z">
              <w:rPr>
                <w:rFonts w:ascii="Times New Roman" w:hAnsi="Times New Roman" w:cs="Times New Roman"/>
                <w:sz w:val="24"/>
                <w:lang w:val="en-US"/>
              </w:rPr>
            </w:rPrChange>
          </w:rPr>
          <w:t>df</w:t>
        </w:r>
        <w:r w:rsidR="005112F8" w:rsidRPr="000D46AE">
          <w:rPr>
            <w:rFonts w:ascii="Times New Roman" w:hAnsi="Times New Roman" w:cs="Times New Roman"/>
            <w:sz w:val="24"/>
            <w:lang w:val="en-US"/>
            <w:rPrChange w:id="4807" w:author="Microsoft Office User" w:date="2019-10-30T11:35:00Z">
              <w:rPr>
                <w:rFonts w:ascii="Times New Roman" w:hAnsi="Times New Roman" w:cs="Times New Roman"/>
                <w:sz w:val="24"/>
                <w:lang w:val="en-US"/>
              </w:rPr>
            </w:rPrChange>
          </w:rPr>
          <w:t xml:space="preserve"> = 8) = 68.6, </w:t>
        </w:r>
        <w:r w:rsidR="005112F8" w:rsidRPr="000D46AE">
          <w:rPr>
            <w:rFonts w:ascii="Times New Roman" w:hAnsi="Times New Roman" w:cs="Times New Roman"/>
            <w:i/>
            <w:sz w:val="24"/>
            <w:lang w:val="en-US"/>
            <w:rPrChange w:id="4808" w:author="Microsoft Office User" w:date="2019-10-30T11:35:00Z">
              <w:rPr>
                <w:rFonts w:ascii="Times New Roman" w:hAnsi="Times New Roman" w:cs="Times New Roman"/>
                <w:sz w:val="24"/>
                <w:lang w:val="en-US"/>
              </w:rPr>
            </w:rPrChange>
          </w:rPr>
          <w:t>p</w:t>
        </w:r>
        <w:r w:rsidR="005112F8" w:rsidRPr="000D46AE">
          <w:rPr>
            <w:rFonts w:ascii="Times New Roman" w:hAnsi="Times New Roman" w:cs="Times New Roman"/>
            <w:sz w:val="24"/>
            <w:lang w:val="en-US"/>
            <w:rPrChange w:id="4809" w:author="Microsoft Office User" w:date="2019-10-30T11:35:00Z">
              <w:rPr>
                <w:rFonts w:ascii="Times New Roman" w:hAnsi="Times New Roman" w:cs="Times New Roman"/>
                <w:sz w:val="24"/>
                <w:lang w:val="en-US"/>
              </w:rPr>
            </w:rPrChange>
          </w:rPr>
          <w:t xml:space="preserve"> &lt; .001, </w:t>
        </w:r>
      </w:ins>
      <w:ins w:id="4810" w:author="Microsoft Office User" w:date="2019-10-29T17:12:00Z">
        <w:r w:rsidR="005112F8" w:rsidRPr="000D46AE">
          <w:rPr>
            <w:rFonts w:ascii="Times New Roman" w:hAnsi="Times New Roman" w:cs="Times New Roman"/>
            <w:sz w:val="24"/>
            <w:lang w:val="en-US"/>
            <w:rPrChange w:id="4811" w:author="Microsoft Office User" w:date="2019-10-30T11:35:00Z">
              <w:rPr>
                <w:rFonts w:ascii="Times New Roman" w:hAnsi="Times New Roman" w:cs="Times New Roman"/>
                <w:sz w:val="24"/>
              </w:rPr>
            </w:rPrChange>
          </w:rPr>
          <w:t>τ</w:t>
        </w:r>
        <w:r w:rsidR="005112F8" w:rsidRPr="000D46AE">
          <w:rPr>
            <w:rFonts w:ascii="Times New Roman" w:hAnsi="Times New Roman" w:cs="Times New Roman"/>
            <w:sz w:val="24"/>
            <w:vertAlign w:val="superscript"/>
            <w:lang w:val="en-US"/>
            <w:rPrChange w:id="4812" w:author="Microsoft Office User" w:date="2019-10-30T11:35:00Z">
              <w:rPr>
                <w:rFonts w:ascii="Times New Roman" w:hAnsi="Times New Roman" w:cs="Times New Roman"/>
                <w:sz w:val="24"/>
                <w:vertAlign w:val="superscript"/>
                <w:lang w:val="en-US"/>
              </w:rPr>
            </w:rPrChange>
          </w:rPr>
          <w:t>2</w:t>
        </w:r>
      </w:ins>
      <w:ins w:id="4813" w:author="Microsoft Office User" w:date="2019-10-29T17:11:00Z">
        <w:r w:rsidR="005112F8" w:rsidRPr="000D46AE">
          <w:rPr>
            <w:rFonts w:ascii="Times New Roman" w:hAnsi="Times New Roman" w:cs="Times New Roman"/>
            <w:sz w:val="24"/>
            <w:lang w:val="en-US"/>
            <w:rPrChange w:id="4814" w:author="Microsoft Office User" w:date="2019-10-30T11:35:00Z">
              <w:rPr>
                <w:rFonts w:ascii="Times New Roman" w:hAnsi="Times New Roman" w:cs="Times New Roman"/>
                <w:sz w:val="24"/>
                <w:lang w:val="en-US"/>
              </w:rPr>
            </w:rPrChange>
          </w:rPr>
          <w:t xml:space="preserve"> = 0.3, </w:t>
        </w:r>
      </w:ins>
      <w:ins w:id="4815" w:author="Microsoft Office User" w:date="2019-10-29T17:12:00Z">
        <w:r w:rsidR="005112F8" w:rsidRPr="000D46AE">
          <w:rPr>
            <w:rFonts w:ascii="Times New Roman" w:hAnsi="Times New Roman" w:cs="Times New Roman"/>
            <w:i/>
            <w:sz w:val="24"/>
            <w:lang w:val="en-US"/>
            <w:rPrChange w:id="4816" w:author="Microsoft Office User" w:date="2019-10-30T11:35:00Z">
              <w:rPr>
                <w:rFonts w:ascii="Times New Roman" w:hAnsi="Times New Roman" w:cs="Times New Roman"/>
                <w:i/>
                <w:sz w:val="24"/>
                <w:lang w:val="en-US"/>
              </w:rPr>
            </w:rPrChange>
          </w:rPr>
          <w:t>I</w:t>
        </w:r>
        <w:r w:rsidR="005112F8" w:rsidRPr="000D46AE">
          <w:rPr>
            <w:rFonts w:ascii="Times New Roman" w:hAnsi="Times New Roman" w:cs="Times New Roman"/>
            <w:sz w:val="24"/>
            <w:vertAlign w:val="superscript"/>
            <w:lang w:val="en-US"/>
            <w:rPrChange w:id="4817" w:author="Microsoft Office User" w:date="2019-10-30T11:35:00Z">
              <w:rPr>
                <w:rFonts w:ascii="Times New Roman" w:hAnsi="Times New Roman" w:cs="Times New Roman"/>
                <w:sz w:val="24"/>
                <w:vertAlign w:val="superscript"/>
                <w:lang w:val="en-US"/>
              </w:rPr>
            </w:rPrChange>
          </w:rPr>
          <w:t>2</w:t>
        </w:r>
      </w:ins>
      <w:ins w:id="4818" w:author="Microsoft Office User" w:date="2019-10-29T17:11:00Z">
        <w:r w:rsidR="005112F8" w:rsidRPr="000D46AE">
          <w:rPr>
            <w:rFonts w:ascii="Times New Roman" w:hAnsi="Times New Roman" w:cs="Times New Roman"/>
            <w:sz w:val="24"/>
            <w:lang w:val="en-US"/>
            <w:rPrChange w:id="4819" w:author="Microsoft Office User" w:date="2019-10-30T11:35:00Z">
              <w:rPr>
                <w:rFonts w:ascii="Times New Roman" w:hAnsi="Times New Roman" w:cs="Times New Roman"/>
                <w:sz w:val="24"/>
                <w:lang w:val="en-US"/>
              </w:rPr>
            </w:rPrChange>
          </w:rPr>
          <w:t xml:space="preserve"> = 90.66</w:t>
        </w:r>
      </w:ins>
      <w:ins w:id="4820" w:author="Microsoft Office User" w:date="2019-10-30T10:33:00Z">
        <w:r w:rsidR="002C797B" w:rsidRPr="000D46AE">
          <w:rPr>
            <w:rFonts w:ascii="Times New Roman" w:hAnsi="Times New Roman" w:cs="Times New Roman"/>
            <w:sz w:val="24"/>
            <w:lang w:val="en-US"/>
            <w:rPrChange w:id="4821" w:author="Microsoft Office User" w:date="2019-10-30T11:35:00Z">
              <w:rPr>
                <w:rFonts w:ascii="Times New Roman" w:hAnsi="Times New Roman" w:cs="Times New Roman"/>
                <w:sz w:val="24"/>
                <w:highlight w:val="yellow"/>
                <w:lang w:val="en-US"/>
              </w:rPr>
            </w:rPrChange>
          </w:rPr>
          <w:t>%</w:t>
        </w:r>
      </w:ins>
      <w:ins w:id="4822" w:author="Microsoft Office User" w:date="2019-10-29T17:11:00Z">
        <w:r w:rsidR="005112F8" w:rsidRPr="000D46AE">
          <w:rPr>
            <w:rFonts w:ascii="Times New Roman" w:hAnsi="Times New Roman" w:cs="Times New Roman"/>
            <w:sz w:val="24"/>
            <w:lang w:val="en-US"/>
            <w:rPrChange w:id="4823" w:author="Microsoft Office User" w:date="2019-10-30T11:35:00Z">
              <w:rPr>
                <w:rFonts w:ascii="Times New Roman" w:hAnsi="Times New Roman" w:cs="Times New Roman"/>
                <w:sz w:val="24"/>
                <w:lang w:val="en-US"/>
              </w:rPr>
            </w:rPrChange>
          </w:rPr>
          <w:t xml:space="preserve">, </w:t>
        </w:r>
      </w:ins>
      <w:ins w:id="4824" w:author="Microsoft Office User" w:date="2019-10-29T17:12:00Z">
        <w:r w:rsidR="005112F8" w:rsidRPr="000D46AE">
          <w:rPr>
            <w:rFonts w:ascii="Times New Roman" w:hAnsi="Times New Roman" w:cs="Times New Roman"/>
            <w:i/>
            <w:sz w:val="24"/>
            <w:lang w:val="en-US"/>
            <w:rPrChange w:id="4825" w:author="Microsoft Office User" w:date="2019-10-30T11:35:00Z">
              <w:rPr>
                <w:rFonts w:ascii="Times New Roman" w:hAnsi="Times New Roman" w:cs="Times New Roman"/>
                <w:i/>
                <w:sz w:val="24"/>
                <w:lang w:val="en-US"/>
              </w:rPr>
            </w:rPrChange>
          </w:rPr>
          <w:t>H</w:t>
        </w:r>
        <w:r w:rsidR="005112F8" w:rsidRPr="000D46AE">
          <w:rPr>
            <w:rFonts w:ascii="Times New Roman" w:hAnsi="Times New Roman" w:cs="Times New Roman"/>
            <w:sz w:val="24"/>
            <w:vertAlign w:val="superscript"/>
            <w:lang w:val="en-US"/>
            <w:rPrChange w:id="4826" w:author="Microsoft Office User" w:date="2019-10-30T11:35:00Z">
              <w:rPr>
                <w:rFonts w:ascii="Times New Roman" w:hAnsi="Times New Roman" w:cs="Times New Roman"/>
                <w:sz w:val="24"/>
                <w:vertAlign w:val="superscript"/>
                <w:lang w:val="en-US"/>
              </w:rPr>
            </w:rPrChange>
          </w:rPr>
          <w:t>2</w:t>
        </w:r>
      </w:ins>
      <w:ins w:id="4827" w:author="Microsoft Office User" w:date="2019-10-29T17:11:00Z">
        <w:r w:rsidR="005112F8" w:rsidRPr="000D46AE">
          <w:rPr>
            <w:rFonts w:ascii="Times New Roman" w:hAnsi="Times New Roman" w:cs="Times New Roman"/>
            <w:sz w:val="24"/>
            <w:lang w:val="en-US"/>
            <w:rPrChange w:id="4828" w:author="Microsoft Office User" w:date="2019-10-30T11:35:00Z">
              <w:rPr>
                <w:rFonts w:ascii="Times New Roman" w:hAnsi="Times New Roman" w:cs="Times New Roman"/>
                <w:sz w:val="24"/>
                <w:lang w:val="en-US"/>
              </w:rPr>
            </w:rPrChange>
          </w:rPr>
          <w:t xml:space="preserve"> = 10.7</w:t>
        </w:r>
      </w:ins>
      <w:ins w:id="4829" w:author="Microsoft Office User" w:date="2019-10-29T17:12:00Z">
        <w:r w:rsidR="00231864" w:rsidRPr="000D46AE">
          <w:rPr>
            <w:rFonts w:ascii="Times New Roman" w:hAnsi="Times New Roman" w:cs="Times New Roman"/>
            <w:sz w:val="24"/>
            <w:lang w:val="en-US"/>
            <w:rPrChange w:id="4830" w:author="Microsoft Office User" w:date="2019-10-30T11:35:00Z">
              <w:rPr>
                <w:rFonts w:ascii="Times New Roman" w:hAnsi="Times New Roman" w:cs="Times New Roman"/>
                <w:sz w:val="24"/>
                <w:lang w:val="en-US"/>
              </w:rPr>
            </w:rPrChange>
          </w:rPr>
          <w:t>1.</w:t>
        </w:r>
      </w:ins>
      <w:del w:id="4831" w:author="Microsoft Office User" w:date="2019-10-29T17:12:00Z">
        <w:r w:rsidR="00305CBE" w:rsidRPr="000D46AE" w:rsidDel="00231864">
          <w:rPr>
            <w:rFonts w:ascii="Times New Roman" w:hAnsi="Times New Roman" w:cs="Times New Roman"/>
            <w:i/>
            <w:sz w:val="24"/>
            <w:lang w:val="en-US"/>
            <w:rPrChange w:id="4832" w:author="Microsoft Office User" w:date="2019-10-30T11:35:00Z">
              <w:rPr>
                <w:rFonts w:ascii="Times New Roman" w:hAnsi="Times New Roman" w:cs="Times New Roman"/>
                <w:i/>
                <w:sz w:val="24"/>
                <w:lang w:val="en-US"/>
              </w:rPr>
            </w:rPrChange>
          </w:rPr>
          <w:delText>k</w:delText>
        </w:r>
        <w:r w:rsidR="00305CBE" w:rsidRPr="000D46AE" w:rsidDel="00231864">
          <w:rPr>
            <w:rFonts w:ascii="Times New Roman" w:hAnsi="Times New Roman" w:cs="Times New Roman"/>
            <w:sz w:val="24"/>
            <w:lang w:val="en-US"/>
            <w:rPrChange w:id="4833" w:author="Microsoft Office User" w:date="2019-10-30T11:35:00Z">
              <w:rPr>
                <w:rFonts w:ascii="Times New Roman" w:hAnsi="Times New Roman" w:cs="Times New Roman"/>
                <w:sz w:val="24"/>
                <w:lang w:val="en-US"/>
              </w:rPr>
            </w:rPrChange>
          </w:rPr>
          <w:delText xml:space="preserve"> = 5, Cohen’s </w:delText>
        </w:r>
        <w:r w:rsidR="00305CBE" w:rsidRPr="000D46AE" w:rsidDel="00231864">
          <w:rPr>
            <w:rFonts w:ascii="Times New Roman" w:hAnsi="Times New Roman" w:cs="Times New Roman"/>
            <w:i/>
            <w:sz w:val="24"/>
            <w:lang w:val="en-US"/>
            <w:rPrChange w:id="4834" w:author="Microsoft Office User" w:date="2019-10-30T11:35:00Z">
              <w:rPr>
                <w:rFonts w:ascii="Times New Roman" w:hAnsi="Times New Roman" w:cs="Times New Roman"/>
                <w:i/>
                <w:sz w:val="24"/>
                <w:lang w:val="en-US"/>
              </w:rPr>
            </w:rPrChange>
          </w:rPr>
          <w:delText>d</w:delText>
        </w:r>
        <w:r w:rsidR="00305CBE" w:rsidRPr="000D46AE" w:rsidDel="00231864">
          <w:rPr>
            <w:rFonts w:ascii="Times New Roman" w:hAnsi="Times New Roman" w:cs="Times New Roman"/>
            <w:sz w:val="24"/>
            <w:lang w:val="en-US"/>
            <w:rPrChange w:id="4835" w:author="Microsoft Office User" w:date="2019-10-30T11:35:00Z">
              <w:rPr>
                <w:rFonts w:ascii="Times New Roman" w:hAnsi="Times New Roman" w:cs="Times New Roman"/>
                <w:sz w:val="24"/>
                <w:lang w:val="en-US"/>
              </w:rPr>
            </w:rPrChange>
          </w:rPr>
          <w:delText xml:space="preserve"> = 0.99, 95% CI = [0.38, 1.60], 95% CR = [-0.46, 2.44], </w:delText>
        </w:r>
        <w:r w:rsidR="00305CBE" w:rsidRPr="000D46AE" w:rsidDel="00231864">
          <w:rPr>
            <w:rFonts w:ascii="Times New Roman" w:hAnsi="Times New Roman" w:cs="Times New Roman"/>
            <w:i/>
            <w:sz w:val="24"/>
            <w:lang w:val="en-US"/>
            <w:rPrChange w:id="4836" w:author="Microsoft Office User" w:date="2019-10-30T11:35:00Z">
              <w:rPr>
                <w:rFonts w:ascii="Times New Roman" w:hAnsi="Times New Roman" w:cs="Times New Roman"/>
                <w:i/>
                <w:sz w:val="24"/>
                <w:lang w:val="en-US"/>
              </w:rPr>
            </w:rPrChange>
          </w:rPr>
          <w:delText>p</w:delText>
        </w:r>
        <w:r w:rsidR="00305CBE" w:rsidRPr="000D46AE" w:rsidDel="00231864">
          <w:rPr>
            <w:rFonts w:ascii="Times New Roman" w:hAnsi="Times New Roman" w:cs="Times New Roman"/>
            <w:sz w:val="24"/>
            <w:lang w:val="en-US"/>
            <w:rPrChange w:id="4837" w:author="Microsoft Office User" w:date="2019-10-30T11:35:00Z">
              <w:rPr>
                <w:rFonts w:ascii="Times New Roman" w:hAnsi="Times New Roman" w:cs="Times New Roman"/>
                <w:sz w:val="24"/>
                <w:lang w:val="en-US"/>
              </w:rPr>
            </w:rPrChange>
          </w:rPr>
          <w:delText xml:space="preserve"> = .002, but with a high degree of heterogeneity: </w:delText>
        </w:r>
        <w:r w:rsidR="00305CBE" w:rsidRPr="000D46AE" w:rsidDel="00231864">
          <w:rPr>
            <w:rFonts w:ascii="Times New Roman" w:hAnsi="Times New Roman" w:cs="Times New Roman"/>
            <w:i/>
            <w:sz w:val="24"/>
            <w:lang w:val="en-US"/>
            <w:rPrChange w:id="4838" w:author="Microsoft Office User" w:date="2019-10-30T11:35:00Z">
              <w:rPr>
                <w:rFonts w:ascii="Times New Roman" w:hAnsi="Times New Roman" w:cs="Times New Roman"/>
                <w:i/>
                <w:sz w:val="24"/>
                <w:lang w:val="en-US"/>
              </w:rPr>
            </w:rPrChange>
          </w:rPr>
          <w:delText>Q</w:delText>
        </w:r>
        <w:r w:rsidR="00305CBE" w:rsidRPr="000D46AE" w:rsidDel="00231864">
          <w:rPr>
            <w:rFonts w:ascii="Times New Roman" w:hAnsi="Times New Roman" w:cs="Times New Roman"/>
            <w:sz w:val="24"/>
            <w:lang w:val="en-US"/>
            <w:rPrChange w:id="4839" w:author="Microsoft Office User" w:date="2019-10-30T11:35:00Z">
              <w:rPr>
                <w:rFonts w:ascii="Times New Roman" w:hAnsi="Times New Roman" w:cs="Times New Roman"/>
                <w:sz w:val="24"/>
                <w:lang w:val="en-US"/>
              </w:rPr>
            </w:rPrChange>
          </w:rPr>
          <w:delText xml:space="preserve">(df = 4) = 48.03, </w:delText>
        </w:r>
        <w:r w:rsidR="00305CBE" w:rsidRPr="000D46AE" w:rsidDel="00231864">
          <w:rPr>
            <w:rFonts w:ascii="Times New Roman" w:hAnsi="Times New Roman" w:cs="Times New Roman"/>
            <w:i/>
            <w:sz w:val="24"/>
            <w:lang w:val="en-US"/>
            <w:rPrChange w:id="4840" w:author="Microsoft Office User" w:date="2019-10-30T11:35:00Z">
              <w:rPr>
                <w:rFonts w:ascii="Times New Roman" w:hAnsi="Times New Roman" w:cs="Times New Roman"/>
                <w:i/>
                <w:sz w:val="24"/>
                <w:lang w:val="en-US"/>
              </w:rPr>
            </w:rPrChange>
          </w:rPr>
          <w:delText>p</w:delText>
        </w:r>
        <w:r w:rsidR="00305CBE" w:rsidRPr="000D46AE" w:rsidDel="00231864">
          <w:rPr>
            <w:rFonts w:ascii="Times New Roman" w:hAnsi="Times New Roman" w:cs="Times New Roman"/>
            <w:sz w:val="24"/>
            <w:lang w:val="en-US"/>
            <w:rPrChange w:id="4841" w:author="Microsoft Office User" w:date="2019-10-30T11:35:00Z">
              <w:rPr>
                <w:rFonts w:ascii="Times New Roman" w:hAnsi="Times New Roman" w:cs="Times New Roman"/>
                <w:sz w:val="24"/>
                <w:lang w:val="en-US"/>
              </w:rPr>
            </w:rPrChange>
          </w:rPr>
          <w:delText xml:space="preserve"> = 0.002, </w:delText>
        </w:r>
        <w:r w:rsidR="00305CBE" w:rsidRPr="000D46AE" w:rsidDel="00231864">
          <w:rPr>
            <w:rFonts w:ascii="Times New Roman" w:hAnsi="Times New Roman" w:cs="Times New Roman"/>
            <w:sz w:val="24"/>
            <w:lang w:val="en-US"/>
            <w:rPrChange w:id="4842" w:author="Microsoft Office User" w:date="2019-10-30T11:35:00Z">
              <w:rPr>
                <w:rFonts w:ascii="Times New Roman" w:hAnsi="Times New Roman" w:cs="Times New Roman"/>
                <w:sz w:val="24"/>
              </w:rPr>
            </w:rPrChange>
          </w:rPr>
          <w:delText>τ</w:delText>
        </w:r>
        <w:r w:rsidR="00305CBE" w:rsidRPr="000D46AE" w:rsidDel="00231864">
          <w:rPr>
            <w:rFonts w:ascii="Times New Roman" w:hAnsi="Times New Roman" w:cs="Times New Roman"/>
            <w:sz w:val="24"/>
            <w:vertAlign w:val="superscript"/>
            <w:lang w:val="en-US"/>
            <w:rPrChange w:id="4843" w:author="Microsoft Office User" w:date="2019-10-30T11:35:00Z">
              <w:rPr>
                <w:rFonts w:ascii="Times New Roman" w:hAnsi="Times New Roman" w:cs="Times New Roman"/>
                <w:sz w:val="24"/>
                <w:vertAlign w:val="superscript"/>
                <w:lang w:val="en-US"/>
              </w:rPr>
            </w:rPrChange>
          </w:rPr>
          <w:delText>2</w:delText>
        </w:r>
        <w:r w:rsidR="00305CBE" w:rsidRPr="000D46AE" w:rsidDel="00231864">
          <w:rPr>
            <w:rFonts w:ascii="Times New Roman" w:hAnsi="Times New Roman" w:cs="Times New Roman"/>
            <w:sz w:val="24"/>
            <w:lang w:val="en-US"/>
            <w:rPrChange w:id="4844" w:author="Microsoft Office User" w:date="2019-10-30T11:35:00Z">
              <w:rPr>
                <w:rFonts w:ascii="Times New Roman" w:hAnsi="Times New Roman" w:cs="Times New Roman"/>
                <w:sz w:val="24"/>
                <w:lang w:val="en-US"/>
              </w:rPr>
            </w:rPrChange>
          </w:rPr>
          <w:delText xml:space="preserve"> = 0.45, </w:delText>
        </w:r>
        <w:r w:rsidR="00305CBE" w:rsidRPr="000D46AE" w:rsidDel="00231864">
          <w:rPr>
            <w:rFonts w:ascii="Times New Roman" w:hAnsi="Times New Roman" w:cs="Times New Roman"/>
            <w:i/>
            <w:sz w:val="24"/>
            <w:lang w:val="en-US"/>
            <w:rPrChange w:id="4845" w:author="Microsoft Office User" w:date="2019-10-30T11:35:00Z">
              <w:rPr>
                <w:rFonts w:ascii="Times New Roman" w:hAnsi="Times New Roman" w:cs="Times New Roman"/>
                <w:i/>
                <w:sz w:val="24"/>
                <w:lang w:val="en-US"/>
              </w:rPr>
            </w:rPrChange>
          </w:rPr>
          <w:delText>I</w:delText>
        </w:r>
        <w:r w:rsidR="00305CBE" w:rsidRPr="000D46AE" w:rsidDel="00231864">
          <w:rPr>
            <w:rFonts w:ascii="Times New Roman" w:hAnsi="Times New Roman" w:cs="Times New Roman"/>
            <w:sz w:val="24"/>
            <w:vertAlign w:val="superscript"/>
            <w:lang w:val="en-US"/>
            <w:rPrChange w:id="4846" w:author="Microsoft Office User" w:date="2019-10-30T11:35:00Z">
              <w:rPr>
                <w:rFonts w:ascii="Times New Roman" w:hAnsi="Times New Roman" w:cs="Times New Roman"/>
                <w:sz w:val="24"/>
                <w:vertAlign w:val="superscript"/>
                <w:lang w:val="en-US"/>
              </w:rPr>
            </w:rPrChange>
          </w:rPr>
          <w:delText>2</w:delText>
        </w:r>
        <w:r w:rsidR="00305CBE" w:rsidRPr="000D46AE" w:rsidDel="00231864">
          <w:rPr>
            <w:rFonts w:ascii="Times New Roman" w:hAnsi="Times New Roman" w:cs="Times New Roman"/>
            <w:sz w:val="24"/>
            <w:lang w:val="en-US"/>
            <w:rPrChange w:id="4847" w:author="Microsoft Office User" w:date="2019-10-30T11:35:00Z">
              <w:rPr>
                <w:rFonts w:ascii="Times New Roman" w:hAnsi="Times New Roman" w:cs="Times New Roman"/>
                <w:sz w:val="24"/>
                <w:lang w:val="en-US"/>
              </w:rPr>
            </w:rPrChange>
          </w:rPr>
          <w:delText xml:space="preserve"> = 92.53, </w:delText>
        </w:r>
        <w:r w:rsidR="00305CBE" w:rsidRPr="000D46AE" w:rsidDel="00231864">
          <w:rPr>
            <w:rFonts w:ascii="Times New Roman" w:hAnsi="Times New Roman" w:cs="Times New Roman"/>
            <w:i/>
            <w:sz w:val="24"/>
            <w:lang w:val="en-US"/>
            <w:rPrChange w:id="4848" w:author="Microsoft Office User" w:date="2019-10-30T11:35:00Z">
              <w:rPr>
                <w:rFonts w:ascii="Times New Roman" w:hAnsi="Times New Roman" w:cs="Times New Roman"/>
                <w:i/>
                <w:sz w:val="24"/>
                <w:lang w:val="en-US"/>
              </w:rPr>
            </w:rPrChange>
          </w:rPr>
          <w:delText>H</w:delText>
        </w:r>
        <w:r w:rsidR="00305CBE" w:rsidRPr="000D46AE" w:rsidDel="00231864">
          <w:rPr>
            <w:rFonts w:ascii="Times New Roman" w:hAnsi="Times New Roman" w:cs="Times New Roman"/>
            <w:sz w:val="24"/>
            <w:vertAlign w:val="superscript"/>
            <w:lang w:val="en-US"/>
            <w:rPrChange w:id="4849" w:author="Microsoft Office User" w:date="2019-10-30T11:35:00Z">
              <w:rPr>
                <w:rFonts w:ascii="Times New Roman" w:hAnsi="Times New Roman" w:cs="Times New Roman"/>
                <w:sz w:val="24"/>
                <w:vertAlign w:val="superscript"/>
                <w:lang w:val="en-US"/>
              </w:rPr>
            </w:rPrChange>
          </w:rPr>
          <w:delText>2</w:delText>
        </w:r>
        <w:r w:rsidR="00305CBE" w:rsidRPr="000D46AE" w:rsidDel="00231864">
          <w:rPr>
            <w:rFonts w:ascii="Times New Roman" w:hAnsi="Times New Roman" w:cs="Times New Roman"/>
            <w:sz w:val="24"/>
            <w:lang w:val="en-US"/>
            <w:rPrChange w:id="4850" w:author="Microsoft Office User" w:date="2019-10-30T11:35:00Z">
              <w:rPr>
                <w:rFonts w:ascii="Times New Roman" w:hAnsi="Times New Roman" w:cs="Times New Roman"/>
                <w:sz w:val="24"/>
                <w:lang w:val="en-US"/>
              </w:rPr>
            </w:rPrChange>
          </w:rPr>
          <w:delText xml:space="preserve"> = 13.39.</w:delText>
        </w:r>
      </w:del>
      <w:ins w:id="4851" w:author="Microsoft Office User" w:date="2019-10-29T17:12:00Z">
        <w:r w:rsidR="00231864" w:rsidRPr="000D46AE">
          <w:rPr>
            <w:rFonts w:ascii="Times New Roman" w:hAnsi="Times New Roman" w:cs="Times New Roman"/>
            <w:sz w:val="24"/>
            <w:lang w:val="en-US"/>
            <w:rPrChange w:id="4852" w:author="Microsoft Office User" w:date="2019-10-30T11:35:00Z">
              <w:rPr>
                <w:rFonts w:ascii="Times New Roman" w:hAnsi="Times New Roman" w:cs="Times New Roman"/>
                <w:sz w:val="24"/>
                <w:lang w:val="en-US"/>
              </w:rPr>
            </w:rPrChange>
          </w:rPr>
          <w:t xml:space="preserve"> </w:t>
        </w:r>
      </w:ins>
      <w:del w:id="4853" w:author="Microsoft Office User" w:date="2019-10-29T17:12:00Z">
        <w:r w:rsidR="00305CBE" w:rsidRPr="000D46AE" w:rsidDel="00231864">
          <w:rPr>
            <w:rFonts w:ascii="Times New Roman" w:hAnsi="Times New Roman" w:cs="Times New Roman"/>
            <w:sz w:val="24"/>
            <w:lang w:val="en-US"/>
            <w:rPrChange w:id="4854" w:author="Microsoft Office User" w:date="2019-10-30T11:35:00Z">
              <w:rPr>
                <w:rFonts w:ascii="Times New Roman" w:hAnsi="Times New Roman" w:cs="Times New Roman"/>
                <w:sz w:val="24"/>
                <w:lang w:val="en-US"/>
              </w:rPr>
            </w:rPrChange>
          </w:rPr>
          <w:delText xml:space="preserve"> </w:delText>
        </w:r>
      </w:del>
      <w:r w:rsidR="00305CBE" w:rsidRPr="000D46AE">
        <w:rPr>
          <w:rFonts w:ascii="Times New Roman" w:hAnsi="Times New Roman" w:cs="Times New Roman"/>
          <w:sz w:val="24"/>
          <w:lang w:val="en-US"/>
          <w:rPrChange w:id="4855" w:author="Microsoft Office User" w:date="2019-10-30T11:35:00Z">
            <w:rPr>
              <w:rFonts w:ascii="Times New Roman" w:hAnsi="Times New Roman" w:cs="Times New Roman"/>
              <w:sz w:val="24"/>
              <w:lang w:val="en-US"/>
            </w:rPr>
          </w:rPrChange>
        </w:rPr>
        <w:t>After excluding Experiment 2</w:t>
      </w:r>
      <w:r w:rsidRPr="000D46AE">
        <w:rPr>
          <w:rFonts w:ascii="Times New Roman" w:hAnsi="Times New Roman" w:cs="Times New Roman"/>
          <w:sz w:val="24"/>
          <w:lang w:val="en-US"/>
          <w:rPrChange w:id="4856" w:author="Microsoft Office User" w:date="2019-10-30T11:35:00Z">
            <w:rPr>
              <w:rFonts w:ascii="Times New Roman" w:hAnsi="Times New Roman" w:cs="Times New Roman"/>
              <w:sz w:val="24"/>
              <w:lang w:val="en-US"/>
            </w:rPr>
          </w:rPrChange>
        </w:rPr>
        <w:t>, the meta-</w:t>
      </w:r>
      <w:r w:rsidR="00305CBE" w:rsidRPr="000D46AE">
        <w:rPr>
          <w:rFonts w:ascii="Times New Roman" w:hAnsi="Times New Roman" w:cs="Times New Roman"/>
          <w:sz w:val="24"/>
          <w:lang w:val="en-US"/>
          <w:rPrChange w:id="4857" w:author="Microsoft Office User" w:date="2019-10-30T11:35:00Z">
            <w:rPr>
              <w:rFonts w:ascii="Times New Roman" w:hAnsi="Times New Roman" w:cs="Times New Roman"/>
              <w:sz w:val="24"/>
              <w:lang w:val="en-US"/>
            </w:rPr>
          </w:rPrChange>
        </w:rPr>
        <w:t xml:space="preserve">analyzed effect size was still significant </w:t>
      </w:r>
      <w:r w:rsidRPr="000D46AE">
        <w:rPr>
          <w:rFonts w:ascii="Times New Roman" w:hAnsi="Times New Roman" w:cs="Times New Roman"/>
          <w:sz w:val="24"/>
          <w:lang w:val="en-US"/>
          <w:rPrChange w:id="4858" w:author="Microsoft Office User" w:date="2019-10-30T11:35:00Z">
            <w:rPr>
              <w:rFonts w:ascii="Times New Roman" w:hAnsi="Times New Roman" w:cs="Times New Roman"/>
              <w:sz w:val="24"/>
              <w:lang w:val="en-US"/>
            </w:rPr>
          </w:rPrChange>
        </w:rPr>
        <w:t xml:space="preserve">and </w:t>
      </w:r>
      <w:r w:rsidR="00305CBE" w:rsidRPr="000D46AE">
        <w:rPr>
          <w:rFonts w:ascii="Times New Roman" w:hAnsi="Times New Roman" w:cs="Times New Roman"/>
          <w:sz w:val="24"/>
          <w:lang w:val="en-US"/>
          <w:rPrChange w:id="4859" w:author="Microsoft Office User" w:date="2019-10-30T11:35:00Z">
            <w:rPr>
              <w:rFonts w:ascii="Times New Roman" w:hAnsi="Times New Roman" w:cs="Times New Roman"/>
              <w:sz w:val="24"/>
              <w:lang w:val="en-US"/>
            </w:rPr>
          </w:rPrChange>
        </w:rPr>
        <w:t xml:space="preserve">now of very large size (Sawilowsky, 2009), </w:t>
      </w:r>
      <w:ins w:id="4860" w:author="Microsoft Office User" w:date="2019-10-29T17:12:00Z">
        <w:r w:rsidR="007A36FB" w:rsidRPr="000D46AE">
          <w:rPr>
            <w:rFonts w:ascii="Times New Roman" w:hAnsi="Times New Roman" w:cs="Times New Roman"/>
            <w:i/>
            <w:sz w:val="24"/>
            <w:lang w:val="en-US"/>
            <w:rPrChange w:id="4861" w:author="Microsoft Office User" w:date="2019-10-30T11:35:00Z">
              <w:rPr>
                <w:rFonts w:ascii="Times New Roman" w:hAnsi="Times New Roman" w:cs="Times New Roman"/>
                <w:sz w:val="24"/>
                <w:lang w:val="en-US"/>
              </w:rPr>
            </w:rPrChange>
          </w:rPr>
          <w:t>k</w:t>
        </w:r>
        <w:r w:rsidR="007A36FB" w:rsidRPr="000D46AE">
          <w:rPr>
            <w:rFonts w:ascii="Times New Roman" w:hAnsi="Times New Roman" w:cs="Times New Roman"/>
            <w:sz w:val="24"/>
            <w:lang w:val="en-US"/>
            <w:rPrChange w:id="4862" w:author="Microsoft Office User" w:date="2019-10-30T11:35:00Z">
              <w:rPr>
                <w:rFonts w:ascii="Times New Roman" w:hAnsi="Times New Roman" w:cs="Times New Roman"/>
                <w:sz w:val="24"/>
                <w:lang w:val="en-US"/>
              </w:rPr>
            </w:rPrChange>
          </w:rPr>
          <w:t xml:space="preserve"> = 8, </w:t>
        </w:r>
        <w:r w:rsidR="007A36FB" w:rsidRPr="000D46AE">
          <w:rPr>
            <w:rFonts w:ascii="Times New Roman" w:hAnsi="Times New Roman" w:cs="Times New Roman"/>
            <w:i/>
            <w:sz w:val="24"/>
            <w:lang w:val="en-US"/>
            <w:rPrChange w:id="4863" w:author="Microsoft Office User" w:date="2019-10-30T11:35:00Z">
              <w:rPr>
                <w:rFonts w:ascii="Times New Roman" w:hAnsi="Times New Roman" w:cs="Times New Roman"/>
                <w:sz w:val="24"/>
                <w:lang w:val="en-US"/>
              </w:rPr>
            </w:rPrChange>
          </w:rPr>
          <w:t>d</w:t>
        </w:r>
        <w:r w:rsidR="007A36FB" w:rsidRPr="000D46AE">
          <w:rPr>
            <w:rFonts w:ascii="Times New Roman" w:hAnsi="Times New Roman" w:cs="Times New Roman"/>
            <w:sz w:val="24"/>
            <w:lang w:val="en-US"/>
            <w:rPrChange w:id="4864" w:author="Microsoft Office User" w:date="2019-10-30T11:35:00Z">
              <w:rPr>
                <w:rFonts w:ascii="Times New Roman" w:hAnsi="Times New Roman" w:cs="Times New Roman"/>
                <w:sz w:val="24"/>
                <w:lang w:val="en-US"/>
              </w:rPr>
            </w:rPrChange>
          </w:rPr>
          <w:t xml:space="preserve"> = 1.16, 95% CI = [0.92, 1.41], 95% CR = [0.53, 1.8], </w:t>
        </w:r>
        <w:r w:rsidR="007A36FB" w:rsidRPr="000D46AE">
          <w:rPr>
            <w:rFonts w:ascii="Times New Roman" w:hAnsi="Times New Roman" w:cs="Times New Roman"/>
            <w:i/>
            <w:sz w:val="24"/>
            <w:lang w:val="en-US"/>
            <w:rPrChange w:id="4865" w:author="Microsoft Office User" w:date="2019-10-30T11:35:00Z">
              <w:rPr>
                <w:rFonts w:ascii="Times New Roman" w:hAnsi="Times New Roman" w:cs="Times New Roman"/>
                <w:sz w:val="24"/>
                <w:lang w:val="en-US"/>
              </w:rPr>
            </w:rPrChange>
          </w:rPr>
          <w:t>p</w:t>
        </w:r>
        <w:r w:rsidR="007A36FB" w:rsidRPr="000D46AE">
          <w:rPr>
            <w:rFonts w:ascii="Times New Roman" w:hAnsi="Times New Roman" w:cs="Times New Roman"/>
            <w:sz w:val="24"/>
            <w:lang w:val="en-US"/>
            <w:rPrChange w:id="4866" w:author="Microsoft Office User" w:date="2019-10-30T11:35:00Z">
              <w:rPr>
                <w:rFonts w:ascii="Times New Roman" w:hAnsi="Times New Roman" w:cs="Times New Roman"/>
                <w:sz w:val="24"/>
                <w:lang w:val="en-US"/>
              </w:rPr>
            </w:rPrChange>
          </w:rPr>
          <w:t xml:space="preserve"> &lt; .0001, and heterogeneity was found to </w:t>
        </w:r>
      </w:ins>
      <w:ins w:id="4867" w:author="Microsoft Office User" w:date="2019-10-30T10:34:00Z">
        <w:r w:rsidR="002C797B" w:rsidRPr="000D46AE">
          <w:rPr>
            <w:rFonts w:ascii="Times New Roman" w:hAnsi="Times New Roman" w:cs="Times New Roman"/>
            <w:sz w:val="24"/>
            <w:lang w:val="en-US"/>
            <w:rPrChange w:id="4868" w:author="Microsoft Office User" w:date="2019-10-30T11:35:00Z">
              <w:rPr>
                <w:rFonts w:ascii="Times New Roman" w:hAnsi="Times New Roman" w:cs="Times New Roman"/>
                <w:sz w:val="24"/>
                <w:highlight w:val="yellow"/>
                <w:lang w:val="en-US"/>
              </w:rPr>
            </w:rPrChange>
          </w:rPr>
          <w:t>be reduced</w:t>
        </w:r>
      </w:ins>
      <w:ins w:id="4869" w:author="Microsoft Office User" w:date="2019-10-29T17:12:00Z">
        <w:r w:rsidR="007A36FB" w:rsidRPr="000D46AE">
          <w:rPr>
            <w:rFonts w:ascii="Times New Roman" w:hAnsi="Times New Roman" w:cs="Times New Roman"/>
            <w:sz w:val="24"/>
            <w:lang w:val="en-US"/>
            <w:rPrChange w:id="4870" w:author="Microsoft Office User" w:date="2019-10-30T11:35:00Z">
              <w:rPr>
                <w:rFonts w:ascii="Times New Roman" w:hAnsi="Times New Roman" w:cs="Times New Roman"/>
                <w:sz w:val="24"/>
                <w:lang w:val="en-US"/>
              </w:rPr>
            </w:rPrChange>
          </w:rPr>
          <w:t xml:space="preserve">, </w:t>
        </w:r>
        <w:r w:rsidR="007A36FB" w:rsidRPr="000D46AE">
          <w:rPr>
            <w:rFonts w:ascii="Times New Roman" w:hAnsi="Times New Roman" w:cs="Times New Roman"/>
            <w:i/>
            <w:sz w:val="24"/>
            <w:lang w:val="en-US"/>
            <w:rPrChange w:id="4871" w:author="Microsoft Office User" w:date="2019-10-30T11:35:00Z">
              <w:rPr>
                <w:rFonts w:ascii="Times New Roman" w:hAnsi="Times New Roman" w:cs="Times New Roman"/>
                <w:sz w:val="24"/>
                <w:lang w:val="en-US"/>
              </w:rPr>
            </w:rPrChange>
          </w:rPr>
          <w:t>Q</w:t>
        </w:r>
        <w:r w:rsidR="007A36FB" w:rsidRPr="000D46AE">
          <w:rPr>
            <w:rFonts w:ascii="Times New Roman" w:hAnsi="Times New Roman" w:cs="Times New Roman"/>
            <w:sz w:val="24"/>
            <w:lang w:val="en-US"/>
            <w:rPrChange w:id="4872" w:author="Microsoft Office User" w:date="2019-10-30T11:35:00Z">
              <w:rPr>
                <w:rFonts w:ascii="Times New Roman" w:hAnsi="Times New Roman" w:cs="Times New Roman"/>
                <w:sz w:val="24"/>
                <w:lang w:val="en-US"/>
              </w:rPr>
            </w:rPrChange>
          </w:rPr>
          <w:t>(</w:t>
        </w:r>
        <w:r w:rsidR="007A36FB" w:rsidRPr="000D46AE">
          <w:rPr>
            <w:rFonts w:ascii="Times New Roman" w:hAnsi="Times New Roman" w:cs="Times New Roman"/>
            <w:i/>
            <w:sz w:val="24"/>
            <w:lang w:val="en-US"/>
            <w:rPrChange w:id="4873" w:author="Microsoft Office User" w:date="2019-10-30T11:35:00Z">
              <w:rPr>
                <w:rFonts w:ascii="Times New Roman" w:hAnsi="Times New Roman" w:cs="Times New Roman"/>
                <w:sz w:val="24"/>
                <w:lang w:val="en-US"/>
              </w:rPr>
            </w:rPrChange>
          </w:rPr>
          <w:t>df</w:t>
        </w:r>
        <w:r w:rsidR="007A36FB" w:rsidRPr="000D46AE">
          <w:rPr>
            <w:rFonts w:ascii="Times New Roman" w:hAnsi="Times New Roman" w:cs="Times New Roman"/>
            <w:sz w:val="24"/>
            <w:lang w:val="en-US"/>
            <w:rPrChange w:id="4874" w:author="Microsoft Office User" w:date="2019-10-30T11:35:00Z">
              <w:rPr>
                <w:rFonts w:ascii="Times New Roman" w:hAnsi="Times New Roman" w:cs="Times New Roman"/>
                <w:sz w:val="24"/>
                <w:lang w:val="en-US"/>
              </w:rPr>
            </w:rPrChange>
          </w:rPr>
          <w:t xml:space="preserve"> = 7) = 22.59, </w:t>
        </w:r>
        <w:r w:rsidR="007A36FB" w:rsidRPr="000D46AE">
          <w:rPr>
            <w:rFonts w:ascii="Times New Roman" w:hAnsi="Times New Roman" w:cs="Times New Roman"/>
            <w:i/>
            <w:sz w:val="24"/>
            <w:lang w:val="en-US"/>
            <w:rPrChange w:id="4875" w:author="Microsoft Office User" w:date="2019-10-30T11:35:00Z">
              <w:rPr>
                <w:rFonts w:ascii="Times New Roman" w:hAnsi="Times New Roman" w:cs="Times New Roman"/>
                <w:sz w:val="24"/>
                <w:lang w:val="en-US"/>
              </w:rPr>
            </w:rPrChange>
          </w:rPr>
          <w:t>p</w:t>
        </w:r>
        <w:r w:rsidR="007A36FB" w:rsidRPr="000D46AE">
          <w:rPr>
            <w:rFonts w:ascii="Times New Roman" w:hAnsi="Times New Roman" w:cs="Times New Roman"/>
            <w:sz w:val="24"/>
            <w:lang w:val="en-US"/>
            <w:rPrChange w:id="4876" w:author="Microsoft Office User" w:date="2019-10-30T11:35:00Z">
              <w:rPr>
                <w:rFonts w:ascii="Times New Roman" w:hAnsi="Times New Roman" w:cs="Times New Roman"/>
                <w:sz w:val="24"/>
                <w:lang w:val="en-US"/>
              </w:rPr>
            </w:rPrChange>
          </w:rPr>
          <w:t xml:space="preserve"> &lt; .001, </w:t>
        </w:r>
      </w:ins>
      <w:ins w:id="4877" w:author="Microsoft Office User" w:date="2019-10-29T17:13:00Z">
        <w:r w:rsidR="007A36FB" w:rsidRPr="000D46AE">
          <w:rPr>
            <w:rFonts w:ascii="Times New Roman" w:hAnsi="Times New Roman" w:cs="Times New Roman"/>
            <w:sz w:val="24"/>
            <w:lang w:val="en-US"/>
            <w:rPrChange w:id="4878" w:author="Microsoft Office User" w:date="2019-10-30T11:35:00Z">
              <w:rPr>
                <w:rFonts w:ascii="Times New Roman" w:hAnsi="Times New Roman" w:cs="Times New Roman"/>
                <w:sz w:val="24"/>
              </w:rPr>
            </w:rPrChange>
          </w:rPr>
          <w:t>τ</w:t>
        </w:r>
        <w:r w:rsidR="007A36FB" w:rsidRPr="000D46AE">
          <w:rPr>
            <w:rFonts w:ascii="Times New Roman" w:hAnsi="Times New Roman" w:cs="Times New Roman"/>
            <w:sz w:val="24"/>
            <w:vertAlign w:val="superscript"/>
            <w:lang w:val="en-US"/>
            <w:rPrChange w:id="4879" w:author="Microsoft Office User" w:date="2019-10-30T11:35:00Z">
              <w:rPr>
                <w:rFonts w:ascii="Times New Roman" w:hAnsi="Times New Roman" w:cs="Times New Roman"/>
                <w:sz w:val="24"/>
                <w:vertAlign w:val="superscript"/>
                <w:lang w:val="en-US"/>
              </w:rPr>
            </w:rPrChange>
          </w:rPr>
          <w:t>2</w:t>
        </w:r>
      </w:ins>
      <w:ins w:id="4880" w:author="Microsoft Office User" w:date="2019-10-29T17:12:00Z">
        <w:r w:rsidR="007A36FB" w:rsidRPr="000D46AE">
          <w:rPr>
            <w:rFonts w:ascii="Times New Roman" w:hAnsi="Times New Roman" w:cs="Times New Roman"/>
            <w:sz w:val="24"/>
            <w:lang w:val="en-US"/>
            <w:rPrChange w:id="4881" w:author="Microsoft Office User" w:date="2019-10-30T11:35:00Z">
              <w:rPr>
                <w:rFonts w:ascii="Times New Roman" w:hAnsi="Times New Roman" w:cs="Times New Roman"/>
                <w:sz w:val="24"/>
                <w:lang w:val="en-US"/>
              </w:rPr>
            </w:rPrChange>
          </w:rPr>
          <w:t xml:space="preserve"> = 0.09, </w:t>
        </w:r>
      </w:ins>
      <w:ins w:id="4882" w:author="Microsoft Office User" w:date="2019-10-29T17:13:00Z">
        <w:r w:rsidR="007A36FB" w:rsidRPr="000D46AE">
          <w:rPr>
            <w:rFonts w:ascii="Times New Roman" w:hAnsi="Times New Roman" w:cs="Times New Roman"/>
            <w:i/>
            <w:sz w:val="24"/>
            <w:lang w:val="en-US"/>
            <w:rPrChange w:id="4883" w:author="Microsoft Office User" w:date="2019-10-30T11:35:00Z">
              <w:rPr>
                <w:rFonts w:ascii="Times New Roman" w:hAnsi="Times New Roman" w:cs="Times New Roman"/>
                <w:i/>
                <w:sz w:val="24"/>
                <w:lang w:val="en-US"/>
              </w:rPr>
            </w:rPrChange>
          </w:rPr>
          <w:t>I</w:t>
        </w:r>
        <w:r w:rsidR="007A36FB" w:rsidRPr="000D46AE">
          <w:rPr>
            <w:rFonts w:ascii="Times New Roman" w:hAnsi="Times New Roman" w:cs="Times New Roman"/>
            <w:sz w:val="24"/>
            <w:vertAlign w:val="superscript"/>
            <w:lang w:val="en-US"/>
            <w:rPrChange w:id="4884" w:author="Microsoft Office User" w:date="2019-10-30T11:35:00Z">
              <w:rPr>
                <w:rFonts w:ascii="Times New Roman" w:hAnsi="Times New Roman" w:cs="Times New Roman"/>
                <w:sz w:val="24"/>
                <w:vertAlign w:val="superscript"/>
                <w:lang w:val="en-US"/>
              </w:rPr>
            </w:rPrChange>
          </w:rPr>
          <w:t>2</w:t>
        </w:r>
      </w:ins>
      <w:ins w:id="4885" w:author="Microsoft Office User" w:date="2019-10-29T17:12:00Z">
        <w:r w:rsidR="007A36FB" w:rsidRPr="000D46AE">
          <w:rPr>
            <w:rFonts w:ascii="Times New Roman" w:hAnsi="Times New Roman" w:cs="Times New Roman"/>
            <w:sz w:val="24"/>
            <w:lang w:val="en-US"/>
            <w:rPrChange w:id="4886" w:author="Microsoft Office User" w:date="2019-10-30T11:35:00Z">
              <w:rPr>
                <w:rFonts w:ascii="Times New Roman" w:hAnsi="Times New Roman" w:cs="Times New Roman"/>
                <w:sz w:val="24"/>
                <w:lang w:val="en-US"/>
              </w:rPr>
            </w:rPrChange>
          </w:rPr>
          <w:t xml:space="preserve"> = 75</w:t>
        </w:r>
      </w:ins>
      <w:ins w:id="4887" w:author="Microsoft Office User" w:date="2019-10-30T10:33:00Z">
        <w:r w:rsidR="002C797B" w:rsidRPr="000D46AE">
          <w:rPr>
            <w:rFonts w:ascii="Times New Roman" w:hAnsi="Times New Roman" w:cs="Times New Roman"/>
            <w:sz w:val="24"/>
            <w:lang w:val="en-US"/>
            <w:rPrChange w:id="4888" w:author="Microsoft Office User" w:date="2019-10-30T11:35:00Z">
              <w:rPr>
                <w:rFonts w:ascii="Times New Roman" w:hAnsi="Times New Roman" w:cs="Times New Roman"/>
                <w:sz w:val="24"/>
                <w:highlight w:val="yellow"/>
                <w:lang w:val="en-US"/>
              </w:rPr>
            </w:rPrChange>
          </w:rPr>
          <w:t>.</w:t>
        </w:r>
      </w:ins>
      <w:ins w:id="4889" w:author="Microsoft Office User" w:date="2019-10-30T10:34:00Z">
        <w:r w:rsidR="002C797B" w:rsidRPr="000D46AE">
          <w:rPr>
            <w:rFonts w:ascii="Times New Roman" w:hAnsi="Times New Roman" w:cs="Times New Roman"/>
            <w:sz w:val="24"/>
            <w:lang w:val="en-US"/>
            <w:rPrChange w:id="4890" w:author="Microsoft Office User" w:date="2019-10-30T11:35:00Z">
              <w:rPr>
                <w:rFonts w:ascii="Times New Roman" w:hAnsi="Times New Roman" w:cs="Times New Roman"/>
                <w:sz w:val="24"/>
                <w:highlight w:val="yellow"/>
                <w:lang w:val="en-US"/>
              </w:rPr>
            </w:rPrChange>
          </w:rPr>
          <w:t>02</w:t>
        </w:r>
      </w:ins>
      <w:ins w:id="4891" w:author="Microsoft Office User" w:date="2019-10-30T10:33:00Z">
        <w:r w:rsidR="002C797B" w:rsidRPr="000D46AE">
          <w:rPr>
            <w:rFonts w:ascii="Times New Roman" w:hAnsi="Times New Roman" w:cs="Times New Roman"/>
            <w:sz w:val="24"/>
            <w:lang w:val="en-US"/>
            <w:rPrChange w:id="4892" w:author="Microsoft Office User" w:date="2019-10-30T11:35:00Z">
              <w:rPr>
                <w:rFonts w:ascii="Times New Roman" w:hAnsi="Times New Roman" w:cs="Times New Roman"/>
                <w:sz w:val="24"/>
                <w:highlight w:val="yellow"/>
                <w:lang w:val="en-US"/>
              </w:rPr>
            </w:rPrChange>
          </w:rPr>
          <w:t>%</w:t>
        </w:r>
      </w:ins>
      <w:ins w:id="4893" w:author="Microsoft Office User" w:date="2019-10-29T17:12:00Z">
        <w:r w:rsidR="007A36FB" w:rsidRPr="000D46AE">
          <w:rPr>
            <w:rFonts w:ascii="Times New Roman" w:hAnsi="Times New Roman" w:cs="Times New Roman"/>
            <w:sz w:val="24"/>
            <w:lang w:val="en-US"/>
            <w:rPrChange w:id="4894" w:author="Microsoft Office User" w:date="2019-10-30T11:35:00Z">
              <w:rPr>
                <w:rFonts w:ascii="Times New Roman" w:hAnsi="Times New Roman" w:cs="Times New Roman"/>
                <w:sz w:val="24"/>
                <w:lang w:val="en-US"/>
              </w:rPr>
            </w:rPrChange>
          </w:rPr>
          <w:t xml:space="preserve">, </w:t>
        </w:r>
      </w:ins>
      <w:ins w:id="4895" w:author="Microsoft Office User" w:date="2019-10-29T17:13:00Z">
        <w:r w:rsidR="007A36FB" w:rsidRPr="000D46AE">
          <w:rPr>
            <w:rFonts w:ascii="Times New Roman" w:hAnsi="Times New Roman" w:cs="Times New Roman"/>
            <w:i/>
            <w:sz w:val="24"/>
            <w:lang w:val="en-US"/>
            <w:rPrChange w:id="4896" w:author="Microsoft Office User" w:date="2019-10-30T11:35:00Z">
              <w:rPr>
                <w:rFonts w:ascii="Times New Roman" w:hAnsi="Times New Roman" w:cs="Times New Roman"/>
                <w:i/>
                <w:sz w:val="24"/>
                <w:lang w:val="en-US"/>
              </w:rPr>
            </w:rPrChange>
          </w:rPr>
          <w:t>H</w:t>
        </w:r>
        <w:r w:rsidR="007A36FB" w:rsidRPr="000D46AE">
          <w:rPr>
            <w:rFonts w:ascii="Times New Roman" w:hAnsi="Times New Roman" w:cs="Times New Roman"/>
            <w:sz w:val="24"/>
            <w:vertAlign w:val="superscript"/>
            <w:lang w:val="en-US"/>
            <w:rPrChange w:id="4897" w:author="Microsoft Office User" w:date="2019-10-30T11:35:00Z">
              <w:rPr>
                <w:rFonts w:ascii="Times New Roman" w:hAnsi="Times New Roman" w:cs="Times New Roman"/>
                <w:sz w:val="24"/>
                <w:vertAlign w:val="superscript"/>
                <w:lang w:val="en-US"/>
              </w:rPr>
            </w:rPrChange>
          </w:rPr>
          <w:t>2</w:t>
        </w:r>
      </w:ins>
      <w:ins w:id="4898" w:author="Microsoft Office User" w:date="2019-10-29T17:12:00Z">
        <w:r w:rsidR="007A36FB" w:rsidRPr="000D46AE">
          <w:rPr>
            <w:rFonts w:ascii="Times New Roman" w:hAnsi="Times New Roman" w:cs="Times New Roman"/>
            <w:sz w:val="24"/>
            <w:lang w:val="en-US"/>
            <w:rPrChange w:id="4899" w:author="Microsoft Office User" w:date="2019-10-30T11:35:00Z">
              <w:rPr>
                <w:rFonts w:ascii="Times New Roman" w:hAnsi="Times New Roman" w:cs="Times New Roman"/>
                <w:sz w:val="24"/>
                <w:lang w:val="en-US"/>
              </w:rPr>
            </w:rPrChange>
          </w:rPr>
          <w:t xml:space="preserve"> = 4.</w:t>
        </w:r>
      </w:ins>
    </w:p>
    <w:p w14:paraId="2BE8C8FF" w14:textId="7B86D0C8" w:rsidR="00305CBE" w:rsidRPr="000D46AE" w:rsidDel="00A934D3" w:rsidRDefault="00305CBE">
      <w:pPr>
        <w:spacing w:line="480" w:lineRule="auto"/>
        <w:ind w:firstLine="708"/>
        <w:rPr>
          <w:del w:id="4900" w:author="Microsoft Office User" w:date="2019-10-29T17:14:00Z"/>
          <w:rFonts w:ascii="Times New Roman" w:hAnsi="Times New Roman" w:cs="Times New Roman"/>
          <w:sz w:val="24"/>
          <w:lang w:val="en-US"/>
          <w:rPrChange w:id="4901" w:author="Microsoft Office User" w:date="2019-10-30T11:35:00Z">
            <w:rPr>
              <w:del w:id="4902" w:author="Microsoft Office User" w:date="2019-10-29T17:14:00Z"/>
              <w:rFonts w:ascii="Times New Roman" w:hAnsi="Times New Roman" w:cs="Times New Roman"/>
              <w:sz w:val="24"/>
              <w:lang w:val="en-US"/>
            </w:rPr>
          </w:rPrChange>
        </w:rPr>
      </w:pPr>
      <w:del w:id="4903" w:author="Microsoft Office User" w:date="2019-10-29T17:14:00Z">
        <w:r w:rsidRPr="000D46AE" w:rsidDel="00A934D3">
          <w:rPr>
            <w:rFonts w:ascii="Times New Roman" w:hAnsi="Times New Roman" w:cs="Times New Roman"/>
            <w:i/>
            <w:sz w:val="24"/>
            <w:lang w:val="en-US"/>
            <w:rPrChange w:id="4904" w:author="Microsoft Office User" w:date="2019-10-30T11:35:00Z">
              <w:rPr>
                <w:rFonts w:ascii="Times New Roman" w:hAnsi="Times New Roman" w:cs="Times New Roman"/>
                <w:i/>
                <w:sz w:val="24"/>
                <w:lang w:val="en-US"/>
              </w:rPr>
            </w:rPrChange>
          </w:rPr>
          <w:delText>k</w:delText>
        </w:r>
        <w:r w:rsidRPr="000D46AE" w:rsidDel="00A934D3">
          <w:rPr>
            <w:rFonts w:ascii="Times New Roman" w:hAnsi="Times New Roman" w:cs="Times New Roman"/>
            <w:sz w:val="24"/>
            <w:lang w:val="en-US"/>
            <w:rPrChange w:id="4905" w:author="Microsoft Office User" w:date="2019-10-30T11:35:00Z">
              <w:rPr>
                <w:rFonts w:ascii="Times New Roman" w:hAnsi="Times New Roman" w:cs="Times New Roman"/>
                <w:sz w:val="24"/>
                <w:lang w:val="en-US"/>
              </w:rPr>
            </w:rPrChange>
          </w:rPr>
          <w:delText xml:space="preserve"> = 4, Cohen’s </w:delText>
        </w:r>
        <w:r w:rsidRPr="000D46AE" w:rsidDel="00A934D3">
          <w:rPr>
            <w:rFonts w:ascii="Times New Roman" w:hAnsi="Times New Roman" w:cs="Times New Roman"/>
            <w:i/>
            <w:sz w:val="24"/>
            <w:lang w:val="en-US"/>
            <w:rPrChange w:id="4906" w:author="Microsoft Office User" w:date="2019-10-30T11:35:00Z">
              <w:rPr>
                <w:rFonts w:ascii="Times New Roman" w:hAnsi="Times New Roman" w:cs="Times New Roman"/>
                <w:i/>
                <w:sz w:val="24"/>
                <w:lang w:val="en-US"/>
              </w:rPr>
            </w:rPrChange>
          </w:rPr>
          <w:delText>d</w:delText>
        </w:r>
        <w:r w:rsidRPr="000D46AE" w:rsidDel="00A934D3">
          <w:rPr>
            <w:rFonts w:ascii="Times New Roman" w:hAnsi="Times New Roman" w:cs="Times New Roman"/>
            <w:sz w:val="24"/>
            <w:lang w:val="en-US"/>
            <w:rPrChange w:id="4907" w:author="Microsoft Office User" w:date="2019-10-30T11:35:00Z">
              <w:rPr>
                <w:rFonts w:ascii="Times New Roman" w:hAnsi="Times New Roman" w:cs="Times New Roman"/>
                <w:sz w:val="24"/>
                <w:lang w:val="en-US"/>
              </w:rPr>
            </w:rPrChange>
          </w:rPr>
          <w:delText xml:space="preserve"> = 1.26, 95% CI = [1.08, 1.44], 95% CR = [1.08, 1.44], </w:delText>
        </w:r>
        <w:r w:rsidRPr="000D46AE" w:rsidDel="00A934D3">
          <w:rPr>
            <w:rFonts w:ascii="Times New Roman" w:hAnsi="Times New Roman" w:cs="Times New Roman"/>
            <w:i/>
            <w:sz w:val="24"/>
            <w:lang w:val="en-US"/>
            <w:rPrChange w:id="4908" w:author="Microsoft Office User" w:date="2019-10-30T11:35:00Z">
              <w:rPr>
                <w:rFonts w:ascii="Times New Roman" w:hAnsi="Times New Roman" w:cs="Times New Roman"/>
                <w:i/>
                <w:sz w:val="24"/>
                <w:lang w:val="en-US"/>
              </w:rPr>
            </w:rPrChange>
          </w:rPr>
          <w:delText>p</w:delText>
        </w:r>
        <w:r w:rsidRPr="000D46AE" w:rsidDel="00A934D3">
          <w:rPr>
            <w:rFonts w:ascii="Times New Roman" w:hAnsi="Times New Roman" w:cs="Times New Roman"/>
            <w:sz w:val="24"/>
            <w:lang w:val="en-US"/>
            <w:rPrChange w:id="4909" w:author="Microsoft Office User" w:date="2019-10-30T11:35:00Z">
              <w:rPr>
                <w:rFonts w:ascii="Times New Roman" w:hAnsi="Times New Roman" w:cs="Times New Roman"/>
                <w:sz w:val="24"/>
                <w:lang w:val="en-US"/>
              </w:rPr>
            </w:rPrChange>
          </w:rPr>
          <w:delText xml:space="preserve"> &lt; .001, and with negligible heterogeneity, </w:delText>
        </w:r>
        <w:r w:rsidRPr="000D46AE" w:rsidDel="00A934D3">
          <w:rPr>
            <w:rFonts w:ascii="Times New Roman" w:hAnsi="Times New Roman" w:cs="Times New Roman"/>
            <w:i/>
            <w:sz w:val="24"/>
            <w:lang w:val="en-US"/>
            <w:rPrChange w:id="4910" w:author="Microsoft Office User" w:date="2019-10-30T11:35:00Z">
              <w:rPr>
                <w:rFonts w:ascii="Times New Roman" w:hAnsi="Times New Roman" w:cs="Times New Roman"/>
                <w:i/>
                <w:sz w:val="24"/>
                <w:lang w:val="en-US"/>
              </w:rPr>
            </w:rPrChange>
          </w:rPr>
          <w:delText>Q</w:delText>
        </w:r>
        <w:r w:rsidRPr="000D46AE" w:rsidDel="00A934D3">
          <w:rPr>
            <w:rFonts w:ascii="Times New Roman" w:hAnsi="Times New Roman" w:cs="Times New Roman"/>
            <w:sz w:val="24"/>
            <w:lang w:val="en-US"/>
            <w:rPrChange w:id="4911" w:author="Microsoft Office User" w:date="2019-10-30T11:35:00Z">
              <w:rPr>
                <w:rFonts w:ascii="Times New Roman" w:hAnsi="Times New Roman" w:cs="Times New Roman"/>
                <w:sz w:val="24"/>
                <w:lang w:val="en-US"/>
              </w:rPr>
            </w:rPrChange>
          </w:rPr>
          <w:delText xml:space="preserve">(df = 3) = 3.66, </w:delText>
        </w:r>
        <w:r w:rsidRPr="000D46AE" w:rsidDel="00A934D3">
          <w:rPr>
            <w:rFonts w:ascii="Times New Roman" w:hAnsi="Times New Roman" w:cs="Times New Roman"/>
            <w:i/>
            <w:sz w:val="24"/>
            <w:lang w:val="en-US"/>
            <w:rPrChange w:id="4912" w:author="Microsoft Office User" w:date="2019-10-30T11:35:00Z">
              <w:rPr>
                <w:rFonts w:ascii="Times New Roman" w:hAnsi="Times New Roman" w:cs="Times New Roman"/>
                <w:i/>
                <w:sz w:val="24"/>
                <w:lang w:val="en-US"/>
              </w:rPr>
            </w:rPrChange>
          </w:rPr>
          <w:delText>p</w:delText>
        </w:r>
        <w:r w:rsidRPr="000D46AE" w:rsidDel="00A934D3">
          <w:rPr>
            <w:rFonts w:ascii="Times New Roman" w:hAnsi="Times New Roman" w:cs="Times New Roman"/>
            <w:sz w:val="24"/>
            <w:lang w:val="en-US"/>
            <w:rPrChange w:id="4913" w:author="Microsoft Office User" w:date="2019-10-30T11:35:00Z">
              <w:rPr>
                <w:rFonts w:ascii="Times New Roman" w:hAnsi="Times New Roman" w:cs="Times New Roman"/>
                <w:sz w:val="24"/>
                <w:lang w:val="en-US"/>
              </w:rPr>
            </w:rPrChange>
          </w:rPr>
          <w:delText xml:space="preserve"> &lt; .001, </w:delText>
        </w:r>
        <w:r w:rsidRPr="000D46AE" w:rsidDel="00A934D3">
          <w:rPr>
            <w:rFonts w:ascii="Times New Roman" w:hAnsi="Times New Roman" w:cs="Times New Roman"/>
            <w:sz w:val="24"/>
            <w:lang w:val="en-US"/>
            <w:rPrChange w:id="4914" w:author="Microsoft Office User" w:date="2019-10-30T11:35:00Z">
              <w:rPr>
                <w:rFonts w:ascii="Times New Roman" w:hAnsi="Times New Roman" w:cs="Times New Roman"/>
                <w:sz w:val="24"/>
              </w:rPr>
            </w:rPrChange>
          </w:rPr>
          <w:delText>τ</w:delText>
        </w:r>
        <w:r w:rsidRPr="000D46AE" w:rsidDel="00A934D3">
          <w:rPr>
            <w:rFonts w:ascii="Times New Roman" w:hAnsi="Times New Roman" w:cs="Times New Roman"/>
            <w:sz w:val="24"/>
            <w:vertAlign w:val="superscript"/>
            <w:lang w:val="en-US"/>
            <w:rPrChange w:id="4915" w:author="Microsoft Office User" w:date="2019-10-30T11:35:00Z">
              <w:rPr>
                <w:rFonts w:ascii="Times New Roman" w:hAnsi="Times New Roman" w:cs="Times New Roman"/>
                <w:sz w:val="24"/>
                <w:vertAlign w:val="superscript"/>
                <w:lang w:val="en-US"/>
              </w:rPr>
            </w:rPrChange>
          </w:rPr>
          <w:delText>2</w:delText>
        </w:r>
        <w:r w:rsidRPr="000D46AE" w:rsidDel="00A934D3">
          <w:rPr>
            <w:rFonts w:ascii="Times New Roman" w:hAnsi="Times New Roman" w:cs="Times New Roman"/>
            <w:sz w:val="24"/>
            <w:lang w:val="en-US"/>
            <w:rPrChange w:id="4916" w:author="Microsoft Office User" w:date="2019-10-30T11:35:00Z">
              <w:rPr>
                <w:rFonts w:ascii="Times New Roman" w:hAnsi="Times New Roman" w:cs="Times New Roman"/>
                <w:sz w:val="24"/>
                <w:lang w:val="en-US"/>
              </w:rPr>
            </w:rPrChange>
          </w:rPr>
          <w:delText xml:space="preserve"> </w:delText>
        </w:r>
        <w:r w:rsidR="003D76E3" w:rsidRPr="000D46AE" w:rsidDel="00A934D3">
          <w:rPr>
            <w:rFonts w:ascii="Times New Roman" w:hAnsi="Times New Roman" w:cs="Times New Roman"/>
            <w:sz w:val="24"/>
            <w:lang w:val="en-US"/>
            <w:rPrChange w:id="4917" w:author="Microsoft Office User" w:date="2019-10-30T11:35:00Z">
              <w:rPr>
                <w:rFonts w:ascii="Times New Roman" w:hAnsi="Times New Roman" w:cs="Times New Roman"/>
                <w:sz w:val="24"/>
                <w:lang w:val="en-US"/>
              </w:rPr>
            </w:rPrChange>
          </w:rPr>
          <w:delText>&lt;</w:delText>
        </w:r>
        <w:r w:rsidRPr="000D46AE" w:rsidDel="00A934D3">
          <w:rPr>
            <w:rFonts w:ascii="Times New Roman" w:hAnsi="Times New Roman" w:cs="Times New Roman"/>
            <w:sz w:val="24"/>
            <w:lang w:val="en-US"/>
            <w:rPrChange w:id="4918" w:author="Microsoft Office User" w:date="2019-10-30T11:35:00Z">
              <w:rPr>
                <w:rFonts w:ascii="Times New Roman" w:hAnsi="Times New Roman" w:cs="Times New Roman"/>
                <w:sz w:val="24"/>
                <w:lang w:val="en-US"/>
              </w:rPr>
            </w:rPrChange>
          </w:rPr>
          <w:delText xml:space="preserve"> 0</w:delText>
        </w:r>
        <w:r w:rsidR="003D76E3" w:rsidRPr="000D46AE" w:rsidDel="00A934D3">
          <w:rPr>
            <w:rFonts w:ascii="Times New Roman" w:hAnsi="Times New Roman" w:cs="Times New Roman"/>
            <w:sz w:val="24"/>
            <w:lang w:val="en-US"/>
            <w:rPrChange w:id="4919" w:author="Microsoft Office User" w:date="2019-10-30T11:35:00Z">
              <w:rPr>
                <w:rFonts w:ascii="Times New Roman" w:hAnsi="Times New Roman" w:cs="Times New Roman"/>
                <w:sz w:val="24"/>
                <w:lang w:val="en-US"/>
              </w:rPr>
            </w:rPrChange>
          </w:rPr>
          <w:delText>.01</w:delText>
        </w:r>
        <w:r w:rsidRPr="000D46AE" w:rsidDel="00A934D3">
          <w:rPr>
            <w:rFonts w:ascii="Times New Roman" w:hAnsi="Times New Roman" w:cs="Times New Roman"/>
            <w:sz w:val="24"/>
            <w:lang w:val="en-US"/>
            <w:rPrChange w:id="4920" w:author="Microsoft Office User" w:date="2019-10-30T11:35:00Z">
              <w:rPr>
                <w:rFonts w:ascii="Times New Roman" w:hAnsi="Times New Roman" w:cs="Times New Roman"/>
                <w:sz w:val="24"/>
                <w:lang w:val="en-US"/>
              </w:rPr>
            </w:rPrChange>
          </w:rPr>
          <w:delText xml:space="preserve">, </w:delText>
        </w:r>
        <w:r w:rsidRPr="000D46AE" w:rsidDel="00A934D3">
          <w:rPr>
            <w:rFonts w:ascii="Times New Roman" w:hAnsi="Times New Roman" w:cs="Times New Roman"/>
            <w:i/>
            <w:sz w:val="24"/>
            <w:lang w:val="en-US"/>
            <w:rPrChange w:id="4921" w:author="Microsoft Office User" w:date="2019-10-30T11:35:00Z">
              <w:rPr>
                <w:rFonts w:ascii="Times New Roman" w:hAnsi="Times New Roman" w:cs="Times New Roman"/>
                <w:i/>
                <w:sz w:val="24"/>
                <w:lang w:val="en-US"/>
              </w:rPr>
            </w:rPrChange>
          </w:rPr>
          <w:delText>I</w:delText>
        </w:r>
        <w:r w:rsidRPr="000D46AE" w:rsidDel="00A934D3">
          <w:rPr>
            <w:rFonts w:ascii="Times New Roman" w:hAnsi="Times New Roman" w:cs="Times New Roman"/>
            <w:sz w:val="24"/>
            <w:vertAlign w:val="superscript"/>
            <w:lang w:val="en-US"/>
            <w:rPrChange w:id="4922" w:author="Microsoft Office User" w:date="2019-10-30T11:35:00Z">
              <w:rPr>
                <w:rFonts w:ascii="Times New Roman" w:hAnsi="Times New Roman" w:cs="Times New Roman"/>
                <w:sz w:val="24"/>
                <w:vertAlign w:val="superscript"/>
                <w:lang w:val="en-US"/>
              </w:rPr>
            </w:rPrChange>
          </w:rPr>
          <w:delText>2</w:delText>
        </w:r>
        <w:r w:rsidRPr="000D46AE" w:rsidDel="00A934D3">
          <w:rPr>
            <w:rFonts w:ascii="Times New Roman" w:hAnsi="Times New Roman" w:cs="Times New Roman"/>
            <w:sz w:val="24"/>
            <w:lang w:val="en-US"/>
            <w:rPrChange w:id="4923" w:author="Microsoft Office User" w:date="2019-10-30T11:35:00Z">
              <w:rPr>
                <w:rFonts w:ascii="Times New Roman" w:hAnsi="Times New Roman" w:cs="Times New Roman"/>
                <w:sz w:val="24"/>
                <w:lang w:val="en-US"/>
              </w:rPr>
            </w:rPrChange>
          </w:rPr>
          <w:delText xml:space="preserve"> = 0.01, </w:delText>
        </w:r>
        <w:r w:rsidRPr="000D46AE" w:rsidDel="00A934D3">
          <w:rPr>
            <w:rFonts w:ascii="Times New Roman" w:hAnsi="Times New Roman" w:cs="Times New Roman"/>
            <w:i/>
            <w:sz w:val="24"/>
            <w:lang w:val="en-US"/>
            <w:rPrChange w:id="4924" w:author="Microsoft Office User" w:date="2019-10-30T11:35:00Z">
              <w:rPr>
                <w:rFonts w:ascii="Times New Roman" w:hAnsi="Times New Roman" w:cs="Times New Roman"/>
                <w:i/>
                <w:sz w:val="24"/>
                <w:lang w:val="en-US"/>
              </w:rPr>
            </w:rPrChange>
          </w:rPr>
          <w:delText>H</w:delText>
        </w:r>
        <w:r w:rsidRPr="000D46AE" w:rsidDel="00A934D3">
          <w:rPr>
            <w:rFonts w:ascii="Times New Roman" w:hAnsi="Times New Roman" w:cs="Times New Roman"/>
            <w:sz w:val="24"/>
            <w:vertAlign w:val="superscript"/>
            <w:lang w:val="en-US"/>
            <w:rPrChange w:id="4925" w:author="Microsoft Office User" w:date="2019-10-30T11:35:00Z">
              <w:rPr>
                <w:rFonts w:ascii="Times New Roman" w:hAnsi="Times New Roman" w:cs="Times New Roman"/>
                <w:sz w:val="24"/>
                <w:vertAlign w:val="superscript"/>
                <w:lang w:val="en-US"/>
              </w:rPr>
            </w:rPrChange>
          </w:rPr>
          <w:delText>2</w:delText>
        </w:r>
        <w:r w:rsidRPr="000D46AE" w:rsidDel="00A934D3">
          <w:rPr>
            <w:rFonts w:ascii="Times New Roman" w:hAnsi="Times New Roman" w:cs="Times New Roman"/>
            <w:sz w:val="24"/>
            <w:lang w:val="en-US"/>
            <w:rPrChange w:id="4926" w:author="Microsoft Office User" w:date="2019-10-30T11:35:00Z">
              <w:rPr>
                <w:rFonts w:ascii="Times New Roman" w:hAnsi="Times New Roman" w:cs="Times New Roman"/>
                <w:sz w:val="24"/>
                <w:lang w:val="en-US"/>
              </w:rPr>
            </w:rPrChange>
          </w:rPr>
          <w:delText xml:space="preserve"> = 1.00.</w:delText>
        </w:r>
      </w:del>
    </w:p>
    <w:p w14:paraId="1C739F9A" w14:textId="716D1937" w:rsidR="00305CBE" w:rsidRPr="000D46AE" w:rsidRDefault="00305CBE" w:rsidP="00305CBE">
      <w:pPr>
        <w:spacing w:line="480" w:lineRule="auto"/>
        <w:rPr>
          <w:rFonts w:ascii="Times New Roman" w:hAnsi="Times New Roman" w:cs="Times New Roman"/>
          <w:b/>
          <w:sz w:val="24"/>
          <w:lang w:val="en-US"/>
          <w:rPrChange w:id="4927" w:author="Microsoft Office User" w:date="2019-10-30T11:35:00Z">
            <w:rPr>
              <w:rFonts w:ascii="Times New Roman" w:hAnsi="Times New Roman" w:cs="Times New Roman"/>
              <w:b/>
              <w:sz w:val="24"/>
              <w:lang w:val="en-US"/>
            </w:rPr>
          </w:rPrChange>
        </w:rPr>
      </w:pPr>
      <w:r w:rsidRPr="000D46AE">
        <w:rPr>
          <w:rFonts w:ascii="Times New Roman" w:hAnsi="Times New Roman" w:cs="Times New Roman"/>
          <w:b/>
          <w:sz w:val="24"/>
          <w:lang w:val="en-US"/>
          <w:rPrChange w:id="4928" w:author="Microsoft Office User" w:date="2019-10-30T11:35:00Z">
            <w:rPr>
              <w:rFonts w:ascii="Times New Roman" w:hAnsi="Times New Roman" w:cs="Times New Roman"/>
              <w:b/>
              <w:sz w:val="24"/>
              <w:lang w:val="en-US"/>
            </w:rPr>
          </w:rPrChange>
        </w:rPr>
        <w:t xml:space="preserve">Behavioral </w:t>
      </w:r>
      <w:r w:rsidR="00624C92" w:rsidRPr="000D46AE">
        <w:rPr>
          <w:rFonts w:ascii="Times New Roman" w:hAnsi="Times New Roman" w:cs="Times New Roman"/>
          <w:b/>
          <w:sz w:val="24"/>
          <w:lang w:val="en-US"/>
          <w:rPrChange w:id="4929" w:author="Microsoft Office User" w:date="2019-10-30T11:35:00Z">
            <w:rPr>
              <w:rFonts w:ascii="Times New Roman" w:hAnsi="Times New Roman" w:cs="Times New Roman"/>
              <w:b/>
              <w:sz w:val="24"/>
              <w:lang w:val="en-US"/>
            </w:rPr>
          </w:rPrChange>
        </w:rPr>
        <w:t>I</w:t>
      </w:r>
      <w:r w:rsidRPr="000D46AE">
        <w:rPr>
          <w:rFonts w:ascii="Times New Roman" w:hAnsi="Times New Roman" w:cs="Times New Roman"/>
          <w:b/>
          <w:sz w:val="24"/>
          <w:lang w:val="en-US"/>
          <w:rPrChange w:id="4930" w:author="Microsoft Office User" w:date="2019-10-30T11:35:00Z">
            <w:rPr>
              <w:rFonts w:ascii="Times New Roman" w:hAnsi="Times New Roman" w:cs="Times New Roman"/>
              <w:b/>
              <w:sz w:val="24"/>
              <w:lang w:val="en-US"/>
            </w:rPr>
          </w:rPrChange>
        </w:rPr>
        <w:t>ntentions</w:t>
      </w:r>
    </w:p>
    <w:p w14:paraId="11C7D34F" w14:textId="32F886B5" w:rsidR="00DB6B25" w:rsidRPr="000D46AE" w:rsidDel="00811E95" w:rsidRDefault="00624C92" w:rsidP="00811E95">
      <w:pPr>
        <w:spacing w:line="480" w:lineRule="auto"/>
        <w:ind w:firstLine="708"/>
        <w:rPr>
          <w:del w:id="4931" w:author="Microsoft Office User" w:date="2019-10-29T17:16:00Z"/>
          <w:rFonts w:ascii="Times New Roman" w:hAnsi="Times New Roman" w:cs="Times New Roman"/>
          <w:sz w:val="24"/>
          <w:lang w:val="en-US"/>
          <w:rPrChange w:id="4932" w:author="Microsoft Office User" w:date="2019-10-30T11:35:00Z">
            <w:rPr>
              <w:del w:id="4933" w:author="Microsoft Office User" w:date="2019-10-29T17:16:00Z"/>
              <w:rFonts w:ascii="Times New Roman" w:hAnsi="Times New Roman" w:cs="Times New Roman"/>
              <w:sz w:val="24"/>
              <w:lang w:val="en-US"/>
            </w:rPr>
          </w:rPrChange>
        </w:rPr>
      </w:pPr>
      <w:r w:rsidRPr="000D46AE">
        <w:rPr>
          <w:rFonts w:ascii="Times New Roman" w:hAnsi="Times New Roman" w:cs="Times New Roman"/>
          <w:sz w:val="24"/>
          <w:lang w:val="en-US"/>
          <w:rPrChange w:id="4934" w:author="Microsoft Office User" w:date="2019-10-30T11:35:00Z">
            <w:rPr>
              <w:rFonts w:ascii="Times New Roman" w:hAnsi="Times New Roman" w:cs="Times New Roman"/>
              <w:sz w:val="24"/>
              <w:lang w:val="en-US"/>
            </w:rPr>
          </w:rPrChange>
        </w:rPr>
        <w:t xml:space="preserve">Fitting a meta-analytic model to behavioral intentions revealed </w:t>
      </w:r>
      <w:r w:rsidR="00305CBE" w:rsidRPr="000D46AE">
        <w:rPr>
          <w:rFonts w:ascii="Times New Roman" w:hAnsi="Times New Roman" w:cs="Times New Roman"/>
          <w:sz w:val="24"/>
          <w:lang w:val="en-US"/>
          <w:rPrChange w:id="4935" w:author="Microsoft Office User" w:date="2019-10-30T11:35:00Z">
            <w:rPr>
              <w:rFonts w:ascii="Times New Roman" w:hAnsi="Times New Roman" w:cs="Times New Roman"/>
              <w:sz w:val="24"/>
              <w:lang w:val="en-US"/>
            </w:rPr>
          </w:rPrChange>
        </w:rPr>
        <w:t>a non-</w:t>
      </w:r>
      <w:r w:rsidRPr="000D46AE">
        <w:rPr>
          <w:rFonts w:ascii="Times New Roman" w:hAnsi="Times New Roman" w:cs="Times New Roman"/>
          <w:sz w:val="24"/>
          <w:lang w:val="en-US"/>
          <w:rPrChange w:id="4936" w:author="Microsoft Office User" w:date="2019-10-30T11:35:00Z">
            <w:rPr>
              <w:rFonts w:ascii="Times New Roman" w:hAnsi="Times New Roman" w:cs="Times New Roman"/>
              <w:sz w:val="24"/>
              <w:lang w:val="en-US"/>
            </w:rPr>
          </w:rPrChange>
        </w:rPr>
        <w:t>significant meta-</w:t>
      </w:r>
      <w:r w:rsidR="00305CBE" w:rsidRPr="000D46AE">
        <w:rPr>
          <w:rFonts w:ascii="Times New Roman" w:hAnsi="Times New Roman" w:cs="Times New Roman"/>
          <w:sz w:val="24"/>
          <w:lang w:val="en-US"/>
          <w:rPrChange w:id="4937" w:author="Microsoft Office User" w:date="2019-10-30T11:35:00Z">
            <w:rPr>
              <w:rFonts w:ascii="Times New Roman" w:hAnsi="Times New Roman" w:cs="Times New Roman"/>
              <w:sz w:val="24"/>
              <w:lang w:val="en-US"/>
            </w:rPr>
          </w:rPrChange>
        </w:rPr>
        <w:t>analytic effect of medium size (Chen, Cohen, &amp; Chen, 2010)</w:t>
      </w:r>
      <w:del w:id="4938" w:author="Microsoft Office User" w:date="2019-10-29T17:15:00Z">
        <w:r w:rsidR="00305CBE" w:rsidRPr="000D46AE" w:rsidDel="00A934D3">
          <w:rPr>
            <w:rFonts w:ascii="Times New Roman" w:hAnsi="Times New Roman" w:cs="Times New Roman"/>
            <w:sz w:val="24"/>
            <w:lang w:val="en-US"/>
            <w:rPrChange w:id="4939" w:author="Microsoft Office User" w:date="2019-10-30T11:35:00Z">
              <w:rPr>
                <w:rFonts w:ascii="Times New Roman" w:hAnsi="Times New Roman" w:cs="Times New Roman"/>
                <w:sz w:val="24"/>
                <w:lang w:val="en-US"/>
              </w:rPr>
            </w:rPrChange>
          </w:rPr>
          <w:delText xml:space="preserve">, </w:delText>
        </w:r>
      </w:del>
      <w:ins w:id="4940" w:author="Microsoft Office User" w:date="2019-10-29T17:15:00Z">
        <w:r w:rsidR="00A934D3" w:rsidRPr="000D46AE">
          <w:rPr>
            <w:rFonts w:ascii="Times New Roman" w:hAnsi="Times New Roman" w:cs="Times New Roman"/>
            <w:sz w:val="24"/>
            <w:lang w:val="en-US"/>
            <w:rPrChange w:id="4941" w:author="Microsoft Office User" w:date="2019-10-30T11:35:00Z">
              <w:rPr>
                <w:rFonts w:ascii="Times New Roman" w:hAnsi="Times New Roman" w:cs="Times New Roman"/>
                <w:sz w:val="24"/>
                <w:lang w:val="en-US"/>
              </w:rPr>
            </w:rPrChange>
          </w:rPr>
          <w:t xml:space="preserve">: </w:t>
        </w:r>
        <w:r w:rsidR="00A934D3" w:rsidRPr="000D46AE">
          <w:rPr>
            <w:rFonts w:ascii="Times New Roman" w:hAnsi="Times New Roman" w:cs="Times New Roman"/>
            <w:i/>
            <w:sz w:val="24"/>
            <w:lang w:val="en-US"/>
            <w:rPrChange w:id="4942" w:author="Microsoft Office User" w:date="2019-10-30T11:35:00Z">
              <w:rPr>
                <w:rFonts w:ascii="Times New Roman" w:hAnsi="Times New Roman" w:cs="Times New Roman"/>
                <w:sz w:val="24"/>
                <w:lang w:val="en-US"/>
              </w:rPr>
            </w:rPrChange>
          </w:rPr>
          <w:t>k</w:t>
        </w:r>
        <w:r w:rsidR="00A934D3" w:rsidRPr="000D46AE">
          <w:rPr>
            <w:rFonts w:ascii="Times New Roman" w:hAnsi="Times New Roman" w:cs="Times New Roman"/>
            <w:sz w:val="24"/>
            <w:lang w:val="en-US"/>
            <w:rPrChange w:id="4943" w:author="Microsoft Office User" w:date="2019-10-30T11:35:00Z">
              <w:rPr>
                <w:rFonts w:ascii="Times New Roman" w:hAnsi="Times New Roman" w:cs="Times New Roman"/>
                <w:sz w:val="24"/>
                <w:lang w:val="en-US"/>
              </w:rPr>
            </w:rPrChange>
          </w:rPr>
          <w:t xml:space="preserve"> = 7, Odds Ratio = 4.76, 95% CI = [1.7, 13.33], 95% CR = [0.31, 72.97], </w:t>
        </w:r>
        <w:r w:rsidR="00A934D3" w:rsidRPr="000D46AE">
          <w:rPr>
            <w:rFonts w:ascii="Times New Roman" w:hAnsi="Times New Roman" w:cs="Times New Roman"/>
            <w:i/>
            <w:sz w:val="24"/>
            <w:lang w:val="en-US"/>
            <w:rPrChange w:id="4944" w:author="Microsoft Office User" w:date="2019-10-30T11:35:00Z">
              <w:rPr>
                <w:rFonts w:ascii="Times New Roman" w:hAnsi="Times New Roman" w:cs="Times New Roman"/>
                <w:sz w:val="24"/>
                <w:lang w:val="en-US"/>
              </w:rPr>
            </w:rPrChange>
          </w:rPr>
          <w:t>p</w:t>
        </w:r>
        <w:r w:rsidR="00A934D3" w:rsidRPr="000D46AE">
          <w:rPr>
            <w:rFonts w:ascii="Times New Roman" w:hAnsi="Times New Roman" w:cs="Times New Roman"/>
            <w:sz w:val="24"/>
            <w:lang w:val="en-US"/>
            <w:rPrChange w:id="4945" w:author="Microsoft Office User" w:date="2019-10-30T11:35:00Z">
              <w:rPr>
                <w:rFonts w:ascii="Times New Roman" w:hAnsi="Times New Roman" w:cs="Times New Roman"/>
                <w:sz w:val="24"/>
                <w:lang w:val="en-US"/>
              </w:rPr>
            </w:rPrChange>
          </w:rPr>
          <w:t xml:space="preserve"> = .003, and with a high degree of heterogeneity: </w:t>
        </w:r>
        <w:r w:rsidR="00A934D3" w:rsidRPr="000D46AE">
          <w:rPr>
            <w:rFonts w:ascii="Times New Roman" w:hAnsi="Times New Roman" w:cs="Times New Roman"/>
            <w:i/>
            <w:sz w:val="24"/>
            <w:lang w:val="en-US"/>
            <w:rPrChange w:id="4946" w:author="Microsoft Office User" w:date="2019-10-30T11:35:00Z">
              <w:rPr>
                <w:rFonts w:ascii="Times New Roman" w:hAnsi="Times New Roman" w:cs="Times New Roman"/>
                <w:sz w:val="24"/>
                <w:lang w:val="en-US"/>
              </w:rPr>
            </w:rPrChange>
          </w:rPr>
          <w:t>Q</w:t>
        </w:r>
        <w:r w:rsidR="00A934D3" w:rsidRPr="000D46AE">
          <w:rPr>
            <w:rFonts w:ascii="Times New Roman" w:hAnsi="Times New Roman" w:cs="Times New Roman"/>
            <w:sz w:val="24"/>
            <w:lang w:val="en-US"/>
            <w:rPrChange w:id="4947" w:author="Microsoft Office User" w:date="2019-10-30T11:35:00Z">
              <w:rPr>
                <w:rFonts w:ascii="Times New Roman" w:hAnsi="Times New Roman" w:cs="Times New Roman"/>
                <w:sz w:val="24"/>
                <w:lang w:val="en-US"/>
              </w:rPr>
            </w:rPrChange>
          </w:rPr>
          <w:t>(</w:t>
        </w:r>
        <w:r w:rsidR="00A934D3" w:rsidRPr="000D46AE">
          <w:rPr>
            <w:rFonts w:ascii="Times New Roman" w:hAnsi="Times New Roman" w:cs="Times New Roman"/>
            <w:i/>
            <w:sz w:val="24"/>
            <w:lang w:val="en-US"/>
            <w:rPrChange w:id="4948" w:author="Microsoft Office User" w:date="2019-10-30T11:35:00Z">
              <w:rPr>
                <w:rFonts w:ascii="Times New Roman" w:hAnsi="Times New Roman" w:cs="Times New Roman"/>
                <w:sz w:val="24"/>
                <w:lang w:val="en-US"/>
              </w:rPr>
            </w:rPrChange>
          </w:rPr>
          <w:t>df</w:t>
        </w:r>
        <w:r w:rsidR="00A934D3" w:rsidRPr="000D46AE">
          <w:rPr>
            <w:rFonts w:ascii="Times New Roman" w:hAnsi="Times New Roman" w:cs="Times New Roman"/>
            <w:sz w:val="24"/>
            <w:lang w:val="en-US"/>
            <w:rPrChange w:id="4949" w:author="Microsoft Office User" w:date="2019-10-30T11:35:00Z">
              <w:rPr>
                <w:rFonts w:ascii="Times New Roman" w:hAnsi="Times New Roman" w:cs="Times New Roman"/>
                <w:sz w:val="24"/>
                <w:lang w:val="en-US"/>
              </w:rPr>
            </w:rPrChange>
          </w:rPr>
          <w:t xml:space="preserve"> = 6) = 42.14, </w:t>
        </w:r>
        <w:r w:rsidR="00A934D3" w:rsidRPr="000D46AE">
          <w:rPr>
            <w:rFonts w:ascii="Times New Roman" w:hAnsi="Times New Roman" w:cs="Times New Roman"/>
            <w:i/>
            <w:sz w:val="24"/>
            <w:lang w:val="en-US"/>
            <w:rPrChange w:id="4950" w:author="Microsoft Office User" w:date="2019-10-30T11:35:00Z">
              <w:rPr>
                <w:rFonts w:ascii="Times New Roman" w:hAnsi="Times New Roman" w:cs="Times New Roman"/>
                <w:sz w:val="24"/>
                <w:lang w:val="en-US"/>
              </w:rPr>
            </w:rPrChange>
          </w:rPr>
          <w:t>p</w:t>
        </w:r>
        <w:r w:rsidR="00A934D3" w:rsidRPr="000D46AE">
          <w:rPr>
            <w:rFonts w:ascii="Times New Roman" w:hAnsi="Times New Roman" w:cs="Times New Roman"/>
            <w:sz w:val="24"/>
            <w:lang w:val="en-US"/>
            <w:rPrChange w:id="4951" w:author="Microsoft Office User" w:date="2019-10-30T11:35:00Z">
              <w:rPr>
                <w:rFonts w:ascii="Times New Roman" w:hAnsi="Times New Roman" w:cs="Times New Roman"/>
                <w:sz w:val="24"/>
                <w:lang w:val="en-US"/>
              </w:rPr>
            </w:rPrChange>
          </w:rPr>
          <w:t xml:space="preserve"> = 0.003, </w:t>
        </w:r>
        <w:r w:rsidR="00A934D3" w:rsidRPr="000D46AE">
          <w:rPr>
            <w:rFonts w:ascii="Times New Roman" w:hAnsi="Times New Roman" w:cs="Times New Roman"/>
            <w:sz w:val="24"/>
            <w:lang w:val="en-US"/>
            <w:rPrChange w:id="4952" w:author="Microsoft Office User" w:date="2019-10-30T11:35:00Z">
              <w:rPr>
                <w:rFonts w:ascii="Times New Roman" w:hAnsi="Times New Roman" w:cs="Times New Roman"/>
                <w:sz w:val="24"/>
                <w:highlight w:val="yellow"/>
              </w:rPr>
            </w:rPrChange>
          </w:rPr>
          <w:t>τ</w:t>
        </w:r>
        <w:r w:rsidR="00A934D3" w:rsidRPr="000D46AE">
          <w:rPr>
            <w:rFonts w:ascii="Times New Roman" w:hAnsi="Times New Roman" w:cs="Times New Roman"/>
            <w:sz w:val="24"/>
            <w:vertAlign w:val="superscript"/>
            <w:lang w:val="en-US"/>
            <w:rPrChange w:id="4953" w:author="Microsoft Office User" w:date="2019-10-30T11:35:00Z">
              <w:rPr>
                <w:rFonts w:ascii="Times New Roman" w:hAnsi="Times New Roman" w:cs="Times New Roman"/>
                <w:sz w:val="24"/>
                <w:highlight w:val="yellow"/>
                <w:vertAlign w:val="superscript"/>
                <w:lang w:val="en-US"/>
              </w:rPr>
            </w:rPrChange>
          </w:rPr>
          <w:t>2</w:t>
        </w:r>
        <w:r w:rsidR="00A934D3" w:rsidRPr="000D46AE">
          <w:rPr>
            <w:rFonts w:ascii="Times New Roman" w:hAnsi="Times New Roman" w:cs="Times New Roman"/>
            <w:sz w:val="24"/>
            <w:lang w:val="en-US"/>
            <w:rPrChange w:id="4954" w:author="Microsoft Office User" w:date="2019-10-30T11:35:00Z">
              <w:rPr>
                <w:rFonts w:ascii="Times New Roman" w:hAnsi="Times New Roman" w:cs="Times New Roman"/>
                <w:sz w:val="24"/>
                <w:lang w:val="en-US"/>
              </w:rPr>
            </w:rPrChange>
          </w:rPr>
          <w:t xml:space="preserve"> = 1.67, </w:t>
        </w:r>
        <w:r w:rsidR="00A934D3" w:rsidRPr="000D46AE">
          <w:rPr>
            <w:rFonts w:ascii="Times New Roman" w:hAnsi="Times New Roman" w:cs="Times New Roman"/>
            <w:i/>
            <w:sz w:val="24"/>
            <w:lang w:val="en-US"/>
            <w:rPrChange w:id="4955" w:author="Microsoft Office User" w:date="2019-10-30T11:35:00Z">
              <w:rPr>
                <w:rFonts w:ascii="Times New Roman" w:hAnsi="Times New Roman" w:cs="Times New Roman"/>
                <w:i/>
                <w:sz w:val="24"/>
                <w:highlight w:val="yellow"/>
                <w:lang w:val="en-US"/>
              </w:rPr>
            </w:rPrChange>
          </w:rPr>
          <w:t>I</w:t>
        </w:r>
        <w:r w:rsidR="00A934D3" w:rsidRPr="000D46AE">
          <w:rPr>
            <w:rFonts w:ascii="Times New Roman" w:hAnsi="Times New Roman" w:cs="Times New Roman"/>
            <w:sz w:val="24"/>
            <w:vertAlign w:val="superscript"/>
            <w:lang w:val="en-US"/>
            <w:rPrChange w:id="4956" w:author="Microsoft Office User" w:date="2019-10-30T11:35:00Z">
              <w:rPr>
                <w:rFonts w:ascii="Times New Roman" w:hAnsi="Times New Roman" w:cs="Times New Roman"/>
                <w:sz w:val="24"/>
                <w:highlight w:val="yellow"/>
                <w:vertAlign w:val="superscript"/>
                <w:lang w:val="en-US"/>
              </w:rPr>
            </w:rPrChange>
          </w:rPr>
          <w:t>2</w:t>
        </w:r>
      </w:ins>
      <w:ins w:id="4957" w:author="Microsoft Office User" w:date="2019-10-29T17:16:00Z">
        <w:r w:rsidR="00811E95" w:rsidRPr="000D46AE">
          <w:rPr>
            <w:rFonts w:ascii="Times New Roman" w:hAnsi="Times New Roman" w:cs="Times New Roman"/>
            <w:sz w:val="24"/>
            <w:vertAlign w:val="superscript"/>
            <w:lang w:val="en-US"/>
            <w:rPrChange w:id="4958" w:author="Microsoft Office User" w:date="2019-10-30T11:35:00Z">
              <w:rPr>
                <w:rFonts w:ascii="Times New Roman" w:hAnsi="Times New Roman" w:cs="Times New Roman"/>
                <w:sz w:val="24"/>
                <w:highlight w:val="yellow"/>
                <w:vertAlign w:val="superscript"/>
                <w:lang w:val="en-US"/>
              </w:rPr>
            </w:rPrChange>
          </w:rPr>
          <w:t xml:space="preserve"> </w:t>
        </w:r>
      </w:ins>
      <w:ins w:id="4959" w:author="Microsoft Office User" w:date="2019-10-29T17:15:00Z">
        <w:r w:rsidR="00A934D3" w:rsidRPr="000D46AE">
          <w:rPr>
            <w:rFonts w:ascii="Times New Roman" w:hAnsi="Times New Roman" w:cs="Times New Roman"/>
            <w:sz w:val="24"/>
            <w:lang w:val="en-US"/>
            <w:rPrChange w:id="4960" w:author="Microsoft Office User" w:date="2019-10-30T11:35:00Z">
              <w:rPr>
                <w:rFonts w:ascii="Times New Roman" w:hAnsi="Times New Roman" w:cs="Times New Roman"/>
                <w:sz w:val="24"/>
                <w:lang w:val="en-US"/>
              </w:rPr>
            </w:rPrChange>
          </w:rPr>
          <w:t>= 89.76</w:t>
        </w:r>
      </w:ins>
      <w:ins w:id="4961" w:author="Microsoft Office User" w:date="2019-10-30T10:35:00Z">
        <w:r w:rsidR="002C797B" w:rsidRPr="000D46AE">
          <w:rPr>
            <w:rFonts w:ascii="Times New Roman" w:hAnsi="Times New Roman" w:cs="Times New Roman"/>
            <w:sz w:val="24"/>
            <w:lang w:val="en-US"/>
            <w:rPrChange w:id="4962" w:author="Microsoft Office User" w:date="2019-10-30T11:35:00Z">
              <w:rPr>
                <w:rFonts w:ascii="Times New Roman" w:hAnsi="Times New Roman" w:cs="Times New Roman"/>
                <w:sz w:val="24"/>
                <w:highlight w:val="yellow"/>
                <w:lang w:val="en-US"/>
              </w:rPr>
            </w:rPrChange>
          </w:rPr>
          <w:t>%</w:t>
        </w:r>
      </w:ins>
      <w:ins w:id="4963" w:author="Microsoft Office User" w:date="2019-10-29T17:15:00Z">
        <w:r w:rsidR="00A934D3" w:rsidRPr="000D46AE">
          <w:rPr>
            <w:rFonts w:ascii="Times New Roman" w:hAnsi="Times New Roman" w:cs="Times New Roman"/>
            <w:sz w:val="24"/>
            <w:lang w:val="en-US"/>
            <w:rPrChange w:id="4964" w:author="Microsoft Office User" w:date="2019-10-30T11:35:00Z">
              <w:rPr>
                <w:rFonts w:ascii="Times New Roman" w:hAnsi="Times New Roman" w:cs="Times New Roman"/>
                <w:sz w:val="24"/>
                <w:lang w:val="en-US"/>
              </w:rPr>
            </w:rPrChange>
          </w:rPr>
          <w:t xml:space="preserve">, </w:t>
        </w:r>
        <w:r w:rsidR="00A934D3" w:rsidRPr="000D46AE">
          <w:rPr>
            <w:rFonts w:ascii="Times New Roman" w:hAnsi="Times New Roman" w:cs="Times New Roman"/>
            <w:i/>
            <w:sz w:val="24"/>
            <w:lang w:val="en-US"/>
            <w:rPrChange w:id="4965" w:author="Microsoft Office User" w:date="2019-10-30T11:35:00Z">
              <w:rPr>
                <w:rFonts w:ascii="Times New Roman" w:hAnsi="Times New Roman" w:cs="Times New Roman"/>
                <w:i/>
                <w:sz w:val="24"/>
                <w:highlight w:val="yellow"/>
                <w:lang w:val="en-US"/>
              </w:rPr>
            </w:rPrChange>
          </w:rPr>
          <w:t>H</w:t>
        </w:r>
        <w:r w:rsidR="00A934D3" w:rsidRPr="000D46AE">
          <w:rPr>
            <w:rFonts w:ascii="Times New Roman" w:hAnsi="Times New Roman" w:cs="Times New Roman"/>
            <w:sz w:val="24"/>
            <w:vertAlign w:val="superscript"/>
            <w:lang w:val="en-US"/>
            <w:rPrChange w:id="4966" w:author="Microsoft Office User" w:date="2019-10-30T11:35:00Z">
              <w:rPr>
                <w:rFonts w:ascii="Times New Roman" w:hAnsi="Times New Roman" w:cs="Times New Roman"/>
                <w:sz w:val="24"/>
                <w:highlight w:val="yellow"/>
                <w:vertAlign w:val="superscript"/>
                <w:lang w:val="en-US"/>
              </w:rPr>
            </w:rPrChange>
          </w:rPr>
          <w:t>2</w:t>
        </w:r>
        <w:r w:rsidR="00A934D3" w:rsidRPr="000D46AE">
          <w:rPr>
            <w:rFonts w:ascii="Times New Roman" w:hAnsi="Times New Roman" w:cs="Times New Roman"/>
            <w:sz w:val="24"/>
            <w:lang w:val="en-US"/>
            <w:rPrChange w:id="4967" w:author="Microsoft Office User" w:date="2019-10-30T11:35:00Z">
              <w:rPr>
                <w:rFonts w:ascii="Times New Roman" w:hAnsi="Times New Roman" w:cs="Times New Roman"/>
                <w:sz w:val="24"/>
                <w:lang w:val="en-US"/>
              </w:rPr>
            </w:rPrChange>
          </w:rPr>
          <w:t xml:space="preserve"> = 9.76.</w:t>
        </w:r>
      </w:ins>
      <w:del w:id="4968" w:author="Microsoft Office User" w:date="2019-10-29T17:16:00Z">
        <w:r w:rsidR="00305CBE" w:rsidRPr="000D46AE" w:rsidDel="00811E95">
          <w:rPr>
            <w:rFonts w:ascii="Times New Roman" w:hAnsi="Times New Roman" w:cs="Times New Roman"/>
            <w:i/>
            <w:sz w:val="24"/>
            <w:lang w:val="en-US"/>
            <w:rPrChange w:id="4969" w:author="Microsoft Office User" w:date="2019-10-30T11:35:00Z">
              <w:rPr>
                <w:rFonts w:ascii="Times New Roman" w:hAnsi="Times New Roman" w:cs="Times New Roman"/>
                <w:i/>
                <w:sz w:val="24"/>
                <w:lang w:val="en-US"/>
              </w:rPr>
            </w:rPrChange>
          </w:rPr>
          <w:delText>k</w:delText>
        </w:r>
        <w:r w:rsidR="00305CBE" w:rsidRPr="000D46AE" w:rsidDel="00811E95">
          <w:rPr>
            <w:rFonts w:ascii="Times New Roman" w:hAnsi="Times New Roman" w:cs="Times New Roman"/>
            <w:sz w:val="24"/>
            <w:lang w:val="en-US"/>
            <w:rPrChange w:id="4970" w:author="Microsoft Office User" w:date="2019-10-30T11:35:00Z">
              <w:rPr>
                <w:rFonts w:ascii="Times New Roman" w:hAnsi="Times New Roman" w:cs="Times New Roman"/>
                <w:sz w:val="24"/>
                <w:lang w:val="en-US"/>
              </w:rPr>
            </w:rPrChange>
          </w:rPr>
          <w:delText xml:space="preserve"> = 5, OR = 3.71, 95% CI = [0.90, 15.33], 95% CR = [0.14, 99.48], </w:delText>
        </w:r>
        <w:r w:rsidR="00305CBE" w:rsidRPr="000D46AE" w:rsidDel="00811E95">
          <w:rPr>
            <w:rFonts w:ascii="Times New Roman" w:hAnsi="Times New Roman" w:cs="Times New Roman"/>
            <w:i/>
            <w:sz w:val="24"/>
            <w:lang w:val="en-US"/>
            <w:rPrChange w:id="4971" w:author="Microsoft Office User" w:date="2019-10-30T11:35:00Z">
              <w:rPr>
                <w:rFonts w:ascii="Times New Roman" w:hAnsi="Times New Roman" w:cs="Times New Roman"/>
                <w:i/>
                <w:sz w:val="24"/>
                <w:lang w:val="en-US"/>
              </w:rPr>
            </w:rPrChange>
          </w:rPr>
          <w:delText>p</w:delText>
        </w:r>
        <w:r w:rsidR="00305CBE" w:rsidRPr="000D46AE" w:rsidDel="00811E95">
          <w:rPr>
            <w:rFonts w:ascii="Times New Roman" w:hAnsi="Times New Roman" w:cs="Times New Roman"/>
            <w:sz w:val="24"/>
            <w:lang w:val="en-US"/>
            <w:rPrChange w:id="4972" w:author="Microsoft Office User" w:date="2019-10-30T11:35:00Z">
              <w:rPr>
                <w:rFonts w:ascii="Times New Roman" w:hAnsi="Times New Roman" w:cs="Times New Roman"/>
                <w:sz w:val="24"/>
                <w:lang w:val="en-US"/>
              </w:rPr>
            </w:rPrChange>
          </w:rPr>
          <w:delText xml:space="preserve"> = .07, and with a high degree of heterogeneity: </w:delText>
        </w:r>
        <w:r w:rsidR="00305CBE" w:rsidRPr="000D46AE" w:rsidDel="00811E95">
          <w:rPr>
            <w:rFonts w:ascii="Times New Roman" w:hAnsi="Times New Roman" w:cs="Times New Roman"/>
            <w:i/>
            <w:sz w:val="24"/>
            <w:lang w:val="en-US"/>
            <w:rPrChange w:id="4973" w:author="Microsoft Office User" w:date="2019-10-30T11:35:00Z">
              <w:rPr>
                <w:rFonts w:ascii="Times New Roman" w:hAnsi="Times New Roman" w:cs="Times New Roman"/>
                <w:i/>
                <w:sz w:val="24"/>
                <w:lang w:val="en-US"/>
              </w:rPr>
            </w:rPrChange>
          </w:rPr>
          <w:delText>Q</w:delText>
        </w:r>
        <w:r w:rsidR="00305CBE" w:rsidRPr="000D46AE" w:rsidDel="00811E95">
          <w:rPr>
            <w:rFonts w:ascii="Times New Roman" w:hAnsi="Times New Roman" w:cs="Times New Roman"/>
            <w:sz w:val="24"/>
            <w:lang w:val="en-US"/>
            <w:rPrChange w:id="4974" w:author="Microsoft Office User" w:date="2019-10-30T11:35:00Z">
              <w:rPr>
                <w:rFonts w:ascii="Times New Roman" w:hAnsi="Times New Roman" w:cs="Times New Roman"/>
                <w:sz w:val="24"/>
                <w:lang w:val="en-US"/>
              </w:rPr>
            </w:rPrChange>
          </w:rPr>
          <w:delText xml:space="preserve">(df = 4) = 32.06, </w:delText>
        </w:r>
        <w:r w:rsidR="00305CBE" w:rsidRPr="000D46AE" w:rsidDel="00811E95">
          <w:rPr>
            <w:rFonts w:ascii="Times New Roman" w:hAnsi="Times New Roman" w:cs="Times New Roman"/>
            <w:i/>
            <w:sz w:val="24"/>
            <w:lang w:val="en-US"/>
            <w:rPrChange w:id="4975" w:author="Microsoft Office User" w:date="2019-10-30T11:35:00Z">
              <w:rPr>
                <w:rFonts w:ascii="Times New Roman" w:hAnsi="Times New Roman" w:cs="Times New Roman"/>
                <w:i/>
                <w:sz w:val="24"/>
                <w:lang w:val="en-US"/>
              </w:rPr>
            </w:rPrChange>
          </w:rPr>
          <w:delText xml:space="preserve">p </w:delText>
        </w:r>
        <w:r w:rsidR="00305CBE" w:rsidRPr="000D46AE" w:rsidDel="00811E95">
          <w:rPr>
            <w:rFonts w:ascii="Times New Roman" w:hAnsi="Times New Roman" w:cs="Times New Roman"/>
            <w:sz w:val="24"/>
            <w:lang w:val="en-US"/>
            <w:rPrChange w:id="4976" w:author="Microsoft Office User" w:date="2019-10-30T11:35:00Z">
              <w:rPr>
                <w:rFonts w:ascii="Times New Roman" w:hAnsi="Times New Roman" w:cs="Times New Roman"/>
                <w:sz w:val="24"/>
                <w:lang w:val="en-US"/>
              </w:rPr>
            </w:rPrChange>
          </w:rPr>
          <w:delText xml:space="preserve">= 0.07, </w:delText>
        </w:r>
        <w:r w:rsidR="00305CBE" w:rsidRPr="000D46AE" w:rsidDel="00811E95">
          <w:rPr>
            <w:rFonts w:ascii="Times New Roman" w:hAnsi="Times New Roman" w:cs="Times New Roman"/>
            <w:sz w:val="24"/>
            <w:lang w:val="en-US"/>
            <w:rPrChange w:id="4977" w:author="Microsoft Office User" w:date="2019-10-30T11:35:00Z">
              <w:rPr>
                <w:rFonts w:ascii="Times New Roman" w:hAnsi="Times New Roman" w:cs="Times New Roman"/>
                <w:sz w:val="24"/>
              </w:rPr>
            </w:rPrChange>
          </w:rPr>
          <w:delText>τ</w:delText>
        </w:r>
        <w:r w:rsidR="00305CBE" w:rsidRPr="000D46AE" w:rsidDel="00811E95">
          <w:rPr>
            <w:rFonts w:ascii="Times New Roman" w:hAnsi="Times New Roman" w:cs="Times New Roman"/>
            <w:sz w:val="24"/>
            <w:vertAlign w:val="superscript"/>
            <w:lang w:val="en-US"/>
            <w:rPrChange w:id="4978" w:author="Microsoft Office User" w:date="2019-10-30T11:35:00Z">
              <w:rPr>
                <w:rFonts w:ascii="Times New Roman" w:hAnsi="Times New Roman" w:cs="Times New Roman"/>
                <w:sz w:val="24"/>
                <w:vertAlign w:val="superscript"/>
                <w:lang w:val="en-US"/>
              </w:rPr>
            </w:rPrChange>
          </w:rPr>
          <w:delText>2</w:delText>
        </w:r>
        <w:r w:rsidR="00305CBE" w:rsidRPr="000D46AE" w:rsidDel="00811E95">
          <w:rPr>
            <w:rFonts w:ascii="Times New Roman" w:hAnsi="Times New Roman" w:cs="Times New Roman"/>
            <w:sz w:val="24"/>
            <w:lang w:val="en-US"/>
            <w:rPrChange w:id="4979" w:author="Microsoft Office User" w:date="2019-10-30T11:35:00Z">
              <w:rPr>
                <w:rFonts w:ascii="Times New Roman" w:hAnsi="Times New Roman" w:cs="Times New Roman"/>
                <w:sz w:val="24"/>
                <w:lang w:val="en-US"/>
              </w:rPr>
            </w:rPrChange>
          </w:rPr>
          <w:delText xml:space="preserve"> = 2.29, </w:delText>
        </w:r>
        <w:r w:rsidR="00305CBE" w:rsidRPr="000D46AE" w:rsidDel="00811E95">
          <w:rPr>
            <w:rFonts w:ascii="Times New Roman" w:hAnsi="Times New Roman" w:cs="Times New Roman"/>
            <w:i/>
            <w:sz w:val="24"/>
            <w:lang w:val="en-US"/>
            <w:rPrChange w:id="4980" w:author="Microsoft Office User" w:date="2019-10-30T11:35:00Z">
              <w:rPr>
                <w:rFonts w:ascii="Times New Roman" w:hAnsi="Times New Roman" w:cs="Times New Roman"/>
                <w:i/>
                <w:sz w:val="24"/>
                <w:lang w:val="en-US"/>
              </w:rPr>
            </w:rPrChange>
          </w:rPr>
          <w:delText>I</w:delText>
        </w:r>
        <w:r w:rsidR="00305CBE" w:rsidRPr="000D46AE" w:rsidDel="00811E95">
          <w:rPr>
            <w:rFonts w:ascii="Times New Roman" w:hAnsi="Times New Roman" w:cs="Times New Roman"/>
            <w:sz w:val="24"/>
            <w:vertAlign w:val="superscript"/>
            <w:lang w:val="en-US"/>
            <w:rPrChange w:id="4981" w:author="Microsoft Office User" w:date="2019-10-30T11:35:00Z">
              <w:rPr>
                <w:rFonts w:ascii="Times New Roman" w:hAnsi="Times New Roman" w:cs="Times New Roman"/>
                <w:sz w:val="24"/>
                <w:vertAlign w:val="superscript"/>
                <w:lang w:val="en-US"/>
              </w:rPr>
            </w:rPrChange>
          </w:rPr>
          <w:delText>2</w:delText>
        </w:r>
        <w:r w:rsidR="00305CBE" w:rsidRPr="000D46AE" w:rsidDel="00811E95">
          <w:rPr>
            <w:rFonts w:ascii="Times New Roman" w:hAnsi="Times New Roman" w:cs="Times New Roman"/>
            <w:sz w:val="24"/>
            <w:lang w:val="en-US"/>
            <w:rPrChange w:id="4982" w:author="Microsoft Office User" w:date="2019-10-30T11:35:00Z">
              <w:rPr>
                <w:rFonts w:ascii="Times New Roman" w:hAnsi="Times New Roman" w:cs="Times New Roman"/>
                <w:sz w:val="24"/>
                <w:lang w:val="en-US"/>
              </w:rPr>
            </w:rPrChange>
          </w:rPr>
          <w:delText xml:space="preserve"> = 88.29, </w:delText>
        </w:r>
        <w:r w:rsidR="00305CBE" w:rsidRPr="000D46AE" w:rsidDel="00811E95">
          <w:rPr>
            <w:rFonts w:ascii="Times New Roman" w:hAnsi="Times New Roman" w:cs="Times New Roman"/>
            <w:i/>
            <w:sz w:val="24"/>
            <w:lang w:val="en-US"/>
            <w:rPrChange w:id="4983" w:author="Microsoft Office User" w:date="2019-10-30T11:35:00Z">
              <w:rPr>
                <w:rFonts w:ascii="Times New Roman" w:hAnsi="Times New Roman" w:cs="Times New Roman"/>
                <w:i/>
                <w:sz w:val="24"/>
                <w:lang w:val="en-US"/>
              </w:rPr>
            </w:rPrChange>
          </w:rPr>
          <w:delText>H</w:delText>
        </w:r>
        <w:r w:rsidR="00305CBE" w:rsidRPr="000D46AE" w:rsidDel="00811E95">
          <w:rPr>
            <w:rFonts w:ascii="Times New Roman" w:hAnsi="Times New Roman" w:cs="Times New Roman"/>
            <w:sz w:val="24"/>
            <w:vertAlign w:val="superscript"/>
            <w:lang w:val="en-US"/>
            <w:rPrChange w:id="4984" w:author="Microsoft Office User" w:date="2019-10-30T11:35:00Z">
              <w:rPr>
                <w:rFonts w:ascii="Times New Roman" w:hAnsi="Times New Roman" w:cs="Times New Roman"/>
                <w:sz w:val="24"/>
                <w:vertAlign w:val="superscript"/>
                <w:lang w:val="en-US"/>
              </w:rPr>
            </w:rPrChange>
          </w:rPr>
          <w:delText>2</w:delText>
        </w:r>
        <w:r w:rsidR="00305CBE" w:rsidRPr="000D46AE" w:rsidDel="00811E95">
          <w:rPr>
            <w:rFonts w:ascii="Times New Roman" w:hAnsi="Times New Roman" w:cs="Times New Roman"/>
            <w:sz w:val="24"/>
            <w:lang w:val="en-US"/>
            <w:rPrChange w:id="4985" w:author="Microsoft Office User" w:date="2019-10-30T11:35:00Z">
              <w:rPr>
                <w:rFonts w:ascii="Times New Roman" w:hAnsi="Times New Roman" w:cs="Times New Roman"/>
                <w:sz w:val="24"/>
                <w:lang w:val="en-US"/>
              </w:rPr>
            </w:rPrChange>
          </w:rPr>
          <w:delText xml:space="preserve"> = 8.54.</w:delText>
        </w:r>
      </w:del>
      <w:r w:rsidR="00305CBE" w:rsidRPr="000D46AE">
        <w:rPr>
          <w:rFonts w:ascii="Times New Roman" w:hAnsi="Times New Roman" w:cs="Times New Roman"/>
          <w:sz w:val="24"/>
          <w:lang w:val="en-US"/>
          <w:rPrChange w:id="4986" w:author="Microsoft Office User" w:date="2019-10-30T11:35:00Z">
            <w:rPr>
              <w:rFonts w:ascii="Times New Roman" w:hAnsi="Times New Roman" w:cs="Times New Roman"/>
              <w:sz w:val="24"/>
              <w:lang w:val="en-US"/>
            </w:rPr>
          </w:rPrChange>
        </w:rPr>
        <w:t xml:space="preserve"> After excluding Experiment 2</w:t>
      </w:r>
      <w:r w:rsidRPr="000D46AE">
        <w:rPr>
          <w:rFonts w:ascii="Times New Roman" w:hAnsi="Times New Roman" w:cs="Times New Roman"/>
          <w:sz w:val="24"/>
          <w:lang w:val="en-US"/>
          <w:rPrChange w:id="4987" w:author="Microsoft Office User" w:date="2019-10-30T11:35:00Z">
            <w:rPr>
              <w:rFonts w:ascii="Times New Roman" w:hAnsi="Times New Roman" w:cs="Times New Roman"/>
              <w:sz w:val="24"/>
              <w:lang w:val="en-US"/>
            </w:rPr>
          </w:rPrChange>
        </w:rPr>
        <w:t>, the meta-</w:t>
      </w:r>
      <w:r w:rsidR="00305CBE" w:rsidRPr="000D46AE">
        <w:rPr>
          <w:rFonts w:ascii="Times New Roman" w:hAnsi="Times New Roman" w:cs="Times New Roman"/>
          <w:sz w:val="24"/>
          <w:lang w:val="en-US"/>
          <w:rPrChange w:id="4988" w:author="Microsoft Office User" w:date="2019-10-30T11:35:00Z">
            <w:rPr>
              <w:rFonts w:ascii="Times New Roman" w:hAnsi="Times New Roman" w:cs="Times New Roman"/>
              <w:sz w:val="24"/>
              <w:lang w:val="en-US"/>
            </w:rPr>
          </w:rPrChange>
        </w:rPr>
        <w:t xml:space="preserve">analyzed effect size was significant and </w:t>
      </w:r>
      <w:r w:rsidRPr="000D46AE">
        <w:rPr>
          <w:rFonts w:ascii="Times New Roman" w:hAnsi="Times New Roman" w:cs="Times New Roman"/>
          <w:sz w:val="24"/>
          <w:lang w:val="en-US"/>
          <w:rPrChange w:id="4989" w:author="Microsoft Office User" w:date="2019-10-30T11:35:00Z">
            <w:rPr>
              <w:rFonts w:ascii="Times New Roman" w:hAnsi="Times New Roman" w:cs="Times New Roman"/>
              <w:sz w:val="24"/>
              <w:lang w:val="en-US"/>
            </w:rPr>
          </w:rPrChange>
        </w:rPr>
        <w:t xml:space="preserve">now </w:t>
      </w:r>
      <w:r w:rsidR="00305CBE" w:rsidRPr="000D46AE">
        <w:rPr>
          <w:rFonts w:ascii="Times New Roman" w:hAnsi="Times New Roman" w:cs="Times New Roman"/>
          <w:sz w:val="24"/>
          <w:lang w:val="en-US"/>
          <w:rPrChange w:id="4990" w:author="Microsoft Office User" w:date="2019-10-30T11:35:00Z">
            <w:rPr>
              <w:rFonts w:ascii="Times New Roman" w:hAnsi="Times New Roman" w:cs="Times New Roman"/>
              <w:sz w:val="24"/>
              <w:lang w:val="en-US"/>
            </w:rPr>
          </w:rPrChange>
        </w:rPr>
        <w:t xml:space="preserve">of large size, </w:t>
      </w:r>
      <w:ins w:id="4991" w:author="Microsoft Office User" w:date="2019-10-29T17:16:00Z">
        <w:r w:rsidR="00811E95" w:rsidRPr="000D46AE">
          <w:rPr>
            <w:rFonts w:ascii="Times New Roman" w:hAnsi="Times New Roman" w:cs="Times New Roman"/>
            <w:sz w:val="24"/>
            <w:lang w:val="en-US"/>
            <w:rPrChange w:id="4992" w:author="Microsoft Office User" w:date="2019-10-30T11:35:00Z">
              <w:rPr>
                <w:rFonts w:ascii="Times New Roman" w:hAnsi="Times New Roman" w:cs="Times New Roman"/>
                <w:sz w:val="24"/>
                <w:lang w:val="en-US"/>
              </w:rPr>
            </w:rPrChange>
          </w:rPr>
          <w:t xml:space="preserve">k = 6, Odds Ratio = 7.32, 95% CI = [4.53, 11.7], 95% CR = [3, 17.81], </w:t>
        </w:r>
        <w:r w:rsidR="00811E95" w:rsidRPr="000D46AE">
          <w:rPr>
            <w:rFonts w:ascii="Times New Roman" w:hAnsi="Times New Roman" w:cs="Times New Roman"/>
            <w:i/>
            <w:sz w:val="24"/>
            <w:lang w:val="en-US"/>
            <w:rPrChange w:id="4993" w:author="Microsoft Office User" w:date="2019-10-30T11:35:00Z">
              <w:rPr>
                <w:rFonts w:ascii="Times New Roman" w:hAnsi="Times New Roman" w:cs="Times New Roman"/>
                <w:sz w:val="24"/>
                <w:lang w:val="en-US"/>
              </w:rPr>
            </w:rPrChange>
          </w:rPr>
          <w:t>p</w:t>
        </w:r>
        <w:r w:rsidR="00811E95" w:rsidRPr="000D46AE">
          <w:rPr>
            <w:rFonts w:ascii="Times New Roman" w:hAnsi="Times New Roman" w:cs="Times New Roman"/>
            <w:sz w:val="24"/>
            <w:lang w:val="en-US"/>
            <w:rPrChange w:id="4994" w:author="Microsoft Office User" w:date="2019-10-30T11:35:00Z">
              <w:rPr>
                <w:rFonts w:ascii="Times New Roman" w:hAnsi="Times New Roman" w:cs="Times New Roman"/>
                <w:sz w:val="24"/>
                <w:lang w:val="en-US"/>
              </w:rPr>
            </w:rPrChange>
          </w:rPr>
          <w:t xml:space="preserve"> &lt; .0001, </w:t>
        </w:r>
      </w:ins>
      <w:ins w:id="4995" w:author="Microsoft Office User" w:date="2019-10-29T17:17:00Z">
        <w:r w:rsidR="00811E95" w:rsidRPr="000D46AE">
          <w:rPr>
            <w:rFonts w:ascii="Times New Roman" w:hAnsi="Times New Roman" w:cs="Times New Roman"/>
            <w:sz w:val="24"/>
            <w:lang w:val="en-US"/>
            <w:rPrChange w:id="4996" w:author="Microsoft Office User" w:date="2019-10-30T11:35:00Z">
              <w:rPr>
                <w:rFonts w:ascii="Times New Roman" w:hAnsi="Times New Roman" w:cs="Times New Roman"/>
                <w:sz w:val="24"/>
                <w:lang w:val="en-US"/>
              </w:rPr>
            </w:rPrChange>
          </w:rPr>
          <w:t>with negligible</w:t>
        </w:r>
      </w:ins>
      <w:ins w:id="4997" w:author="Microsoft Office User" w:date="2019-10-29T17:16:00Z">
        <w:r w:rsidR="00811E95" w:rsidRPr="000D46AE">
          <w:rPr>
            <w:rFonts w:ascii="Times New Roman" w:hAnsi="Times New Roman" w:cs="Times New Roman"/>
            <w:sz w:val="24"/>
            <w:lang w:val="en-US"/>
            <w:rPrChange w:id="4998" w:author="Microsoft Office User" w:date="2019-10-30T11:35:00Z">
              <w:rPr>
                <w:rFonts w:ascii="Times New Roman" w:hAnsi="Times New Roman" w:cs="Times New Roman"/>
                <w:sz w:val="24"/>
                <w:lang w:val="en-US"/>
              </w:rPr>
            </w:rPrChange>
          </w:rPr>
          <w:t xml:space="preserve"> heterogeneity, </w:t>
        </w:r>
        <w:r w:rsidR="00811E95" w:rsidRPr="000D46AE">
          <w:rPr>
            <w:rFonts w:ascii="Times New Roman" w:hAnsi="Times New Roman" w:cs="Times New Roman"/>
            <w:i/>
            <w:sz w:val="24"/>
            <w:lang w:val="en-US"/>
            <w:rPrChange w:id="4999" w:author="Microsoft Office User" w:date="2019-10-30T11:35:00Z">
              <w:rPr>
                <w:rFonts w:ascii="Times New Roman" w:hAnsi="Times New Roman" w:cs="Times New Roman"/>
                <w:sz w:val="24"/>
                <w:lang w:val="en-US"/>
              </w:rPr>
            </w:rPrChange>
          </w:rPr>
          <w:t>Q</w:t>
        </w:r>
        <w:r w:rsidR="00811E95" w:rsidRPr="000D46AE">
          <w:rPr>
            <w:rFonts w:ascii="Times New Roman" w:hAnsi="Times New Roman" w:cs="Times New Roman"/>
            <w:sz w:val="24"/>
            <w:lang w:val="en-US"/>
            <w:rPrChange w:id="5000" w:author="Microsoft Office User" w:date="2019-10-30T11:35:00Z">
              <w:rPr>
                <w:rFonts w:ascii="Times New Roman" w:hAnsi="Times New Roman" w:cs="Times New Roman"/>
                <w:sz w:val="24"/>
                <w:lang w:val="en-US"/>
              </w:rPr>
            </w:rPrChange>
          </w:rPr>
          <w:t>(</w:t>
        </w:r>
        <w:r w:rsidR="00811E95" w:rsidRPr="000D46AE">
          <w:rPr>
            <w:rFonts w:ascii="Times New Roman" w:hAnsi="Times New Roman" w:cs="Times New Roman"/>
            <w:i/>
            <w:sz w:val="24"/>
            <w:lang w:val="en-US"/>
            <w:rPrChange w:id="5001" w:author="Microsoft Office User" w:date="2019-10-30T11:35:00Z">
              <w:rPr>
                <w:rFonts w:ascii="Times New Roman" w:hAnsi="Times New Roman" w:cs="Times New Roman"/>
                <w:sz w:val="24"/>
                <w:lang w:val="en-US"/>
              </w:rPr>
            </w:rPrChange>
          </w:rPr>
          <w:t>df</w:t>
        </w:r>
        <w:r w:rsidR="00811E95" w:rsidRPr="000D46AE">
          <w:rPr>
            <w:rFonts w:ascii="Times New Roman" w:hAnsi="Times New Roman" w:cs="Times New Roman"/>
            <w:sz w:val="24"/>
            <w:lang w:val="en-US"/>
            <w:rPrChange w:id="5002" w:author="Microsoft Office User" w:date="2019-10-30T11:35:00Z">
              <w:rPr>
                <w:rFonts w:ascii="Times New Roman" w:hAnsi="Times New Roman" w:cs="Times New Roman"/>
                <w:sz w:val="24"/>
                <w:lang w:val="en-US"/>
              </w:rPr>
            </w:rPrChange>
          </w:rPr>
          <w:t xml:space="preserve"> = 5) = 8.97, </w:t>
        </w:r>
        <w:r w:rsidR="00811E95" w:rsidRPr="000D46AE">
          <w:rPr>
            <w:rFonts w:ascii="Times New Roman" w:hAnsi="Times New Roman" w:cs="Times New Roman"/>
            <w:i/>
            <w:sz w:val="24"/>
            <w:lang w:val="en-US"/>
            <w:rPrChange w:id="5003" w:author="Microsoft Office User" w:date="2019-10-30T11:35:00Z">
              <w:rPr>
                <w:rFonts w:ascii="Times New Roman" w:hAnsi="Times New Roman" w:cs="Times New Roman"/>
                <w:sz w:val="24"/>
                <w:lang w:val="en-US"/>
              </w:rPr>
            </w:rPrChange>
          </w:rPr>
          <w:t>p</w:t>
        </w:r>
        <w:r w:rsidR="00811E95" w:rsidRPr="000D46AE">
          <w:rPr>
            <w:rFonts w:ascii="Times New Roman" w:hAnsi="Times New Roman" w:cs="Times New Roman"/>
            <w:sz w:val="24"/>
            <w:lang w:val="en-US"/>
            <w:rPrChange w:id="5004" w:author="Microsoft Office User" w:date="2019-10-30T11:35:00Z">
              <w:rPr>
                <w:rFonts w:ascii="Times New Roman" w:hAnsi="Times New Roman" w:cs="Times New Roman"/>
                <w:sz w:val="24"/>
                <w:lang w:val="en-US"/>
              </w:rPr>
            </w:rPrChange>
          </w:rPr>
          <w:t xml:space="preserve"> &lt; .001, </w:t>
        </w:r>
      </w:ins>
      <w:ins w:id="5005" w:author="Microsoft Office User" w:date="2019-10-29T17:17:00Z">
        <w:r w:rsidR="00811E95" w:rsidRPr="000D46AE">
          <w:rPr>
            <w:rFonts w:ascii="Times New Roman" w:hAnsi="Times New Roman" w:cs="Times New Roman"/>
            <w:sz w:val="24"/>
            <w:lang w:val="en-US"/>
            <w:rPrChange w:id="5006" w:author="Microsoft Office User" w:date="2019-10-30T11:35:00Z">
              <w:rPr>
                <w:rFonts w:ascii="Times New Roman" w:hAnsi="Times New Roman" w:cs="Times New Roman"/>
                <w:sz w:val="24"/>
                <w:highlight w:val="yellow"/>
              </w:rPr>
            </w:rPrChange>
          </w:rPr>
          <w:t>τ</w:t>
        </w:r>
        <w:r w:rsidR="00811E95" w:rsidRPr="000D46AE">
          <w:rPr>
            <w:rFonts w:ascii="Times New Roman" w:hAnsi="Times New Roman" w:cs="Times New Roman"/>
            <w:sz w:val="24"/>
            <w:vertAlign w:val="superscript"/>
            <w:lang w:val="en-US"/>
            <w:rPrChange w:id="5007" w:author="Microsoft Office User" w:date="2019-10-30T11:35:00Z">
              <w:rPr>
                <w:rFonts w:ascii="Times New Roman" w:hAnsi="Times New Roman" w:cs="Times New Roman"/>
                <w:sz w:val="24"/>
                <w:highlight w:val="yellow"/>
                <w:vertAlign w:val="superscript"/>
                <w:lang w:val="en-US"/>
              </w:rPr>
            </w:rPrChange>
          </w:rPr>
          <w:t>2</w:t>
        </w:r>
      </w:ins>
      <w:ins w:id="5008" w:author="Microsoft Office User" w:date="2019-10-29T17:16:00Z">
        <w:r w:rsidR="00811E95" w:rsidRPr="000D46AE">
          <w:rPr>
            <w:rFonts w:ascii="Times New Roman" w:hAnsi="Times New Roman" w:cs="Times New Roman"/>
            <w:sz w:val="24"/>
            <w:lang w:val="en-US"/>
            <w:rPrChange w:id="5009" w:author="Microsoft Office User" w:date="2019-10-30T11:35:00Z">
              <w:rPr>
                <w:rFonts w:ascii="Times New Roman" w:hAnsi="Times New Roman" w:cs="Times New Roman"/>
                <w:sz w:val="24"/>
                <w:lang w:val="en-US"/>
              </w:rPr>
            </w:rPrChange>
          </w:rPr>
          <w:t xml:space="preserve"> = 0.15, </w:t>
        </w:r>
      </w:ins>
      <w:ins w:id="5010" w:author="Microsoft Office User" w:date="2019-10-29T17:17:00Z">
        <w:r w:rsidR="00811E95" w:rsidRPr="000D46AE">
          <w:rPr>
            <w:rFonts w:ascii="Times New Roman" w:hAnsi="Times New Roman" w:cs="Times New Roman"/>
            <w:i/>
            <w:sz w:val="24"/>
            <w:lang w:val="en-US"/>
            <w:rPrChange w:id="5011" w:author="Microsoft Office User" w:date="2019-10-30T11:35:00Z">
              <w:rPr>
                <w:rFonts w:ascii="Times New Roman" w:hAnsi="Times New Roman" w:cs="Times New Roman"/>
                <w:i/>
                <w:sz w:val="24"/>
                <w:highlight w:val="yellow"/>
                <w:lang w:val="en-US"/>
              </w:rPr>
            </w:rPrChange>
          </w:rPr>
          <w:t>I</w:t>
        </w:r>
        <w:r w:rsidR="00811E95" w:rsidRPr="000D46AE">
          <w:rPr>
            <w:rFonts w:ascii="Times New Roman" w:hAnsi="Times New Roman" w:cs="Times New Roman"/>
            <w:sz w:val="24"/>
            <w:vertAlign w:val="superscript"/>
            <w:lang w:val="en-US"/>
            <w:rPrChange w:id="5012" w:author="Microsoft Office User" w:date="2019-10-30T11:35:00Z">
              <w:rPr>
                <w:rFonts w:ascii="Times New Roman" w:hAnsi="Times New Roman" w:cs="Times New Roman"/>
                <w:sz w:val="24"/>
                <w:highlight w:val="yellow"/>
                <w:vertAlign w:val="superscript"/>
                <w:lang w:val="en-US"/>
              </w:rPr>
            </w:rPrChange>
          </w:rPr>
          <w:t>2</w:t>
        </w:r>
      </w:ins>
      <w:ins w:id="5013" w:author="Microsoft Office User" w:date="2019-10-29T17:16:00Z">
        <w:r w:rsidR="00811E95" w:rsidRPr="000D46AE">
          <w:rPr>
            <w:rFonts w:ascii="Times New Roman" w:hAnsi="Times New Roman" w:cs="Times New Roman"/>
            <w:sz w:val="24"/>
            <w:lang w:val="en-US"/>
            <w:rPrChange w:id="5014" w:author="Microsoft Office User" w:date="2019-10-30T11:35:00Z">
              <w:rPr>
                <w:rFonts w:ascii="Times New Roman" w:hAnsi="Times New Roman" w:cs="Times New Roman"/>
                <w:sz w:val="24"/>
                <w:lang w:val="en-US"/>
              </w:rPr>
            </w:rPrChange>
          </w:rPr>
          <w:t xml:space="preserve"> = 45.08</w:t>
        </w:r>
      </w:ins>
      <w:ins w:id="5015" w:author="Microsoft Office User" w:date="2019-10-30T10:35:00Z">
        <w:r w:rsidR="002C797B" w:rsidRPr="000D46AE">
          <w:rPr>
            <w:rFonts w:ascii="Times New Roman" w:hAnsi="Times New Roman" w:cs="Times New Roman"/>
            <w:sz w:val="24"/>
            <w:lang w:val="en-US"/>
            <w:rPrChange w:id="5016" w:author="Microsoft Office User" w:date="2019-10-30T11:35:00Z">
              <w:rPr>
                <w:rFonts w:ascii="Times New Roman" w:hAnsi="Times New Roman" w:cs="Times New Roman"/>
                <w:sz w:val="24"/>
                <w:highlight w:val="yellow"/>
                <w:lang w:val="en-US"/>
              </w:rPr>
            </w:rPrChange>
          </w:rPr>
          <w:t>%</w:t>
        </w:r>
      </w:ins>
      <w:ins w:id="5017" w:author="Microsoft Office User" w:date="2019-10-29T17:16:00Z">
        <w:r w:rsidR="00811E95" w:rsidRPr="000D46AE">
          <w:rPr>
            <w:rFonts w:ascii="Times New Roman" w:hAnsi="Times New Roman" w:cs="Times New Roman"/>
            <w:sz w:val="24"/>
            <w:lang w:val="en-US"/>
            <w:rPrChange w:id="5018" w:author="Microsoft Office User" w:date="2019-10-30T11:35:00Z">
              <w:rPr>
                <w:rFonts w:ascii="Times New Roman" w:hAnsi="Times New Roman" w:cs="Times New Roman"/>
                <w:sz w:val="24"/>
                <w:lang w:val="en-US"/>
              </w:rPr>
            </w:rPrChange>
          </w:rPr>
          <w:t>,</w:t>
        </w:r>
      </w:ins>
      <w:ins w:id="5019" w:author="Microsoft Office User" w:date="2019-10-29T17:17:00Z">
        <w:r w:rsidR="00811E95" w:rsidRPr="000D46AE">
          <w:rPr>
            <w:rFonts w:ascii="Times New Roman" w:hAnsi="Times New Roman" w:cs="Times New Roman"/>
            <w:sz w:val="24"/>
            <w:lang w:val="en-US"/>
            <w:rPrChange w:id="5020" w:author="Microsoft Office User" w:date="2019-10-30T11:35:00Z">
              <w:rPr>
                <w:rFonts w:ascii="Times New Roman" w:hAnsi="Times New Roman" w:cs="Times New Roman"/>
                <w:sz w:val="24"/>
                <w:lang w:val="en-US"/>
              </w:rPr>
            </w:rPrChange>
          </w:rPr>
          <w:t xml:space="preserve"> </w:t>
        </w:r>
        <w:r w:rsidR="00811E95" w:rsidRPr="000D46AE">
          <w:rPr>
            <w:rFonts w:ascii="Times New Roman" w:hAnsi="Times New Roman" w:cs="Times New Roman"/>
            <w:i/>
            <w:sz w:val="24"/>
            <w:lang w:val="en-US"/>
            <w:rPrChange w:id="5021" w:author="Microsoft Office User" w:date="2019-10-30T11:35:00Z">
              <w:rPr>
                <w:rFonts w:ascii="Times New Roman" w:hAnsi="Times New Roman" w:cs="Times New Roman"/>
                <w:i/>
                <w:sz w:val="24"/>
                <w:highlight w:val="yellow"/>
                <w:lang w:val="en-US"/>
              </w:rPr>
            </w:rPrChange>
          </w:rPr>
          <w:t>H</w:t>
        </w:r>
        <w:r w:rsidR="00811E95" w:rsidRPr="000D46AE">
          <w:rPr>
            <w:rFonts w:ascii="Times New Roman" w:hAnsi="Times New Roman" w:cs="Times New Roman"/>
            <w:sz w:val="24"/>
            <w:vertAlign w:val="superscript"/>
            <w:lang w:val="en-US"/>
            <w:rPrChange w:id="5022" w:author="Microsoft Office User" w:date="2019-10-30T11:35:00Z">
              <w:rPr>
                <w:rFonts w:ascii="Times New Roman" w:hAnsi="Times New Roman" w:cs="Times New Roman"/>
                <w:sz w:val="24"/>
                <w:highlight w:val="yellow"/>
                <w:vertAlign w:val="superscript"/>
                <w:lang w:val="en-US"/>
              </w:rPr>
            </w:rPrChange>
          </w:rPr>
          <w:t>2</w:t>
        </w:r>
      </w:ins>
      <w:ins w:id="5023" w:author="Microsoft Office User" w:date="2019-10-29T17:16:00Z">
        <w:r w:rsidR="00811E95" w:rsidRPr="000D46AE">
          <w:rPr>
            <w:rFonts w:ascii="Times New Roman" w:hAnsi="Times New Roman" w:cs="Times New Roman"/>
            <w:sz w:val="24"/>
            <w:lang w:val="en-US"/>
            <w:rPrChange w:id="5024" w:author="Microsoft Office User" w:date="2019-10-30T11:35:00Z">
              <w:rPr>
                <w:rFonts w:ascii="Times New Roman" w:hAnsi="Times New Roman" w:cs="Times New Roman"/>
                <w:sz w:val="24"/>
                <w:lang w:val="en-US"/>
              </w:rPr>
            </w:rPrChange>
          </w:rPr>
          <w:t xml:space="preserve"> = 1.82.</w:t>
        </w:r>
      </w:ins>
      <w:del w:id="5025" w:author="Microsoft Office User" w:date="2019-10-29T17:16:00Z">
        <w:r w:rsidR="00305CBE" w:rsidRPr="000D46AE" w:rsidDel="00811E95">
          <w:rPr>
            <w:rFonts w:ascii="Times New Roman" w:hAnsi="Times New Roman" w:cs="Times New Roman"/>
            <w:i/>
            <w:sz w:val="24"/>
            <w:lang w:val="en-US"/>
            <w:rPrChange w:id="5026" w:author="Microsoft Office User" w:date="2019-10-30T11:35:00Z">
              <w:rPr>
                <w:rFonts w:ascii="Times New Roman" w:hAnsi="Times New Roman" w:cs="Times New Roman"/>
                <w:i/>
                <w:sz w:val="24"/>
                <w:lang w:val="en-US"/>
              </w:rPr>
            </w:rPrChange>
          </w:rPr>
          <w:delText>k</w:delText>
        </w:r>
        <w:r w:rsidR="00305CBE" w:rsidRPr="000D46AE" w:rsidDel="00811E95">
          <w:rPr>
            <w:rFonts w:ascii="Times New Roman" w:hAnsi="Times New Roman" w:cs="Times New Roman"/>
            <w:sz w:val="24"/>
            <w:lang w:val="en-US"/>
            <w:rPrChange w:id="5027" w:author="Microsoft Office User" w:date="2019-10-30T11:35:00Z">
              <w:rPr>
                <w:rFonts w:ascii="Times New Roman" w:hAnsi="Times New Roman" w:cs="Times New Roman"/>
                <w:sz w:val="24"/>
                <w:lang w:val="en-US"/>
              </w:rPr>
            </w:rPrChange>
          </w:rPr>
          <w:delText xml:space="preserve"> = 4, OR = 7.03, 95% CI = [4.14, 11.94], 95% CR = [4.14, 11.94], </w:delText>
        </w:r>
        <w:r w:rsidR="00305CBE" w:rsidRPr="000D46AE" w:rsidDel="00811E95">
          <w:rPr>
            <w:rFonts w:ascii="Times New Roman" w:hAnsi="Times New Roman" w:cs="Times New Roman"/>
            <w:i/>
            <w:sz w:val="24"/>
            <w:lang w:val="en-US"/>
            <w:rPrChange w:id="5028" w:author="Microsoft Office User" w:date="2019-10-30T11:35:00Z">
              <w:rPr>
                <w:rFonts w:ascii="Times New Roman" w:hAnsi="Times New Roman" w:cs="Times New Roman"/>
                <w:i/>
                <w:sz w:val="24"/>
                <w:lang w:val="en-US"/>
              </w:rPr>
            </w:rPrChange>
          </w:rPr>
          <w:delText>p</w:delText>
        </w:r>
        <w:r w:rsidR="00305CBE" w:rsidRPr="000D46AE" w:rsidDel="00811E95">
          <w:rPr>
            <w:rFonts w:ascii="Times New Roman" w:hAnsi="Times New Roman" w:cs="Times New Roman"/>
            <w:sz w:val="24"/>
            <w:lang w:val="en-US"/>
            <w:rPrChange w:id="5029" w:author="Microsoft Office User" w:date="2019-10-30T11:35:00Z">
              <w:rPr>
                <w:rFonts w:ascii="Times New Roman" w:hAnsi="Times New Roman" w:cs="Times New Roman"/>
                <w:sz w:val="24"/>
                <w:lang w:val="en-US"/>
              </w:rPr>
            </w:rPrChange>
          </w:rPr>
          <w:delText xml:space="preserve"> &lt; .001, and with negligible heterogeneity, </w:delText>
        </w:r>
        <w:r w:rsidR="00305CBE" w:rsidRPr="000D46AE" w:rsidDel="00811E95">
          <w:rPr>
            <w:rFonts w:ascii="Times New Roman" w:hAnsi="Times New Roman" w:cs="Times New Roman"/>
            <w:i/>
            <w:sz w:val="24"/>
            <w:lang w:val="en-US"/>
            <w:rPrChange w:id="5030" w:author="Microsoft Office User" w:date="2019-10-30T11:35:00Z">
              <w:rPr>
                <w:rFonts w:ascii="Times New Roman" w:hAnsi="Times New Roman" w:cs="Times New Roman"/>
                <w:i/>
                <w:sz w:val="24"/>
                <w:lang w:val="en-US"/>
              </w:rPr>
            </w:rPrChange>
          </w:rPr>
          <w:delText>Q</w:delText>
        </w:r>
        <w:r w:rsidR="00305CBE" w:rsidRPr="000D46AE" w:rsidDel="00811E95">
          <w:rPr>
            <w:rFonts w:ascii="Times New Roman" w:hAnsi="Times New Roman" w:cs="Times New Roman"/>
            <w:sz w:val="24"/>
            <w:lang w:val="en-US"/>
            <w:rPrChange w:id="5031" w:author="Microsoft Office User" w:date="2019-10-30T11:35:00Z">
              <w:rPr>
                <w:rFonts w:ascii="Times New Roman" w:hAnsi="Times New Roman" w:cs="Times New Roman"/>
                <w:sz w:val="24"/>
                <w:lang w:val="en-US"/>
              </w:rPr>
            </w:rPrChange>
          </w:rPr>
          <w:delText xml:space="preserve">(df = 3) = 1.42, </w:delText>
        </w:r>
        <w:r w:rsidR="00305CBE" w:rsidRPr="000D46AE" w:rsidDel="00811E95">
          <w:rPr>
            <w:rFonts w:ascii="Times New Roman" w:hAnsi="Times New Roman" w:cs="Times New Roman"/>
            <w:i/>
            <w:sz w:val="24"/>
            <w:lang w:val="en-US"/>
            <w:rPrChange w:id="5032" w:author="Microsoft Office User" w:date="2019-10-30T11:35:00Z">
              <w:rPr>
                <w:rFonts w:ascii="Times New Roman" w:hAnsi="Times New Roman" w:cs="Times New Roman"/>
                <w:i/>
                <w:sz w:val="24"/>
                <w:lang w:val="en-US"/>
              </w:rPr>
            </w:rPrChange>
          </w:rPr>
          <w:delText>p</w:delText>
        </w:r>
        <w:r w:rsidR="00305CBE" w:rsidRPr="000D46AE" w:rsidDel="00811E95">
          <w:rPr>
            <w:rFonts w:ascii="Times New Roman" w:hAnsi="Times New Roman" w:cs="Times New Roman"/>
            <w:sz w:val="24"/>
            <w:lang w:val="en-US"/>
            <w:rPrChange w:id="5033" w:author="Microsoft Office User" w:date="2019-10-30T11:35:00Z">
              <w:rPr>
                <w:rFonts w:ascii="Times New Roman" w:hAnsi="Times New Roman" w:cs="Times New Roman"/>
                <w:sz w:val="24"/>
                <w:lang w:val="en-US"/>
              </w:rPr>
            </w:rPrChange>
          </w:rPr>
          <w:delText xml:space="preserve"> &lt; .001, </w:delText>
        </w:r>
        <w:r w:rsidR="00305CBE" w:rsidRPr="000D46AE" w:rsidDel="00811E95">
          <w:rPr>
            <w:rFonts w:ascii="Times New Roman" w:hAnsi="Times New Roman" w:cs="Times New Roman"/>
            <w:sz w:val="24"/>
            <w:lang w:val="en-US"/>
            <w:rPrChange w:id="5034" w:author="Microsoft Office User" w:date="2019-10-30T11:35:00Z">
              <w:rPr>
                <w:rFonts w:ascii="Times New Roman" w:hAnsi="Times New Roman" w:cs="Times New Roman"/>
                <w:sz w:val="24"/>
              </w:rPr>
            </w:rPrChange>
          </w:rPr>
          <w:delText>τ</w:delText>
        </w:r>
        <w:r w:rsidR="00305CBE" w:rsidRPr="000D46AE" w:rsidDel="00811E95">
          <w:rPr>
            <w:rFonts w:ascii="Times New Roman" w:hAnsi="Times New Roman" w:cs="Times New Roman"/>
            <w:sz w:val="24"/>
            <w:vertAlign w:val="superscript"/>
            <w:lang w:val="en-US"/>
            <w:rPrChange w:id="5035" w:author="Microsoft Office User" w:date="2019-10-30T11:35:00Z">
              <w:rPr>
                <w:rFonts w:ascii="Times New Roman" w:hAnsi="Times New Roman" w:cs="Times New Roman"/>
                <w:sz w:val="24"/>
                <w:vertAlign w:val="superscript"/>
                <w:lang w:val="en-US"/>
              </w:rPr>
            </w:rPrChange>
          </w:rPr>
          <w:delText>2</w:delText>
        </w:r>
        <w:r w:rsidR="00305CBE" w:rsidRPr="000D46AE" w:rsidDel="00811E95">
          <w:rPr>
            <w:rFonts w:ascii="Times New Roman" w:hAnsi="Times New Roman" w:cs="Times New Roman"/>
            <w:sz w:val="24"/>
            <w:lang w:val="en-US"/>
            <w:rPrChange w:id="5036" w:author="Microsoft Office User" w:date="2019-10-30T11:35:00Z">
              <w:rPr>
                <w:rFonts w:ascii="Times New Roman" w:hAnsi="Times New Roman" w:cs="Times New Roman"/>
                <w:sz w:val="24"/>
                <w:lang w:val="en-US"/>
              </w:rPr>
            </w:rPrChange>
          </w:rPr>
          <w:delText xml:space="preserve"> </w:delText>
        </w:r>
        <w:r w:rsidR="003D76E3" w:rsidRPr="000D46AE" w:rsidDel="00811E95">
          <w:rPr>
            <w:rFonts w:ascii="Times New Roman" w:hAnsi="Times New Roman" w:cs="Times New Roman"/>
            <w:sz w:val="24"/>
            <w:lang w:val="en-US"/>
            <w:rPrChange w:id="5037" w:author="Microsoft Office User" w:date="2019-10-30T11:35:00Z">
              <w:rPr>
                <w:rFonts w:ascii="Times New Roman" w:hAnsi="Times New Roman" w:cs="Times New Roman"/>
                <w:sz w:val="24"/>
                <w:lang w:val="en-US"/>
              </w:rPr>
            </w:rPrChange>
          </w:rPr>
          <w:delText>&lt;</w:delText>
        </w:r>
        <w:r w:rsidR="00305CBE" w:rsidRPr="000D46AE" w:rsidDel="00811E95">
          <w:rPr>
            <w:rFonts w:ascii="Times New Roman" w:hAnsi="Times New Roman" w:cs="Times New Roman"/>
            <w:sz w:val="24"/>
            <w:lang w:val="en-US"/>
            <w:rPrChange w:id="5038" w:author="Microsoft Office User" w:date="2019-10-30T11:35:00Z">
              <w:rPr>
                <w:rFonts w:ascii="Times New Roman" w:hAnsi="Times New Roman" w:cs="Times New Roman"/>
                <w:sz w:val="24"/>
                <w:lang w:val="en-US"/>
              </w:rPr>
            </w:rPrChange>
          </w:rPr>
          <w:delText xml:space="preserve"> 0</w:delText>
        </w:r>
        <w:r w:rsidR="003D76E3" w:rsidRPr="000D46AE" w:rsidDel="00811E95">
          <w:rPr>
            <w:rFonts w:ascii="Times New Roman" w:hAnsi="Times New Roman" w:cs="Times New Roman"/>
            <w:sz w:val="24"/>
            <w:lang w:val="en-US"/>
            <w:rPrChange w:id="5039" w:author="Microsoft Office User" w:date="2019-10-30T11:35:00Z">
              <w:rPr>
                <w:rFonts w:ascii="Times New Roman" w:hAnsi="Times New Roman" w:cs="Times New Roman"/>
                <w:sz w:val="24"/>
                <w:lang w:val="en-US"/>
              </w:rPr>
            </w:rPrChange>
          </w:rPr>
          <w:delText>.01</w:delText>
        </w:r>
        <w:r w:rsidR="00305CBE" w:rsidRPr="000D46AE" w:rsidDel="00811E95">
          <w:rPr>
            <w:rFonts w:ascii="Times New Roman" w:hAnsi="Times New Roman" w:cs="Times New Roman"/>
            <w:sz w:val="24"/>
            <w:lang w:val="en-US"/>
            <w:rPrChange w:id="5040" w:author="Microsoft Office User" w:date="2019-10-30T11:35:00Z">
              <w:rPr>
                <w:rFonts w:ascii="Times New Roman" w:hAnsi="Times New Roman" w:cs="Times New Roman"/>
                <w:sz w:val="24"/>
                <w:lang w:val="en-US"/>
              </w:rPr>
            </w:rPrChange>
          </w:rPr>
          <w:delText xml:space="preserve">, </w:delText>
        </w:r>
        <w:r w:rsidR="00305CBE" w:rsidRPr="000D46AE" w:rsidDel="00811E95">
          <w:rPr>
            <w:rFonts w:ascii="Times New Roman" w:hAnsi="Times New Roman" w:cs="Times New Roman"/>
            <w:i/>
            <w:sz w:val="24"/>
            <w:lang w:val="en-US"/>
            <w:rPrChange w:id="5041" w:author="Microsoft Office User" w:date="2019-10-30T11:35:00Z">
              <w:rPr>
                <w:rFonts w:ascii="Times New Roman" w:hAnsi="Times New Roman" w:cs="Times New Roman"/>
                <w:i/>
                <w:sz w:val="24"/>
                <w:lang w:val="en-US"/>
              </w:rPr>
            </w:rPrChange>
          </w:rPr>
          <w:delText>I</w:delText>
        </w:r>
        <w:r w:rsidR="00305CBE" w:rsidRPr="000D46AE" w:rsidDel="00811E95">
          <w:rPr>
            <w:rFonts w:ascii="Times New Roman" w:hAnsi="Times New Roman" w:cs="Times New Roman"/>
            <w:sz w:val="24"/>
            <w:vertAlign w:val="superscript"/>
            <w:lang w:val="en-US"/>
            <w:rPrChange w:id="5042" w:author="Microsoft Office User" w:date="2019-10-30T11:35:00Z">
              <w:rPr>
                <w:rFonts w:ascii="Times New Roman" w:hAnsi="Times New Roman" w:cs="Times New Roman"/>
                <w:sz w:val="24"/>
                <w:vertAlign w:val="superscript"/>
                <w:lang w:val="en-US"/>
              </w:rPr>
            </w:rPrChange>
          </w:rPr>
          <w:delText>2</w:delText>
        </w:r>
        <w:r w:rsidR="00305CBE" w:rsidRPr="000D46AE" w:rsidDel="00811E95">
          <w:rPr>
            <w:rFonts w:ascii="Times New Roman" w:hAnsi="Times New Roman" w:cs="Times New Roman"/>
            <w:sz w:val="24"/>
            <w:lang w:val="en-US"/>
            <w:rPrChange w:id="5043" w:author="Microsoft Office User" w:date="2019-10-30T11:35:00Z">
              <w:rPr>
                <w:rFonts w:ascii="Times New Roman" w:hAnsi="Times New Roman" w:cs="Times New Roman"/>
                <w:sz w:val="24"/>
                <w:lang w:val="en-US"/>
              </w:rPr>
            </w:rPrChange>
          </w:rPr>
          <w:delText xml:space="preserve"> </w:delText>
        </w:r>
        <w:r w:rsidR="003D76E3" w:rsidRPr="000D46AE" w:rsidDel="00811E95">
          <w:rPr>
            <w:rFonts w:ascii="Times New Roman" w:hAnsi="Times New Roman" w:cs="Times New Roman"/>
            <w:sz w:val="24"/>
            <w:lang w:val="en-US"/>
            <w:rPrChange w:id="5044" w:author="Microsoft Office User" w:date="2019-10-30T11:35:00Z">
              <w:rPr>
                <w:rFonts w:ascii="Times New Roman" w:hAnsi="Times New Roman" w:cs="Times New Roman"/>
                <w:sz w:val="24"/>
                <w:lang w:val="en-US"/>
              </w:rPr>
            </w:rPrChange>
          </w:rPr>
          <w:delText>&lt;</w:delText>
        </w:r>
        <w:r w:rsidR="00305CBE" w:rsidRPr="000D46AE" w:rsidDel="00811E95">
          <w:rPr>
            <w:rFonts w:ascii="Times New Roman" w:hAnsi="Times New Roman" w:cs="Times New Roman"/>
            <w:sz w:val="24"/>
            <w:lang w:val="en-US"/>
            <w:rPrChange w:id="5045" w:author="Microsoft Office User" w:date="2019-10-30T11:35:00Z">
              <w:rPr>
                <w:rFonts w:ascii="Times New Roman" w:hAnsi="Times New Roman" w:cs="Times New Roman"/>
                <w:sz w:val="24"/>
                <w:lang w:val="en-US"/>
              </w:rPr>
            </w:rPrChange>
          </w:rPr>
          <w:delText xml:space="preserve"> 0.0</w:delText>
        </w:r>
        <w:r w:rsidR="003D76E3" w:rsidRPr="000D46AE" w:rsidDel="00811E95">
          <w:rPr>
            <w:rFonts w:ascii="Times New Roman" w:hAnsi="Times New Roman" w:cs="Times New Roman"/>
            <w:sz w:val="24"/>
            <w:lang w:val="en-US"/>
            <w:rPrChange w:id="5046" w:author="Microsoft Office User" w:date="2019-10-30T11:35:00Z">
              <w:rPr>
                <w:rFonts w:ascii="Times New Roman" w:hAnsi="Times New Roman" w:cs="Times New Roman"/>
                <w:sz w:val="24"/>
                <w:lang w:val="en-US"/>
              </w:rPr>
            </w:rPrChange>
          </w:rPr>
          <w:delText>1</w:delText>
        </w:r>
        <w:r w:rsidR="00305CBE" w:rsidRPr="000D46AE" w:rsidDel="00811E95">
          <w:rPr>
            <w:rFonts w:ascii="Times New Roman" w:hAnsi="Times New Roman" w:cs="Times New Roman"/>
            <w:sz w:val="24"/>
            <w:lang w:val="en-US"/>
            <w:rPrChange w:id="5047" w:author="Microsoft Office User" w:date="2019-10-30T11:35:00Z">
              <w:rPr>
                <w:rFonts w:ascii="Times New Roman" w:hAnsi="Times New Roman" w:cs="Times New Roman"/>
                <w:sz w:val="24"/>
                <w:lang w:val="en-US"/>
              </w:rPr>
            </w:rPrChange>
          </w:rPr>
          <w:delText xml:space="preserve">, </w:delText>
        </w:r>
        <w:r w:rsidR="00305CBE" w:rsidRPr="000D46AE" w:rsidDel="00811E95">
          <w:rPr>
            <w:rFonts w:ascii="Times New Roman" w:hAnsi="Times New Roman" w:cs="Times New Roman"/>
            <w:i/>
            <w:sz w:val="24"/>
            <w:lang w:val="en-US"/>
            <w:rPrChange w:id="5048" w:author="Microsoft Office User" w:date="2019-10-30T11:35:00Z">
              <w:rPr>
                <w:rFonts w:ascii="Times New Roman" w:hAnsi="Times New Roman" w:cs="Times New Roman"/>
                <w:i/>
                <w:sz w:val="24"/>
                <w:lang w:val="en-US"/>
              </w:rPr>
            </w:rPrChange>
          </w:rPr>
          <w:delText>H</w:delText>
        </w:r>
        <w:r w:rsidR="00305CBE" w:rsidRPr="000D46AE" w:rsidDel="00811E95">
          <w:rPr>
            <w:rFonts w:ascii="Times New Roman" w:hAnsi="Times New Roman" w:cs="Times New Roman"/>
            <w:sz w:val="24"/>
            <w:vertAlign w:val="superscript"/>
            <w:lang w:val="en-US"/>
            <w:rPrChange w:id="5049" w:author="Microsoft Office User" w:date="2019-10-30T11:35:00Z">
              <w:rPr>
                <w:rFonts w:ascii="Times New Roman" w:hAnsi="Times New Roman" w:cs="Times New Roman"/>
                <w:sz w:val="24"/>
                <w:vertAlign w:val="superscript"/>
                <w:lang w:val="en-US"/>
              </w:rPr>
            </w:rPrChange>
          </w:rPr>
          <w:delText>2</w:delText>
        </w:r>
        <w:r w:rsidR="00305CBE" w:rsidRPr="000D46AE" w:rsidDel="00811E95">
          <w:rPr>
            <w:rFonts w:ascii="Times New Roman" w:hAnsi="Times New Roman" w:cs="Times New Roman"/>
            <w:sz w:val="24"/>
            <w:lang w:val="en-US"/>
            <w:rPrChange w:id="5050" w:author="Microsoft Office User" w:date="2019-10-30T11:35:00Z">
              <w:rPr>
                <w:rFonts w:ascii="Times New Roman" w:hAnsi="Times New Roman" w:cs="Times New Roman"/>
                <w:sz w:val="24"/>
                <w:lang w:val="en-US"/>
              </w:rPr>
            </w:rPrChange>
          </w:rPr>
          <w:delText xml:space="preserve"> = 1.00.</w:delText>
        </w:r>
      </w:del>
    </w:p>
    <w:p w14:paraId="3EABF622" w14:textId="660E5E0D" w:rsidR="00811E95" w:rsidRPr="000D46AE" w:rsidRDefault="00811E95" w:rsidP="00811E95">
      <w:pPr>
        <w:spacing w:line="480" w:lineRule="auto"/>
        <w:ind w:firstLine="708"/>
        <w:rPr>
          <w:ins w:id="5051" w:author="Microsoft Office User" w:date="2019-10-29T17:16:00Z"/>
          <w:rFonts w:ascii="Times New Roman" w:hAnsi="Times New Roman" w:cs="Times New Roman"/>
          <w:sz w:val="24"/>
          <w:lang w:val="en-US"/>
          <w:rPrChange w:id="5052" w:author="Microsoft Office User" w:date="2019-10-30T11:35:00Z">
            <w:rPr>
              <w:ins w:id="5053" w:author="Microsoft Office User" w:date="2019-10-29T17:16:00Z"/>
              <w:rFonts w:ascii="Times New Roman" w:hAnsi="Times New Roman" w:cs="Times New Roman"/>
              <w:sz w:val="24"/>
              <w:lang w:val="en-US"/>
            </w:rPr>
          </w:rPrChange>
        </w:rPr>
      </w:pPr>
    </w:p>
    <w:p w14:paraId="503B018C" w14:textId="77777777" w:rsidR="00811E95" w:rsidRPr="000D46AE" w:rsidRDefault="00811E95">
      <w:pPr>
        <w:spacing w:line="480" w:lineRule="auto"/>
        <w:ind w:firstLine="708"/>
        <w:rPr>
          <w:ins w:id="5054" w:author="Microsoft Office User" w:date="2019-10-29T17:16:00Z"/>
          <w:rFonts w:ascii="Times New Roman" w:hAnsi="Times New Roman" w:cs="Times New Roman"/>
          <w:sz w:val="24"/>
          <w:lang w:val="en-US"/>
          <w:rPrChange w:id="5055" w:author="Microsoft Office User" w:date="2019-10-30T11:35:00Z">
            <w:rPr>
              <w:ins w:id="5056" w:author="Microsoft Office User" w:date="2019-10-29T17:16:00Z"/>
              <w:rFonts w:ascii="Times New Roman" w:hAnsi="Times New Roman" w:cs="Times New Roman"/>
              <w:sz w:val="24"/>
              <w:lang w:val="en-US"/>
            </w:rPr>
          </w:rPrChange>
        </w:rPr>
      </w:pPr>
    </w:p>
    <w:p w14:paraId="1818E17E" w14:textId="6AA9AD15" w:rsidR="009C1C50" w:rsidRPr="000D46AE" w:rsidRDefault="00D42C85">
      <w:pPr>
        <w:spacing w:line="480" w:lineRule="auto"/>
        <w:ind w:left="1080"/>
        <w:rPr>
          <w:rFonts w:ascii="Times New Roman" w:hAnsi="Times New Roman" w:cs="Times New Roman"/>
          <w:b/>
          <w:sz w:val="24"/>
          <w:lang w:val="en-US"/>
          <w:rPrChange w:id="5057" w:author="Microsoft Office User" w:date="2019-10-30T11:35:00Z">
            <w:rPr>
              <w:rFonts w:ascii="Times New Roman" w:hAnsi="Times New Roman" w:cs="Times New Roman"/>
              <w:b/>
              <w:sz w:val="24"/>
              <w:lang w:val="en-US"/>
            </w:rPr>
          </w:rPrChange>
        </w:rPr>
        <w:pPrChange w:id="5058" w:author="Microsoft Office User" w:date="2019-10-29T17:22:00Z">
          <w:pPr>
            <w:spacing w:line="480" w:lineRule="auto"/>
            <w:ind w:firstLine="708"/>
          </w:pPr>
        </w:pPrChange>
      </w:pPr>
      <w:ins w:id="5059" w:author="Microsoft Office User" w:date="2019-10-29T17:21:00Z">
        <w:r w:rsidRPr="000D46AE">
          <w:rPr>
            <w:lang w:val="en-US" w:eastAsia="nl-BE"/>
            <w:rPrChange w:id="5060" w:author="Microsoft Office User" w:date="2019-10-30T11:35:00Z">
              <w:rPr>
                <w:noProof/>
                <w:lang w:eastAsia="nl-BE"/>
              </w:rPr>
            </w:rPrChange>
          </w:rPr>
          <w:lastRenderedPageBreak/>
          <w:drawing>
            <wp:inline distT="0" distB="0" distL="0" distR="0" wp14:anchorId="0A6200A2" wp14:editId="1F32428C">
              <wp:extent cx="4288036" cy="583034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12"/>
                      <a:stretch>
                        <a:fillRect/>
                      </a:stretch>
                    </pic:blipFill>
                    <pic:spPr>
                      <a:xfrm>
                        <a:off x="0" y="0"/>
                        <a:ext cx="4298384" cy="5844419"/>
                      </a:xfrm>
                      <a:prstGeom prst="rect">
                        <a:avLst/>
                      </a:prstGeom>
                    </pic:spPr>
                  </pic:pic>
                </a:graphicData>
              </a:graphic>
            </wp:inline>
          </w:drawing>
        </w:r>
      </w:ins>
      <w:del w:id="5061" w:author="Microsoft Office User" w:date="2019-10-29T17:20:00Z">
        <w:r w:rsidR="009C1C50" w:rsidRPr="000D46AE" w:rsidDel="00D42C85">
          <w:rPr>
            <w:lang w:val="en-US" w:eastAsia="nl-BE"/>
            <w:rPrChange w:id="5062" w:author="Microsoft Office User" w:date="2019-10-30T11:35:00Z">
              <w:rPr>
                <w:noProof/>
                <w:lang w:eastAsia="nl-BE"/>
              </w:rPr>
            </w:rPrChange>
          </w:rPr>
          <w:drawing>
            <wp:inline distT="0" distB="0" distL="0" distR="0" wp14:anchorId="0C414507" wp14:editId="50473E97">
              <wp:extent cx="3004457" cy="379431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6024" cy="3821554"/>
                      </a:xfrm>
                      <a:prstGeom prst="rect">
                        <a:avLst/>
                      </a:prstGeom>
                    </pic:spPr>
                  </pic:pic>
                </a:graphicData>
              </a:graphic>
            </wp:inline>
          </w:drawing>
        </w:r>
      </w:del>
    </w:p>
    <w:p w14:paraId="5FA6F032" w14:textId="58ADD910" w:rsidR="00DB6B25" w:rsidRPr="000D46AE" w:rsidRDefault="00DB6B25" w:rsidP="00DB6B25">
      <w:pPr>
        <w:spacing w:line="240" w:lineRule="auto"/>
        <w:rPr>
          <w:ins w:id="5063" w:author="Microsoft Office User" w:date="2019-10-29T17:21:00Z"/>
          <w:rFonts w:ascii="Times New Roman" w:hAnsi="Times New Roman" w:cs="Times New Roman"/>
          <w:sz w:val="20"/>
          <w:lang w:val="en-US"/>
          <w:rPrChange w:id="5064" w:author="Microsoft Office User" w:date="2019-10-30T11:35:00Z">
            <w:rPr>
              <w:ins w:id="5065" w:author="Microsoft Office User" w:date="2019-10-29T17:21:00Z"/>
              <w:rFonts w:ascii="Times New Roman" w:hAnsi="Times New Roman" w:cs="Times New Roman"/>
              <w:sz w:val="20"/>
              <w:lang w:val="en-US"/>
            </w:rPr>
          </w:rPrChange>
        </w:rPr>
      </w:pPr>
      <w:r w:rsidRPr="000D46AE">
        <w:rPr>
          <w:rFonts w:ascii="Times New Roman" w:hAnsi="Times New Roman" w:cs="Times New Roman"/>
          <w:i/>
          <w:sz w:val="20"/>
          <w:lang w:val="en-US"/>
          <w:rPrChange w:id="5066" w:author="Microsoft Office User" w:date="2019-10-30T11:35:00Z">
            <w:rPr>
              <w:rFonts w:ascii="Times New Roman" w:hAnsi="Times New Roman" w:cs="Times New Roman"/>
              <w:i/>
              <w:sz w:val="20"/>
              <w:lang w:val="en-US"/>
            </w:rPr>
          </w:rPrChange>
        </w:rPr>
        <w:t>Figure 1</w:t>
      </w:r>
      <w:r w:rsidRPr="000D46AE">
        <w:rPr>
          <w:rFonts w:ascii="Times New Roman" w:hAnsi="Times New Roman" w:cs="Times New Roman"/>
          <w:sz w:val="20"/>
          <w:lang w:val="en-US"/>
          <w:rPrChange w:id="5067" w:author="Microsoft Office User" w:date="2019-10-30T11:35:00Z">
            <w:rPr>
              <w:rFonts w:ascii="Times New Roman" w:hAnsi="Times New Roman" w:cs="Times New Roman"/>
              <w:sz w:val="20"/>
              <w:lang w:val="en-US"/>
            </w:rPr>
          </w:rPrChange>
        </w:rPr>
        <w:t>. Forest plots for IAT (top), self-report (middle), and behavioral intentions (bottom). Note: Experiment 2 was excluded</w:t>
      </w:r>
      <w:ins w:id="5068" w:author="Microsoft Office User" w:date="2019-10-29T17:20:00Z">
        <w:r w:rsidR="00D42C85" w:rsidRPr="000D46AE">
          <w:rPr>
            <w:rFonts w:ascii="Times New Roman" w:hAnsi="Times New Roman" w:cs="Times New Roman"/>
            <w:sz w:val="20"/>
            <w:lang w:val="en-US"/>
            <w:rPrChange w:id="5069" w:author="Microsoft Office User" w:date="2019-10-30T11:35:00Z">
              <w:rPr>
                <w:rFonts w:ascii="Times New Roman" w:hAnsi="Times New Roman" w:cs="Times New Roman"/>
                <w:sz w:val="20"/>
                <w:lang w:val="en-US"/>
              </w:rPr>
            </w:rPrChange>
          </w:rPr>
          <w:t xml:space="preserve"> as an outlier</w:t>
        </w:r>
      </w:ins>
      <w:r w:rsidRPr="000D46AE">
        <w:rPr>
          <w:rFonts w:ascii="Times New Roman" w:hAnsi="Times New Roman" w:cs="Times New Roman"/>
          <w:sz w:val="20"/>
          <w:lang w:val="en-US"/>
          <w:rPrChange w:id="5070" w:author="Microsoft Office User" w:date="2019-10-30T11:35:00Z">
            <w:rPr>
              <w:rFonts w:ascii="Times New Roman" w:hAnsi="Times New Roman" w:cs="Times New Roman"/>
              <w:sz w:val="20"/>
              <w:lang w:val="en-US"/>
            </w:rPr>
          </w:rPrChange>
        </w:rPr>
        <w:t xml:space="preserve"> following tests for excessive heterogeneity.</w:t>
      </w:r>
    </w:p>
    <w:p w14:paraId="206D1BC6" w14:textId="77777777" w:rsidR="00D42C85" w:rsidRPr="000D46AE" w:rsidRDefault="00D42C85" w:rsidP="00DB6B25">
      <w:pPr>
        <w:spacing w:line="240" w:lineRule="auto"/>
        <w:rPr>
          <w:rFonts w:ascii="Times New Roman" w:hAnsi="Times New Roman" w:cs="Times New Roman"/>
          <w:sz w:val="20"/>
          <w:lang w:val="en-US"/>
          <w:rPrChange w:id="5071" w:author="Microsoft Office User" w:date="2019-10-30T11:35:00Z">
            <w:rPr>
              <w:rFonts w:ascii="Times New Roman" w:hAnsi="Times New Roman" w:cs="Times New Roman"/>
              <w:sz w:val="20"/>
              <w:lang w:val="en-US"/>
            </w:rPr>
          </w:rPrChange>
        </w:rPr>
      </w:pPr>
    </w:p>
    <w:p w14:paraId="1D9722F7" w14:textId="57AF0298" w:rsidR="00305CBE" w:rsidRPr="000D46AE" w:rsidRDefault="009C1C50" w:rsidP="009C1C50">
      <w:pPr>
        <w:spacing w:line="480" w:lineRule="auto"/>
        <w:jc w:val="center"/>
        <w:rPr>
          <w:rFonts w:ascii="Times New Roman" w:hAnsi="Times New Roman" w:cs="Times New Roman"/>
          <w:b/>
          <w:sz w:val="24"/>
          <w:lang w:val="en-US"/>
          <w:rPrChange w:id="5072" w:author="Microsoft Office User" w:date="2019-10-30T11:35:00Z">
            <w:rPr>
              <w:rFonts w:ascii="Times New Roman" w:hAnsi="Times New Roman" w:cs="Times New Roman"/>
              <w:b/>
              <w:sz w:val="24"/>
              <w:lang w:val="en-US"/>
            </w:rPr>
          </w:rPrChange>
        </w:rPr>
      </w:pPr>
      <w:r w:rsidRPr="000D46AE">
        <w:rPr>
          <w:rFonts w:ascii="Times New Roman" w:hAnsi="Times New Roman" w:cs="Times New Roman"/>
          <w:b/>
          <w:sz w:val="24"/>
          <w:lang w:val="en-US"/>
          <w:rPrChange w:id="5073" w:author="Microsoft Office User" w:date="2019-10-30T11:35:00Z">
            <w:rPr>
              <w:rFonts w:ascii="Times New Roman" w:hAnsi="Times New Roman" w:cs="Times New Roman"/>
              <w:b/>
              <w:sz w:val="24"/>
              <w:lang w:val="en-US"/>
            </w:rPr>
          </w:rPrChange>
        </w:rPr>
        <w:t>R</w:t>
      </w:r>
      <w:r w:rsidR="00305CBE" w:rsidRPr="000D46AE">
        <w:rPr>
          <w:rFonts w:ascii="Times New Roman" w:hAnsi="Times New Roman" w:cs="Times New Roman"/>
          <w:b/>
          <w:sz w:val="24"/>
          <w:lang w:val="en-US"/>
          <w:rPrChange w:id="5074" w:author="Microsoft Office User" w:date="2019-10-30T11:35:00Z">
            <w:rPr>
              <w:rFonts w:ascii="Times New Roman" w:hAnsi="Times New Roman" w:cs="Times New Roman"/>
              <w:b/>
              <w:sz w:val="24"/>
              <w:lang w:val="en-US"/>
            </w:rPr>
          </w:rPrChange>
        </w:rPr>
        <w:t xml:space="preserve">obustness </w:t>
      </w:r>
      <w:r w:rsidR="00DD37B1" w:rsidRPr="000D46AE">
        <w:rPr>
          <w:rFonts w:ascii="Times New Roman" w:hAnsi="Times New Roman" w:cs="Times New Roman"/>
          <w:b/>
          <w:sz w:val="24"/>
          <w:lang w:val="en-US"/>
          <w:rPrChange w:id="5075" w:author="Microsoft Office User" w:date="2019-10-30T11:35:00Z">
            <w:rPr>
              <w:rFonts w:ascii="Times New Roman" w:hAnsi="Times New Roman" w:cs="Times New Roman"/>
              <w:b/>
              <w:sz w:val="24"/>
              <w:lang w:val="en-US"/>
            </w:rPr>
          </w:rPrChange>
        </w:rPr>
        <w:t>T</w:t>
      </w:r>
      <w:r w:rsidR="00305CBE" w:rsidRPr="000D46AE">
        <w:rPr>
          <w:rFonts w:ascii="Times New Roman" w:hAnsi="Times New Roman" w:cs="Times New Roman"/>
          <w:b/>
          <w:sz w:val="24"/>
          <w:lang w:val="en-US"/>
          <w:rPrChange w:id="5076" w:author="Microsoft Office User" w:date="2019-10-30T11:35:00Z">
            <w:rPr>
              <w:rFonts w:ascii="Times New Roman" w:hAnsi="Times New Roman" w:cs="Times New Roman"/>
              <w:b/>
              <w:sz w:val="24"/>
              <w:lang w:val="en-US"/>
            </w:rPr>
          </w:rPrChange>
        </w:rPr>
        <w:t>ests</w:t>
      </w:r>
    </w:p>
    <w:p w14:paraId="1178DBB6" w14:textId="44BA8F10" w:rsidR="009E2075" w:rsidRPr="000D46AE" w:rsidRDefault="00C03592" w:rsidP="008B4DD2">
      <w:pPr>
        <w:spacing w:line="480" w:lineRule="auto"/>
        <w:ind w:firstLine="708"/>
        <w:rPr>
          <w:ins w:id="5077" w:author="Microsoft Office User" w:date="2019-10-30T10:57:00Z"/>
          <w:rFonts w:ascii="Times New Roman" w:hAnsi="Times New Roman" w:cs="Times New Roman"/>
          <w:sz w:val="24"/>
          <w:lang w:val="en-US"/>
          <w:rPrChange w:id="5078" w:author="Microsoft Office User" w:date="2019-10-30T11:35:00Z">
            <w:rPr>
              <w:ins w:id="5079" w:author="Microsoft Office User" w:date="2019-10-30T10:57:00Z"/>
              <w:rFonts w:ascii="Times New Roman" w:hAnsi="Times New Roman" w:cs="Times New Roman"/>
              <w:sz w:val="24"/>
              <w:highlight w:val="yellow"/>
              <w:lang w:val="en-US"/>
            </w:rPr>
          </w:rPrChange>
        </w:rPr>
        <w:pPrChange w:id="5080" w:author="Microsoft Office User" w:date="2019-10-30T11:30:00Z">
          <w:pPr>
            <w:spacing w:line="480" w:lineRule="auto"/>
            <w:ind w:firstLine="708"/>
          </w:pPr>
        </w:pPrChange>
      </w:pPr>
      <w:r w:rsidRPr="000D46AE">
        <w:rPr>
          <w:rFonts w:ascii="Times New Roman" w:hAnsi="Times New Roman" w:cs="Times New Roman"/>
          <w:sz w:val="24"/>
          <w:lang w:val="en-US"/>
          <w:rPrChange w:id="5081" w:author="Microsoft Office User" w:date="2019-10-30T11:35:00Z">
            <w:rPr>
              <w:rFonts w:ascii="Times New Roman" w:hAnsi="Times New Roman" w:cs="Times New Roman"/>
              <w:sz w:val="24"/>
              <w:lang w:val="en-US"/>
            </w:rPr>
          </w:rPrChange>
        </w:rPr>
        <w:t xml:space="preserve">In </w:t>
      </w:r>
      <w:r w:rsidR="00305CBE" w:rsidRPr="000D46AE">
        <w:rPr>
          <w:rFonts w:ascii="Times New Roman" w:hAnsi="Times New Roman" w:cs="Times New Roman"/>
          <w:sz w:val="24"/>
          <w:lang w:val="en-US"/>
          <w:rPrChange w:id="5082" w:author="Microsoft Office User" w:date="2019-10-30T11:35:00Z">
            <w:rPr>
              <w:rFonts w:ascii="Times New Roman" w:hAnsi="Times New Roman" w:cs="Times New Roman"/>
              <w:sz w:val="24"/>
              <w:lang w:val="en-US"/>
            </w:rPr>
          </w:rPrChange>
        </w:rPr>
        <w:t xml:space="preserve">our preregistered analytic plan </w:t>
      </w:r>
      <w:r w:rsidRPr="000D46AE">
        <w:rPr>
          <w:rFonts w:ascii="Times New Roman" w:hAnsi="Times New Roman" w:cs="Times New Roman"/>
          <w:sz w:val="24"/>
          <w:lang w:val="en-US"/>
          <w:rPrChange w:id="5083" w:author="Microsoft Office User" w:date="2019-10-30T11:35:00Z">
            <w:rPr>
              <w:rFonts w:ascii="Times New Roman" w:hAnsi="Times New Roman" w:cs="Times New Roman"/>
              <w:sz w:val="24"/>
              <w:lang w:val="en-US"/>
            </w:rPr>
          </w:rPrChange>
        </w:rPr>
        <w:t xml:space="preserve">we stated we would </w:t>
      </w:r>
      <w:r w:rsidR="00305CBE" w:rsidRPr="000D46AE">
        <w:rPr>
          <w:rFonts w:ascii="Times New Roman" w:hAnsi="Times New Roman" w:cs="Times New Roman"/>
          <w:sz w:val="24"/>
          <w:lang w:val="en-US"/>
          <w:rPrChange w:id="5084" w:author="Microsoft Office User" w:date="2019-10-30T11:35:00Z">
            <w:rPr>
              <w:rFonts w:ascii="Times New Roman" w:hAnsi="Times New Roman" w:cs="Times New Roman"/>
              <w:sz w:val="24"/>
              <w:lang w:val="en-US"/>
            </w:rPr>
          </w:rPrChange>
        </w:rPr>
        <w:t xml:space="preserve">examine </w:t>
      </w:r>
      <w:r w:rsidRPr="000D46AE">
        <w:rPr>
          <w:rFonts w:ascii="Times New Roman" w:hAnsi="Times New Roman" w:cs="Times New Roman"/>
          <w:sz w:val="24"/>
          <w:lang w:val="en-US"/>
          <w:rPrChange w:id="5085" w:author="Microsoft Office User" w:date="2019-10-30T11:35:00Z">
            <w:rPr>
              <w:rFonts w:ascii="Times New Roman" w:hAnsi="Times New Roman" w:cs="Times New Roman"/>
              <w:sz w:val="24"/>
              <w:lang w:val="en-US"/>
            </w:rPr>
          </w:rPrChange>
        </w:rPr>
        <w:t xml:space="preserve">the robustness </w:t>
      </w:r>
      <w:r w:rsidR="007B222A" w:rsidRPr="000D46AE">
        <w:rPr>
          <w:rFonts w:ascii="Times New Roman" w:hAnsi="Times New Roman" w:cs="Times New Roman"/>
          <w:sz w:val="24"/>
          <w:lang w:val="en-US"/>
          <w:rPrChange w:id="5086" w:author="Microsoft Office User" w:date="2019-10-30T11:35:00Z">
            <w:rPr>
              <w:rFonts w:ascii="Times New Roman" w:hAnsi="Times New Roman" w:cs="Times New Roman"/>
              <w:sz w:val="24"/>
              <w:lang w:val="en-US"/>
            </w:rPr>
          </w:rPrChange>
        </w:rPr>
        <w:t xml:space="preserve">of </w:t>
      </w:r>
      <w:r w:rsidRPr="000D46AE">
        <w:rPr>
          <w:rFonts w:ascii="Times New Roman" w:hAnsi="Times New Roman" w:cs="Times New Roman"/>
          <w:sz w:val="24"/>
          <w:lang w:val="en-US"/>
          <w:rPrChange w:id="5087" w:author="Microsoft Office User" w:date="2019-10-30T11:35:00Z">
            <w:rPr>
              <w:rFonts w:ascii="Times New Roman" w:hAnsi="Times New Roman" w:cs="Times New Roman"/>
              <w:sz w:val="24"/>
              <w:lang w:val="en-US"/>
            </w:rPr>
          </w:rPrChange>
        </w:rPr>
        <w:t xml:space="preserve">the shared feature </w:t>
      </w:r>
      <w:r w:rsidR="00305CBE" w:rsidRPr="000D46AE">
        <w:rPr>
          <w:rFonts w:ascii="Times New Roman" w:hAnsi="Times New Roman" w:cs="Times New Roman"/>
          <w:sz w:val="24"/>
          <w:lang w:val="en-US"/>
          <w:rPrChange w:id="5088" w:author="Microsoft Office User" w:date="2019-10-30T11:35:00Z">
            <w:rPr>
              <w:rFonts w:ascii="Times New Roman" w:hAnsi="Times New Roman" w:cs="Times New Roman"/>
              <w:sz w:val="24"/>
              <w:lang w:val="en-US"/>
            </w:rPr>
          </w:rPrChange>
        </w:rPr>
        <w:t xml:space="preserve">effect </w:t>
      </w:r>
      <w:r w:rsidRPr="000D46AE">
        <w:rPr>
          <w:rFonts w:ascii="Times New Roman" w:hAnsi="Times New Roman" w:cs="Times New Roman"/>
          <w:sz w:val="24"/>
          <w:lang w:val="en-US"/>
          <w:rPrChange w:id="5089" w:author="Microsoft Office User" w:date="2019-10-30T11:35:00Z">
            <w:rPr>
              <w:rFonts w:ascii="Times New Roman" w:hAnsi="Times New Roman" w:cs="Times New Roman"/>
              <w:sz w:val="24"/>
              <w:lang w:val="en-US"/>
            </w:rPr>
          </w:rPrChange>
        </w:rPr>
        <w:t xml:space="preserve">when only considering </w:t>
      </w:r>
      <w:r w:rsidR="00305CBE" w:rsidRPr="000D46AE">
        <w:rPr>
          <w:rFonts w:ascii="Times New Roman" w:hAnsi="Times New Roman" w:cs="Times New Roman"/>
          <w:sz w:val="24"/>
          <w:lang w:val="en-US"/>
          <w:rPrChange w:id="5090" w:author="Microsoft Office User" w:date="2019-10-30T11:35:00Z">
            <w:rPr>
              <w:rFonts w:ascii="Times New Roman" w:hAnsi="Times New Roman" w:cs="Times New Roman"/>
              <w:sz w:val="24"/>
              <w:lang w:val="en-US"/>
            </w:rPr>
          </w:rPrChange>
        </w:rPr>
        <w:t xml:space="preserve">participants who </w:t>
      </w:r>
      <w:r w:rsidRPr="000D46AE">
        <w:rPr>
          <w:rFonts w:ascii="Times New Roman" w:hAnsi="Times New Roman" w:cs="Times New Roman"/>
          <w:sz w:val="24"/>
          <w:lang w:val="en-US"/>
          <w:rPrChange w:id="5091" w:author="Microsoft Office User" w:date="2019-10-30T11:35:00Z">
            <w:rPr>
              <w:rFonts w:ascii="Times New Roman" w:hAnsi="Times New Roman" w:cs="Times New Roman"/>
              <w:sz w:val="24"/>
              <w:lang w:val="en-US"/>
            </w:rPr>
          </w:rPrChange>
        </w:rPr>
        <w:t xml:space="preserve">were </w:t>
      </w:r>
      <w:r w:rsidR="00305CBE" w:rsidRPr="000D46AE">
        <w:rPr>
          <w:rFonts w:ascii="Times New Roman" w:hAnsi="Times New Roman" w:cs="Times New Roman"/>
          <w:sz w:val="24"/>
          <w:lang w:val="en-US"/>
          <w:rPrChange w:id="5092" w:author="Microsoft Office User" w:date="2019-10-30T11:35:00Z">
            <w:rPr>
              <w:rFonts w:ascii="Times New Roman" w:hAnsi="Times New Roman" w:cs="Times New Roman"/>
              <w:sz w:val="24"/>
              <w:lang w:val="en-US"/>
            </w:rPr>
          </w:rPrChange>
        </w:rPr>
        <w:t>(a) contingency aware</w:t>
      </w:r>
      <w:ins w:id="5093" w:author="Microsoft Office User" w:date="2019-10-29T17:24:00Z">
        <w:r w:rsidR="00BD7530" w:rsidRPr="000D46AE">
          <w:rPr>
            <w:rFonts w:ascii="Times New Roman" w:hAnsi="Times New Roman" w:cs="Times New Roman"/>
            <w:sz w:val="24"/>
            <w:lang w:val="en-US"/>
            <w:rPrChange w:id="5094" w:author="Microsoft Office User" w:date="2019-10-30T11:35:00Z">
              <w:rPr>
                <w:rFonts w:ascii="Times New Roman" w:hAnsi="Times New Roman" w:cs="Times New Roman"/>
                <w:sz w:val="24"/>
                <w:lang w:val="en-US"/>
              </w:rPr>
            </w:rPrChange>
          </w:rPr>
          <w:t xml:space="preserve"> (</w:t>
        </w:r>
      </w:ins>
      <w:ins w:id="5095" w:author="Microsoft Office User" w:date="2019-10-30T10:36:00Z">
        <w:r w:rsidR="002C797B" w:rsidRPr="000D46AE">
          <w:rPr>
            <w:rFonts w:ascii="Times New Roman" w:hAnsi="Times New Roman" w:cs="Times New Roman"/>
            <w:sz w:val="24"/>
            <w:lang w:val="en-US"/>
            <w:rPrChange w:id="5096" w:author="Microsoft Office User" w:date="2019-10-30T11:35:00Z">
              <w:rPr>
                <w:rFonts w:ascii="Times New Roman" w:hAnsi="Times New Roman" w:cs="Times New Roman"/>
                <w:sz w:val="24"/>
                <w:highlight w:val="yellow"/>
                <w:lang w:val="en-US"/>
              </w:rPr>
            </w:rPrChange>
          </w:rPr>
          <w:t xml:space="preserve">including both </w:t>
        </w:r>
      </w:ins>
      <w:ins w:id="5097" w:author="Microsoft Office User" w:date="2019-10-30T10:46:00Z">
        <w:r w:rsidR="008E2DD7" w:rsidRPr="000D46AE">
          <w:rPr>
            <w:rFonts w:ascii="Times New Roman" w:hAnsi="Times New Roman" w:cs="Times New Roman"/>
            <w:sz w:val="24"/>
            <w:lang w:val="en-US"/>
            <w:rPrChange w:id="5098" w:author="Microsoft Office User" w:date="2019-10-30T11:35:00Z">
              <w:rPr>
                <w:rFonts w:ascii="Times New Roman" w:hAnsi="Times New Roman" w:cs="Times New Roman"/>
                <w:sz w:val="24"/>
                <w:highlight w:val="yellow"/>
                <w:lang w:val="en-US"/>
              </w:rPr>
            </w:rPrChange>
          </w:rPr>
          <w:t>US</w:t>
        </w:r>
      </w:ins>
      <w:ins w:id="5099" w:author="Microsoft Office User" w:date="2019-10-30T10:36:00Z">
        <w:r w:rsidR="002C797B" w:rsidRPr="000D46AE">
          <w:rPr>
            <w:rFonts w:ascii="Times New Roman" w:hAnsi="Times New Roman" w:cs="Times New Roman"/>
            <w:sz w:val="24"/>
            <w:lang w:val="en-US"/>
            <w:rPrChange w:id="5100" w:author="Microsoft Office User" w:date="2019-10-30T11:35:00Z">
              <w:rPr>
                <w:rFonts w:ascii="Times New Roman" w:hAnsi="Times New Roman" w:cs="Times New Roman"/>
                <w:sz w:val="24"/>
                <w:highlight w:val="yellow"/>
                <w:lang w:val="en-US"/>
              </w:rPr>
            </w:rPrChange>
          </w:rPr>
          <w:t xml:space="preserve"> </w:t>
        </w:r>
      </w:ins>
      <w:ins w:id="5101" w:author="Microsoft Office User" w:date="2019-10-29T17:24:00Z">
        <w:r w:rsidR="00BD7530" w:rsidRPr="000D46AE">
          <w:rPr>
            <w:rFonts w:ascii="Times New Roman" w:hAnsi="Times New Roman" w:cs="Times New Roman"/>
            <w:sz w:val="24"/>
            <w:lang w:val="en-US"/>
            <w:rPrChange w:id="5102" w:author="Microsoft Office User" w:date="2019-10-30T11:35:00Z">
              <w:rPr>
                <w:rFonts w:ascii="Times New Roman" w:hAnsi="Times New Roman" w:cs="Times New Roman"/>
                <w:sz w:val="24"/>
                <w:lang w:val="en-US"/>
              </w:rPr>
            </w:rPrChange>
          </w:rPr>
          <w:t>contingency aware and color-valence contingency aware)</w:t>
        </w:r>
      </w:ins>
      <w:r w:rsidR="00305CBE" w:rsidRPr="000D46AE">
        <w:rPr>
          <w:rFonts w:ascii="Times New Roman" w:hAnsi="Times New Roman" w:cs="Times New Roman"/>
          <w:sz w:val="24"/>
          <w:lang w:val="en-US"/>
          <w:rPrChange w:id="5103" w:author="Microsoft Office User" w:date="2019-10-30T11:35:00Z">
            <w:rPr>
              <w:rFonts w:ascii="Times New Roman" w:hAnsi="Times New Roman" w:cs="Times New Roman"/>
              <w:sz w:val="24"/>
              <w:lang w:val="en-US"/>
            </w:rPr>
          </w:rPrChange>
        </w:rPr>
        <w:t xml:space="preserve">, (b) </w:t>
      </w:r>
      <w:r w:rsidRPr="000D46AE">
        <w:rPr>
          <w:rFonts w:ascii="Times New Roman" w:hAnsi="Times New Roman" w:cs="Times New Roman"/>
          <w:sz w:val="24"/>
          <w:lang w:val="en-US"/>
          <w:rPrChange w:id="5104" w:author="Microsoft Office User" w:date="2019-10-30T11:35:00Z">
            <w:rPr>
              <w:rFonts w:ascii="Times New Roman" w:hAnsi="Times New Roman" w:cs="Times New Roman"/>
              <w:sz w:val="24"/>
              <w:lang w:val="en-US"/>
            </w:rPr>
          </w:rPrChange>
        </w:rPr>
        <w:t xml:space="preserve">not </w:t>
      </w:r>
      <w:r w:rsidR="00305CBE" w:rsidRPr="000D46AE">
        <w:rPr>
          <w:rFonts w:ascii="Times New Roman" w:hAnsi="Times New Roman" w:cs="Times New Roman"/>
          <w:sz w:val="24"/>
          <w:lang w:val="en-US"/>
          <w:rPrChange w:id="5105" w:author="Microsoft Office User" w:date="2019-10-30T11:35:00Z">
            <w:rPr>
              <w:rFonts w:ascii="Times New Roman" w:hAnsi="Times New Roman" w:cs="Times New Roman"/>
              <w:sz w:val="24"/>
              <w:lang w:val="en-US"/>
            </w:rPr>
          </w:rPrChange>
        </w:rPr>
        <w:t xml:space="preserve">demand compliant, </w:t>
      </w:r>
      <w:del w:id="5106" w:author="Microsoft Office User" w:date="2019-10-30T11:09:00Z">
        <w:r w:rsidR="00305CBE" w:rsidRPr="000D46AE" w:rsidDel="00D86B4C">
          <w:rPr>
            <w:rFonts w:ascii="Times New Roman" w:hAnsi="Times New Roman" w:cs="Times New Roman"/>
            <w:sz w:val="24"/>
            <w:lang w:val="en-US"/>
            <w:rPrChange w:id="5107" w:author="Microsoft Office User" w:date="2019-10-30T11:35:00Z">
              <w:rPr>
                <w:rFonts w:ascii="Times New Roman" w:hAnsi="Times New Roman" w:cs="Times New Roman"/>
                <w:sz w:val="24"/>
                <w:lang w:val="en-US"/>
              </w:rPr>
            </w:rPrChange>
          </w:rPr>
          <w:delText xml:space="preserve">(c) not hypothesis aware, </w:delText>
        </w:r>
        <w:r w:rsidR="00DB6B25" w:rsidRPr="000D46AE" w:rsidDel="00D86B4C">
          <w:rPr>
            <w:rFonts w:ascii="Times New Roman" w:hAnsi="Times New Roman" w:cs="Times New Roman"/>
            <w:sz w:val="24"/>
            <w:lang w:val="en-US"/>
            <w:rPrChange w:id="5108" w:author="Microsoft Office User" w:date="2019-10-30T11:35:00Z">
              <w:rPr>
                <w:rFonts w:ascii="Times New Roman" w:hAnsi="Times New Roman" w:cs="Times New Roman"/>
                <w:sz w:val="24"/>
                <w:lang w:val="en-US"/>
              </w:rPr>
            </w:rPrChange>
          </w:rPr>
          <w:delText xml:space="preserve">or </w:delText>
        </w:r>
      </w:del>
      <w:r w:rsidR="00305CBE" w:rsidRPr="000D46AE">
        <w:rPr>
          <w:rFonts w:ascii="Times New Roman" w:hAnsi="Times New Roman" w:cs="Times New Roman"/>
          <w:sz w:val="24"/>
          <w:lang w:val="en-US"/>
          <w:rPrChange w:id="5109" w:author="Microsoft Office User" w:date="2019-10-30T11:35:00Z">
            <w:rPr>
              <w:rFonts w:ascii="Times New Roman" w:hAnsi="Times New Roman" w:cs="Times New Roman"/>
              <w:sz w:val="24"/>
              <w:lang w:val="en-US"/>
            </w:rPr>
          </w:rPrChange>
        </w:rPr>
        <w:t>(</w:t>
      </w:r>
      <w:ins w:id="5110" w:author="Microsoft Office User" w:date="2019-10-30T11:09:00Z">
        <w:r w:rsidR="00D86B4C" w:rsidRPr="000D46AE">
          <w:rPr>
            <w:rFonts w:ascii="Times New Roman" w:hAnsi="Times New Roman" w:cs="Times New Roman"/>
            <w:sz w:val="24"/>
            <w:lang w:val="en-US"/>
            <w:rPrChange w:id="5111" w:author="Microsoft Office User" w:date="2019-10-30T11:35:00Z">
              <w:rPr>
                <w:rFonts w:ascii="Times New Roman" w:hAnsi="Times New Roman" w:cs="Times New Roman"/>
                <w:sz w:val="24"/>
                <w:lang w:val="en-US"/>
              </w:rPr>
            </w:rPrChange>
          </w:rPr>
          <w:t>c</w:t>
        </w:r>
      </w:ins>
      <w:del w:id="5112" w:author="Microsoft Office User" w:date="2019-10-30T11:09:00Z">
        <w:r w:rsidR="00305CBE" w:rsidRPr="000D46AE" w:rsidDel="00D86B4C">
          <w:rPr>
            <w:rFonts w:ascii="Times New Roman" w:hAnsi="Times New Roman" w:cs="Times New Roman"/>
            <w:sz w:val="24"/>
            <w:lang w:val="en-US"/>
            <w:rPrChange w:id="5113" w:author="Microsoft Office User" w:date="2019-10-30T11:35:00Z">
              <w:rPr>
                <w:rFonts w:ascii="Times New Roman" w:hAnsi="Times New Roman" w:cs="Times New Roman"/>
                <w:sz w:val="24"/>
                <w:lang w:val="en-US"/>
              </w:rPr>
            </w:rPrChange>
          </w:rPr>
          <w:delText>d</w:delText>
        </w:r>
      </w:del>
      <w:r w:rsidR="00305CBE" w:rsidRPr="000D46AE">
        <w:rPr>
          <w:rFonts w:ascii="Times New Roman" w:hAnsi="Times New Roman" w:cs="Times New Roman"/>
          <w:sz w:val="24"/>
          <w:lang w:val="en-US"/>
          <w:rPrChange w:id="5114" w:author="Microsoft Office User" w:date="2019-10-30T11:35:00Z">
            <w:rPr>
              <w:rFonts w:ascii="Times New Roman" w:hAnsi="Times New Roman" w:cs="Times New Roman"/>
              <w:sz w:val="24"/>
              <w:lang w:val="en-US"/>
            </w:rPr>
          </w:rPrChange>
        </w:rPr>
        <w:t>) not influence aware</w:t>
      </w:r>
      <w:ins w:id="5115" w:author="Microsoft Office User" w:date="2019-10-30T11:09:00Z">
        <w:r w:rsidR="00D86B4C" w:rsidRPr="000D46AE">
          <w:rPr>
            <w:rFonts w:ascii="Times New Roman" w:hAnsi="Times New Roman" w:cs="Times New Roman"/>
            <w:sz w:val="24"/>
            <w:lang w:val="en-US"/>
            <w:rPrChange w:id="5116" w:author="Microsoft Office User" w:date="2019-10-30T11:35:00Z">
              <w:rPr>
                <w:rFonts w:ascii="Times New Roman" w:hAnsi="Times New Roman" w:cs="Times New Roman"/>
                <w:sz w:val="24"/>
                <w:lang w:val="en-US"/>
              </w:rPr>
            </w:rPrChange>
          </w:rPr>
          <w:t xml:space="preserve">, or </w:t>
        </w:r>
        <w:r w:rsidR="00D86B4C" w:rsidRPr="000D46AE">
          <w:rPr>
            <w:rFonts w:ascii="Times New Roman" w:hAnsi="Times New Roman" w:cs="Times New Roman"/>
            <w:sz w:val="24"/>
            <w:lang w:val="en-US"/>
            <w:rPrChange w:id="5117" w:author="Microsoft Office User" w:date="2019-10-30T11:35:00Z">
              <w:rPr>
                <w:rFonts w:ascii="Times New Roman" w:hAnsi="Times New Roman" w:cs="Times New Roman"/>
                <w:sz w:val="24"/>
                <w:lang w:val="en-US"/>
              </w:rPr>
            </w:rPrChange>
          </w:rPr>
          <w:t>(</w:t>
        </w:r>
        <w:r w:rsidR="00D86B4C" w:rsidRPr="000D46AE">
          <w:rPr>
            <w:rFonts w:ascii="Times New Roman" w:hAnsi="Times New Roman" w:cs="Times New Roman"/>
            <w:sz w:val="24"/>
            <w:lang w:val="en-US"/>
            <w:rPrChange w:id="5118" w:author="Microsoft Office User" w:date="2019-10-30T11:35:00Z">
              <w:rPr>
                <w:rFonts w:ascii="Times New Roman" w:hAnsi="Times New Roman" w:cs="Times New Roman"/>
                <w:sz w:val="24"/>
                <w:lang w:val="en-US"/>
              </w:rPr>
            </w:rPrChange>
          </w:rPr>
          <w:t>d</w:t>
        </w:r>
        <w:r w:rsidR="00D86B4C" w:rsidRPr="000D46AE">
          <w:rPr>
            <w:rFonts w:ascii="Times New Roman" w:hAnsi="Times New Roman" w:cs="Times New Roman"/>
            <w:sz w:val="24"/>
            <w:lang w:val="en-US"/>
            <w:rPrChange w:id="5119" w:author="Microsoft Office User" w:date="2019-10-30T11:35:00Z">
              <w:rPr>
                <w:rFonts w:ascii="Times New Roman" w:hAnsi="Times New Roman" w:cs="Times New Roman"/>
                <w:sz w:val="24"/>
                <w:lang w:val="en-US"/>
              </w:rPr>
            </w:rPrChange>
          </w:rPr>
          <w:t>) not hypothesis aware</w:t>
        </w:r>
      </w:ins>
      <w:r w:rsidR="00305CBE" w:rsidRPr="000D46AE">
        <w:rPr>
          <w:rFonts w:ascii="Times New Roman" w:hAnsi="Times New Roman" w:cs="Times New Roman"/>
          <w:sz w:val="24"/>
          <w:lang w:val="en-US"/>
          <w:rPrChange w:id="5120" w:author="Microsoft Office User" w:date="2019-10-30T11:35:00Z">
            <w:rPr>
              <w:rFonts w:ascii="Times New Roman" w:hAnsi="Times New Roman" w:cs="Times New Roman"/>
              <w:sz w:val="24"/>
              <w:lang w:val="en-US"/>
            </w:rPr>
          </w:rPrChange>
        </w:rPr>
        <w:t xml:space="preserve">. </w:t>
      </w:r>
      <w:r w:rsidR="008677B3" w:rsidRPr="000D46AE">
        <w:rPr>
          <w:rFonts w:ascii="Times New Roman" w:hAnsi="Times New Roman" w:cs="Times New Roman"/>
          <w:sz w:val="24"/>
          <w:lang w:val="en-US"/>
          <w:rPrChange w:id="5121" w:author="Microsoft Office User" w:date="2019-10-30T11:35:00Z">
            <w:rPr>
              <w:rFonts w:ascii="Times New Roman" w:hAnsi="Times New Roman" w:cs="Times New Roman"/>
              <w:sz w:val="24"/>
              <w:lang w:val="en-US"/>
            </w:rPr>
          </w:rPrChange>
        </w:rPr>
        <w:t xml:space="preserve">These exclusions are common </w:t>
      </w:r>
      <w:r w:rsidR="008677B3" w:rsidRPr="000D46AE">
        <w:rPr>
          <w:rFonts w:ascii="Times New Roman" w:hAnsi="Times New Roman" w:cs="Times New Roman"/>
          <w:sz w:val="24"/>
          <w:lang w:val="en-US"/>
          <w:rPrChange w:id="5122" w:author="Microsoft Office User" w:date="2019-10-30T11:35:00Z">
            <w:rPr>
              <w:rFonts w:ascii="Times New Roman" w:hAnsi="Times New Roman" w:cs="Times New Roman"/>
              <w:sz w:val="24"/>
              <w:lang w:val="en-US"/>
            </w:rPr>
          </w:rPrChange>
        </w:rPr>
        <w:lastRenderedPageBreak/>
        <w:t xml:space="preserve">in the </w:t>
      </w:r>
      <w:r w:rsidR="0092122F" w:rsidRPr="000D46AE">
        <w:rPr>
          <w:rFonts w:ascii="Times New Roman" w:hAnsi="Times New Roman" w:cs="Times New Roman"/>
          <w:sz w:val="24"/>
          <w:lang w:val="en-US"/>
          <w:rPrChange w:id="5123" w:author="Microsoft Office User" w:date="2019-10-30T11:35:00Z">
            <w:rPr>
              <w:rFonts w:ascii="Times New Roman" w:hAnsi="Times New Roman" w:cs="Times New Roman"/>
              <w:sz w:val="24"/>
              <w:lang w:val="en-US"/>
            </w:rPr>
          </w:rPrChange>
        </w:rPr>
        <w:t>EC</w:t>
      </w:r>
      <w:r w:rsidR="008677B3" w:rsidRPr="000D46AE">
        <w:rPr>
          <w:rFonts w:ascii="Times New Roman" w:hAnsi="Times New Roman" w:cs="Times New Roman"/>
          <w:sz w:val="24"/>
          <w:lang w:val="en-US"/>
          <w:rPrChange w:id="5124" w:author="Microsoft Office User" w:date="2019-10-30T11:35:00Z">
            <w:rPr>
              <w:rFonts w:ascii="Times New Roman" w:hAnsi="Times New Roman" w:cs="Times New Roman"/>
              <w:sz w:val="24"/>
              <w:lang w:val="en-US"/>
            </w:rPr>
          </w:rPrChange>
        </w:rPr>
        <w:t xml:space="preserve"> literature: contingency awareness is often a necessary condition to observe </w:t>
      </w:r>
      <w:r w:rsidR="00D91BA8" w:rsidRPr="000D46AE">
        <w:rPr>
          <w:rFonts w:ascii="Times New Roman" w:hAnsi="Times New Roman" w:cs="Times New Roman"/>
          <w:sz w:val="24"/>
          <w:lang w:val="en-US"/>
          <w:rPrChange w:id="5125" w:author="Microsoft Office User" w:date="2019-10-30T11:35:00Z">
            <w:rPr>
              <w:rFonts w:ascii="Times New Roman" w:hAnsi="Times New Roman" w:cs="Times New Roman"/>
              <w:sz w:val="24"/>
              <w:lang w:val="en-US"/>
            </w:rPr>
          </w:rPrChange>
        </w:rPr>
        <w:t xml:space="preserve">evaluative </w:t>
      </w:r>
      <w:r w:rsidR="008677B3" w:rsidRPr="000D46AE">
        <w:rPr>
          <w:rFonts w:ascii="Times New Roman" w:hAnsi="Times New Roman" w:cs="Times New Roman"/>
          <w:sz w:val="24"/>
          <w:lang w:val="en-US"/>
          <w:rPrChange w:id="5126" w:author="Microsoft Office User" w:date="2019-10-30T11:35:00Z">
            <w:rPr>
              <w:rFonts w:ascii="Times New Roman" w:hAnsi="Times New Roman" w:cs="Times New Roman"/>
              <w:sz w:val="24"/>
              <w:lang w:val="en-US"/>
            </w:rPr>
          </w:rPrChange>
        </w:rPr>
        <w:t xml:space="preserve">effects (thus it was required; </w:t>
      </w:r>
      <w:r w:rsidR="00CA7479" w:rsidRPr="000D46AE">
        <w:rPr>
          <w:rFonts w:ascii="Times New Roman" w:hAnsi="Times New Roman" w:cs="Times New Roman"/>
          <w:sz w:val="24"/>
          <w:lang w:val="en-US"/>
          <w:rPrChange w:id="5127" w:author="Microsoft Office User" w:date="2019-10-30T11:35:00Z">
            <w:rPr>
              <w:rFonts w:ascii="Times New Roman" w:hAnsi="Times New Roman" w:cs="Times New Roman"/>
              <w:sz w:val="24"/>
              <w:lang w:val="en-US"/>
            </w:rPr>
          </w:rPrChange>
        </w:rPr>
        <w:t>Hofmann et al., 2010</w:t>
      </w:r>
      <w:r w:rsidR="008677B3" w:rsidRPr="000D46AE">
        <w:rPr>
          <w:rFonts w:ascii="Times New Roman" w:hAnsi="Times New Roman" w:cs="Times New Roman"/>
          <w:sz w:val="24"/>
          <w:lang w:val="en-US"/>
          <w:rPrChange w:id="5128" w:author="Microsoft Office User" w:date="2019-10-30T11:35:00Z">
            <w:rPr>
              <w:rFonts w:ascii="Times New Roman" w:hAnsi="Times New Roman" w:cs="Times New Roman"/>
              <w:sz w:val="24"/>
              <w:lang w:val="en-US"/>
            </w:rPr>
          </w:rPrChange>
        </w:rPr>
        <w:t xml:space="preserve">), whereas the other three factors ensure that our effects were not contaminated by undesirable sources (thus they were excluded). </w:t>
      </w:r>
      <w:r w:rsidR="007B222A" w:rsidRPr="000D46AE">
        <w:rPr>
          <w:rFonts w:ascii="Times New Roman" w:hAnsi="Times New Roman" w:cs="Times New Roman"/>
          <w:sz w:val="24"/>
          <w:lang w:val="en-US"/>
          <w:rPrChange w:id="5129" w:author="Microsoft Office User" w:date="2019-10-30T11:35:00Z">
            <w:rPr>
              <w:rFonts w:ascii="Times New Roman" w:hAnsi="Times New Roman" w:cs="Times New Roman"/>
              <w:sz w:val="24"/>
              <w:lang w:val="en-US"/>
            </w:rPr>
          </w:rPrChange>
        </w:rPr>
        <w:t xml:space="preserve">Given that each individual study lacked the power to address this question we </w:t>
      </w:r>
      <w:del w:id="5130" w:author="Microsoft Office User" w:date="2019-10-30T10:54:00Z">
        <w:r w:rsidR="007B222A" w:rsidRPr="000D46AE" w:rsidDel="00EC1506">
          <w:rPr>
            <w:rFonts w:ascii="Times New Roman" w:hAnsi="Times New Roman" w:cs="Times New Roman"/>
            <w:sz w:val="24"/>
            <w:lang w:val="en-US"/>
            <w:rPrChange w:id="5131" w:author="Microsoft Office User" w:date="2019-10-30T11:35:00Z">
              <w:rPr>
                <w:rFonts w:ascii="Times New Roman" w:hAnsi="Times New Roman" w:cs="Times New Roman"/>
                <w:sz w:val="24"/>
                <w:lang w:val="en-US"/>
              </w:rPr>
            </w:rPrChange>
          </w:rPr>
          <w:delText xml:space="preserve">subsequently </w:delText>
        </w:r>
      </w:del>
      <w:r w:rsidR="007B222A" w:rsidRPr="000D46AE">
        <w:rPr>
          <w:rFonts w:ascii="Times New Roman" w:hAnsi="Times New Roman" w:cs="Times New Roman"/>
          <w:sz w:val="24"/>
          <w:lang w:val="en-US"/>
          <w:rPrChange w:id="5132" w:author="Microsoft Office User" w:date="2019-10-30T11:35:00Z">
            <w:rPr>
              <w:rFonts w:ascii="Times New Roman" w:hAnsi="Times New Roman" w:cs="Times New Roman"/>
              <w:sz w:val="24"/>
              <w:lang w:val="en-US"/>
            </w:rPr>
          </w:rPrChange>
        </w:rPr>
        <w:t xml:space="preserve">opted for a meta-analytic approach instead. </w:t>
      </w:r>
      <w:del w:id="5133" w:author="Microsoft Office User" w:date="2019-10-30T10:37:00Z">
        <w:r w:rsidR="007B222A" w:rsidRPr="000D46AE" w:rsidDel="002C797B">
          <w:rPr>
            <w:rFonts w:ascii="Times New Roman" w:hAnsi="Times New Roman" w:cs="Times New Roman"/>
            <w:sz w:val="24"/>
            <w:lang w:val="en-US"/>
            <w:rPrChange w:id="5134" w:author="Microsoft Office User" w:date="2019-10-30T11:35:00Z">
              <w:rPr>
                <w:rFonts w:ascii="Times New Roman" w:hAnsi="Times New Roman" w:cs="Times New Roman"/>
                <w:sz w:val="24"/>
                <w:lang w:val="en-US"/>
              </w:rPr>
            </w:rPrChange>
          </w:rPr>
          <w:delText xml:space="preserve">Several </w:delText>
        </w:r>
      </w:del>
      <w:ins w:id="5135" w:author="Microsoft Office User" w:date="2019-10-30T10:37:00Z">
        <w:r w:rsidR="002C797B" w:rsidRPr="000D46AE">
          <w:rPr>
            <w:rFonts w:ascii="Times New Roman" w:hAnsi="Times New Roman" w:cs="Times New Roman"/>
            <w:sz w:val="24"/>
            <w:lang w:val="en-US"/>
            <w:rPrChange w:id="5136" w:author="Microsoft Office User" w:date="2019-10-30T11:35:00Z">
              <w:rPr>
                <w:rFonts w:ascii="Times New Roman" w:hAnsi="Times New Roman" w:cs="Times New Roman"/>
                <w:sz w:val="24"/>
                <w:highlight w:val="yellow"/>
                <w:lang w:val="en-US"/>
              </w:rPr>
            </w:rPrChange>
          </w:rPr>
          <w:t>Each respective</w:t>
        </w:r>
        <w:r w:rsidR="002C797B" w:rsidRPr="000D46AE">
          <w:rPr>
            <w:rFonts w:ascii="Times New Roman" w:hAnsi="Times New Roman" w:cs="Times New Roman"/>
            <w:sz w:val="24"/>
            <w:lang w:val="en-US"/>
            <w:rPrChange w:id="5137" w:author="Microsoft Office User" w:date="2019-10-30T11:35:00Z">
              <w:rPr>
                <w:rFonts w:ascii="Times New Roman" w:hAnsi="Times New Roman" w:cs="Times New Roman"/>
                <w:sz w:val="24"/>
                <w:lang w:val="en-US"/>
              </w:rPr>
            </w:rPrChange>
          </w:rPr>
          <w:t xml:space="preserve"> </w:t>
        </w:r>
      </w:ins>
      <w:r w:rsidR="007B222A" w:rsidRPr="000D46AE">
        <w:rPr>
          <w:rFonts w:ascii="Times New Roman" w:hAnsi="Times New Roman" w:cs="Times New Roman"/>
          <w:sz w:val="24"/>
          <w:lang w:val="en-US"/>
          <w:rPrChange w:id="5138" w:author="Microsoft Office User" w:date="2019-10-30T11:35:00Z">
            <w:rPr>
              <w:rFonts w:ascii="Times New Roman" w:hAnsi="Times New Roman" w:cs="Times New Roman"/>
              <w:sz w:val="24"/>
              <w:lang w:val="en-US"/>
            </w:rPr>
          </w:rPrChange>
        </w:rPr>
        <w:t>subset</w:t>
      </w:r>
      <w:del w:id="5139" w:author="Microsoft Office User" w:date="2019-10-30T10:37:00Z">
        <w:r w:rsidR="007B222A" w:rsidRPr="000D46AE" w:rsidDel="002C797B">
          <w:rPr>
            <w:rFonts w:ascii="Times New Roman" w:hAnsi="Times New Roman" w:cs="Times New Roman"/>
            <w:sz w:val="24"/>
            <w:lang w:val="en-US"/>
            <w:rPrChange w:id="5140" w:author="Microsoft Office User" w:date="2019-10-30T11:35:00Z">
              <w:rPr>
                <w:rFonts w:ascii="Times New Roman" w:hAnsi="Times New Roman" w:cs="Times New Roman"/>
                <w:sz w:val="24"/>
                <w:lang w:val="en-US"/>
              </w:rPr>
            </w:rPrChange>
          </w:rPr>
          <w:delText>s</w:delText>
        </w:r>
      </w:del>
      <w:r w:rsidR="007B222A" w:rsidRPr="000D46AE">
        <w:rPr>
          <w:rFonts w:ascii="Times New Roman" w:hAnsi="Times New Roman" w:cs="Times New Roman"/>
          <w:sz w:val="24"/>
          <w:lang w:val="en-US"/>
          <w:rPrChange w:id="5141" w:author="Microsoft Office User" w:date="2019-10-30T11:35:00Z">
            <w:rPr>
              <w:rFonts w:ascii="Times New Roman" w:hAnsi="Times New Roman" w:cs="Times New Roman"/>
              <w:sz w:val="24"/>
              <w:lang w:val="en-US"/>
            </w:rPr>
          </w:rPrChange>
        </w:rPr>
        <w:t xml:space="preserve"> of participants </w:t>
      </w:r>
      <w:del w:id="5142" w:author="Microsoft Office User" w:date="2019-10-30T10:37:00Z">
        <w:r w:rsidR="007B222A" w:rsidRPr="000D46AE" w:rsidDel="002C797B">
          <w:rPr>
            <w:rFonts w:ascii="Times New Roman" w:hAnsi="Times New Roman" w:cs="Times New Roman"/>
            <w:sz w:val="24"/>
            <w:lang w:val="en-US"/>
            <w:rPrChange w:id="5143" w:author="Microsoft Office User" w:date="2019-10-30T11:35:00Z">
              <w:rPr>
                <w:rFonts w:ascii="Times New Roman" w:hAnsi="Times New Roman" w:cs="Times New Roman"/>
                <w:sz w:val="24"/>
                <w:lang w:val="en-US"/>
              </w:rPr>
            </w:rPrChange>
          </w:rPr>
          <w:delText xml:space="preserve">were </w:delText>
        </w:r>
      </w:del>
      <w:ins w:id="5144" w:author="Microsoft Office User" w:date="2019-10-30T10:37:00Z">
        <w:r w:rsidR="002C797B" w:rsidRPr="000D46AE">
          <w:rPr>
            <w:rFonts w:ascii="Times New Roman" w:hAnsi="Times New Roman" w:cs="Times New Roman"/>
            <w:sz w:val="24"/>
            <w:lang w:val="en-US"/>
            <w:rPrChange w:id="5145" w:author="Microsoft Office User" w:date="2019-10-30T11:35:00Z">
              <w:rPr>
                <w:rFonts w:ascii="Times New Roman" w:hAnsi="Times New Roman" w:cs="Times New Roman"/>
                <w:sz w:val="24"/>
                <w:highlight w:val="yellow"/>
                <w:lang w:val="en-US"/>
              </w:rPr>
            </w:rPrChange>
          </w:rPr>
          <w:t>was</w:t>
        </w:r>
        <w:r w:rsidR="002C797B" w:rsidRPr="000D46AE">
          <w:rPr>
            <w:rFonts w:ascii="Times New Roman" w:hAnsi="Times New Roman" w:cs="Times New Roman"/>
            <w:sz w:val="24"/>
            <w:lang w:val="en-US"/>
            <w:rPrChange w:id="5146" w:author="Microsoft Office User" w:date="2019-10-30T11:35:00Z">
              <w:rPr>
                <w:rFonts w:ascii="Times New Roman" w:hAnsi="Times New Roman" w:cs="Times New Roman"/>
                <w:sz w:val="24"/>
                <w:lang w:val="en-US"/>
              </w:rPr>
            </w:rPrChange>
          </w:rPr>
          <w:t xml:space="preserve"> </w:t>
        </w:r>
      </w:ins>
      <w:r w:rsidR="007B222A" w:rsidRPr="000D46AE">
        <w:rPr>
          <w:rFonts w:ascii="Times New Roman" w:hAnsi="Times New Roman" w:cs="Times New Roman"/>
          <w:sz w:val="24"/>
          <w:lang w:val="en-US"/>
          <w:rPrChange w:id="5147" w:author="Microsoft Office User" w:date="2019-10-30T11:35:00Z">
            <w:rPr>
              <w:rFonts w:ascii="Times New Roman" w:hAnsi="Times New Roman" w:cs="Times New Roman"/>
              <w:sz w:val="24"/>
              <w:lang w:val="en-US"/>
            </w:rPr>
          </w:rPrChange>
        </w:rPr>
        <w:t xml:space="preserve">excluded and separate meta-analytic models were refit. </w:t>
      </w:r>
      <w:r w:rsidR="00DB6B25" w:rsidRPr="000D46AE">
        <w:rPr>
          <w:rFonts w:ascii="Times New Roman" w:hAnsi="Times New Roman" w:cs="Times New Roman"/>
          <w:sz w:val="24"/>
          <w:lang w:val="en-US"/>
          <w:rPrChange w:id="5148" w:author="Microsoft Office User" w:date="2019-10-30T11:35:00Z">
            <w:rPr>
              <w:rFonts w:ascii="Times New Roman" w:hAnsi="Times New Roman" w:cs="Times New Roman"/>
              <w:sz w:val="24"/>
              <w:lang w:val="en-US"/>
            </w:rPr>
          </w:rPrChange>
        </w:rPr>
        <w:t>As in the previous meta analyses, r</w:t>
      </w:r>
      <w:r w:rsidR="00305CBE" w:rsidRPr="000D46AE">
        <w:rPr>
          <w:rFonts w:ascii="Times New Roman" w:hAnsi="Times New Roman" w:cs="Times New Roman"/>
          <w:sz w:val="24"/>
          <w:lang w:val="en-US"/>
          <w:rPrChange w:id="5149" w:author="Microsoft Office User" w:date="2019-10-30T11:35:00Z">
            <w:rPr>
              <w:rFonts w:ascii="Times New Roman" w:hAnsi="Times New Roman" w:cs="Times New Roman"/>
              <w:sz w:val="24"/>
              <w:lang w:val="en-US"/>
            </w:rPr>
          </w:rPrChange>
        </w:rPr>
        <w:t xml:space="preserve">obustness tests </w:t>
      </w:r>
      <w:r w:rsidR="008677B3" w:rsidRPr="000D46AE">
        <w:rPr>
          <w:rFonts w:ascii="Times New Roman" w:hAnsi="Times New Roman" w:cs="Times New Roman"/>
          <w:sz w:val="24"/>
          <w:lang w:val="en-US"/>
          <w:rPrChange w:id="5150" w:author="Microsoft Office User" w:date="2019-10-30T11:35:00Z">
            <w:rPr>
              <w:rFonts w:ascii="Times New Roman" w:hAnsi="Times New Roman" w:cs="Times New Roman"/>
              <w:sz w:val="24"/>
              <w:lang w:val="en-US"/>
            </w:rPr>
          </w:rPrChange>
        </w:rPr>
        <w:t>excluded</w:t>
      </w:r>
      <w:r w:rsidR="00305CBE" w:rsidRPr="000D46AE">
        <w:rPr>
          <w:rFonts w:ascii="Times New Roman" w:hAnsi="Times New Roman" w:cs="Times New Roman"/>
          <w:sz w:val="24"/>
          <w:lang w:val="en-US"/>
          <w:rPrChange w:id="5151" w:author="Microsoft Office User" w:date="2019-10-30T11:35:00Z">
            <w:rPr>
              <w:rFonts w:ascii="Times New Roman" w:hAnsi="Times New Roman" w:cs="Times New Roman"/>
              <w:sz w:val="24"/>
              <w:lang w:val="en-US"/>
            </w:rPr>
          </w:rPrChange>
        </w:rPr>
        <w:t xml:space="preserve"> Experiment 2 as an outlier. </w:t>
      </w:r>
      <w:ins w:id="5152" w:author="Microsoft Office User" w:date="2019-10-30T10:56:00Z">
        <w:r w:rsidR="00EC1506" w:rsidRPr="000D46AE">
          <w:rPr>
            <w:rFonts w:ascii="Times New Roman" w:hAnsi="Times New Roman" w:cs="Times New Roman"/>
            <w:sz w:val="24"/>
            <w:lang w:val="en-US"/>
            <w:rPrChange w:id="5153" w:author="Microsoft Office User" w:date="2019-10-30T11:35:00Z">
              <w:rPr>
                <w:rFonts w:ascii="Times New Roman" w:hAnsi="Times New Roman" w:cs="Times New Roman"/>
                <w:sz w:val="24"/>
                <w:highlight w:val="yellow"/>
                <w:lang w:val="en-US"/>
              </w:rPr>
            </w:rPrChange>
          </w:rPr>
          <w:t xml:space="preserve">Robustness </w:t>
        </w:r>
      </w:ins>
      <w:ins w:id="5154" w:author="Microsoft Office User" w:date="2019-10-30T11:07:00Z">
        <w:r w:rsidR="00DB4E19" w:rsidRPr="000D46AE">
          <w:rPr>
            <w:rFonts w:ascii="Times New Roman" w:hAnsi="Times New Roman" w:cs="Times New Roman"/>
            <w:sz w:val="24"/>
            <w:lang w:val="en-US"/>
            <w:rPrChange w:id="5155" w:author="Microsoft Office User" w:date="2019-10-30T11:35:00Z">
              <w:rPr>
                <w:rFonts w:ascii="Times New Roman" w:hAnsi="Times New Roman" w:cs="Times New Roman"/>
                <w:sz w:val="24"/>
                <w:lang w:val="en-US"/>
              </w:rPr>
            </w:rPrChange>
          </w:rPr>
          <w:t xml:space="preserve">of conclusions </w:t>
        </w:r>
      </w:ins>
      <w:ins w:id="5156" w:author="Microsoft Office User" w:date="2019-10-30T10:56:00Z">
        <w:r w:rsidR="00EC1506" w:rsidRPr="000D46AE">
          <w:rPr>
            <w:rFonts w:ascii="Times New Roman" w:hAnsi="Times New Roman" w:cs="Times New Roman"/>
            <w:sz w:val="24"/>
            <w:lang w:val="en-US"/>
            <w:rPrChange w:id="5157" w:author="Microsoft Office User" w:date="2019-10-30T11:35:00Z">
              <w:rPr>
                <w:rFonts w:ascii="Times New Roman" w:hAnsi="Times New Roman" w:cs="Times New Roman"/>
                <w:sz w:val="24"/>
                <w:highlight w:val="yellow"/>
                <w:lang w:val="en-US"/>
              </w:rPr>
            </w:rPrChange>
          </w:rPr>
          <w:t xml:space="preserve">was defined as congruence in the </w:t>
        </w:r>
      </w:ins>
      <w:del w:id="5158" w:author="Microsoft Office User" w:date="2019-10-30T10:56:00Z">
        <w:r w:rsidR="008677B3" w:rsidRPr="000D46AE" w:rsidDel="00EC1506">
          <w:rPr>
            <w:rFonts w:ascii="Times New Roman" w:hAnsi="Times New Roman" w:cs="Times New Roman"/>
            <w:sz w:val="24"/>
            <w:lang w:val="en-US"/>
            <w:rPrChange w:id="5159" w:author="Microsoft Office User" w:date="2019-10-30T11:35:00Z">
              <w:rPr>
                <w:rFonts w:ascii="Times New Roman" w:hAnsi="Times New Roman" w:cs="Times New Roman"/>
                <w:sz w:val="24"/>
                <w:lang w:val="en-US"/>
              </w:rPr>
            </w:rPrChange>
          </w:rPr>
          <w:delText xml:space="preserve">Results demonstrate that meta-analytic effects were </w:delText>
        </w:r>
        <w:r w:rsidR="00937D79" w:rsidRPr="000D46AE" w:rsidDel="00EC1506">
          <w:rPr>
            <w:rFonts w:ascii="Times New Roman" w:hAnsi="Times New Roman" w:cs="Times New Roman"/>
            <w:sz w:val="24"/>
            <w:lang w:val="en-US"/>
            <w:rPrChange w:id="5160" w:author="Microsoft Office User" w:date="2019-10-30T11:35:00Z">
              <w:rPr>
                <w:rFonts w:ascii="Times New Roman" w:hAnsi="Times New Roman" w:cs="Times New Roman"/>
                <w:sz w:val="24"/>
                <w:lang w:val="en-US"/>
              </w:rPr>
            </w:rPrChange>
          </w:rPr>
          <w:delText xml:space="preserve">robust (i.e., </w:delText>
        </w:r>
      </w:del>
      <w:del w:id="5161" w:author="Microsoft Office User" w:date="2019-10-30T10:38:00Z">
        <w:r w:rsidR="00DB6B25" w:rsidRPr="000D46AE" w:rsidDel="002C797B">
          <w:rPr>
            <w:rFonts w:ascii="Times New Roman" w:hAnsi="Times New Roman" w:cs="Times New Roman"/>
            <w:sz w:val="24"/>
            <w:lang w:val="en-US"/>
            <w:rPrChange w:id="5162" w:author="Microsoft Office User" w:date="2019-10-30T11:35:00Z">
              <w:rPr>
                <w:rFonts w:ascii="Times New Roman" w:hAnsi="Times New Roman" w:cs="Times New Roman"/>
                <w:sz w:val="24"/>
                <w:lang w:val="en-US"/>
              </w:rPr>
            </w:rPrChange>
          </w:rPr>
          <w:delText xml:space="preserve">congruent </w:delText>
        </w:r>
      </w:del>
      <w:ins w:id="5163" w:author="Microsoft Office User" w:date="2019-10-30T10:38:00Z">
        <w:r w:rsidR="002C797B" w:rsidRPr="000D46AE">
          <w:rPr>
            <w:rFonts w:ascii="Times New Roman" w:hAnsi="Times New Roman" w:cs="Times New Roman"/>
            <w:sz w:val="24"/>
            <w:lang w:val="en-US"/>
            <w:rPrChange w:id="5164" w:author="Microsoft Office User" w:date="2019-10-30T11:35:00Z">
              <w:rPr>
                <w:rFonts w:ascii="Times New Roman" w:hAnsi="Times New Roman" w:cs="Times New Roman"/>
                <w:sz w:val="24"/>
                <w:highlight w:val="yellow"/>
                <w:lang w:val="en-US"/>
              </w:rPr>
            </w:rPrChange>
          </w:rPr>
          <w:t xml:space="preserve">acceptance/rejection of the null hypothesis </w:t>
        </w:r>
      </w:ins>
      <w:ins w:id="5165" w:author="Microsoft Office User" w:date="2019-10-30T10:56:00Z">
        <w:r w:rsidR="00EC1506" w:rsidRPr="000D46AE">
          <w:rPr>
            <w:rFonts w:ascii="Times New Roman" w:hAnsi="Times New Roman" w:cs="Times New Roman"/>
            <w:sz w:val="24"/>
            <w:lang w:val="en-US"/>
            <w:rPrChange w:id="5166" w:author="Microsoft Office User" w:date="2019-10-30T11:35:00Z">
              <w:rPr>
                <w:rFonts w:ascii="Times New Roman" w:hAnsi="Times New Roman" w:cs="Times New Roman"/>
                <w:sz w:val="24"/>
                <w:highlight w:val="yellow"/>
                <w:lang w:val="en-US"/>
              </w:rPr>
            </w:rPrChange>
          </w:rPr>
          <w:t xml:space="preserve">between results </w:t>
        </w:r>
      </w:ins>
      <w:del w:id="5167" w:author="Microsoft Office User" w:date="2019-10-30T10:56:00Z">
        <w:r w:rsidR="00937D79" w:rsidRPr="000D46AE" w:rsidDel="00EC1506">
          <w:rPr>
            <w:rFonts w:ascii="Times New Roman" w:hAnsi="Times New Roman" w:cs="Times New Roman"/>
            <w:sz w:val="24"/>
            <w:lang w:val="en-US"/>
            <w:rPrChange w:id="5168" w:author="Microsoft Office User" w:date="2019-10-30T11:35:00Z">
              <w:rPr>
                <w:rFonts w:ascii="Times New Roman" w:hAnsi="Times New Roman" w:cs="Times New Roman"/>
                <w:sz w:val="24"/>
                <w:lang w:val="en-US"/>
              </w:rPr>
            </w:rPrChange>
          </w:rPr>
          <w:delText>with conclusions derived</w:delText>
        </w:r>
      </w:del>
      <w:ins w:id="5169" w:author="Microsoft Office User" w:date="2019-10-30T10:56:00Z">
        <w:r w:rsidR="00EC1506" w:rsidRPr="000D46AE">
          <w:rPr>
            <w:rFonts w:ascii="Times New Roman" w:hAnsi="Times New Roman" w:cs="Times New Roman"/>
            <w:sz w:val="24"/>
            <w:lang w:val="en-US"/>
            <w:rPrChange w:id="5170" w:author="Microsoft Office User" w:date="2019-10-30T11:35:00Z">
              <w:rPr>
                <w:rFonts w:ascii="Times New Roman" w:hAnsi="Times New Roman" w:cs="Times New Roman"/>
                <w:sz w:val="24"/>
                <w:highlight w:val="yellow"/>
                <w:lang w:val="en-US"/>
              </w:rPr>
            </w:rPrChange>
          </w:rPr>
          <w:t>obtained</w:t>
        </w:r>
      </w:ins>
      <w:r w:rsidR="00937D79" w:rsidRPr="000D46AE">
        <w:rPr>
          <w:rFonts w:ascii="Times New Roman" w:hAnsi="Times New Roman" w:cs="Times New Roman"/>
          <w:sz w:val="24"/>
          <w:lang w:val="en-US"/>
          <w:rPrChange w:id="5171" w:author="Microsoft Office User" w:date="2019-10-30T11:35:00Z">
            <w:rPr>
              <w:rFonts w:ascii="Times New Roman" w:hAnsi="Times New Roman" w:cs="Times New Roman"/>
              <w:sz w:val="24"/>
              <w:lang w:val="en-US"/>
            </w:rPr>
          </w:rPrChange>
        </w:rPr>
        <w:t xml:space="preserve"> from the full sample</w:t>
      </w:r>
      <w:ins w:id="5172" w:author="Microsoft Office User" w:date="2019-10-30T10:56:00Z">
        <w:r w:rsidR="00EC1506" w:rsidRPr="000D46AE">
          <w:rPr>
            <w:rFonts w:ascii="Times New Roman" w:hAnsi="Times New Roman" w:cs="Times New Roman"/>
            <w:sz w:val="24"/>
            <w:lang w:val="en-US"/>
            <w:rPrChange w:id="5173" w:author="Microsoft Office User" w:date="2019-10-30T11:35:00Z">
              <w:rPr>
                <w:rFonts w:ascii="Times New Roman" w:hAnsi="Times New Roman" w:cs="Times New Roman"/>
                <w:sz w:val="24"/>
                <w:highlight w:val="yellow"/>
                <w:lang w:val="en-US"/>
              </w:rPr>
            </w:rPrChange>
          </w:rPr>
          <w:t xml:space="preserve"> and those ob</w:t>
        </w:r>
      </w:ins>
      <w:ins w:id="5174" w:author="Microsoft Office User" w:date="2019-10-30T10:57:00Z">
        <w:r w:rsidR="00EC1506" w:rsidRPr="000D46AE">
          <w:rPr>
            <w:rFonts w:ascii="Times New Roman" w:hAnsi="Times New Roman" w:cs="Times New Roman"/>
            <w:sz w:val="24"/>
            <w:lang w:val="en-US"/>
            <w:rPrChange w:id="5175" w:author="Microsoft Office User" w:date="2019-10-30T11:35:00Z">
              <w:rPr>
                <w:rFonts w:ascii="Times New Roman" w:hAnsi="Times New Roman" w:cs="Times New Roman"/>
                <w:sz w:val="24"/>
                <w:highlight w:val="yellow"/>
                <w:lang w:val="en-US"/>
              </w:rPr>
            </w:rPrChange>
          </w:rPr>
          <w:t>tained in a given subset</w:t>
        </w:r>
      </w:ins>
      <w:ins w:id="5176" w:author="Microsoft Office User" w:date="2019-10-30T11:07:00Z">
        <w:r w:rsidR="00DB4E19" w:rsidRPr="000D46AE">
          <w:rPr>
            <w:rFonts w:ascii="Times New Roman" w:hAnsi="Times New Roman" w:cs="Times New Roman"/>
            <w:sz w:val="24"/>
            <w:lang w:val="en-US"/>
            <w:rPrChange w:id="5177" w:author="Microsoft Office User" w:date="2019-10-30T11:35:00Z">
              <w:rPr>
                <w:rFonts w:ascii="Times New Roman" w:hAnsi="Times New Roman" w:cs="Times New Roman"/>
                <w:sz w:val="24"/>
                <w:lang w:val="en-US"/>
              </w:rPr>
            </w:rPrChange>
          </w:rPr>
          <w:t>.</w:t>
        </w:r>
      </w:ins>
    </w:p>
    <w:p w14:paraId="64A3F58D" w14:textId="26D2352A" w:rsidR="002C797B" w:rsidRPr="000D46AE" w:rsidRDefault="00937D79" w:rsidP="004B3F21">
      <w:pPr>
        <w:spacing w:line="480" w:lineRule="auto"/>
        <w:ind w:firstLine="708"/>
        <w:rPr>
          <w:rFonts w:ascii="Times New Roman" w:hAnsi="Times New Roman" w:cs="Times New Roman"/>
          <w:sz w:val="24"/>
          <w:lang w:val="en-US"/>
          <w:rPrChange w:id="5178" w:author="Microsoft Office User" w:date="2019-10-30T11:35:00Z">
            <w:rPr>
              <w:rFonts w:ascii="Times New Roman" w:hAnsi="Times New Roman" w:cs="Times New Roman"/>
              <w:sz w:val="24"/>
              <w:lang w:val="en-US"/>
            </w:rPr>
          </w:rPrChange>
        </w:rPr>
        <w:pPrChange w:id="5179" w:author="Microsoft Office User" w:date="2019-10-30T11:32:00Z">
          <w:pPr>
            <w:spacing w:line="480" w:lineRule="auto"/>
            <w:ind w:firstLine="708"/>
          </w:pPr>
        </w:pPrChange>
      </w:pPr>
      <w:del w:id="5180" w:author="Microsoft Office User" w:date="2019-10-30T10:57:00Z">
        <w:r w:rsidRPr="000D46AE" w:rsidDel="00EC1506">
          <w:rPr>
            <w:rFonts w:ascii="Times New Roman" w:hAnsi="Times New Roman" w:cs="Times New Roman"/>
            <w:sz w:val="24"/>
            <w:highlight w:val="yellow"/>
            <w:lang w:val="en-US"/>
            <w:rPrChange w:id="5181" w:author="Microsoft Office User" w:date="2019-10-30T11:35:00Z">
              <w:rPr>
                <w:rFonts w:ascii="Times New Roman" w:hAnsi="Times New Roman" w:cs="Times New Roman"/>
                <w:sz w:val="24"/>
                <w:lang w:val="en-US"/>
              </w:rPr>
            </w:rPrChange>
          </w:rPr>
          <w:delText xml:space="preserve">) across </w:delText>
        </w:r>
        <w:r w:rsidR="00B01AE9" w:rsidRPr="000D46AE" w:rsidDel="00EC1506">
          <w:rPr>
            <w:rFonts w:ascii="Times New Roman" w:hAnsi="Times New Roman" w:cs="Times New Roman"/>
            <w:sz w:val="24"/>
            <w:highlight w:val="yellow"/>
            <w:lang w:val="en-US"/>
            <w:rPrChange w:id="5182" w:author="Microsoft Office User" w:date="2019-10-30T11:35:00Z">
              <w:rPr>
                <w:rFonts w:ascii="Times New Roman" w:hAnsi="Times New Roman" w:cs="Times New Roman"/>
                <w:sz w:val="24"/>
                <w:lang w:val="en-US"/>
              </w:rPr>
            </w:rPrChange>
          </w:rPr>
          <w:delText>(</w:delText>
        </w:r>
        <w:r w:rsidR="00DB6B25" w:rsidRPr="000D46AE" w:rsidDel="00EC1506">
          <w:rPr>
            <w:rFonts w:ascii="Times New Roman" w:hAnsi="Times New Roman" w:cs="Times New Roman"/>
            <w:sz w:val="24"/>
            <w:highlight w:val="yellow"/>
            <w:lang w:val="en-US"/>
            <w:rPrChange w:id="5183" w:author="Microsoft Office User" w:date="2019-10-30T11:35:00Z">
              <w:rPr>
                <w:rFonts w:ascii="Times New Roman" w:hAnsi="Times New Roman" w:cs="Times New Roman"/>
                <w:sz w:val="24"/>
                <w:lang w:val="en-US"/>
              </w:rPr>
            </w:rPrChange>
          </w:rPr>
          <w:delText xml:space="preserve">a) </w:delText>
        </w:r>
        <w:r w:rsidRPr="000D46AE" w:rsidDel="00EC1506">
          <w:rPr>
            <w:rFonts w:ascii="Times New Roman" w:hAnsi="Times New Roman" w:cs="Times New Roman"/>
            <w:sz w:val="24"/>
            <w:highlight w:val="yellow"/>
            <w:lang w:val="en-US"/>
            <w:rPrChange w:id="5184" w:author="Microsoft Office User" w:date="2019-10-30T11:35:00Z">
              <w:rPr>
                <w:rFonts w:ascii="Times New Roman" w:hAnsi="Times New Roman" w:cs="Times New Roman"/>
                <w:sz w:val="24"/>
                <w:lang w:val="en-US"/>
              </w:rPr>
            </w:rPrChange>
          </w:rPr>
          <w:delText xml:space="preserve">all four exclusion types </w:delText>
        </w:r>
        <w:r w:rsidR="00DB6B25" w:rsidRPr="000D46AE" w:rsidDel="00EC1506">
          <w:rPr>
            <w:rFonts w:ascii="Times New Roman" w:hAnsi="Times New Roman" w:cs="Times New Roman"/>
            <w:sz w:val="24"/>
            <w:highlight w:val="yellow"/>
            <w:lang w:val="en-US"/>
            <w:rPrChange w:id="5185" w:author="Microsoft Office User" w:date="2019-10-30T11:35:00Z">
              <w:rPr>
                <w:rFonts w:ascii="Times New Roman" w:hAnsi="Times New Roman" w:cs="Times New Roman"/>
                <w:sz w:val="24"/>
                <w:lang w:val="en-US"/>
              </w:rPr>
            </w:rPrChange>
          </w:rPr>
          <w:delText xml:space="preserve">and </w:delText>
        </w:r>
        <w:r w:rsidR="00B01AE9" w:rsidRPr="000D46AE" w:rsidDel="00EC1506">
          <w:rPr>
            <w:rFonts w:ascii="Times New Roman" w:hAnsi="Times New Roman" w:cs="Times New Roman"/>
            <w:sz w:val="24"/>
            <w:highlight w:val="yellow"/>
            <w:lang w:val="en-US"/>
            <w:rPrChange w:id="5186" w:author="Microsoft Office User" w:date="2019-10-30T11:35:00Z">
              <w:rPr>
                <w:rFonts w:ascii="Times New Roman" w:hAnsi="Times New Roman" w:cs="Times New Roman"/>
                <w:sz w:val="24"/>
                <w:lang w:val="en-US"/>
              </w:rPr>
            </w:rPrChange>
          </w:rPr>
          <w:delText>(</w:delText>
        </w:r>
        <w:r w:rsidR="00DB6B25" w:rsidRPr="000D46AE" w:rsidDel="00EC1506">
          <w:rPr>
            <w:rFonts w:ascii="Times New Roman" w:hAnsi="Times New Roman" w:cs="Times New Roman"/>
            <w:sz w:val="24"/>
            <w:highlight w:val="yellow"/>
            <w:lang w:val="en-US"/>
            <w:rPrChange w:id="5187" w:author="Microsoft Office User" w:date="2019-10-30T11:35:00Z">
              <w:rPr>
                <w:rFonts w:ascii="Times New Roman" w:hAnsi="Times New Roman" w:cs="Times New Roman"/>
                <w:sz w:val="24"/>
                <w:lang w:val="en-US"/>
              </w:rPr>
            </w:rPrChange>
          </w:rPr>
          <w:delText xml:space="preserve">b) </w:delText>
        </w:r>
        <w:r w:rsidRPr="000D46AE" w:rsidDel="00EC1506">
          <w:rPr>
            <w:rFonts w:ascii="Times New Roman" w:hAnsi="Times New Roman" w:cs="Times New Roman"/>
            <w:sz w:val="24"/>
            <w:highlight w:val="yellow"/>
            <w:lang w:val="en-US"/>
            <w:rPrChange w:id="5188" w:author="Microsoft Office User" w:date="2019-10-30T11:35:00Z">
              <w:rPr>
                <w:rFonts w:ascii="Times New Roman" w:hAnsi="Times New Roman" w:cs="Times New Roman"/>
                <w:sz w:val="24"/>
                <w:lang w:val="en-US"/>
              </w:rPr>
            </w:rPrChange>
          </w:rPr>
          <w:delText xml:space="preserve">in each of the three </w:delText>
        </w:r>
        <w:r w:rsidR="00305CBE" w:rsidRPr="000D46AE" w:rsidDel="00EC1506">
          <w:rPr>
            <w:rFonts w:ascii="Times New Roman" w:hAnsi="Times New Roman" w:cs="Times New Roman"/>
            <w:sz w:val="24"/>
            <w:highlight w:val="yellow"/>
            <w:lang w:val="en-US"/>
            <w:rPrChange w:id="5189" w:author="Microsoft Office User" w:date="2019-10-30T11:35:00Z">
              <w:rPr>
                <w:rFonts w:ascii="Times New Roman" w:hAnsi="Times New Roman" w:cs="Times New Roman"/>
                <w:sz w:val="24"/>
                <w:lang w:val="en-US"/>
              </w:rPr>
            </w:rPrChange>
          </w:rPr>
          <w:delText>dependent variables (IAT, s</w:delText>
        </w:r>
        <w:r w:rsidR="008677B3" w:rsidRPr="000D46AE" w:rsidDel="00EC1506">
          <w:rPr>
            <w:rFonts w:ascii="Times New Roman" w:hAnsi="Times New Roman" w:cs="Times New Roman"/>
            <w:sz w:val="24"/>
            <w:highlight w:val="yellow"/>
            <w:lang w:val="en-US"/>
            <w:rPrChange w:id="5190" w:author="Microsoft Office User" w:date="2019-10-30T11:35:00Z">
              <w:rPr>
                <w:rFonts w:ascii="Times New Roman" w:hAnsi="Times New Roman" w:cs="Times New Roman"/>
                <w:sz w:val="24"/>
                <w:lang w:val="en-US"/>
              </w:rPr>
            </w:rPrChange>
          </w:rPr>
          <w:delText>elf-reports, behavio</w:delText>
        </w:r>
        <w:r w:rsidRPr="000D46AE" w:rsidDel="00EC1506">
          <w:rPr>
            <w:rFonts w:ascii="Times New Roman" w:hAnsi="Times New Roman" w:cs="Times New Roman"/>
            <w:sz w:val="24"/>
            <w:highlight w:val="yellow"/>
            <w:lang w:val="en-US"/>
            <w:rPrChange w:id="5191" w:author="Microsoft Office User" w:date="2019-10-30T11:35:00Z">
              <w:rPr>
                <w:rFonts w:ascii="Times New Roman" w:hAnsi="Times New Roman" w:cs="Times New Roman"/>
                <w:sz w:val="24"/>
                <w:lang w:val="en-US"/>
              </w:rPr>
            </w:rPrChange>
          </w:rPr>
          <w:delText xml:space="preserve">ral intentions), </w:delText>
        </w:r>
        <w:r w:rsidR="00723469" w:rsidRPr="000D46AE" w:rsidDel="00EC1506">
          <w:rPr>
            <w:rFonts w:ascii="Times New Roman" w:hAnsi="Times New Roman" w:cs="Times New Roman"/>
            <w:sz w:val="24"/>
            <w:highlight w:val="yellow"/>
            <w:lang w:val="en-US"/>
            <w:rPrChange w:id="5192" w:author="Microsoft Office User" w:date="2019-10-30T11:35:00Z">
              <w:rPr>
                <w:rFonts w:ascii="Times New Roman" w:hAnsi="Times New Roman" w:cs="Times New Roman"/>
                <w:sz w:val="24"/>
                <w:lang w:val="en-US"/>
              </w:rPr>
            </w:rPrChange>
          </w:rPr>
          <w:delText xml:space="preserve">all </w:delText>
        </w:r>
        <w:r w:rsidRPr="000D46AE" w:rsidDel="00EC1506">
          <w:rPr>
            <w:rFonts w:ascii="Times New Roman" w:hAnsi="Times New Roman" w:cs="Times New Roman"/>
            <w:i/>
            <w:sz w:val="24"/>
            <w:highlight w:val="yellow"/>
            <w:lang w:val="en-US"/>
            <w:rPrChange w:id="5193" w:author="Microsoft Office User" w:date="2019-10-30T11:35:00Z">
              <w:rPr>
                <w:rFonts w:ascii="Times New Roman" w:hAnsi="Times New Roman" w:cs="Times New Roman"/>
                <w:i/>
                <w:sz w:val="24"/>
                <w:lang w:val="en-US"/>
              </w:rPr>
            </w:rPrChange>
          </w:rPr>
          <w:delText>ps</w:delText>
        </w:r>
        <w:r w:rsidRPr="000D46AE" w:rsidDel="00EC1506">
          <w:rPr>
            <w:rFonts w:ascii="Times New Roman" w:hAnsi="Times New Roman" w:cs="Times New Roman"/>
            <w:sz w:val="24"/>
            <w:highlight w:val="yellow"/>
            <w:lang w:val="en-US"/>
            <w:rPrChange w:id="5194" w:author="Microsoft Office User" w:date="2019-10-30T11:35:00Z">
              <w:rPr>
                <w:rFonts w:ascii="Times New Roman" w:hAnsi="Times New Roman" w:cs="Times New Roman"/>
                <w:sz w:val="24"/>
                <w:lang w:val="en-US"/>
              </w:rPr>
            </w:rPrChange>
          </w:rPr>
          <w:delText xml:space="preserve"> &lt; .001</w:delText>
        </w:r>
        <w:r w:rsidR="00723469" w:rsidRPr="000D46AE" w:rsidDel="00EC1506">
          <w:rPr>
            <w:rFonts w:ascii="Times New Roman" w:hAnsi="Times New Roman" w:cs="Times New Roman"/>
            <w:sz w:val="24"/>
            <w:highlight w:val="yellow"/>
            <w:lang w:val="en-US"/>
            <w:rPrChange w:id="5195" w:author="Microsoft Office User" w:date="2019-10-30T11:35:00Z">
              <w:rPr>
                <w:rFonts w:ascii="Times New Roman" w:hAnsi="Times New Roman" w:cs="Times New Roman"/>
                <w:sz w:val="24"/>
                <w:lang w:val="en-US"/>
              </w:rPr>
            </w:rPrChange>
          </w:rPr>
          <w:delText xml:space="preserve">. There was </w:delText>
        </w:r>
        <w:r w:rsidR="00305CBE" w:rsidRPr="000D46AE" w:rsidDel="00EC1506">
          <w:rPr>
            <w:rFonts w:ascii="Times New Roman" w:hAnsi="Times New Roman" w:cs="Times New Roman"/>
            <w:sz w:val="24"/>
            <w:highlight w:val="yellow"/>
            <w:lang w:val="en-US"/>
            <w:rPrChange w:id="5196" w:author="Microsoft Office User" w:date="2019-10-30T11:35:00Z">
              <w:rPr>
                <w:rFonts w:ascii="Times New Roman" w:hAnsi="Times New Roman" w:cs="Times New Roman"/>
                <w:sz w:val="24"/>
                <w:lang w:val="en-US"/>
              </w:rPr>
            </w:rPrChange>
          </w:rPr>
          <w:delText>one ex</w:delText>
        </w:r>
        <w:r w:rsidR="00723469" w:rsidRPr="000D46AE" w:rsidDel="00EC1506">
          <w:rPr>
            <w:rFonts w:ascii="Times New Roman" w:hAnsi="Times New Roman" w:cs="Times New Roman"/>
            <w:sz w:val="24"/>
            <w:highlight w:val="yellow"/>
            <w:lang w:val="en-US"/>
            <w:rPrChange w:id="5197" w:author="Microsoft Office User" w:date="2019-10-30T11:35:00Z">
              <w:rPr>
                <w:rFonts w:ascii="Times New Roman" w:hAnsi="Times New Roman" w:cs="Times New Roman"/>
                <w:sz w:val="24"/>
                <w:lang w:val="en-US"/>
              </w:rPr>
            </w:rPrChange>
          </w:rPr>
          <w:delText>ception: differences in behavio</w:delText>
        </w:r>
        <w:r w:rsidR="00305CBE" w:rsidRPr="000D46AE" w:rsidDel="00EC1506">
          <w:rPr>
            <w:rFonts w:ascii="Times New Roman" w:hAnsi="Times New Roman" w:cs="Times New Roman"/>
            <w:sz w:val="24"/>
            <w:highlight w:val="yellow"/>
            <w:lang w:val="en-US"/>
            <w:rPrChange w:id="5198" w:author="Microsoft Office User" w:date="2019-10-30T11:35:00Z">
              <w:rPr>
                <w:rFonts w:ascii="Times New Roman" w:hAnsi="Times New Roman" w:cs="Times New Roman"/>
                <w:sz w:val="24"/>
                <w:lang w:val="en-US"/>
              </w:rPr>
            </w:rPrChange>
          </w:rPr>
          <w:delText xml:space="preserve">ral intentions were not robust to excluding </w:delText>
        </w:r>
        <w:r w:rsidR="00723469" w:rsidRPr="000D46AE" w:rsidDel="00EC1506">
          <w:rPr>
            <w:rFonts w:ascii="Times New Roman" w:hAnsi="Times New Roman" w:cs="Times New Roman"/>
            <w:sz w:val="24"/>
            <w:highlight w:val="yellow"/>
            <w:lang w:val="en-US"/>
            <w:rPrChange w:id="5199" w:author="Microsoft Office User" w:date="2019-10-30T11:35:00Z">
              <w:rPr>
                <w:rFonts w:ascii="Times New Roman" w:hAnsi="Times New Roman" w:cs="Times New Roman"/>
                <w:sz w:val="24"/>
                <w:lang w:val="en-US"/>
              </w:rPr>
            </w:rPrChange>
          </w:rPr>
          <w:delText xml:space="preserve">influence aware </w:delText>
        </w:r>
        <w:r w:rsidR="006D1C60" w:rsidRPr="000D46AE" w:rsidDel="00EC1506">
          <w:rPr>
            <w:rFonts w:ascii="Times New Roman" w:hAnsi="Times New Roman" w:cs="Times New Roman"/>
            <w:sz w:val="24"/>
            <w:highlight w:val="yellow"/>
            <w:lang w:val="en-US"/>
            <w:rPrChange w:id="5200" w:author="Microsoft Office User" w:date="2019-10-30T11:35:00Z">
              <w:rPr>
                <w:rFonts w:ascii="Times New Roman" w:hAnsi="Times New Roman" w:cs="Times New Roman"/>
                <w:sz w:val="24"/>
                <w:lang w:val="en-US"/>
              </w:rPr>
            </w:rPrChange>
          </w:rPr>
          <w:delText xml:space="preserve">individuals, </w:delText>
        </w:r>
        <w:r w:rsidR="00305CBE" w:rsidRPr="000D46AE" w:rsidDel="00EC1506">
          <w:rPr>
            <w:rFonts w:ascii="Times New Roman" w:hAnsi="Times New Roman" w:cs="Times New Roman"/>
            <w:i/>
            <w:sz w:val="24"/>
            <w:highlight w:val="yellow"/>
            <w:lang w:val="en-US"/>
            <w:rPrChange w:id="5201" w:author="Microsoft Office User" w:date="2019-10-30T11:35:00Z">
              <w:rPr>
                <w:rFonts w:ascii="Times New Roman" w:hAnsi="Times New Roman" w:cs="Times New Roman"/>
                <w:i/>
                <w:sz w:val="24"/>
                <w:lang w:val="en-US"/>
              </w:rPr>
            </w:rPrChange>
          </w:rPr>
          <w:delText>p</w:delText>
        </w:r>
        <w:r w:rsidR="006D1C60" w:rsidRPr="000D46AE" w:rsidDel="00EC1506">
          <w:rPr>
            <w:rFonts w:ascii="Times New Roman" w:hAnsi="Times New Roman" w:cs="Times New Roman"/>
            <w:sz w:val="24"/>
            <w:highlight w:val="yellow"/>
            <w:lang w:val="en-US"/>
            <w:rPrChange w:id="5202" w:author="Microsoft Office User" w:date="2019-10-30T11:35:00Z">
              <w:rPr>
                <w:rFonts w:ascii="Times New Roman" w:hAnsi="Times New Roman" w:cs="Times New Roman"/>
                <w:sz w:val="24"/>
                <w:lang w:val="en-US"/>
              </w:rPr>
            </w:rPrChange>
          </w:rPr>
          <w:delText xml:space="preserve"> = .09</w:delText>
        </w:r>
        <w:r w:rsidR="00305CBE" w:rsidRPr="000D46AE" w:rsidDel="00EC1506">
          <w:rPr>
            <w:rFonts w:ascii="Times New Roman" w:hAnsi="Times New Roman" w:cs="Times New Roman"/>
            <w:sz w:val="24"/>
            <w:highlight w:val="yellow"/>
            <w:lang w:val="en-US"/>
            <w:rPrChange w:id="5203" w:author="Microsoft Office User" w:date="2019-10-30T11:35:00Z">
              <w:rPr>
                <w:rFonts w:ascii="Times New Roman" w:hAnsi="Times New Roman" w:cs="Times New Roman"/>
                <w:sz w:val="24"/>
                <w:lang w:val="en-US"/>
              </w:rPr>
            </w:rPrChange>
          </w:rPr>
          <w:delText>.</w:delText>
        </w:r>
        <w:r w:rsidR="000F423F" w:rsidRPr="000D46AE" w:rsidDel="00EC1506">
          <w:rPr>
            <w:rFonts w:ascii="Times New Roman" w:hAnsi="Times New Roman" w:cs="Times New Roman"/>
            <w:sz w:val="24"/>
            <w:highlight w:val="yellow"/>
            <w:lang w:val="en-US"/>
            <w:rPrChange w:id="5204" w:author="Microsoft Office User" w:date="2019-10-30T11:35:00Z">
              <w:rPr>
                <w:rFonts w:ascii="Times New Roman" w:hAnsi="Times New Roman" w:cs="Times New Roman"/>
                <w:sz w:val="24"/>
                <w:lang w:val="en-US"/>
              </w:rPr>
            </w:rPrChange>
          </w:rPr>
          <w:delText xml:space="preserve"> </w:delText>
        </w:r>
      </w:del>
      <w:del w:id="5205" w:author="Microsoft Office User" w:date="2019-10-30T11:07:00Z">
        <w:r w:rsidR="008A1781" w:rsidRPr="000D46AE" w:rsidDel="00D86B4C">
          <w:rPr>
            <w:rFonts w:ascii="Times New Roman" w:hAnsi="Times New Roman" w:cs="Times New Roman"/>
            <w:sz w:val="24"/>
            <w:highlight w:val="yellow"/>
            <w:lang w:val="en-US"/>
            <w:rPrChange w:id="5206" w:author="Microsoft Office User" w:date="2019-10-30T11:35:00Z">
              <w:rPr>
                <w:rFonts w:ascii="Times New Roman" w:hAnsi="Times New Roman" w:cs="Times New Roman"/>
                <w:sz w:val="24"/>
                <w:lang w:val="en-US"/>
              </w:rPr>
            </w:rPrChange>
          </w:rPr>
          <w:delText>In short, t</w:delText>
        </w:r>
        <w:r w:rsidR="000F423F" w:rsidRPr="000D46AE" w:rsidDel="00D86B4C">
          <w:rPr>
            <w:rFonts w:ascii="Times New Roman" w:hAnsi="Times New Roman" w:cs="Times New Roman"/>
            <w:sz w:val="24"/>
            <w:highlight w:val="yellow"/>
            <w:lang w:val="en-US"/>
            <w:rPrChange w:id="5207" w:author="Microsoft Office User" w:date="2019-10-30T11:35:00Z">
              <w:rPr>
                <w:rFonts w:ascii="Times New Roman" w:hAnsi="Times New Roman" w:cs="Times New Roman"/>
                <w:sz w:val="24"/>
                <w:lang w:val="en-US"/>
              </w:rPr>
            </w:rPrChange>
          </w:rPr>
          <w:delText xml:space="preserve">he general trend of evidence suggested that learning via shared features is robust to </w:delText>
        </w:r>
        <w:r w:rsidR="00012CF9" w:rsidRPr="000D46AE" w:rsidDel="00D86B4C">
          <w:rPr>
            <w:rFonts w:ascii="Times New Roman" w:hAnsi="Times New Roman" w:cs="Times New Roman"/>
            <w:sz w:val="24"/>
            <w:highlight w:val="yellow"/>
            <w:lang w:val="en-US"/>
            <w:rPrChange w:id="5208" w:author="Microsoft Office User" w:date="2019-10-30T11:35:00Z">
              <w:rPr>
                <w:rFonts w:ascii="Times New Roman" w:hAnsi="Times New Roman" w:cs="Times New Roman"/>
                <w:sz w:val="24"/>
                <w:lang w:val="en-US"/>
              </w:rPr>
            </w:rPrChange>
          </w:rPr>
          <w:delText xml:space="preserve">four common exclusions employed in the literature: </w:delText>
        </w:r>
        <w:r w:rsidR="000F423F" w:rsidRPr="000D46AE" w:rsidDel="00D86B4C">
          <w:rPr>
            <w:rFonts w:ascii="Times New Roman" w:hAnsi="Times New Roman" w:cs="Times New Roman"/>
            <w:sz w:val="24"/>
            <w:highlight w:val="yellow"/>
            <w:lang w:val="en-US"/>
            <w:rPrChange w:id="5209" w:author="Microsoft Office User" w:date="2019-10-30T11:35:00Z">
              <w:rPr>
                <w:rFonts w:ascii="Times New Roman" w:hAnsi="Times New Roman" w:cs="Times New Roman"/>
                <w:sz w:val="24"/>
                <w:lang w:val="en-US"/>
              </w:rPr>
            </w:rPrChange>
          </w:rPr>
          <w:delText xml:space="preserve">requiring participants to be contingency aware, not demand compliant, not hypothesis aware, </w:delText>
        </w:r>
        <w:r w:rsidR="00012CF9" w:rsidRPr="000D46AE" w:rsidDel="00D86B4C">
          <w:rPr>
            <w:rFonts w:ascii="Times New Roman" w:hAnsi="Times New Roman" w:cs="Times New Roman"/>
            <w:sz w:val="24"/>
            <w:highlight w:val="yellow"/>
            <w:lang w:val="en-US"/>
            <w:rPrChange w:id="5210" w:author="Microsoft Office User" w:date="2019-10-30T11:35:00Z">
              <w:rPr>
                <w:rFonts w:ascii="Times New Roman" w:hAnsi="Times New Roman" w:cs="Times New Roman"/>
                <w:sz w:val="24"/>
                <w:lang w:val="en-US"/>
              </w:rPr>
            </w:rPrChange>
          </w:rPr>
          <w:delText xml:space="preserve">and </w:delText>
        </w:r>
        <w:r w:rsidR="000F423F" w:rsidRPr="000D46AE" w:rsidDel="00D86B4C">
          <w:rPr>
            <w:rFonts w:ascii="Times New Roman" w:hAnsi="Times New Roman" w:cs="Times New Roman"/>
            <w:sz w:val="24"/>
            <w:highlight w:val="yellow"/>
            <w:lang w:val="en-US"/>
            <w:rPrChange w:id="5211" w:author="Microsoft Office User" w:date="2019-10-30T11:35:00Z">
              <w:rPr>
                <w:rFonts w:ascii="Times New Roman" w:hAnsi="Times New Roman" w:cs="Times New Roman"/>
                <w:sz w:val="24"/>
                <w:lang w:val="en-US"/>
              </w:rPr>
            </w:rPrChange>
          </w:rPr>
          <w:delText>not influence aware</w:delText>
        </w:r>
        <w:r w:rsidR="00012CF9" w:rsidRPr="000D46AE" w:rsidDel="00D86B4C">
          <w:rPr>
            <w:rFonts w:ascii="Times New Roman" w:hAnsi="Times New Roman" w:cs="Times New Roman"/>
            <w:sz w:val="24"/>
            <w:highlight w:val="yellow"/>
            <w:lang w:val="en-US"/>
            <w:rPrChange w:id="5212" w:author="Microsoft Office User" w:date="2019-10-30T11:35:00Z">
              <w:rPr>
                <w:rFonts w:ascii="Times New Roman" w:hAnsi="Times New Roman" w:cs="Times New Roman"/>
                <w:sz w:val="24"/>
                <w:lang w:val="en-US"/>
              </w:rPr>
            </w:rPrChange>
          </w:rPr>
          <w:delText>.</w:delText>
        </w:r>
      </w:del>
      <w:ins w:id="5213" w:author="Microsoft Office User" w:date="2019-10-30T10:57:00Z">
        <w:r w:rsidR="00EC1506" w:rsidRPr="000D46AE">
          <w:rPr>
            <w:rFonts w:ascii="Times New Roman" w:hAnsi="Times New Roman" w:cs="Times New Roman"/>
            <w:sz w:val="24"/>
            <w:lang w:val="en-US"/>
            <w:rPrChange w:id="5214" w:author="Microsoft Office User" w:date="2019-10-30T11:35:00Z">
              <w:rPr>
                <w:rFonts w:ascii="Times New Roman" w:hAnsi="Times New Roman" w:cs="Times New Roman"/>
                <w:sz w:val="24"/>
                <w:lang w:val="en-IE"/>
              </w:rPr>
            </w:rPrChange>
          </w:rPr>
          <w:t>R</w:t>
        </w:r>
      </w:ins>
      <w:ins w:id="5215" w:author="Microsoft Office User" w:date="2019-10-30T10:41:00Z">
        <w:r w:rsidR="002C797B" w:rsidRPr="000D46AE">
          <w:rPr>
            <w:rFonts w:ascii="Times New Roman" w:hAnsi="Times New Roman" w:cs="Times New Roman"/>
            <w:sz w:val="24"/>
            <w:lang w:val="en-US"/>
            <w:rPrChange w:id="5216" w:author="Microsoft Office User" w:date="2019-10-30T11:35:00Z">
              <w:rPr>
                <w:rFonts w:ascii="Times New Roman" w:hAnsi="Times New Roman" w:cs="Times New Roman"/>
                <w:sz w:val="24"/>
                <w:lang w:val="en-IE"/>
              </w:rPr>
            </w:rPrChange>
          </w:rPr>
          <w:t xml:space="preserve">esults </w:t>
        </w:r>
      </w:ins>
      <w:ins w:id="5217" w:author="Microsoft Office User" w:date="2019-10-30T10:57:00Z">
        <w:r w:rsidR="00EC1506" w:rsidRPr="000D46AE">
          <w:rPr>
            <w:rFonts w:ascii="Times New Roman" w:hAnsi="Times New Roman" w:cs="Times New Roman"/>
            <w:sz w:val="24"/>
            <w:lang w:val="en-US"/>
            <w:rPrChange w:id="5218" w:author="Microsoft Office User" w:date="2019-10-30T11:35:00Z">
              <w:rPr>
                <w:rFonts w:ascii="Times New Roman" w:hAnsi="Times New Roman" w:cs="Times New Roman"/>
                <w:sz w:val="24"/>
                <w:lang w:val="en-IE"/>
              </w:rPr>
            </w:rPrChange>
          </w:rPr>
          <w:t xml:space="preserve">were found to be </w:t>
        </w:r>
      </w:ins>
      <w:ins w:id="5219" w:author="Microsoft Office User" w:date="2019-10-30T10:41:00Z">
        <w:r w:rsidR="002C797B" w:rsidRPr="000D46AE">
          <w:rPr>
            <w:rFonts w:ascii="Times New Roman" w:hAnsi="Times New Roman" w:cs="Times New Roman"/>
            <w:sz w:val="24"/>
            <w:lang w:val="en-US"/>
            <w:rPrChange w:id="5220" w:author="Microsoft Office User" w:date="2019-10-30T11:35:00Z">
              <w:rPr>
                <w:rFonts w:ascii="Times New Roman" w:hAnsi="Times New Roman" w:cs="Times New Roman"/>
                <w:sz w:val="24"/>
                <w:lang w:val="en-IE"/>
              </w:rPr>
            </w:rPrChange>
          </w:rPr>
          <w:t xml:space="preserve">robust to including only participants who </w:t>
        </w:r>
      </w:ins>
      <w:ins w:id="5221" w:author="Microsoft Office User" w:date="2019-10-30T10:46:00Z">
        <w:r w:rsidR="008E2DD7" w:rsidRPr="000D46AE">
          <w:rPr>
            <w:rFonts w:ascii="Times New Roman" w:hAnsi="Times New Roman" w:cs="Times New Roman"/>
            <w:sz w:val="24"/>
            <w:lang w:val="en-US"/>
            <w:rPrChange w:id="5222" w:author="Microsoft Office User" w:date="2019-10-30T11:35:00Z">
              <w:rPr>
                <w:rFonts w:ascii="Times New Roman" w:hAnsi="Times New Roman" w:cs="Times New Roman"/>
                <w:sz w:val="24"/>
                <w:lang w:val="en-IE"/>
              </w:rPr>
            </w:rPrChange>
          </w:rPr>
          <w:t xml:space="preserve">(a) </w:t>
        </w:r>
      </w:ins>
      <w:ins w:id="5223" w:author="Microsoft Office User" w:date="2019-10-30T10:41:00Z">
        <w:r w:rsidR="002C797B" w:rsidRPr="000D46AE">
          <w:rPr>
            <w:rFonts w:ascii="Times New Roman" w:hAnsi="Times New Roman" w:cs="Times New Roman"/>
            <w:sz w:val="24"/>
            <w:lang w:val="en-US"/>
            <w:rPrChange w:id="5224" w:author="Microsoft Office User" w:date="2019-10-30T11:35:00Z">
              <w:rPr>
                <w:rFonts w:ascii="Times New Roman" w:hAnsi="Times New Roman" w:cs="Times New Roman"/>
                <w:sz w:val="24"/>
                <w:lang w:val="en-IE"/>
              </w:rPr>
            </w:rPrChange>
          </w:rPr>
          <w:t xml:space="preserve">were </w:t>
        </w:r>
      </w:ins>
      <w:ins w:id="5225" w:author="Microsoft Office User" w:date="2019-10-30T11:09:00Z">
        <w:r w:rsidR="00D86B4C" w:rsidRPr="000D46AE">
          <w:rPr>
            <w:rFonts w:ascii="Times New Roman" w:hAnsi="Times New Roman" w:cs="Times New Roman"/>
            <w:sz w:val="24"/>
            <w:lang w:val="en-US"/>
            <w:rPrChange w:id="5226" w:author="Microsoft Office User" w:date="2019-10-30T11:35:00Z">
              <w:rPr>
                <w:rFonts w:ascii="Times New Roman" w:hAnsi="Times New Roman" w:cs="Times New Roman"/>
                <w:sz w:val="24"/>
                <w:lang w:val="en-IE"/>
              </w:rPr>
            </w:rPrChange>
          </w:rPr>
          <w:t xml:space="preserve">contingency aware </w:t>
        </w:r>
      </w:ins>
      <w:ins w:id="5227" w:author="Microsoft Office User" w:date="2019-10-30T11:08:00Z">
        <w:r w:rsidR="00D86B4C" w:rsidRPr="000D46AE">
          <w:rPr>
            <w:rFonts w:ascii="Times New Roman" w:hAnsi="Times New Roman" w:cs="Times New Roman"/>
            <w:sz w:val="24"/>
            <w:lang w:val="en-US"/>
            <w:rPrChange w:id="5228" w:author="Microsoft Office User" w:date="2019-10-30T11:35:00Z">
              <w:rPr>
                <w:rFonts w:ascii="Times New Roman" w:hAnsi="Times New Roman" w:cs="Times New Roman"/>
                <w:sz w:val="24"/>
                <w:lang w:val="en-IE"/>
              </w:rPr>
            </w:rPrChange>
          </w:rPr>
          <w:t>(</w:t>
        </w:r>
      </w:ins>
      <w:ins w:id="5229" w:author="Microsoft Office User" w:date="2019-10-30T11:09:00Z">
        <w:r w:rsidR="00D86B4C" w:rsidRPr="000D46AE">
          <w:rPr>
            <w:rFonts w:ascii="Times New Roman" w:hAnsi="Times New Roman" w:cs="Times New Roman"/>
            <w:sz w:val="24"/>
            <w:lang w:val="en-US"/>
            <w:rPrChange w:id="5230" w:author="Microsoft Office User" w:date="2019-10-30T11:35:00Z">
              <w:rPr>
                <w:rFonts w:ascii="Times New Roman" w:hAnsi="Times New Roman" w:cs="Times New Roman"/>
                <w:sz w:val="24"/>
                <w:lang w:val="en-IE"/>
              </w:rPr>
            </w:rPrChange>
          </w:rPr>
          <w:t xml:space="preserve">i.e., </w:t>
        </w:r>
      </w:ins>
      <w:ins w:id="5231" w:author="Microsoft Office User" w:date="2019-10-30T10:46:00Z">
        <w:r w:rsidR="008E2DD7" w:rsidRPr="000D46AE">
          <w:rPr>
            <w:rFonts w:ascii="Times New Roman" w:hAnsi="Times New Roman" w:cs="Times New Roman"/>
            <w:sz w:val="24"/>
            <w:lang w:val="en-US"/>
            <w:rPrChange w:id="5232" w:author="Microsoft Office User" w:date="2019-10-30T11:35:00Z">
              <w:rPr>
                <w:rFonts w:ascii="Times New Roman" w:hAnsi="Times New Roman" w:cs="Times New Roman"/>
                <w:sz w:val="24"/>
                <w:lang w:val="en-IE"/>
              </w:rPr>
            </w:rPrChange>
          </w:rPr>
          <w:t xml:space="preserve">US </w:t>
        </w:r>
      </w:ins>
      <w:ins w:id="5233" w:author="Microsoft Office User" w:date="2019-10-30T10:45:00Z">
        <w:r w:rsidR="008E2DD7" w:rsidRPr="000D46AE">
          <w:rPr>
            <w:rFonts w:ascii="Times New Roman" w:hAnsi="Times New Roman" w:cs="Times New Roman"/>
            <w:sz w:val="24"/>
            <w:lang w:val="en-US"/>
            <w:rPrChange w:id="5234" w:author="Microsoft Office User" w:date="2019-10-30T11:35:00Z">
              <w:rPr>
                <w:rFonts w:ascii="Times New Roman" w:hAnsi="Times New Roman" w:cs="Times New Roman"/>
                <w:sz w:val="24"/>
                <w:lang w:val="en-IE"/>
              </w:rPr>
            </w:rPrChange>
          </w:rPr>
          <w:t xml:space="preserve">contingency </w:t>
        </w:r>
      </w:ins>
      <w:ins w:id="5235" w:author="Microsoft Office User" w:date="2019-10-30T10:42:00Z">
        <w:r w:rsidR="002C797B" w:rsidRPr="000D46AE">
          <w:rPr>
            <w:rFonts w:ascii="Times New Roman" w:hAnsi="Times New Roman" w:cs="Times New Roman"/>
            <w:sz w:val="24"/>
            <w:lang w:val="en-US"/>
            <w:rPrChange w:id="5236" w:author="Microsoft Office User" w:date="2019-10-30T11:35:00Z">
              <w:rPr>
                <w:rFonts w:ascii="Times New Roman" w:hAnsi="Times New Roman" w:cs="Times New Roman"/>
                <w:sz w:val="24"/>
                <w:lang w:val="en-IE"/>
              </w:rPr>
            </w:rPrChange>
          </w:rPr>
          <w:t>aware</w:t>
        </w:r>
      </w:ins>
      <w:ins w:id="5237" w:author="Microsoft Office User" w:date="2019-10-30T11:08:00Z">
        <w:r w:rsidR="00D86B4C" w:rsidRPr="000D46AE">
          <w:rPr>
            <w:rFonts w:ascii="Times New Roman" w:hAnsi="Times New Roman" w:cs="Times New Roman"/>
            <w:sz w:val="24"/>
            <w:lang w:val="en-US"/>
            <w:rPrChange w:id="5238" w:author="Microsoft Office User" w:date="2019-10-30T11:35:00Z">
              <w:rPr>
                <w:rFonts w:ascii="Times New Roman" w:hAnsi="Times New Roman" w:cs="Times New Roman"/>
                <w:sz w:val="24"/>
                <w:lang w:val="en-IE"/>
              </w:rPr>
            </w:rPrChange>
          </w:rPr>
          <w:t xml:space="preserve"> </w:t>
        </w:r>
      </w:ins>
      <w:ins w:id="5239" w:author="Microsoft Office User" w:date="2019-10-30T11:27:00Z">
        <w:r w:rsidR="008B4DD2" w:rsidRPr="000D46AE">
          <w:rPr>
            <w:rFonts w:ascii="Times New Roman" w:hAnsi="Times New Roman" w:cs="Times New Roman"/>
            <w:sz w:val="24"/>
            <w:lang w:val="en-US"/>
            <w:rPrChange w:id="5240" w:author="Microsoft Office User" w:date="2019-10-30T11:35:00Z">
              <w:rPr>
                <w:rFonts w:ascii="Times New Roman" w:hAnsi="Times New Roman" w:cs="Times New Roman"/>
                <w:sz w:val="24"/>
                <w:lang w:val="en-IE"/>
              </w:rPr>
            </w:rPrChange>
          </w:rPr>
          <w:t>[</w:t>
        </w:r>
        <w:r w:rsidR="008B4DD2" w:rsidRPr="000D46AE">
          <w:rPr>
            <w:rFonts w:ascii="Times New Roman" w:hAnsi="Times New Roman" w:cs="Times New Roman"/>
            <w:sz w:val="24"/>
            <w:lang w:val="en-US"/>
            <w:rPrChange w:id="5241" w:author="Microsoft Office User" w:date="2019-10-30T11:35:00Z">
              <w:rPr>
                <w:rFonts w:ascii="Times New Roman" w:hAnsi="Times New Roman" w:cs="Times New Roman"/>
                <w:sz w:val="24"/>
                <w:lang w:val="en-IE"/>
              </w:rPr>
            </w:rPrChange>
          </w:rPr>
          <w:t>77.5% of participants</w:t>
        </w:r>
        <w:r w:rsidR="008B4DD2" w:rsidRPr="000D46AE">
          <w:rPr>
            <w:rFonts w:ascii="Times New Roman" w:hAnsi="Times New Roman" w:cs="Times New Roman"/>
            <w:sz w:val="24"/>
            <w:lang w:val="en-US"/>
            <w:rPrChange w:id="5242" w:author="Microsoft Office User" w:date="2019-10-30T11:35:00Z">
              <w:rPr>
                <w:rFonts w:ascii="Times New Roman" w:hAnsi="Times New Roman" w:cs="Times New Roman"/>
                <w:sz w:val="24"/>
                <w:lang w:val="en-IE"/>
              </w:rPr>
            </w:rPrChange>
          </w:rPr>
          <w:t xml:space="preserve">] </w:t>
        </w:r>
      </w:ins>
      <w:ins w:id="5243" w:author="Microsoft Office User" w:date="2019-10-30T11:08:00Z">
        <w:r w:rsidR="00D86B4C" w:rsidRPr="000D46AE">
          <w:rPr>
            <w:rFonts w:ascii="Times New Roman" w:hAnsi="Times New Roman" w:cs="Times New Roman"/>
            <w:sz w:val="24"/>
            <w:lang w:val="en-US"/>
            <w:rPrChange w:id="5244" w:author="Microsoft Office User" w:date="2019-10-30T11:35:00Z">
              <w:rPr>
                <w:rFonts w:ascii="Times New Roman" w:hAnsi="Times New Roman" w:cs="Times New Roman"/>
                <w:sz w:val="24"/>
                <w:lang w:val="en-IE"/>
              </w:rPr>
            </w:rPrChange>
          </w:rPr>
          <w:t xml:space="preserve">and </w:t>
        </w:r>
      </w:ins>
      <w:ins w:id="5245" w:author="Microsoft Office User" w:date="2019-10-30T10:46:00Z">
        <w:r w:rsidR="008E2DD7" w:rsidRPr="000D46AE">
          <w:rPr>
            <w:rFonts w:ascii="Times New Roman" w:hAnsi="Times New Roman" w:cs="Times New Roman"/>
            <w:sz w:val="24"/>
            <w:lang w:val="en-US"/>
            <w:rPrChange w:id="5246" w:author="Microsoft Office User" w:date="2019-10-30T11:35:00Z">
              <w:rPr>
                <w:rFonts w:ascii="Times New Roman" w:hAnsi="Times New Roman" w:cs="Times New Roman"/>
                <w:sz w:val="24"/>
                <w:lang w:val="en-IE"/>
              </w:rPr>
            </w:rPrChange>
          </w:rPr>
          <w:t>color-valence contingency aware</w:t>
        </w:r>
      </w:ins>
      <w:ins w:id="5247" w:author="Microsoft Office User" w:date="2019-10-30T11:27:00Z">
        <w:r w:rsidR="008B4DD2" w:rsidRPr="000D46AE">
          <w:rPr>
            <w:rFonts w:ascii="Times New Roman" w:hAnsi="Times New Roman" w:cs="Times New Roman"/>
            <w:sz w:val="24"/>
            <w:lang w:val="en-US"/>
            <w:rPrChange w:id="5248" w:author="Microsoft Office User" w:date="2019-10-30T11:35:00Z">
              <w:rPr>
                <w:rFonts w:ascii="Times New Roman" w:hAnsi="Times New Roman" w:cs="Times New Roman"/>
                <w:sz w:val="24"/>
                <w:lang w:val="en-IE"/>
              </w:rPr>
            </w:rPrChange>
          </w:rPr>
          <w:t xml:space="preserve"> [</w:t>
        </w:r>
      </w:ins>
      <w:ins w:id="5249" w:author="Microsoft Office User" w:date="2019-10-30T11:28:00Z">
        <w:r w:rsidR="008B4DD2" w:rsidRPr="000D46AE">
          <w:rPr>
            <w:rFonts w:ascii="Times New Roman" w:hAnsi="Times New Roman" w:cs="Times New Roman"/>
            <w:sz w:val="24"/>
            <w:lang w:val="en-US"/>
            <w:rPrChange w:id="5250" w:author="Microsoft Office User" w:date="2019-10-30T11:35:00Z">
              <w:rPr>
                <w:rFonts w:ascii="Times New Roman" w:hAnsi="Times New Roman" w:cs="Times New Roman"/>
                <w:sz w:val="24"/>
                <w:lang w:val="en-IE"/>
              </w:rPr>
            </w:rPrChange>
          </w:rPr>
          <w:t>59.5</w:t>
        </w:r>
      </w:ins>
      <w:ins w:id="5251" w:author="Microsoft Office User" w:date="2019-10-30T11:27:00Z">
        <w:r w:rsidR="008B4DD2" w:rsidRPr="000D46AE">
          <w:rPr>
            <w:rFonts w:ascii="Times New Roman" w:hAnsi="Times New Roman" w:cs="Times New Roman"/>
            <w:sz w:val="24"/>
            <w:lang w:val="en-US"/>
            <w:rPrChange w:id="5252" w:author="Microsoft Office User" w:date="2019-10-30T11:35:00Z">
              <w:rPr>
                <w:rFonts w:ascii="Times New Roman" w:hAnsi="Times New Roman" w:cs="Times New Roman"/>
                <w:sz w:val="24"/>
                <w:lang w:val="en-IE"/>
              </w:rPr>
            </w:rPrChange>
          </w:rPr>
          <w:t>%]</w:t>
        </w:r>
      </w:ins>
      <w:ins w:id="5253" w:author="Microsoft Office User" w:date="2019-10-30T11:09:00Z">
        <w:r w:rsidR="00D86B4C" w:rsidRPr="000D46AE">
          <w:rPr>
            <w:rFonts w:ascii="Times New Roman" w:hAnsi="Times New Roman" w:cs="Times New Roman"/>
            <w:sz w:val="24"/>
            <w:lang w:val="en-US"/>
            <w:rPrChange w:id="5254" w:author="Microsoft Office User" w:date="2019-10-30T11:35:00Z">
              <w:rPr>
                <w:rFonts w:ascii="Times New Roman" w:hAnsi="Times New Roman" w:cs="Times New Roman"/>
                <w:sz w:val="24"/>
                <w:lang w:val="en-IE"/>
              </w:rPr>
            </w:rPrChange>
          </w:rPr>
          <w:t>)</w:t>
        </w:r>
      </w:ins>
      <w:ins w:id="5255" w:author="Microsoft Office User" w:date="2019-10-30T10:46:00Z">
        <w:r w:rsidR="008E2DD7" w:rsidRPr="000D46AE">
          <w:rPr>
            <w:rFonts w:ascii="Times New Roman" w:hAnsi="Times New Roman" w:cs="Times New Roman"/>
            <w:sz w:val="24"/>
            <w:lang w:val="en-US"/>
            <w:rPrChange w:id="5256" w:author="Microsoft Office User" w:date="2019-10-30T11:35:00Z">
              <w:rPr>
                <w:rFonts w:ascii="Times New Roman" w:hAnsi="Times New Roman" w:cs="Times New Roman"/>
                <w:sz w:val="24"/>
                <w:lang w:val="en-IE"/>
              </w:rPr>
            </w:rPrChange>
          </w:rPr>
          <w:t xml:space="preserve">, </w:t>
        </w:r>
      </w:ins>
      <w:ins w:id="5257" w:author="Microsoft Office User" w:date="2019-10-30T10:47:00Z">
        <w:r w:rsidR="008E2DD7" w:rsidRPr="000D46AE">
          <w:rPr>
            <w:rFonts w:ascii="Times New Roman" w:hAnsi="Times New Roman" w:cs="Times New Roman"/>
            <w:sz w:val="24"/>
            <w:lang w:val="en-US"/>
            <w:rPrChange w:id="5258" w:author="Microsoft Office User" w:date="2019-10-30T11:35:00Z">
              <w:rPr>
                <w:rFonts w:ascii="Times New Roman" w:hAnsi="Times New Roman" w:cs="Times New Roman"/>
                <w:sz w:val="24"/>
                <w:lang w:val="en-IE"/>
              </w:rPr>
            </w:rPrChange>
          </w:rPr>
          <w:t>(</w:t>
        </w:r>
      </w:ins>
      <w:ins w:id="5259" w:author="Microsoft Office User" w:date="2019-10-30T11:08:00Z">
        <w:r w:rsidR="00D86B4C" w:rsidRPr="000D46AE">
          <w:rPr>
            <w:rFonts w:ascii="Times New Roman" w:hAnsi="Times New Roman" w:cs="Times New Roman"/>
            <w:sz w:val="24"/>
            <w:lang w:val="en-US"/>
            <w:rPrChange w:id="5260" w:author="Microsoft Office User" w:date="2019-10-30T11:35:00Z">
              <w:rPr>
                <w:rFonts w:ascii="Times New Roman" w:hAnsi="Times New Roman" w:cs="Times New Roman"/>
                <w:sz w:val="24"/>
                <w:lang w:val="en-IE"/>
              </w:rPr>
            </w:rPrChange>
          </w:rPr>
          <w:t>b</w:t>
        </w:r>
      </w:ins>
      <w:ins w:id="5261" w:author="Microsoft Office User" w:date="2019-10-30T10:47:00Z">
        <w:r w:rsidR="008E2DD7" w:rsidRPr="000D46AE">
          <w:rPr>
            <w:rFonts w:ascii="Times New Roman" w:hAnsi="Times New Roman" w:cs="Times New Roman"/>
            <w:sz w:val="24"/>
            <w:lang w:val="en-US"/>
            <w:rPrChange w:id="5262" w:author="Microsoft Office User" w:date="2019-10-30T11:35:00Z">
              <w:rPr>
                <w:rFonts w:ascii="Times New Roman" w:hAnsi="Times New Roman" w:cs="Times New Roman"/>
                <w:sz w:val="24"/>
                <w:lang w:val="en-IE"/>
              </w:rPr>
            </w:rPrChange>
          </w:rPr>
          <w:t xml:space="preserve">) were </w:t>
        </w:r>
        <w:r w:rsidR="008E2DD7" w:rsidRPr="000D46AE">
          <w:rPr>
            <w:rFonts w:ascii="Times New Roman" w:hAnsi="Times New Roman" w:cs="Times New Roman"/>
            <w:sz w:val="24"/>
            <w:lang w:val="en-US"/>
            <w:rPrChange w:id="5263" w:author="Microsoft Office User" w:date="2019-10-30T11:35:00Z">
              <w:rPr>
                <w:rFonts w:ascii="Times New Roman" w:hAnsi="Times New Roman" w:cs="Times New Roman"/>
                <w:sz w:val="24"/>
                <w:highlight w:val="yellow"/>
                <w:lang w:val="en-US"/>
              </w:rPr>
            </w:rPrChange>
          </w:rPr>
          <w:t>not demand compliant</w:t>
        </w:r>
      </w:ins>
      <w:ins w:id="5264" w:author="Microsoft Office User" w:date="2019-10-30T11:27:00Z">
        <w:r w:rsidR="008B4DD2" w:rsidRPr="000D46AE">
          <w:rPr>
            <w:rFonts w:ascii="Times New Roman" w:hAnsi="Times New Roman" w:cs="Times New Roman"/>
            <w:sz w:val="24"/>
            <w:lang w:val="en-US"/>
            <w:rPrChange w:id="5265" w:author="Microsoft Office User" w:date="2019-10-30T11:35:00Z">
              <w:rPr>
                <w:rFonts w:ascii="Times New Roman" w:hAnsi="Times New Roman" w:cs="Times New Roman"/>
                <w:sz w:val="24"/>
                <w:highlight w:val="yellow"/>
                <w:lang w:val="en-US"/>
              </w:rPr>
            </w:rPrChange>
          </w:rPr>
          <w:t xml:space="preserve"> (</w:t>
        </w:r>
      </w:ins>
      <w:ins w:id="5266" w:author="Microsoft Office User" w:date="2019-10-30T11:28:00Z">
        <w:r w:rsidR="008B4DD2" w:rsidRPr="000D46AE">
          <w:rPr>
            <w:rFonts w:ascii="Times New Roman" w:hAnsi="Times New Roman" w:cs="Times New Roman"/>
            <w:sz w:val="24"/>
            <w:lang w:val="en-US"/>
            <w:rPrChange w:id="5267" w:author="Microsoft Office User" w:date="2019-10-30T11:35:00Z">
              <w:rPr>
                <w:rFonts w:ascii="Times New Roman" w:hAnsi="Times New Roman" w:cs="Times New Roman"/>
                <w:sz w:val="24"/>
                <w:lang w:val="en-US"/>
              </w:rPr>
            </w:rPrChange>
          </w:rPr>
          <w:t>80.9%</w:t>
        </w:r>
      </w:ins>
      <w:ins w:id="5268" w:author="Microsoft Office User" w:date="2019-10-30T11:27:00Z">
        <w:r w:rsidR="008B4DD2" w:rsidRPr="000D46AE">
          <w:rPr>
            <w:rFonts w:ascii="Times New Roman" w:hAnsi="Times New Roman" w:cs="Times New Roman"/>
            <w:sz w:val="24"/>
            <w:lang w:val="en-US"/>
            <w:rPrChange w:id="5269" w:author="Microsoft Office User" w:date="2019-10-30T11:35:00Z">
              <w:rPr>
                <w:rFonts w:ascii="Times New Roman" w:hAnsi="Times New Roman" w:cs="Times New Roman"/>
                <w:sz w:val="24"/>
                <w:lang w:val="en-IE"/>
              </w:rPr>
            </w:rPrChange>
          </w:rPr>
          <w:t>)</w:t>
        </w:r>
      </w:ins>
      <w:ins w:id="5270" w:author="Microsoft Office User" w:date="2019-10-30T10:47:00Z">
        <w:r w:rsidR="008E2DD7" w:rsidRPr="000D46AE">
          <w:rPr>
            <w:rFonts w:ascii="Times New Roman" w:hAnsi="Times New Roman" w:cs="Times New Roman"/>
            <w:sz w:val="24"/>
            <w:lang w:val="en-US"/>
            <w:rPrChange w:id="5271" w:author="Microsoft Office User" w:date="2019-10-30T11:35:00Z">
              <w:rPr>
                <w:rFonts w:ascii="Times New Roman" w:hAnsi="Times New Roman" w:cs="Times New Roman"/>
                <w:sz w:val="24"/>
                <w:lang w:val="en-US"/>
              </w:rPr>
            </w:rPrChange>
          </w:rPr>
          <w:t>, and (</w:t>
        </w:r>
      </w:ins>
      <w:ins w:id="5272" w:author="Microsoft Office User" w:date="2019-10-30T11:08:00Z">
        <w:r w:rsidR="00D86B4C" w:rsidRPr="000D46AE">
          <w:rPr>
            <w:rFonts w:ascii="Times New Roman" w:hAnsi="Times New Roman" w:cs="Times New Roman"/>
            <w:sz w:val="24"/>
            <w:lang w:val="en-US"/>
            <w:rPrChange w:id="5273" w:author="Microsoft Office User" w:date="2019-10-30T11:35:00Z">
              <w:rPr>
                <w:rFonts w:ascii="Times New Roman" w:hAnsi="Times New Roman" w:cs="Times New Roman"/>
                <w:sz w:val="24"/>
                <w:lang w:val="en-US"/>
              </w:rPr>
            </w:rPrChange>
          </w:rPr>
          <w:t>c</w:t>
        </w:r>
      </w:ins>
      <w:ins w:id="5274" w:author="Microsoft Office User" w:date="2019-10-30T10:47:00Z">
        <w:r w:rsidR="008E2DD7" w:rsidRPr="000D46AE">
          <w:rPr>
            <w:rFonts w:ascii="Times New Roman" w:hAnsi="Times New Roman" w:cs="Times New Roman"/>
            <w:sz w:val="24"/>
            <w:lang w:val="en-US"/>
            <w:rPrChange w:id="5275" w:author="Microsoft Office User" w:date="2019-10-30T11:35:00Z">
              <w:rPr>
                <w:rFonts w:ascii="Times New Roman" w:hAnsi="Times New Roman" w:cs="Times New Roman"/>
                <w:sz w:val="24"/>
                <w:lang w:val="en-US"/>
              </w:rPr>
            </w:rPrChange>
          </w:rPr>
          <w:t>) were not influence aware</w:t>
        </w:r>
      </w:ins>
      <w:ins w:id="5276" w:author="Microsoft Office User" w:date="2019-10-30T11:28:00Z">
        <w:r w:rsidR="008B4DD2" w:rsidRPr="000D46AE">
          <w:rPr>
            <w:rFonts w:ascii="Times New Roman" w:hAnsi="Times New Roman" w:cs="Times New Roman"/>
            <w:sz w:val="24"/>
            <w:lang w:val="en-US"/>
            <w:rPrChange w:id="5277" w:author="Microsoft Office User" w:date="2019-10-30T11:35:00Z">
              <w:rPr>
                <w:rFonts w:ascii="Times New Roman" w:hAnsi="Times New Roman" w:cs="Times New Roman"/>
                <w:sz w:val="24"/>
                <w:lang w:val="en-US"/>
              </w:rPr>
            </w:rPrChange>
          </w:rPr>
          <w:t xml:space="preserve"> (47.4%)</w:t>
        </w:r>
      </w:ins>
      <w:ins w:id="5278" w:author="Microsoft Office User" w:date="2019-10-30T11:10:00Z">
        <w:r w:rsidR="00D86B4C" w:rsidRPr="000D46AE">
          <w:rPr>
            <w:rFonts w:ascii="Times New Roman" w:hAnsi="Times New Roman" w:cs="Times New Roman"/>
            <w:sz w:val="24"/>
            <w:lang w:val="en-US"/>
            <w:rPrChange w:id="5279" w:author="Microsoft Office User" w:date="2019-10-30T11:35:00Z">
              <w:rPr>
                <w:rFonts w:ascii="Times New Roman" w:hAnsi="Times New Roman" w:cs="Times New Roman"/>
                <w:sz w:val="24"/>
                <w:lang w:val="en-US"/>
              </w:rPr>
            </w:rPrChange>
          </w:rPr>
          <w:t>. This was found</w:t>
        </w:r>
      </w:ins>
      <w:ins w:id="5280" w:author="Microsoft Office User" w:date="2019-10-30T10:47:00Z">
        <w:r w:rsidR="008E2DD7" w:rsidRPr="000D46AE">
          <w:rPr>
            <w:rFonts w:ascii="Times New Roman" w:hAnsi="Times New Roman" w:cs="Times New Roman"/>
            <w:sz w:val="24"/>
            <w:lang w:val="en-US"/>
            <w:rPrChange w:id="5281" w:author="Microsoft Office User" w:date="2019-10-30T11:35:00Z">
              <w:rPr>
                <w:rFonts w:ascii="Times New Roman" w:hAnsi="Times New Roman" w:cs="Times New Roman"/>
                <w:sz w:val="24"/>
                <w:lang w:val="en-US"/>
              </w:rPr>
            </w:rPrChange>
          </w:rPr>
          <w:t xml:space="preserve"> across all three outcome measures </w:t>
        </w:r>
      </w:ins>
      <w:ins w:id="5282" w:author="Microsoft Office User" w:date="2019-10-30T10:42:00Z">
        <w:r w:rsidR="002C797B" w:rsidRPr="000D46AE">
          <w:rPr>
            <w:rFonts w:ascii="Times New Roman" w:hAnsi="Times New Roman" w:cs="Times New Roman"/>
            <w:sz w:val="24"/>
            <w:lang w:val="en-US"/>
            <w:rPrChange w:id="5283" w:author="Microsoft Office User" w:date="2019-10-30T11:35:00Z">
              <w:rPr>
                <w:rFonts w:ascii="Times New Roman" w:hAnsi="Times New Roman" w:cs="Times New Roman"/>
                <w:sz w:val="24"/>
                <w:lang w:val="en-IE"/>
              </w:rPr>
            </w:rPrChange>
          </w:rPr>
          <w:t xml:space="preserve">(IAT, self-reported evaluations, and </w:t>
        </w:r>
      </w:ins>
      <w:ins w:id="5284" w:author="Microsoft Office User" w:date="2019-10-30T10:43:00Z">
        <w:r w:rsidR="008E2DD7" w:rsidRPr="000D46AE">
          <w:rPr>
            <w:rFonts w:ascii="Times New Roman" w:hAnsi="Times New Roman" w:cs="Times New Roman"/>
            <w:sz w:val="24"/>
            <w:lang w:val="en-US"/>
            <w:rPrChange w:id="5285" w:author="Microsoft Office User" w:date="2019-10-30T11:35:00Z">
              <w:rPr>
                <w:rFonts w:ascii="Times New Roman" w:hAnsi="Times New Roman" w:cs="Times New Roman"/>
                <w:sz w:val="24"/>
                <w:lang w:val="en-IE"/>
              </w:rPr>
            </w:rPrChange>
          </w:rPr>
          <w:t xml:space="preserve">behavioral </w:t>
        </w:r>
      </w:ins>
      <w:ins w:id="5286" w:author="Microsoft Office User" w:date="2019-10-30T10:42:00Z">
        <w:r w:rsidR="002C797B" w:rsidRPr="000D46AE">
          <w:rPr>
            <w:rFonts w:ascii="Times New Roman" w:hAnsi="Times New Roman" w:cs="Times New Roman"/>
            <w:sz w:val="24"/>
            <w:lang w:val="en-US"/>
            <w:rPrChange w:id="5287" w:author="Microsoft Office User" w:date="2019-10-30T11:35:00Z">
              <w:rPr>
                <w:rFonts w:ascii="Times New Roman" w:hAnsi="Times New Roman" w:cs="Times New Roman"/>
                <w:sz w:val="24"/>
                <w:lang w:val="en-IE"/>
              </w:rPr>
            </w:rPrChange>
          </w:rPr>
          <w:t>intentions</w:t>
        </w:r>
      </w:ins>
      <w:ins w:id="5288" w:author="Microsoft Office User" w:date="2019-10-30T10:47:00Z">
        <w:r w:rsidR="008E2DD7" w:rsidRPr="000D46AE">
          <w:rPr>
            <w:rFonts w:ascii="Times New Roman" w:hAnsi="Times New Roman" w:cs="Times New Roman"/>
            <w:sz w:val="24"/>
            <w:lang w:val="en-US"/>
            <w:rPrChange w:id="5289" w:author="Microsoft Office User" w:date="2019-10-30T11:35:00Z">
              <w:rPr>
                <w:rFonts w:ascii="Times New Roman" w:hAnsi="Times New Roman" w:cs="Times New Roman"/>
                <w:sz w:val="24"/>
                <w:lang w:val="en-IE"/>
              </w:rPr>
            </w:rPrChange>
          </w:rPr>
          <w:t xml:space="preserve">; </w:t>
        </w:r>
      </w:ins>
      <w:ins w:id="5290" w:author="Microsoft Office User" w:date="2019-10-30T10:42:00Z">
        <w:r w:rsidR="002C797B" w:rsidRPr="000D46AE">
          <w:rPr>
            <w:rFonts w:ascii="Times New Roman" w:hAnsi="Times New Roman" w:cs="Times New Roman"/>
            <w:sz w:val="24"/>
            <w:lang w:val="en-US"/>
            <w:rPrChange w:id="5291" w:author="Microsoft Office User" w:date="2019-10-30T11:35:00Z">
              <w:rPr>
                <w:rFonts w:ascii="Times New Roman" w:hAnsi="Times New Roman" w:cs="Times New Roman"/>
                <w:sz w:val="24"/>
                <w:lang w:val="en-IE"/>
              </w:rPr>
            </w:rPrChange>
          </w:rPr>
          <w:t xml:space="preserve">all </w:t>
        </w:r>
        <w:r w:rsidR="00957997" w:rsidRPr="000D46AE">
          <w:rPr>
            <w:rFonts w:ascii="Times New Roman" w:hAnsi="Times New Roman" w:cs="Times New Roman"/>
            <w:sz w:val="24"/>
            <w:lang w:val="en-US"/>
            <w:rPrChange w:id="5292" w:author="Microsoft Office User" w:date="2019-10-30T11:35:00Z">
              <w:rPr>
                <w:rFonts w:ascii="Times New Roman" w:hAnsi="Times New Roman" w:cs="Times New Roman"/>
                <w:sz w:val="24"/>
                <w:lang w:val="en-IE"/>
              </w:rPr>
            </w:rPrChange>
          </w:rPr>
          <w:t xml:space="preserve">sensitivity analysis </w:t>
        </w:r>
      </w:ins>
      <w:ins w:id="5293" w:author="Microsoft Office User" w:date="2019-10-30T10:48:00Z">
        <w:r w:rsidR="008E2DD7" w:rsidRPr="000D46AE">
          <w:rPr>
            <w:rFonts w:ascii="Times New Roman" w:hAnsi="Times New Roman" w:cs="Times New Roman"/>
            <w:sz w:val="24"/>
            <w:lang w:val="en-US"/>
            <w:rPrChange w:id="5294" w:author="Microsoft Office User" w:date="2019-10-30T11:35:00Z">
              <w:rPr>
                <w:rFonts w:ascii="Times New Roman" w:hAnsi="Times New Roman" w:cs="Times New Roman"/>
                <w:sz w:val="24"/>
                <w:lang w:val="en-IE"/>
              </w:rPr>
            </w:rPrChange>
          </w:rPr>
          <w:t xml:space="preserve">effect size </w:t>
        </w:r>
      </w:ins>
      <w:ins w:id="5295" w:author="Microsoft Office User" w:date="2019-10-30T10:42:00Z">
        <w:r w:rsidR="002C797B" w:rsidRPr="000D46AE">
          <w:rPr>
            <w:rFonts w:ascii="Times New Roman" w:hAnsi="Times New Roman" w:cs="Times New Roman"/>
            <w:i/>
            <w:sz w:val="24"/>
            <w:lang w:val="en-US"/>
            <w:rPrChange w:id="5296" w:author="Microsoft Office User" w:date="2019-10-30T11:35:00Z">
              <w:rPr>
                <w:rFonts w:ascii="Times New Roman" w:hAnsi="Times New Roman" w:cs="Times New Roman"/>
                <w:sz w:val="24"/>
                <w:lang w:val="en-IE"/>
              </w:rPr>
            </w:rPrChange>
          </w:rPr>
          <w:t>p</w:t>
        </w:r>
        <w:r w:rsidR="002C797B" w:rsidRPr="000D46AE">
          <w:rPr>
            <w:rFonts w:ascii="Times New Roman" w:hAnsi="Times New Roman" w:cs="Times New Roman"/>
            <w:sz w:val="24"/>
            <w:lang w:val="en-US"/>
            <w:rPrChange w:id="5297" w:author="Microsoft Office User" w:date="2019-10-30T11:35:00Z">
              <w:rPr>
                <w:rFonts w:ascii="Times New Roman" w:hAnsi="Times New Roman" w:cs="Times New Roman"/>
                <w:sz w:val="24"/>
                <w:lang w:val="en-IE"/>
              </w:rPr>
            </w:rPrChange>
          </w:rPr>
          <w:t>s &lt; .</w:t>
        </w:r>
      </w:ins>
      <w:ins w:id="5298" w:author="Microsoft Office User" w:date="2019-10-30T10:43:00Z">
        <w:r w:rsidR="00957997" w:rsidRPr="000D46AE">
          <w:rPr>
            <w:rFonts w:ascii="Times New Roman" w:hAnsi="Times New Roman" w:cs="Times New Roman"/>
            <w:sz w:val="24"/>
            <w:lang w:val="en-US"/>
            <w:rPrChange w:id="5299" w:author="Microsoft Office User" w:date="2019-10-30T11:35:00Z">
              <w:rPr>
                <w:rFonts w:ascii="Times New Roman" w:hAnsi="Times New Roman" w:cs="Times New Roman"/>
                <w:sz w:val="24"/>
                <w:lang w:val="en-IE"/>
              </w:rPr>
            </w:rPrChange>
          </w:rPr>
          <w:t>0001</w:t>
        </w:r>
      </w:ins>
      <w:ins w:id="5300" w:author="Microsoft Office User" w:date="2019-10-30T10:42:00Z">
        <w:r w:rsidR="002C797B" w:rsidRPr="000D46AE">
          <w:rPr>
            <w:rFonts w:ascii="Times New Roman" w:hAnsi="Times New Roman" w:cs="Times New Roman"/>
            <w:sz w:val="24"/>
            <w:lang w:val="en-US"/>
            <w:rPrChange w:id="5301" w:author="Microsoft Office User" w:date="2019-10-30T11:35:00Z">
              <w:rPr>
                <w:rFonts w:ascii="Times New Roman" w:hAnsi="Times New Roman" w:cs="Times New Roman"/>
                <w:sz w:val="24"/>
                <w:lang w:val="en-IE"/>
              </w:rPr>
            </w:rPrChange>
          </w:rPr>
          <w:t>)</w:t>
        </w:r>
      </w:ins>
      <w:ins w:id="5302" w:author="Microsoft Office User" w:date="2019-10-30T10:51:00Z">
        <w:r w:rsidR="00880873" w:rsidRPr="000D46AE">
          <w:rPr>
            <w:rFonts w:ascii="Times New Roman" w:hAnsi="Times New Roman" w:cs="Times New Roman"/>
            <w:sz w:val="24"/>
            <w:lang w:val="en-US"/>
            <w:rPrChange w:id="5303" w:author="Microsoft Office User" w:date="2019-10-30T11:35:00Z">
              <w:rPr>
                <w:rFonts w:ascii="Times New Roman" w:hAnsi="Times New Roman" w:cs="Times New Roman"/>
                <w:sz w:val="24"/>
                <w:lang w:val="en-IE"/>
              </w:rPr>
            </w:rPrChange>
          </w:rPr>
          <w:t xml:space="preserve"> with </w:t>
        </w:r>
      </w:ins>
      <w:ins w:id="5304" w:author="Microsoft Office User" w:date="2019-10-30T10:49:00Z">
        <w:r w:rsidR="008E2DD7" w:rsidRPr="000D46AE">
          <w:rPr>
            <w:rFonts w:ascii="Times New Roman" w:hAnsi="Times New Roman" w:cs="Times New Roman"/>
            <w:sz w:val="24"/>
            <w:lang w:val="en-US"/>
            <w:rPrChange w:id="5305" w:author="Microsoft Office User" w:date="2019-10-30T11:35:00Z">
              <w:rPr>
                <w:rFonts w:ascii="Times New Roman" w:hAnsi="Times New Roman" w:cs="Times New Roman"/>
                <w:sz w:val="24"/>
                <w:lang w:val="en-IE"/>
              </w:rPr>
            </w:rPrChange>
          </w:rPr>
          <w:t xml:space="preserve">one exception: </w:t>
        </w:r>
        <w:r w:rsidR="008E2DD7" w:rsidRPr="000D46AE">
          <w:rPr>
            <w:rFonts w:ascii="Times New Roman" w:hAnsi="Times New Roman" w:cs="Times New Roman"/>
            <w:sz w:val="24"/>
            <w:lang w:val="en-US"/>
            <w:rPrChange w:id="5306" w:author="Microsoft Office User" w:date="2019-10-30T11:35:00Z">
              <w:rPr>
                <w:rFonts w:ascii="Times New Roman" w:hAnsi="Times New Roman" w:cs="Times New Roman"/>
                <w:sz w:val="24"/>
                <w:lang w:val="en-IE"/>
              </w:rPr>
            </w:rPrChange>
          </w:rPr>
          <w:t xml:space="preserve">results </w:t>
        </w:r>
        <w:r w:rsidR="008E2DD7" w:rsidRPr="000D46AE">
          <w:rPr>
            <w:rFonts w:ascii="Times New Roman" w:hAnsi="Times New Roman" w:cs="Times New Roman"/>
            <w:sz w:val="24"/>
            <w:lang w:val="en-US"/>
            <w:rPrChange w:id="5307" w:author="Microsoft Office User" w:date="2019-10-30T11:35:00Z">
              <w:rPr>
                <w:rFonts w:ascii="Times New Roman" w:hAnsi="Times New Roman" w:cs="Times New Roman"/>
                <w:sz w:val="24"/>
                <w:lang w:val="en-IE"/>
              </w:rPr>
            </w:rPrChange>
          </w:rPr>
          <w:t xml:space="preserve">on the behavioural intentions </w:t>
        </w:r>
        <w:r w:rsidR="008E2DD7" w:rsidRPr="000D46AE">
          <w:rPr>
            <w:rFonts w:ascii="Times New Roman" w:hAnsi="Times New Roman" w:cs="Times New Roman"/>
            <w:sz w:val="24"/>
            <w:lang w:val="en-US"/>
            <w:rPrChange w:id="5308" w:author="Microsoft Office User" w:date="2019-10-30T11:35:00Z">
              <w:rPr>
                <w:rFonts w:ascii="Times New Roman" w:hAnsi="Times New Roman" w:cs="Times New Roman"/>
                <w:sz w:val="24"/>
                <w:lang w:val="en-IE"/>
              </w:rPr>
            </w:rPrChange>
          </w:rPr>
          <w:t>were not robust to including only participants who were not influence aware</w:t>
        </w:r>
        <w:r w:rsidR="008E2DD7" w:rsidRPr="000D46AE">
          <w:rPr>
            <w:rFonts w:ascii="Times New Roman" w:hAnsi="Times New Roman" w:cs="Times New Roman"/>
            <w:sz w:val="24"/>
            <w:lang w:val="en-US"/>
            <w:rPrChange w:id="5309" w:author="Microsoft Office User" w:date="2019-10-30T11:35:00Z">
              <w:rPr>
                <w:rFonts w:ascii="Times New Roman" w:hAnsi="Times New Roman" w:cs="Times New Roman"/>
                <w:sz w:val="24"/>
                <w:lang w:val="en-IE"/>
              </w:rPr>
            </w:rPrChange>
          </w:rPr>
          <w:t xml:space="preserve"> (</w:t>
        </w:r>
      </w:ins>
      <w:ins w:id="5310" w:author="Microsoft Office User" w:date="2019-10-30T10:50:00Z">
        <w:r w:rsidR="008E2DD7" w:rsidRPr="000D46AE">
          <w:rPr>
            <w:rFonts w:ascii="Times New Roman" w:hAnsi="Times New Roman" w:cs="Times New Roman"/>
            <w:sz w:val="24"/>
            <w:lang w:val="en-US"/>
            <w:rPrChange w:id="5311" w:author="Microsoft Office User" w:date="2019-10-30T11:35:00Z">
              <w:rPr>
                <w:rFonts w:ascii="Times New Roman" w:hAnsi="Times New Roman" w:cs="Times New Roman"/>
                <w:sz w:val="24"/>
                <w:lang w:val="en-IE"/>
              </w:rPr>
            </w:rPrChange>
          </w:rPr>
          <w:t xml:space="preserve">full sample </w:t>
        </w:r>
        <w:r w:rsidR="008E2DD7" w:rsidRPr="000D46AE">
          <w:rPr>
            <w:rFonts w:ascii="Times New Roman" w:hAnsi="Times New Roman" w:cs="Times New Roman"/>
            <w:i/>
            <w:sz w:val="24"/>
            <w:lang w:val="en-US"/>
            <w:rPrChange w:id="5312" w:author="Microsoft Office User" w:date="2019-10-30T11:35:00Z">
              <w:rPr>
                <w:rFonts w:ascii="Times New Roman" w:hAnsi="Times New Roman" w:cs="Times New Roman"/>
                <w:sz w:val="24"/>
                <w:lang w:val="en-IE"/>
              </w:rPr>
            </w:rPrChange>
          </w:rPr>
          <w:t>p</w:t>
        </w:r>
        <w:r w:rsidR="008E2DD7" w:rsidRPr="000D46AE">
          <w:rPr>
            <w:rFonts w:ascii="Times New Roman" w:hAnsi="Times New Roman" w:cs="Times New Roman"/>
            <w:sz w:val="24"/>
            <w:lang w:val="en-US"/>
            <w:rPrChange w:id="5313" w:author="Microsoft Office User" w:date="2019-10-30T11:35:00Z">
              <w:rPr>
                <w:rFonts w:ascii="Times New Roman" w:hAnsi="Times New Roman" w:cs="Times New Roman"/>
                <w:sz w:val="24"/>
                <w:lang w:val="en-IE"/>
              </w:rPr>
            </w:rPrChange>
          </w:rPr>
          <w:t xml:space="preserve"> &lt; .0001, sensitivity analysis </w:t>
        </w:r>
      </w:ins>
      <w:ins w:id="5314" w:author="Microsoft Office User" w:date="2019-10-30T10:49:00Z">
        <w:r w:rsidR="008E2DD7" w:rsidRPr="000D46AE">
          <w:rPr>
            <w:rFonts w:ascii="Times New Roman" w:hAnsi="Times New Roman" w:cs="Times New Roman"/>
            <w:i/>
            <w:sz w:val="24"/>
            <w:lang w:val="en-US"/>
            <w:rPrChange w:id="5315" w:author="Microsoft Office User" w:date="2019-10-30T11:35:00Z">
              <w:rPr>
                <w:rFonts w:ascii="Times New Roman" w:hAnsi="Times New Roman" w:cs="Times New Roman"/>
                <w:sz w:val="24"/>
                <w:lang w:val="en-IE"/>
              </w:rPr>
            </w:rPrChange>
          </w:rPr>
          <w:t>p</w:t>
        </w:r>
        <w:r w:rsidR="008E2DD7" w:rsidRPr="000D46AE">
          <w:rPr>
            <w:rFonts w:ascii="Times New Roman" w:hAnsi="Times New Roman" w:cs="Times New Roman"/>
            <w:sz w:val="24"/>
            <w:lang w:val="en-US"/>
            <w:rPrChange w:id="5316" w:author="Microsoft Office User" w:date="2019-10-30T11:35:00Z">
              <w:rPr>
                <w:rFonts w:ascii="Times New Roman" w:hAnsi="Times New Roman" w:cs="Times New Roman"/>
                <w:sz w:val="24"/>
                <w:lang w:val="en-IE"/>
              </w:rPr>
            </w:rPrChange>
          </w:rPr>
          <w:t xml:space="preserve"> = .083</w:t>
        </w:r>
      </w:ins>
      <w:ins w:id="5317" w:author="Microsoft Office User" w:date="2019-10-30T10:50:00Z">
        <w:r w:rsidR="008E2DD7" w:rsidRPr="000D46AE">
          <w:rPr>
            <w:rFonts w:ascii="Times New Roman" w:hAnsi="Times New Roman" w:cs="Times New Roman"/>
            <w:sz w:val="24"/>
            <w:lang w:val="en-US"/>
            <w:rPrChange w:id="5318" w:author="Microsoft Office User" w:date="2019-10-30T11:35:00Z">
              <w:rPr>
                <w:rFonts w:ascii="Times New Roman" w:hAnsi="Times New Roman" w:cs="Times New Roman"/>
                <w:sz w:val="24"/>
                <w:lang w:val="en-IE"/>
              </w:rPr>
            </w:rPrChange>
          </w:rPr>
          <w:t>)</w:t>
        </w:r>
      </w:ins>
      <w:ins w:id="5319" w:author="Microsoft Office User" w:date="2019-10-30T10:49:00Z">
        <w:r w:rsidR="008E2DD7" w:rsidRPr="000D46AE">
          <w:rPr>
            <w:rFonts w:ascii="Times New Roman" w:hAnsi="Times New Roman" w:cs="Times New Roman"/>
            <w:sz w:val="24"/>
            <w:lang w:val="en-US"/>
            <w:rPrChange w:id="5320" w:author="Microsoft Office User" w:date="2019-10-30T11:35:00Z">
              <w:rPr>
                <w:rFonts w:ascii="Times New Roman" w:hAnsi="Times New Roman" w:cs="Times New Roman"/>
                <w:sz w:val="24"/>
                <w:lang w:val="en-IE"/>
              </w:rPr>
            </w:rPrChange>
          </w:rPr>
          <w:t>.</w:t>
        </w:r>
      </w:ins>
      <w:ins w:id="5321" w:author="Microsoft Office User" w:date="2019-10-30T10:51:00Z">
        <w:r w:rsidR="00262885" w:rsidRPr="000D46AE">
          <w:rPr>
            <w:rFonts w:ascii="Times New Roman" w:hAnsi="Times New Roman" w:cs="Times New Roman"/>
            <w:sz w:val="24"/>
            <w:lang w:val="en-US"/>
            <w:rPrChange w:id="5322" w:author="Microsoft Office User" w:date="2019-10-30T11:35:00Z">
              <w:rPr>
                <w:rFonts w:ascii="Times New Roman" w:hAnsi="Times New Roman" w:cs="Times New Roman"/>
                <w:sz w:val="24"/>
                <w:lang w:val="en-IE"/>
              </w:rPr>
            </w:rPrChange>
          </w:rPr>
          <w:t xml:space="preserve"> </w:t>
        </w:r>
      </w:ins>
      <w:ins w:id="5323" w:author="Microsoft Office User" w:date="2019-10-30T10:48:00Z">
        <w:r w:rsidR="008E2DD7" w:rsidRPr="000D46AE">
          <w:rPr>
            <w:rFonts w:ascii="Times New Roman" w:hAnsi="Times New Roman" w:cs="Times New Roman"/>
            <w:sz w:val="24"/>
            <w:lang w:val="en-US"/>
            <w:rPrChange w:id="5324" w:author="Microsoft Office User" w:date="2019-10-30T11:35:00Z">
              <w:rPr>
                <w:rFonts w:ascii="Times New Roman" w:hAnsi="Times New Roman" w:cs="Times New Roman"/>
                <w:sz w:val="24"/>
                <w:lang w:val="en-IE"/>
              </w:rPr>
            </w:rPrChange>
          </w:rPr>
          <w:t xml:space="preserve">However, results were not robust to </w:t>
        </w:r>
      </w:ins>
      <w:ins w:id="5325" w:author="Microsoft Office User" w:date="2019-10-30T11:07:00Z">
        <w:r w:rsidR="00D86B4C" w:rsidRPr="000D46AE">
          <w:rPr>
            <w:rFonts w:ascii="Times New Roman" w:hAnsi="Times New Roman" w:cs="Times New Roman"/>
            <w:sz w:val="24"/>
            <w:lang w:val="en-US"/>
            <w:rPrChange w:id="5326" w:author="Microsoft Office User" w:date="2019-10-30T11:35:00Z">
              <w:rPr>
                <w:rFonts w:ascii="Times New Roman" w:hAnsi="Times New Roman" w:cs="Times New Roman"/>
                <w:sz w:val="24"/>
                <w:lang w:val="en-IE"/>
              </w:rPr>
            </w:rPrChange>
          </w:rPr>
          <w:t>(</w:t>
        </w:r>
      </w:ins>
      <w:ins w:id="5327" w:author="Microsoft Office User" w:date="2019-10-30T11:08:00Z">
        <w:r w:rsidR="00D86B4C" w:rsidRPr="000D46AE">
          <w:rPr>
            <w:rFonts w:ascii="Times New Roman" w:hAnsi="Times New Roman" w:cs="Times New Roman"/>
            <w:sz w:val="24"/>
            <w:lang w:val="en-US"/>
            <w:rPrChange w:id="5328" w:author="Microsoft Office User" w:date="2019-10-30T11:35:00Z">
              <w:rPr>
                <w:rFonts w:ascii="Times New Roman" w:hAnsi="Times New Roman" w:cs="Times New Roman"/>
                <w:sz w:val="24"/>
                <w:lang w:val="en-IE"/>
              </w:rPr>
            </w:rPrChange>
          </w:rPr>
          <w:t xml:space="preserve">d) </w:t>
        </w:r>
      </w:ins>
      <w:ins w:id="5329" w:author="Microsoft Office User" w:date="2019-10-30T10:48:00Z">
        <w:r w:rsidR="008E2DD7" w:rsidRPr="000D46AE">
          <w:rPr>
            <w:rFonts w:ascii="Times New Roman" w:hAnsi="Times New Roman" w:cs="Times New Roman"/>
            <w:sz w:val="24"/>
            <w:lang w:val="en-US"/>
            <w:rPrChange w:id="5330" w:author="Microsoft Office User" w:date="2019-10-30T11:35:00Z">
              <w:rPr>
                <w:rFonts w:ascii="Times New Roman" w:hAnsi="Times New Roman" w:cs="Times New Roman"/>
                <w:sz w:val="24"/>
                <w:lang w:val="en-IE"/>
              </w:rPr>
            </w:rPrChange>
          </w:rPr>
          <w:t xml:space="preserve">including only participants who were not hypothesis aware </w:t>
        </w:r>
      </w:ins>
      <w:ins w:id="5331" w:author="Microsoft Office User" w:date="2019-10-30T11:29:00Z">
        <w:r w:rsidR="008B4DD2" w:rsidRPr="000D46AE">
          <w:rPr>
            <w:rFonts w:ascii="Times New Roman" w:hAnsi="Times New Roman" w:cs="Times New Roman"/>
            <w:sz w:val="24"/>
            <w:lang w:val="en-US"/>
            <w:rPrChange w:id="5332" w:author="Microsoft Office User" w:date="2019-10-30T11:35:00Z">
              <w:rPr>
                <w:rFonts w:ascii="Times New Roman" w:hAnsi="Times New Roman" w:cs="Times New Roman"/>
                <w:sz w:val="24"/>
                <w:lang w:val="en-IE"/>
              </w:rPr>
            </w:rPrChange>
          </w:rPr>
          <w:t xml:space="preserve">(26.7% of participants) </w:t>
        </w:r>
      </w:ins>
      <w:ins w:id="5333" w:author="Microsoft Office User" w:date="2019-10-30T10:48:00Z">
        <w:r w:rsidR="008E2DD7" w:rsidRPr="000D46AE">
          <w:rPr>
            <w:rFonts w:ascii="Times New Roman" w:hAnsi="Times New Roman" w:cs="Times New Roman"/>
            <w:sz w:val="24"/>
            <w:lang w:val="en-US"/>
            <w:rPrChange w:id="5334" w:author="Microsoft Office User" w:date="2019-10-30T11:35:00Z">
              <w:rPr>
                <w:rFonts w:ascii="Times New Roman" w:hAnsi="Times New Roman" w:cs="Times New Roman"/>
                <w:sz w:val="24"/>
                <w:lang w:val="en-IE"/>
              </w:rPr>
            </w:rPrChange>
          </w:rPr>
          <w:t xml:space="preserve">on any of the three outcome variables (all </w:t>
        </w:r>
        <w:r w:rsidR="008E2DD7" w:rsidRPr="000D46AE">
          <w:rPr>
            <w:rFonts w:ascii="Times New Roman" w:hAnsi="Times New Roman" w:cs="Times New Roman"/>
            <w:i/>
            <w:sz w:val="24"/>
            <w:lang w:val="en-US"/>
            <w:rPrChange w:id="5335" w:author="Microsoft Office User" w:date="2019-10-30T11:35:00Z">
              <w:rPr>
                <w:rFonts w:ascii="Times New Roman" w:hAnsi="Times New Roman" w:cs="Times New Roman"/>
                <w:sz w:val="24"/>
                <w:lang w:val="en-IE"/>
              </w:rPr>
            </w:rPrChange>
          </w:rPr>
          <w:t>p</w:t>
        </w:r>
        <w:r w:rsidR="008E2DD7" w:rsidRPr="000D46AE">
          <w:rPr>
            <w:rFonts w:ascii="Times New Roman" w:hAnsi="Times New Roman" w:cs="Times New Roman"/>
            <w:sz w:val="24"/>
            <w:lang w:val="en-US"/>
            <w:rPrChange w:id="5336" w:author="Microsoft Office User" w:date="2019-10-30T11:35:00Z">
              <w:rPr>
                <w:rFonts w:ascii="Times New Roman" w:hAnsi="Times New Roman" w:cs="Times New Roman"/>
                <w:sz w:val="24"/>
                <w:lang w:val="en-IE"/>
              </w:rPr>
            </w:rPrChange>
          </w:rPr>
          <w:t>s &gt;</w:t>
        </w:r>
      </w:ins>
      <w:ins w:id="5337" w:author="Microsoft Office User" w:date="2019-10-30T10:39:00Z">
        <w:r w:rsidR="002C797B" w:rsidRPr="000D46AE">
          <w:rPr>
            <w:rFonts w:ascii="Times New Roman" w:hAnsi="Times New Roman" w:cs="Times New Roman"/>
            <w:sz w:val="24"/>
            <w:lang w:val="en-US"/>
            <w:rPrChange w:id="5338" w:author="Microsoft Office User" w:date="2019-10-30T11:35:00Z">
              <w:rPr>
                <w:rFonts w:ascii="Times New Roman" w:hAnsi="Times New Roman" w:cs="Times New Roman"/>
                <w:sz w:val="24"/>
                <w:lang w:val="en-IE"/>
              </w:rPr>
            </w:rPrChange>
          </w:rPr>
          <w:t>.13</w:t>
        </w:r>
      </w:ins>
      <w:ins w:id="5339" w:author="Microsoft Office User" w:date="2019-10-30T10:48:00Z">
        <w:r w:rsidR="008E2DD7" w:rsidRPr="000D46AE">
          <w:rPr>
            <w:rFonts w:ascii="Times New Roman" w:hAnsi="Times New Roman" w:cs="Times New Roman"/>
            <w:sz w:val="24"/>
            <w:lang w:val="en-US"/>
            <w:rPrChange w:id="5340" w:author="Microsoft Office User" w:date="2019-10-30T11:35:00Z">
              <w:rPr>
                <w:rFonts w:ascii="Times New Roman" w:hAnsi="Times New Roman" w:cs="Times New Roman"/>
                <w:sz w:val="24"/>
                <w:lang w:val="en-IE"/>
              </w:rPr>
            </w:rPrChange>
          </w:rPr>
          <w:t>)</w:t>
        </w:r>
      </w:ins>
      <w:ins w:id="5341" w:author="Microsoft Office User" w:date="2019-10-30T10:39:00Z">
        <w:r w:rsidR="002C797B" w:rsidRPr="000D46AE">
          <w:rPr>
            <w:rFonts w:ascii="Times New Roman" w:hAnsi="Times New Roman" w:cs="Times New Roman"/>
            <w:sz w:val="24"/>
            <w:lang w:val="en-US"/>
            <w:rPrChange w:id="5342" w:author="Microsoft Office User" w:date="2019-10-30T11:35:00Z">
              <w:rPr>
                <w:rFonts w:ascii="Times New Roman" w:hAnsi="Times New Roman" w:cs="Times New Roman"/>
                <w:sz w:val="24"/>
                <w:lang w:val="en-IE"/>
              </w:rPr>
            </w:rPrChange>
          </w:rPr>
          <w:t xml:space="preserve">. </w:t>
        </w:r>
      </w:ins>
      <w:ins w:id="5343" w:author="Microsoft Office User" w:date="2019-10-30T11:08:00Z">
        <w:r w:rsidR="00D86B4C" w:rsidRPr="000D46AE">
          <w:rPr>
            <w:rFonts w:ascii="Times New Roman" w:hAnsi="Times New Roman" w:cs="Times New Roman"/>
            <w:sz w:val="24"/>
            <w:lang w:val="en-US"/>
            <w:rPrChange w:id="5344" w:author="Microsoft Office User" w:date="2019-10-30T11:35:00Z">
              <w:rPr>
                <w:rFonts w:ascii="Times New Roman" w:hAnsi="Times New Roman" w:cs="Times New Roman"/>
                <w:sz w:val="24"/>
                <w:highlight w:val="yellow"/>
                <w:lang w:val="en-US"/>
              </w:rPr>
            </w:rPrChange>
          </w:rPr>
          <w:t xml:space="preserve">In short, the general trend of evidence suggested that learning via shared features is robust to </w:t>
        </w:r>
      </w:ins>
      <w:ins w:id="5345" w:author="Microsoft Office User" w:date="2019-10-30T11:31:00Z">
        <w:r w:rsidR="004B3F21" w:rsidRPr="000D46AE">
          <w:rPr>
            <w:rFonts w:ascii="Times New Roman" w:hAnsi="Times New Roman" w:cs="Times New Roman"/>
            <w:sz w:val="24"/>
            <w:lang w:val="en-US"/>
            <w:rPrChange w:id="5346" w:author="Microsoft Office User" w:date="2019-10-30T11:35:00Z">
              <w:rPr>
                <w:rFonts w:ascii="Times New Roman" w:hAnsi="Times New Roman" w:cs="Times New Roman"/>
                <w:sz w:val="24"/>
                <w:highlight w:val="yellow"/>
                <w:lang w:val="en-US"/>
              </w:rPr>
            </w:rPrChange>
          </w:rPr>
          <w:t>three</w:t>
        </w:r>
      </w:ins>
      <w:ins w:id="5347" w:author="Microsoft Office User" w:date="2019-10-30T11:08:00Z">
        <w:r w:rsidR="00D86B4C" w:rsidRPr="000D46AE">
          <w:rPr>
            <w:rFonts w:ascii="Times New Roman" w:hAnsi="Times New Roman" w:cs="Times New Roman"/>
            <w:sz w:val="24"/>
            <w:lang w:val="en-US"/>
            <w:rPrChange w:id="5348" w:author="Microsoft Office User" w:date="2019-10-30T11:35:00Z">
              <w:rPr>
                <w:rFonts w:ascii="Times New Roman" w:hAnsi="Times New Roman" w:cs="Times New Roman"/>
                <w:sz w:val="24"/>
                <w:highlight w:val="yellow"/>
                <w:lang w:val="en-US"/>
              </w:rPr>
            </w:rPrChange>
          </w:rPr>
          <w:t xml:space="preserve"> common exclusions employed in the literature: requiring participants to be contingency aware, not demand compliant, </w:t>
        </w:r>
      </w:ins>
      <w:ins w:id="5349" w:author="Microsoft Office User" w:date="2019-10-30T11:31:00Z">
        <w:r w:rsidR="004B3F21" w:rsidRPr="000D46AE">
          <w:rPr>
            <w:rFonts w:ascii="Times New Roman" w:hAnsi="Times New Roman" w:cs="Times New Roman"/>
            <w:sz w:val="24"/>
            <w:lang w:val="en-US"/>
            <w:rPrChange w:id="5350" w:author="Microsoft Office User" w:date="2019-10-30T11:35:00Z">
              <w:rPr>
                <w:rFonts w:ascii="Times New Roman" w:hAnsi="Times New Roman" w:cs="Times New Roman"/>
                <w:sz w:val="24"/>
                <w:highlight w:val="yellow"/>
                <w:lang w:val="en-US"/>
              </w:rPr>
            </w:rPrChange>
          </w:rPr>
          <w:t xml:space="preserve">and </w:t>
        </w:r>
      </w:ins>
      <w:ins w:id="5351" w:author="Microsoft Office User" w:date="2019-10-30T11:08:00Z">
        <w:r w:rsidR="00D86B4C" w:rsidRPr="000D46AE">
          <w:rPr>
            <w:rFonts w:ascii="Times New Roman" w:hAnsi="Times New Roman" w:cs="Times New Roman"/>
            <w:sz w:val="24"/>
            <w:lang w:val="en-US"/>
            <w:rPrChange w:id="5352" w:author="Microsoft Office User" w:date="2019-10-30T11:35:00Z">
              <w:rPr>
                <w:rFonts w:ascii="Times New Roman" w:hAnsi="Times New Roman" w:cs="Times New Roman"/>
                <w:sz w:val="24"/>
                <w:highlight w:val="yellow"/>
                <w:lang w:val="en-US"/>
              </w:rPr>
            </w:rPrChange>
          </w:rPr>
          <w:t>not hypothesis aware</w:t>
        </w:r>
      </w:ins>
      <w:ins w:id="5353" w:author="Microsoft Office User" w:date="2019-10-30T11:31:00Z">
        <w:r w:rsidR="004B3F21" w:rsidRPr="000D46AE">
          <w:rPr>
            <w:rFonts w:ascii="Times New Roman" w:hAnsi="Times New Roman" w:cs="Times New Roman"/>
            <w:sz w:val="24"/>
            <w:lang w:val="en-US"/>
            <w:rPrChange w:id="5354" w:author="Microsoft Office User" w:date="2019-10-30T11:35:00Z">
              <w:rPr>
                <w:rFonts w:ascii="Times New Roman" w:hAnsi="Times New Roman" w:cs="Times New Roman"/>
                <w:sz w:val="24"/>
                <w:highlight w:val="yellow"/>
                <w:lang w:val="en-US"/>
              </w:rPr>
            </w:rPrChange>
          </w:rPr>
          <w:t xml:space="preserve">. It was not found to be robust to </w:t>
        </w:r>
      </w:ins>
      <w:ins w:id="5355" w:author="Microsoft Office User" w:date="2019-10-30T11:32:00Z">
        <w:r w:rsidR="004B3F21" w:rsidRPr="000D46AE">
          <w:rPr>
            <w:rFonts w:ascii="Times New Roman" w:hAnsi="Times New Roman" w:cs="Times New Roman"/>
            <w:sz w:val="24"/>
            <w:lang w:val="en-US"/>
            <w:rPrChange w:id="5356" w:author="Microsoft Office User" w:date="2019-10-30T11:35:00Z">
              <w:rPr>
                <w:rFonts w:ascii="Times New Roman" w:hAnsi="Times New Roman" w:cs="Times New Roman"/>
                <w:sz w:val="24"/>
                <w:highlight w:val="yellow"/>
                <w:lang w:val="en-US"/>
              </w:rPr>
            </w:rPrChange>
          </w:rPr>
          <w:t xml:space="preserve">requiring participants to </w:t>
        </w:r>
      </w:ins>
      <w:ins w:id="5357" w:author="Microsoft Office User" w:date="2019-10-30T11:08:00Z">
        <w:r w:rsidR="00D86B4C" w:rsidRPr="000D46AE">
          <w:rPr>
            <w:rFonts w:ascii="Times New Roman" w:hAnsi="Times New Roman" w:cs="Times New Roman"/>
            <w:sz w:val="24"/>
            <w:lang w:val="en-US"/>
            <w:rPrChange w:id="5358" w:author="Microsoft Office User" w:date="2019-10-30T11:35:00Z">
              <w:rPr>
                <w:rFonts w:ascii="Times New Roman" w:hAnsi="Times New Roman" w:cs="Times New Roman"/>
                <w:sz w:val="24"/>
                <w:highlight w:val="yellow"/>
                <w:lang w:val="en-US"/>
              </w:rPr>
            </w:rPrChange>
          </w:rPr>
          <w:t xml:space="preserve">not </w:t>
        </w:r>
      </w:ins>
      <w:ins w:id="5359" w:author="Microsoft Office User" w:date="2019-10-30T11:32:00Z">
        <w:r w:rsidR="004B3F21" w:rsidRPr="000D46AE">
          <w:rPr>
            <w:rFonts w:ascii="Times New Roman" w:hAnsi="Times New Roman" w:cs="Times New Roman"/>
            <w:sz w:val="24"/>
            <w:lang w:val="en-US"/>
            <w:rPrChange w:id="5360" w:author="Microsoft Office User" w:date="2019-10-30T11:35:00Z">
              <w:rPr>
                <w:rFonts w:ascii="Times New Roman" w:hAnsi="Times New Roman" w:cs="Times New Roman"/>
                <w:sz w:val="24"/>
                <w:highlight w:val="yellow"/>
                <w:lang w:val="en-US"/>
              </w:rPr>
            </w:rPrChange>
          </w:rPr>
          <w:t xml:space="preserve">be </w:t>
        </w:r>
      </w:ins>
      <w:ins w:id="5361" w:author="Microsoft Office User" w:date="2019-10-30T11:08:00Z">
        <w:r w:rsidR="00D86B4C" w:rsidRPr="000D46AE">
          <w:rPr>
            <w:rFonts w:ascii="Times New Roman" w:hAnsi="Times New Roman" w:cs="Times New Roman"/>
            <w:sz w:val="24"/>
            <w:lang w:val="en-US"/>
            <w:rPrChange w:id="5362" w:author="Microsoft Office User" w:date="2019-10-30T11:35:00Z">
              <w:rPr>
                <w:rFonts w:ascii="Times New Roman" w:hAnsi="Times New Roman" w:cs="Times New Roman"/>
                <w:sz w:val="24"/>
                <w:highlight w:val="yellow"/>
                <w:lang w:val="en-US"/>
              </w:rPr>
            </w:rPrChange>
          </w:rPr>
          <w:t>influence aware</w:t>
        </w:r>
      </w:ins>
      <w:ins w:id="5363" w:author="Microsoft Office User" w:date="2019-10-30T11:32:00Z">
        <w:r w:rsidR="004B3F21" w:rsidRPr="000D46AE">
          <w:rPr>
            <w:rFonts w:ascii="Times New Roman" w:hAnsi="Times New Roman" w:cs="Times New Roman"/>
            <w:sz w:val="24"/>
            <w:lang w:val="en-US"/>
            <w:rPrChange w:id="5364" w:author="Microsoft Office User" w:date="2019-10-30T11:35:00Z">
              <w:rPr>
                <w:rFonts w:ascii="Times New Roman" w:hAnsi="Times New Roman" w:cs="Times New Roman"/>
                <w:sz w:val="24"/>
                <w:highlight w:val="yellow"/>
                <w:lang w:val="en-US"/>
              </w:rPr>
            </w:rPrChange>
          </w:rPr>
          <w:t>. Although, w</w:t>
        </w:r>
        <w:r w:rsidR="004B3F21" w:rsidRPr="000D46AE">
          <w:rPr>
            <w:rFonts w:ascii="Times New Roman" w:hAnsi="Times New Roman" w:cs="Times New Roman"/>
            <w:sz w:val="24"/>
            <w:lang w:val="en-US"/>
            <w:rPrChange w:id="5365" w:author="Microsoft Office User" w:date="2019-10-30T11:35:00Z">
              <w:rPr>
                <w:rFonts w:ascii="Times New Roman" w:hAnsi="Times New Roman" w:cs="Times New Roman"/>
                <w:sz w:val="24"/>
                <w:lang w:val="en-IE"/>
              </w:rPr>
            </w:rPrChange>
          </w:rPr>
          <w:t xml:space="preserve">e noted that this </w:t>
        </w:r>
        <w:r w:rsidR="004B3F21" w:rsidRPr="000D46AE">
          <w:rPr>
            <w:rFonts w:ascii="Times New Roman" w:hAnsi="Times New Roman" w:cs="Times New Roman"/>
            <w:sz w:val="24"/>
            <w:lang w:val="en-US"/>
            <w:rPrChange w:id="5366" w:author="Microsoft Office User" w:date="2019-10-30T11:35:00Z">
              <w:rPr>
                <w:rFonts w:ascii="Times New Roman" w:hAnsi="Times New Roman" w:cs="Times New Roman"/>
                <w:sz w:val="24"/>
                <w:lang w:val="en-IE"/>
              </w:rPr>
            </w:rPrChange>
          </w:rPr>
          <w:t>exclusion removed a particularly large proportion of participants</w:t>
        </w:r>
        <w:r w:rsidR="004B3F21" w:rsidRPr="000D46AE">
          <w:rPr>
            <w:rFonts w:ascii="Times New Roman" w:hAnsi="Times New Roman" w:cs="Times New Roman"/>
            <w:sz w:val="24"/>
            <w:lang w:val="en-US"/>
            <w:rPrChange w:id="5367" w:author="Microsoft Office User" w:date="2019-10-30T11:35:00Z">
              <w:rPr>
                <w:rFonts w:ascii="Times New Roman" w:hAnsi="Times New Roman" w:cs="Times New Roman"/>
                <w:sz w:val="24"/>
                <w:lang w:val="en-IE"/>
              </w:rPr>
            </w:rPrChange>
          </w:rPr>
          <w:t>. As such, it is possible that lack of robustness here may have been driven by the tests relatively lower statistical power</w:t>
        </w:r>
        <w:r w:rsidR="004B3F21" w:rsidRPr="000D46AE">
          <w:rPr>
            <w:rFonts w:ascii="Times New Roman" w:hAnsi="Times New Roman" w:cs="Times New Roman"/>
            <w:sz w:val="24"/>
            <w:lang w:val="en-US"/>
            <w:rPrChange w:id="5368" w:author="Microsoft Office User" w:date="2019-10-30T11:35:00Z">
              <w:rPr>
                <w:rFonts w:ascii="Times New Roman" w:hAnsi="Times New Roman" w:cs="Times New Roman"/>
                <w:sz w:val="24"/>
                <w:lang w:val="en-IE"/>
              </w:rPr>
            </w:rPrChange>
          </w:rPr>
          <w:t>.</w:t>
        </w:r>
      </w:ins>
    </w:p>
    <w:p w14:paraId="2750EA78" w14:textId="663FB4F7" w:rsidR="002547F5" w:rsidRPr="000D46AE" w:rsidRDefault="00F52051" w:rsidP="002547F5">
      <w:pPr>
        <w:spacing w:line="480" w:lineRule="auto"/>
        <w:jc w:val="center"/>
        <w:rPr>
          <w:rFonts w:ascii="Times New Roman" w:hAnsi="Times New Roman"/>
          <w:b/>
          <w:sz w:val="24"/>
          <w:szCs w:val="24"/>
          <w:lang w:val="en-US"/>
          <w:rPrChange w:id="5369" w:author="Microsoft Office User" w:date="2019-10-30T11:35:00Z">
            <w:rPr>
              <w:rFonts w:ascii="Times New Roman" w:hAnsi="Times New Roman"/>
              <w:b/>
              <w:sz w:val="24"/>
              <w:szCs w:val="24"/>
              <w:lang w:val="en-US"/>
            </w:rPr>
          </w:rPrChange>
        </w:rPr>
      </w:pPr>
      <w:r w:rsidRPr="000D46AE">
        <w:rPr>
          <w:rFonts w:ascii="Times New Roman" w:hAnsi="Times New Roman"/>
          <w:b/>
          <w:sz w:val="24"/>
          <w:szCs w:val="24"/>
          <w:lang w:val="en-US"/>
          <w:rPrChange w:id="5370" w:author="Microsoft Office User" w:date="2019-10-30T11:35:00Z">
            <w:rPr>
              <w:rFonts w:ascii="Times New Roman" w:hAnsi="Times New Roman"/>
              <w:b/>
              <w:sz w:val="24"/>
              <w:szCs w:val="24"/>
              <w:lang w:val="en-US"/>
            </w:rPr>
          </w:rPrChange>
        </w:rPr>
        <w:t>General Discussion</w:t>
      </w:r>
    </w:p>
    <w:p w14:paraId="6E7DDB94" w14:textId="4F73D874" w:rsidR="002547F5" w:rsidRPr="000D46AE" w:rsidRDefault="00C4239E" w:rsidP="002547F5">
      <w:pPr>
        <w:spacing w:line="480" w:lineRule="auto"/>
        <w:ind w:firstLine="708"/>
        <w:rPr>
          <w:rFonts w:ascii="Times New Roman" w:hAnsi="Times New Roman" w:cs="Times New Roman"/>
          <w:sz w:val="24"/>
          <w:lang w:val="en-US"/>
          <w:rPrChange w:id="5371" w:author="Microsoft Office User" w:date="2019-10-30T11:35:00Z">
            <w:rPr>
              <w:rFonts w:ascii="Times New Roman" w:hAnsi="Times New Roman" w:cs="Times New Roman"/>
              <w:sz w:val="24"/>
              <w:lang w:val="en-US"/>
            </w:rPr>
          </w:rPrChange>
        </w:rPr>
      </w:pPr>
      <w:r w:rsidRPr="000D46AE">
        <w:rPr>
          <w:rFonts w:ascii="Times New Roman" w:hAnsi="Times New Roman" w:cs="Times New Roman"/>
          <w:sz w:val="24"/>
          <w:szCs w:val="24"/>
          <w:lang w:val="en-US"/>
          <w:rPrChange w:id="5372" w:author="Microsoft Office User" w:date="2019-10-30T11:35:00Z">
            <w:rPr>
              <w:rFonts w:ascii="Times New Roman" w:hAnsi="Times New Roman" w:cs="Times New Roman"/>
              <w:sz w:val="24"/>
              <w:szCs w:val="24"/>
              <w:lang w:val="en-US"/>
            </w:rPr>
          </w:rPrChange>
        </w:rPr>
        <w:lastRenderedPageBreak/>
        <w:t xml:space="preserve">In this </w:t>
      </w:r>
      <w:r w:rsidR="00F44CC5" w:rsidRPr="000D46AE">
        <w:rPr>
          <w:rFonts w:ascii="Times New Roman" w:hAnsi="Times New Roman" w:cs="Times New Roman"/>
          <w:sz w:val="24"/>
          <w:szCs w:val="24"/>
          <w:lang w:val="en-US"/>
          <w:rPrChange w:id="5373" w:author="Microsoft Office User" w:date="2019-10-30T11:35:00Z">
            <w:rPr>
              <w:rFonts w:ascii="Times New Roman" w:hAnsi="Times New Roman" w:cs="Times New Roman"/>
              <w:sz w:val="24"/>
              <w:szCs w:val="24"/>
              <w:lang w:val="en-US"/>
            </w:rPr>
          </w:rPrChange>
        </w:rPr>
        <w:t xml:space="preserve">paper </w:t>
      </w:r>
      <w:r w:rsidRPr="000D46AE">
        <w:rPr>
          <w:rFonts w:ascii="Times New Roman" w:hAnsi="Times New Roman" w:cs="Times New Roman"/>
          <w:sz w:val="24"/>
          <w:szCs w:val="24"/>
          <w:lang w:val="en-US"/>
          <w:rPrChange w:id="5374" w:author="Microsoft Office User" w:date="2019-10-30T11:35:00Z">
            <w:rPr>
              <w:rFonts w:ascii="Times New Roman" w:hAnsi="Times New Roman" w:cs="Times New Roman"/>
              <w:sz w:val="24"/>
              <w:szCs w:val="24"/>
              <w:lang w:val="en-US"/>
            </w:rPr>
          </w:rPrChange>
        </w:rPr>
        <w:t xml:space="preserve">we </w:t>
      </w:r>
      <w:r w:rsidR="00F44CC5" w:rsidRPr="000D46AE">
        <w:rPr>
          <w:rFonts w:ascii="Times New Roman" w:hAnsi="Times New Roman" w:cs="Times New Roman"/>
          <w:sz w:val="24"/>
          <w:szCs w:val="24"/>
          <w:lang w:val="en-US"/>
          <w:rPrChange w:id="5375" w:author="Microsoft Office User" w:date="2019-10-30T11:35:00Z">
            <w:rPr>
              <w:rFonts w:ascii="Times New Roman" w:hAnsi="Times New Roman" w:cs="Times New Roman"/>
              <w:sz w:val="24"/>
              <w:szCs w:val="24"/>
              <w:lang w:val="en-US"/>
            </w:rPr>
          </w:rPrChange>
        </w:rPr>
        <w:t>introduce</w:t>
      </w:r>
      <w:r w:rsidR="003309AE" w:rsidRPr="000D46AE">
        <w:rPr>
          <w:rFonts w:ascii="Times New Roman" w:hAnsi="Times New Roman" w:cs="Times New Roman"/>
          <w:sz w:val="24"/>
          <w:szCs w:val="24"/>
          <w:lang w:val="en-US"/>
          <w:rPrChange w:id="5376" w:author="Microsoft Office User" w:date="2019-10-30T11:35:00Z">
            <w:rPr>
              <w:rFonts w:ascii="Times New Roman" w:hAnsi="Times New Roman" w:cs="Times New Roman"/>
              <w:sz w:val="24"/>
              <w:szCs w:val="24"/>
              <w:lang w:val="en-US"/>
            </w:rPr>
          </w:rPrChange>
        </w:rPr>
        <w:t>d</w:t>
      </w:r>
      <w:r w:rsidR="00F44CC5" w:rsidRPr="000D46AE">
        <w:rPr>
          <w:rFonts w:ascii="Times New Roman" w:hAnsi="Times New Roman" w:cs="Times New Roman"/>
          <w:sz w:val="24"/>
          <w:szCs w:val="24"/>
          <w:lang w:val="en-US"/>
          <w:rPrChange w:id="5377" w:author="Microsoft Office User" w:date="2019-10-30T11:35:00Z">
            <w:rPr>
              <w:rFonts w:ascii="Times New Roman" w:hAnsi="Times New Roman" w:cs="Times New Roman"/>
              <w:sz w:val="24"/>
              <w:szCs w:val="24"/>
              <w:lang w:val="en-US"/>
            </w:rPr>
          </w:rPrChange>
        </w:rPr>
        <w:t xml:space="preserve"> the shared features </w:t>
      </w:r>
      <w:r w:rsidR="002C67DF" w:rsidRPr="000D46AE">
        <w:rPr>
          <w:rFonts w:ascii="Times New Roman" w:hAnsi="Times New Roman" w:cs="Times New Roman"/>
          <w:sz w:val="24"/>
          <w:szCs w:val="24"/>
          <w:lang w:val="en-US"/>
          <w:rPrChange w:id="5378" w:author="Microsoft Office User" w:date="2019-10-30T11:35:00Z">
            <w:rPr>
              <w:rFonts w:ascii="Times New Roman" w:hAnsi="Times New Roman" w:cs="Times New Roman"/>
              <w:sz w:val="24"/>
              <w:szCs w:val="24"/>
              <w:lang w:val="en-US"/>
            </w:rPr>
          </w:rPrChange>
        </w:rPr>
        <w:t>principle</w:t>
      </w:r>
      <w:r w:rsidR="003309AE" w:rsidRPr="000D46AE">
        <w:rPr>
          <w:rFonts w:ascii="Times New Roman" w:hAnsi="Times New Roman" w:cs="Times New Roman"/>
          <w:sz w:val="24"/>
          <w:szCs w:val="24"/>
          <w:lang w:val="en-US"/>
          <w:rPrChange w:id="5379" w:author="Microsoft Office User" w:date="2019-10-30T11:35:00Z">
            <w:rPr>
              <w:rFonts w:ascii="Times New Roman" w:hAnsi="Times New Roman" w:cs="Times New Roman"/>
              <w:sz w:val="24"/>
              <w:szCs w:val="24"/>
              <w:lang w:val="en-US"/>
            </w:rPr>
          </w:rPrChange>
        </w:rPr>
        <w:t xml:space="preserve"> which postulates that </w:t>
      </w:r>
      <w:r w:rsidR="00F44CC5" w:rsidRPr="000D46AE">
        <w:rPr>
          <w:rFonts w:ascii="Times New Roman" w:hAnsi="Times New Roman" w:cs="Times New Roman"/>
          <w:sz w:val="24"/>
          <w:lang w:val="en-US"/>
          <w:rPrChange w:id="5380" w:author="Microsoft Office User" w:date="2019-10-30T11:35:00Z">
            <w:rPr>
              <w:rFonts w:ascii="Times New Roman" w:hAnsi="Times New Roman" w:cs="Times New Roman"/>
              <w:sz w:val="24"/>
              <w:lang w:val="en-US"/>
            </w:rPr>
          </w:rPrChange>
        </w:rPr>
        <w:t>w</w:t>
      </w:r>
      <w:r w:rsidR="009832EF" w:rsidRPr="000D46AE">
        <w:rPr>
          <w:rFonts w:ascii="Times New Roman" w:hAnsi="Times New Roman" w:cs="Times New Roman"/>
          <w:sz w:val="24"/>
          <w:lang w:val="en-US"/>
          <w:rPrChange w:id="5381" w:author="Microsoft Office User" w:date="2019-10-30T11:35:00Z">
            <w:rPr>
              <w:rFonts w:ascii="Times New Roman" w:hAnsi="Times New Roman" w:cs="Times New Roman"/>
              <w:sz w:val="24"/>
              <w:lang w:val="en-US"/>
            </w:rPr>
          </w:rPrChange>
        </w:rPr>
        <w:t xml:space="preserve">hen two stimuli share </w:t>
      </w:r>
      <w:r w:rsidR="008A5F80" w:rsidRPr="000D46AE">
        <w:rPr>
          <w:rFonts w:ascii="Times New Roman" w:hAnsi="Times New Roman" w:cs="Times New Roman"/>
          <w:sz w:val="24"/>
          <w:lang w:val="en-US"/>
          <w:rPrChange w:id="5382" w:author="Microsoft Office User" w:date="2019-10-30T11:35:00Z">
            <w:rPr>
              <w:rFonts w:ascii="Times New Roman" w:hAnsi="Times New Roman" w:cs="Times New Roman"/>
              <w:sz w:val="24"/>
              <w:lang w:val="en-US"/>
            </w:rPr>
          </w:rPrChange>
        </w:rPr>
        <w:t xml:space="preserve">one </w:t>
      </w:r>
      <w:r w:rsidR="009832EF" w:rsidRPr="000D46AE">
        <w:rPr>
          <w:rFonts w:ascii="Times New Roman" w:hAnsi="Times New Roman" w:cs="Times New Roman"/>
          <w:sz w:val="24"/>
          <w:lang w:val="en-US"/>
          <w:rPrChange w:id="5383" w:author="Microsoft Office User" w:date="2019-10-30T11:35:00Z">
            <w:rPr>
              <w:rFonts w:ascii="Times New Roman" w:hAnsi="Times New Roman" w:cs="Times New Roman"/>
              <w:sz w:val="24"/>
              <w:lang w:val="en-US"/>
            </w:rPr>
          </w:rPrChange>
        </w:rPr>
        <w:t>feature</w:t>
      </w:r>
      <w:r w:rsidR="00F44CC5" w:rsidRPr="000D46AE">
        <w:rPr>
          <w:rFonts w:ascii="Times New Roman" w:hAnsi="Times New Roman" w:cs="Times New Roman"/>
          <w:sz w:val="24"/>
          <w:lang w:val="en-US"/>
          <w:rPrChange w:id="5384" w:author="Microsoft Office User" w:date="2019-10-30T11:35:00Z">
            <w:rPr>
              <w:rFonts w:ascii="Times New Roman" w:hAnsi="Times New Roman" w:cs="Times New Roman"/>
              <w:sz w:val="24"/>
              <w:lang w:val="en-US"/>
            </w:rPr>
          </w:rPrChange>
        </w:rPr>
        <w:t xml:space="preserve"> people </w:t>
      </w:r>
      <w:r w:rsidR="002C67DF" w:rsidRPr="000D46AE">
        <w:rPr>
          <w:rFonts w:ascii="Times New Roman" w:hAnsi="Times New Roman" w:cs="Times New Roman"/>
          <w:sz w:val="24"/>
          <w:lang w:val="en-US"/>
          <w:rPrChange w:id="5385" w:author="Microsoft Office User" w:date="2019-10-30T11:35:00Z">
            <w:rPr>
              <w:rFonts w:ascii="Times New Roman" w:hAnsi="Times New Roman" w:cs="Times New Roman"/>
              <w:sz w:val="24"/>
              <w:lang w:val="en-US"/>
            </w:rPr>
          </w:rPrChange>
        </w:rPr>
        <w:t xml:space="preserve">assume that </w:t>
      </w:r>
      <w:r w:rsidR="00A76805" w:rsidRPr="000D46AE">
        <w:rPr>
          <w:rFonts w:ascii="Times New Roman" w:hAnsi="Times New Roman" w:cs="Times New Roman"/>
          <w:sz w:val="24"/>
          <w:lang w:val="en-US"/>
          <w:rPrChange w:id="5386" w:author="Microsoft Office User" w:date="2019-10-30T11:35:00Z">
            <w:rPr>
              <w:rFonts w:ascii="Times New Roman" w:hAnsi="Times New Roman" w:cs="Times New Roman"/>
              <w:sz w:val="24"/>
              <w:lang w:val="en-US"/>
            </w:rPr>
          </w:rPrChange>
        </w:rPr>
        <w:t xml:space="preserve">they </w:t>
      </w:r>
      <w:r w:rsidR="007B7D68" w:rsidRPr="000D46AE">
        <w:rPr>
          <w:rFonts w:ascii="Times New Roman" w:hAnsi="Times New Roman" w:cs="Times New Roman"/>
          <w:sz w:val="24"/>
          <w:lang w:val="en-US"/>
          <w:rPrChange w:id="5387" w:author="Microsoft Office User" w:date="2019-10-30T11:35:00Z">
            <w:rPr>
              <w:rFonts w:ascii="Times New Roman" w:hAnsi="Times New Roman" w:cs="Times New Roman"/>
              <w:sz w:val="24"/>
              <w:lang w:val="en-US"/>
            </w:rPr>
          </w:rPrChange>
        </w:rPr>
        <w:t xml:space="preserve">also </w:t>
      </w:r>
      <w:r w:rsidR="00F44CC5" w:rsidRPr="000D46AE">
        <w:rPr>
          <w:rFonts w:ascii="Times New Roman" w:hAnsi="Times New Roman" w:cs="Times New Roman"/>
          <w:sz w:val="24"/>
          <w:lang w:val="en-US"/>
          <w:rPrChange w:id="5388" w:author="Microsoft Office User" w:date="2019-10-30T11:35:00Z">
            <w:rPr>
              <w:rFonts w:ascii="Times New Roman" w:hAnsi="Times New Roman" w:cs="Times New Roman"/>
              <w:sz w:val="24"/>
              <w:lang w:val="en-US"/>
            </w:rPr>
          </w:rPrChange>
        </w:rPr>
        <w:t>share other features</w:t>
      </w:r>
      <w:r w:rsidR="002D43AF" w:rsidRPr="000D46AE">
        <w:rPr>
          <w:rFonts w:ascii="Times New Roman" w:hAnsi="Times New Roman" w:cs="Times New Roman"/>
          <w:sz w:val="24"/>
          <w:lang w:val="en-US"/>
          <w:rPrChange w:id="5389" w:author="Microsoft Office User" w:date="2019-10-30T11:35:00Z">
            <w:rPr>
              <w:rFonts w:ascii="Times New Roman" w:hAnsi="Times New Roman" w:cs="Times New Roman"/>
              <w:sz w:val="24"/>
              <w:lang w:val="en-US"/>
            </w:rPr>
          </w:rPrChange>
        </w:rPr>
        <w:t xml:space="preserve"> as well</w:t>
      </w:r>
      <w:r w:rsidR="00F44CC5" w:rsidRPr="000D46AE">
        <w:rPr>
          <w:rFonts w:ascii="Times New Roman" w:hAnsi="Times New Roman" w:cs="Times New Roman"/>
          <w:sz w:val="24"/>
          <w:lang w:val="en-US"/>
          <w:rPrChange w:id="5390" w:author="Microsoft Office User" w:date="2019-10-30T11:35:00Z">
            <w:rPr>
              <w:rFonts w:ascii="Times New Roman" w:hAnsi="Times New Roman" w:cs="Times New Roman"/>
              <w:sz w:val="24"/>
              <w:lang w:val="en-US"/>
            </w:rPr>
          </w:rPrChange>
        </w:rPr>
        <w:t xml:space="preserve">. </w:t>
      </w:r>
      <w:r w:rsidR="007B7D68" w:rsidRPr="000D46AE">
        <w:rPr>
          <w:rFonts w:ascii="Times New Roman" w:hAnsi="Times New Roman" w:cs="Times New Roman"/>
          <w:sz w:val="24"/>
          <w:lang w:val="en-US"/>
          <w:rPrChange w:id="5391" w:author="Microsoft Office User" w:date="2019-10-30T11:35:00Z">
            <w:rPr>
              <w:rFonts w:ascii="Times New Roman" w:hAnsi="Times New Roman" w:cs="Times New Roman"/>
              <w:sz w:val="24"/>
              <w:lang w:val="en-US"/>
            </w:rPr>
          </w:rPrChange>
        </w:rPr>
        <w:t xml:space="preserve">Although this </w:t>
      </w:r>
      <w:r w:rsidR="001778DF" w:rsidRPr="000D46AE">
        <w:rPr>
          <w:rFonts w:ascii="Times New Roman" w:hAnsi="Times New Roman" w:cs="Times New Roman"/>
          <w:sz w:val="24"/>
          <w:lang w:val="en-US"/>
          <w:rPrChange w:id="5392" w:author="Microsoft Office User" w:date="2019-10-30T11:35:00Z">
            <w:rPr>
              <w:rFonts w:ascii="Times New Roman" w:hAnsi="Times New Roman" w:cs="Times New Roman"/>
              <w:sz w:val="24"/>
              <w:lang w:val="en-US"/>
            </w:rPr>
          </w:rPrChange>
        </w:rPr>
        <w:t xml:space="preserve">principle </w:t>
      </w:r>
      <w:r w:rsidR="00924FE4" w:rsidRPr="000D46AE">
        <w:rPr>
          <w:rFonts w:ascii="Times New Roman" w:hAnsi="Times New Roman" w:cs="Times New Roman"/>
          <w:sz w:val="24"/>
          <w:lang w:val="en-US"/>
          <w:rPrChange w:id="5393" w:author="Microsoft Office User" w:date="2019-10-30T11:35:00Z">
            <w:rPr>
              <w:rFonts w:ascii="Times New Roman" w:hAnsi="Times New Roman" w:cs="Times New Roman"/>
              <w:sz w:val="24"/>
              <w:lang w:val="en-US"/>
            </w:rPr>
          </w:rPrChange>
        </w:rPr>
        <w:t xml:space="preserve">may </w:t>
      </w:r>
      <w:r w:rsidR="00237D95" w:rsidRPr="000D46AE">
        <w:rPr>
          <w:rFonts w:ascii="Times New Roman" w:hAnsi="Times New Roman" w:cs="Times New Roman"/>
          <w:sz w:val="24"/>
          <w:lang w:val="en-US"/>
          <w:rPrChange w:id="5394" w:author="Microsoft Office User" w:date="2019-10-30T11:35:00Z">
            <w:rPr>
              <w:rFonts w:ascii="Times New Roman" w:hAnsi="Times New Roman" w:cs="Times New Roman"/>
              <w:sz w:val="24"/>
              <w:lang w:val="en-US"/>
            </w:rPr>
          </w:rPrChange>
        </w:rPr>
        <w:t xml:space="preserve">underpin </w:t>
      </w:r>
      <w:r w:rsidRPr="000D46AE">
        <w:rPr>
          <w:rFonts w:ascii="Times New Roman" w:hAnsi="Times New Roman" w:cs="Times New Roman"/>
          <w:sz w:val="24"/>
          <w:lang w:val="en-US"/>
          <w:rPrChange w:id="5395" w:author="Microsoft Office User" w:date="2019-10-30T11:35:00Z">
            <w:rPr>
              <w:rFonts w:ascii="Times New Roman" w:hAnsi="Times New Roman" w:cs="Times New Roman"/>
              <w:sz w:val="24"/>
              <w:lang w:val="en-US"/>
            </w:rPr>
          </w:rPrChange>
        </w:rPr>
        <w:t xml:space="preserve">many </w:t>
      </w:r>
      <w:r w:rsidR="001778DF" w:rsidRPr="000D46AE">
        <w:rPr>
          <w:rFonts w:ascii="Times New Roman" w:hAnsi="Times New Roman" w:cs="Times New Roman"/>
          <w:sz w:val="24"/>
          <w:lang w:val="en-US"/>
          <w:rPrChange w:id="5396" w:author="Microsoft Office User" w:date="2019-10-30T11:35:00Z">
            <w:rPr>
              <w:rFonts w:ascii="Times New Roman" w:hAnsi="Times New Roman" w:cs="Times New Roman"/>
              <w:sz w:val="24"/>
              <w:lang w:val="en-US"/>
            </w:rPr>
          </w:rPrChange>
        </w:rPr>
        <w:t xml:space="preserve">different </w:t>
      </w:r>
      <w:r w:rsidR="00924FE4" w:rsidRPr="000D46AE">
        <w:rPr>
          <w:rFonts w:ascii="Times New Roman" w:hAnsi="Times New Roman" w:cs="Times New Roman"/>
          <w:sz w:val="24"/>
          <w:lang w:val="en-US"/>
          <w:rPrChange w:id="5397" w:author="Microsoft Office User" w:date="2019-10-30T11:35:00Z">
            <w:rPr>
              <w:rFonts w:ascii="Times New Roman" w:hAnsi="Times New Roman" w:cs="Times New Roman"/>
              <w:sz w:val="24"/>
              <w:lang w:val="en-US"/>
            </w:rPr>
          </w:rPrChange>
        </w:rPr>
        <w:t xml:space="preserve">phenomena </w:t>
      </w:r>
      <w:r w:rsidR="001778DF" w:rsidRPr="000D46AE">
        <w:rPr>
          <w:rFonts w:ascii="Times New Roman" w:hAnsi="Times New Roman" w:cs="Times New Roman"/>
          <w:sz w:val="24"/>
          <w:lang w:val="en-US"/>
          <w:rPrChange w:id="5398" w:author="Microsoft Office User" w:date="2019-10-30T11:35:00Z">
            <w:rPr>
              <w:rFonts w:ascii="Times New Roman" w:hAnsi="Times New Roman" w:cs="Times New Roman"/>
              <w:sz w:val="24"/>
              <w:lang w:val="en-US"/>
            </w:rPr>
          </w:rPrChange>
        </w:rPr>
        <w:t xml:space="preserve">in </w:t>
      </w:r>
      <w:r w:rsidR="00924FE4" w:rsidRPr="000D46AE">
        <w:rPr>
          <w:rFonts w:ascii="Times New Roman" w:hAnsi="Times New Roman" w:cs="Times New Roman"/>
          <w:sz w:val="24"/>
          <w:lang w:val="en-US"/>
          <w:rPrChange w:id="5399" w:author="Microsoft Office User" w:date="2019-10-30T11:35:00Z">
            <w:rPr>
              <w:rFonts w:ascii="Times New Roman" w:hAnsi="Times New Roman" w:cs="Times New Roman"/>
              <w:sz w:val="24"/>
              <w:lang w:val="en-US"/>
            </w:rPr>
          </w:rPrChange>
        </w:rPr>
        <w:t>psychological science</w:t>
      </w:r>
      <w:r w:rsidR="007B7D68" w:rsidRPr="000D46AE">
        <w:rPr>
          <w:rFonts w:ascii="Times New Roman" w:hAnsi="Times New Roman" w:cs="Times New Roman"/>
          <w:sz w:val="24"/>
          <w:lang w:val="en-US"/>
          <w:rPrChange w:id="5400" w:author="Microsoft Office User" w:date="2019-10-30T11:35:00Z">
            <w:rPr>
              <w:rFonts w:ascii="Times New Roman" w:hAnsi="Times New Roman" w:cs="Times New Roman"/>
              <w:sz w:val="24"/>
              <w:lang w:val="en-US"/>
            </w:rPr>
          </w:rPrChange>
        </w:rPr>
        <w:t xml:space="preserve"> w</w:t>
      </w:r>
      <w:r w:rsidR="001778DF" w:rsidRPr="000D46AE">
        <w:rPr>
          <w:rFonts w:ascii="Times New Roman" w:hAnsi="Times New Roman" w:cs="Times New Roman"/>
          <w:sz w:val="24"/>
          <w:lang w:val="en-US"/>
          <w:rPrChange w:id="5401" w:author="Microsoft Office User" w:date="2019-10-30T11:35:00Z">
            <w:rPr>
              <w:rFonts w:ascii="Times New Roman" w:hAnsi="Times New Roman" w:cs="Times New Roman"/>
              <w:sz w:val="24"/>
              <w:lang w:val="en-US"/>
            </w:rPr>
          </w:rPrChange>
        </w:rPr>
        <w:t xml:space="preserve">e </w:t>
      </w:r>
      <w:r w:rsidR="007A0694" w:rsidRPr="000D46AE">
        <w:rPr>
          <w:rFonts w:ascii="Times New Roman" w:hAnsi="Times New Roman" w:cs="Times New Roman"/>
          <w:sz w:val="24"/>
          <w:lang w:val="en-US"/>
          <w:rPrChange w:id="5402" w:author="Microsoft Office User" w:date="2019-10-30T11:35:00Z">
            <w:rPr>
              <w:rFonts w:ascii="Times New Roman" w:hAnsi="Times New Roman" w:cs="Times New Roman"/>
              <w:sz w:val="24"/>
              <w:lang w:val="en-US"/>
            </w:rPr>
          </w:rPrChange>
        </w:rPr>
        <w:t xml:space="preserve">sought to </w:t>
      </w:r>
      <w:r w:rsidR="003309AE" w:rsidRPr="000D46AE">
        <w:rPr>
          <w:rFonts w:ascii="Times New Roman" w:hAnsi="Times New Roman" w:cs="Times New Roman"/>
          <w:sz w:val="24"/>
          <w:lang w:val="en-US"/>
          <w:rPrChange w:id="5403" w:author="Microsoft Office User" w:date="2019-10-30T11:35:00Z">
            <w:rPr>
              <w:rFonts w:ascii="Times New Roman" w:hAnsi="Times New Roman" w:cs="Times New Roman"/>
              <w:sz w:val="24"/>
              <w:lang w:val="en-US"/>
            </w:rPr>
          </w:rPrChange>
        </w:rPr>
        <w:t xml:space="preserve">illustrate </w:t>
      </w:r>
      <w:r w:rsidR="001778DF" w:rsidRPr="000D46AE">
        <w:rPr>
          <w:rFonts w:ascii="Times New Roman" w:hAnsi="Times New Roman" w:cs="Times New Roman"/>
          <w:sz w:val="24"/>
          <w:lang w:val="en-US"/>
          <w:rPrChange w:id="5404" w:author="Microsoft Office User" w:date="2019-10-30T11:35:00Z">
            <w:rPr>
              <w:rFonts w:ascii="Times New Roman" w:hAnsi="Times New Roman" w:cs="Times New Roman"/>
              <w:sz w:val="24"/>
              <w:lang w:val="en-US"/>
            </w:rPr>
          </w:rPrChange>
        </w:rPr>
        <w:t xml:space="preserve">its </w:t>
      </w:r>
      <w:r w:rsidR="003309AE" w:rsidRPr="000D46AE">
        <w:rPr>
          <w:rFonts w:ascii="Times New Roman" w:hAnsi="Times New Roman" w:cs="Times New Roman"/>
          <w:sz w:val="24"/>
          <w:lang w:val="en-US"/>
          <w:rPrChange w:id="5405" w:author="Microsoft Office User" w:date="2019-10-30T11:35:00Z">
            <w:rPr>
              <w:rFonts w:ascii="Times New Roman" w:hAnsi="Times New Roman" w:cs="Times New Roman"/>
              <w:sz w:val="24"/>
              <w:lang w:val="en-US"/>
            </w:rPr>
          </w:rPrChange>
        </w:rPr>
        <w:t xml:space="preserve">predictive value </w:t>
      </w:r>
      <w:r w:rsidR="00237A7F" w:rsidRPr="000D46AE">
        <w:rPr>
          <w:rFonts w:ascii="Times New Roman" w:hAnsi="Times New Roman" w:cs="Times New Roman"/>
          <w:sz w:val="24"/>
          <w:lang w:val="en-US"/>
          <w:rPrChange w:id="5406" w:author="Microsoft Office User" w:date="2019-10-30T11:35:00Z">
            <w:rPr>
              <w:rFonts w:ascii="Times New Roman" w:hAnsi="Times New Roman" w:cs="Times New Roman"/>
              <w:sz w:val="24"/>
              <w:lang w:val="en-US"/>
            </w:rPr>
          </w:rPrChange>
        </w:rPr>
        <w:t>in the domain of attitudes</w:t>
      </w:r>
      <w:r w:rsidR="007A0694" w:rsidRPr="000D46AE">
        <w:rPr>
          <w:rFonts w:ascii="Times New Roman" w:hAnsi="Times New Roman" w:cs="Times New Roman"/>
          <w:sz w:val="24"/>
          <w:lang w:val="en-US"/>
          <w:rPrChange w:id="5407" w:author="Microsoft Office User" w:date="2019-10-30T11:35:00Z">
            <w:rPr>
              <w:rFonts w:ascii="Times New Roman" w:hAnsi="Times New Roman" w:cs="Times New Roman"/>
              <w:sz w:val="24"/>
              <w:lang w:val="en-US"/>
            </w:rPr>
          </w:rPrChange>
        </w:rPr>
        <w:t xml:space="preserve">, test </w:t>
      </w:r>
      <w:r w:rsidR="007B7D68" w:rsidRPr="000D46AE">
        <w:rPr>
          <w:rFonts w:ascii="Times New Roman" w:hAnsi="Times New Roman" w:cs="Times New Roman"/>
          <w:sz w:val="24"/>
          <w:lang w:val="en-US"/>
          <w:rPrChange w:id="5408" w:author="Microsoft Office User" w:date="2019-10-30T11:35:00Z">
            <w:rPr>
              <w:rFonts w:ascii="Times New Roman" w:hAnsi="Times New Roman" w:cs="Times New Roman"/>
              <w:sz w:val="24"/>
              <w:lang w:val="en-US"/>
            </w:rPr>
          </w:rPrChange>
        </w:rPr>
        <w:t xml:space="preserve">its </w:t>
      </w:r>
      <w:r w:rsidR="007A0694" w:rsidRPr="000D46AE">
        <w:rPr>
          <w:rFonts w:ascii="Times New Roman" w:hAnsi="Times New Roman" w:cs="Times New Roman"/>
          <w:sz w:val="24"/>
          <w:lang w:val="en-US"/>
          <w:rPrChange w:id="5409" w:author="Microsoft Office User" w:date="2019-10-30T11:35:00Z">
            <w:rPr>
              <w:rFonts w:ascii="Times New Roman" w:hAnsi="Times New Roman" w:cs="Times New Roman"/>
              <w:sz w:val="24"/>
              <w:lang w:val="en-US"/>
            </w:rPr>
          </w:rPrChange>
        </w:rPr>
        <w:t>potential boundary conditions, and demonstrat</w:t>
      </w:r>
      <w:r w:rsidR="009832EF" w:rsidRPr="000D46AE">
        <w:rPr>
          <w:rFonts w:ascii="Times New Roman" w:hAnsi="Times New Roman" w:cs="Times New Roman"/>
          <w:sz w:val="24"/>
          <w:lang w:val="en-US"/>
          <w:rPrChange w:id="5410" w:author="Microsoft Office User" w:date="2019-10-30T11:35:00Z">
            <w:rPr>
              <w:rFonts w:ascii="Times New Roman" w:hAnsi="Times New Roman" w:cs="Times New Roman"/>
              <w:sz w:val="24"/>
              <w:lang w:val="en-US"/>
            </w:rPr>
          </w:rPrChange>
        </w:rPr>
        <w:t>e</w:t>
      </w:r>
      <w:r w:rsidR="007A0694" w:rsidRPr="000D46AE">
        <w:rPr>
          <w:rFonts w:ascii="Times New Roman" w:hAnsi="Times New Roman" w:cs="Times New Roman"/>
          <w:sz w:val="24"/>
          <w:lang w:val="en-US"/>
          <w:rPrChange w:id="5411" w:author="Microsoft Office User" w:date="2019-10-30T11:35:00Z">
            <w:rPr>
              <w:rFonts w:ascii="Times New Roman" w:hAnsi="Times New Roman" w:cs="Times New Roman"/>
              <w:sz w:val="24"/>
              <w:lang w:val="en-US"/>
            </w:rPr>
          </w:rPrChange>
        </w:rPr>
        <w:t xml:space="preserve"> that it holds </w:t>
      </w:r>
      <w:r w:rsidR="00AA470B" w:rsidRPr="000D46AE">
        <w:rPr>
          <w:rFonts w:ascii="Times New Roman" w:hAnsi="Times New Roman" w:cs="Times New Roman"/>
          <w:sz w:val="24"/>
          <w:lang w:val="en-US"/>
          <w:rPrChange w:id="5412" w:author="Microsoft Office User" w:date="2019-10-30T11:35:00Z">
            <w:rPr>
              <w:rFonts w:ascii="Times New Roman" w:hAnsi="Times New Roman" w:cs="Times New Roman"/>
              <w:sz w:val="24"/>
              <w:lang w:val="en-US"/>
            </w:rPr>
          </w:rPrChange>
        </w:rPr>
        <w:t xml:space="preserve">across </w:t>
      </w:r>
      <w:r w:rsidR="007A0694" w:rsidRPr="000D46AE">
        <w:rPr>
          <w:rFonts w:ascii="Times New Roman" w:hAnsi="Times New Roman" w:cs="Times New Roman"/>
          <w:sz w:val="24"/>
          <w:lang w:val="en-US"/>
          <w:rPrChange w:id="5413" w:author="Microsoft Office User" w:date="2019-10-30T11:35:00Z">
            <w:rPr>
              <w:rFonts w:ascii="Times New Roman" w:hAnsi="Times New Roman" w:cs="Times New Roman"/>
              <w:sz w:val="24"/>
              <w:lang w:val="en-US"/>
            </w:rPr>
          </w:rPrChange>
        </w:rPr>
        <w:t xml:space="preserve">different physical and </w:t>
      </w:r>
      <w:r w:rsidR="000148BF" w:rsidRPr="000D46AE">
        <w:rPr>
          <w:rFonts w:ascii="Times New Roman" w:hAnsi="Times New Roman" w:cs="Times New Roman"/>
          <w:sz w:val="24"/>
          <w:lang w:val="en-US"/>
          <w:rPrChange w:id="5414" w:author="Microsoft Office User" w:date="2019-10-30T11:35:00Z">
            <w:rPr>
              <w:rFonts w:ascii="Times New Roman" w:hAnsi="Times New Roman" w:cs="Times New Roman"/>
              <w:sz w:val="24"/>
              <w:lang w:val="en-US"/>
            </w:rPr>
          </w:rPrChange>
        </w:rPr>
        <w:t>conceptual</w:t>
      </w:r>
      <w:r w:rsidR="002C67DF" w:rsidRPr="000D46AE">
        <w:rPr>
          <w:rFonts w:ascii="Times New Roman" w:hAnsi="Times New Roman" w:cs="Times New Roman"/>
          <w:sz w:val="24"/>
          <w:lang w:val="en-US"/>
          <w:rPrChange w:id="5415" w:author="Microsoft Office User" w:date="2019-10-30T11:35:00Z">
            <w:rPr>
              <w:rFonts w:ascii="Times New Roman" w:hAnsi="Times New Roman" w:cs="Times New Roman"/>
              <w:sz w:val="24"/>
              <w:lang w:val="en-US"/>
            </w:rPr>
          </w:rPrChange>
        </w:rPr>
        <w:t xml:space="preserve"> </w:t>
      </w:r>
      <w:r w:rsidR="007A0694" w:rsidRPr="000D46AE">
        <w:rPr>
          <w:rFonts w:ascii="Times New Roman" w:hAnsi="Times New Roman" w:cs="Times New Roman"/>
          <w:sz w:val="24"/>
          <w:lang w:val="en-US"/>
          <w:rPrChange w:id="5416" w:author="Microsoft Office User" w:date="2019-10-30T11:35:00Z">
            <w:rPr>
              <w:rFonts w:ascii="Times New Roman" w:hAnsi="Times New Roman" w:cs="Times New Roman"/>
              <w:sz w:val="24"/>
              <w:lang w:val="en-US"/>
            </w:rPr>
          </w:rPrChange>
        </w:rPr>
        <w:t>features</w:t>
      </w:r>
      <w:r w:rsidR="007B7D68" w:rsidRPr="000D46AE">
        <w:rPr>
          <w:rFonts w:ascii="Times New Roman" w:hAnsi="Times New Roman" w:cs="Times New Roman"/>
          <w:sz w:val="24"/>
          <w:lang w:val="en-US"/>
          <w:rPrChange w:id="5417" w:author="Microsoft Office User" w:date="2019-10-30T11:35:00Z">
            <w:rPr>
              <w:rFonts w:ascii="Times New Roman" w:hAnsi="Times New Roman" w:cs="Times New Roman"/>
              <w:sz w:val="24"/>
              <w:lang w:val="en-US"/>
            </w:rPr>
          </w:rPrChange>
        </w:rPr>
        <w:t>, outcome measures, and training procedures</w:t>
      </w:r>
      <w:r w:rsidR="007A0694" w:rsidRPr="000D46AE">
        <w:rPr>
          <w:rFonts w:ascii="Times New Roman" w:hAnsi="Times New Roman" w:cs="Times New Roman"/>
          <w:sz w:val="24"/>
          <w:lang w:val="en-US"/>
          <w:rPrChange w:id="5418" w:author="Microsoft Office User" w:date="2019-10-30T11:35:00Z">
            <w:rPr>
              <w:rFonts w:ascii="Times New Roman" w:hAnsi="Times New Roman" w:cs="Times New Roman"/>
              <w:sz w:val="24"/>
              <w:lang w:val="en-US"/>
            </w:rPr>
          </w:rPrChange>
        </w:rPr>
        <w:t xml:space="preserve">. </w:t>
      </w:r>
      <w:r w:rsidR="0007083F" w:rsidRPr="000D46AE">
        <w:rPr>
          <w:rFonts w:ascii="Times New Roman" w:hAnsi="Times New Roman" w:cs="Times New Roman"/>
          <w:sz w:val="24"/>
          <w:lang w:val="en-US"/>
          <w:rPrChange w:id="5419" w:author="Microsoft Office User" w:date="2019-10-30T11:35:00Z">
            <w:rPr>
              <w:rFonts w:ascii="Times New Roman" w:hAnsi="Times New Roman" w:cs="Times New Roman"/>
              <w:sz w:val="24"/>
              <w:lang w:val="en-US"/>
            </w:rPr>
          </w:rPrChange>
        </w:rPr>
        <w:t xml:space="preserve">Across </w:t>
      </w:r>
      <w:r w:rsidR="007B7D68" w:rsidRPr="000D46AE">
        <w:rPr>
          <w:rFonts w:ascii="Times New Roman" w:hAnsi="Times New Roman" w:cs="Times New Roman"/>
          <w:sz w:val="24"/>
          <w:lang w:val="en-US"/>
          <w:rPrChange w:id="5420" w:author="Microsoft Office User" w:date="2019-10-30T11:35:00Z">
            <w:rPr>
              <w:rFonts w:ascii="Times New Roman" w:hAnsi="Times New Roman" w:cs="Times New Roman"/>
              <w:sz w:val="24"/>
              <w:lang w:val="en-US"/>
            </w:rPr>
          </w:rPrChange>
        </w:rPr>
        <w:t xml:space="preserve">eight </w:t>
      </w:r>
      <w:r w:rsidR="007A0694" w:rsidRPr="000D46AE">
        <w:rPr>
          <w:rFonts w:ascii="Times New Roman" w:hAnsi="Times New Roman" w:cs="Times New Roman"/>
          <w:sz w:val="24"/>
          <w:lang w:val="en-US"/>
          <w:rPrChange w:id="5421" w:author="Microsoft Office User" w:date="2019-10-30T11:35:00Z">
            <w:rPr>
              <w:rFonts w:ascii="Times New Roman" w:hAnsi="Times New Roman" w:cs="Times New Roman"/>
              <w:sz w:val="24"/>
              <w:lang w:val="en-US"/>
            </w:rPr>
          </w:rPrChange>
        </w:rPr>
        <w:t xml:space="preserve">studies we exposed participants to an </w:t>
      </w:r>
      <w:r w:rsidR="002C67DF" w:rsidRPr="000D46AE">
        <w:rPr>
          <w:rFonts w:ascii="Times New Roman" w:hAnsi="Times New Roman" w:cs="Times New Roman"/>
          <w:sz w:val="24"/>
          <w:lang w:val="en-US"/>
          <w:rPrChange w:id="5422" w:author="Microsoft Office User" w:date="2019-10-30T11:35:00Z">
            <w:rPr>
              <w:rFonts w:ascii="Times New Roman" w:hAnsi="Times New Roman" w:cs="Times New Roman"/>
              <w:sz w:val="24"/>
              <w:lang w:val="en-US"/>
            </w:rPr>
          </w:rPrChange>
        </w:rPr>
        <w:t xml:space="preserve">acquisition </w:t>
      </w:r>
      <w:r w:rsidR="007A0694" w:rsidRPr="000D46AE">
        <w:rPr>
          <w:rFonts w:ascii="Times New Roman" w:hAnsi="Times New Roman" w:cs="Times New Roman"/>
          <w:sz w:val="24"/>
          <w:lang w:val="en-US"/>
          <w:rPrChange w:id="5423" w:author="Microsoft Office User" w:date="2019-10-30T11:35:00Z">
            <w:rPr>
              <w:rFonts w:ascii="Times New Roman" w:hAnsi="Times New Roman" w:cs="Times New Roman"/>
              <w:sz w:val="24"/>
              <w:lang w:val="en-US"/>
            </w:rPr>
          </w:rPrChange>
        </w:rPr>
        <w:t xml:space="preserve">phase </w:t>
      </w:r>
      <w:r w:rsidR="007B7D68" w:rsidRPr="000D46AE">
        <w:rPr>
          <w:rFonts w:ascii="Times New Roman" w:hAnsi="Times New Roman" w:cs="Times New Roman"/>
          <w:sz w:val="24"/>
          <w:lang w:val="en-US"/>
          <w:rPrChange w:id="5424" w:author="Microsoft Office User" w:date="2019-10-30T11:35:00Z">
            <w:rPr>
              <w:rFonts w:ascii="Times New Roman" w:hAnsi="Times New Roman" w:cs="Times New Roman"/>
              <w:sz w:val="24"/>
              <w:lang w:val="en-US"/>
            </w:rPr>
          </w:rPrChange>
        </w:rPr>
        <w:t>that typically contained</w:t>
      </w:r>
      <w:r w:rsidR="007A0694" w:rsidRPr="000D46AE">
        <w:rPr>
          <w:rFonts w:ascii="Times New Roman" w:hAnsi="Times New Roman" w:cs="Times New Roman"/>
          <w:sz w:val="24"/>
          <w:lang w:val="en-US"/>
          <w:rPrChange w:id="5425" w:author="Microsoft Office User" w:date="2019-10-30T11:35:00Z">
            <w:rPr>
              <w:rFonts w:ascii="Times New Roman" w:hAnsi="Times New Roman" w:cs="Times New Roman"/>
              <w:sz w:val="24"/>
              <w:lang w:val="en-US"/>
            </w:rPr>
          </w:rPrChange>
        </w:rPr>
        <w:t xml:space="preserve"> three stimuli: a neutral </w:t>
      </w:r>
      <w:r w:rsidR="002C67DF" w:rsidRPr="000D46AE">
        <w:rPr>
          <w:rFonts w:ascii="Times New Roman" w:hAnsi="Times New Roman" w:cs="Times New Roman"/>
          <w:sz w:val="24"/>
          <w:lang w:val="en-US"/>
          <w:rPrChange w:id="5426" w:author="Microsoft Office User" w:date="2019-10-30T11:35:00Z">
            <w:rPr>
              <w:rFonts w:ascii="Times New Roman" w:hAnsi="Times New Roman" w:cs="Times New Roman"/>
              <w:sz w:val="24"/>
              <w:lang w:val="en-US"/>
            </w:rPr>
          </w:rPrChange>
        </w:rPr>
        <w:t>target</w:t>
      </w:r>
      <w:r w:rsidR="007A0694" w:rsidRPr="000D46AE">
        <w:rPr>
          <w:rFonts w:ascii="Times New Roman" w:hAnsi="Times New Roman" w:cs="Times New Roman"/>
          <w:sz w:val="24"/>
          <w:lang w:val="en-US"/>
          <w:rPrChange w:id="5427" w:author="Microsoft Office User" w:date="2019-10-30T11:35:00Z">
            <w:rPr>
              <w:rFonts w:ascii="Times New Roman" w:hAnsi="Times New Roman" w:cs="Times New Roman"/>
              <w:sz w:val="24"/>
              <w:lang w:val="en-US"/>
            </w:rPr>
          </w:rPrChange>
        </w:rPr>
        <w:t xml:space="preserve">, a positive </w:t>
      </w:r>
      <w:r w:rsidR="002C67DF" w:rsidRPr="000D46AE">
        <w:rPr>
          <w:rFonts w:ascii="Times New Roman" w:hAnsi="Times New Roman" w:cs="Times New Roman"/>
          <w:sz w:val="24"/>
          <w:lang w:val="en-US"/>
          <w:rPrChange w:id="5428" w:author="Microsoft Office User" w:date="2019-10-30T11:35:00Z">
            <w:rPr>
              <w:rFonts w:ascii="Times New Roman" w:hAnsi="Times New Roman" w:cs="Times New Roman"/>
              <w:sz w:val="24"/>
              <w:lang w:val="en-US"/>
            </w:rPr>
          </w:rPrChange>
        </w:rPr>
        <w:t>source</w:t>
      </w:r>
      <w:r w:rsidR="007A0694" w:rsidRPr="000D46AE">
        <w:rPr>
          <w:rFonts w:ascii="Times New Roman" w:hAnsi="Times New Roman" w:cs="Times New Roman"/>
          <w:sz w:val="24"/>
          <w:lang w:val="en-US"/>
          <w:rPrChange w:id="5429" w:author="Microsoft Office User" w:date="2019-10-30T11:35:00Z">
            <w:rPr>
              <w:rFonts w:ascii="Times New Roman" w:hAnsi="Times New Roman" w:cs="Times New Roman"/>
              <w:sz w:val="24"/>
              <w:lang w:val="en-US"/>
            </w:rPr>
          </w:rPrChange>
        </w:rPr>
        <w:t xml:space="preserve">, and a negative </w:t>
      </w:r>
      <w:r w:rsidR="002C67DF" w:rsidRPr="000D46AE">
        <w:rPr>
          <w:rFonts w:ascii="Times New Roman" w:hAnsi="Times New Roman" w:cs="Times New Roman"/>
          <w:sz w:val="24"/>
          <w:lang w:val="en-US"/>
          <w:rPrChange w:id="5430" w:author="Microsoft Office User" w:date="2019-10-30T11:35:00Z">
            <w:rPr>
              <w:rFonts w:ascii="Times New Roman" w:hAnsi="Times New Roman" w:cs="Times New Roman"/>
              <w:sz w:val="24"/>
              <w:lang w:val="en-US"/>
            </w:rPr>
          </w:rPrChange>
        </w:rPr>
        <w:t>source</w:t>
      </w:r>
      <w:r w:rsidR="007A0694" w:rsidRPr="000D46AE">
        <w:rPr>
          <w:rFonts w:ascii="Times New Roman" w:hAnsi="Times New Roman" w:cs="Times New Roman"/>
          <w:sz w:val="24"/>
          <w:lang w:val="en-US"/>
          <w:rPrChange w:id="5431" w:author="Microsoft Office User" w:date="2019-10-30T11:35:00Z">
            <w:rPr>
              <w:rFonts w:ascii="Times New Roman" w:hAnsi="Times New Roman" w:cs="Times New Roman"/>
              <w:sz w:val="24"/>
              <w:lang w:val="en-US"/>
            </w:rPr>
          </w:rPrChange>
        </w:rPr>
        <w:t xml:space="preserve">. We then manipulated each trial so that a </w:t>
      </w:r>
      <w:r w:rsidR="002C67DF" w:rsidRPr="000D46AE">
        <w:rPr>
          <w:rFonts w:ascii="Times New Roman" w:hAnsi="Times New Roman" w:cs="Times New Roman"/>
          <w:sz w:val="24"/>
          <w:lang w:val="en-US"/>
          <w:rPrChange w:id="5432" w:author="Microsoft Office User" w:date="2019-10-30T11:35:00Z">
            <w:rPr>
              <w:rFonts w:ascii="Times New Roman" w:hAnsi="Times New Roman" w:cs="Times New Roman"/>
              <w:sz w:val="24"/>
              <w:lang w:val="en-US"/>
            </w:rPr>
          </w:rPrChange>
        </w:rPr>
        <w:t xml:space="preserve">target </w:t>
      </w:r>
      <w:r w:rsidR="007A0694" w:rsidRPr="000D46AE">
        <w:rPr>
          <w:rFonts w:ascii="Times New Roman" w:hAnsi="Times New Roman" w:cs="Times New Roman"/>
          <w:sz w:val="24"/>
          <w:lang w:val="en-US"/>
          <w:rPrChange w:id="5433" w:author="Microsoft Office User" w:date="2019-10-30T11:35:00Z">
            <w:rPr>
              <w:rFonts w:ascii="Times New Roman" w:hAnsi="Times New Roman" w:cs="Times New Roman"/>
              <w:sz w:val="24"/>
              <w:lang w:val="en-US"/>
            </w:rPr>
          </w:rPrChange>
        </w:rPr>
        <w:t>would eith</w:t>
      </w:r>
      <w:r w:rsidR="007B7D68" w:rsidRPr="000D46AE">
        <w:rPr>
          <w:rFonts w:ascii="Times New Roman" w:hAnsi="Times New Roman" w:cs="Times New Roman"/>
          <w:sz w:val="24"/>
          <w:lang w:val="en-US"/>
          <w:rPrChange w:id="5434" w:author="Microsoft Office User" w:date="2019-10-30T11:35:00Z">
            <w:rPr>
              <w:rFonts w:ascii="Times New Roman" w:hAnsi="Times New Roman" w:cs="Times New Roman"/>
              <w:sz w:val="24"/>
              <w:lang w:val="en-US"/>
            </w:rPr>
          </w:rPrChange>
        </w:rPr>
        <w:t>er share a common color (Experiments 1,</w:t>
      </w:r>
      <w:ins w:id="5435" w:author="Microsoft Office User" w:date="2019-10-29T17:26:00Z">
        <w:r w:rsidR="00A54BB6" w:rsidRPr="000D46AE">
          <w:rPr>
            <w:rFonts w:ascii="Times New Roman" w:hAnsi="Times New Roman" w:cs="Times New Roman"/>
            <w:sz w:val="24"/>
            <w:lang w:val="en-US"/>
            <w:rPrChange w:id="5436" w:author="Microsoft Office User" w:date="2019-10-30T11:35:00Z">
              <w:rPr>
                <w:rFonts w:ascii="Times New Roman" w:hAnsi="Times New Roman" w:cs="Times New Roman"/>
                <w:sz w:val="24"/>
                <w:lang w:val="en-US"/>
              </w:rPr>
            </w:rPrChange>
          </w:rPr>
          <w:t xml:space="preserve"> </w:t>
        </w:r>
      </w:ins>
      <w:r w:rsidR="007B7D68" w:rsidRPr="000D46AE">
        <w:rPr>
          <w:rFonts w:ascii="Times New Roman" w:hAnsi="Times New Roman" w:cs="Times New Roman"/>
          <w:sz w:val="24"/>
          <w:lang w:val="en-US"/>
          <w:rPrChange w:id="5437" w:author="Microsoft Office User" w:date="2019-10-30T11:35:00Z">
            <w:rPr>
              <w:rFonts w:ascii="Times New Roman" w:hAnsi="Times New Roman" w:cs="Times New Roman"/>
              <w:sz w:val="24"/>
              <w:lang w:val="en-US"/>
            </w:rPr>
          </w:rPrChange>
        </w:rPr>
        <w:t>2,</w:t>
      </w:r>
      <w:ins w:id="5438" w:author="Microsoft Office User" w:date="2019-10-29T17:26:00Z">
        <w:r w:rsidR="00A54BB6" w:rsidRPr="000D46AE">
          <w:rPr>
            <w:rFonts w:ascii="Times New Roman" w:hAnsi="Times New Roman" w:cs="Times New Roman"/>
            <w:sz w:val="24"/>
            <w:lang w:val="en-US"/>
            <w:rPrChange w:id="5439" w:author="Microsoft Office User" w:date="2019-10-30T11:35:00Z">
              <w:rPr>
                <w:rFonts w:ascii="Times New Roman" w:hAnsi="Times New Roman" w:cs="Times New Roman"/>
                <w:sz w:val="24"/>
                <w:lang w:val="en-US"/>
              </w:rPr>
            </w:rPrChange>
          </w:rPr>
          <w:t xml:space="preserve"> </w:t>
        </w:r>
      </w:ins>
      <w:r w:rsidR="007A0694" w:rsidRPr="000D46AE">
        <w:rPr>
          <w:rFonts w:ascii="Times New Roman" w:hAnsi="Times New Roman" w:cs="Times New Roman"/>
          <w:sz w:val="24"/>
          <w:lang w:val="en-US"/>
          <w:rPrChange w:id="5440" w:author="Microsoft Office User" w:date="2019-10-30T11:35:00Z">
            <w:rPr>
              <w:rFonts w:ascii="Times New Roman" w:hAnsi="Times New Roman" w:cs="Times New Roman"/>
              <w:sz w:val="24"/>
              <w:lang w:val="en-US"/>
            </w:rPr>
          </w:rPrChange>
        </w:rPr>
        <w:t>3</w:t>
      </w:r>
      <w:r w:rsidR="007B7D68" w:rsidRPr="000D46AE">
        <w:rPr>
          <w:rFonts w:ascii="Times New Roman" w:hAnsi="Times New Roman" w:cs="Times New Roman"/>
          <w:sz w:val="24"/>
          <w:lang w:val="en-US"/>
          <w:rPrChange w:id="5441" w:author="Microsoft Office User" w:date="2019-10-30T11:35:00Z">
            <w:rPr>
              <w:rFonts w:ascii="Times New Roman" w:hAnsi="Times New Roman" w:cs="Times New Roman"/>
              <w:sz w:val="24"/>
              <w:lang w:val="en-US"/>
            </w:rPr>
          </w:rPrChange>
        </w:rPr>
        <w:t>,</w:t>
      </w:r>
      <w:ins w:id="5442" w:author="Microsoft Office User" w:date="2019-10-29T17:26:00Z">
        <w:r w:rsidR="00A54BB6" w:rsidRPr="000D46AE">
          <w:rPr>
            <w:rFonts w:ascii="Times New Roman" w:hAnsi="Times New Roman" w:cs="Times New Roman"/>
            <w:sz w:val="24"/>
            <w:lang w:val="en-US"/>
            <w:rPrChange w:id="5443" w:author="Microsoft Office User" w:date="2019-10-30T11:35:00Z">
              <w:rPr>
                <w:rFonts w:ascii="Times New Roman" w:hAnsi="Times New Roman" w:cs="Times New Roman"/>
                <w:sz w:val="24"/>
                <w:lang w:val="en-US"/>
              </w:rPr>
            </w:rPrChange>
          </w:rPr>
          <w:t xml:space="preserve"> </w:t>
        </w:r>
      </w:ins>
      <w:r w:rsidR="007B7D68" w:rsidRPr="000D46AE">
        <w:rPr>
          <w:rFonts w:ascii="Times New Roman" w:hAnsi="Times New Roman" w:cs="Times New Roman"/>
          <w:sz w:val="24"/>
          <w:lang w:val="en-US"/>
          <w:rPrChange w:id="5444" w:author="Microsoft Office User" w:date="2019-10-30T11:35:00Z">
            <w:rPr>
              <w:rFonts w:ascii="Times New Roman" w:hAnsi="Times New Roman" w:cs="Times New Roman"/>
              <w:sz w:val="24"/>
              <w:lang w:val="en-US"/>
            </w:rPr>
          </w:rPrChange>
        </w:rPr>
        <w:t xml:space="preserve">6), </w:t>
      </w:r>
      <w:r w:rsidR="00A76805" w:rsidRPr="000D46AE">
        <w:rPr>
          <w:rFonts w:ascii="Times New Roman" w:hAnsi="Times New Roman" w:cs="Times New Roman"/>
          <w:sz w:val="24"/>
          <w:lang w:val="en-US"/>
          <w:rPrChange w:id="5445" w:author="Microsoft Office User" w:date="2019-10-30T11:35:00Z">
            <w:rPr>
              <w:rFonts w:ascii="Times New Roman" w:hAnsi="Times New Roman" w:cs="Times New Roman"/>
              <w:sz w:val="24"/>
              <w:lang w:val="en-US"/>
            </w:rPr>
          </w:rPrChange>
        </w:rPr>
        <w:t>size</w:t>
      </w:r>
      <w:r w:rsidR="007A0694" w:rsidRPr="000D46AE">
        <w:rPr>
          <w:rFonts w:ascii="Times New Roman" w:hAnsi="Times New Roman" w:cs="Times New Roman"/>
          <w:sz w:val="24"/>
          <w:lang w:val="en-US"/>
          <w:rPrChange w:id="5446" w:author="Microsoft Office User" w:date="2019-10-30T11:35:00Z">
            <w:rPr>
              <w:rFonts w:ascii="Times New Roman" w:hAnsi="Times New Roman" w:cs="Times New Roman"/>
              <w:sz w:val="24"/>
              <w:lang w:val="en-US"/>
            </w:rPr>
          </w:rPrChange>
        </w:rPr>
        <w:t xml:space="preserve"> (Experiment</w:t>
      </w:r>
      <w:r w:rsidR="007B7D68" w:rsidRPr="000D46AE">
        <w:rPr>
          <w:rFonts w:ascii="Times New Roman" w:hAnsi="Times New Roman" w:cs="Times New Roman"/>
          <w:sz w:val="24"/>
          <w:lang w:val="en-US"/>
          <w:rPrChange w:id="5447" w:author="Microsoft Office User" w:date="2019-10-30T11:35:00Z">
            <w:rPr>
              <w:rFonts w:ascii="Times New Roman" w:hAnsi="Times New Roman" w:cs="Times New Roman"/>
              <w:sz w:val="24"/>
              <w:lang w:val="en-US"/>
            </w:rPr>
          </w:rPrChange>
        </w:rPr>
        <w:t>s</w:t>
      </w:r>
      <w:r w:rsidR="007A0694" w:rsidRPr="000D46AE">
        <w:rPr>
          <w:rFonts w:ascii="Times New Roman" w:hAnsi="Times New Roman" w:cs="Times New Roman"/>
          <w:sz w:val="24"/>
          <w:lang w:val="en-US"/>
          <w:rPrChange w:id="5448" w:author="Microsoft Office User" w:date="2019-10-30T11:35:00Z">
            <w:rPr>
              <w:rFonts w:ascii="Times New Roman" w:hAnsi="Times New Roman" w:cs="Times New Roman"/>
              <w:sz w:val="24"/>
              <w:lang w:val="en-US"/>
            </w:rPr>
          </w:rPrChange>
        </w:rPr>
        <w:t xml:space="preserve"> 4</w:t>
      </w:r>
      <w:r w:rsidR="007B7D68" w:rsidRPr="000D46AE">
        <w:rPr>
          <w:rFonts w:ascii="Times New Roman" w:hAnsi="Times New Roman" w:cs="Times New Roman"/>
          <w:sz w:val="24"/>
          <w:lang w:val="en-US"/>
          <w:rPrChange w:id="5449" w:author="Microsoft Office User" w:date="2019-10-30T11:35:00Z">
            <w:rPr>
              <w:rFonts w:ascii="Times New Roman" w:hAnsi="Times New Roman" w:cs="Times New Roman"/>
              <w:sz w:val="24"/>
              <w:lang w:val="en-US"/>
            </w:rPr>
          </w:rPrChange>
        </w:rPr>
        <w:t xml:space="preserve"> and 7</w:t>
      </w:r>
      <w:r w:rsidR="007A0694" w:rsidRPr="000D46AE">
        <w:rPr>
          <w:rFonts w:ascii="Times New Roman" w:hAnsi="Times New Roman" w:cs="Times New Roman"/>
          <w:sz w:val="24"/>
          <w:lang w:val="en-US"/>
          <w:rPrChange w:id="5450" w:author="Microsoft Office User" w:date="2019-10-30T11:35:00Z">
            <w:rPr>
              <w:rFonts w:ascii="Times New Roman" w:hAnsi="Times New Roman" w:cs="Times New Roman"/>
              <w:sz w:val="24"/>
              <w:lang w:val="en-US"/>
            </w:rPr>
          </w:rPrChange>
        </w:rPr>
        <w:t xml:space="preserve">) </w:t>
      </w:r>
      <w:r w:rsidR="007B7D68" w:rsidRPr="000D46AE">
        <w:rPr>
          <w:rFonts w:ascii="Times New Roman" w:hAnsi="Times New Roman" w:cs="Times New Roman"/>
          <w:sz w:val="24"/>
          <w:lang w:val="en-US"/>
          <w:rPrChange w:id="5451" w:author="Microsoft Office User" w:date="2019-10-30T11:35:00Z">
            <w:rPr>
              <w:rFonts w:ascii="Times New Roman" w:hAnsi="Times New Roman" w:cs="Times New Roman"/>
              <w:sz w:val="24"/>
              <w:lang w:val="en-US"/>
            </w:rPr>
          </w:rPrChange>
        </w:rPr>
        <w:t xml:space="preserve">or location (Experiment 8) </w:t>
      </w:r>
      <w:r w:rsidR="007A0694" w:rsidRPr="000D46AE">
        <w:rPr>
          <w:rFonts w:ascii="Times New Roman" w:hAnsi="Times New Roman" w:cs="Times New Roman"/>
          <w:sz w:val="24"/>
          <w:lang w:val="en-US"/>
          <w:rPrChange w:id="5452" w:author="Microsoft Office User" w:date="2019-10-30T11:35:00Z">
            <w:rPr>
              <w:rFonts w:ascii="Times New Roman" w:hAnsi="Times New Roman" w:cs="Times New Roman"/>
              <w:sz w:val="24"/>
              <w:lang w:val="en-US"/>
            </w:rPr>
          </w:rPrChange>
        </w:rPr>
        <w:t xml:space="preserve">with </w:t>
      </w:r>
      <w:r w:rsidR="0007083F" w:rsidRPr="000D46AE">
        <w:rPr>
          <w:rFonts w:ascii="Times New Roman" w:hAnsi="Times New Roman" w:cs="Times New Roman"/>
          <w:sz w:val="24"/>
          <w:lang w:val="en-US"/>
          <w:rPrChange w:id="5453" w:author="Microsoft Office User" w:date="2019-10-30T11:35:00Z">
            <w:rPr>
              <w:rFonts w:ascii="Times New Roman" w:hAnsi="Times New Roman" w:cs="Times New Roman"/>
              <w:sz w:val="24"/>
              <w:lang w:val="en-US"/>
            </w:rPr>
          </w:rPrChange>
        </w:rPr>
        <w:t xml:space="preserve">one of the </w:t>
      </w:r>
      <w:r w:rsidR="002C67DF" w:rsidRPr="000D46AE">
        <w:rPr>
          <w:rFonts w:ascii="Times New Roman" w:hAnsi="Times New Roman" w:cs="Times New Roman"/>
          <w:sz w:val="24"/>
          <w:lang w:val="en-US"/>
          <w:rPrChange w:id="5454" w:author="Microsoft Office User" w:date="2019-10-30T11:35:00Z">
            <w:rPr>
              <w:rFonts w:ascii="Times New Roman" w:hAnsi="Times New Roman" w:cs="Times New Roman"/>
              <w:sz w:val="24"/>
              <w:lang w:val="en-US"/>
            </w:rPr>
          </w:rPrChange>
        </w:rPr>
        <w:t>source objects</w:t>
      </w:r>
      <w:r w:rsidR="007A0694" w:rsidRPr="000D46AE">
        <w:rPr>
          <w:rFonts w:ascii="Times New Roman" w:hAnsi="Times New Roman" w:cs="Times New Roman"/>
          <w:sz w:val="24"/>
          <w:lang w:val="en-US"/>
          <w:rPrChange w:id="5455" w:author="Microsoft Office User" w:date="2019-10-30T11:35:00Z">
            <w:rPr>
              <w:rFonts w:ascii="Times New Roman" w:hAnsi="Times New Roman" w:cs="Times New Roman"/>
              <w:sz w:val="24"/>
              <w:lang w:val="en-US"/>
            </w:rPr>
          </w:rPrChange>
        </w:rPr>
        <w:t xml:space="preserve">. </w:t>
      </w:r>
      <w:r w:rsidR="00F84F08" w:rsidRPr="000D46AE">
        <w:rPr>
          <w:rFonts w:ascii="Times New Roman" w:hAnsi="Times New Roman" w:cs="Times New Roman"/>
          <w:sz w:val="24"/>
          <w:lang w:val="en-US"/>
          <w:rPrChange w:id="5456" w:author="Microsoft Office User" w:date="2019-10-30T11:35:00Z">
            <w:rPr>
              <w:rFonts w:ascii="Times New Roman" w:hAnsi="Times New Roman" w:cs="Times New Roman"/>
              <w:sz w:val="24"/>
              <w:lang w:val="en-US"/>
            </w:rPr>
          </w:rPrChange>
        </w:rPr>
        <w:t xml:space="preserve">To demonstrate that our account speaks to both physical and </w:t>
      </w:r>
      <w:r w:rsidR="004A0C98" w:rsidRPr="000D46AE">
        <w:rPr>
          <w:rFonts w:ascii="Times New Roman" w:hAnsi="Times New Roman" w:cs="Times New Roman"/>
          <w:sz w:val="24"/>
          <w:lang w:val="en-US"/>
          <w:rPrChange w:id="5457" w:author="Microsoft Office User" w:date="2019-10-30T11:35:00Z">
            <w:rPr>
              <w:rFonts w:ascii="Times New Roman" w:hAnsi="Times New Roman" w:cs="Times New Roman"/>
              <w:sz w:val="24"/>
              <w:lang w:val="en-US"/>
            </w:rPr>
          </w:rPrChange>
        </w:rPr>
        <w:t xml:space="preserve">conceptual </w:t>
      </w:r>
      <w:r w:rsidR="00F84F08" w:rsidRPr="000D46AE">
        <w:rPr>
          <w:rFonts w:ascii="Times New Roman" w:hAnsi="Times New Roman" w:cs="Times New Roman"/>
          <w:sz w:val="24"/>
          <w:lang w:val="en-US"/>
          <w:rPrChange w:id="5458" w:author="Microsoft Office User" w:date="2019-10-30T11:35:00Z">
            <w:rPr>
              <w:rFonts w:ascii="Times New Roman" w:hAnsi="Times New Roman" w:cs="Times New Roman"/>
              <w:sz w:val="24"/>
              <w:lang w:val="en-US"/>
            </w:rPr>
          </w:rPrChange>
        </w:rPr>
        <w:t xml:space="preserve">features, Experiment 5 created two </w:t>
      </w:r>
      <w:r w:rsidR="007401D0" w:rsidRPr="000D46AE">
        <w:rPr>
          <w:rFonts w:ascii="Times New Roman" w:hAnsi="Times New Roman" w:cs="Times New Roman"/>
          <w:sz w:val="24"/>
          <w:lang w:val="en-US"/>
          <w:rPrChange w:id="5459" w:author="Microsoft Office User" w:date="2019-10-30T11:35:00Z">
            <w:rPr>
              <w:rFonts w:ascii="Times New Roman" w:hAnsi="Times New Roman" w:cs="Times New Roman"/>
              <w:sz w:val="24"/>
              <w:lang w:val="en-US"/>
            </w:rPr>
          </w:rPrChange>
        </w:rPr>
        <w:t>conceptual color categories</w:t>
      </w:r>
      <w:r w:rsidR="00F84F08" w:rsidRPr="000D46AE">
        <w:rPr>
          <w:rFonts w:ascii="Times New Roman" w:hAnsi="Times New Roman" w:cs="Times New Roman"/>
          <w:sz w:val="24"/>
          <w:lang w:val="en-US"/>
          <w:rPrChange w:id="5460" w:author="Microsoft Office User" w:date="2019-10-30T11:35:00Z">
            <w:rPr>
              <w:rFonts w:ascii="Times New Roman" w:hAnsi="Times New Roman" w:cs="Times New Roman"/>
              <w:sz w:val="24"/>
              <w:lang w:val="en-US"/>
            </w:rPr>
          </w:rPrChange>
        </w:rPr>
        <w:t xml:space="preserve"> (</w:t>
      </w:r>
      <w:r w:rsidR="00F84F08" w:rsidRPr="000D46AE">
        <w:rPr>
          <w:rFonts w:ascii="Times New Roman" w:hAnsi="Times New Roman"/>
          <w:i/>
          <w:sz w:val="24"/>
          <w:szCs w:val="24"/>
          <w:lang w:val="en-US"/>
          <w:rPrChange w:id="5461" w:author="Microsoft Office User" w:date="2019-10-30T11:35:00Z">
            <w:rPr>
              <w:rFonts w:ascii="Times New Roman" w:hAnsi="Times New Roman"/>
              <w:i/>
              <w:sz w:val="24"/>
              <w:szCs w:val="24"/>
              <w:lang w:val="en-US"/>
            </w:rPr>
          </w:rPrChange>
        </w:rPr>
        <w:t>Blue-Similar-Yellow</w:t>
      </w:r>
      <w:r w:rsidR="00F84F08" w:rsidRPr="000D46AE">
        <w:rPr>
          <w:rFonts w:ascii="Times New Roman" w:hAnsi="Times New Roman"/>
          <w:sz w:val="24"/>
          <w:szCs w:val="24"/>
          <w:lang w:val="en-US"/>
          <w:rPrChange w:id="5462" w:author="Microsoft Office User" w:date="2019-10-30T11:35:00Z">
            <w:rPr>
              <w:rFonts w:ascii="Times New Roman" w:hAnsi="Times New Roman"/>
              <w:sz w:val="24"/>
              <w:szCs w:val="24"/>
              <w:lang w:val="en-US"/>
            </w:rPr>
          </w:rPrChange>
        </w:rPr>
        <w:t xml:space="preserve">, and </w:t>
      </w:r>
      <w:r w:rsidR="00F84F08" w:rsidRPr="000D46AE">
        <w:rPr>
          <w:rFonts w:ascii="Times New Roman" w:hAnsi="Times New Roman"/>
          <w:i/>
          <w:sz w:val="24"/>
          <w:szCs w:val="24"/>
          <w:lang w:val="en-US"/>
          <w:rPrChange w:id="5463" w:author="Microsoft Office User" w:date="2019-10-30T11:35:00Z">
            <w:rPr>
              <w:rFonts w:ascii="Times New Roman" w:hAnsi="Times New Roman"/>
              <w:i/>
              <w:sz w:val="24"/>
              <w:szCs w:val="24"/>
              <w:lang w:val="en-US"/>
            </w:rPr>
          </w:rPrChange>
        </w:rPr>
        <w:t>Green-Similar-Purple</w:t>
      </w:r>
      <w:r w:rsidR="00F84F08" w:rsidRPr="000D46AE">
        <w:rPr>
          <w:rFonts w:ascii="Times New Roman" w:hAnsi="Times New Roman" w:cs="Times New Roman"/>
          <w:sz w:val="24"/>
          <w:lang w:val="en-US"/>
          <w:rPrChange w:id="5464" w:author="Microsoft Office User" w:date="2019-10-30T11:35:00Z">
            <w:rPr>
              <w:rFonts w:ascii="Times New Roman" w:hAnsi="Times New Roman" w:cs="Times New Roman"/>
              <w:sz w:val="24"/>
              <w:lang w:val="en-US"/>
            </w:rPr>
          </w:rPrChange>
        </w:rPr>
        <w:t>) and then</w:t>
      </w:r>
      <w:r w:rsidR="00AA470B" w:rsidRPr="000D46AE">
        <w:rPr>
          <w:rFonts w:ascii="Times New Roman" w:hAnsi="Times New Roman" w:cs="Times New Roman"/>
          <w:sz w:val="24"/>
          <w:lang w:val="en-US"/>
          <w:rPrChange w:id="5465" w:author="Microsoft Office User" w:date="2019-10-30T11:35:00Z">
            <w:rPr>
              <w:rFonts w:ascii="Times New Roman" w:hAnsi="Times New Roman" w:cs="Times New Roman"/>
              <w:sz w:val="24"/>
              <w:lang w:val="en-US"/>
            </w:rPr>
          </w:rPrChange>
        </w:rPr>
        <w:t xml:space="preserve">, during the </w:t>
      </w:r>
      <w:r w:rsidR="002C67DF" w:rsidRPr="000D46AE">
        <w:rPr>
          <w:rFonts w:ascii="Times New Roman" w:hAnsi="Times New Roman" w:cs="Times New Roman"/>
          <w:sz w:val="24"/>
          <w:lang w:val="en-US"/>
          <w:rPrChange w:id="5466" w:author="Microsoft Office User" w:date="2019-10-30T11:35:00Z">
            <w:rPr>
              <w:rFonts w:ascii="Times New Roman" w:hAnsi="Times New Roman" w:cs="Times New Roman"/>
              <w:sz w:val="24"/>
              <w:lang w:val="en-US"/>
            </w:rPr>
          </w:rPrChange>
        </w:rPr>
        <w:t xml:space="preserve">acquisition </w:t>
      </w:r>
      <w:r w:rsidR="00AA470B" w:rsidRPr="000D46AE">
        <w:rPr>
          <w:rFonts w:ascii="Times New Roman" w:hAnsi="Times New Roman" w:cs="Times New Roman"/>
          <w:sz w:val="24"/>
          <w:lang w:val="en-US"/>
          <w:rPrChange w:id="5467" w:author="Microsoft Office User" w:date="2019-10-30T11:35:00Z">
            <w:rPr>
              <w:rFonts w:ascii="Times New Roman" w:hAnsi="Times New Roman" w:cs="Times New Roman"/>
              <w:sz w:val="24"/>
              <w:lang w:val="en-US"/>
            </w:rPr>
          </w:rPrChange>
        </w:rPr>
        <w:t>phase,</w:t>
      </w:r>
      <w:r w:rsidR="00F84F08" w:rsidRPr="000D46AE">
        <w:rPr>
          <w:rFonts w:ascii="Times New Roman" w:hAnsi="Times New Roman" w:cs="Times New Roman"/>
          <w:sz w:val="24"/>
          <w:lang w:val="en-US"/>
          <w:rPrChange w:id="5468" w:author="Microsoft Office User" w:date="2019-10-30T11:35:00Z">
            <w:rPr>
              <w:rFonts w:ascii="Times New Roman" w:hAnsi="Times New Roman" w:cs="Times New Roman"/>
              <w:sz w:val="24"/>
              <w:lang w:val="en-US"/>
            </w:rPr>
          </w:rPrChange>
        </w:rPr>
        <w:t xml:space="preserve"> presented a </w:t>
      </w:r>
      <w:r w:rsidR="002C67DF" w:rsidRPr="000D46AE">
        <w:rPr>
          <w:rFonts w:ascii="Times New Roman" w:hAnsi="Times New Roman" w:cs="Times New Roman"/>
          <w:sz w:val="24"/>
          <w:lang w:val="en-US"/>
          <w:rPrChange w:id="5469" w:author="Microsoft Office User" w:date="2019-10-30T11:35:00Z">
            <w:rPr>
              <w:rFonts w:ascii="Times New Roman" w:hAnsi="Times New Roman" w:cs="Times New Roman"/>
              <w:sz w:val="24"/>
              <w:lang w:val="en-US"/>
            </w:rPr>
          </w:rPrChange>
        </w:rPr>
        <w:t xml:space="preserve">target </w:t>
      </w:r>
      <w:r w:rsidR="00F84F08" w:rsidRPr="000D46AE">
        <w:rPr>
          <w:rFonts w:ascii="Times New Roman" w:hAnsi="Times New Roman" w:cs="Times New Roman"/>
          <w:sz w:val="24"/>
          <w:lang w:val="en-US"/>
          <w:rPrChange w:id="5470" w:author="Microsoft Office User" w:date="2019-10-30T11:35:00Z">
            <w:rPr>
              <w:rFonts w:ascii="Times New Roman" w:hAnsi="Times New Roman" w:cs="Times New Roman"/>
              <w:sz w:val="24"/>
              <w:lang w:val="en-US"/>
            </w:rPr>
          </w:rPrChange>
        </w:rPr>
        <w:t xml:space="preserve">in either blue or yellow and the </w:t>
      </w:r>
      <w:r w:rsidR="002C67DF" w:rsidRPr="000D46AE">
        <w:rPr>
          <w:rFonts w:ascii="Times New Roman" w:hAnsi="Times New Roman" w:cs="Times New Roman"/>
          <w:sz w:val="24"/>
          <w:lang w:val="en-US"/>
          <w:rPrChange w:id="5471" w:author="Microsoft Office User" w:date="2019-10-30T11:35:00Z">
            <w:rPr>
              <w:rFonts w:ascii="Times New Roman" w:hAnsi="Times New Roman" w:cs="Times New Roman"/>
              <w:sz w:val="24"/>
              <w:lang w:val="en-US"/>
            </w:rPr>
          </w:rPrChange>
        </w:rPr>
        <w:t xml:space="preserve">sources </w:t>
      </w:r>
      <w:r w:rsidR="00F84F08" w:rsidRPr="000D46AE">
        <w:rPr>
          <w:rFonts w:ascii="Times New Roman" w:hAnsi="Times New Roman" w:cs="Times New Roman"/>
          <w:sz w:val="24"/>
          <w:lang w:val="en-US"/>
          <w:rPrChange w:id="5472" w:author="Microsoft Office User" w:date="2019-10-30T11:35:00Z">
            <w:rPr>
              <w:rFonts w:ascii="Times New Roman" w:hAnsi="Times New Roman" w:cs="Times New Roman"/>
              <w:sz w:val="24"/>
              <w:lang w:val="en-US"/>
            </w:rPr>
          </w:rPrChange>
        </w:rPr>
        <w:t>in green or purple.</w:t>
      </w:r>
      <w:r w:rsidR="007B7D68" w:rsidRPr="000D46AE">
        <w:rPr>
          <w:rFonts w:ascii="Times New Roman" w:hAnsi="Times New Roman" w:cs="Times New Roman"/>
          <w:sz w:val="24"/>
          <w:lang w:val="en-US"/>
          <w:rPrChange w:id="5473" w:author="Microsoft Office User" w:date="2019-10-30T11:35:00Z">
            <w:rPr>
              <w:rFonts w:ascii="Times New Roman" w:hAnsi="Times New Roman" w:cs="Times New Roman"/>
              <w:sz w:val="24"/>
              <w:lang w:val="en-US"/>
            </w:rPr>
          </w:rPrChange>
        </w:rPr>
        <w:t xml:space="preserve"> </w:t>
      </w:r>
      <w:r w:rsidR="00CF0829" w:rsidRPr="000D46AE">
        <w:rPr>
          <w:rFonts w:ascii="Times New Roman" w:hAnsi="Times New Roman" w:cs="Times New Roman"/>
          <w:sz w:val="24"/>
          <w:lang w:val="en-US"/>
          <w:rPrChange w:id="5474" w:author="Microsoft Office User" w:date="2019-10-30T11:35:00Z">
            <w:rPr>
              <w:rFonts w:ascii="Times New Roman" w:hAnsi="Times New Roman" w:cs="Times New Roman"/>
              <w:sz w:val="24"/>
              <w:lang w:val="en-US"/>
            </w:rPr>
          </w:rPrChange>
        </w:rPr>
        <w:t xml:space="preserve">In all experiments except Experiment 2, we observed that liking of the target object changed in the direction of the valence of the source object with which the target object shared a feature. The </w:t>
      </w:r>
      <w:r w:rsidR="009832EF" w:rsidRPr="000D46AE">
        <w:rPr>
          <w:rFonts w:ascii="Times New Roman" w:hAnsi="Times New Roman" w:cs="Times New Roman"/>
          <w:sz w:val="24"/>
          <w:lang w:val="en-US"/>
          <w:rPrChange w:id="5475" w:author="Microsoft Office User" w:date="2019-10-30T11:35:00Z">
            <w:rPr>
              <w:rFonts w:ascii="Times New Roman" w:hAnsi="Times New Roman" w:cs="Times New Roman"/>
              <w:sz w:val="24"/>
              <w:lang w:val="en-US"/>
            </w:rPr>
          </w:rPrChange>
        </w:rPr>
        <w:t xml:space="preserve">unexpected </w:t>
      </w:r>
      <w:r w:rsidR="00CF0829" w:rsidRPr="000D46AE">
        <w:rPr>
          <w:rFonts w:ascii="Times New Roman" w:hAnsi="Times New Roman" w:cs="Times New Roman"/>
          <w:sz w:val="24"/>
          <w:lang w:val="en-US"/>
          <w:rPrChange w:id="5476" w:author="Microsoft Office User" w:date="2019-10-30T11:35:00Z">
            <w:rPr>
              <w:rFonts w:ascii="Times New Roman" w:hAnsi="Times New Roman" w:cs="Times New Roman"/>
              <w:sz w:val="24"/>
              <w:lang w:val="en-US"/>
            </w:rPr>
          </w:rPrChange>
        </w:rPr>
        <w:t xml:space="preserve">results of Experiment 2 were </w:t>
      </w:r>
      <w:r w:rsidR="00515F7B" w:rsidRPr="000D46AE">
        <w:rPr>
          <w:rFonts w:ascii="Times New Roman" w:hAnsi="Times New Roman" w:cs="Times New Roman"/>
          <w:sz w:val="24"/>
          <w:lang w:val="en-US"/>
          <w:rPrChange w:id="5477" w:author="Microsoft Office User" w:date="2019-10-30T11:35:00Z">
            <w:rPr>
              <w:rFonts w:ascii="Times New Roman" w:hAnsi="Times New Roman" w:cs="Times New Roman"/>
              <w:sz w:val="24"/>
              <w:lang w:val="en-US"/>
            </w:rPr>
          </w:rPrChange>
        </w:rPr>
        <w:t xml:space="preserve">likely a consequence of </w:t>
      </w:r>
      <w:r w:rsidR="00CF0829" w:rsidRPr="000D46AE">
        <w:rPr>
          <w:rFonts w:ascii="Times New Roman" w:hAnsi="Times New Roman" w:cs="Times New Roman"/>
          <w:sz w:val="24"/>
          <w:lang w:val="en-US"/>
          <w:rPrChange w:id="5478" w:author="Microsoft Office User" w:date="2019-10-30T11:35:00Z">
            <w:rPr>
              <w:rFonts w:ascii="Times New Roman" w:hAnsi="Times New Roman" w:cs="Times New Roman"/>
              <w:sz w:val="24"/>
              <w:lang w:val="en-US"/>
            </w:rPr>
          </w:rPrChange>
        </w:rPr>
        <w:t xml:space="preserve">instructions that directed attention </w:t>
      </w:r>
      <w:r w:rsidR="009832EF" w:rsidRPr="000D46AE">
        <w:rPr>
          <w:rFonts w:ascii="Times New Roman" w:hAnsi="Times New Roman" w:cs="Times New Roman"/>
          <w:sz w:val="24"/>
          <w:lang w:val="en-US"/>
          <w:rPrChange w:id="5479" w:author="Microsoft Office User" w:date="2019-10-30T11:35:00Z">
            <w:rPr>
              <w:rFonts w:ascii="Times New Roman" w:hAnsi="Times New Roman" w:cs="Times New Roman"/>
              <w:sz w:val="24"/>
              <w:lang w:val="en-US"/>
            </w:rPr>
          </w:rPrChange>
        </w:rPr>
        <w:t xml:space="preserve">away from shared </w:t>
      </w:r>
      <w:r w:rsidR="00CF0829" w:rsidRPr="000D46AE">
        <w:rPr>
          <w:rFonts w:ascii="Times New Roman" w:hAnsi="Times New Roman" w:cs="Times New Roman"/>
          <w:sz w:val="24"/>
          <w:lang w:val="en-US"/>
          <w:rPrChange w:id="5480" w:author="Microsoft Office User" w:date="2019-10-30T11:35:00Z">
            <w:rPr>
              <w:rFonts w:ascii="Times New Roman" w:hAnsi="Times New Roman" w:cs="Times New Roman"/>
              <w:sz w:val="24"/>
              <w:lang w:val="en-US"/>
            </w:rPr>
          </w:rPrChange>
        </w:rPr>
        <w:t xml:space="preserve">features </w:t>
      </w:r>
      <w:r w:rsidR="009832EF" w:rsidRPr="000D46AE">
        <w:rPr>
          <w:rFonts w:ascii="Times New Roman" w:hAnsi="Times New Roman" w:cs="Times New Roman"/>
          <w:sz w:val="24"/>
          <w:lang w:val="en-US"/>
          <w:rPrChange w:id="5481" w:author="Microsoft Office User" w:date="2019-10-30T11:35:00Z">
            <w:rPr>
              <w:rFonts w:ascii="Times New Roman" w:hAnsi="Times New Roman" w:cs="Times New Roman"/>
              <w:sz w:val="24"/>
              <w:lang w:val="en-US"/>
            </w:rPr>
          </w:rPrChange>
        </w:rPr>
        <w:t xml:space="preserve">and towards changes in stimulus </w:t>
      </w:r>
      <w:r w:rsidR="00CF0829" w:rsidRPr="000D46AE">
        <w:rPr>
          <w:rFonts w:ascii="Times New Roman" w:hAnsi="Times New Roman" w:cs="Times New Roman"/>
          <w:sz w:val="24"/>
          <w:lang w:val="en-US"/>
          <w:rPrChange w:id="5482" w:author="Microsoft Office User" w:date="2019-10-30T11:35:00Z">
            <w:rPr>
              <w:rFonts w:ascii="Times New Roman" w:hAnsi="Times New Roman" w:cs="Times New Roman"/>
              <w:sz w:val="24"/>
              <w:lang w:val="en-US"/>
            </w:rPr>
          </w:rPrChange>
        </w:rPr>
        <w:t>features</w:t>
      </w:r>
      <w:r w:rsidR="00332218" w:rsidRPr="000D46AE">
        <w:rPr>
          <w:rFonts w:ascii="Times New Roman" w:hAnsi="Times New Roman" w:cs="Times New Roman"/>
          <w:sz w:val="24"/>
          <w:lang w:val="en-US"/>
          <w:rPrChange w:id="5483" w:author="Microsoft Office User" w:date="2019-10-30T11:35:00Z">
            <w:rPr>
              <w:rFonts w:ascii="Times New Roman" w:hAnsi="Times New Roman" w:cs="Times New Roman"/>
              <w:sz w:val="24"/>
              <w:lang w:val="en-US"/>
            </w:rPr>
          </w:rPrChange>
        </w:rPr>
        <w:t xml:space="preserve"> (for more </w:t>
      </w:r>
      <w:r w:rsidR="00332218" w:rsidRPr="000D46AE">
        <w:rPr>
          <w:rFonts w:ascii="Times New Roman" w:hAnsi="Times New Roman" w:cs="Times New Roman"/>
          <w:i/>
          <w:sz w:val="24"/>
          <w:lang w:val="en-US"/>
          <w:rPrChange w:id="5484" w:author="Microsoft Office User" w:date="2019-10-30T11:35:00Z">
            <w:rPr>
              <w:rFonts w:ascii="Times New Roman" w:hAnsi="Times New Roman" w:cs="Times New Roman"/>
              <w:i/>
              <w:sz w:val="24"/>
              <w:lang w:val="en-US"/>
            </w:rPr>
          </w:rPrChange>
        </w:rPr>
        <w:t>see below</w:t>
      </w:r>
      <w:r w:rsidR="00332218" w:rsidRPr="000D46AE">
        <w:rPr>
          <w:rFonts w:ascii="Times New Roman" w:hAnsi="Times New Roman" w:cs="Times New Roman"/>
          <w:sz w:val="24"/>
          <w:lang w:val="en-US"/>
          <w:rPrChange w:id="5485" w:author="Microsoft Office User" w:date="2019-10-30T11:35:00Z">
            <w:rPr>
              <w:rFonts w:ascii="Times New Roman" w:hAnsi="Times New Roman" w:cs="Times New Roman"/>
              <w:sz w:val="24"/>
              <w:lang w:val="en-US"/>
            </w:rPr>
          </w:rPrChange>
        </w:rPr>
        <w:t>)</w:t>
      </w:r>
      <w:r w:rsidR="00CF0829" w:rsidRPr="000D46AE">
        <w:rPr>
          <w:rFonts w:ascii="Times New Roman" w:hAnsi="Times New Roman" w:cs="Times New Roman"/>
          <w:sz w:val="24"/>
          <w:lang w:val="en-US"/>
          <w:rPrChange w:id="5486" w:author="Microsoft Office User" w:date="2019-10-30T11:35:00Z">
            <w:rPr>
              <w:rFonts w:ascii="Times New Roman" w:hAnsi="Times New Roman" w:cs="Times New Roman"/>
              <w:sz w:val="24"/>
              <w:lang w:val="en-US"/>
            </w:rPr>
          </w:rPrChange>
        </w:rPr>
        <w:t>.</w:t>
      </w:r>
    </w:p>
    <w:p w14:paraId="1686EFF8" w14:textId="168D6DB1" w:rsidR="002547F5" w:rsidRPr="000D46AE" w:rsidRDefault="003A2F33" w:rsidP="002547F5">
      <w:pPr>
        <w:spacing w:line="480" w:lineRule="auto"/>
        <w:ind w:firstLine="708"/>
        <w:rPr>
          <w:rFonts w:ascii="Times New Roman" w:hAnsi="Times New Roman" w:cs="Times New Roman"/>
          <w:color w:val="000000" w:themeColor="text1"/>
          <w:sz w:val="24"/>
          <w:szCs w:val="24"/>
          <w:lang w:val="en-US"/>
          <w:rPrChange w:id="5487" w:author="Microsoft Office User" w:date="2019-10-30T11:35:00Z">
            <w:rPr>
              <w:rFonts w:ascii="Times New Roman" w:hAnsi="Times New Roman" w:cs="Times New Roman"/>
              <w:color w:val="000000" w:themeColor="text1"/>
              <w:sz w:val="24"/>
              <w:szCs w:val="24"/>
              <w:lang w:val="en-US"/>
            </w:rPr>
          </w:rPrChange>
        </w:rPr>
      </w:pPr>
      <w:r w:rsidRPr="000D46AE">
        <w:rPr>
          <w:rFonts w:ascii="Times New Roman" w:hAnsi="Times New Roman" w:cs="Times New Roman"/>
          <w:color w:val="000000" w:themeColor="text1"/>
          <w:sz w:val="24"/>
          <w:szCs w:val="24"/>
          <w:lang w:val="en-US"/>
          <w:rPrChange w:id="5488" w:author="Microsoft Office User" w:date="2019-10-30T11:35:00Z">
            <w:rPr>
              <w:rFonts w:ascii="Times New Roman" w:hAnsi="Times New Roman" w:cs="Times New Roman"/>
              <w:color w:val="000000" w:themeColor="text1"/>
              <w:sz w:val="24"/>
              <w:szCs w:val="24"/>
              <w:lang w:val="en-US"/>
            </w:rPr>
          </w:rPrChange>
        </w:rPr>
        <w:t>Taken together, o</w:t>
      </w:r>
      <w:r w:rsidR="00621F84" w:rsidRPr="000D46AE">
        <w:rPr>
          <w:rFonts w:ascii="Times New Roman" w:hAnsi="Times New Roman" w:cs="Times New Roman"/>
          <w:color w:val="000000" w:themeColor="text1"/>
          <w:sz w:val="24"/>
          <w:szCs w:val="24"/>
          <w:lang w:val="en-US"/>
          <w:rPrChange w:id="5489" w:author="Microsoft Office User" w:date="2019-10-30T11:35:00Z">
            <w:rPr>
              <w:rFonts w:ascii="Times New Roman" w:hAnsi="Times New Roman" w:cs="Times New Roman"/>
              <w:color w:val="000000" w:themeColor="text1"/>
              <w:sz w:val="24"/>
              <w:szCs w:val="24"/>
              <w:lang w:val="en-US"/>
            </w:rPr>
          </w:rPrChange>
        </w:rPr>
        <w:t xml:space="preserve">ur results provide </w:t>
      </w:r>
      <w:r w:rsidR="00F84F08" w:rsidRPr="000D46AE">
        <w:rPr>
          <w:rFonts w:ascii="Times New Roman" w:hAnsi="Times New Roman" w:cs="Times New Roman"/>
          <w:color w:val="000000" w:themeColor="text1"/>
          <w:sz w:val="24"/>
          <w:szCs w:val="24"/>
          <w:lang w:val="en-US"/>
          <w:rPrChange w:id="5490" w:author="Microsoft Office User" w:date="2019-10-30T11:35:00Z">
            <w:rPr>
              <w:rFonts w:ascii="Times New Roman" w:hAnsi="Times New Roman" w:cs="Times New Roman"/>
              <w:color w:val="000000" w:themeColor="text1"/>
              <w:sz w:val="24"/>
              <w:szCs w:val="24"/>
              <w:lang w:val="en-US"/>
            </w:rPr>
          </w:rPrChange>
        </w:rPr>
        <w:t xml:space="preserve">strong and </w:t>
      </w:r>
      <w:r w:rsidR="00F44CC5" w:rsidRPr="000D46AE">
        <w:rPr>
          <w:rFonts w:ascii="Times New Roman" w:hAnsi="Times New Roman" w:cs="Times New Roman"/>
          <w:color w:val="000000" w:themeColor="text1"/>
          <w:sz w:val="24"/>
          <w:szCs w:val="24"/>
          <w:lang w:val="en-US"/>
          <w:rPrChange w:id="5491" w:author="Microsoft Office User" w:date="2019-10-30T11:35:00Z">
            <w:rPr>
              <w:rFonts w:ascii="Times New Roman" w:hAnsi="Times New Roman" w:cs="Times New Roman"/>
              <w:color w:val="000000" w:themeColor="text1"/>
              <w:sz w:val="24"/>
              <w:szCs w:val="24"/>
              <w:lang w:val="en-US"/>
            </w:rPr>
          </w:rPrChange>
        </w:rPr>
        <w:t xml:space="preserve">repeated </w:t>
      </w:r>
      <w:r w:rsidR="00621F84" w:rsidRPr="000D46AE">
        <w:rPr>
          <w:rFonts w:ascii="Times New Roman" w:hAnsi="Times New Roman" w:cs="Times New Roman"/>
          <w:color w:val="000000" w:themeColor="text1"/>
          <w:sz w:val="24"/>
          <w:szCs w:val="24"/>
          <w:lang w:val="en-US"/>
          <w:rPrChange w:id="5492" w:author="Microsoft Office User" w:date="2019-10-30T11:35:00Z">
            <w:rPr>
              <w:rFonts w:ascii="Times New Roman" w:hAnsi="Times New Roman" w:cs="Times New Roman"/>
              <w:color w:val="000000" w:themeColor="text1"/>
              <w:sz w:val="24"/>
              <w:szCs w:val="24"/>
              <w:lang w:val="en-US"/>
            </w:rPr>
          </w:rPrChange>
        </w:rPr>
        <w:t xml:space="preserve">support </w:t>
      </w:r>
      <w:r w:rsidR="00F84F08" w:rsidRPr="000D46AE">
        <w:rPr>
          <w:rFonts w:ascii="Times New Roman" w:hAnsi="Times New Roman" w:cs="Times New Roman"/>
          <w:color w:val="000000" w:themeColor="text1"/>
          <w:sz w:val="24"/>
          <w:szCs w:val="24"/>
          <w:lang w:val="en-US"/>
          <w:rPrChange w:id="5493" w:author="Microsoft Office User" w:date="2019-10-30T11:35:00Z">
            <w:rPr>
              <w:rFonts w:ascii="Times New Roman" w:hAnsi="Times New Roman" w:cs="Times New Roman"/>
              <w:color w:val="000000" w:themeColor="text1"/>
              <w:sz w:val="24"/>
              <w:szCs w:val="24"/>
              <w:lang w:val="en-US"/>
            </w:rPr>
          </w:rPrChange>
        </w:rPr>
        <w:t xml:space="preserve">for the shared features </w:t>
      </w:r>
      <w:r w:rsidR="00796F31" w:rsidRPr="000D46AE">
        <w:rPr>
          <w:rFonts w:ascii="Times New Roman" w:hAnsi="Times New Roman" w:cs="Times New Roman"/>
          <w:color w:val="000000" w:themeColor="text1"/>
          <w:sz w:val="24"/>
          <w:szCs w:val="24"/>
          <w:lang w:val="en-US"/>
          <w:rPrChange w:id="5494" w:author="Microsoft Office User" w:date="2019-10-30T11:35:00Z">
            <w:rPr>
              <w:rFonts w:ascii="Times New Roman" w:hAnsi="Times New Roman" w:cs="Times New Roman"/>
              <w:color w:val="000000" w:themeColor="text1"/>
              <w:sz w:val="24"/>
              <w:szCs w:val="24"/>
              <w:lang w:val="en-US"/>
            </w:rPr>
          </w:rPrChange>
        </w:rPr>
        <w:t>principle</w:t>
      </w:r>
      <w:r w:rsidR="00F84F08" w:rsidRPr="000D46AE">
        <w:rPr>
          <w:rFonts w:ascii="Times New Roman" w:hAnsi="Times New Roman" w:cs="Times New Roman"/>
          <w:color w:val="000000" w:themeColor="text1"/>
          <w:sz w:val="24"/>
          <w:szCs w:val="24"/>
          <w:lang w:val="en-US"/>
          <w:rPrChange w:id="5495" w:author="Microsoft Office User" w:date="2019-10-30T11:35:00Z">
            <w:rPr>
              <w:rFonts w:ascii="Times New Roman" w:hAnsi="Times New Roman" w:cs="Times New Roman"/>
              <w:color w:val="000000" w:themeColor="text1"/>
              <w:sz w:val="24"/>
              <w:szCs w:val="24"/>
              <w:lang w:val="en-US"/>
            </w:rPr>
          </w:rPrChange>
        </w:rPr>
        <w:t xml:space="preserve">. </w:t>
      </w:r>
      <w:r w:rsidR="00CF0829" w:rsidRPr="000D46AE">
        <w:rPr>
          <w:rFonts w:ascii="Times New Roman" w:hAnsi="Times New Roman" w:cs="Times New Roman"/>
          <w:color w:val="000000" w:themeColor="text1"/>
          <w:sz w:val="24"/>
          <w:szCs w:val="24"/>
          <w:lang w:val="en-US"/>
          <w:rPrChange w:id="5496" w:author="Microsoft Office User" w:date="2019-10-30T11:35:00Z">
            <w:rPr>
              <w:rFonts w:ascii="Times New Roman" w:hAnsi="Times New Roman" w:cs="Times New Roman"/>
              <w:color w:val="000000" w:themeColor="text1"/>
              <w:sz w:val="24"/>
              <w:szCs w:val="24"/>
              <w:lang w:val="en-US"/>
            </w:rPr>
          </w:rPrChange>
        </w:rPr>
        <w:t xml:space="preserve">Changes in liking </w:t>
      </w:r>
      <w:r w:rsidR="00F44CC5" w:rsidRPr="000D46AE">
        <w:rPr>
          <w:rFonts w:ascii="Times New Roman" w:hAnsi="Times New Roman" w:cs="Times New Roman"/>
          <w:color w:val="000000" w:themeColor="text1"/>
          <w:sz w:val="24"/>
          <w:szCs w:val="24"/>
          <w:lang w:val="en-US"/>
          <w:rPrChange w:id="5497" w:author="Microsoft Office User" w:date="2019-10-30T11:35:00Z">
            <w:rPr>
              <w:rFonts w:ascii="Times New Roman" w:hAnsi="Times New Roman" w:cs="Times New Roman"/>
              <w:color w:val="000000" w:themeColor="text1"/>
              <w:sz w:val="24"/>
              <w:szCs w:val="24"/>
              <w:lang w:val="en-US"/>
            </w:rPr>
          </w:rPrChange>
        </w:rPr>
        <w:t xml:space="preserve">were not driven by mere contiguity but </w:t>
      </w:r>
      <w:r w:rsidR="00A76805" w:rsidRPr="000D46AE">
        <w:rPr>
          <w:rFonts w:ascii="Times New Roman" w:hAnsi="Times New Roman" w:cs="Times New Roman"/>
          <w:color w:val="000000" w:themeColor="text1"/>
          <w:sz w:val="24"/>
          <w:szCs w:val="24"/>
          <w:lang w:val="en-US"/>
          <w:rPrChange w:id="5498" w:author="Microsoft Office User" w:date="2019-10-30T11:35:00Z">
            <w:rPr>
              <w:rFonts w:ascii="Times New Roman" w:hAnsi="Times New Roman" w:cs="Times New Roman"/>
              <w:color w:val="000000" w:themeColor="text1"/>
              <w:sz w:val="24"/>
              <w:szCs w:val="24"/>
              <w:lang w:val="en-US"/>
            </w:rPr>
          </w:rPrChange>
        </w:rPr>
        <w:t>instead</w:t>
      </w:r>
      <w:r w:rsidR="00621F84" w:rsidRPr="000D46AE">
        <w:rPr>
          <w:rFonts w:ascii="Times New Roman" w:hAnsi="Times New Roman" w:cs="Times New Roman"/>
          <w:color w:val="000000" w:themeColor="text1"/>
          <w:sz w:val="24"/>
          <w:szCs w:val="24"/>
          <w:lang w:val="en-US"/>
          <w:rPrChange w:id="5499" w:author="Microsoft Office User" w:date="2019-10-30T11:35:00Z">
            <w:rPr>
              <w:rFonts w:ascii="Times New Roman" w:hAnsi="Times New Roman" w:cs="Times New Roman"/>
              <w:color w:val="000000" w:themeColor="text1"/>
              <w:sz w:val="24"/>
              <w:szCs w:val="24"/>
              <w:lang w:val="en-US"/>
            </w:rPr>
          </w:rPrChange>
        </w:rPr>
        <w:t xml:space="preserve"> </w:t>
      </w:r>
      <w:r w:rsidR="00F44CC5" w:rsidRPr="000D46AE">
        <w:rPr>
          <w:rFonts w:ascii="Times New Roman" w:hAnsi="Times New Roman" w:cs="Times New Roman"/>
          <w:color w:val="000000" w:themeColor="text1"/>
          <w:sz w:val="24"/>
          <w:szCs w:val="24"/>
          <w:lang w:val="en-US"/>
          <w:rPrChange w:id="5500" w:author="Microsoft Office User" w:date="2019-10-30T11:35:00Z">
            <w:rPr>
              <w:rFonts w:ascii="Times New Roman" w:hAnsi="Times New Roman" w:cs="Times New Roman"/>
              <w:color w:val="000000" w:themeColor="text1"/>
              <w:sz w:val="24"/>
              <w:szCs w:val="24"/>
              <w:lang w:val="en-US"/>
            </w:rPr>
          </w:rPrChange>
        </w:rPr>
        <w:t xml:space="preserve">by </w:t>
      </w:r>
      <w:r w:rsidR="00621F84" w:rsidRPr="000D46AE">
        <w:rPr>
          <w:rFonts w:ascii="Times New Roman" w:hAnsi="Times New Roman" w:cs="Times New Roman"/>
          <w:color w:val="000000" w:themeColor="text1"/>
          <w:sz w:val="24"/>
          <w:szCs w:val="24"/>
          <w:lang w:val="en-US"/>
          <w:rPrChange w:id="5501" w:author="Microsoft Office User" w:date="2019-10-30T11:35:00Z">
            <w:rPr>
              <w:rFonts w:ascii="Times New Roman" w:hAnsi="Times New Roman" w:cs="Times New Roman"/>
              <w:color w:val="000000" w:themeColor="text1"/>
              <w:sz w:val="24"/>
              <w:szCs w:val="24"/>
              <w:lang w:val="en-US"/>
            </w:rPr>
          </w:rPrChange>
        </w:rPr>
        <w:t xml:space="preserve">the </w:t>
      </w:r>
      <w:r w:rsidR="00F44CC5" w:rsidRPr="000D46AE">
        <w:rPr>
          <w:rFonts w:ascii="Times New Roman" w:hAnsi="Times New Roman" w:cs="Times New Roman"/>
          <w:color w:val="000000" w:themeColor="text1"/>
          <w:sz w:val="24"/>
          <w:szCs w:val="24"/>
          <w:lang w:val="en-US"/>
          <w:rPrChange w:id="5502" w:author="Microsoft Office User" w:date="2019-10-30T11:35:00Z">
            <w:rPr>
              <w:rFonts w:ascii="Times New Roman" w:hAnsi="Times New Roman" w:cs="Times New Roman"/>
              <w:color w:val="000000" w:themeColor="text1"/>
              <w:sz w:val="24"/>
              <w:szCs w:val="24"/>
              <w:lang w:val="en-US"/>
            </w:rPr>
          </w:rPrChange>
        </w:rPr>
        <w:t>feature</w:t>
      </w:r>
      <w:r w:rsidR="00237D95" w:rsidRPr="000D46AE">
        <w:rPr>
          <w:rFonts w:ascii="Times New Roman" w:hAnsi="Times New Roman" w:cs="Times New Roman"/>
          <w:color w:val="000000" w:themeColor="text1"/>
          <w:sz w:val="24"/>
          <w:szCs w:val="24"/>
          <w:lang w:val="en-US"/>
          <w:rPrChange w:id="5503" w:author="Microsoft Office User" w:date="2019-10-30T11:35:00Z">
            <w:rPr>
              <w:rFonts w:ascii="Times New Roman" w:hAnsi="Times New Roman" w:cs="Times New Roman"/>
              <w:color w:val="000000" w:themeColor="text1"/>
              <w:sz w:val="24"/>
              <w:szCs w:val="24"/>
              <w:lang w:val="en-US"/>
            </w:rPr>
          </w:rPrChange>
        </w:rPr>
        <w:t>s</w:t>
      </w:r>
      <w:r w:rsidR="00F44CC5" w:rsidRPr="000D46AE">
        <w:rPr>
          <w:rFonts w:ascii="Times New Roman" w:hAnsi="Times New Roman" w:cs="Times New Roman"/>
          <w:color w:val="000000" w:themeColor="text1"/>
          <w:sz w:val="24"/>
          <w:szCs w:val="24"/>
          <w:lang w:val="en-US"/>
          <w:rPrChange w:id="5504" w:author="Microsoft Office User" w:date="2019-10-30T11:35:00Z">
            <w:rPr>
              <w:rFonts w:ascii="Times New Roman" w:hAnsi="Times New Roman" w:cs="Times New Roman"/>
              <w:color w:val="000000" w:themeColor="text1"/>
              <w:sz w:val="24"/>
              <w:szCs w:val="24"/>
              <w:lang w:val="en-US"/>
            </w:rPr>
          </w:rPrChange>
        </w:rPr>
        <w:t xml:space="preserve"> </w:t>
      </w:r>
      <w:r w:rsidR="00796F31" w:rsidRPr="000D46AE">
        <w:rPr>
          <w:rFonts w:ascii="Times New Roman" w:hAnsi="Times New Roman" w:cs="Times New Roman"/>
          <w:color w:val="000000" w:themeColor="text1"/>
          <w:sz w:val="24"/>
          <w:szCs w:val="24"/>
          <w:lang w:val="en-US"/>
          <w:rPrChange w:id="5505" w:author="Microsoft Office User" w:date="2019-10-30T11:35:00Z">
            <w:rPr>
              <w:rFonts w:ascii="Times New Roman" w:hAnsi="Times New Roman" w:cs="Times New Roman"/>
              <w:color w:val="000000" w:themeColor="text1"/>
              <w:sz w:val="24"/>
              <w:szCs w:val="24"/>
              <w:lang w:val="en-US"/>
            </w:rPr>
          </w:rPrChange>
        </w:rPr>
        <w:t xml:space="preserve">targets </w:t>
      </w:r>
      <w:r w:rsidR="00621F84" w:rsidRPr="000D46AE">
        <w:rPr>
          <w:rFonts w:ascii="Times New Roman" w:hAnsi="Times New Roman" w:cs="Times New Roman"/>
          <w:color w:val="000000" w:themeColor="text1"/>
          <w:sz w:val="24"/>
          <w:szCs w:val="24"/>
          <w:lang w:val="en-US"/>
          <w:rPrChange w:id="5506" w:author="Microsoft Office User" w:date="2019-10-30T11:35:00Z">
            <w:rPr>
              <w:rFonts w:ascii="Times New Roman" w:hAnsi="Times New Roman" w:cs="Times New Roman"/>
              <w:color w:val="000000" w:themeColor="text1"/>
              <w:sz w:val="24"/>
              <w:szCs w:val="24"/>
              <w:lang w:val="en-US"/>
            </w:rPr>
          </w:rPrChange>
        </w:rPr>
        <w:t xml:space="preserve">and </w:t>
      </w:r>
      <w:r w:rsidR="00796F31" w:rsidRPr="000D46AE">
        <w:rPr>
          <w:rFonts w:ascii="Times New Roman" w:hAnsi="Times New Roman" w:cs="Times New Roman"/>
          <w:color w:val="000000" w:themeColor="text1"/>
          <w:sz w:val="24"/>
          <w:szCs w:val="24"/>
          <w:lang w:val="en-US"/>
          <w:rPrChange w:id="5507" w:author="Microsoft Office User" w:date="2019-10-30T11:35:00Z">
            <w:rPr>
              <w:rFonts w:ascii="Times New Roman" w:hAnsi="Times New Roman" w:cs="Times New Roman"/>
              <w:color w:val="000000" w:themeColor="text1"/>
              <w:sz w:val="24"/>
              <w:szCs w:val="24"/>
              <w:lang w:val="en-US"/>
            </w:rPr>
          </w:rPrChange>
        </w:rPr>
        <w:t xml:space="preserve">sources </w:t>
      </w:r>
      <w:r w:rsidR="00621F84" w:rsidRPr="000D46AE">
        <w:rPr>
          <w:rFonts w:ascii="Times New Roman" w:hAnsi="Times New Roman" w:cs="Times New Roman"/>
          <w:color w:val="000000" w:themeColor="text1"/>
          <w:sz w:val="24"/>
          <w:szCs w:val="24"/>
          <w:lang w:val="en-US"/>
          <w:rPrChange w:id="5508" w:author="Microsoft Office User" w:date="2019-10-30T11:35:00Z">
            <w:rPr>
              <w:rFonts w:ascii="Times New Roman" w:hAnsi="Times New Roman" w:cs="Times New Roman"/>
              <w:color w:val="000000" w:themeColor="text1"/>
              <w:sz w:val="24"/>
              <w:szCs w:val="24"/>
              <w:lang w:val="en-US"/>
            </w:rPr>
          </w:rPrChange>
        </w:rPr>
        <w:t xml:space="preserve">shared with </w:t>
      </w:r>
      <w:r w:rsidR="00F44CC5" w:rsidRPr="000D46AE">
        <w:rPr>
          <w:rFonts w:ascii="Times New Roman" w:hAnsi="Times New Roman" w:cs="Times New Roman"/>
          <w:color w:val="000000" w:themeColor="text1"/>
          <w:sz w:val="24"/>
          <w:szCs w:val="24"/>
          <w:lang w:val="en-US"/>
          <w:rPrChange w:id="5509" w:author="Microsoft Office User" w:date="2019-10-30T11:35:00Z">
            <w:rPr>
              <w:rFonts w:ascii="Times New Roman" w:hAnsi="Times New Roman" w:cs="Times New Roman"/>
              <w:color w:val="000000" w:themeColor="text1"/>
              <w:sz w:val="24"/>
              <w:szCs w:val="24"/>
              <w:lang w:val="en-US"/>
            </w:rPr>
          </w:rPrChange>
        </w:rPr>
        <w:t xml:space="preserve">one another. These shared feature effects were evident </w:t>
      </w:r>
      <w:r w:rsidR="007B7D68" w:rsidRPr="000D46AE">
        <w:rPr>
          <w:rFonts w:ascii="Times New Roman" w:hAnsi="Times New Roman" w:cs="Times New Roman"/>
          <w:color w:val="000000" w:themeColor="text1"/>
          <w:sz w:val="24"/>
          <w:szCs w:val="24"/>
          <w:lang w:val="en-US"/>
          <w:rPrChange w:id="5510" w:author="Microsoft Office User" w:date="2019-10-30T11:35:00Z">
            <w:rPr>
              <w:rFonts w:ascii="Times New Roman" w:hAnsi="Times New Roman" w:cs="Times New Roman"/>
              <w:color w:val="000000" w:themeColor="text1"/>
              <w:sz w:val="24"/>
              <w:szCs w:val="24"/>
              <w:lang w:val="en-US"/>
            </w:rPr>
          </w:rPrChange>
        </w:rPr>
        <w:t xml:space="preserve">from </w:t>
      </w:r>
      <w:r w:rsidR="00F44CC5" w:rsidRPr="000D46AE">
        <w:rPr>
          <w:rFonts w:ascii="Times New Roman" w:hAnsi="Times New Roman" w:cs="Times New Roman"/>
          <w:color w:val="000000" w:themeColor="text1"/>
          <w:sz w:val="24"/>
          <w:szCs w:val="24"/>
          <w:lang w:val="en-US"/>
          <w:rPrChange w:id="5511" w:author="Microsoft Office User" w:date="2019-10-30T11:35:00Z">
            <w:rPr>
              <w:rFonts w:ascii="Times New Roman" w:hAnsi="Times New Roman" w:cs="Times New Roman"/>
              <w:color w:val="000000" w:themeColor="text1"/>
              <w:sz w:val="24"/>
              <w:szCs w:val="24"/>
              <w:lang w:val="en-US"/>
            </w:rPr>
          </w:rPrChange>
        </w:rPr>
        <w:t xml:space="preserve">self-reported ratings, behavioral intentions, </w:t>
      </w:r>
      <w:r w:rsidR="007B7D68" w:rsidRPr="000D46AE">
        <w:rPr>
          <w:rFonts w:ascii="Times New Roman" w:hAnsi="Times New Roman" w:cs="Times New Roman"/>
          <w:color w:val="000000" w:themeColor="text1"/>
          <w:sz w:val="24"/>
          <w:szCs w:val="24"/>
          <w:lang w:val="en-US"/>
          <w:rPrChange w:id="5512" w:author="Microsoft Office User" w:date="2019-10-30T11:35:00Z">
            <w:rPr>
              <w:rFonts w:ascii="Times New Roman" w:hAnsi="Times New Roman" w:cs="Times New Roman"/>
              <w:color w:val="000000" w:themeColor="text1"/>
              <w:sz w:val="24"/>
              <w:szCs w:val="24"/>
              <w:lang w:val="en-US"/>
            </w:rPr>
          </w:rPrChange>
        </w:rPr>
        <w:t xml:space="preserve">evaluative priming </w:t>
      </w:r>
      <w:r w:rsidR="00F44CC5" w:rsidRPr="000D46AE">
        <w:rPr>
          <w:rFonts w:ascii="Times New Roman" w:hAnsi="Times New Roman" w:cs="Times New Roman"/>
          <w:color w:val="000000" w:themeColor="text1"/>
          <w:sz w:val="24"/>
          <w:szCs w:val="24"/>
          <w:lang w:val="en-US"/>
          <w:rPrChange w:id="5513" w:author="Microsoft Office User" w:date="2019-10-30T11:35:00Z">
            <w:rPr>
              <w:rFonts w:ascii="Times New Roman" w:hAnsi="Times New Roman" w:cs="Times New Roman"/>
              <w:color w:val="000000" w:themeColor="text1"/>
              <w:sz w:val="24"/>
              <w:szCs w:val="24"/>
              <w:lang w:val="en-US"/>
            </w:rPr>
          </w:rPrChange>
        </w:rPr>
        <w:t xml:space="preserve">and IAT effects </w:t>
      </w:r>
      <w:r w:rsidR="00947E91" w:rsidRPr="000D46AE">
        <w:rPr>
          <w:rFonts w:ascii="Times New Roman" w:hAnsi="Times New Roman" w:cs="Times New Roman"/>
          <w:color w:val="000000" w:themeColor="text1"/>
          <w:sz w:val="24"/>
          <w:szCs w:val="24"/>
          <w:lang w:val="en-US"/>
          <w:rPrChange w:id="5514" w:author="Microsoft Office User" w:date="2019-10-30T11:35:00Z">
            <w:rPr>
              <w:rFonts w:ascii="Times New Roman" w:hAnsi="Times New Roman" w:cs="Times New Roman"/>
              <w:color w:val="000000" w:themeColor="text1"/>
              <w:sz w:val="24"/>
              <w:szCs w:val="24"/>
              <w:lang w:val="en-US"/>
            </w:rPr>
          </w:rPrChange>
        </w:rPr>
        <w:t>which</w:t>
      </w:r>
      <w:r w:rsidR="00F44CC5" w:rsidRPr="000D46AE">
        <w:rPr>
          <w:rFonts w:ascii="Times New Roman" w:hAnsi="Times New Roman" w:cs="Times New Roman"/>
          <w:color w:val="000000" w:themeColor="text1"/>
          <w:sz w:val="24"/>
          <w:szCs w:val="24"/>
          <w:lang w:val="en-US"/>
          <w:rPrChange w:id="5515" w:author="Microsoft Office User" w:date="2019-10-30T11:35:00Z">
            <w:rPr>
              <w:rFonts w:ascii="Times New Roman" w:hAnsi="Times New Roman" w:cs="Times New Roman"/>
              <w:color w:val="000000" w:themeColor="text1"/>
              <w:sz w:val="24"/>
              <w:szCs w:val="24"/>
              <w:lang w:val="en-US"/>
            </w:rPr>
          </w:rPrChange>
        </w:rPr>
        <w:t xml:space="preserve"> consistently favored one </w:t>
      </w:r>
      <w:r w:rsidR="00796F31" w:rsidRPr="000D46AE">
        <w:rPr>
          <w:rFonts w:ascii="Times New Roman" w:hAnsi="Times New Roman" w:cs="Times New Roman"/>
          <w:color w:val="000000" w:themeColor="text1"/>
          <w:sz w:val="24"/>
          <w:szCs w:val="24"/>
          <w:lang w:val="en-US"/>
          <w:rPrChange w:id="5516" w:author="Microsoft Office User" w:date="2019-10-30T11:35:00Z">
            <w:rPr>
              <w:rFonts w:ascii="Times New Roman" w:hAnsi="Times New Roman" w:cs="Times New Roman"/>
              <w:color w:val="000000" w:themeColor="text1"/>
              <w:sz w:val="24"/>
              <w:szCs w:val="24"/>
              <w:lang w:val="en-US"/>
            </w:rPr>
          </w:rPrChange>
        </w:rPr>
        <w:t xml:space="preserve">target </w:t>
      </w:r>
      <w:r w:rsidR="00F44CC5" w:rsidRPr="000D46AE">
        <w:rPr>
          <w:rFonts w:ascii="Times New Roman" w:hAnsi="Times New Roman" w:cs="Times New Roman"/>
          <w:color w:val="000000" w:themeColor="text1"/>
          <w:sz w:val="24"/>
          <w:szCs w:val="24"/>
          <w:lang w:val="en-US"/>
          <w:rPrChange w:id="5517" w:author="Microsoft Office User" w:date="2019-10-30T11:35:00Z">
            <w:rPr>
              <w:rFonts w:ascii="Times New Roman" w:hAnsi="Times New Roman" w:cs="Times New Roman"/>
              <w:color w:val="000000" w:themeColor="text1"/>
              <w:sz w:val="24"/>
              <w:szCs w:val="24"/>
              <w:lang w:val="en-US"/>
            </w:rPr>
          </w:rPrChange>
        </w:rPr>
        <w:t xml:space="preserve">over the other. </w:t>
      </w:r>
      <w:r w:rsidR="00F84F08" w:rsidRPr="000D46AE">
        <w:rPr>
          <w:rFonts w:ascii="Times New Roman" w:hAnsi="Times New Roman" w:cs="Times New Roman"/>
          <w:color w:val="000000" w:themeColor="text1"/>
          <w:sz w:val="24"/>
          <w:szCs w:val="24"/>
          <w:lang w:val="en-US"/>
          <w:rPrChange w:id="5518" w:author="Microsoft Office User" w:date="2019-10-30T11:35:00Z">
            <w:rPr>
              <w:rFonts w:ascii="Times New Roman" w:hAnsi="Times New Roman" w:cs="Times New Roman"/>
              <w:color w:val="000000" w:themeColor="text1"/>
              <w:sz w:val="24"/>
              <w:szCs w:val="24"/>
              <w:lang w:val="en-US"/>
            </w:rPr>
          </w:rPrChange>
        </w:rPr>
        <w:t>They also emerge</w:t>
      </w:r>
      <w:r w:rsidR="007B7D68" w:rsidRPr="000D46AE">
        <w:rPr>
          <w:rFonts w:ascii="Times New Roman" w:hAnsi="Times New Roman" w:cs="Times New Roman"/>
          <w:color w:val="000000" w:themeColor="text1"/>
          <w:sz w:val="24"/>
          <w:szCs w:val="24"/>
          <w:lang w:val="en-US"/>
          <w:rPrChange w:id="5519" w:author="Microsoft Office User" w:date="2019-10-30T11:35:00Z">
            <w:rPr>
              <w:rFonts w:ascii="Times New Roman" w:hAnsi="Times New Roman" w:cs="Times New Roman"/>
              <w:color w:val="000000" w:themeColor="text1"/>
              <w:sz w:val="24"/>
              <w:szCs w:val="24"/>
              <w:lang w:val="en-US"/>
            </w:rPr>
          </w:rPrChange>
        </w:rPr>
        <w:t xml:space="preserve">d regardless of the type (color, </w:t>
      </w:r>
      <w:r w:rsidR="00F84F08" w:rsidRPr="000D46AE">
        <w:rPr>
          <w:rFonts w:ascii="Times New Roman" w:hAnsi="Times New Roman" w:cs="Times New Roman"/>
          <w:color w:val="000000" w:themeColor="text1"/>
          <w:sz w:val="24"/>
          <w:szCs w:val="24"/>
          <w:lang w:val="en-US"/>
          <w:rPrChange w:id="5520" w:author="Microsoft Office User" w:date="2019-10-30T11:35:00Z">
            <w:rPr>
              <w:rFonts w:ascii="Times New Roman" w:hAnsi="Times New Roman" w:cs="Times New Roman"/>
              <w:color w:val="000000" w:themeColor="text1"/>
              <w:sz w:val="24"/>
              <w:szCs w:val="24"/>
              <w:lang w:val="en-US"/>
            </w:rPr>
          </w:rPrChange>
        </w:rPr>
        <w:t>size</w:t>
      </w:r>
      <w:r w:rsidR="007B7D68" w:rsidRPr="000D46AE">
        <w:rPr>
          <w:rFonts w:ascii="Times New Roman" w:hAnsi="Times New Roman" w:cs="Times New Roman"/>
          <w:color w:val="000000" w:themeColor="text1"/>
          <w:sz w:val="24"/>
          <w:szCs w:val="24"/>
          <w:lang w:val="en-US"/>
          <w:rPrChange w:id="5521" w:author="Microsoft Office User" w:date="2019-10-30T11:35:00Z">
            <w:rPr>
              <w:rFonts w:ascii="Times New Roman" w:hAnsi="Times New Roman" w:cs="Times New Roman"/>
              <w:color w:val="000000" w:themeColor="text1"/>
              <w:sz w:val="24"/>
              <w:szCs w:val="24"/>
              <w:lang w:val="en-US"/>
            </w:rPr>
          </w:rPrChange>
        </w:rPr>
        <w:t>, location</w:t>
      </w:r>
      <w:r w:rsidR="00F84F08" w:rsidRPr="000D46AE">
        <w:rPr>
          <w:rFonts w:ascii="Times New Roman" w:hAnsi="Times New Roman" w:cs="Times New Roman"/>
          <w:color w:val="000000" w:themeColor="text1"/>
          <w:sz w:val="24"/>
          <w:szCs w:val="24"/>
          <w:lang w:val="en-US"/>
          <w:rPrChange w:id="5522" w:author="Microsoft Office User" w:date="2019-10-30T11:35:00Z">
            <w:rPr>
              <w:rFonts w:ascii="Times New Roman" w:hAnsi="Times New Roman" w:cs="Times New Roman"/>
              <w:color w:val="000000" w:themeColor="text1"/>
              <w:sz w:val="24"/>
              <w:szCs w:val="24"/>
              <w:lang w:val="en-US"/>
            </w:rPr>
          </w:rPrChange>
        </w:rPr>
        <w:t xml:space="preserve">) and </w:t>
      </w:r>
      <w:r w:rsidR="00621F84" w:rsidRPr="000D46AE">
        <w:rPr>
          <w:rFonts w:ascii="Times New Roman" w:hAnsi="Times New Roman" w:cs="Times New Roman"/>
          <w:color w:val="000000" w:themeColor="text1"/>
          <w:sz w:val="24"/>
          <w:szCs w:val="24"/>
          <w:lang w:val="en-US"/>
          <w:rPrChange w:id="5523" w:author="Microsoft Office User" w:date="2019-10-30T11:35:00Z">
            <w:rPr>
              <w:rFonts w:ascii="Times New Roman" w:hAnsi="Times New Roman" w:cs="Times New Roman"/>
              <w:color w:val="000000" w:themeColor="text1"/>
              <w:sz w:val="24"/>
              <w:szCs w:val="24"/>
              <w:lang w:val="en-US"/>
            </w:rPr>
          </w:rPrChange>
        </w:rPr>
        <w:t xml:space="preserve">nature </w:t>
      </w:r>
      <w:r w:rsidR="00F84F08" w:rsidRPr="000D46AE">
        <w:rPr>
          <w:rFonts w:ascii="Times New Roman" w:hAnsi="Times New Roman" w:cs="Times New Roman"/>
          <w:color w:val="000000" w:themeColor="text1"/>
          <w:sz w:val="24"/>
          <w:szCs w:val="24"/>
          <w:lang w:val="en-US"/>
          <w:rPrChange w:id="5524" w:author="Microsoft Office User" w:date="2019-10-30T11:35:00Z">
            <w:rPr>
              <w:rFonts w:ascii="Times New Roman" w:hAnsi="Times New Roman" w:cs="Times New Roman"/>
              <w:color w:val="000000" w:themeColor="text1"/>
              <w:sz w:val="24"/>
              <w:szCs w:val="24"/>
              <w:lang w:val="en-US"/>
            </w:rPr>
          </w:rPrChange>
        </w:rPr>
        <w:t xml:space="preserve">(physical or </w:t>
      </w:r>
      <w:r w:rsidR="004A0C98" w:rsidRPr="000D46AE">
        <w:rPr>
          <w:rFonts w:ascii="Times New Roman" w:hAnsi="Times New Roman" w:cs="Times New Roman"/>
          <w:color w:val="000000" w:themeColor="text1"/>
          <w:sz w:val="24"/>
          <w:szCs w:val="24"/>
          <w:lang w:val="en-US"/>
          <w:rPrChange w:id="5525" w:author="Microsoft Office User" w:date="2019-10-30T11:35:00Z">
            <w:rPr>
              <w:rFonts w:ascii="Times New Roman" w:hAnsi="Times New Roman" w:cs="Times New Roman"/>
              <w:color w:val="000000" w:themeColor="text1"/>
              <w:sz w:val="24"/>
              <w:szCs w:val="24"/>
              <w:lang w:val="en-US"/>
            </w:rPr>
          </w:rPrChange>
        </w:rPr>
        <w:t>conceptual</w:t>
      </w:r>
      <w:r w:rsidR="00F84F08" w:rsidRPr="000D46AE">
        <w:rPr>
          <w:rFonts w:ascii="Times New Roman" w:hAnsi="Times New Roman" w:cs="Times New Roman"/>
          <w:color w:val="000000" w:themeColor="text1"/>
          <w:sz w:val="24"/>
          <w:szCs w:val="24"/>
          <w:lang w:val="en-US"/>
          <w:rPrChange w:id="5526" w:author="Microsoft Office User" w:date="2019-10-30T11:35:00Z">
            <w:rPr>
              <w:rFonts w:ascii="Times New Roman" w:hAnsi="Times New Roman" w:cs="Times New Roman"/>
              <w:color w:val="000000" w:themeColor="text1"/>
              <w:sz w:val="24"/>
              <w:szCs w:val="24"/>
              <w:lang w:val="en-US"/>
            </w:rPr>
          </w:rPrChange>
        </w:rPr>
        <w:t>) of feature manipulated</w:t>
      </w:r>
      <w:r w:rsidR="007B7D68" w:rsidRPr="000D46AE">
        <w:rPr>
          <w:rFonts w:ascii="Times New Roman" w:hAnsi="Times New Roman" w:cs="Times New Roman"/>
          <w:color w:val="000000" w:themeColor="text1"/>
          <w:sz w:val="24"/>
          <w:szCs w:val="24"/>
          <w:lang w:val="en-US"/>
          <w:rPrChange w:id="5527" w:author="Microsoft Office User" w:date="2019-10-30T11:35:00Z">
            <w:rPr>
              <w:rFonts w:ascii="Times New Roman" w:hAnsi="Times New Roman" w:cs="Times New Roman"/>
              <w:color w:val="000000" w:themeColor="text1"/>
              <w:sz w:val="24"/>
              <w:szCs w:val="24"/>
              <w:lang w:val="en-US"/>
            </w:rPr>
          </w:rPrChange>
        </w:rPr>
        <w:t xml:space="preserve"> and acquisition procedure used</w:t>
      </w:r>
      <w:r w:rsidR="00F84F08" w:rsidRPr="000D46AE">
        <w:rPr>
          <w:rFonts w:ascii="Times New Roman" w:hAnsi="Times New Roman" w:cs="Times New Roman"/>
          <w:color w:val="000000" w:themeColor="text1"/>
          <w:sz w:val="24"/>
          <w:szCs w:val="24"/>
          <w:lang w:val="en-US"/>
          <w:rPrChange w:id="5528" w:author="Microsoft Office User" w:date="2019-10-30T11:35:00Z">
            <w:rPr>
              <w:rFonts w:ascii="Times New Roman" w:hAnsi="Times New Roman" w:cs="Times New Roman"/>
              <w:color w:val="000000" w:themeColor="text1"/>
              <w:sz w:val="24"/>
              <w:szCs w:val="24"/>
              <w:lang w:val="en-US"/>
            </w:rPr>
          </w:rPrChange>
        </w:rPr>
        <w:t xml:space="preserve">. </w:t>
      </w:r>
      <w:commentRangeStart w:id="5529"/>
      <w:commentRangeStart w:id="5530"/>
      <w:r w:rsidR="000B5E04" w:rsidRPr="000D46AE">
        <w:rPr>
          <w:rFonts w:ascii="Times New Roman" w:hAnsi="Times New Roman" w:cs="Times New Roman"/>
          <w:color w:val="000000" w:themeColor="text1"/>
          <w:sz w:val="24"/>
          <w:szCs w:val="24"/>
          <w:lang w:val="en-US"/>
          <w:rPrChange w:id="5531" w:author="Microsoft Office User" w:date="2019-10-30T11:35:00Z">
            <w:rPr>
              <w:rFonts w:ascii="Times New Roman" w:hAnsi="Times New Roman" w:cs="Times New Roman"/>
              <w:color w:val="000000" w:themeColor="text1"/>
              <w:sz w:val="24"/>
              <w:szCs w:val="24"/>
              <w:lang w:val="en-US"/>
            </w:rPr>
          </w:rPrChange>
        </w:rPr>
        <w:t xml:space="preserve">These conclusions were further reinforced by our </w:t>
      </w:r>
      <w:del w:id="5532" w:author="Microsoft Office User" w:date="2019-10-29T17:32:00Z">
        <w:r w:rsidR="00237A7F" w:rsidRPr="000D46AE" w:rsidDel="00BF30E4">
          <w:rPr>
            <w:rFonts w:ascii="Times New Roman" w:hAnsi="Times New Roman" w:cs="Times New Roman"/>
            <w:color w:val="000000" w:themeColor="text1"/>
            <w:sz w:val="24"/>
            <w:szCs w:val="24"/>
            <w:lang w:val="en-US"/>
            <w:rPrChange w:id="5533" w:author="Microsoft Office User" w:date="2019-10-30T11:35:00Z">
              <w:rPr>
                <w:rFonts w:ascii="Times New Roman" w:hAnsi="Times New Roman" w:cs="Times New Roman"/>
                <w:color w:val="000000" w:themeColor="text1"/>
                <w:sz w:val="24"/>
                <w:szCs w:val="24"/>
                <w:lang w:val="en-US"/>
              </w:rPr>
            </w:rPrChange>
          </w:rPr>
          <w:delText xml:space="preserve">mini </w:delText>
        </w:r>
      </w:del>
      <w:del w:id="5534" w:author="Microsoft Office User" w:date="2019-10-30T11:05:00Z">
        <w:r w:rsidR="000B5E04" w:rsidRPr="000D46AE" w:rsidDel="009E6F1F">
          <w:rPr>
            <w:rFonts w:ascii="Times New Roman" w:hAnsi="Times New Roman" w:cs="Times New Roman"/>
            <w:color w:val="000000" w:themeColor="text1"/>
            <w:sz w:val="24"/>
            <w:szCs w:val="24"/>
            <w:lang w:val="en-US"/>
            <w:rPrChange w:id="5535" w:author="Microsoft Office User" w:date="2019-10-30T11:35:00Z">
              <w:rPr>
                <w:rFonts w:ascii="Times New Roman" w:hAnsi="Times New Roman" w:cs="Times New Roman"/>
                <w:color w:val="000000" w:themeColor="text1"/>
                <w:sz w:val="24"/>
                <w:szCs w:val="24"/>
                <w:lang w:val="en-US"/>
              </w:rPr>
            </w:rPrChange>
          </w:rPr>
          <w:delText>meta-analysis</w:delText>
        </w:r>
      </w:del>
      <w:proofErr w:type="spellStart"/>
      <w:ins w:id="5536" w:author="Microsoft Office User" w:date="2019-10-30T11:05:00Z">
        <w:r w:rsidR="009E6F1F" w:rsidRPr="000D46AE">
          <w:rPr>
            <w:rFonts w:ascii="Times New Roman" w:hAnsi="Times New Roman" w:cs="Times New Roman"/>
            <w:color w:val="000000" w:themeColor="text1"/>
            <w:sz w:val="24"/>
            <w:szCs w:val="24"/>
            <w:lang w:val="en-US"/>
            <w:rPrChange w:id="5537" w:author="Microsoft Office User" w:date="2019-10-30T11:35:00Z">
              <w:rPr>
                <w:rFonts w:ascii="Times New Roman" w:hAnsi="Times New Roman" w:cs="Times New Roman"/>
                <w:color w:val="000000" w:themeColor="text1"/>
                <w:sz w:val="24"/>
                <w:szCs w:val="24"/>
                <w:lang w:val="en-US"/>
              </w:rPr>
            </w:rPrChange>
          </w:rPr>
          <w:t>meta analysis</w:t>
        </w:r>
      </w:ins>
      <w:proofErr w:type="spellEnd"/>
      <w:ins w:id="5538" w:author="Microsoft Office User" w:date="2019-10-30T11:34:00Z">
        <w:r w:rsidR="000D46AE" w:rsidRPr="000D46AE">
          <w:rPr>
            <w:rFonts w:ascii="Times New Roman" w:hAnsi="Times New Roman" w:cs="Times New Roman"/>
            <w:color w:val="000000" w:themeColor="text1"/>
            <w:sz w:val="24"/>
            <w:szCs w:val="24"/>
            <w:lang w:val="en-US"/>
            <w:rPrChange w:id="5539" w:author="Microsoft Office User" w:date="2019-10-30T11:35:00Z">
              <w:rPr>
                <w:rFonts w:ascii="Times New Roman" w:hAnsi="Times New Roman" w:cs="Times New Roman"/>
                <w:color w:val="000000" w:themeColor="text1"/>
                <w:sz w:val="24"/>
                <w:szCs w:val="24"/>
                <w:lang w:val="en-US"/>
              </w:rPr>
            </w:rPrChange>
          </w:rPr>
          <w:t>,</w:t>
        </w:r>
      </w:ins>
      <w:r w:rsidR="000B5E04" w:rsidRPr="000D46AE">
        <w:rPr>
          <w:rFonts w:ascii="Times New Roman" w:hAnsi="Times New Roman" w:cs="Times New Roman"/>
          <w:color w:val="000000" w:themeColor="text1"/>
          <w:sz w:val="24"/>
          <w:szCs w:val="24"/>
          <w:lang w:val="en-US"/>
          <w:rPrChange w:id="5540" w:author="Microsoft Office User" w:date="2019-10-30T11:35:00Z">
            <w:rPr>
              <w:rFonts w:ascii="Times New Roman" w:hAnsi="Times New Roman" w:cs="Times New Roman"/>
              <w:color w:val="000000" w:themeColor="text1"/>
              <w:sz w:val="24"/>
              <w:szCs w:val="24"/>
              <w:lang w:val="en-US"/>
            </w:rPr>
          </w:rPrChange>
        </w:rPr>
        <w:t xml:space="preserve"> where shared features </w:t>
      </w:r>
      <w:ins w:id="5541" w:author="Microsoft Office User" w:date="2019-10-30T11:34:00Z">
        <w:r w:rsidR="000D46AE" w:rsidRPr="000D46AE">
          <w:rPr>
            <w:rFonts w:ascii="Times New Roman" w:hAnsi="Times New Roman" w:cs="Times New Roman"/>
            <w:color w:val="000000" w:themeColor="text1"/>
            <w:sz w:val="24"/>
            <w:szCs w:val="24"/>
            <w:lang w:val="en-US"/>
            <w:rPrChange w:id="5542" w:author="Microsoft Office User" w:date="2019-10-30T11:35:00Z">
              <w:rPr>
                <w:rFonts w:ascii="Times New Roman" w:hAnsi="Times New Roman" w:cs="Times New Roman"/>
                <w:color w:val="000000" w:themeColor="text1"/>
                <w:sz w:val="24"/>
                <w:szCs w:val="24"/>
                <w:lang w:val="en-US"/>
              </w:rPr>
            </w:rPrChange>
          </w:rPr>
          <w:t xml:space="preserve">were shown to </w:t>
        </w:r>
      </w:ins>
      <w:del w:id="5543" w:author="Microsoft Office User" w:date="2019-10-29T17:32:00Z">
        <w:r w:rsidR="000B5E04" w:rsidRPr="000D46AE" w:rsidDel="00BF30E4">
          <w:rPr>
            <w:rFonts w:ascii="Times New Roman" w:hAnsi="Times New Roman" w:cs="Times New Roman"/>
            <w:color w:val="000000" w:themeColor="text1"/>
            <w:sz w:val="24"/>
            <w:szCs w:val="24"/>
            <w:lang w:val="en-US"/>
            <w:rPrChange w:id="5544" w:author="Microsoft Office User" w:date="2019-10-30T11:35:00Z">
              <w:rPr>
                <w:rFonts w:ascii="Times New Roman" w:hAnsi="Times New Roman" w:cs="Times New Roman"/>
                <w:color w:val="000000" w:themeColor="text1"/>
                <w:sz w:val="24"/>
                <w:szCs w:val="24"/>
                <w:lang w:val="en-US"/>
              </w:rPr>
            </w:rPrChange>
          </w:rPr>
          <w:delText xml:space="preserve">moderated </w:delText>
        </w:r>
      </w:del>
      <w:ins w:id="5545" w:author="Microsoft Office User" w:date="2019-10-29T17:35:00Z">
        <w:r w:rsidR="00B07E9E" w:rsidRPr="000D46AE">
          <w:rPr>
            <w:rFonts w:ascii="Times New Roman" w:hAnsi="Times New Roman" w:cs="Times New Roman"/>
            <w:color w:val="000000" w:themeColor="text1"/>
            <w:sz w:val="24"/>
            <w:szCs w:val="24"/>
            <w:lang w:val="en-US"/>
            <w:rPrChange w:id="5546" w:author="Microsoft Office User" w:date="2019-10-30T11:35:00Z">
              <w:rPr>
                <w:rFonts w:ascii="Times New Roman" w:hAnsi="Times New Roman" w:cs="Times New Roman"/>
                <w:color w:val="000000" w:themeColor="text1"/>
                <w:sz w:val="24"/>
                <w:szCs w:val="24"/>
                <w:lang w:val="en-US"/>
              </w:rPr>
            </w:rPrChange>
          </w:rPr>
          <w:t xml:space="preserve">produce large effect sizes across </w:t>
        </w:r>
      </w:ins>
      <w:ins w:id="5547" w:author="Microsoft Office User" w:date="2019-10-29T17:33:00Z">
        <w:r w:rsidR="00BF30E4" w:rsidRPr="000D46AE">
          <w:rPr>
            <w:rFonts w:ascii="Times New Roman" w:hAnsi="Times New Roman" w:cs="Times New Roman"/>
            <w:color w:val="000000" w:themeColor="text1"/>
            <w:sz w:val="24"/>
            <w:szCs w:val="24"/>
            <w:lang w:val="en-US"/>
            <w:rPrChange w:id="5548" w:author="Microsoft Office User" w:date="2019-10-30T11:35:00Z">
              <w:rPr>
                <w:rFonts w:ascii="Times New Roman" w:hAnsi="Times New Roman" w:cs="Times New Roman"/>
                <w:color w:val="000000" w:themeColor="text1"/>
                <w:sz w:val="24"/>
                <w:szCs w:val="24"/>
                <w:lang w:val="en-US"/>
              </w:rPr>
            </w:rPrChange>
          </w:rPr>
          <w:t>measures of</w:t>
        </w:r>
      </w:ins>
      <w:ins w:id="5549" w:author="Microsoft Office User" w:date="2019-10-29T17:32:00Z">
        <w:r w:rsidR="00BF30E4" w:rsidRPr="000D46AE">
          <w:rPr>
            <w:rFonts w:ascii="Times New Roman" w:hAnsi="Times New Roman" w:cs="Times New Roman"/>
            <w:color w:val="000000" w:themeColor="text1"/>
            <w:sz w:val="24"/>
            <w:szCs w:val="24"/>
            <w:lang w:val="en-US"/>
            <w:rPrChange w:id="5550" w:author="Microsoft Office User" w:date="2019-10-30T11:35:00Z">
              <w:rPr>
                <w:rFonts w:ascii="Times New Roman" w:hAnsi="Times New Roman" w:cs="Times New Roman"/>
                <w:color w:val="000000" w:themeColor="text1"/>
                <w:sz w:val="24"/>
                <w:szCs w:val="24"/>
                <w:lang w:val="en-US"/>
              </w:rPr>
            </w:rPrChange>
          </w:rPr>
          <w:t xml:space="preserve"> </w:t>
        </w:r>
      </w:ins>
      <w:r w:rsidR="00332218" w:rsidRPr="000D46AE">
        <w:rPr>
          <w:rFonts w:ascii="Times New Roman" w:hAnsi="Times New Roman" w:cs="Times New Roman"/>
          <w:color w:val="000000" w:themeColor="text1"/>
          <w:sz w:val="24"/>
          <w:szCs w:val="24"/>
          <w:lang w:val="en-US"/>
          <w:rPrChange w:id="5551" w:author="Microsoft Office User" w:date="2019-10-30T11:35:00Z">
            <w:rPr>
              <w:rFonts w:ascii="Times New Roman" w:hAnsi="Times New Roman" w:cs="Times New Roman"/>
              <w:color w:val="000000" w:themeColor="text1"/>
              <w:sz w:val="24"/>
              <w:szCs w:val="24"/>
              <w:lang w:val="en-US"/>
            </w:rPr>
          </w:rPrChange>
        </w:rPr>
        <w:t>automatic</w:t>
      </w:r>
      <w:r w:rsidR="000B5E04" w:rsidRPr="000D46AE">
        <w:rPr>
          <w:rFonts w:ascii="Times New Roman" w:hAnsi="Times New Roman" w:cs="Times New Roman"/>
          <w:color w:val="000000" w:themeColor="text1"/>
          <w:sz w:val="24"/>
          <w:szCs w:val="24"/>
          <w:lang w:val="en-US"/>
          <w:rPrChange w:id="5552" w:author="Microsoft Office User" w:date="2019-10-30T11:35:00Z">
            <w:rPr>
              <w:rFonts w:ascii="Times New Roman" w:hAnsi="Times New Roman" w:cs="Times New Roman"/>
              <w:color w:val="000000" w:themeColor="text1"/>
              <w:sz w:val="24"/>
              <w:szCs w:val="24"/>
              <w:lang w:val="en-US"/>
            </w:rPr>
          </w:rPrChange>
        </w:rPr>
        <w:t xml:space="preserve"> </w:t>
      </w:r>
      <w:ins w:id="5553" w:author="Microsoft Office User" w:date="2019-10-29T17:35:00Z">
        <w:r w:rsidR="00B07E9E" w:rsidRPr="000D46AE">
          <w:rPr>
            <w:rFonts w:ascii="Times New Roman" w:hAnsi="Times New Roman" w:cs="Times New Roman"/>
            <w:color w:val="000000" w:themeColor="text1"/>
            <w:sz w:val="24"/>
            <w:szCs w:val="24"/>
            <w:lang w:val="en-US"/>
            <w:rPrChange w:id="5554" w:author="Microsoft Office User" w:date="2019-10-30T11:35:00Z">
              <w:rPr>
                <w:rFonts w:ascii="Times New Roman" w:hAnsi="Times New Roman" w:cs="Times New Roman"/>
                <w:color w:val="000000" w:themeColor="text1"/>
                <w:sz w:val="24"/>
                <w:szCs w:val="24"/>
                <w:lang w:val="en-US"/>
              </w:rPr>
            </w:rPrChange>
          </w:rPr>
          <w:lastRenderedPageBreak/>
          <w:t xml:space="preserve">evaluation, </w:t>
        </w:r>
      </w:ins>
      <w:r w:rsidR="000B5E04" w:rsidRPr="000D46AE">
        <w:rPr>
          <w:rFonts w:ascii="Times New Roman" w:hAnsi="Times New Roman" w:cs="Times New Roman"/>
          <w:color w:val="000000" w:themeColor="text1"/>
          <w:sz w:val="24"/>
          <w:szCs w:val="24"/>
          <w:lang w:val="en-US"/>
          <w:rPrChange w:id="5555" w:author="Microsoft Office User" w:date="2019-10-30T11:35:00Z">
            <w:rPr>
              <w:rFonts w:ascii="Times New Roman" w:hAnsi="Times New Roman" w:cs="Times New Roman"/>
              <w:color w:val="000000" w:themeColor="text1"/>
              <w:sz w:val="24"/>
              <w:szCs w:val="24"/>
              <w:lang w:val="en-US"/>
            </w:rPr>
          </w:rPrChange>
        </w:rPr>
        <w:t xml:space="preserve">and </w:t>
      </w:r>
      <w:r w:rsidR="00332218" w:rsidRPr="000D46AE">
        <w:rPr>
          <w:rFonts w:ascii="Times New Roman" w:hAnsi="Times New Roman" w:cs="Times New Roman"/>
          <w:color w:val="000000" w:themeColor="text1"/>
          <w:sz w:val="24"/>
          <w:szCs w:val="24"/>
          <w:lang w:val="en-US"/>
          <w:rPrChange w:id="5556" w:author="Microsoft Office User" w:date="2019-10-30T11:35:00Z">
            <w:rPr>
              <w:rFonts w:ascii="Times New Roman" w:hAnsi="Times New Roman" w:cs="Times New Roman"/>
              <w:color w:val="000000" w:themeColor="text1"/>
              <w:sz w:val="24"/>
              <w:szCs w:val="24"/>
              <w:lang w:val="en-US"/>
            </w:rPr>
          </w:rPrChange>
        </w:rPr>
        <w:t xml:space="preserve">self-reported </w:t>
      </w:r>
      <w:r w:rsidR="00D91BA8" w:rsidRPr="000D46AE">
        <w:rPr>
          <w:rFonts w:ascii="Times New Roman" w:hAnsi="Times New Roman" w:cs="Times New Roman"/>
          <w:color w:val="000000" w:themeColor="text1"/>
          <w:sz w:val="24"/>
          <w:szCs w:val="24"/>
          <w:lang w:val="en-US"/>
          <w:rPrChange w:id="5557" w:author="Microsoft Office User" w:date="2019-10-30T11:35:00Z">
            <w:rPr>
              <w:rFonts w:ascii="Times New Roman" w:hAnsi="Times New Roman" w:cs="Times New Roman"/>
              <w:color w:val="000000" w:themeColor="text1"/>
              <w:sz w:val="24"/>
              <w:szCs w:val="24"/>
              <w:lang w:val="en-US"/>
            </w:rPr>
          </w:rPrChange>
        </w:rPr>
        <w:t>evaluation</w:t>
      </w:r>
      <w:ins w:id="5558" w:author="Microsoft Office User" w:date="2019-10-29T17:35:00Z">
        <w:r w:rsidR="00B07E9E" w:rsidRPr="000D46AE">
          <w:rPr>
            <w:rFonts w:ascii="Times New Roman" w:hAnsi="Times New Roman" w:cs="Times New Roman"/>
            <w:color w:val="000000" w:themeColor="text1"/>
            <w:sz w:val="24"/>
            <w:szCs w:val="24"/>
            <w:lang w:val="en-US"/>
            <w:rPrChange w:id="5559" w:author="Microsoft Office User" w:date="2019-10-30T11:35:00Z">
              <w:rPr>
                <w:rFonts w:ascii="Times New Roman" w:hAnsi="Times New Roman" w:cs="Times New Roman"/>
                <w:color w:val="000000" w:themeColor="text1"/>
                <w:sz w:val="24"/>
                <w:szCs w:val="24"/>
                <w:lang w:val="en-US"/>
              </w:rPr>
            </w:rPrChange>
          </w:rPr>
          <w:t>, and behavioural intentions</w:t>
        </w:r>
      </w:ins>
      <w:del w:id="5560" w:author="Microsoft Office User" w:date="2019-10-29T17:35:00Z">
        <w:r w:rsidR="00D91BA8" w:rsidRPr="000D46AE" w:rsidDel="00B07E9E">
          <w:rPr>
            <w:rFonts w:ascii="Times New Roman" w:hAnsi="Times New Roman" w:cs="Times New Roman"/>
            <w:color w:val="000000" w:themeColor="text1"/>
            <w:sz w:val="24"/>
            <w:szCs w:val="24"/>
            <w:lang w:val="en-US"/>
            <w:rPrChange w:id="5561" w:author="Microsoft Office User" w:date="2019-10-30T11:35:00Z">
              <w:rPr>
                <w:rFonts w:ascii="Times New Roman" w:hAnsi="Times New Roman" w:cs="Times New Roman"/>
                <w:color w:val="000000" w:themeColor="text1"/>
                <w:sz w:val="24"/>
                <w:szCs w:val="24"/>
                <w:lang w:val="en-US"/>
              </w:rPr>
            </w:rPrChange>
          </w:rPr>
          <w:delText>s</w:delText>
        </w:r>
      </w:del>
      <w:del w:id="5562" w:author="Microsoft Office User" w:date="2019-10-29T17:34:00Z">
        <w:r w:rsidR="00D91BA8" w:rsidRPr="000D46AE" w:rsidDel="00BF30E4">
          <w:rPr>
            <w:rFonts w:ascii="Times New Roman" w:hAnsi="Times New Roman" w:cs="Times New Roman"/>
            <w:color w:val="000000" w:themeColor="text1"/>
            <w:sz w:val="24"/>
            <w:szCs w:val="24"/>
            <w:lang w:val="en-US"/>
            <w:rPrChange w:id="5563" w:author="Microsoft Office User" w:date="2019-10-30T11:35:00Z">
              <w:rPr>
                <w:rFonts w:ascii="Times New Roman" w:hAnsi="Times New Roman" w:cs="Times New Roman"/>
                <w:color w:val="000000" w:themeColor="text1"/>
                <w:sz w:val="24"/>
                <w:szCs w:val="24"/>
                <w:lang w:val="en-US"/>
              </w:rPr>
            </w:rPrChange>
          </w:rPr>
          <w:delText xml:space="preserve"> </w:delText>
        </w:r>
        <w:r w:rsidR="007B7D68" w:rsidRPr="000D46AE" w:rsidDel="00BF30E4">
          <w:rPr>
            <w:rFonts w:ascii="Times New Roman" w:hAnsi="Times New Roman" w:cs="Times New Roman"/>
            <w:color w:val="000000" w:themeColor="text1"/>
            <w:sz w:val="24"/>
            <w:szCs w:val="24"/>
            <w:lang w:val="en-US"/>
            <w:rPrChange w:id="5564" w:author="Microsoft Office User" w:date="2019-10-30T11:35:00Z">
              <w:rPr>
                <w:rFonts w:ascii="Times New Roman" w:hAnsi="Times New Roman" w:cs="Times New Roman"/>
                <w:color w:val="000000" w:themeColor="text1"/>
                <w:sz w:val="24"/>
                <w:szCs w:val="24"/>
                <w:lang w:val="en-US"/>
              </w:rPr>
            </w:rPrChange>
          </w:rPr>
          <w:delText xml:space="preserve">in </w:delText>
        </w:r>
        <w:r w:rsidR="007B7D68" w:rsidRPr="000D46AE" w:rsidDel="00BF30E4">
          <w:rPr>
            <w:rFonts w:ascii="Times New Roman" w:hAnsi="Times New Roman" w:cs="Times New Roman"/>
            <w:color w:val="000000" w:themeColor="text1"/>
            <w:sz w:val="24"/>
            <w:szCs w:val="24"/>
            <w:lang w:val="en-US"/>
            <w:rPrChange w:id="5565" w:author="Microsoft Office User" w:date="2019-10-30T11:35:00Z">
              <w:rPr>
                <w:rFonts w:ascii="Times New Roman" w:hAnsi="Times New Roman" w:cs="Times New Roman"/>
                <w:color w:val="000000" w:themeColor="text1"/>
                <w:sz w:val="24"/>
                <w:szCs w:val="24"/>
                <w:highlight w:val="yellow"/>
                <w:lang w:val="en-US"/>
              </w:rPr>
            </w:rPrChange>
          </w:rPr>
          <w:delText xml:space="preserve">seven </w:delText>
        </w:r>
        <w:r w:rsidR="00A76805" w:rsidRPr="000D46AE" w:rsidDel="00BF30E4">
          <w:rPr>
            <w:rFonts w:ascii="Times New Roman" w:hAnsi="Times New Roman" w:cs="Times New Roman"/>
            <w:color w:val="000000" w:themeColor="text1"/>
            <w:sz w:val="24"/>
            <w:szCs w:val="24"/>
            <w:lang w:val="en-US"/>
            <w:rPrChange w:id="5566" w:author="Microsoft Office User" w:date="2019-10-30T11:35:00Z">
              <w:rPr>
                <w:rFonts w:ascii="Times New Roman" w:hAnsi="Times New Roman" w:cs="Times New Roman"/>
                <w:color w:val="000000" w:themeColor="text1"/>
                <w:sz w:val="24"/>
                <w:szCs w:val="24"/>
                <w:highlight w:val="yellow"/>
                <w:lang w:val="en-US"/>
              </w:rPr>
            </w:rPrChange>
          </w:rPr>
          <w:delText xml:space="preserve">of </w:delText>
        </w:r>
        <w:r w:rsidR="007B7D68" w:rsidRPr="000D46AE" w:rsidDel="00BF30E4">
          <w:rPr>
            <w:rFonts w:ascii="Times New Roman" w:hAnsi="Times New Roman" w:cs="Times New Roman"/>
            <w:color w:val="000000" w:themeColor="text1"/>
            <w:sz w:val="24"/>
            <w:szCs w:val="24"/>
            <w:lang w:val="en-US"/>
            <w:rPrChange w:id="5567" w:author="Microsoft Office User" w:date="2019-10-30T11:35:00Z">
              <w:rPr>
                <w:rFonts w:ascii="Times New Roman" w:hAnsi="Times New Roman" w:cs="Times New Roman"/>
                <w:color w:val="000000" w:themeColor="text1"/>
                <w:sz w:val="24"/>
                <w:szCs w:val="24"/>
                <w:highlight w:val="yellow"/>
                <w:lang w:val="en-US"/>
              </w:rPr>
            </w:rPrChange>
          </w:rPr>
          <w:delText>our eight</w:delText>
        </w:r>
        <w:r w:rsidR="007B7D68" w:rsidRPr="000D46AE" w:rsidDel="00BF30E4">
          <w:rPr>
            <w:rFonts w:ascii="Times New Roman" w:hAnsi="Times New Roman" w:cs="Times New Roman"/>
            <w:color w:val="000000" w:themeColor="text1"/>
            <w:sz w:val="24"/>
            <w:szCs w:val="24"/>
            <w:lang w:val="en-US"/>
            <w:rPrChange w:id="5568" w:author="Microsoft Office User" w:date="2019-10-30T11:35:00Z">
              <w:rPr>
                <w:rFonts w:ascii="Times New Roman" w:hAnsi="Times New Roman" w:cs="Times New Roman"/>
                <w:color w:val="000000" w:themeColor="text1"/>
                <w:sz w:val="24"/>
                <w:szCs w:val="24"/>
                <w:lang w:val="en-US"/>
              </w:rPr>
            </w:rPrChange>
          </w:rPr>
          <w:delText xml:space="preserve"> </w:delText>
        </w:r>
        <w:r w:rsidR="008D737D" w:rsidRPr="000D46AE" w:rsidDel="00BF30E4">
          <w:rPr>
            <w:rFonts w:ascii="Times New Roman" w:hAnsi="Times New Roman" w:cs="Times New Roman"/>
            <w:color w:val="000000" w:themeColor="text1"/>
            <w:sz w:val="24"/>
            <w:szCs w:val="24"/>
            <w:lang w:val="en-US"/>
            <w:rPrChange w:id="5569" w:author="Microsoft Office User" w:date="2019-10-30T11:35:00Z">
              <w:rPr>
                <w:rFonts w:ascii="Times New Roman" w:hAnsi="Times New Roman" w:cs="Times New Roman"/>
                <w:color w:val="000000" w:themeColor="text1"/>
                <w:sz w:val="24"/>
                <w:szCs w:val="24"/>
                <w:lang w:val="en-US"/>
              </w:rPr>
            </w:rPrChange>
          </w:rPr>
          <w:delText>studies</w:delText>
        </w:r>
      </w:del>
      <w:r w:rsidR="000B5E04" w:rsidRPr="000D46AE">
        <w:rPr>
          <w:rFonts w:ascii="Times New Roman" w:hAnsi="Times New Roman" w:cs="Times New Roman"/>
          <w:color w:val="000000" w:themeColor="text1"/>
          <w:sz w:val="24"/>
          <w:szCs w:val="24"/>
          <w:lang w:val="en-US"/>
          <w:rPrChange w:id="5570" w:author="Microsoft Office User" w:date="2019-10-30T11:35:00Z">
            <w:rPr>
              <w:rFonts w:ascii="Times New Roman" w:hAnsi="Times New Roman" w:cs="Times New Roman"/>
              <w:color w:val="000000" w:themeColor="text1"/>
              <w:sz w:val="24"/>
              <w:szCs w:val="24"/>
              <w:lang w:val="en-US"/>
            </w:rPr>
          </w:rPrChange>
        </w:rPr>
        <w:t xml:space="preserve">. </w:t>
      </w:r>
      <w:commentRangeEnd w:id="5529"/>
      <w:r w:rsidR="00B07E9E" w:rsidRPr="000D46AE">
        <w:rPr>
          <w:rStyle w:val="CommentReference"/>
          <w:lang w:val="en-US"/>
          <w:rPrChange w:id="5571" w:author="Microsoft Office User" w:date="2019-10-30T11:35:00Z">
            <w:rPr>
              <w:rStyle w:val="CommentReference"/>
              <w:lang w:val="it-IT"/>
            </w:rPr>
          </w:rPrChange>
        </w:rPr>
        <w:commentReference w:id="5529"/>
      </w:r>
      <w:ins w:id="5572" w:author="Microsoft Office User" w:date="2019-10-30T11:34:00Z">
        <w:r w:rsidR="000D46AE" w:rsidRPr="000D46AE">
          <w:rPr>
            <w:rFonts w:ascii="Times New Roman" w:hAnsi="Times New Roman" w:cs="Times New Roman"/>
            <w:color w:val="000000" w:themeColor="text1"/>
            <w:sz w:val="24"/>
            <w:szCs w:val="24"/>
            <w:lang w:val="en-US"/>
            <w:rPrChange w:id="5573" w:author="Microsoft Office User" w:date="2019-10-30T11:35:00Z">
              <w:rPr>
                <w:rFonts w:ascii="Times New Roman" w:hAnsi="Times New Roman" w:cs="Times New Roman"/>
                <w:color w:val="000000" w:themeColor="text1"/>
                <w:sz w:val="24"/>
                <w:szCs w:val="24"/>
                <w:lang w:val="it-IT"/>
              </w:rPr>
            </w:rPrChange>
          </w:rPr>
          <w:t xml:space="preserve">The relatively large degree of heterogeneity in the effect sizes </w:t>
        </w:r>
      </w:ins>
      <w:ins w:id="5574" w:author="Microsoft Office User" w:date="2019-10-30T11:35:00Z">
        <w:r w:rsidR="000D46AE">
          <w:rPr>
            <w:rFonts w:ascii="Times New Roman" w:hAnsi="Times New Roman" w:cs="Times New Roman"/>
            <w:color w:val="000000" w:themeColor="text1"/>
            <w:sz w:val="24"/>
            <w:szCs w:val="24"/>
            <w:lang w:val="en-US"/>
          </w:rPr>
          <w:t>between studies reflects the differing instances and implementations of shared features that were implemented between studie</w:t>
        </w:r>
      </w:ins>
      <w:ins w:id="5575" w:author="Microsoft Office User" w:date="2019-10-30T11:36:00Z">
        <w:r w:rsidR="000D46AE">
          <w:rPr>
            <w:rFonts w:ascii="Times New Roman" w:hAnsi="Times New Roman" w:cs="Times New Roman"/>
            <w:color w:val="000000" w:themeColor="text1"/>
            <w:sz w:val="24"/>
            <w:szCs w:val="24"/>
            <w:lang w:val="en-US"/>
          </w:rPr>
          <w:t xml:space="preserve">s. Encouragingly, </w:t>
        </w:r>
      </w:ins>
      <w:ins w:id="5576" w:author="Microsoft Office User" w:date="2019-10-30T11:46:00Z">
        <w:r w:rsidR="0007792F">
          <w:rPr>
            <w:rFonts w:ascii="Times New Roman" w:hAnsi="Times New Roman" w:cs="Times New Roman"/>
            <w:color w:val="000000" w:themeColor="text1"/>
            <w:sz w:val="24"/>
            <w:szCs w:val="24"/>
            <w:lang w:val="en-US"/>
          </w:rPr>
          <w:t xml:space="preserve">the </w:t>
        </w:r>
      </w:ins>
      <w:ins w:id="5577" w:author="Microsoft Office User" w:date="2019-10-30T11:36:00Z">
        <w:r w:rsidR="000D46AE">
          <w:rPr>
            <w:rFonts w:ascii="Times New Roman" w:hAnsi="Times New Roman" w:cs="Times New Roman"/>
            <w:color w:val="000000" w:themeColor="text1"/>
            <w:sz w:val="24"/>
            <w:szCs w:val="24"/>
            <w:lang w:val="en-US"/>
          </w:rPr>
          <w:t>credibility intervals (i.e., 95% CR, which reflect the likely range of effect sizes to be observed given both the estimated true effect size and the observed heterogeneity between studies)</w:t>
        </w:r>
      </w:ins>
      <w:ins w:id="5578" w:author="Microsoft Office User" w:date="2019-10-30T11:37:00Z">
        <w:r w:rsidR="000D46AE">
          <w:rPr>
            <w:rFonts w:ascii="Times New Roman" w:hAnsi="Times New Roman" w:cs="Times New Roman"/>
            <w:color w:val="000000" w:themeColor="text1"/>
            <w:sz w:val="24"/>
            <w:szCs w:val="24"/>
            <w:lang w:val="en-US"/>
          </w:rPr>
          <w:t xml:space="preserve"> exclude</w:t>
        </w:r>
      </w:ins>
      <w:ins w:id="5579" w:author="Microsoft Office User" w:date="2019-10-30T11:46:00Z">
        <w:r w:rsidR="0007792F">
          <w:rPr>
            <w:rFonts w:ascii="Times New Roman" w:hAnsi="Times New Roman" w:cs="Times New Roman"/>
            <w:color w:val="000000" w:themeColor="text1"/>
            <w:sz w:val="24"/>
            <w:szCs w:val="24"/>
            <w:lang w:val="en-US"/>
          </w:rPr>
          <w:t>d</w:t>
        </w:r>
      </w:ins>
      <w:ins w:id="5580" w:author="Microsoft Office User" w:date="2019-10-30T11:37:00Z">
        <w:r w:rsidR="000D46AE">
          <w:rPr>
            <w:rFonts w:ascii="Times New Roman" w:hAnsi="Times New Roman" w:cs="Times New Roman"/>
            <w:color w:val="000000" w:themeColor="text1"/>
            <w:sz w:val="24"/>
            <w:szCs w:val="24"/>
            <w:lang w:val="en-US"/>
          </w:rPr>
          <w:t xml:space="preserve"> zero by a large margin for all outcome variables</w:t>
        </w:r>
      </w:ins>
      <w:ins w:id="5581" w:author="Microsoft Office User" w:date="2019-10-30T11:46:00Z">
        <w:r w:rsidR="0007792F">
          <w:rPr>
            <w:rFonts w:ascii="Times New Roman" w:hAnsi="Times New Roman" w:cs="Times New Roman"/>
            <w:color w:val="000000" w:themeColor="text1"/>
            <w:sz w:val="24"/>
            <w:szCs w:val="24"/>
            <w:lang w:val="en-US"/>
          </w:rPr>
          <w:t xml:space="preserve"> </w:t>
        </w:r>
      </w:ins>
      <w:ins w:id="5582" w:author="Microsoft Office User" w:date="2019-10-30T11:37:00Z">
        <w:r w:rsidR="000D46AE">
          <w:rPr>
            <w:rFonts w:ascii="Times New Roman" w:hAnsi="Times New Roman" w:cs="Times New Roman"/>
            <w:color w:val="000000" w:themeColor="text1"/>
            <w:sz w:val="24"/>
            <w:szCs w:val="24"/>
            <w:lang w:val="en-US"/>
          </w:rPr>
          <w:t>(IAT, self-reports, and behavioral inten</w:t>
        </w:r>
      </w:ins>
      <w:ins w:id="5583" w:author="Microsoft Office User" w:date="2019-10-30T11:38:00Z">
        <w:r w:rsidR="000D46AE">
          <w:rPr>
            <w:rFonts w:ascii="Times New Roman" w:hAnsi="Times New Roman" w:cs="Times New Roman"/>
            <w:color w:val="000000" w:themeColor="text1"/>
            <w:sz w:val="24"/>
            <w:szCs w:val="24"/>
            <w:lang w:val="en-US"/>
          </w:rPr>
          <w:t xml:space="preserve">tions), suggesting that </w:t>
        </w:r>
      </w:ins>
      <w:ins w:id="5584" w:author="Microsoft Office User" w:date="2019-10-30T11:39:00Z">
        <w:r w:rsidR="0007792F">
          <w:rPr>
            <w:rFonts w:ascii="Times New Roman" w:hAnsi="Times New Roman" w:cs="Times New Roman"/>
            <w:color w:val="000000" w:themeColor="text1"/>
            <w:sz w:val="24"/>
            <w:szCs w:val="24"/>
            <w:lang w:val="en-US"/>
          </w:rPr>
          <w:t xml:space="preserve">learning via shared features is also highly likely to be observed </w:t>
        </w:r>
        <w:r w:rsidR="0007792F">
          <w:rPr>
            <w:rFonts w:ascii="Times New Roman" w:hAnsi="Times New Roman" w:cs="Times New Roman"/>
            <w:color w:val="000000" w:themeColor="text1"/>
            <w:sz w:val="24"/>
            <w:szCs w:val="24"/>
            <w:lang w:val="en-US"/>
          </w:rPr>
          <w:t xml:space="preserve">in future studies </w:t>
        </w:r>
        <w:r w:rsidR="0007792F">
          <w:rPr>
            <w:rFonts w:ascii="Times New Roman" w:hAnsi="Times New Roman" w:cs="Times New Roman"/>
            <w:color w:val="000000" w:themeColor="text1"/>
            <w:sz w:val="24"/>
            <w:szCs w:val="24"/>
            <w:lang w:val="en-US"/>
          </w:rPr>
          <w:t xml:space="preserve">under </w:t>
        </w:r>
      </w:ins>
      <w:ins w:id="5585" w:author="Microsoft Office User" w:date="2019-10-30T11:38:00Z">
        <w:r w:rsidR="0007792F">
          <w:rPr>
            <w:rFonts w:ascii="Times New Roman" w:hAnsi="Times New Roman" w:cs="Times New Roman"/>
            <w:color w:val="000000" w:themeColor="text1"/>
            <w:sz w:val="24"/>
            <w:szCs w:val="24"/>
            <w:lang w:val="en-US"/>
          </w:rPr>
          <w:t>other</w:t>
        </w:r>
      </w:ins>
      <w:ins w:id="5586" w:author="Microsoft Office User" w:date="2019-10-30T11:39:00Z">
        <w:r w:rsidR="0007792F">
          <w:rPr>
            <w:rFonts w:ascii="Times New Roman" w:hAnsi="Times New Roman" w:cs="Times New Roman"/>
            <w:color w:val="000000" w:themeColor="text1"/>
            <w:sz w:val="24"/>
            <w:szCs w:val="24"/>
            <w:lang w:val="en-US"/>
          </w:rPr>
          <w:t xml:space="preserve"> </w:t>
        </w:r>
      </w:ins>
      <w:ins w:id="5587" w:author="Microsoft Office User" w:date="2019-10-30T11:38:00Z">
        <w:r w:rsidR="0007792F">
          <w:rPr>
            <w:rFonts w:ascii="Times New Roman" w:hAnsi="Times New Roman" w:cs="Times New Roman"/>
            <w:color w:val="000000" w:themeColor="text1"/>
            <w:sz w:val="24"/>
            <w:szCs w:val="24"/>
            <w:lang w:val="en-US"/>
          </w:rPr>
          <w:t xml:space="preserve">as-yet unobserved </w:t>
        </w:r>
      </w:ins>
      <w:ins w:id="5588" w:author="Microsoft Office User" w:date="2019-10-30T11:39:00Z">
        <w:r w:rsidR="0007792F">
          <w:rPr>
            <w:rFonts w:ascii="Times New Roman" w:hAnsi="Times New Roman" w:cs="Times New Roman"/>
            <w:color w:val="000000" w:themeColor="text1"/>
            <w:sz w:val="24"/>
            <w:szCs w:val="24"/>
            <w:lang w:val="en-US"/>
          </w:rPr>
          <w:t xml:space="preserve">implementations of the concept. </w:t>
        </w:r>
      </w:ins>
      <w:r w:rsidRPr="000D46AE">
        <w:rPr>
          <w:rFonts w:ascii="Times New Roman" w:hAnsi="Times New Roman" w:cs="Times New Roman"/>
          <w:color w:val="000000" w:themeColor="text1"/>
          <w:sz w:val="24"/>
          <w:szCs w:val="24"/>
          <w:lang w:val="en-US"/>
          <w:rPrChange w:id="5589" w:author="Microsoft Office User" w:date="2019-10-30T11:35:00Z">
            <w:rPr>
              <w:rFonts w:ascii="Times New Roman" w:hAnsi="Times New Roman" w:cs="Times New Roman"/>
              <w:color w:val="000000" w:themeColor="text1"/>
              <w:sz w:val="24"/>
              <w:szCs w:val="24"/>
              <w:lang w:val="en-US"/>
            </w:rPr>
          </w:rPrChange>
        </w:rPr>
        <w:t>W</w:t>
      </w:r>
      <w:r w:rsidR="00BB58A6" w:rsidRPr="000D46AE">
        <w:rPr>
          <w:rFonts w:ascii="Times New Roman" w:hAnsi="Times New Roman" w:cs="Times New Roman"/>
          <w:color w:val="000000" w:themeColor="text1"/>
          <w:sz w:val="24"/>
          <w:szCs w:val="24"/>
          <w:lang w:val="en-US"/>
          <w:rPrChange w:id="5590" w:author="Microsoft Office User" w:date="2019-10-30T11:35:00Z">
            <w:rPr>
              <w:rFonts w:ascii="Times New Roman" w:hAnsi="Times New Roman" w:cs="Times New Roman"/>
              <w:color w:val="000000" w:themeColor="text1"/>
              <w:sz w:val="24"/>
              <w:szCs w:val="24"/>
              <w:lang w:val="en-US"/>
            </w:rPr>
          </w:rPrChange>
        </w:rPr>
        <w:t xml:space="preserve">e can </w:t>
      </w:r>
      <w:r w:rsidRPr="000D46AE">
        <w:rPr>
          <w:rFonts w:ascii="Times New Roman" w:hAnsi="Times New Roman" w:cs="Times New Roman"/>
          <w:color w:val="000000" w:themeColor="text1"/>
          <w:sz w:val="24"/>
          <w:szCs w:val="24"/>
          <w:lang w:val="en-US"/>
          <w:rPrChange w:id="5591" w:author="Microsoft Office User" w:date="2019-10-30T11:35:00Z">
            <w:rPr>
              <w:rFonts w:ascii="Times New Roman" w:hAnsi="Times New Roman" w:cs="Times New Roman"/>
              <w:color w:val="000000" w:themeColor="text1"/>
              <w:sz w:val="24"/>
              <w:szCs w:val="24"/>
              <w:lang w:val="en-US"/>
            </w:rPr>
          </w:rPrChange>
        </w:rPr>
        <w:t xml:space="preserve">therefore </w:t>
      </w:r>
      <w:r w:rsidR="00BB58A6" w:rsidRPr="000D46AE">
        <w:rPr>
          <w:rFonts w:ascii="Times New Roman" w:hAnsi="Times New Roman" w:cs="Times New Roman"/>
          <w:color w:val="000000" w:themeColor="text1"/>
          <w:sz w:val="24"/>
          <w:szCs w:val="24"/>
          <w:lang w:val="en-US"/>
          <w:rPrChange w:id="5592" w:author="Microsoft Office User" w:date="2019-10-30T11:35:00Z">
            <w:rPr>
              <w:rFonts w:ascii="Times New Roman" w:hAnsi="Times New Roman" w:cs="Times New Roman"/>
              <w:color w:val="000000" w:themeColor="text1"/>
              <w:sz w:val="24"/>
              <w:szCs w:val="24"/>
              <w:lang w:val="en-US"/>
            </w:rPr>
          </w:rPrChange>
        </w:rPr>
        <w:t xml:space="preserve">say that the shared features effect </w:t>
      </w:r>
      <w:del w:id="5593" w:author="Microsoft Office User" w:date="2019-10-30T11:40:00Z">
        <w:r w:rsidR="00BB58A6" w:rsidRPr="000D46AE" w:rsidDel="0007792F">
          <w:rPr>
            <w:rFonts w:ascii="Times New Roman" w:hAnsi="Times New Roman" w:cs="Times New Roman"/>
            <w:color w:val="000000" w:themeColor="text1"/>
            <w:sz w:val="24"/>
            <w:szCs w:val="24"/>
            <w:lang w:val="en-US"/>
            <w:rPrChange w:id="5594" w:author="Microsoft Office User" w:date="2019-10-30T11:35:00Z">
              <w:rPr>
                <w:rFonts w:ascii="Times New Roman" w:hAnsi="Times New Roman" w:cs="Times New Roman"/>
                <w:color w:val="000000" w:themeColor="text1"/>
                <w:sz w:val="24"/>
                <w:szCs w:val="24"/>
                <w:lang w:val="en-US"/>
              </w:rPr>
            </w:rPrChange>
          </w:rPr>
          <w:delText xml:space="preserve">is </w:delText>
        </w:r>
      </w:del>
      <w:ins w:id="5595" w:author="Microsoft Office User" w:date="2019-10-30T11:40:00Z">
        <w:r w:rsidR="0007792F">
          <w:rPr>
            <w:rFonts w:ascii="Times New Roman" w:hAnsi="Times New Roman" w:cs="Times New Roman"/>
            <w:color w:val="000000" w:themeColor="text1"/>
            <w:sz w:val="24"/>
            <w:szCs w:val="24"/>
            <w:lang w:val="en-US"/>
          </w:rPr>
          <w:t>appears to be</w:t>
        </w:r>
        <w:r w:rsidR="0007792F" w:rsidRPr="000D46AE">
          <w:rPr>
            <w:rFonts w:ascii="Times New Roman" w:hAnsi="Times New Roman" w:cs="Times New Roman"/>
            <w:color w:val="000000" w:themeColor="text1"/>
            <w:sz w:val="24"/>
            <w:szCs w:val="24"/>
            <w:lang w:val="en-US"/>
            <w:rPrChange w:id="5596" w:author="Microsoft Office User" w:date="2019-10-30T11:35:00Z">
              <w:rPr>
                <w:rFonts w:ascii="Times New Roman" w:hAnsi="Times New Roman" w:cs="Times New Roman"/>
                <w:color w:val="000000" w:themeColor="text1"/>
                <w:sz w:val="24"/>
                <w:szCs w:val="24"/>
                <w:lang w:val="en-US"/>
              </w:rPr>
            </w:rPrChange>
          </w:rPr>
          <w:t xml:space="preserve"> </w:t>
        </w:r>
      </w:ins>
      <w:del w:id="5597" w:author="Microsoft Office User" w:date="2019-10-30T11:40:00Z">
        <w:r w:rsidR="00BB58A6" w:rsidRPr="000D46AE" w:rsidDel="0007792F">
          <w:rPr>
            <w:rFonts w:ascii="Times New Roman" w:hAnsi="Times New Roman" w:cs="Times New Roman"/>
            <w:color w:val="000000" w:themeColor="text1"/>
            <w:sz w:val="24"/>
            <w:szCs w:val="24"/>
            <w:lang w:val="en-US"/>
            <w:rPrChange w:id="5598" w:author="Microsoft Office User" w:date="2019-10-30T11:35:00Z">
              <w:rPr>
                <w:rFonts w:ascii="Times New Roman" w:hAnsi="Times New Roman" w:cs="Times New Roman"/>
                <w:color w:val="000000" w:themeColor="text1"/>
                <w:sz w:val="24"/>
                <w:szCs w:val="24"/>
                <w:lang w:val="en-US"/>
              </w:rPr>
            </w:rPrChange>
          </w:rPr>
          <w:delText xml:space="preserve">general, reliable, and </w:delText>
        </w:r>
      </w:del>
      <w:r w:rsidR="00BB58A6" w:rsidRPr="000D46AE">
        <w:rPr>
          <w:rFonts w:ascii="Times New Roman" w:hAnsi="Times New Roman" w:cs="Times New Roman"/>
          <w:color w:val="000000" w:themeColor="text1"/>
          <w:sz w:val="24"/>
          <w:szCs w:val="24"/>
          <w:lang w:val="en-US"/>
          <w:rPrChange w:id="5599" w:author="Microsoft Office User" w:date="2019-10-30T11:35:00Z">
            <w:rPr>
              <w:rFonts w:ascii="Times New Roman" w:hAnsi="Times New Roman" w:cs="Times New Roman"/>
              <w:color w:val="000000" w:themeColor="text1"/>
              <w:sz w:val="24"/>
              <w:szCs w:val="24"/>
              <w:lang w:val="en-US"/>
            </w:rPr>
          </w:rPrChange>
        </w:rPr>
        <w:t>replicable</w:t>
      </w:r>
      <w:ins w:id="5600" w:author="Microsoft Office User" w:date="2019-10-30T11:40:00Z">
        <w:r w:rsidR="0007792F">
          <w:rPr>
            <w:rFonts w:ascii="Times New Roman" w:hAnsi="Times New Roman" w:cs="Times New Roman"/>
            <w:color w:val="000000" w:themeColor="text1"/>
            <w:sz w:val="24"/>
            <w:szCs w:val="24"/>
            <w:lang w:val="en-US"/>
          </w:rPr>
          <w:t>, robust</w:t>
        </w:r>
      </w:ins>
      <w:ins w:id="5601" w:author="Microsoft Office User" w:date="2019-10-30T11:42:00Z">
        <w:r w:rsidR="0007792F">
          <w:rPr>
            <w:rFonts w:ascii="Times New Roman" w:hAnsi="Times New Roman" w:cs="Times New Roman"/>
            <w:color w:val="000000" w:themeColor="text1"/>
            <w:sz w:val="24"/>
            <w:szCs w:val="24"/>
            <w:lang w:val="en-US"/>
          </w:rPr>
          <w:t xml:space="preserve"> across</w:t>
        </w:r>
      </w:ins>
      <w:ins w:id="5602" w:author="Microsoft Office User" w:date="2019-10-30T11:41:00Z">
        <w:r w:rsidR="0007792F">
          <w:rPr>
            <w:rFonts w:ascii="Times New Roman" w:hAnsi="Times New Roman" w:cs="Times New Roman"/>
            <w:color w:val="000000" w:themeColor="text1"/>
            <w:sz w:val="24"/>
            <w:szCs w:val="24"/>
            <w:lang w:val="en-US"/>
          </w:rPr>
          <w:t xml:space="preserve"> </w:t>
        </w:r>
      </w:ins>
      <w:del w:id="5603" w:author="Microsoft Office User" w:date="2019-10-30T11:41:00Z">
        <w:r w:rsidR="00BB58A6" w:rsidRPr="000D46AE" w:rsidDel="0007792F">
          <w:rPr>
            <w:rFonts w:ascii="Times New Roman" w:hAnsi="Times New Roman" w:cs="Times New Roman"/>
            <w:color w:val="000000" w:themeColor="text1"/>
            <w:sz w:val="24"/>
            <w:szCs w:val="24"/>
            <w:lang w:val="en-US"/>
            <w:rPrChange w:id="5604" w:author="Microsoft Office User" w:date="2019-10-30T11:35:00Z">
              <w:rPr>
                <w:rFonts w:ascii="Times New Roman" w:hAnsi="Times New Roman" w:cs="Times New Roman"/>
                <w:color w:val="000000" w:themeColor="text1"/>
                <w:sz w:val="24"/>
                <w:szCs w:val="24"/>
                <w:lang w:val="en-US"/>
              </w:rPr>
            </w:rPrChange>
          </w:rPr>
          <w:delText xml:space="preserve"> </w:delText>
        </w:r>
      </w:del>
      <w:del w:id="5605" w:author="Microsoft Office User" w:date="2019-10-30T11:42:00Z">
        <w:r w:rsidR="00BB58A6" w:rsidRPr="000D46AE" w:rsidDel="0007792F">
          <w:rPr>
            <w:rFonts w:ascii="Times New Roman" w:hAnsi="Times New Roman" w:cs="Times New Roman"/>
            <w:color w:val="000000" w:themeColor="text1"/>
            <w:sz w:val="24"/>
            <w:szCs w:val="24"/>
            <w:lang w:val="en-US"/>
            <w:rPrChange w:id="5606" w:author="Microsoft Office User" w:date="2019-10-30T11:35:00Z">
              <w:rPr>
                <w:rFonts w:ascii="Times New Roman" w:hAnsi="Times New Roman" w:cs="Times New Roman"/>
                <w:color w:val="000000" w:themeColor="text1"/>
                <w:sz w:val="24"/>
                <w:szCs w:val="24"/>
                <w:lang w:val="en-US"/>
              </w:rPr>
            </w:rPrChange>
          </w:rPr>
          <w:delText xml:space="preserve">across </w:delText>
        </w:r>
      </w:del>
      <w:r w:rsidR="00BB58A6" w:rsidRPr="000D46AE">
        <w:rPr>
          <w:rFonts w:ascii="Times New Roman" w:hAnsi="Times New Roman" w:cs="Times New Roman"/>
          <w:color w:val="000000" w:themeColor="text1"/>
          <w:sz w:val="24"/>
          <w:szCs w:val="24"/>
          <w:lang w:val="en-US"/>
          <w:rPrChange w:id="5607" w:author="Microsoft Office User" w:date="2019-10-30T11:35:00Z">
            <w:rPr>
              <w:rFonts w:ascii="Times New Roman" w:hAnsi="Times New Roman" w:cs="Times New Roman"/>
              <w:color w:val="000000" w:themeColor="text1"/>
              <w:sz w:val="24"/>
              <w:szCs w:val="24"/>
              <w:lang w:val="en-US"/>
            </w:rPr>
          </w:rPrChange>
        </w:rPr>
        <w:t xml:space="preserve">a range of </w:t>
      </w:r>
      <w:ins w:id="5608" w:author="Microsoft Office User" w:date="2019-10-30T11:41:00Z">
        <w:r w:rsidR="0007792F">
          <w:rPr>
            <w:rFonts w:ascii="Times New Roman" w:hAnsi="Times New Roman" w:cs="Times New Roman"/>
            <w:color w:val="000000" w:themeColor="text1"/>
            <w:sz w:val="24"/>
            <w:szCs w:val="24"/>
            <w:lang w:val="en-US"/>
          </w:rPr>
          <w:t xml:space="preserve">outcome </w:t>
        </w:r>
      </w:ins>
      <w:r w:rsidR="00BB58A6" w:rsidRPr="000D46AE">
        <w:rPr>
          <w:rFonts w:ascii="Times New Roman" w:hAnsi="Times New Roman" w:cs="Times New Roman"/>
          <w:color w:val="000000" w:themeColor="text1"/>
          <w:sz w:val="24"/>
          <w:szCs w:val="24"/>
          <w:lang w:val="en-US"/>
          <w:rPrChange w:id="5609" w:author="Microsoft Office User" w:date="2019-10-30T11:35:00Z">
            <w:rPr>
              <w:rFonts w:ascii="Times New Roman" w:hAnsi="Times New Roman" w:cs="Times New Roman"/>
              <w:color w:val="000000" w:themeColor="text1"/>
              <w:sz w:val="24"/>
              <w:szCs w:val="24"/>
              <w:lang w:val="en-US"/>
            </w:rPr>
          </w:rPrChange>
        </w:rPr>
        <w:t>measures</w:t>
      </w:r>
      <w:ins w:id="5610" w:author="Microsoft Office User" w:date="2019-10-30T11:42:00Z">
        <w:r w:rsidR="0007792F">
          <w:rPr>
            <w:rFonts w:ascii="Times New Roman" w:hAnsi="Times New Roman" w:cs="Times New Roman"/>
            <w:color w:val="000000" w:themeColor="text1"/>
            <w:sz w:val="24"/>
            <w:szCs w:val="24"/>
            <w:lang w:val="en-US"/>
          </w:rPr>
          <w:t xml:space="preserve"> and common exclusion criteria</w:t>
        </w:r>
      </w:ins>
      <w:del w:id="5611" w:author="Microsoft Office User" w:date="2019-10-30T11:41:00Z">
        <w:r w:rsidR="00FD20C1" w:rsidRPr="000D46AE" w:rsidDel="0007792F">
          <w:rPr>
            <w:rFonts w:ascii="Times New Roman" w:hAnsi="Times New Roman" w:cs="Times New Roman"/>
            <w:color w:val="000000" w:themeColor="text1"/>
            <w:sz w:val="24"/>
            <w:szCs w:val="24"/>
            <w:lang w:val="en-US"/>
            <w:rPrChange w:id="5612" w:author="Microsoft Office User" w:date="2019-10-30T11:35:00Z">
              <w:rPr>
                <w:rFonts w:ascii="Times New Roman" w:hAnsi="Times New Roman" w:cs="Times New Roman"/>
                <w:color w:val="000000" w:themeColor="text1"/>
                <w:sz w:val="24"/>
                <w:szCs w:val="24"/>
                <w:lang w:val="en-US"/>
              </w:rPr>
            </w:rPrChange>
          </w:rPr>
          <w:delText xml:space="preserve"> </w:delText>
        </w:r>
      </w:del>
      <w:ins w:id="5613" w:author="Microsoft Office User" w:date="2019-10-30T11:41:00Z">
        <w:r w:rsidR="0007792F">
          <w:rPr>
            <w:rFonts w:ascii="Times New Roman" w:hAnsi="Times New Roman" w:cs="Times New Roman"/>
            <w:color w:val="000000" w:themeColor="text1"/>
            <w:sz w:val="24"/>
            <w:szCs w:val="24"/>
            <w:lang w:val="en-US"/>
          </w:rPr>
          <w:t>, and general</w:t>
        </w:r>
      </w:ins>
      <w:ins w:id="5614" w:author="Microsoft Office User" w:date="2019-10-30T11:42:00Z">
        <w:r w:rsidR="0007792F">
          <w:rPr>
            <w:rFonts w:ascii="Times New Roman" w:hAnsi="Times New Roman" w:cs="Times New Roman"/>
            <w:color w:val="000000" w:themeColor="text1"/>
            <w:sz w:val="24"/>
            <w:szCs w:val="24"/>
            <w:lang w:val="en-US"/>
          </w:rPr>
          <w:t xml:space="preserve"> across multiple instances and implementations</w:t>
        </w:r>
      </w:ins>
      <w:del w:id="5615" w:author="Microsoft Office User" w:date="2019-10-30T11:41:00Z">
        <w:r w:rsidR="00FD20C1" w:rsidRPr="000D46AE" w:rsidDel="0007792F">
          <w:rPr>
            <w:rFonts w:ascii="Times New Roman" w:hAnsi="Times New Roman" w:cs="Times New Roman"/>
            <w:color w:val="000000" w:themeColor="text1"/>
            <w:sz w:val="24"/>
            <w:szCs w:val="24"/>
            <w:lang w:val="en-US"/>
            <w:rPrChange w:id="5616" w:author="Microsoft Office User" w:date="2019-10-30T11:35:00Z">
              <w:rPr>
                <w:rFonts w:ascii="Times New Roman" w:hAnsi="Times New Roman" w:cs="Times New Roman"/>
                <w:color w:val="000000" w:themeColor="text1"/>
                <w:sz w:val="24"/>
                <w:szCs w:val="24"/>
                <w:lang w:val="en-US"/>
              </w:rPr>
            </w:rPrChange>
          </w:rPr>
          <w:delText xml:space="preserve">in the </w:delText>
        </w:r>
        <w:r w:rsidR="00A76805" w:rsidRPr="000D46AE" w:rsidDel="0007792F">
          <w:rPr>
            <w:rFonts w:ascii="Times New Roman" w:hAnsi="Times New Roman" w:cs="Times New Roman"/>
            <w:color w:val="000000" w:themeColor="text1"/>
            <w:sz w:val="24"/>
            <w:szCs w:val="24"/>
            <w:lang w:val="en-US"/>
            <w:rPrChange w:id="5617" w:author="Microsoft Office User" w:date="2019-10-30T11:35:00Z">
              <w:rPr>
                <w:rFonts w:ascii="Times New Roman" w:hAnsi="Times New Roman" w:cs="Times New Roman"/>
                <w:color w:val="000000" w:themeColor="text1"/>
                <w:sz w:val="24"/>
                <w:szCs w:val="24"/>
                <w:lang w:val="en-US"/>
              </w:rPr>
            </w:rPrChange>
          </w:rPr>
          <w:delText xml:space="preserve">attitude </w:delText>
        </w:r>
        <w:r w:rsidR="00FD20C1" w:rsidRPr="000D46AE" w:rsidDel="0007792F">
          <w:rPr>
            <w:rFonts w:ascii="Times New Roman" w:hAnsi="Times New Roman" w:cs="Times New Roman"/>
            <w:color w:val="000000" w:themeColor="text1"/>
            <w:sz w:val="24"/>
            <w:szCs w:val="24"/>
            <w:lang w:val="en-US"/>
            <w:rPrChange w:id="5618" w:author="Microsoft Office User" w:date="2019-10-30T11:35:00Z">
              <w:rPr>
                <w:rFonts w:ascii="Times New Roman" w:hAnsi="Times New Roman" w:cs="Times New Roman"/>
                <w:color w:val="000000" w:themeColor="text1"/>
                <w:sz w:val="24"/>
                <w:szCs w:val="24"/>
                <w:lang w:val="en-US"/>
              </w:rPr>
            </w:rPrChange>
          </w:rPr>
          <w:delText>domain</w:delText>
        </w:r>
      </w:del>
      <w:r w:rsidR="002547F5" w:rsidRPr="000D46AE">
        <w:rPr>
          <w:rFonts w:ascii="Times New Roman" w:hAnsi="Times New Roman" w:cs="Times New Roman"/>
          <w:color w:val="000000" w:themeColor="text1"/>
          <w:sz w:val="24"/>
          <w:szCs w:val="24"/>
          <w:lang w:val="en-US"/>
          <w:rPrChange w:id="5619" w:author="Microsoft Office User" w:date="2019-10-30T11:35:00Z">
            <w:rPr>
              <w:rFonts w:ascii="Times New Roman" w:hAnsi="Times New Roman" w:cs="Times New Roman"/>
              <w:color w:val="000000" w:themeColor="text1"/>
              <w:sz w:val="24"/>
              <w:szCs w:val="24"/>
              <w:lang w:val="en-US"/>
            </w:rPr>
          </w:rPrChange>
        </w:rPr>
        <w:t xml:space="preserve">. </w:t>
      </w:r>
      <w:commentRangeEnd w:id="5530"/>
      <w:r w:rsidR="0007792F">
        <w:rPr>
          <w:rStyle w:val="CommentReference"/>
          <w:lang w:val="it-IT"/>
        </w:rPr>
        <w:commentReference w:id="5530"/>
      </w:r>
    </w:p>
    <w:p w14:paraId="12633788" w14:textId="0356083E" w:rsidR="002547F5" w:rsidRPr="000D46AE" w:rsidRDefault="000B5E04" w:rsidP="002547F5">
      <w:pPr>
        <w:spacing w:line="480" w:lineRule="auto"/>
        <w:rPr>
          <w:rFonts w:ascii="Times New Roman" w:hAnsi="Times New Roman" w:cs="Times New Roman"/>
          <w:b/>
          <w:sz w:val="24"/>
          <w:szCs w:val="24"/>
          <w:lang w:val="en-US"/>
          <w:rPrChange w:id="5620"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5621" w:author="Microsoft Office User" w:date="2019-10-30T11:35:00Z">
            <w:rPr>
              <w:rFonts w:ascii="Times New Roman" w:hAnsi="Times New Roman" w:cs="Times New Roman"/>
              <w:b/>
              <w:sz w:val="24"/>
              <w:szCs w:val="24"/>
              <w:lang w:val="en-US"/>
            </w:rPr>
          </w:rPrChange>
        </w:rPr>
        <w:t>Theoretical Implications</w:t>
      </w:r>
    </w:p>
    <w:p w14:paraId="7CF1BDDD" w14:textId="6C339C0A" w:rsidR="00072FEE" w:rsidRPr="000D46AE" w:rsidRDefault="00F81B0F" w:rsidP="00072FEE">
      <w:pPr>
        <w:spacing w:line="480" w:lineRule="auto"/>
        <w:ind w:firstLine="708"/>
        <w:rPr>
          <w:rFonts w:ascii="Times New Roman" w:hAnsi="Times New Roman" w:cs="Times New Roman"/>
          <w:b/>
          <w:sz w:val="24"/>
          <w:szCs w:val="24"/>
          <w:lang w:val="en-US"/>
          <w:rPrChange w:id="5622"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sz w:val="24"/>
          <w:szCs w:val="24"/>
          <w:lang w:val="en-US"/>
          <w:rPrChange w:id="5623" w:author="Microsoft Office User" w:date="2019-10-30T11:35:00Z">
            <w:rPr>
              <w:rFonts w:ascii="Times New Roman" w:hAnsi="Times New Roman" w:cs="Times New Roman"/>
              <w:sz w:val="24"/>
              <w:szCs w:val="24"/>
              <w:lang w:val="en-US"/>
            </w:rPr>
          </w:rPrChange>
        </w:rPr>
        <w:t xml:space="preserve">Until now </w:t>
      </w:r>
      <w:r w:rsidR="00DC46D4" w:rsidRPr="000D46AE">
        <w:rPr>
          <w:rFonts w:ascii="Times New Roman" w:hAnsi="Times New Roman" w:cs="Times New Roman"/>
          <w:sz w:val="24"/>
          <w:szCs w:val="24"/>
          <w:lang w:val="en-US"/>
          <w:rPrChange w:id="5624" w:author="Microsoft Office User" w:date="2019-10-30T11:35:00Z">
            <w:rPr>
              <w:rFonts w:ascii="Times New Roman" w:hAnsi="Times New Roman" w:cs="Times New Roman"/>
              <w:sz w:val="24"/>
              <w:szCs w:val="24"/>
              <w:lang w:val="en-US"/>
            </w:rPr>
          </w:rPrChange>
        </w:rPr>
        <w:t xml:space="preserve">we focused on the shared features </w:t>
      </w:r>
      <w:r w:rsidR="00C8072C" w:rsidRPr="000D46AE">
        <w:rPr>
          <w:rFonts w:ascii="Times New Roman" w:hAnsi="Times New Roman" w:cs="Times New Roman"/>
          <w:sz w:val="24"/>
          <w:szCs w:val="24"/>
          <w:lang w:val="en-US"/>
          <w:rPrChange w:id="5625" w:author="Microsoft Office User" w:date="2019-10-30T11:35:00Z">
            <w:rPr>
              <w:rFonts w:ascii="Times New Roman" w:hAnsi="Times New Roman" w:cs="Times New Roman"/>
              <w:sz w:val="24"/>
              <w:szCs w:val="24"/>
              <w:lang w:val="en-US"/>
            </w:rPr>
          </w:rPrChange>
        </w:rPr>
        <w:t xml:space="preserve">principle </w:t>
      </w:r>
      <w:r w:rsidR="00DC46D4" w:rsidRPr="000D46AE">
        <w:rPr>
          <w:rFonts w:ascii="Times New Roman" w:hAnsi="Times New Roman" w:cs="Times New Roman"/>
          <w:sz w:val="24"/>
          <w:szCs w:val="24"/>
          <w:lang w:val="en-US"/>
          <w:rPrChange w:id="5626" w:author="Microsoft Office User" w:date="2019-10-30T11:35:00Z">
            <w:rPr>
              <w:rFonts w:ascii="Times New Roman" w:hAnsi="Times New Roman" w:cs="Times New Roman"/>
              <w:sz w:val="24"/>
              <w:szCs w:val="24"/>
              <w:lang w:val="en-US"/>
            </w:rPr>
          </w:rPrChange>
        </w:rPr>
        <w:t xml:space="preserve">itself and said little about why </w:t>
      </w:r>
      <w:r w:rsidR="00072FEE" w:rsidRPr="000D46AE">
        <w:rPr>
          <w:rFonts w:ascii="Times New Roman" w:hAnsi="Times New Roman" w:cs="Times New Roman"/>
          <w:sz w:val="24"/>
          <w:szCs w:val="24"/>
          <w:lang w:val="en-US"/>
          <w:rPrChange w:id="5627" w:author="Microsoft Office User" w:date="2019-10-30T11:35:00Z">
            <w:rPr>
              <w:rFonts w:ascii="Times New Roman" w:hAnsi="Times New Roman" w:cs="Times New Roman"/>
              <w:sz w:val="24"/>
              <w:szCs w:val="24"/>
              <w:lang w:val="en-US"/>
            </w:rPr>
          </w:rPrChange>
        </w:rPr>
        <w:t xml:space="preserve">it </w:t>
      </w:r>
      <w:r w:rsidR="0007083F" w:rsidRPr="000D46AE">
        <w:rPr>
          <w:rFonts w:ascii="Times New Roman" w:hAnsi="Times New Roman" w:cs="Times New Roman"/>
          <w:sz w:val="24"/>
          <w:szCs w:val="24"/>
          <w:lang w:val="en-US"/>
          <w:rPrChange w:id="5628" w:author="Microsoft Office User" w:date="2019-10-30T11:35:00Z">
            <w:rPr>
              <w:rFonts w:ascii="Times New Roman" w:hAnsi="Times New Roman" w:cs="Times New Roman"/>
              <w:sz w:val="24"/>
              <w:szCs w:val="24"/>
              <w:lang w:val="en-US"/>
            </w:rPr>
          </w:rPrChange>
        </w:rPr>
        <w:t xml:space="preserve">actually </w:t>
      </w:r>
      <w:r w:rsidR="00DC46D4" w:rsidRPr="000D46AE">
        <w:rPr>
          <w:rFonts w:ascii="Times New Roman" w:hAnsi="Times New Roman" w:cs="Times New Roman"/>
          <w:sz w:val="24"/>
          <w:szCs w:val="24"/>
          <w:lang w:val="en-US"/>
          <w:rPrChange w:id="5629" w:author="Microsoft Office User" w:date="2019-10-30T11:35:00Z">
            <w:rPr>
              <w:rFonts w:ascii="Times New Roman" w:hAnsi="Times New Roman" w:cs="Times New Roman"/>
              <w:sz w:val="24"/>
              <w:szCs w:val="24"/>
              <w:lang w:val="en-US"/>
            </w:rPr>
          </w:rPrChange>
        </w:rPr>
        <w:t xml:space="preserve">emerges. </w:t>
      </w:r>
      <w:r w:rsidR="009E0368" w:rsidRPr="000D46AE">
        <w:rPr>
          <w:rFonts w:ascii="Times New Roman" w:hAnsi="Times New Roman" w:cs="Times New Roman"/>
          <w:sz w:val="24"/>
          <w:szCs w:val="24"/>
          <w:lang w:val="en-US"/>
          <w:rPrChange w:id="5630" w:author="Microsoft Office User" w:date="2019-10-30T11:35:00Z">
            <w:rPr>
              <w:rFonts w:ascii="Times New Roman" w:hAnsi="Times New Roman" w:cs="Times New Roman"/>
              <w:sz w:val="24"/>
              <w:szCs w:val="24"/>
              <w:lang w:val="en-US"/>
            </w:rPr>
          </w:rPrChange>
        </w:rPr>
        <w:t>There are two different levels at which to explain shared features effects (De Houwer, 2011; Hughes</w:t>
      </w:r>
      <w:r w:rsidR="00AB64BD" w:rsidRPr="000D46AE">
        <w:rPr>
          <w:rFonts w:ascii="Times New Roman" w:hAnsi="Times New Roman" w:cs="Times New Roman"/>
          <w:sz w:val="24"/>
          <w:szCs w:val="24"/>
          <w:lang w:val="en-US"/>
          <w:rPrChange w:id="5631" w:author="Microsoft Office User" w:date="2019-10-30T11:35:00Z">
            <w:rPr>
              <w:rFonts w:ascii="Times New Roman" w:hAnsi="Times New Roman" w:cs="Times New Roman"/>
              <w:sz w:val="24"/>
              <w:szCs w:val="24"/>
              <w:lang w:val="en-US"/>
            </w:rPr>
          </w:rPrChange>
        </w:rPr>
        <w:t xml:space="preserve">, De Houwer, &amp; Perugini, </w:t>
      </w:r>
      <w:r w:rsidR="009E0368" w:rsidRPr="000D46AE">
        <w:rPr>
          <w:rFonts w:ascii="Times New Roman" w:hAnsi="Times New Roman" w:cs="Times New Roman"/>
          <w:sz w:val="24"/>
          <w:szCs w:val="24"/>
          <w:lang w:val="en-US"/>
          <w:rPrChange w:id="5632" w:author="Microsoft Office User" w:date="2019-10-30T11:35:00Z">
            <w:rPr>
              <w:rFonts w:ascii="Times New Roman" w:hAnsi="Times New Roman" w:cs="Times New Roman"/>
              <w:sz w:val="24"/>
              <w:szCs w:val="24"/>
              <w:lang w:val="en-US"/>
            </w:rPr>
          </w:rPrChange>
        </w:rPr>
        <w:t xml:space="preserve">2016): (1) a mental level that aims to uncover the mental mechanisms that </w:t>
      </w:r>
      <w:r w:rsidR="009E0368" w:rsidRPr="000D46AE">
        <w:rPr>
          <w:rFonts w:ascii="Times New Roman" w:hAnsi="Times New Roman" w:cs="Times New Roman"/>
          <w:i/>
          <w:sz w:val="24"/>
          <w:szCs w:val="24"/>
          <w:lang w:val="en-US"/>
          <w:rPrChange w:id="5633" w:author="Microsoft Office User" w:date="2019-10-30T11:35:00Z">
            <w:rPr>
              <w:rFonts w:ascii="Times New Roman" w:hAnsi="Times New Roman" w:cs="Times New Roman"/>
              <w:i/>
              <w:sz w:val="24"/>
              <w:szCs w:val="24"/>
              <w:lang w:val="en-US"/>
            </w:rPr>
          </w:rPrChange>
        </w:rPr>
        <w:t>mediate</w:t>
      </w:r>
      <w:r w:rsidR="009E0368" w:rsidRPr="000D46AE">
        <w:rPr>
          <w:rFonts w:ascii="Times New Roman" w:hAnsi="Times New Roman" w:cs="Times New Roman"/>
          <w:sz w:val="24"/>
          <w:szCs w:val="24"/>
          <w:lang w:val="en-US"/>
          <w:rPrChange w:id="5634" w:author="Microsoft Office User" w:date="2019-10-30T11:35:00Z">
            <w:rPr>
              <w:rFonts w:ascii="Times New Roman" w:hAnsi="Times New Roman" w:cs="Times New Roman"/>
              <w:sz w:val="24"/>
              <w:szCs w:val="24"/>
              <w:lang w:val="en-US"/>
            </w:rPr>
          </w:rPrChange>
        </w:rPr>
        <w:t xml:space="preserve"> the impact of the environment on behavior and (2) a functional level that aims to describe those elements of the environment that </w:t>
      </w:r>
      <w:r w:rsidR="009E0368" w:rsidRPr="000D46AE">
        <w:rPr>
          <w:rFonts w:ascii="Times New Roman" w:hAnsi="Times New Roman" w:cs="Times New Roman"/>
          <w:i/>
          <w:sz w:val="24"/>
          <w:szCs w:val="24"/>
          <w:lang w:val="en-US"/>
          <w:rPrChange w:id="5635" w:author="Microsoft Office User" w:date="2019-10-30T11:35:00Z">
            <w:rPr>
              <w:rFonts w:ascii="Times New Roman" w:hAnsi="Times New Roman" w:cs="Times New Roman"/>
              <w:i/>
              <w:sz w:val="24"/>
              <w:szCs w:val="24"/>
              <w:lang w:val="en-US"/>
            </w:rPr>
          </w:rPrChange>
        </w:rPr>
        <w:t>moderate</w:t>
      </w:r>
      <w:r w:rsidR="009E0368" w:rsidRPr="000D46AE">
        <w:rPr>
          <w:rFonts w:ascii="Times New Roman" w:hAnsi="Times New Roman" w:cs="Times New Roman"/>
          <w:sz w:val="24"/>
          <w:szCs w:val="24"/>
          <w:lang w:val="en-US"/>
          <w:rPrChange w:id="5636" w:author="Microsoft Office User" w:date="2019-10-30T11:35:00Z">
            <w:rPr>
              <w:rFonts w:ascii="Times New Roman" w:hAnsi="Times New Roman" w:cs="Times New Roman"/>
              <w:sz w:val="24"/>
              <w:szCs w:val="24"/>
              <w:lang w:val="en-US"/>
            </w:rPr>
          </w:rPrChange>
        </w:rPr>
        <w:t xml:space="preserve"> behavior. We consider </w:t>
      </w:r>
      <w:r w:rsidRPr="000D46AE">
        <w:rPr>
          <w:rFonts w:ascii="Times New Roman" w:hAnsi="Times New Roman" w:cs="Times New Roman"/>
          <w:sz w:val="24"/>
          <w:szCs w:val="24"/>
          <w:lang w:val="en-US"/>
          <w:rPrChange w:id="5637" w:author="Microsoft Office User" w:date="2019-10-30T11:35:00Z">
            <w:rPr>
              <w:rFonts w:ascii="Times New Roman" w:hAnsi="Times New Roman" w:cs="Times New Roman"/>
              <w:sz w:val="24"/>
              <w:szCs w:val="24"/>
              <w:lang w:val="en-US"/>
            </w:rPr>
          </w:rPrChange>
        </w:rPr>
        <w:t xml:space="preserve">both </w:t>
      </w:r>
      <w:r w:rsidR="009E0368" w:rsidRPr="000D46AE">
        <w:rPr>
          <w:rFonts w:ascii="Times New Roman" w:hAnsi="Times New Roman" w:cs="Times New Roman"/>
          <w:sz w:val="24"/>
          <w:szCs w:val="24"/>
          <w:lang w:val="en-US"/>
          <w:rPrChange w:id="5638" w:author="Microsoft Office User" w:date="2019-10-30T11:35:00Z">
            <w:rPr>
              <w:rFonts w:ascii="Times New Roman" w:hAnsi="Times New Roman" w:cs="Times New Roman"/>
              <w:sz w:val="24"/>
              <w:szCs w:val="24"/>
              <w:lang w:val="en-US"/>
            </w:rPr>
          </w:rPrChange>
        </w:rPr>
        <w:t>in turn.</w:t>
      </w:r>
    </w:p>
    <w:p w14:paraId="7622C629" w14:textId="03A52589" w:rsidR="00112125" w:rsidRPr="000D46AE" w:rsidRDefault="009E0368">
      <w:pPr>
        <w:spacing w:line="480" w:lineRule="auto"/>
        <w:ind w:firstLine="708"/>
        <w:rPr>
          <w:rFonts w:ascii="Times New Roman" w:hAnsi="Times New Roman" w:cs="Times New Roman"/>
          <w:sz w:val="24"/>
          <w:szCs w:val="24"/>
          <w:lang w:val="en-US"/>
          <w:rPrChange w:id="5639"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b/>
          <w:sz w:val="24"/>
          <w:szCs w:val="24"/>
          <w:lang w:val="en-US"/>
          <w:rPrChange w:id="5640" w:author="Microsoft Office User" w:date="2019-10-30T11:35:00Z">
            <w:rPr>
              <w:rFonts w:ascii="Times New Roman" w:hAnsi="Times New Roman" w:cs="Times New Roman"/>
              <w:b/>
              <w:sz w:val="24"/>
              <w:szCs w:val="24"/>
              <w:lang w:val="en-US"/>
            </w:rPr>
          </w:rPrChange>
        </w:rPr>
        <w:t>The functional level of explanation</w:t>
      </w:r>
      <w:r w:rsidR="00DD568E" w:rsidRPr="000D46AE">
        <w:rPr>
          <w:rFonts w:ascii="Times New Roman" w:hAnsi="Times New Roman" w:cs="Times New Roman"/>
          <w:b/>
          <w:sz w:val="24"/>
          <w:szCs w:val="24"/>
          <w:lang w:val="en-US"/>
          <w:rPrChange w:id="5641" w:author="Microsoft Office User" w:date="2019-10-30T11:35:00Z">
            <w:rPr>
              <w:rFonts w:ascii="Times New Roman" w:hAnsi="Times New Roman" w:cs="Times New Roman"/>
              <w:b/>
              <w:sz w:val="24"/>
              <w:szCs w:val="24"/>
              <w:lang w:val="en-US"/>
            </w:rPr>
          </w:rPrChange>
        </w:rPr>
        <w:t xml:space="preserve">: </w:t>
      </w:r>
      <w:r w:rsidR="0084366E" w:rsidRPr="000D46AE">
        <w:rPr>
          <w:rFonts w:ascii="Times New Roman" w:hAnsi="Times New Roman" w:cs="Times New Roman"/>
          <w:b/>
          <w:sz w:val="24"/>
          <w:szCs w:val="24"/>
          <w:lang w:val="en-US"/>
          <w:rPrChange w:id="5642" w:author="Microsoft Office User" w:date="2019-10-30T11:35:00Z">
            <w:rPr>
              <w:rFonts w:ascii="Times New Roman" w:hAnsi="Times New Roman" w:cs="Times New Roman"/>
              <w:b/>
              <w:sz w:val="24"/>
              <w:szCs w:val="24"/>
              <w:lang w:val="en-US"/>
            </w:rPr>
          </w:rPrChange>
        </w:rPr>
        <w:t>The sh</w:t>
      </w:r>
      <w:r w:rsidR="00DD568E" w:rsidRPr="000D46AE">
        <w:rPr>
          <w:rFonts w:ascii="Times New Roman" w:hAnsi="Times New Roman" w:cs="Times New Roman"/>
          <w:b/>
          <w:sz w:val="24"/>
          <w:szCs w:val="24"/>
          <w:lang w:val="en-US"/>
          <w:rPrChange w:id="5643" w:author="Microsoft Office User" w:date="2019-10-30T11:35:00Z">
            <w:rPr>
              <w:rFonts w:ascii="Times New Roman" w:hAnsi="Times New Roman" w:cs="Times New Roman"/>
              <w:b/>
              <w:sz w:val="24"/>
              <w:szCs w:val="24"/>
              <w:lang w:val="en-US"/>
            </w:rPr>
          </w:rPrChange>
        </w:rPr>
        <w:t>ar</w:t>
      </w:r>
      <w:r w:rsidR="0084366E" w:rsidRPr="000D46AE">
        <w:rPr>
          <w:rFonts w:ascii="Times New Roman" w:hAnsi="Times New Roman" w:cs="Times New Roman"/>
          <w:b/>
          <w:sz w:val="24"/>
          <w:szCs w:val="24"/>
          <w:lang w:val="en-US"/>
          <w:rPrChange w:id="5644" w:author="Microsoft Office User" w:date="2019-10-30T11:35:00Z">
            <w:rPr>
              <w:rFonts w:ascii="Times New Roman" w:hAnsi="Times New Roman" w:cs="Times New Roman"/>
              <w:b/>
              <w:sz w:val="24"/>
              <w:szCs w:val="24"/>
              <w:lang w:val="en-US"/>
            </w:rPr>
          </w:rPrChange>
        </w:rPr>
        <w:t>ing of</w:t>
      </w:r>
      <w:r w:rsidR="00DD568E" w:rsidRPr="000D46AE">
        <w:rPr>
          <w:rFonts w:ascii="Times New Roman" w:hAnsi="Times New Roman" w:cs="Times New Roman"/>
          <w:b/>
          <w:sz w:val="24"/>
          <w:szCs w:val="24"/>
          <w:lang w:val="en-US"/>
          <w:rPrChange w:id="5645" w:author="Microsoft Office User" w:date="2019-10-30T11:35:00Z">
            <w:rPr>
              <w:rFonts w:ascii="Times New Roman" w:hAnsi="Times New Roman" w:cs="Times New Roman"/>
              <w:b/>
              <w:sz w:val="24"/>
              <w:szCs w:val="24"/>
              <w:lang w:val="en-US"/>
            </w:rPr>
          </w:rPrChange>
        </w:rPr>
        <w:t xml:space="preserve"> feature</w:t>
      </w:r>
      <w:r w:rsidR="0084366E" w:rsidRPr="000D46AE">
        <w:rPr>
          <w:rFonts w:ascii="Times New Roman" w:hAnsi="Times New Roman" w:cs="Times New Roman"/>
          <w:b/>
          <w:sz w:val="24"/>
          <w:szCs w:val="24"/>
          <w:lang w:val="en-US"/>
          <w:rPrChange w:id="5646" w:author="Microsoft Office User" w:date="2019-10-30T11:35:00Z">
            <w:rPr>
              <w:rFonts w:ascii="Times New Roman" w:hAnsi="Times New Roman" w:cs="Times New Roman"/>
              <w:b/>
              <w:sz w:val="24"/>
              <w:szCs w:val="24"/>
              <w:lang w:val="en-US"/>
            </w:rPr>
          </w:rPrChange>
        </w:rPr>
        <w:t>s</w:t>
      </w:r>
      <w:r w:rsidR="00DD568E" w:rsidRPr="000D46AE">
        <w:rPr>
          <w:rFonts w:ascii="Times New Roman" w:hAnsi="Times New Roman" w:cs="Times New Roman"/>
          <w:b/>
          <w:sz w:val="24"/>
          <w:szCs w:val="24"/>
          <w:lang w:val="en-US"/>
          <w:rPrChange w:id="5647" w:author="Microsoft Office User" w:date="2019-10-30T11:35:00Z">
            <w:rPr>
              <w:rFonts w:ascii="Times New Roman" w:hAnsi="Times New Roman" w:cs="Times New Roman"/>
              <w:b/>
              <w:sz w:val="24"/>
              <w:szCs w:val="24"/>
              <w:lang w:val="en-US"/>
            </w:rPr>
          </w:rPrChange>
        </w:rPr>
        <w:t xml:space="preserve"> as </w:t>
      </w:r>
      <w:r w:rsidR="0084366E" w:rsidRPr="000D46AE">
        <w:rPr>
          <w:rFonts w:ascii="Times New Roman" w:hAnsi="Times New Roman" w:cs="Times New Roman"/>
          <w:b/>
          <w:sz w:val="24"/>
          <w:szCs w:val="24"/>
          <w:lang w:val="en-US"/>
          <w:rPrChange w:id="5648" w:author="Microsoft Office User" w:date="2019-10-30T11:35:00Z">
            <w:rPr>
              <w:rFonts w:ascii="Times New Roman" w:hAnsi="Times New Roman" w:cs="Times New Roman"/>
              <w:b/>
              <w:sz w:val="24"/>
              <w:szCs w:val="24"/>
              <w:lang w:val="en-US"/>
            </w:rPr>
          </w:rPrChange>
        </w:rPr>
        <w:t xml:space="preserve">a </w:t>
      </w:r>
      <w:r w:rsidR="00DD568E" w:rsidRPr="000D46AE">
        <w:rPr>
          <w:rFonts w:ascii="Times New Roman" w:hAnsi="Times New Roman" w:cs="Times New Roman"/>
          <w:b/>
          <w:sz w:val="24"/>
          <w:szCs w:val="24"/>
          <w:lang w:val="en-US"/>
          <w:rPrChange w:id="5649" w:author="Microsoft Office User" w:date="2019-10-30T11:35:00Z">
            <w:rPr>
              <w:rFonts w:ascii="Times New Roman" w:hAnsi="Times New Roman" w:cs="Times New Roman"/>
              <w:b/>
              <w:sz w:val="24"/>
              <w:szCs w:val="24"/>
              <w:lang w:val="en-US"/>
            </w:rPr>
          </w:rPrChange>
        </w:rPr>
        <w:t xml:space="preserve">contextual </w:t>
      </w:r>
      <w:r w:rsidR="00D3266F" w:rsidRPr="000D46AE">
        <w:rPr>
          <w:rFonts w:ascii="Times New Roman" w:hAnsi="Times New Roman" w:cs="Times New Roman"/>
          <w:b/>
          <w:sz w:val="24"/>
          <w:szCs w:val="24"/>
          <w:lang w:val="en-US"/>
          <w:rPrChange w:id="5650" w:author="Microsoft Office User" w:date="2019-10-30T11:35:00Z">
            <w:rPr>
              <w:rFonts w:ascii="Times New Roman" w:hAnsi="Times New Roman" w:cs="Times New Roman"/>
              <w:b/>
              <w:sz w:val="24"/>
              <w:szCs w:val="24"/>
              <w:lang w:val="en-US"/>
            </w:rPr>
          </w:rPrChange>
        </w:rPr>
        <w:t xml:space="preserve">relational </w:t>
      </w:r>
      <w:r w:rsidR="00DD568E" w:rsidRPr="000D46AE">
        <w:rPr>
          <w:rFonts w:ascii="Times New Roman" w:hAnsi="Times New Roman" w:cs="Times New Roman"/>
          <w:b/>
          <w:sz w:val="24"/>
          <w:szCs w:val="24"/>
          <w:lang w:val="en-US"/>
          <w:rPrChange w:id="5651" w:author="Microsoft Office User" w:date="2019-10-30T11:35:00Z">
            <w:rPr>
              <w:rFonts w:ascii="Times New Roman" w:hAnsi="Times New Roman" w:cs="Times New Roman"/>
              <w:b/>
              <w:sz w:val="24"/>
              <w:szCs w:val="24"/>
              <w:lang w:val="en-US"/>
            </w:rPr>
          </w:rPrChange>
        </w:rPr>
        <w:t>cue</w:t>
      </w:r>
      <w:r w:rsidR="0084366E" w:rsidRPr="000D46AE">
        <w:rPr>
          <w:rFonts w:ascii="Times New Roman" w:hAnsi="Times New Roman" w:cs="Times New Roman"/>
          <w:b/>
          <w:sz w:val="24"/>
          <w:szCs w:val="24"/>
          <w:lang w:val="en-US"/>
          <w:rPrChange w:id="5652" w:author="Microsoft Office User" w:date="2019-10-30T11:35:00Z">
            <w:rPr>
              <w:rFonts w:ascii="Times New Roman" w:hAnsi="Times New Roman" w:cs="Times New Roman"/>
              <w:b/>
              <w:sz w:val="24"/>
              <w:szCs w:val="24"/>
              <w:lang w:val="en-US"/>
            </w:rPr>
          </w:rPrChange>
        </w:rPr>
        <w:t>.</w:t>
      </w:r>
      <w:r w:rsidR="00DD568E" w:rsidRPr="000D46AE">
        <w:rPr>
          <w:rFonts w:ascii="Times New Roman" w:hAnsi="Times New Roman" w:cs="Times New Roman"/>
          <w:b/>
          <w:sz w:val="24"/>
          <w:szCs w:val="24"/>
          <w:lang w:val="en-US"/>
          <w:rPrChange w:id="5653" w:author="Microsoft Office User" w:date="2019-10-30T11:35:00Z">
            <w:rPr>
              <w:rFonts w:ascii="Times New Roman" w:hAnsi="Times New Roman" w:cs="Times New Roman"/>
              <w:b/>
              <w:sz w:val="24"/>
              <w:szCs w:val="24"/>
              <w:lang w:val="en-US"/>
            </w:rPr>
          </w:rPrChange>
        </w:rPr>
        <w:t xml:space="preserve"> </w:t>
      </w:r>
      <w:r w:rsidRPr="000D46AE">
        <w:rPr>
          <w:rFonts w:ascii="Times New Roman" w:hAnsi="Times New Roman" w:cs="Times New Roman"/>
          <w:sz w:val="24"/>
          <w:szCs w:val="24"/>
          <w:lang w:val="en-US"/>
          <w:rPrChange w:id="5654" w:author="Microsoft Office User" w:date="2019-10-30T11:35:00Z">
            <w:rPr>
              <w:rFonts w:ascii="Times New Roman" w:hAnsi="Times New Roman" w:cs="Times New Roman"/>
              <w:sz w:val="24"/>
              <w:szCs w:val="24"/>
              <w:lang w:val="en-US"/>
            </w:rPr>
          </w:rPrChange>
        </w:rPr>
        <w:t>Without going into too much detail, functional explanations are not concerned with identifying mental representations and processes</w:t>
      </w:r>
      <w:r w:rsidR="006D6B30" w:rsidRPr="000D46AE">
        <w:rPr>
          <w:rFonts w:ascii="Times New Roman" w:hAnsi="Times New Roman" w:cs="Times New Roman"/>
          <w:sz w:val="24"/>
          <w:szCs w:val="24"/>
          <w:lang w:val="en-US"/>
          <w:rPrChange w:id="5655" w:author="Microsoft Office User" w:date="2019-10-30T11:35:00Z">
            <w:rPr>
              <w:rFonts w:ascii="Times New Roman" w:hAnsi="Times New Roman" w:cs="Times New Roman"/>
              <w:sz w:val="24"/>
              <w:szCs w:val="24"/>
              <w:lang w:val="en-US"/>
            </w:rPr>
          </w:rPrChange>
        </w:rPr>
        <w:t>.</w:t>
      </w:r>
      <w:r w:rsidR="006A482E" w:rsidRPr="000D46AE">
        <w:rPr>
          <w:rFonts w:ascii="Times New Roman" w:hAnsi="Times New Roman" w:cs="Times New Roman"/>
          <w:sz w:val="24"/>
          <w:szCs w:val="24"/>
          <w:lang w:val="en-US"/>
          <w:rPrChange w:id="5656" w:author="Microsoft Office User" w:date="2019-10-30T11:35:00Z">
            <w:rPr>
              <w:rFonts w:ascii="Times New Roman" w:hAnsi="Times New Roman" w:cs="Times New Roman"/>
              <w:sz w:val="24"/>
              <w:szCs w:val="24"/>
              <w:lang w:val="en-US"/>
            </w:rPr>
          </w:rPrChange>
        </w:rPr>
        <w:t xml:space="preserve"> </w:t>
      </w:r>
      <w:r w:rsidR="006D6B30" w:rsidRPr="000D46AE">
        <w:rPr>
          <w:rFonts w:ascii="Times New Roman" w:hAnsi="Times New Roman" w:cs="Times New Roman"/>
          <w:sz w:val="24"/>
          <w:szCs w:val="24"/>
          <w:lang w:val="en-US"/>
          <w:rPrChange w:id="5657" w:author="Microsoft Office User" w:date="2019-10-30T11:35:00Z">
            <w:rPr>
              <w:rFonts w:ascii="Times New Roman" w:hAnsi="Times New Roman" w:cs="Times New Roman"/>
              <w:sz w:val="24"/>
              <w:szCs w:val="24"/>
              <w:lang w:val="en-US"/>
            </w:rPr>
          </w:rPrChange>
        </w:rPr>
        <w:t>I</w:t>
      </w:r>
      <w:r w:rsidR="00C8072C" w:rsidRPr="000D46AE">
        <w:rPr>
          <w:rFonts w:ascii="Times New Roman" w:hAnsi="Times New Roman" w:cs="Times New Roman"/>
          <w:sz w:val="24"/>
          <w:szCs w:val="24"/>
          <w:lang w:val="en-US"/>
          <w:rPrChange w:id="5658" w:author="Microsoft Office User" w:date="2019-10-30T11:35:00Z">
            <w:rPr>
              <w:rFonts w:ascii="Times New Roman" w:hAnsi="Times New Roman" w:cs="Times New Roman"/>
              <w:sz w:val="24"/>
              <w:szCs w:val="24"/>
              <w:lang w:val="en-US"/>
            </w:rPr>
          </w:rPrChange>
        </w:rPr>
        <w:t xml:space="preserve">nstead </w:t>
      </w:r>
      <w:r w:rsidR="006D6B30" w:rsidRPr="000D46AE">
        <w:rPr>
          <w:rFonts w:ascii="Times New Roman" w:hAnsi="Times New Roman" w:cs="Times New Roman"/>
          <w:sz w:val="24"/>
          <w:szCs w:val="24"/>
          <w:lang w:val="en-US"/>
          <w:rPrChange w:id="5659" w:author="Microsoft Office User" w:date="2019-10-30T11:35:00Z">
            <w:rPr>
              <w:rFonts w:ascii="Times New Roman" w:hAnsi="Times New Roman" w:cs="Times New Roman"/>
              <w:sz w:val="24"/>
              <w:szCs w:val="24"/>
              <w:lang w:val="en-US"/>
            </w:rPr>
          </w:rPrChange>
        </w:rPr>
        <w:t xml:space="preserve">they </w:t>
      </w:r>
      <w:r w:rsidR="00E8334F" w:rsidRPr="000D46AE">
        <w:rPr>
          <w:rFonts w:ascii="Times New Roman" w:hAnsi="Times New Roman" w:cs="Times New Roman"/>
          <w:sz w:val="24"/>
          <w:szCs w:val="24"/>
          <w:lang w:val="en-US"/>
          <w:rPrChange w:id="5660" w:author="Microsoft Office User" w:date="2019-10-30T11:35:00Z">
            <w:rPr>
              <w:rFonts w:ascii="Times New Roman" w:hAnsi="Times New Roman" w:cs="Times New Roman"/>
              <w:sz w:val="24"/>
              <w:szCs w:val="24"/>
              <w:lang w:val="en-US"/>
            </w:rPr>
          </w:rPrChange>
        </w:rPr>
        <w:t>seek</w:t>
      </w:r>
      <w:r w:rsidR="00A563CA" w:rsidRPr="000D46AE">
        <w:rPr>
          <w:rFonts w:ascii="Times New Roman" w:hAnsi="Times New Roman" w:cs="Times New Roman"/>
          <w:sz w:val="24"/>
          <w:szCs w:val="24"/>
          <w:lang w:val="en-US"/>
          <w:rPrChange w:id="5661" w:author="Microsoft Office User" w:date="2019-10-30T11:35:00Z">
            <w:rPr>
              <w:rFonts w:ascii="Times New Roman" w:hAnsi="Times New Roman" w:cs="Times New Roman"/>
              <w:sz w:val="24"/>
              <w:szCs w:val="24"/>
              <w:lang w:val="en-US"/>
            </w:rPr>
          </w:rPrChange>
        </w:rPr>
        <w:t xml:space="preserve"> </w:t>
      </w:r>
      <w:r w:rsidRPr="000D46AE">
        <w:rPr>
          <w:rFonts w:ascii="Times New Roman" w:hAnsi="Times New Roman" w:cs="Times New Roman"/>
          <w:sz w:val="24"/>
          <w:szCs w:val="24"/>
          <w:lang w:val="en-US"/>
          <w:rPrChange w:id="5662" w:author="Microsoft Office User" w:date="2019-10-30T11:35:00Z">
            <w:rPr>
              <w:rFonts w:ascii="Times New Roman" w:hAnsi="Times New Roman" w:cs="Times New Roman"/>
              <w:sz w:val="24"/>
              <w:szCs w:val="24"/>
              <w:lang w:val="en-US"/>
            </w:rPr>
          </w:rPrChange>
        </w:rPr>
        <w:t xml:space="preserve">to </w:t>
      </w:r>
      <w:r w:rsidR="00DD568E" w:rsidRPr="000D46AE">
        <w:rPr>
          <w:rFonts w:ascii="Times New Roman" w:hAnsi="Times New Roman" w:cs="Times New Roman"/>
          <w:sz w:val="24"/>
          <w:szCs w:val="24"/>
          <w:lang w:val="en-US"/>
          <w:rPrChange w:id="5663" w:author="Microsoft Office User" w:date="2019-10-30T11:35:00Z">
            <w:rPr>
              <w:rFonts w:ascii="Times New Roman" w:hAnsi="Times New Roman" w:cs="Times New Roman"/>
              <w:sz w:val="24"/>
              <w:szCs w:val="24"/>
              <w:lang w:val="en-US"/>
            </w:rPr>
          </w:rPrChange>
        </w:rPr>
        <w:t xml:space="preserve">relate </w:t>
      </w:r>
      <w:r w:rsidR="00C8072C" w:rsidRPr="000D46AE">
        <w:rPr>
          <w:rFonts w:ascii="Times New Roman" w:hAnsi="Times New Roman" w:cs="Times New Roman"/>
          <w:sz w:val="24"/>
          <w:szCs w:val="24"/>
          <w:lang w:val="en-US"/>
          <w:rPrChange w:id="5664" w:author="Microsoft Office User" w:date="2019-10-30T11:35:00Z">
            <w:rPr>
              <w:rFonts w:ascii="Times New Roman" w:hAnsi="Times New Roman" w:cs="Times New Roman"/>
              <w:sz w:val="24"/>
              <w:szCs w:val="24"/>
              <w:lang w:val="en-US"/>
            </w:rPr>
          </w:rPrChange>
        </w:rPr>
        <w:t xml:space="preserve">specific </w:t>
      </w:r>
      <w:r w:rsidR="00DD568E" w:rsidRPr="000D46AE">
        <w:rPr>
          <w:rFonts w:ascii="Times New Roman" w:hAnsi="Times New Roman" w:cs="Times New Roman"/>
          <w:sz w:val="24"/>
          <w:szCs w:val="24"/>
          <w:lang w:val="en-US"/>
          <w:rPrChange w:id="5665" w:author="Microsoft Office User" w:date="2019-10-30T11:35:00Z">
            <w:rPr>
              <w:rFonts w:ascii="Times New Roman" w:hAnsi="Times New Roman" w:cs="Times New Roman"/>
              <w:sz w:val="24"/>
              <w:szCs w:val="24"/>
              <w:lang w:val="en-US"/>
            </w:rPr>
          </w:rPrChange>
        </w:rPr>
        <w:t xml:space="preserve">effects to more general behavioral principles using terms that refer to the function of events </w:t>
      </w:r>
      <w:r w:rsidR="00A563CA" w:rsidRPr="000D46AE">
        <w:rPr>
          <w:rFonts w:ascii="Times New Roman" w:hAnsi="Times New Roman" w:cs="Times New Roman"/>
          <w:sz w:val="24"/>
          <w:szCs w:val="24"/>
          <w:lang w:val="en-US"/>
          <w:rPrChange w:id="5666" w:author="Microsoft Office User" w:date="2019-10-30T11:35:00Z">
            <w:rPr>
              <w:rFonts w:ascii="Times New Roman" w:hAnsi="Times New Roman" w:cs="Times New Roman"/>
              <w:sz w:val="24"/>
              <w:szCs w:val="24"/>
              <w:lang w:val="en-US"/>
            </w:rPr>
          </w:rPrChange>
        </w:rPr>
        <w:t>(</w:t>
      </w:r>
      <w:r w:rsidR="009C764E" w:rsidRPr="000D46AE">
        <w:rPr>
          <w:rFonts w:ascii="Times New Roman" w:hAnsi="Times New Roman" w:cs="Times New Roman"/>
          <w:sz w:val="24"/>
          <w:szCs w:val="24"/>
          <w:lang w:val="en-US"/>
          <w:rPrChange w:id="5667" w:author="Microsoft Office User" w:date="2019-10-30T11:35:00Z">
            <w:rPr>
              <w:rFonts w:ascii="Times New Roman" w:hAnsi="Times New Roman" w:cs="Times New Roman"/>
              <w:sz w:val="24"/>
              <w:szCs w:val="24"/>
              <w:lang w:val="en-US"/>
            </w:rPr>
          </w:rPrChange>
        </w:rPr>
        <w:t xml:space="preserve">for a detailed treatment </w:t>
      </w:r>
      <w:r w:rsidR="00A563CA" w:rsidRPr="000D46AE">
        <w:rPr>
          <w:rFonts w:ascii="Times New Roman" w:hAnsi="Times New Roman" w:cs="Times New Roman"/>
          <w:sz w:val="24"/>
          <w:szCs w:val="24"/>
          <w:lang w:val="en-US"/>
          <w:rPrChange w:id="5668" w:author="Microsoft Office User" w:date="2019-10-30T11:35:00Z">
            <w:rPr>
              <w:rFonts w:ascii="Times New Roman" w:hAnsi="Times New Roman" w:cs="Times New Roman"/>
              <w:sz w:val="24"/>
              <w:szCs w:val="24"/>
              <w:lang w:val="en-US"/>
            </w:rPr>
          </w:rPrChange>
        </w:rPr>
        <w:t xml:space="preserve">see </w:t>
      </w:r>
      <w:r w:rsidR="000A107A" w:rsidRPr="000D46AE">
        <w:rPr>
          <w:rFonts w:ascii="Times New Roman" w:hAnsi="Times New Roman" w:cs="Times New Roman"/>
          <w:sz w:val="24"/>
          <w:szCs w:val="24"/>
          <w:lang w:val="en-US"/>
          <w:rPrChange w:id="5669" w:author="Microsoft Office User" w:date="2019-10-30T11:35:00Z">
            <w:rPr>
              <w:rFonts w:ascii="Times New Roman" w:hAnsi="Times New Roman" w:cs="Times New Roman"/>
              <w:sz w:val="24"/>
              <w:szCs w:val="24"/>
              <w:lang w:val="en-US"/>
            </w:rPr>
          </w:rPrChange>
        </w:rPr>
        <w:t>Hughes &amp; Barnes-Holmes, 2016a</w:t>
      </w:r>
      <w:r w:rsidR="001F569F" w:rsidRPr="000D46AE">
        <w:rPr>
          <w:rFonts w:ascii="Times New Roman" w:hAnsi="Times New Roman" w:cs="Times New Roman"/>
          <w:sz w:val="24"/>
          <w:szCs w:val="24"/>
          <w:lang w:val="en-US"/>
          <w:rPrChange w:id="5670" w:author="Microsoft Office User" w:date="2019-10-30T11:35:00Z">
            <w:rPr>
              <w:rFonts w:ascii="Times New Roman" w:hAnsi="Times New Roman" w:cs="Times New Roman"/>
              <w:sz w:val="24"/>
              <w:szCs w:val="24"/>
              <w:lang w:val="en-US"/>
            </w:rPr>
          </w:rPrChange>
        </w:rPr>
        <w:t xml:space="preserve">; </w:t>
      </w:r>
      <w:r w:rsidR="00A563CA" w:rsidRPr="000D46AE">
        <w:rPr>
          <w:rFonts w:ascii="Times New Roman" w:hAnsi="Times New Roman" w:cs="Times New Roman"/>
          <w:sz w:val="24"/>
          <w:szCs w:val="24"/>
          <w:lang w:val="en-US"/>
          <w:rPrChange w:id="5671" w:author="Microsoft Office User" w:date="2019-10-30T11:35:00Z">
            <w:rPr>
              <w:rFonts w:ascii="Times New Roman" w:hAnsi="Times New Roman" w:cs="Times New Roman"/>
              <w:sz w:val="24"/>
              <w:szCs w:val="24"/>
              <w:lang w:val="en-US"/>
            </w:rPr>
          </w:rPrChange>
        </w:rPr>
        <w:t>De Houwer &amp; Hughes, 2019)</w:t>
      </w:r>
      <w:r w:rsidRPr="000D46AE">
        <w:rPr>
          <w:rFonts w:ascii="Times New Roman" w:hAnsi="Times New Roman" w:cs="Times New Roman"/>
          <w:sz w:val="24"/>
          <w:szCs w:val="24"/>
          <w:lang w:val="en-US"/>
          <w:rPrChange w:id="5672" w:author="Microsoft Office User" w:date="2019-10-30T11:35:00Z">
            <w:rPr>
              <w:rFonts w:ascii="Times New Roman" w:hAnsi="Times New Roman" w:cs="Times New Roman"/>
              <w:sz w:val="24"/>
              <w:szCs w:val="24"/>
              <w:lang w:val="en-US"/>
            </w:rPr>
          </w:rPrChange>
        </w:rPr>
        <w:t>.</w:t>
      </w:r>
      <w:r w:rsidR="00DD568E" w:rsidRPr="000D46AE">
        <w:rPr>
          <w:rFonts w:ascii="Times New Roman" w:hAnsi="Times New Roman" w:cs="Times New Roman"/>
          <w:sz w:val="24"/>
          <w:szCs w:val="24"/>
          <w:lang w:val="en-US"/>
          <w:rPrChange w:id="5673" w:author="Microsoft Office User" w:date="2019-10-30T11:35:00Z">
            <w:rPr>
              <w:rFonts w:ascii="Times New Roman" w:hAnsi="Times New Roman" w:cs="Times New Roman"/>
              <w:sz w:val="24"/>
              <w:szCs w:val="24"/>
              <w:lang w:val="en-US"/>
            </w:rPr>
          </w:rPrChange>
        </w:rPr>
        <w:t xml:space="preserve"> </w:t>
      </w:r>
      <w:r w:rsidR="00E8334F" w:rsidRPr="000D46AE">
        <w:rPr>
          <w:rFonts w:ascii="Times New Roman" w:hAnsi="Times New Roman" w:cs="Times New Roman"/>
          <w:sz w:val="24"/>
          <w:szCs w:val="24"/>
          <w:lang w:val="en-US"/>
          <w:rPrChange w:id="5674" w:author="Microsoft Office User" w:date="2019-10-30T11:35:00Z">
            <w:rPr>
              <w:rFonts w:ascii="Times New Roman" w:hAnsi="Times New Roman" w:cs="Times New Roman"/>
              <w:sz w:val="24"/>
              <w:szCs w:val="24"/>
              <w:lang w:val="en-US"/>
            </w:rPr>
          </w:rPrChange>
        </w:rPr>
        <w:t xml:space="preserve">At </w:t>
      </w:r>
      <w:r w:rsidR="00947E91" w:rsidRPr="000D46AE">
        <w:rPr>
          <w:rFonts w:ascii="Times New Roman" w:hAnsi="Times New Roman" w:cs="Times New Roman"/>
          <w:sz w:val="24"/>
          <w:szCs w:val="24"/>
          <w:lang w:val="en-US"/>
          <w:rPrChange w:id="5675" w:author="Microsoft Office User" w:date="2019-10-30T11:35:00Z">
            <w:rPr>
              <w:rFonts w:ascii="Times New Roman" w:hAnsi="Times New Roman" w:cs="Times New Roman"/>
              <w:sz w:val="24"/>
              <w:szCs w:val="24"/>
              <w:lang w:val="en-US"/>
            </w:rPr>
          </w:rPrChange>
        </w:rPr>
        <w:t xml:space="preserve">this </w:t>
      </w:r>
      <w:r w:rsidR="00E8334F" w:rsidRPr="000D46AE">
        <w:rPr>
          <w:rFonts w:ascii="Times New Roman" w:hAnsi="Times New Roman" w:cs="Times New Roman"/>
          <w:sz w:val="24"/>
          <w:szCs w:val="24"/>
          <w:lang w:val="en-US"/>
          <w:rPrChange w:id="5676" w:author="Microsoft Office User" w:date="2019-10-30T11:35:00Z">
            <w:rPr>
              <w:rFonts w:ascii="Times New Roman" w:hAnsi="Times New Roman" w:cs="Times New Roman"/>
              <w:sz w:val="24"/>
              <w:szCs w:val="24"/>
              <w:lang w:val="en-US"/>
            </w:rPr>
          </w:rPrChange>
        </w:rPr>
        <w:t xml:space="preserve">level </w:t>
      </w:r>
      <w:r w:rsidR="00A563CA" w:rsidRPr="000D46AE">
        <w:rPr>
          <w:rFonts w:ascii="Times New Roman" w:hAnsi="Times New Roman" w:cs="Times New Roman"/>
          <w:sz w:val="24"/>
          <w:szCs w:val="24"/>
          <w:lang w:val="en-US"/>
          <w:rPrChange w:id="5677" w:author="Microsoft Office User" w:date="2019-10-30T11:35:00Z">
            <w:rPr>
              <w:rFonts w:ascii="Times New Roman" w:hAnsi="Times New Roman" w:cs="Times New Roman"/>
              <w:sz w:val="24"/>
              <w:szCs w:val="24"/>
              <w:lang w:val="en-US"/>
            </w:rPr>
          </w:rPrChange>
        </w:rPr>
        <w:t xml:space="preserve">shared features </w:t>
      </w:r>
      <w:r w:rsidR="000704FD" w:rsidRPr="000D46AE">
        <w:rPr>
          <w:rFonts w:ascii="Times New Roman" w:hAnsi="Times New Roman" w:cs="Times New Roman"/>
          <w:sz w:val="24"/>
          <w:szCs w:val="24"/>
          <w:lang w:val="en-US"/>
          <w:rPrChange w:id="5678" w:author="Microsoft Office User" w:date="2019-10-30T11:35:00Z">
            <w:rPr>
              <w:rFonts w:ascii="Times New Roman" w:hAnsi="Times New Roman" w:cs="Times New Roman"/>
              <w:sz w:val="24"/>
              <w:szCs w:val="24"/>
              <w:lang w:val="en-US"/>
            </w:rPr>
          </w:rPrChange>
        </w:rPr>
        <w:t xml:space="preserve">effects </w:t>
      </w:r>
      <w:r w:rsidR="0007083F" w:rsidRPr="000D46AE">
        <w:rPr>
          <w:rFonts w:ascii="Times New Roman" w:hAnsi="Times New Roman" w:cs="Times New Roman"/>
          <w:sz w:val="24"/>
          <w:szCs w:val="24"/>
          <w:lang w:val="en-US"/>
          <w:rPrChange w:id="5679" w:author="Microsoft Office User" w:date="2019-10-30T11:35:00Z">
            <w:rPr>
              <w:rFonts w:ascii="Times New Roman" w:hAnsi="Times New Roman" w:cs="Times New Roman"/>
              <w:sz w:val="24"/>
              <w:szCs w:val="24"/>
              <w:lang w:val="en-US"/>
            </w:rPr>
          </w:rPrChange>
        </w:rPr>
        <w:t xml:space="preserve">could be conceptualized </w:t>
      </w:r>
      <w:r w:rsidR="000704FD" w:rsidRPr="000D46AE">
        <w:rPr>
          <w:rFonts w:ascii="Times New Roman" w:hAnsi="Times New Roman" w:cs="Times New Roman"/>
          <w:sz w:val="24"/>
          <w:szCs w:val="24"/>
          <w:lang w:val="en-US"/>
          <w:rPrChange w:id="5680" w:author="Microsoft Office User" w:date="2019-10-30T11:35:00Z">
            <w:rPr>
              <w:rFonts w:ascii="Times New Roman" w:hAnsi="Times New Roman" w:cs="Times New Roman"/>
              <w:sz w:val="24"/>
              <w:szCs w:val="24"/>
              <w:lang w:val="en-US"/>
            </w:rPr>
          </w:rPrChange>
        </w:rPr>
        <w:t xml:space="preserve">as </w:t>
      </w:r>
      <w:r w:rsidR="005668AC" w:rsidRPr="000D46AE">
        <w:rPr>
          <w:rFonts w:ascii="Times New Roman" w:hAnsi="Times New Roman" w:cs="Times New Roman"/>
          <w:sz w:val="24"/>
          <w:szCs w:val="24"/>
          <w:lang w:val="en-US"/>
          <w:rPrChange w:id="5681" w:author="Microsoft Office User" w:date="2019-10-30T11:35:00Z">
            <w:rPr>
              <w:rFonts w:ascii="Times New Roman" w:hAnsi="Times New Roman" w:cs="Times New Roman"/>
              <w:sz w:val="24"/>
              <w:szCs w:val="24"/>
              <w:lang w:val="en-US"/>
            </w:rPr>
          </w:rPrChange>
        </w:rPr>
        <w:t xml:space="preserve">an instance of </w:t>
      </w:r>
      <w:r w:rsidR="000704FD" w:rsidRPr="000D46AE">
        <w:rPr>
          <w:rFonts w:ascii="Times New Roman" w:hAnsi="Times New Roman" w:cs="Times New Roman"/>
          <w:sz w:val="24"/>
          <w:szCs w:val="24"/>
          <w:lang w:val="en-US"/>
          <w:rPrChange w:id="5682" w:author="Microsoft Office User" w:date="2019-10-30T11:35:00Z">
            <w:rPr>
              <w:rFonts w:ascii="Times New Roman" w:hAnsi="Times New Roman" w:cs="Times New Roman"/>
              <w:sz w:val="24"/>
              <w:szCs w:val="24"/>
              <w:lang w:val="en-US"/>
            </w:rPr>
          </w:rPrChange>
        </w:rPr>
        <w:t xml:space="preserve">relational </w:t>
      </w:r>
      <w:r w:rsidR="000704FD" w:rsidRPr="000D46AE">
        <w:rPr>
          <w:rFonts w:ascii="Times New Roman" w:hAnsi="Times New Roman" w:cs="Times New Roman"/>
          <w:sz w:val="24"/>
          <w:szCs w:val="24"/>
          <w:lang w:val="en-US"/>
          <w:rPrChange w:id="5683" w:author="Microsoft Office User" w:date="2019-10-30T11:35:00Z">
            <w:rPr>
              <w:rFonts w:ascii="Times New Roman" w:hAnsi="Times New Roman" w:cs="Times New Roman"/>
              <w:sz w:val="24"/>
              <w:szCs w:val="24"/>
              <w:lang w:val="en-US"/>
            </w:rPr>
          </w:rPrChange>
        </w:rPr>
        <w:lastRenderedPageBreak/>
        <w:t>responding</w:t>
      </w:r>
      <w:r w:rsidR="005668AC" w:rsidRPr="000D46AE">
        <w:rPr>
          <w:rFonts w:ascii="Times New Roman" w:hAnsi="Times New Roman" w:cs="Times New Roman"/>
          <w:sz w:val="24"/>
          <w:szCs w:val="24"/>
          <w:lang w:val="en-US"/>
          <w:rPrChange w:id="5684" w:author="Microsoft Office User" w:date="2019-10-30T11:35:00Z">
            <w:rPr>
              <w:rFonts w:ascii="Times New Roman" w:hAnsi="Times New Roman" w:cs="Times New Roman"/>
              <w:sz w:val="24"/>
              <w:szCs w:val="24"/>
              <w:lang w:val="en-US"/>
            </w:rPr>
          </w:rPrChange>
        </w:rPr>
        <w:t xml:space="preserve"> (i.e., </w:t>
      </w:r>
      <w:r w:rsidR="000704FD" w:rsidRPr="000D46AE">
        <w:rPr>
          <w:rFonts w:ascii="Times New Roman" w:hAnsi="Times New Roman" w:cs="Times New Roman"/>
          <w:sz w:val="24"/>
          <w:szCs w:val="24"/>
          <w:lang w:val="en-US"/>
          <w:rPrChange w:id="5685" w:author="Microsoft Office User" w:date="2019-10-30T11:35:00Z">
            <w:rPr>
              <w:rFonts w:ascii="Times New Roman" w:hAnsi="Times New Roman" w:cs="Times New Roman"/>
              <w:sz w:val="24"/>
              <w:szCs w:val="24"/>
              <w:lang w:val="en-US"/>
            </w:rPr>
          </w:rPrChange>
        </w:rPr>
        <w:t xml:space="preserve">a type of behavior that </w:t>
      </w:r>
      <w:r w:rsidR="007738DB" w:rsidRPr="000D46AE">
        <w:rPr>
          <w:rFonts w:ascii="Times New Roman" w:hAnsi="Times New Roman" w:cs="Times New Roman"/>
          <w:sz w:val="24"/>
          <w:szCs w:val="24"/>
          <w:lang w:val="en-US"/>
          <w:rPrChange w:id="5686" w:author="Microsoft Office User" w:date="2019-10-30T11:35:00Z">
            <w:rPr>
              <w:rFonts w:ascii="Times New Roman" w:hAnsi="Times New Roman" w:cs="Times New Roman"/>
              <w:sz w:val="24"/>
              <w:szCs w:val="24"/>
              <w:lang w:val="en-US"/>
            </w:rPr>
          </w:rPrChange>
        </w:rPr>
        <w:t>involves ‘responding to the relationship between stimuli’</w:t>
      </w:r>
      <w:r w:rsidR="005668AC" w:rsidRPr="000D46AE">
        <w:rPr>
          <w:rFonts w:ascii="Times New Roman" w:hAnsi="Times New Roman" w:cs="Times New Roman"/>
          <w:sz w:val="24"/>
          <w:szCs w:val="24"/>
          <w:lang w:val="en-US"/>
          <w:rPrChange w:id="5687" w:author="Microsoft Office User" w:date="2019-10-30T11:35:00Z">
            <w:rPr>
              <w:rFonts w:ascii="Times New Roman" w:hAnsi="Times New Roman" w:cs="Times New Roman"/>
              <w:sz w:val="24"/>
              <w:szCs w:val="24"/>
              <w:lang w:val="en-US"/>
            </w:rPr>
          </w:rPrChange>
        </w:rPr>
        <w:t>)</w:t>
      </w:r>
      <w:r w:rsidR="007738DB" w:rsidRPr="000D46AE">
        <w:rPr>
          <w:rFonts w:ascii="Times New Roman" w:hAnsi="Times New Roman" w:cs="Times New Roman"/>
          <w:sz w:val="24"/>
          <w:szCs w:val="24"/>
          <w:lang w:val="en-US"/>
          <w:rPrChange w:id="5688" w:author="Microsoft Office User" w:date="2019-10-30T11:35:00Z">
            <w:rPr>
              <w:rFonts w:ascii="Times New Roman" w:hAnsi="Times New Roman" w:cs="Times New Roman"/>
              <w:sz w:val="24"/>
              <w:szCs w:val="24"/>
              <w:lang w:val="en-US"/>
            </w:rPr>
          </w:rPrChange>
        </w:rPr>
        <w:t xml:space="preserve">. </w:t>
      </w:r>
      <w:r w:rsidR="005668AC" w:rsidRPr="000D46AE">
        <w:rPr>
          <w:rFonts w:ascii="Times New Roman" w:hAnsi="Times New Roman" w:cs="Times New Roman"/>
          <w:sz w:val="24"/>
          <w:szCs w:val="24"/>
          <w:lang w:val="en-US"/>
          <w:rPrChange w:id="5689" w:author="Microsoft Office User" w:date="2019-10-30T11:35:00Z">
            <w:rPr>
              <w:rFonts w:ascii="Times New Roman" w:hAnsi="Times New Roman" w:cs="Times New Roman"/>
              <w:sz w:val="24"/>
              <w:szCs w:val="24"/>
              <w:lang w:val="en-US"/>
            </w:rPr>
          </w:rPrChange>
        </w:rPr>
        <w:t xml:space="preserve">Relational responses are </w:t>
      </w:r>
      <w:r w:rsidR="007738DB" w:rsidRPr="000D46AE">
        <w:rPr>
          <w:rFonts w:ascii="Times New Roman" w:hAnsi="Times New Roman" w:cs="Times New Roman"/>
          <w:sz w:val="24"/>
          <w:szCs w:val="24"/>
          <w:lang w:val="en-US"/>
          <w:rPrChange w:id="5690" w:author="Microsoft Office User" w:date="2019-10-30T11:35:00Z">
            <w:rPr>
              <w:rFonts w:ascii="Times New Roman" w:hAnsi="Times New Roman" w:cs="Times New Roman"/>
              <w:sz w:val="24"/>
              <w:szCs w:val="24"/>
              <w:lang w:val="en-US"/>
            </w:rPr>
          </w:rPrChange>
        </w:rPr>
        <w:t xml:space="preserve">typically </w:t>
      </w:r>
      <w:r w:rsidR="000704FD" w:rsidRPr="000D46AE">
        <w:rPr>
          <w:rFonts w:ascii="Times New Roman" w:hAnsi="Times New Roman" w:cs="Times New Roman"/>
          <w:sz w:val="24"/>
          <w:szCs w:val="24"/>
          <w:lang w:val="en-US"/>
          <w:rPrChange w:id="5691" w:author="Microsoft Office User" w:date="2019-10-30T11:35:00Z">
            <w:rPr>
              <w:rFonts w:ascii="Times New Roman" w:hAnsi="Times New Roman" w:cs="Times New Roman"/>
              <w:sz w:val="24"/>
              <w:szCs w:val="24"/>
              <w:lang w:val="en-US"/>
            </w:rPr>
          </w:rPrChange>
        </w:rPr>
        <w:t xml:space="preserve">emitted in the presence of </w:t>
      </w:r>
      <w:r w:rsidR="0049460A" w:rsidRPr="000D46AE">
        <w:rPr>
          <w:rFonts w:ascii="Times New Roman" w:hAnsi="Times New Roman" w:cs="Times New Roman"/>
          <w:sz w:val="24"/>
          <w:szCs w:val="24"/>
          <w:lang w:val="en-US"/>
          <w:rPrChange w:id="5692" w:author="Microsoft Office User" w:date="2019-10-30T11:35:00Z">
            <w:rPr>
              <w:rFonts w:ascii="Times New Roman" w:hAnsi="Times New Roman" w:cs="Times New Roman"/>
              <w:sz w:val="24"/>
              <w:szCs w:val="24"/>
              <w:lang w:val="en-US"/>
            </w:rPr>
          </w:rPrChange>
        </w:rPr>
        <w:t xml:space="preserve">a stimulus called a </w:t>
      </w:r>
      <w:r w:rsidR="00A563CA" w:rsidRPr="000D46AE">
        <w:rPr>
          <w:rFonts w:ascii="Times New Roman" w:hAnsi="Times New Roman" w:cs="Times New Roman"/>
          <w:i/>
          <w:sz w:val="24"/>
          <w:szCs w:val="24"/>
          <w:lang w:val="en-US"/>
          <w:rPrChange w:id="5693" w:author="Microsoft Office User" w:date="2019-10-30T11:35:00Z">
            <w:rPr>
              <w:rFonts w:ascii="Times New Roman" w:hAnsi="Times New Roman" w:cs="Times New Roman"/>
              <w:i/>
              <w:sz w:val="24"/>
              <w:szCs w:val="24"/>
              <w:lang w:val="en-US"/>
            </w:rPr>
          </w:rPrChange>
        </w:rPr>
        <w:t>relational contextual cue</w:t>
      </w:r>
      <w:r w:rsidR="00A563CA" w:rsidRPr="000D46AE">
        <w:rPr>
          <w:rFonts w:ascii="Times New Roman" w:hAnsi="Times New Roman" w:cs="Times New Roman"/>
          <w:sz w:val="24"/>
          <w:szCs w:val="24"/>
          <w:lang w:val="en-US"/>
          <w:rPrChange w:id="5694" w:author="Microsoft Office User" w:date="2019-10-30T11:35:00Z">
            <w:rPr>
              <w:rFonts w:ascii="Times New Roman" w:hAnsi="Times New Roman" w:cs="Times New Roman"/>
              <w:sz w:val="24"/>
              <w:szCs w:val="24"/>
              <w:lang w:val="en-US"/>
            </w:rPr>
          </w:rPrChange>
        </w:rPr>
        <w:t xml:space="preserve">. </w:t>
      </w:r>
      <w:r w:rsidR="0049460A" w:rsidRPr="000D46AE">
        <w:rPr>
          <w:rFonts w:ascii="Times New Roman" w:hAnsi="Times New Roman" w:cs="Times New Roman"/>
          <w:sz w:val="24"/>
          <w:szCs w:val="24"/>
          <w:lang w:val="en-US"/>
          <w:rPrChange w:id="5695" w:author="Microsoft Office User" w:date="2019-10-30T11:35:00Z">
            <w:rPr>
              <w:rFonts w:ascii="Times New Roman" w:hAnsi="Times New Roman" w:cs="Times New Roman"/>
              <w:sz w:val="24"/>
              <w:szCs w:val="24"/>
              <w:lang w:val="en-US"/>
            </w:rPr>
          </w:rPrChange>
        </w:rPr>
        <w:t xml:space="preserve">This stimulus </w:t>
      </w:r>
      <w:r w:rsidR="00E8334F" w:rsidRPr="000D46AE">
        <w:rPr>
          <w:rFonts w:ascii="Times New Roman" w:hAnsi="Times New Roman" w:cs="Times New Roman"/>
          <w:sz w:val="24"/>
          <w:szCs w:val="24"/>
          <w:lang w:val="en-US"/>
          <w:rPrChange w:id="5696" w:author="Microsoft Office User" w:date="2019-10-30T11:35:00Z">
            <w:rPr>
              <w:rFonts w:ascii="Times New Roman" w:hAnsi="Times New Roman" w:cs="Times New Roman"/>
              <w:sz w:val="24"/>
              <w:szCs w:val="24"/>
              <w:lang w:val="en-US"/>
            </w:rPr>
          </w:rPrChange>
        </w:rPr>
        <w:t xml:space="preserve">is a </w:t>
      </w:r>
      <w:r w:rsidR="00E8334F" w:rsidRPr="000D46AE">
        <w:rPr>
          <w:rFonts w:ascii="Times New Roman" w:hAnsi="Times New Roman" w:cs="Times New Roman"/>
          <w:i/>
          <w:sz w:val="24"/>
          <w:szCs w:val="24"/>
          <w:lang w:val="en-US"/>
          <w:rPrChange w:id="5697" w:author="Microsoft Office User" w:date="2019-10-30T11:35:00Z">
            <w:rPr>
              <w:rFonts w:ascii="Times New Roman" w:hAnsi="Times New Roman" w:cs="Times New Roman"/>
              <w:i/>
              <w:sz w:val="24"/>
              <w:szCs w:val="24"/>
              <w:lang w:val="en-US"/>
            </w:rPr>
          </w:rPrChange>
        </w:rPr>
        <w:t>contextual cue</w:t>
      </w:r>
      <w:r w:rsidR="00E8334F" w:rsidRPr="000D46AE">
        <w:rPr>
          <w:rFonts w:ascii="Times New Roman" w:hAnsi="Times New Roman" w:cs="Times New Roman"/>
          <w:sz w:val="24"/>
          <w:szCs w:val="24"/>
          <w:lang w:val="en-US"/>
          <w:rPrChange w:id="5698" w:author="Microsoft Office User" w:date="2019-10-30T11:35:00Z">
            <w:rPr>
              <w:rFonts w:ascii="Times New Roman" w:hAnsi="Times New Roman" w:cs="Times New Roman"/>
              <w:sz w:val="24"/>
              <w:szCs w:val="24"/>
              <w:lang w:val="en-US"/>
            </w:rPr>
          </w:rPrChange>
        </w:rPr>
        <w:t xml:space="preserve"> in the sense that it signals (cues) how one shoul</w:t>
      </w:r>
      <w:r w:rsidR="00CA1474" w:rsidRPr="000D46AE">
        <w:rPr>
          <w:rFonts w:ascii="Times New Roman" w:hAnsi="Times New Roman" w:cs="Times New Roman"/>
          <w:sz w:val="24"/>
          <w:szCs w:val="24"/>
          <w:lang w:val="en-US"/>
          <w:rPrChange w:id="5699" w:author="Microsoft Office User" w:date="2019-10-30T11:35:00Z">
            <w:rPr>
              <w:rFonts w:ascii="Times New Roman" w:hAnsi="Times New Roman" w:cs="Times New Roman"/>
              <w:sz w:val="24"/>
              <w:szCs w:val="24"/>
              <w:lang w:val="en-US"/>
            </w:rPr>
          </w:rPrChange>
        </w:rPr>
        <w:t>d respond</w:t>
      </w:r>
      <w:r w:rsidR="008553DD" w:rsidRPr="000D46AE">
        <w:rPr>
          <w:rFonts w:ascii="Times New Roman" w:hAnsi="Times New Roman" w:cs="Times New Roman"/>
          <w:sz w:val="24"/>
          <w:szCs w:val="24"/>
          <w:lang w:val="en-US"/>
          <w:rPrChange w:id="5700" w:author="Microsoft Office User" w:date="2019-10-30T11:35:00Z">
            <w:rPr>
              <w:rFonts w:ascii="Times New Roman" w:hAnsi="Times New Roman" w:cs="Times New Roman"/>
              <w:sz w:val="24"/>
              <w:szCs w:val="24"/>
              <w:lang w:val="en-US"/>
            </w:rPr>
          </w:rPrChange>
        </w:rPr>
        <w:t>,</w:t>
      </w:r>
      <w:r w:rsidR="00E8334F" w:rsidRPr="000D46AE">
        <w:rPr>
          <w:rFonts w:ascii="Times New Roman" w:hAnsi="Times New Roman" w:cs="Times New Roman"/>
          <w:sz w:val="24"/>
          <w:szCs w:val="24"/>
          <w:lang w:val="en-US"/>
          <w:rPrChange w:id="5701" w:author="Microsoft Office User" w:date="2019-10-30T11:35:00Z">
            <w:rPr>
              <w:rFonts w:ascii="Times New Roman" w:hAnsi="Times New Roman" w:cs="Times New Roman"/>
              <w:sz w:val="24"/>
              <w:szCs w:val="24"/>
              <w:lang w:val="en-US"/>
            </w:rPr>
          </w:rPrChange>
        </w:rPr>
        <w:t xml:space="preserve"> </w:t>
      </w:r>
      <w:r w:rsidR="00896F28" w:rsidRPr="000D46AE">
        <w:rPr>
          <w:rFonts w:ascii="Times New Roman" w:hAnsi="Times New Roman" w:cs="Times New Roman"/>
          <w:sz w:val="24"/>
          <w:szCs w:val="24"/>
          <w:lang w:val="en-US"/>
          <w:rPrChange w:id="5702" w:author="Microsoft Office User" w:date="2019-10-30T11:35:00Z">
            <w:rPr>
              <w:rFonts w:ascii="Times New Roman" w:hAnsi="Times New Roman" w:cs="Times New Roman"/>
              <w:sz w:val="24"/>
              <w:szCs w:val="24"/>
              <w:lang w:val="en-US"/>
            </w:rPr>
          </w:rPrChange>
        </w:rPr>
        <w:t xml:space="preserve">and it </w:t>
      </w:r>
      <w:r w:rsidR="00E8334F" w:rsidRPr="000D46AE">
        <w:rPr>
          <w:rFonts w:ascii="Times New Roman" w:hAnsi="Times New Roman" w:cs="Times New Roman"/>
          <w:sz w:val="24"/>
          <w:szCs w:val="24"/>
          <w:lang w:val="en-US"/>
          <w:rPrChange w:id="5703" w:author="Microsoft Office User" w:date="2019-10-30T11:35:00Z">
            <w:rPr>
              <w:rFonts w:ascii="Times New Roman" w:hAnsi="Times New Roman" w:cs="Times New Roman"/>
              <w:sz w:val="24"/>
              <w:szCs w:val="24"/>
              <w:lang w:val="en-US"/>
            </w:rPr>
          </w:rPrChange>
        </w:rPr>
        <w:t xml:space="preserve">is </w:t>
      </w:r>
      <w:r w:rsidR="00E8334F" w:rsidRPr="000D46AE">
        <w:rPr>
          <w:rFonts w:ascii="Times New Roman" w:hAnsi="Times New Roman" w:cs="Times New Roman"/>
          <w:i/>
          <w:sz w:val="24"/>
          <w:szCs w:val="24"/>
          <w:lang w:val="en-US"/>
          <w:rPrChange w:id="5704" w:author="Microsoft Office User" w:date="2019-10-30T11:35:00Z">
            <w:rPr>
              <w:rFonts w:ascii="Times New Roman" w:hAnsi="Times New Roman" w:cs="Times New Roman"/>
              <w:i/>
              <w:sz w:val="24"/>
              <w:szCs w:val="24"/>
              <w:lang w:val="en-US"/>
            </w:rPr>
          </w:rPrChange>
        </w:rPr>
        <w:t>relational</w:t>
      </w:r>
      <w:r w:rsidR="00E8334F" w:rsidRPr="000D46AE">
        <w:rPr>
          <w:rFonts w:ascii="Times New Roman" w:hAnsi="Times New Roman" w:cs="Times New Roman"/>
          <w:sz w:val="24"/>
          <w:szCs w:val="24"/>
          <w:lang w:val="en-US"/>
          <w:rPrChange w:id="5705" w:author="Microsoft Office User" w:date="2019-10-30T11:35:00Z">
            <w:rPr>
              <w:rFonts w:ascii="Times New Roman" w:hAnsi="Times New Roman" w:cs="Times New Roman"/>
              <w:sz w:val="24"/>
              <w:szCs w:val="24"/>
              <w:lang w:val="en-US"/>
            </w:rPr>
          </w:rPrChange>
        </w:rPr>
        <w:t xml:space="preserve"> because it signals that </w:t>
      </w:r>
      <w:r w:rsidR="00CA1474" w:rsidRPr="000D46AE">
        <w:rPr>
          <w:rFonts w:ascii="Times New Roman" w:hAnsi="Times New Roman" w:cs="Times New Roman"/>
          <w:sz w:val="24"/>
          <w:szCs w:val="24"/>
          <w:lang w:val="en-US"/>
          <w:rPrChange w:id="5706" w:author="Microsoft Office User" w:date="2019-10-30T11:35:00Z">
            <w:rPr>
              <w:rFonts w:ascii="Times New Roman" w:hAnsi="Times New Roman" w:cs="Times New Roman"/>
              <w:sz w:val="24"/>
              <w:szCs w:val="24"/>
              <w:lang w:val="en-US"/>
            </w:rPr>
          </w:rPrChange>
        </w:rPr>
        <w:t xml:space="preserve">a relational response should be emitted </w:t>
      </w:r>
      <w:r w:rsidR="0049460A" w:rsidRPr="000D46AE">
        <w:rPr>
          <w:rFonts w:ascii="Times New Roman" w:hAnsi="Times New Roman" w:cs="Times New Roman"/>
          <w:sz w:val="24"/>
          <w:szCs w:val="24"/>
          <w:lang w:val="en-US"/>
          <w:rPrChange w:id="5707" w:author="Microsoft Office User" w:date="2019-10-30T11:35:00Z">
            <w:rPr>
              <w:rFonts w:ascii="Times New Roman" w:hAnsi="Times New Roman" w:cs="Times New Roman"/>
              <w:sz w:val="24"/>
              <w:szCs w:val="24"/>
              <w:lang w:val="en-US"/>
            </w:rPr>
          </w:rPrChange>
        </w:rPr>
        <w:t>in that context.</w:t>
      </w:r>
      <w:r w:rsidR="002416A8" w:rsidRPr="000D46AE">
        <w:rPr>
          <w:rFonts w:ascii="Times New Roman" w:hAnsi="Times New Roman" w:cs="Times New Roman"/>
          <w:sz w:val="24"/>
          <w:szCs w:val="24"/>
          <w:lang w:val="en-US"/>
          <w:rPrChange w:id="5708" w:author="Microsoft Office User" w:date="2019-10-30T11:35:00Z">
            <w:rPr>
              <w:rFonts w:ascii="Times New Roman" w:hAnsi="Times New Roman" w:cs="Times New Roman"/>
              <w:sz w:val="24"/>
              <w:szCs w:val="24"/>
              <w:lang w:val="en-US"/>
            </w:rPr>
          </w:rPrChange>
        </w:rPr>
        <w:t xml:space="preserve"> </w:t>
      </w:r>
      <w:r w:rsidR="006D6B30" w:rsidRPr="000D46AE">
        <w:rPr>
          <w:rFonts w:ascii="Times New Roman" w:hAnsi="Times New Roman" w:cs="Times New Roman"/>
          <w:sz w:val="24"/>
          <w:szCs w:val="24"/>
          <w:lang w:val="en-US"/>
          <w:rPrChange w:id="5709" w:author="Microsoft Office User" w:date="2019-10-30T11:35:00Z">
            <w:rPr>
              <w:rFonts w:ascii="Times New Roman" w:hAnsi="Times New Roman" w:cs="Times New Roman"/>
              <w:sz w:val="24"/>
              <w:szCs w:val="24"/>
              <w:lang w:val="en-US"/>
            </w:rPr>
          </w:rPrChange>
        </w:rPr>
        <w:t>T</w:t>
      </w:r>
      <w:r w:rsidR="00C8072C" w:rsidRPr="000D46AE">
        <w:rPr>
          <w:rFonts w:ascii="Times New Roman" w:hAnsi="Times New Roman" w:cs="Times New Roman"/>
          <w:sz w:val="24"/>
          <w:szCs w:val="24"/>
          <w:lang w:val="en-US"/>
          <w:rPrChange w:id="5710" w:author="Microsoft Office User" w:date="2019-10-30T11:35:00Z">
            <w:rPr>
              <w:rFonts w:ascii="Times New Roman" w:hAnsi="Times New Roman" w:cs="Times New Roman"/>
              <w:sz w:val="24"/>
              <w:szCs w:val="24"/>
              <w:lang w:val="en-US"/>
            </w:rPr>
          </w:rPrChange>
        </w:rPr>
        <w:t>ake</w:t>
      </w:r>
      <w:r w:rsidR="006D6B30" w:rsidRPr="000D46AE">
        <w:rPr>
          <w:rFonts w:ascii="Times New Roman" w:hAnsi="Times New Roman" w:cs="Times New Roman"/>
          <w:sz w:val="24"/>
          <w:szCs w:val="24"/>
          <w:lang w:val="en-US"/>
          <w:rPrChange w:id="5711" w:author="Microsoft Office User" w:date="2019-10-30T11:35:00Z">
            <w:rPr>
              <w:rFonts w:ascii="Times New Roman" w:hAnsi="Times New Roman" w:cs="Times New Roman"/>
              <w:sz w:val="24"/>
              <w:szCs w:val="24"/>
              <w:lang w:val="en-US"/>
            </w:rPr>
          </w:rPrChange>
        </w:rPr>
        <w:t>, for instance,</w:t>
      </w:r>
      <w:r w:rsidR="00C8072C" w:rsidRPr="000D46AE">
        <w:rPr>
          <w:rFonts w:ascii="Times New Roman" w:hAnsi="Times New Roman" w:cs="Times New Roman"/>
          <w:sz w:val="24"/>
          <w:szCs w:val="24"/>
          <w:lang w:val="en-US"/>
          <w:rPrChange w:id="5712" w:author="Microsoft Office User" w:date="2019-10-30T11:35:00Z">
            <w:rPr>
              <w:rFonts w:ascii="Times New Roman" w:hAnsi="Times New Roman" w:cs="Times New Roman"/>
              <w:sz w:val="24"/>
              <w:szCs w:val="24"/>
              <w:lang w:val="en-US"/>
            </w:rPr>
          </w:rPrChange>
        </w:rPr>
        <w:t xml:space="preserve"> </w:t>
      </w:r>
      <w:r w:rsidR="0049460A" w:rsidRPr="000D46AE">
        <w:rPr>
          <w:rFonts w:ascii="Times New Roman" w:hAnsi="Times New Roman" w:cs="Times New Roman"/>
          <w:sz w:val="24"/>
          <w:szCs w:val="24"/>
          <w:lang w:val="en-US"/>
          <w:rPrChange w:id="5713" w:author="Microsoft Office User" w:date="2019-10-30T11:35:00Z">
            <w:rPr>
              <w:rFonts w:ascii="Times New Roman" w:hAnsi="Times New Roman" w:cs="Times New Roman"/>
              <w:sz w:val="24"/>
              <w:szCs w:val="24"/>
              <w:lang w:val="en-US"/>
            </w:rPr>
          </w:rPrChange>
        </w:rPr>
        <w:t xml:space="preserve">a </w:t>
      </w:r>
      <w:r w:rsidR="00505DBA" w:rsidRPr="000D46AE">
        <w:rPr>
          <w:rFonts w:ascii="Times New Roman" w:hAnsi="Times New Roman" w:cs="Times New Roman"/>
          <w:sz w:val="24"/>
          <w:szCs w:val="24"/>
          <w:lang w:val="en-US"/>
          <w:rPrChange w:id="5714" w:author="Microsoft Office User" w:date="2019-10-30T11:35:00Z">
            <w:rPr>
              <w:rFonts w:ascii="Times New Roman" w:hAnsi="Times New Roman" w:cs="Times New Roman"/>
              <w:sz w:val="24"/>
              <w:szCs w:val="24"/>
              <w:lang w:val="en-US"/>
            </w:rPr>
          </w:rPrChange>
        </w:rPr>
        <w:t>non-relational</w:t>
      </w:r>
      <w:r w:rsidR="00CA1474" w:rsidRPr="000D46AE">
        <w:rPr>
          <w:rFonts w:ascii="Times New Roman" w:hAnsi="Times New Roman" w:cs="Times New Roman"/>
          <w:sz w:val="24"/>
          <w:szCs w:val="24"/>
          <w:lang w:val="en-US"/>
          <w:rPrChange w:id="5715" w:author="Microsoft Office User" w:date="2019-10-30T11:35:00Z">
            <w:rPr>
              <w:rFonts w:ascii="Times New Roman" w:hAnsi="Times New Roman" w:cs="Times New Roman"/>
              <w:sz w:val="24"/>
              <w:szCs w:val="24"/>
              <w:lang w:val="en-US"/>
            </w:rPr>
          </w:rPrChange>
        </w:rPr>
        <w:t xml:space="preserve"> </w:t>
      </w:r>
      <w:r w:rsidR="00C8072C" w:rsidRPr="000D46AE">
        <w:rPr>
          <w:rFonts w:ascii="Times New Roman" w:hAnsi="Times New Roman" w:cs="Times New Roman"/>
          <w:sz w:val="24"/>
          <w:szCs w:val="24"/>
          <w:lang w:val="en-US"/>
          <w:rPrChange w:id="5716" w:author="Microsoft Office User" w:date="2019-10-30T11:35:00Z">
            <w:rPr>
              <w:rFonts w:ascii="Times New Roman" w:hAnsi="Times New Roman" w:cs="Times New Roman"/>
              <w:sz w:val="24"/>
              <w:szCs w:val="24"/>
              <w:lang w:val="en-US"/>
            </w:rPr>
          </w:rPrChange>
        </w:rPr>
        <w:t xml:space="preserve">contextual </w:t>
      </w:r>
      <w:r w:rsidR="000B2331" w:rsidRPr="000D46AE">
        <w:rPr>
          <w:rFonts w:ascii="Times New Roman" w:hAnsi="Times New Roman" w:cs="Times New Roman"/>
          <w:sz w:val="24"/>
          <w:szCs w:val="24"/>
          <w:lang w:val="en-US"/>
          <w:rPrChange w:id="5717" w:author="Microsoft Office User" w:date="2019-10-30T11:35:00Z">
            <w:rPr>
              <w:rFonts w:ascii="Times New Roman" w:hAnsi="Times New Roman" w:cs="Times New Roman"/>
              <w:sz w:val="24"/>
              <w:szCs w:val="24"/>
              <w:lang w:val="en-US"/>
            </w:rPr>
          </w:rPrChange>
        </w:rPr>
        <w:t>cue</w:t>
      </w:r>
      <w:r w:rsidR="0049460A" w:rsidRPr="000D46AE">
        <w:rPr>
          <w:rFonts w:ascii="Times New Roman" w:hAnsi="Times New Roman" w:cs="Times New Roman"/>
          <w:sz w:val="24"/>
          <w:szCs w:val="24"/>
          <w:lang w:val="en-US"/>
          <w:rPrChange w:id="5718" w:author="Microsoft Office User" w:date="2019-10-30T11:35:00Z">
            <w:rPr>
              <w:rFonts w:ascii="Times New Roman" w:hAnsi="Times New Roman" w:cs="Times New Roman"/>
              <w:sz w:val="24"/>
              <w:szCs w:val="24"/>
              <w:lang w:val="en-US"/>
            </w:rPr>
          </w:rPrChange>
        </w:rPr>
        <w:t xml:space="preserve"> </w:t>
      </w:r>
      <w:r w:rsidR="003078F7" w:rsidRPr="000D46AE">
        <w:rPr>
          <w:rFonts w:ascii="Times New Roman" w:hAnsi="Times New Roman" w:cs="Times New Roman"/>
          <w:sz w:val="24"/>
          <w:szCs w:val="24"/>
          <w:lang w:val="en-US"/>
          <w:rPrChange w:id="5719" w:author="Microsoft Office User" w:date="2019-10-30T11:35:00Z">
            <w:rPr>
              <w:rFonts w:ascii="Times New Roman" w:hAnsi="Times New Roman" w:cs="Times New Roman"/>
              <w:sz w:val="24"/>
              <w:szCs w:val="24"/>
              <w:lang w:val="en-US"/>
            </w:rPr>
          </w:rPrChange>
        </w:rPr>
        <w:t xml:space="preserve">such as </w:t>
      </w:r>
      <w:r w:rsidR="0049460A" w:rsidRPr="000D46AE">
        <w:rPr>
          <w:rFonts w:ascii="Times New Roman" w:hAnsi="Times New Roman" w:cs="Times New Roman"/>
          <w:sz w:val="24"/>
          <w:szCs w:val="24"/>
          <w:lang w:val="en-US"/>
          <w:rPrChange w:id="5720" w:author="Microsoft Office User" w:date="2019-10-30T11:35:00Z">
            <w:rPr>
              <w:rFonts w:ascii="Times New Roman" w:hAnsi="Times New Roman" w:cs="Times New Roman"/>
              <w:sz w:val="24"/>
              <w:szCs w:val="24"/>
              <w:lang w:val="en-US"/>
            </w:rPr>
          </w:rPrChange>
        </w:rPr>
        <w:t xml:space="preserve">a red traffic light at a busy intersection. </w:t>
      </w:r>
      <w:r w:rsidR="006D6B30" w:rsidRPr="000D46AE">
        <w:rPr>
          <w:rFonts w:ascii="Times New Roman" w:hAnsi="Times New Roman" w:cs="Times New Roman"/>
          <w:sz w:val="24"/>
          <w:szCs w:val="24"/>
          <w:lang w:val="en-US"/>
          <w:rPrChange w:id="5721" w:author="Microsoft Office User" w:date="2019-10-30T11:35:00Z">
            <w:rPr>
              <w:rFonts w:ascii="Times New Roman" w:hAnsi="Times New Roman" w:cs="Times New Roman"/>
              <w:sz w:val="24"/>
              <w:szCs w:val="24"/>
              <w:lang w:val="en-US"/>
            </w:rPr>
          </w:rPrChange>
        </w:rPr>
        <w:t>This</w:t>
      </w:r>
      <w:r w:rsidR="000B2331" w:rsidRPr="000D46AE">
        <w:rPr>
          <w:rFonts w:ascii="Times New Roman" w:hAnsi="Times New Roman" w:cs="Times New Roman"/>
          <w:sz w:val="24"/>
          <w:szCs w:val="24"/>
          <w:lang w:val="en-US"/>
          <w:rPrChange w:id="5722" w:author="Microsoft Office User" w:date="2019-10-30T11:35:00Z">
            <w:rPr>
              <w:rFonts w:ascii="Times New Roman" w:hAnsi="Times New Roman" w:cs="Times New Roman"/>
              <w:sz w:val="24"/>
              <w:szCs w:val="24"/>
              <w:lang w:val="en-US"/>
            </w:rPr>
          </w:rPrChange>
        </w:rPr>
        <w:t xml:space="preserve"> light </w:t>
      </w:r>
      <w:r w:rsidR="0049460A" w:rsidRPr="000D46AE">
        <w:rPr>
          <w:rFonts w:ascii="Times New Roman" w:hAnsi="Times New Roman" w:cs="Times New Roman"/>
          <w:sz w:val="24"/>
          <w:szCs w:val="24"/>
          <w:lang w:val="en-US"/>
          <w:rPrChange w:id="5723" w:author="Microsoft Office User" w:date="2019-10-30T11:35:00Z">
            <w:rPr>
              <w:rFonts w:ascii="Times New Roman" w:hAnsi="Times New Roman" w:cs="Times New Roman"/>
              <w:sz w:val="24"/>
              <w:szCs w:val="24"/>
              <w:lang w:val="en-US"/>
            </w:rPr>
          </w:rPrChange>
        </w:rPr>
        <w:t xml:space="preserve">signals how one should respond in that context (i.e., that walking across the street </w:t>
      </w:r>
      <w:r w:rsidR="000B2331" w:rsidRPr="000D46AE">
        <w:rPr>
          <w:rFonts w:ascii="Times New Roman" w:hAnsi="Times New Roman" w:cs="Times New Roman"/>
          <w:sz w:val="24"/>
          <w:szCs w:val="24"/>
          <w:lang w:val="en-US"/>
          <w:rPrChange w:id="5724" w:author="Microsoft Office User" w:date="2019-10-30T11:35:00Z">
            <w:rPr>
              <w:rFonts w:ascii="Times New Roman" w:hAnsi="Times New Roman" w:cs="Times New Roman"/>
              <w:sz w:val="24"/>
              <w:szCs w:val="24"/>
              <w:lang w:val="en-US"/>
            </w:rPr>
          </w:rPrChange>
        </w:rPr>
        <w:t xml:space="preserve">when the </w:t>
      </w:r>
      <w:r w:rsidR="0049460A" w:rsidRPr="000D46AE">
        <w:rPr>
          <w:rFonts w:ascii="Times New Roman" w:hAnsi="Times New Roman" w:cs="Times New Roman"/>
          <w:sz w:val="24"/>
          <w:szCs w:val="24"/>
          <w:lang w:val="en-US"/>
          <w:rPrChange w:id="5725" w:author="Microsoft Office User" w:date="2019-10-30T11:35:00Z">
            <w:rPr>
              <w:rFonts w:ascii="Times New Roman" w:hAnsi="Times New Roman" w:cs="Times New Roman"/>
              <w:sz w:val="24"/>
              <w:szCs w:val="24"/>
              <w:lang w:val="en-US"/>
            </w:rPr>
          </w:rPrChange>
        </w:rPr>
        <w:t xml:space="preserve">light </w:t>
      </w:r>
      <w:r w:rsidR="000B2331" w:rsidRPr="000D46AE">
        <w:rPr>
          <w:rFonts w:ascii="Times New Roman" w:hAnsi="Times New Roman" w:cs="Times New Roman"/>
          <w:sz w:val="24"/>
          <w:szCs w:val="24"/>
          <w:lang w:val="en-US"/>
          <w:rPrChange w:id="5726" w:author="Microsoft Office User" w:date="2019-10-30T11:35:00Z">
            <w:rPr>
              <w:rFonts w:ascii="Times New Roman" w:hAnsi="Times New Roman" w:cs="Times New Roman"/>
              <w:sz w:val="24"/>
              <w:szCs w:val="24"/>
              <w:lang w:val="en-US"/>
            </w:rPr>
          </w:rPrChange>
        </w:rPr>
        <w:t xml:space="preserve">is red </w:t>
      </w:r>
      <w:r w:rsidR="0049460A" w:rsidRPr="000D46AE">
        <w:rPr>
          <w:rFonts w:ascii="Times New Roman" w:hAnsi="Times New Roman" w:cs="Times New Roman"/>
          <w:sz w:val="24"/>
          <w:szCs w:val="24"/>
          <w:lang w:val="en-US"/>
          <w:rPrChange w:id="5727" w:author="Microsoft Office User" w:date="2019-10-30T11:35:00Z">
            <w:rPr>
              <w:rFonts w:ascii="Times New Roman" w:hAnsi="Times New Roman" w:cs="Times New Roman"/>
              <w:sz w:val="24"/>
              <w:szCs w:val="24"/>
              <w:lang w:val="en-US"/>
            </w:rPr>
          </w:rPrChange>
        </w:rPr>
        <w:t xml:space="preserve">will </w:t>
      </w:r>
      <w:r w:rsidR="002416A8" w:rsidRPr="000D46AE">
        <w:rPr>
          <w:rFonts w:ascii="Times New Roman" w:hAnsi="Times New Roman" w:cs="Times New Roman"/>
          <w:sz w:val="24"/>
          <w:szCs w:val="24"/>
          <w:lang w:val="en-US"/>
          <w:rPrChange w:id="5728" w:author="Microsoft Office User" w:date="2019-10-30T11:35:00Z">
            <w:rPr>
              <w:rFonts w:ascii="Times New Roman" w:hAnsi="Times New Roman" w:cs="Times New Roman"/>
              <w:sz w:val="24"/>
              <w:szCs w:val="24"/>
              <w:lang w:val="en-US"/>
            </w:rPr>
          </w:rPrChange>
        </w:rPr>
        <w:t xml:space="preserve">be dangerous </w:t>
      </w:r>
      <w:r w:rsidR="000B2331" w:rsidRPr="000D46AE">
        <w:rPr>
          <w:rFonts w:ascii="Times New Roman" w:hAnsi="Times New Roman" w:cs="Times New Roman"/>
          <w:sz w:val="24"/>
          <w:szCs w:val="24"/>
          <w:lang w:val="en-US"/>
          <w:rPrChange w:id="5729" w:author="Microsoft Office User" w:date="2019-10-30T11:35:00Z">
            <w:rPr>
              <w:rFonts w:ascii="Times New Roman" w:hAnsi="Times New Roman" w:cs="Times New Roman"/>
              <w:sz w:val="24"/>
              <w:szCs w:val="24"/>
              <w:lang w:val="en-US"/>
            </w:rPr>
          </w:rPrChange>
        </w:rPr>
        <w:t>for that person</w:t>
      </w:r>
      <w:r w:rsidR="0049460A" w:rsidRPr="000D46AE">
        <w:rPr>
          <w:rFonts w:ascii="Times New Roman" w:hAnsi="Times New Roman" w:cs="Times New Roman"/>
          <w:sz w:val="24"/>
          <w:szCs w:val="24"/>
          <w:lang w:val="en-US"/>
          <w:rPrChange w:id="5730" w:author="Microsoft Office User" w:date="2019-10-30T11:35:00Z">
            <w:rPr>
              <w:rFonts w:ascii="Times New Roman" w:hAnsi="Times New Roman" w:cs="Times New Roman"/>
              <w:sz w:val="24"/>
              <w:szCs w:val="24"/>
              <w:lang w:val="en-US"/>
            </w:rPr>
          </w:rPrChange>
        </w:rPr>
        <w:t xml:space="preserve">). Relational contextual cues </w:t>
      </w:r>
      <w:r w:rsidR="000B2331" w:rsidRPr="000D46AE">
        <w:rPr>
          <w:rFonts w:ascii="Times New Roman" w:hAnsi="Times New Roman" w:cs="Times New Roman"/>
          <w:sz w:val="24"/>
          <w:szCs w:val="24"/>
          <w:lang w:val="en-US"/>
          <w:rPrChange w:id="5731" w:author="Microsoft Office User" w:date="2019-10-30T11:35:00Z">
            <w:rPr>
              <w:rFonts w:ascii="Times New Roman" w:hAnsi="Times New Roman" w:cs="Times New Roman"/>
              <w:sz w:val="24"/>
              <w:szCs w:val="24"/>
              <w:lang w:val="en-US"/>
            </w:rPr>
          </w:rPrChange>
        </w:rPr>
        <w:t xml:space="preserve">require us to </w:t>
      </w:r>
      <w:r w:rsidR="0049460A" w:rsidRPr="000D46AE">
        <w:rPr>
          <w:rFonts w:ascii="Times New Roman" w:hAnsi="Times New Roman" w:cs="Times New Roman"/>
          <w:sz w:val="24"/>
          <w:szCs w:val="24"/>
          <w:lang w:val="en-US"/>
          <w:rPrChange w:id="5732" w:author="Microsoft Office User" w:date="2019-10-30T11:35:00Z">
            <w:rPr>
              <w:rFonts w:ascii="Times New Roman" w:hAnsi="Times New Roman" w:cs="Times New Roman"/>
              <w:sz w:val="24"/>
              <w:szCs w:val="24"/>
              <w:lang w:val="en-US"/>
            </w:rPr>
          </w:rPrChange>
        </w:rPr>
        <w:t xml:space="preserve">take this idea one step further. They </w:t>
      </w:r>
      <w:r w:rsidR="00CA1474" w:rsidRPr="000D46AE">
        <w:rPr>
          <w:rFonts w:ascii="Times New Roman" w:hAnsi="Times New Roman" w:cs="Times New Roman"/>
          <w:sz w:val="24"/>
          <w:szCs w:val="24"/>
          <w:lang w:val="en-US"/>
          <w:rPrChange w:id="5733" w:author="Microsoft Office User" w:date="2019-10-30T11:35:00Z">
            <w:rPr>
              <w:rFonts w:ascii="Times New Roman" w:hAnsi="Times New Roman" w:cs="Times New Roman"/>
              <w:sz w:val="24"/>
              <w:szCs w:val="24"/>
              <w:lang w:val="en-US"/>
            </w:rPr>
          </w:rPrChange>
        </w:rPr>
        <w:t xml:space="preserve">also </w:t>
      </w:r>
      <w:r w:rsidR="0049460A" w:rsidRPr="000D46AE">
        <w:rPr>
          <w:rFonts w:ascii="Times New Roman" w:hAnsi="Times New Roman" w:cs="Times New Roman"/>
          <w:sz w:val="24"/>
          <w:szCs w:val="24"/>
          <w:lang w:val="en-US"/>
          <w:rPrChange w:id="5734" w:author="Microsoft Office User" w:date="2019-10-30T11:35:00Z">
            <w:rPr>
              <w:rFonts w:ascii="Times New Roman" w:hAnsi="Times New Roman" w:cs="Times New Roman"/>
              <w:sz w:val="24"/>
              <w:szCs w:val="24"/>
              <w:lang w:val="en-US"/>
            </w:rPr>
          </w:rPrChange>
        </w:rPr>
        <w:t xml:space="preserve">signal </w:t>
      </w:r>
      <w:r w:rsidR="00CA1474" w:rsidRPr="000D46AE">
        <w:rPr>
          <w:rFonts w:ascii="Times New Roman" w:hAnsi="Times New Roman" w:cs="Times New Roman"/>
          <w:sz w:val="24"/>
          <w:szCs w:val="24"/>
          <w:lang w:val="en-US"/>
          <w:rPrChange w:id="5735" w:author="Microsoft Office User" w:date="2019-10-30T11:35:00Z">
            <w:rPr>
              <w:rFonts w:ascii="Times New Roman" w:hAnsi="Times New Roman" w:cs="Times New Roman"/>
              <w:sz w:val="24"/>
              <w:szCs w:val="24"/>
              <w:lang w:val="en-US"/>
            </w:rPr>
          </w:rPrChange>
        </w:rPr>
        <w:t xml:space="preserve">how </w:t>
      </w:r>
      <w:r w:rsidR="0049460A" w:rsidRPr="000D46AE">
        <w:rPr>
          <w:rFonts w:ascii="Times New Roman" w:hAnsi="Times New Roman" w:cs="Times New Roman"/>
          <w:sz w:val="24"/>
          <w:szCs w:val="24"/>
          <w:lang w:val="en-US"/>
          <w:rPrChange w:id="5736" w:author="Microsoft Office User" w:date="2019-10-30T11:35:00Z">
            <w:rPr>
              <w:rFonts w:ascii="Times New Roman" w:hAnsi="Times New Roman" w:cs="Times New Roman"/>
              <w:sz w:val="24"/>
              <w:szCs w:val="24"/>
              <w:lang w:val="en-US"/>
            </w:rPr>
          </w:rPrChange>
        </w:rPr>
        <w:t>one should respond</w:t>
      </w:r>
      <w:r w:rsidR="00CA1474" w:rsidRPr="000D46AE">
        <w:rPr>
          <w:rFonts w:ascii="Times New Roman" w:hAnsi="Times New Roman" w:cs="Times New Roman"/>
          <w:sz w:val="24"/>
          <w:szCs w:val="24"/>
          <w:lang w:val="en-US"/>
          <w:rPrChange w:id="5737" w:author="Microsoft Office User" w:date="2019-10-30T11:35:00Z">
            <w:rPr>
              <w:rFonts w:ascii="Times New Roman" w:hAnsi="Times New Roman" w:cs="Times New Roman"/>
              <w:sz w:val="24"/>
              <w:szCs w:val="24"/>
              <w:lang w:val="en-US"/>
            </w:rPr>
          </w:rPrChange>
        </w:rPr>
        <w:t xml:space="preserve">. But instead of responding to just one stimulus they indicate that we should respond based </w:t>
      </w:r>
      <w:r w:rsidR="0049460A" w:rsidRPr="000D46AE">
        <w:rPr>
          <w:rFonts w:ascii="Times New Roman" w:hAnsi="Times New Roman" w:cs="Times New Roman"/>
          <w:sz w:val="24"/>
          <w:szCs w:val="24"/>
          <w:lang w:val="en-US"/>
          <w:rPrChange w:id="5738" w:author="Microsoft Office User" w:date="2019-10-30T11:35:00Z">
            <w:rPr>
              <w:rFonts w:ascii="Times New Roman" w:hAnsi="Times New Roman" w:cs="Times New Roman"/>
              <w:sz w:val="24"/>
              <w:szCs w:val="24"/>
              <w:lang w:val="en-US"/>
            </w:rPr>
          </w:rPrChange>
        </w:rPr>
        <w:t xml:space="preserve">to how stimuli are </w:t>
      </w:r>
      <w:r w:rsidR="0049460A" w:rsidRPr="000D46AE">
        <w:rPr>
          <w:rFonts w:ascii="Times New Roman" w:hAnsi="Times New Roman" w:cs="Times New Roman"/>
          <w:i/>
          <w:sz w:val="24"/>
          <w:szCs w:val="24"/>
          <w:lang w:val="en-US"/>
          <w:rPrChange w:id="5739" w:author="Microsoft Office User" w:date="2019-10-30T11:35:00Z">
            <w:rPr>
              <w:rFonts w:ascii="Times New Roman" w:hAnsi="Times New Roman" w:cs="Times New Roman"/>
              <w:i/>
              <w:sz w:val="24"/>
              <w:szCs w:val="24"/>
              <w:lang w:val="en-US"/>
            </w:rPr>
          </w:rPrChange>
        </w:rPr>
        <w:t>related</w:t>
      </w:r>
      <w:r w:rsidR="0049460A" w:rsidRPr="000D46AE">
        <w:rPr>
          <w:rFonts w:ascii="Times New Roman" w:hAnsi="Times New Roman" w:cs="Times New Roman"/>
          <w:sz w:val="24"/>
          <w:szCs w:val="24"/>
          <w:lang w:val="en-US"/>
          <w:rPrChange w:id="5740" w:author="Microsoft Office User" w:date="2019-10-30T11:35:00Z">
            <w:rPr>
              <w:rFonts w:ascii="Times New Roman" w:hAnsi="Times New Roman" w:cs="Times New Roman"/>
              <w:sz w:val="24"/>
              <w:szCs w:val="24"/>
              <w:lang w:val="en-US"/>
            </w:rPr>
          </w:rPrChange>
        </w:rPr>
        <w:t xml:space="preserve"> to </w:t>
      </w:r>
      <w:r w:rsidR="00237D95" w:rsidRPr="000D46AE">
        <w:rPr>
          <w:rFonts w:ascii="Times New Roman" w:hAnsi="Times New Roman" w:cs="Times New Roman"/>
          <w:sz w:val="24"/>
          <w:szCs w:val="24"/>
          <w:lang w:val="en-US"/>
          <w:rPrChange w:id="5741" w:author="Microsoft Office User" w:date="2019-10-30T11:35:00Z">
            <w:rPr>
              <w:rFonts w:ascii="Times New Roman" w:hAnsi="Times New Roman" w:cs="Times New Roman"/>
              <w:sz w:val="24"/>
              <w:szCs w:val="24"/>
              <w:lang w:val="en-US"/>
            </w:rPr>
          </w:rPrChange>
        </w:rPr>
        <w:t>one an</w:t>
      </w:r>
      <w:r w:rsidR="0049460A" w:rsidRPr="000D46AE">
        <w:rPr>
          <w:rFonts w:ascii="Times New Roman" w:hAnsi="Times New Roman" w:cs="Times New Roman"/>
          <w:sz w:val="24"/>
          <w:szCs w:val="24"/>
          <w:lang w:val="en-US"/>
          <w:rPrChange w:id="5742" w:author="Microsoft Office User" w:date="2019-10-30T11:35:00Z">
            <w:rPr>
              <w:rFonts w:ascii="Times New Roman" w:hAnsi="Times New Roman" w:cs="Times New Roman"/>
              <w:sz w:val="24"/>
              <w:szCs w:val="24"/>
              <w:lang w:val="en-US"/>
            </w:rPr>
          </w:rPrChange>
        </w:rPr>
        <w:t>other</w:t>
      </w:r>
      <w:r w:rsidR="00CA1474" w:rsidRPr="000D46AE">
        <w:rPr>
          <w:rFonts w:ascii="Times New Roman" w:hAnsi="Times New Roman" w:cs="Times New Roman"/>
          <w:sz w:val="24"/>
          <w:szCs w:val="24"/>
          <w:lang w:val="en-US"/>
          <w:rPrChange w:id="5743" w:author="Microsoft Office User" w:date="2019-10-30T11:35:00Z">
            <w:rPr>
              <w:rFonts w:ascii="Times New Roman" w:hAnsi="Times New Roman" w:cs="Times New Roman"/>
              <w:sz w:val="24"/>
              <w:szCs w:val="24"/>
              <w:lang w:val="en-US"/>
            </w:rPr>
          </w:rPrChange>
        </w:rPr>
        <w:t xml:space="preserve"> in that context</w:t>
      </w:r>
      <w:r w:rsidR="0049460A" w:rsidRPr="000D46AE">
        <w:rPr>
          <w:rFonts w:ascii="Times New Roman" w:hAnsi="Times New Roman" w:cs="Times New Roman"/>
          <w:sz w:val="24"/>
          <w:szCs w:val="24"/>
          <w:lang w:val="en-US"/>
          <w:rPrChange w:id="5744" w:author="Microsoft Office User" w:date="2019-10-30T11:35:00Z">
            <w:rPr>
              <w:rFonts w:ascii="Times New Roman" w:hAnsi="Times New Roman" w:cs="Times New Roman"/>
              <w:sz w:val="24"/>
              <w:szCs w:val="24"/>
              <w:lang w:val="en-US"/>
            </w:rPr>
          </w:rPrChange>
        </w:rPr>
        <w:t xml:space="preserve">. </w:t>
      </w:r>
    </w:p>
    <w:p w14:paraId="3691A14D" w14:textId="1C682BF6" w:rsidR="005A3DE8" w:rsidRPr="000D46AE" w:rsidRDefault="005668AC" w:rsidP="00C8072C">
      <w:pPr>
        <w:spacing w:line="480" w:lineRule="auto"/>
        <w:ind w:firstLine="708"/>
        <w:rPr>
          <w:rFonts w:ascii="Times New Roman" w:hAnsi="Times New Roman" w:cs="Times New Roman"/>
          <w:sz w:val="24"/>
          <w:szCs w:val="24"/>
          <w:lang w:val="en-US"/>
          <w:rPrChange w:id="5745"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5746" w:author="Microsoft Office User" w:date="2019-10-30T11:35:00Z">
            <w:rPr>
              <w:rFonts w:ascii="Times New Roman" w:hAnsi="Times New Roman" w:cs="Times New Roman"/>
              <w:sz w:val="24"/>
              <w:szCs w:val="24"/>
              <w:lang w:val="en-US"/>
            </w:rPr>
          </w:rPrChange>
        </w:rPr>
        <w:t xml:space="preserve">To illustrate, imagine that you </w:t>
      </w:r>
      <w:r w:rsidR="006D6B30" w:rsidRPr="000D46AE">
        <w:rPr>
          <w:rFonts w:ascii="Times New Roman" w:hAnsi="Times New Roman" w:cs="Times New Roman"/>
          <w:sz w:val="24"/>
          <w:szCs w:val="24"/>
          <w:lang w:val="en-US"/>
          <w:rPrChange w:id="5747" w:author="Microsoft Office User" w:date="2019-10-30T11:35:00Z">
            <w:rPr>
              <w:rFonts w:ascii="Times New Roman" w:hAnsi="Times New Roman" w:cs="Times New Roman"/>
              <w:sz w:val="24"/>
              <w:szCs w:val="24"/>
              <w:lang w:val="en-US"/>
            </w:rPr>
          </w:rPrChange>
        </w:rPr>
        <w:t xml:space="preserve">are presented with </w:t>
      </w:r>
      <w:r w:rsidRPr="000D46AE">
        <w:rPr>
          <w:rFonts w:ascii="Times New Roman" w:hAnsi="Times New Roman" w:cs="Times New Roman"/>
          <w:sz w:val="24"/>
          <w:szCs w:val="24"/>
          <w:lang w:val="en-US"/>
          <w:rPrChange w:id="5748" w:author="Microsoft Office User" w:date="2019-10-30T11:35:00Z">
            <w:rPr>
              <w:rFonts w:ascii="Times New Roman" w:hAnsi="Times New Roman" w:cs="Times New Roman"/>
              <w:sz w:val="24"/>
              <w:szCs w:val="24"/>
              <w:lang w:val="en-US"/>
            </w:rPr>
          </w:rPrChange>
        </w:rPr>
        <w:t xml:space="preserve">a positive word </w:t>
      </w:r>
      <w:r w:rsidR="006D6B30" w:rsidRPr="000D46AE">
        <w:rPr>
          <w:rFonts w:ascii="Times New Roman" w:hAnsi="Times New Roman" w:cs="Times New Roman"/>
          <w:sz w:val="24"/>
          <w:szCs w:val="24"/>
          <w:lang w:val="en-US"/>
          <w:rPrChange w:id="5749" w:author="Microsoft Office User" w:date="2019-10-30T11:35:00Z">
            <w:rPr>
              <w:rFonts w:ascii="Times New Roman" w:hAnsi="Times New Roman" w:cs="Times New Roman"/>
              <w:sz w:val="24"/>
              <w:szCs w:val="24"/>
              <w:lang w:val="en-US"/>
            </w:rPr>
          </w:rPrChange>
        </w:rPr>
        <w:t xml:space="preserve">along with an </w:t>
      </w:r>
      <w:r w:rsidRPr="000D46AE">
        <w:rPr>
          <w:rFonts w:ascii="Times New Roman" w:hAnsi="Times New Roman" w:cs="Times New Roman"/>
          <w:sz w:val="24"/>
          <w:szCs w:val="24"/>
          <w:lang w:val="en-US"/>
          <w:rPrChange w:id="5750" w:author="Microsoft Office User" w:date="2019-10-30T11:35:00Z">
            <w:rPr>
              <w:rFonts w:ascii="Times New Roman" w:hAnsi="Times New Roman" w:cs="Times New Roman"/>
              <w:sz w:val="24"/>
              <w:szCs w:val="24"/>
              <w:lang w:val="en-US"/>
            </w:rPr>
          </w:rPrChange>
        </w:rPr>
        <w:t xml:space="preserve">unknown word. If this pair of stimuli is accompanied by the word ‘SAME’ this may signal to you that the unknown word has the same (evaluative) meaning as the positive word. As a result you will subsequently </w:t>
      </w:r>
      <w:r w:rsidR="00C8072C" w:rsidRPr="000D46AE">
        <w:rPr>
          <w:rFonts w:ascii="Times New Roman" w:hAnsi="Times New Roman" w:cs="Times New Roman"/>
          <w:sz w:val="24"/>
          <w:szCs w:val="24"/>
          <w:lang w:val="en-US"/>
          <w:rPrChange w:id="5751" w:author="Microsoft Office User" w:date="2019-10-30T11:35:00Z">
            <w:rPr>
              <w:rFonts w:ascii="Times New Roman" w:hAnsi="Times New Roman" w:cs="Times New Roman"/>
              <w:sz w:val="24"/>
              <w:szCs w:val="24"/>
              <w:lang w:val="en-US"/>
            </w:rPr>
          </w:rPrChange>
        </w:rPr>
        <w:t xml:space="preserve">like </w:t>
      </w:r>
      <w:r w:rsidRPr="000D46AE">
        <w:rPr>
          <w:rFonts w:ascii="Times New Roman" w:hAnsi="Times New Roman" w:cs="Times New Roman"/>
          <w:sz w:val="24"/>
          <w:szCs w:val="24"/>
          <w:lang w:val="en-US"/>
          <w:rPrChange w:id="5752" w:author="Microsoft Office User" w:date="2019-10-30T11:35:00Z">
            <w:rPr>
              <w:rFonts w:ascii="Times New Roman" w:hAnsi="Times New Roman" w:cs="Times New Roman"/>
              <w:sz w:val="24"/>
              <w:szCs w:val="24"/>
              <w:lang w:val="en-US"/>
            </w:rPr>
          </w:rPrChange>
        </w:rPr>
        <w:t xml:space="preserve">the unknown word </w:t>
      </w:r>
      <w:r w:rsidR="00C8072C" w:rsidRPr="000D46AE">
        <w:rPr>
          <w:rFonts w:ascii="Times New Roman" w:hAnsi="Times New Roman" w:cs="Times New Roman"/>
          <w:sz w:val="24"/>
          <w:szCs w:val="24"/>
          <w:lang w:val="en-US"/>
          <w:rPrChange w:id="5753" w:author="Microsoft Office User" w:date="2019-10-30T11:35:00Z">
            <w:rPr>
              <w:rFonts w:ascii="Times New Roman" w:hAnsi="Times New Roman" w:cs="Times New Roman"/>
              <w:sz w:val="24"/>
              <w:szCs w:val="24"/>
              <w:lang w:val="en-US"/>
            </w:rPr>
          </w:rPrChange>
        </w:rPr>
        <w:t>more than before</w:t>
      </w:r>
      <w:r w:rsidRPr="000D46AE">
        <w:rPr>
          <w:rFonts w:ascii="Times New Roman" w:hAnsi="Times New Roman" w:cs="Times New Roman"/>
          <w:sz w:val="24"/>
          <w:szCs w:val="24"/>
          <w:lang w:val="en-US"/>
          <w:rPrChange w:id="5754" w:author="Microsoft Office User" w:date="2019-10-30T11:35:00Z">
            <w:rPr>
              <w:rFonts w:ascii="Times New Roman" w:hAnsi="Times New Roman" w:cs="Times New Roman"/>
              <w:sz w:val="24"/>
              <w:szCs w:val="24"/>
              <w:lang w:val="en-US"/>
            </w:rPr>
          </w:rPrChange>
        </w:rPr>
        <w:t xml:space="preserve">. </w:t>
      </w:r>
      <w:r w:rsidR="006D6B30" w:rsidRPr="000D46AE">
        <w:rPr>
          <w:rFonts w:ascii="Times New Roman" w:hAnsi="Times New Roman" w:cs="Times New Roman"/>
          <w:sz w:val="24"/>
          <w:szCs w:val="24"/>
          <w:lang w:val="en-US"/>
          <w:rPrChange w:id="5755" w:author="Microsoft Office User" w:date="2019-10-30T11:35:00Z">
            <w:rPr>
              <w:rFonts w:ascii="Times New Roman" w:hAnsi="Times New Roman" w:cs="Times New Roman"/>
              <w:sz w:val="24"/>
              <w:szCs w:val="24"/>
              <w:lang w:val="en-US"/>
            </w:rPr>
          </w:rPrChange>
        </w:rPr>
        <w:t>In this example t</w:t>
      </w:r>
      <w:r w:rsidRPr="000D46AE">
        <w:rPr>
          <w:rFonts w:ascii="Times New Roman" w:hAnsi="Times New Roman" w:cs="Times New Roman"/>
          <w:sz w:val="24"/>
          <w:szCs w:val="24"/>
          <w:lang w:val="en-US"/>
          <w:rPrChange w:id="5756" w:author="Microsoft Office User" w:date="2019-10-30T11:35:00Z">
            <w:rPr>
              <w:rFonts w:ascii="Times New Roman" w:hAnsi="Times New Roman" w:cs="Times New Roman"/>
              <w:sz w:val="24"/>
              <w:szCs w:val="24"/>
              <w:lang w:val="en-US"/>
            </w:rPr>
          </w:rPrChange>
        </w:rPr>
        <w:t xml:space="preserve">he word SAME functions as a relational contextual cue: it signals that a relation of similarity exists between the unknown and positive word. </w:t>
      </w:r>
      <w:r w:rsidR="008B2C33" w:rsidRPr="000D46AE">
        <w:rPr>
          <w:rFonts w:ascii="Times New Roman" w:hAnsi="Times New Roman" w:cs="Times New Roman"/>
          <w:sz w:val="24"/>
          <w:szCs w:val="24"/>
          <w:lang w:val="en-US"/>
          <w:rPrChange w:id="5757" w:author="Microsoft Office User" w:date="2019-10-30T11:35:00Z">
            <w:rPr>
              <w:rFonts w:ascii="Times New Roman" w:hAnsi="Times New Roman" w:cs="Times New Roman"/>
              <w:sz w:val="24"/>
              <w:szCs w:val="24"/>
              <w:lang w:val="en-US"/>
            </w:rPr>
          </w:rPrChange>
        </w:rPr>
        <w:t>O</w:t>
      </w:r>
      <w:r w:rsidR="00D65BFC" w:rsidRPr="000D46AE">
        <w:rPr>
          <w:rFonts w:ascii="Times New Roman" w:hAnsi="Times New Roman" w:cs="Times New Roman"/>
          <w:sz w:val="24"/>
          <w:szCs w:val="24"/>
          <w:lang w:val="en-US"/>
          <w:rPrChange w:id="5758" w:author="Microsoft Office User" w:date="2019-10-30T11:35:00Z">
            <w:rPr>
              <w:rFonts w:ascii="Times New Roman" w:hAnsi="Times New Roman" w:cs="Times New Roman"/>
              <w:sz w:val="24"/>
              <w:szCs w:val="24"/>
              <w:lang w:val="en-US"/>
            </w:rPr>
          </w:rPrChange>
        </w:rPr>
        <w:t xml:space="preserve">ne could conceptualize shared </w:t>
      </w:r>
      <w:r w:rsidR="00C8072C" w:rsidRPr="000D46AE">
        <w:rPr>
          <w:rFonts w:ascii="Times New Roman" w:hAnsi="Times New Roman" w:cs="Times New Roman"/>
          <w:sz w:val="24"/>
          <w:szCs w:val="24"/>
          <w:lang w:val="en-US"/>
          <w:rPrChange w:id="5759" w:author="Microsoft Office User" w:date="2019-10-30T11:35:00Z">
            <w:rPr>
              <w:rFonts w:ascii="Times New Roman" w:hAnsi="Times New Roman" w:cs="Times New Roman"/>
              <w:sz w:val="24"/>
              <w:szCs w:val="24"/>
              <w:lang w:val="en-US"/>
            </w:rPr>
          </w:rPrChange>
        </w:rPr>
        <w:t xml:space="preserve">physical </w:t>
      </w:r>
      <w:r w:rsidR="00D65BFC" w:rsidRPr="000D46AE">
        <w:rPr>
          <w:rFonts w:ascii="Times New Roman" w:hAnsi="Times New Roman" w:cs="Times New Roman"/>
          <w:sz w:val="24"/>
          <w:szCs w:val="24"/>
          <w:lang w:val="en-US"/>
          <w:rPrChange w:id="5760" w:author="Microsoft Office User" w:date="2019-10-30T11:35:00Z">
            <w:rPr>
              <w:rFonts w:ascii="Times New Roman" w:hAnsi="Times New Roman" w:cs="Times New Roman"/>
              <w:sz w:val="24"/>
              <w:szCs w:val="24"/>
              <w:lang w:val="en-US"/>
            </w:rPr>
          </w:rPrChange>
        </w:rPr>
        <w:t>featur</w:t>
      </w:r>
      <w:r w:rsidR="00A5039C" w:rsidRPr="000D46AE">
        <w:rPr>
          <w:rFonts w:ascii="Times New Roman" w:hAnsi="Times New Roman" w:cs="Times New Roman"/>
          <w:sz w:val="24"/>
          <w:szCs w:val="24"/>
          <w:lang w:val="en-US"/>
          <w:rPrChange w:id="5761" w:author="Microsoft Office User" w:date="2019-10-30T11:35:00Z">
            <w:rPr>
              <w:rFonts w:ascii="Times New Roman" w:hAnsi="Times New Roman" w:cs="Times New Roman"/>
              <w:sz w:val="24"/>
              <w:szCs w:val="24"/>
              <w:lang w:val="en-US"/>
            </w:rPr>
          </w:rPrChange>
        </w:rPr>
        <w:t>es such as color (Experiments 1,2,</w:t>
      </w:r>
      <w:r w:rsidR="00D65BFC" w:rsidRPr="000D46AE">
        <w:rPr>
          <w:rFonts w:ascii="Times New Roman" w:hAnsi="Times New Roman" w:cs="Times New Roman"/>
          <w:sz w:val="24"/>
          <w:szCs w:val="24"/>
          <w:lang w:val="en-US"/>
          <w:rPrChange w:id="5762" w:author="Microsoft Office User" w:date="2019-10-30T11:35:00Z">
            <w:rPr>
              <w:rFonts w:ascii="Times New Roman" w:hAnsi="Times New Roman" w:cs="Times New Roman"/>
              <w:sz w:val="24"/>
              <w:szCs w:val="24"/>
              <w:lang w:val="en-US"/>
            </w:rPr>
          </w:rPrChange>
        </w:rPr>
        <w:t>3</w:t>
      </w:r>
      <w:r w:rsidR="00A5039C" w:rsidRPr="000D46AE">
        <w:rPr>
          <w:rFonts w:ascii="Times New Roman" w:hAnsi="Times New Roman" w:cs="Times New Roman"/>
          <w:sz w:val="24"/>
          <w:szCs w:val="24"/>
          <w:lang w:val="en-US"/>
          <w:rPrChange w:id="5763" w:author="Microsoft Office User" w:date="2019-10-30T11:35:00Z">
            <w:rPr>
              <w:rFonts w:ascii="Times New Roman" w:hAnsi="Times New Roman" w:cs="Times New Roman"/>
              <w:sz w:val="24"/>
              <w:szCs w:val="24"/>
              <w:lang w:val="en-US"/>
            </w:rPr>
          </w:rPrChange>
        </w:rPr>
        <w:t xml:space="preserve">,6), </w:t>
      </w:r>
      <w:r w:rsidR="00D65BFC" w:rsidRPr="000D46AE">
        <w:rPr>
          <w:rFonts w:ascii="Times New Roman" w:hAnsi="Times New Roman" w:cs="Times New Roman"/>
          <w:sz w:val="24"/>
          <w:szCs w:val="24"/>
          <w:lang w:val="en-US"/>
          <w:rPrChange w:id="5764" w:author="Microsoft Office User" w:date="2019-10-30T11:35:00Z">
            <w:rPr>
              <w:rFonts w:ascii="Times New Roman" w:hAnsi="Times New Roman" w:cs="Times New Roman"/>
              <w:sz w:val="24"/>
              <w:szCs w:val="24"/>
              <w:lang w:val="en-US"/>
            </w:rPr>
          </w:rPrChange>
        </w:rPr>
        <w:t>size (Experiment</w:t>
      </w:r>
      <w:r w:rsidR="00A5039C" w:rsidRPr="000D46AE">
        <w:rPr>
          <w:rFonts w:ascii="Times New Roman" w:hAnsi="Times New Roman" w:cs="Times New Roman"/>
          <w:sz w:val="24"/>
          <w:szCs w:val="24"/>
          <w:lang w:val="en-US"/>
          <w:rPrChange w:id="5765" w:author="Microsoft Office User" w:date="2019-10-30T11:35:00Z">
            <w:rPr>
              <w:rFonts w:ascii="Times New Roman" w:hAnsi="Times New Roman" w:cs="Times New Roman"/>
              <w:sz w:val="24"/>
              <w:szCs w:val="24"/>
              <w:lang w:val="en-US"/>
            </w:rPr>
          </w:rPrChange>
        </w:rPr>
        <w:t>s</w:t>
      </w:r>
      <w:r w:rsidR="00D65BFC" w:rsidRPr="000D46AE">
        <w:rPr>
          <w:rFonts w:ascii="Times New Roman" w:hAnsi="Times New Roman" w:cs="Times New Roman"/>
          <w:sz w:val="24"/>
          <w:szCs w:val="24"/>
          <w:lang w:val="en-US"/>
          <w:rPrChange w:id="5766" w:author="Microsoft Office User" w:date="2019-10-30T11:35:00Z">
            <w:rPr>
              <w:rFonts w:ascii="Times New Roman" w:hAnsi="Times New Roman" w:cs="Times New Roman"/>
              <w:sz w:val="24"/>
              <w:szCs w:val="24"/>
              <w:lang w:val="en-US"/>
            </w:rPr>
          </w:rPrChange>
        </w:rPr>
        <w:t xml:space="preserve"> 4</w:t>
      </w:r>
      <w:r w:rsidR="00A5039C" w:rsidRPr="000D46AE">
        <w:rPr>
          <w:rFonts w:ascii="Times New Roman" w:hAnsi="Times New Roman" w:cs="Times New Roman"/>
          <w:sz w:val="24"/>
          <w:szCs w:val="24"/>
          <w:lang w:val="en-US"/>
          <w:rPrChange w:id="5767" w:author="Microsoft Office User" w:date="2019-10-30T11:35:00Z">
            <w:rPr>
              <w:rFonts w:ascii="Times New Roman" w:hAnsi="Times New Roman" w:cs="Times New Roman"/>
              <w:sz w:val="24"/>
              <w:szCs w:val="24"/>
              <w:lang w:val="en-US"/>
            </w:rPr>
          </w:rPrChange>
        </w:rPr>
        <w:t>, 7</w:t>
      </w:r>
      <w:r w:rsidR="00D65BFC" w:rsidRPr="000D46AE">
        <w:rPr>
          <w:rFonts w:ascii="Times New Roman" w:hAnsi="Times New Roman" w:cs="Times New Roman"/>
          <w:sz w:val="24"/>
          <w:szCs w:val="24"/>
          <w:lang w:val="en-US"/>
          <w:rPrChange w:id="5768" w:author="Microsoft Office User" w:date="2019-10-30T11:35:00Z">
            <w:rPr>
              <w:rFonts w:ascii="Times New Roman" w:hAnsi="Times New Roman" w:cs="Times New Roman"/>
              <w:sz w:val="24"/>
              <w:szCs w:val="24"/>
              <w:lang w:val="en-US"/>
            </w:rPr>
          </w:rPrChange>
        </w:rPr>
        <w:t xml:space="preserve">) </w:t>
      </w:r>
      <w:r w:rsidR="00A5039C" w:rsidRPr="000D46AE">
        <w:rPr>
          <w:rFonts w:ascii="Times New Roman" w:hAnsi="Times New Roman" w:cs="Times New Roman"/>
          <w:sz w:val="24"/>
          <w:szCs w:val="24"/>
          <w:lang w:val="en-US"/>
          <w:rPrChange w:id="5769" w:author="Microsoft Office User" w:date="2019-10-30T11:35:00Z">
            <w:rPr>
              <w:rFonts w:ascii="Times New Roman" w:hAnsi="Times New Roman" w:cs="Times New Roman"/>
              <w:sz w:val="24"/>
              <w:szCs w:val="24"/>
              <w:lang w:val="en-US"/>
            </w:rPr>
          </w:rPrChange>
        </w:rPr>
        <w:t xml:space="preserve">and location (Experiment 8) </w:t>
      </w:r>
      <w:r w:rsidR="00C8072C" w:rsidRPr="000D46AE">
        <w:rPr>
          <w:rFonts w:ascii="Times New Roman" w:hAnsi="Times New Roman" w:cs="Times New Roman"/>
          <w:sz w:val="24"/>
          <w:szCs w:val="24"/>
          <w:lang w:val="en-US"/>
          <w:rPrChange w:id="5770" w:author="Microsoft Office User" w:date="2019-10-30T11:35:00Z">
            <w:rPr>
              <w:rFonts w:ascii="Times New Roman" w:hAnsi="Times New Roman" w:cs="Times New Roman"/>
              <w:sz w:val="24"/>
              <w:szCs w:val="24"/>
              <w:lang w:val="en-US"/>
            </w:rPr>
          </w:rPrChange>
        </w:rPr>
        <w:t xml:space="preserve">in much the same way: </w:t>
      </w:r>
      <w:r w:rsidR="00D65BFC" w:rsidRPr="000D46AE">
        <w:rPr>
          <w:rFonts w:ascii="Times New Roman" w:hAnsi="Times New Roman" w:cs="Times New Roman"/>
          <w:sz w:val="24"/>
          <w:szCs w:val="24"/>
          <w:lang w:val="en-US"/>
          <w:rPrChange w:id="5771" w:author="Microsoft Office User" w:date="2019-10-30T11:35:00Z">
            <w:rPr>
              <w:rFonts w:ascii="Times New Roman" w:hAnsi="Times New Roman" w:cs="Times New Roman"/>
              <w:sz w:val="24"/>
              <w:szCs w:val="24"/>
              <w:lang w:val="en-US"/>
            </w:rPr>
          </w:rPrChange>
        </w:rPr>
        <w:t xml:space="preserve">as </w:t>
      </w:r>
      <w:r w:rsidR="00C8072C" w:rsidRPr="000D46AE">
        <w:rPr>
          <w:rFonts w:ascii="Times New Roman" w:hAnsi="Times New Roman" w:cs="Times New Roman"/>
          <w:sz w:val="24"/>
          <w:szCs w:val="24"/>
          <w:lang w:val="en-US"/>
          <w:rPrChange w:id="5772" w:author="Microsoft Office User" w:date="2019-10-30T11:35:00Z">
            <w:rPr>
              <w:rFonts w:ascii="Times New Roman" w:hAnsi="Times New Roman" w:cs="Times New Roman"/>
              <w:sz w:val="24"/>
              <w:szCs w:val="24"/>
              <w:lang w:val="en-US"/>
            </w:rPr>
          </w:rPrChange>
        </w:rPr>
        <w:t>a relational contextual cue</w:t>
      </w:r>
      <w:r w:rsidR="00D65BFC" w:rsidRPr="000D46AE">
        <w:rPr>
          <w:rFonts w:ascii="Times New Roman" w:hAnsi="Times New Roman" w:cs="Times New Roman"/>
          <w:sz w:val="24"/>
          <w:szCs w:val="24"/>
          <w:lang w:val="en-US"/>
          <w:rPrChange w:id="5773" w:author="Microsoft Office User" w:date="2019-10-30T11:35:00Z">
            <w:rPr>
              <w:rFonts w:ascii="Times New Roman" w:hAnsi="Times New Roman" w:cs="Times New Roman"/>
              <w:sz w:val="24"/>
              <w:szCs w:val="24"/>
              <w:lang w:val="en-US"/>
            </w:rPr>
          </w:rPrChange>
        </w:rPr>
        <w:t xml:space="preserve"> which signaled </w:t>
      </w:r>
      <w:r w:rsidR="00C8072C" w:rsidRPr="000D46AE">
        <w:rPr>
          <w:rFonts w:ascii="Times New Roman" w:hAnsi="Times New Roman" w:cs="Times New Roman"/>
          <w:sz w:val="24"/>
          <w:szCs w:val="24"/>
          <w:lang w:val="en-US"/>
          <w:rPrChange w:id="5774" w:author="Microsoft Office User" w:date="2019-10-30T11:35:00Z">
            <w:rPr>
              <w:rFonts w:ascii="Times New Roman" w:hAnsi="Times New Roman" w:cs="Times New Roman"/>
              <w:sz w:val="24"/>
              <w:szCs w:val="24"/>
              <w:lang w:val="en-US"/>
            </w:rPr>
          </w:rPrChange>
        </w:rPr>
        <w:t xml:space="preserve">a relation of similarity between </w:t>
      </w:r>
      <w:r w:rsidR="00D65BFC" w:rsidRPr="000D46AE">
        <w:rPr>
          <w:rFonts w:ascii="Times New Roman" w:hAnsi="Times New Roman" w:cs="Times New Roman"/>
          <w:sz w:val="24"/>
          <w:szCs w:val="24"/>
          <w:lang w:val="en-US"/>
          <w:rPrChange w:id="5775" w:author="Microsoft Office User" w:date="2019-10-30T11:35:00Z">
            <w:rPr>
              <w:rFonts w:ascii="Times New Roman" w:hAnsi="Times New Roman" w:cs="Times New Roman"/>
              <w:sz w:val="24"/>
              <w:szCs w:val="24"/>
              <w:lang w:val="en-US"/>
            </w:rPr>
          </w:rPrChange>
        </w:rPr>
        <w:t>two of the three stimuli present</w:t>
      </w:r>
      <w:r w:rsidR="008553DD" w:rsidRPr="000D46AE">
        <w:rPr>
          <w:rFonts w:ascii="Times New Roman" w:hAnsi="Times New Roman" w:cs="Times New Roman"/>
          <w:sz w:val="24"/>
          <w:szCs w:val="24"/>
          <w:lang w:val="en-US"/>
          <w:rPrChange w:id="5776" w:author="Microsoft Office User" w:date="2019-10-30T11:35:00Z">
            <w:rPr>
              <w:rFonts w:ascii="Times New Roman" w:hAnsi="Times New Roman" w:cs="Times New Roman"/>
              <w:sz w:val="24"/>
              <w:szCs w:val="24"/>
              <w:lang w:val="en-US"/>
            </w:rPr>
          </w:rPrChange>
        </w:rPr>
        <w:t>ed</w:t>
      </w:r>
      <w:r w:rsidR="00D65BFC" w:rsidRPr="000D46AE">
        <w:rPr>
          <w:rFonts w:ascii="Times New Roman" w:hAnsi="Times New Roman" w:cs="Times New Roman"/>
          <w:sz w:val="24"/>
          <w:szCs w:val="24"/>
          <w:lang w:val="en-US"/>
          <w:rPrChange w:id="5777" w:author="Microsoft Office User" w:date="2019-10-30T11:35:00Z">
            <w:rPr>
              <w:rFonts w:ascii="Times New Roman" w:hAnsi="Times New Roman" w:cs="Times New Roman"/>
              <w:sz w:val="24"/>
              <w:szCs w:val="24"/>
              <w:lang w:val="en-US"/>
            </w:rPr>
          </w:rPrChange>
        </w:rPr>
        <w:t xml:space="preserve"> in </w:t>
      </w:r>
      <w:r w:rsidR="008B2C33" w:rsidRPr="000D46AE">
        <w:rPr>
          <w:rFonts w:ascii="Times New Roman" w:hAnsi="Times New Roman" w:cs="Times New Roman"/>
          <w:sz w:val="24"/>
          <w:szCs w:val="24"/>
          <w:lang w:val="en-US"/>
          <w:rPrChange w:id="5778" w:author="Microsoft Office User" w:date="2019-10-30T11:35:00Z">
            <w:rPr>
              <w:rFonts w:ascii="Times New Roman" w:hAnsi="Times New Roman" w:cs="Times New Roman"/>
              <w:sz w:val="24"/>
              <w:szCs w:val="24"/>
              <w:lang w:val="en-US"/>
            </w:rPr>
          </w:rPrChange>
        </w:rPr>
        <w:t xml:space="preserve">an </w:t>
      </w:r>
      <w:r w:rsidR="00112125" w:rsidRPr="000D46AE">
        <w:rPr>
          <w:rFonts w:ascii="Times New Roman" w:hAnsi="Times New Roman" w:cs="Times New Roman"/>
          <w:sz w:val="24"/>
          <w:szCs w:val="24"/>
          <w:lang w:val="en-US"/>
          <w:rPrChange w:id="5779" w:author="Microsoft Office User" w:date="2019-10-30T11:35:00Z">
            <w:rPr>
              <w:rFonts w:ascii="Times New Roman" w:hAnsi="Times New Roman" w:cs="Times New Roman"/>
              <w:sz w:val="24"/>
              <w:szCs w:val="24"/>
              <w:lang w:val="en-US"/>
            </w:rPr>
          </w:rPrChange>
        </w:rPr>
        <w:t xml:space="preserve">acquisition </w:t>
      </w:r>
      <w:r w:rsidR="00D65BFC" w:rsidRPr="000D46AE">
        <w:rPr>
          <w:rFonts w:ascii="Times New Roman" w:hAnsi="Times New Roman" w:cs="Times New Roman"/>
          <w:sz w:val="24"/>
          <w:szCs w:val="24"/>
          <w:lang w:val="en-US"/>
          <w:rPrChange w:id="5780" w:author="Microsoft Office User" w:date="2019-10-30T11:35:00Z">
            <w:rPr>
              <w:rFonts w:ascii="Times New Roman" w:hAnsi="Times New Roman" w:cs="Times New Roman"/>
              <w:sz w:val="24"/>
              <w:szCs w:val="24"/>
              <w:lang w:val="en-US"/>
            </w:rPr>
          </w:rPrChange>
        </w:rPr>
        <w:t xml:space="preserve">trial (a </w:t>
      </w:r>
      <w:r w:rsidR="00112125" w:rsidRPr="000D46AE">
        <w:rPr>
          <w:rFonts w:ascii="Times New Roman" w:hAnsi="Times New Roman" w:cs="Times New Roman"/>
          <w:sz w:val="24"/>
          <w:szCs w:val="24"/>
          <w:lang w:val="en-US"/>
          <w:rPrChange w:id="5781" w:author="Microsoft Office User" w:date="2019-10-30T11:35:00Z">
            <w:rPr>
              <w:rFonts w:ascii="Times New Roman" w:hAnsi="Times New Roman" w:cs="Times New Roman"/>
              <w:sz w:val="24"/>
              <w:szCs w:val="24"/>
              <w:lang w:val="en-US"/>
            </w:rPr>
          </w:rPrChange>
        </w:rPr>
        <w:t xml:space="preserve">neutral target </w:t>
      </w:r>
      <w:r w:rsidR="00D65BFC" w:rsidRPr="000D46AE">
        <w:rPr>
          <w:rFonts w:ascii="Times New Roman" w:hAnsi="Times New Roman" w:cs="Times New Roman"/>
          <w:sz w:val="24"/>
          <w:szCs w:val="24"/>
          <w:lang w:val="en-US"/>
          <w:rPrChange w:id="5782" w:author="Microsoft Office User" w:date="2019-10-30T11:35:00Z">
            <w:rPr>
              <w:rFonts w:ascii="Times New Roman" w:hAnsi="Times New Roman" w:cs="Times New Roman"/>
              <w:sz w:val="24"/>
              <w:szCs w:val="24"/>
              <w:lang w:val="en-US"/>
            </w:rPr>
          </w:rPrChange>
        </w:rPr>
        <w:t xml:space="preserve">and either a positive or negative </w:t>
      </w:r>
      <w:r w:rsidR="00112125" w:rsidRPr="000D46AE">
        <w:rPr>
          <w:rFonts w:ascii="Times New Roman" w:hAnsi="Times New Roman" w:cs="Times New Roman"/>
          <w:sz w:val="24"/>
          <w:szCs w:val="24"/>
          <w:lang w:val="en-US"/>
          <w:rPrChange w:id="5783" w:author="Microsoft Office User" w:date="2019-10-30T11:35:00Z">
            <w:rPr>
              <w:rFonts w:ascii="Times New Roman" w:hAnsi="Times New Roman" w:cs="Times New Roman"/>
              <w:sz w:val="24"/>
              <w:szCs w:val="24"/>
              <w:lang w:val="en-US"/>
            </w:rPr>
          </w:rPrChange>
        </w:rPr>
        <w:t>source</w:t>
      </w:r>
      <w:r w:rsidR="00D65BFC" w:rsidRPr="000D46AE">
        <w:rPr>
          <w:rFonts w:ascii="Times New Roman" w:hAnsi="Times New Roman" w:cs="Times New Roman"/>
          <w:sz w:val="24"/>
          <w:szCs w:val="24"/>
          <w:lang w:val="en-US"/>
          <w:rPrChange w:id="5784" w:author="Microsoft Office User" w:date="2019-10-30T11:35:00Z">
            <w:rPr>
              <w:rFonts w:ascii="Times New Roman" w:hAnsi="Times New Roman" w:cs="Times New Roman"/>
              <w:sz w:val="24"/>
              <w:szCs w:val="24"/>
              <w:lang w:val="en-US"/>
            </w:rPr>
          </w:rPrChange>
        </w:rPr>
        <w:t xml:space="preserve">). Once such a relationship </w:t>
      </w:r>
      <w:r w:rsidR="00837E4D" w:rsidRPr="000D46AE">
        <w:rPr>
          <w:rFonts w:ascii="Times New Roman" w:hAnsi="Times New Roman" w:cs="Times New Roman"/>
          <w:sz w:val="24"/>
          <w:szCs w:val="24"/>
          <w:lang w:val="en-US"/>
          <w:rPrChange w:id="5785" w:author="Microsoft Office User" w:date="2019-10-30T11:35:00Z">
            <w:rPr>
              <w:rFonts w:ascii="Times New Roman" w:hAnsi="Times New Roman" w:cs="Times New Roman"/>
              <w:sz w:val="24"/>
              <w:szCs w:val="24"/>
              <w:lang w:val="en-US"/>
            </w:rPr>
          </w:rPrChange>
        </w:rPr>
        <w:t>was</w:t>
      </w:r>
      <w:r w:rsidR="00D5547D" w:rsidRPr="000D46AE">
        <w:rPr>
          <w:rFonts w:ascii="Times New Roman" w:hAnsi="Times New Roman" w:cs="Times New Roman"/>
          <w:sz w:val="24"/>
          <w:szCs w:val="24"/>
          <w:lang w:val="en-US"/>
          <w:rPrChange w:id="5786" w:author="Microsoft Office User" w:date="2019-10-30T11:35:00Z">
            <w:rPr>
              <w:rFonts w:ascii="Times New Roman" w:hAnsi="Times New Roman" w:cs="Times New Roman"/>
              <w:sz w:val="24"/>
              <w:szCs w:val="24"/>
              <w:lang w:val="en-US"/>
            </w:rPr>
          </w:rPrChange>
        </w:rPr>
        <w:t xml:space="preserve"> </w:t>
      </w:r>
      <w:r w:rsidR="00D65BFC" w:rsidRPr="000D46AE">
        <w:rPr>
          <w:rFonts w:ascii="Times New Roman" w:hAnsi="Times New Roman" w:cs="Times New Roman"/>
          <w:sz w:val="24"/>
          <w:szCs w:val="24"/>
          <w:lang w:val="en-US"/>
          <w:rPrChange w:id="5787" w:author="Microsoft Office User" w:date="2019-10-30T11:35:00Z">
            <w:rPr>
              <w:rFonts w:ascii="Times New Roman" w:hAnsi="Times New Roman" w:cs="Times New Roman"/>
              <w:sz w:val="24"/>
              <w:szCs w:val="24"/>
              <w:lang w:val="en-US"/>
            </w:rPr>
          </w:rPrChange>
        </w:rPr>
        <w:t xml:space="preserve">formed other </w:t>
      </w:r>
      <w:r w:rsidR="00C8072C" w:rsidRPr="000D46AE">
        <w:rPr>
          <w:rFonts w:ascii="Times New Roman" w:hAnsi="Times New Roman" w:cs="Times New Roman"/>
          <w:sz w:val="24"/>
          <w:szCs w:val="24"/>
          <w:lang w:val="en-US"/>
          <w:rPrChange w:id="5788" w:author="Microsoft Office User" w:date="2019-10-30T11:35:00Z">
            <w:rPr>
              <w:rFonts w:ascii="Times New Roman" w:hAnsi="Times New Roman" w:cs="Times New Roman"/>
              <w:sz w:val="24"/>
              <w:szCs w:val="24"/>
              <w:lang w:val="en-US"/>
            </w:rPr>
          </w:rPrChange>
        </w:rPr>
        <w:t xml:space="preserve">source </w:t>
      </w:r>
      <w:r w:rsidR="00D65BFC" w:rsidRPr="000D46AE">
        <w:rPr>
          <w:rFonts w:ascii="Times New Roman" w:hAnsi="Times New Roman" w:cs="Times New Roman"/>
          <w:sz w:val="24"/>
          <w:szCs w:val="24"/>
          <w:lang w:val="en-US"/>
          <w:rPrChange w:id="5789" w:author="Microsoft Office User" w:date="2019-10-30T11:35:00Z">
            <w:rPr>
              <w:rFonts w:ascii="Times New Roman" w:hAnsi="Times New Roman" w:cs="Times New Roman"/>
              <w:sz w:val="24"/>
              <w:szCs w:val="24"/>
              <w:lang w:val="en-US"/>
            </w:rPr>
          </w:rPrChange>
        </w:rPr>
        <w:t xml:space="preserve">features </w:t>
      </w:r>
      <w:r w:rsidR="00837E4D" w:rsidRPr="000D46AE">
        <w:rPr>
          <w:rFonts w:ascii="Times New Roman" w:hAnsi="Times New Roman" w:cs="Times New Roman"/>
          <w:sz w:val="24"/>
          <w:szCs w:val="24"/>
          <w:lang w:val="en-US"/>
          <w:rPrChange w:id="5790" w:author="Microsoft Office User" w:date="2019-10-30T11:35:00Z">
            <w:rPr>
              <w:rFonts w:ascii="Times New Roman" w:hAnsi="Times New Roman" w:cs="Times New Roman"/>
              <w:sz w:val="24"/>
              <w:szCs w:val="24"/>
              <w:lang w:val="en-US"/>
            </w:rPr>
          </w:rPrChange>
        </w:rPr>
        <w:t xml:space="preserve">were </w:t>
      </w:r>
      <w:r w:rsidR="00D65BFC" w:rsidRPr="000D46AE">
        <w:rPr>
          <w:rFonts w:ascii="Times New Roman" w:hAnsi="Times New Roman" w:cs="Times New Roman"/>
          <w:sz w:val="24"/>
          <w:szCs w:val="24"/>
          <w:lang w:val="en-US"/>
          <w:rPrChange w:id="5791" w:author="Microsoft Office User" w:date="2019-10-30T11:35:00Z">
            <w:rPr>
              <w:rFonts w:ascii="Times New Roman" w:hAnsi="Times New Roman" w:cs="Times New Roman"/>
              <w:sz w:val="24"/>
              <w:szCs w:val="24"/>
              <w:lang w:val="en-US"/>
            </w:rPr>
          </w:rPrChange>
        </w:rPr>
        <w:t>transfer</w:t>
      </w:r>
      <w:r w:rsidR="003F619A" w:rsidRPr="000D46AE">
        <w:rPr>
          <w:rFonts w:ascii="Times New Roman" w:hAnsi="Times New Roman" w:cs="Times New Roman"/>
          <w:sz w:val="24"/>
          <w:szCs w:val="24"/>
          <w:lang w:val="en-US"/>
          <w:rPrChange w:id="5792" w:author="Microsoft Office User" w:date="2019-10-30T11:35:00Z">
            <w:rPr>
              <w:rFonts w:ascii="Times New Roman" w:hAnsi="Times New Roman" w:cs="Times New Roman"/>
              <w:sz w:val="24"/>
              <w:szCs w:val="24"/>
              <w:lang w:val="en-US"/>
            </w:rPr>
          </w:rPrChange>
        </w:rPr>
        <w:t>red</w:t>
      </w:r>
      <w:r w:rsidR="00D65BFC" w:rsidRPr="000D46AE">
        <w:rPr>
          <w:rFonts w:ascii="Times New Roman" w:hAnsi="Times New Roman" w:cs="Times New Roman"/>
          <w:sz w:val="24"/>
          <w:szCs w:val="24"/>
          <w:lang w:val="en-US"/>
          <w:rPrChange w:id="5793" w:author="Microsoft Office User" w:date="2019-10-30T11:35:00Z">
            <w:rPr>
              <w:rFonts w:ascii="Times New Roman" w:hAnsi="Times New Roman" w:cs="Times New Roman"/>
              <w:sz w:val="24"/>
              <w:szCs w:val="24"/>
              <w:lang w:val="en-US"/>
            </w:rPr>
          </w:rPrChange>
        </w:rPr>
        <w:t xml:space="preserve"> to the</w:t>
      </w:r>
      <w:r w:rsidR="00112125" w:rsidRPr="000D46AE">
        <w:rPr>
          <w:rFonts w:ascii="Times New Roman" w:hAnsi="Times New Roman" w:cs="Times New Roman"/>
          <w:sz w:val="24"/>
          <w:szCs w:val="24"/>
          <w:lang w:val="en-US"/>
          <w:rPrChange w:id="5794" w:author="Microsoft Office User" w:date="2019-10-30T11:35:00Z">
            <w:rPr>
              <w:rFonts w:ascii="Times New Roman" w:hAnsi="Times New Roman" w:cs="Times New Roman"/>
              <w:sz w:val="24"/>
              <w:szCs w:val="24"/>
              <w:lang w:val="en-US"/>
            </w:rPr>
          </w:rPrChange>
        </w:rPr>
        <w:t xml:space="preserve"> target</w:t>
      </w:r>
      <w:r w:rsidR="00C8072C" w:rsidRPr="000D46AE">
        <w:rPr>
          <w:rFonts w:ascii="Times New Roman" w:hAnsi="Times New Roman" w:cs="Times New Roman"/>
          <w:sz w:val="24"/>
          <w:szCs w:val="24"/>
          <w:lang w:val="en-US"/>
          <w:rPrChange w:id="5795" w:author="Microsoft Office User" w:date="2019-10-30T11:35:00Z">
            <w:rPr>
              <w:rFonts w:ascii="Times New Roman" w:hAnsi="Times New Roman" w:cs="Times New Roman"/>
              <w:sz w:val="24"/>
              <w:szCs w:val="24"/>
              <w:lang w:val="en-US"/>
            </w:rPr>
          </w:rPrChange>
        </w:rPr>
        <w:t xml:space="preserve"> (valence)</w:t>
      </w:r>
      <w:r w:rsidR="00D65BFC" w:rsidRPr="000D46AE">
        <w:rPr>
          <w:rFonts w:ascii="Times New Roman" w:hAnsi="Times New Roman" w:cs="Times New Roman"/>
          <w:sz w:val="24"/>
          <w:szCs w:val="24"/>
          <w:lang w:val="en-US"/>
          <w:rPrChange w:id="5796" w:author="Microsoft Office User" w:date="2019-10-30T11:35:00Z">
            <w:rPr>
              <w:rFonts w:ascii="Times New Roman" w:hAnsi="Times New Roman" w:cs="Times New Roman"/>
              <w:sz w:val="24"/>
              <w:szCs w:val="24"/>
              <w:lang w:val="en-US"/>
            </w:rPr>
          </w:rPrChange>
        </w:rPr>
        <w:t>, thus leading to a change in evaluative responding</w:t>
      </w:r>
      <w:r w:rsidR="003F619A" w:rsidRPr="000D46AE">
        <w:rPr>
          <w:rFonts w:ascii="Times New Roman" w:hAnsi="Times New Roman" w:cs="Times New Roman"/>
          <w:sz w:val="24"/>
          <w:szCs w:val="24"/>
          <w:lang w:val="en-US"/>
          <w:rPrChange w:id="5797" w:author="Microsoft Office User" w:date="2019-10-30T11:35:00Z">
            <w:rPr>
              <w:rFonts w:ascii="Times New Roman" w:hAnsi="Times New Roman" w:cs="Times New Roman"/>
              <w:sz w:val="24"/>
              <w:szCs w:val="24"/>
              <w:lang w:val="en-US"/>
            </w:rPr>
          </w:rPrChange>
        </w:rPr>
        <w:t xml:space="preserve">. </w:t>
      </w:r>
      <w:r w:rsidR="008B2C33" w:rsidRPr="000D46AE">
        <w:rPr>
          <w:rFonts w:ascii="Times New Roman" w:hAnsi="Times New Roman" w:cs="Times New Roman"/>
          <w:sz w:val="24"/>
          <w:szCs w:val="24"/>
          <w:lang w:val="en-US"/>
          <w:rPrChange w:id="5798" w:author="Microsoft Office User" w:date="2019-10-30T11:35:00Z">
            <w:rPr>
              <w:rFonts w:ascii="Times New Roman" w:hAnsi="Times New Roman" w:cs="Times New Roman"/>
              <w:sz w:val="24"/>
              <w:szCs w:val="24"/>
              <w:lang w:val="en-US"/>
            </w:rPr>
          </w:rPrChange>
        </w:rPr>
        <w:t xml:space="preserve">The fact that </w:t>
      </w:r>
      <w:r w:rsidR="00C8072C" w:rsidRPr="000D46AE">
        <w:rPr>
          <w:rFonts w:ascii="Times New Roman" w:hAnsi="Times New Roman" w:cs="Times New Roman"/>
          <w:sz w:val="24"/>
          <w:szCs w:val="24"/>
          <w:lang w:val="en-US"/>
          <w:rPrChange w:id="5799" w:author="Microsoft Office User" w:date="2019-10-30T11:35:00Z">
            <w:rPr>
              <w:rFonts w:ascii="Times New Roman" w:hAnsi="Times New Roman" w:cs="Times New Roman"/>
              <w:sz w:val="24"/>
              <w:szCs w:val="24"/>
              <w:lang w:val="en-US"/>
            </w:rPr>
          </w:rPrChange>
        </w:rPr>
        <w:t xml:space="preserve">conceptual </w:t>
      </w:r>
      <w:r w:rsidR="008B2C33" w:rsidRPr="000D46AE">
        <w:rPr>
          <w:rFonts w:ascii="Times New Roman" w:hAnsi="Times New Roman" w:cs="Times New Roman"/>
          <w:sz w:val="24"/>
          <w:szCs w:val="24"/>
          <w:lang w:val="en-US"/>
          <w:rPrChange w:id="5800" w:author="Microsoft Office User" w:date="2019-10-30T11:35:00Z">
            <w:rPr>
              <w:rFonts w:ascii="Times New Roman" w:hAnsi="Times New Roman" w:cs="Times New Roman"/>
              <w:sz w:val="24"/>
              <w:szCs w:val="24"/>
              <w:lang w:val="en-US"/>
            </w:rPr>
          </w:rPrChange>
        </w:rPr>
        <w:t xml:space="preserve">features also moderated </w:t>
      </w:r>
      <w:r w:rsidR="00D91BA8" w:rsidRPr="000D46AE">
        <w:rPr>
          <w:rFonts w:ascii="Times New Roman" w:hAnsi="Times New Roman" w:cs="Times New Roman"/>
          <w:sz w:val="24"/>
          <w:szCs w:val="24"/>
          <w:lang w:val="en-US"/>
          <w:rPrChange w:id="5801" w:author="Microsoft Office User" w:date="2019-10-30T11:35:00Z">
            <w:rPr>
              <w:rFonts w:ascii="Times New Roman" w:hAnsi="Times New Roman" w:cs="Times New Roman"/>
              <w:sz w:val="24"/>
              <w:szCs w:val="24"/>
              <w:lang w:val="en-US"/>
            </w:rPr>
          </w:rPrChange>
        </w:rPr>
        <w:t xml:space="preserve">evaluations </w:t>
      </w:r>
      <w:r w:rsidR="00112125" w:rsidRPr="000D46AE">
        <w:rPr>
          <w:rFonts w:ascii="Times New Roman" w:hAnsi="Times New Roman" w:cs="Times New Roman"/>
          <w:sz w:val="24"/>
          <w:szCs w:val="24"/>
          <w:lang w:val="en-US"/>
          <w:rPrChange w:id="5802" w:author="Microsoft Office User" w:date="2019-10-30T11:35:00Z">
            <w:rPr>
              <w:rFonts w:ascii="Times New Roman" w:hAnsi="Times New Roman" w:cs="Times New Roman"/>
              <w:sz w:val="24"/>
              <w:szCs w:val="24"/>
              <w:lang w:val="en-US"/>
            </w:rPr>
          </w:rPrChange>
        </w:rPr>
        <w:t xml:space="preserve">and intentions </w:t>
      </w:r>
      <w:r w:rsidR="008B2C33" w:rsidRPr="000D46AE">
        <w:rPr>
          <w:rFonts w:ascii="Times New Roman" w:hAnsi="Times New Roman" w:cs="Times New Roman"/>
          <w:sz w:val="24"/>
          <w:szCs w:val="24"/>
          <w:lang w:val="en-US"/>
          <w:rPrChange w:id="5803" w:author="Microsoft Office User" w:date="2019-10-30T11:35:00Z">
            <w:rPr>
              <w:rFonts w:ascii="Times New Roman" w:hAnsi="Times New Roman" w:cs="Times New Roman"/>
              <w:sz w:val="24"/>
              <w:szCs w:val="24"/>
              <w:lang w:val="en-US"/>
            </w:rPr>
          </w:rPrChange>
        </w:rPr>
        <w:t>(Experiment 5) is consistent with past work on</w:t>
      </w:r>
      <w:r w:rsidR="0084366E" w:rsidRPr="000D46AE">
        <w:rPr>
          <w:rFonts w:ascii="Times New Roman" w:hAnsi="Times New Roman" w:cs="Times New Roman"/>
          <w:sz w:val="24"/>
          <w:szCs w:val="24"/>
          <w:lang w:val="en-US"/>
          <w:rPrChange w:id="5804" w:author="Microsoft Office User" w:date="2019-10-30T11:35:00Z">
            <w:rPr>
              <w:rFonts w:ascii="Times New Roman" w:hAnsi="Times New Roman" w:cs="Times New Roman"/>
              <w:sz w:val="24"/>
              <w:szCs w:val="24"/>
              <w:lang w:val="en-US"/>
            </w:rPr>
          </w:rPrChange>
        </w:rPr>
        <w:t xml:space="preserve"> the effects of </w:t>
      </w:r>
      <w:r w:rsidR="008B2C33" w:rsidRPr="000D46AE">
        <w:rPr>
          <w:rFonts w:ascii="Times New Roman" w:hAnsi="Times New Roman" w:cs="Times New Roman"/>
          <w:sz w:val="24"/>
          <w:szCs w:val="24"/>
          <w:lang w:val="en-US"/>
          <w:rPrChange w:id="5805" w:author="Microsoft Office User" w:date="2019-10-30T11:35:00Z">
            <w:rPr>
              <w:rFonts w:ascii="Times New Roman" w:hAnsi="Times New Roman" w:cs="Times New Roman"/>
              <w:sz w:val="24"/>
              <w:szCs w:val="24"/>
              <w:lang w:val="en-US"/>
            </w:rPr>
          </w:rPrChange>
        </w:rPr>
        <w:t xml:space="preserve">relational </w:t>
      </w:r>
      <w:r w:rsidR="0084366E" w:rsidRPr="000D46AE">
        <w:rPr>
          <w:rFonts w:ascii="Times New Roman" w:hAnsi="Times New Roman" w:cs="Times New Roman"/>
          <w:sz w:val="24"/>
          <w:szCs w:val="24"/>
          <w:lang w:val="en-US"/>
          <w:rPrChange w:id="5806" w:author="Microsoft Office User" w:date="2019-10-30T11:35:00Z">
            <w:rPr>
              <w:rFonts w:ascii="Times New Roman" w:hAnsi="Times New Roman" w:cs="Times New Roman"/>
              <w:sz w:val="24"/>
              <w:szCs w:val="24"/>
              <w:lang w:val="en-US"/>
            </w:rPr>
          </w:rPrChange>
        </w:rPr>
        <w:t xml:space="preserve">contextual cues </w:t>
      </w:r>
      <w:r w:rsidR="008B2C33" w:rsidRPr="000D46AE">
        <w:rPr>
          <w:rFonts w:ascii="Times New Roman" w:hAnsi="Times New Roman" w:cs="Times New Roman"/>
          <w:sz w:val="24"/>
          <w:szCs w:val="24"/>
          <w:lang w:val="en-US"/>
          <w:rPrChange w:id="5807" w:author="Microsoft Office User" w:date="2019-10-30T11:35:00Z">
            <w:rPr>
              <w:rFonts w:ascii="Times New Roman" w:hAnsi="Times New Roman" w:cs="Times New Roman"/>
              <w:sz w:val="24"/>
              <w:szCs w:val="24"/>
              <w:lang w:val="en-US"/>
            </w:rPr>
          </w:rPrChange>
        </w:rPr>
        <w:t>(</w:t>
      </w:r>
      <w:r w:rsidR="00112125" w:rsidRPr="000D46AE">
        <w:rPr>
          <w:rFonts w:ascii="Times New Roman" w:hAnsi="Times New Roman" w:cs="Times New Roman"/>
          <w:sz w:val="24"/>
          <w:szCs w:val="24"/>
          <w:lang w:val="en-US"/>
          <w:rPrChange w:id="5808" w:author="Microsoft Office User" w:date="2019-10-30T11:35:00Z">
            <w:rPr>
              <w:rFonts w:ascii="Times New Roman" w:hAnsi="Times New Roman" w:cs="Times New Roman"/>
              <w:sz w:val="24"/>
              <w:szCs w:val="24"/>
              <w:lang w:val="en-US"/>
            </w:rPr>
          </w:rPrChange>
        </w:rPr>
        <w:t>Hughes &amp; Barnes-Holmes, 2016a</w:t>
      </w:r>
      <w:r w:rsidR="008B2C33" w:rsidRPr="000D46AE">
        <w:rPr>
          <w:rFonts w:ascii="Times New Roman" w:hAnsi="Times New Roman" w:cs="Times New Roman"/>
          <w:sz w:val="24"/>
          <w:szCs w:val="24"/>
          <w:lang w:val="en-US"/>
          <w:rPrChange w:id="5809" w:author="Microsoft Office User" w:date="2019-10-30T11:35:00Z">
            <w:rPr>
              <w:rFonts w:ascii="Times New Roman" w:hAnsi="Times New Roman" w:cs="Times New Roman"/>
              <w:sz w:val="24"/>
              <w:szCs w:val="24"/>
              <w:lang w:val="en-US"/>
            </w:rPr>
          </w:rPrChange>
        </w:rPr>
        <w:t>).</w:t>
      </w:r>
      <w:r w:rsidR="00D5547D" w:rsidRPr="000D46AE">
        <w:rPr>
          <w:rFonts w:ascii="Times New Roman" w:hAnsi="Times New Roman" w:cs="Times New Roman"/>
          <w:sz w:val="24"/>
          <w:szCs w:val="24"/>
          <w:lang w:val="en-US"/>
          <w:rPrChange w:id="5810" w:author="Microsoft Office User" w:date="2019-10-30T11:35:00Z">
            <w:rPr>
              <w:rFonts w:ascii="Times New Roman" w:hAnsi="Times New Roman" w:cs="Times New Roman"/>
              <w:sz w:val="24"/>
              <w:szCs w:val="24"/>
              <w:lang w:val="en-US"/>
            </w:rPr>
          </w:rPrChange>
        </w:rPr>
        <w:t xml:space="preserve"> Thus</w:t>
      </w:r>
      <w:r w:rsidR="008553DD" w:rsidRPr="000D46AE">
        <w:rPr>
          <w:rFonts w:ascii="Times New Roman" w:hAnsi="Times New Roman" w:cs="Times New Roman"/>
          <w:sz w:val="24"/>
          <w:szCs w:val="24"/>
          <w:lang w:val="en-US"/>
          <w:rPrChange w:id="5811" w:author="Microsoft Office User" w:date="2019-10-30T11:35:00Z">
            <w:rPr>
              <w:rFonts w:ascii="Times New Roman" w:hAnsi="Times New Roman" w:cs="Times New Roman"/>
              <w:sz w:val="24"/>
              <w:szCs w:val="24"/>
              <w:lang w:val="en-US"/>
            </w:rPr>
          </w:rPrChange>
        </w:rPr>
        <w:t>,</w:t>
      </w:r>
      <w:r w:rsidR="00D5547D" w:rsidRPr="000D46AE">
        <w:rPr>
          <w:rFonts w:ascii="Times New Roman" w:hAnsi="Times New Roman" w:cs="Times New Roman"/>
          <w:sz w:val="24"/>
          <w:szCs w:val="24"/>
          <w:lang w:val="en-US"/>
          <w:rPrChange w:id="5812" w:author="Microsoft Office User" w:date="2019-10-30T11:35:00Z">
            <w:rPr>
              <w:rFonts w:ascii="Times New Roman" w:hAnsi="Times New Roman" w:cs="Times New Roman"/>
              <w:sz w:val="24"/>
              <w:szCs w:val="24"/>
              <w:lang w:val="en-US"/>
            </w:rPr>
          </w:rPrChange>
        </w:rPr>
        <w:t xml:space="preserve"> </w:t>
      </w:r>
      <w:r w:rsidR="008B2C33" w:rsidRPr="000D46AE">
        <w:rPr>
          <w:rFonts w:ascii="Times New Roman" w:hAnsi="Times New Roman" w:cs="Times New Roman"/>
          <w:sz w:val="24"/>
          <w:szCs w:val="24"/>
          <w:lang w:val="en-US"/>
          <w:rPrChange w:id="5813" w:author="Microsoft Office User" w:date="2019-10-30T11:35:00Z">
            <w:rPr>
              <w:rFonts w:ascii="Times New Roman" w:hAnsi="Times New Roman" w:cs="Times New Roman"/>
              <w:sz w:val="24"/>
              <w:szCs w:val="24"/>
              <w:lang w:val="en-US"/>
            </w:rPr>
          </w:rPrChange>
        </w:rPr>
        <w:t>our shared feature effects are in</w:t>
      </w:r>
      <w:r w:rsidR="00F233A2" w:rsidRPr="000D46AE">
        <w:rPr>
          <w:rFonts w:ascii="Times New Roman" w:hAnsi="Times New Roman" w:cs="Times New Roman"/>
          <w:sz w:val="24"/>
          <w:szCs w:val="24"/>
          <w:lang w:val="en-US"/>
          <w:rPrChange w:id="5814" w:author="Microsoft Office User" w:date="2019-10-30T11:35:00Z">
            <w:rPr>
              <w:rFonts w:ascii="Times New Roman" w:hAnsi="Times New Roman" w:cs="Times New Roman"/>
              <w:sz w:val="24"/>
              <w:szCs w:val="24"/>
              <w:lang w:val="en-US"/>
            </w:rPr>
          </w:rPrChange>
        </w:rPr>
        <w:t xml:space="preserve"> </w:t>
      </w:r>
      <w:r w:rsidR="008B2C33" w:rsidRPr="000D46AE">
        <w:rPr>
          <w:rFonts w:ascii="Times New Roman" w:hAnsi="Times New Roman" w:cs="Times New Roman"/>
          <w:sz w:val="24"/>
          <w:szCs w:val="24"/>
          <w:lang w:val="en-US"/>
          <w:rPrChange w:id="5815" w:author="Microsoft Office User" w:date="2019-10-30T11:35:00Z">
            <w:rPr>
              <w:rFonts w:ascii="Times New Roman" w:hAnsi="Times New Roman" w:cs="Times New Roman"/>
              <w:sz w:val="24"/>
              <w:szCs w:val="24"/>
              <w:lang w:val="en-US"/>
            </w:rPr>
          </w:rPrChange>
        </w:rPr>
        <w:t xml:space="preserve">line with modern (functional) </w:t>
      </w:r>
      <w:r w:rsidR="008B2C33" w:rsidRPr="000D46AE">
        <w:rPr>
          <w:rFonts w:ascii="Times New Roman" w:hAnsi="Times New Roman" w:cs="Times New Roman"/>
          <w:sz w:val="24"/>
          <w:szCs w:val="24"/>
          <w:lang w:val="en-US"/>
          <w:rPrChange w:id="5816" w:author="Microsoft Office User" w:date="2019-10-30T11:35:00Z">
            <w:rPr>
              <w:rFonts w:ascii="Times New Roman" w:hAnsi="Times New Roman" w:cs="Times New Roman"/>
              <w:sz w:val="24"/>
              <w:szCs w:val="24"/>
              <w:lang w:val="en-US"/>
            </w:rPr>
          </w:rPrChange>
        </w:rPr>
        <w:lastRenderedPageBreak/>
        <w:t>conceptualizations of learning and behavior (e.g., Hayes, Barnes-Holmes, &amp; Roche, 2001), and particularly with the idea of relational contextual cues.</w:t>
      </w:r>
    </w:p>
    <w:p w14:paraId="0EBE17D2" w14:textId="75129397" w:rsidR="006707C2" w:rsidRPr="000D46AE" w:rsidRDefault="00C14FD1" w:rsidP="006707C2">
      <w:pPr>
        <w:spacing w:line="480" w:lineRule="auto"/>
        <w:ind w:firstLine="708"/>
        <w:rPr>
          <w:rFonts w:ascii="Times New Roman" w:hAnsi="Times New Roman" w:cs="Times New Roman"/>
          <w:b/>
          <w:sz w:val="24"/>
          <w:szCs w:val="24"/>
          <w:lang w:val="en-US"/>
          <w:rPrChange w:id="5817"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5818" w:author="Microsoft Office User" w:date="2019-10-30T11:35:00Z">
            <w:rPr>
              <w:rFonts w:ascii="Times New Roman" w:hAnsi="Times New Roman" w:cs="Times New Roman"/>
              <w:b/>
              <w:sz w:val="24"/>
              <w:szCs w:val="24"/>
              <w:lang w:val="en-US"/>
            </w:rPr>
          </w:rPrChange>
        </w:rPr>
        <w:t>The mental level of explanation</w:t>
      </w:r>
      <w:r w:rsidR="00D3266F" w:rsidRPr="000D46AE">
        <w:rPr>
          <w:rFonts w:ascii="Times New Roman" w:hAnsi="Times New Roman" w:cs="Times New Roman"/>
          <w:b/>
          <w:sz w:val="24"/>
          <w:szCs w:val="24"/>
          <w:lang w:val="en-US"/>
          <w:rPrChange w:id="5819" w:author="Microsoft Office User" w:date="2019-10-30T11:35:00Z">
            <w:rPr>
              <w:rFonts w:ascii="Times New Roman" w:hAnsi="Times New Roman" w:cs="Times New Roman"/>
              <w:b/>
              <w:sz w:val="24"/>
              <w:szCs w:val="24"/>
              <w:lang w:val="en-US"/>
            </w:rPr>
          </w:rPrChange>
        </w:rPr>
        <w:t>: I</w:t>
      </w:r>
      <w:r w:rsidRPr="000D46AE">
        <w:rPr>
          <w:rFonts w:ascii="Times New Roman" w:hAnsi="Times New Roman" w:cs="Times New Roman"/>
          <w:b/>
          <w:sz w:val="24"/>
          <w:szCs w:val="24"/>
          <w:lang w:val="en-US"/>
          <w:rPrChange w:id="5820" w:author="Microsoft Office User" w:date="2019-10-30T11:35:00Z">
            <w:rPr>
              <w:rFonts w:ascii="Times New Roman" w:hAnsi="Times New Roman" w:cs="Times New Roman"/>
              <w:b/>
              <w:sz w:val="24"/>
              <w:szCs w:val="24"/>
              <w:lang w:val="en-US"/>
            </w:rPr>
          </w:rPrChange>
        </w:rPr>
        <w:t>nferential reasoning.</w:t>
      </w:r>
      <w:r w:rsidR="00D94B38" w:rsidRPr="000D46AE">
        <w:rPr>
          <w:rFonts w:ascii="Times New Roman" w:hAnsi="Times New Roman" w:cs="Times New Roman"/>
          <w:b/>
          <w:sz w:val="24"/>
          <w:szCs w:val="24"/>
          <w:lang w:val="en-US"/>
          <w:rPrChange w:id="5821" w:author="Microsoft Office User" w:date="2019-10-30T11:35:00Z">
            <w:rPr>
              <w:rFonts w:ascii="Times New Roman" w:hAnsi="Times New Roman" w:cs="Times New Roman"/>
              <w:b/>
              <w:sz w:val="24"/>
              <w:szCs w:val="24"/>
              <w:lang w:val="en-US"/>
            </w:rPr>
          </w:rPrChange>
        </w:rPr>
        <w:t xml:space="preserve"> </w:t>
      </w:r>
      <w:r w:rsidR="00D94B38" w:rsidRPr="000D46AE">
        <w:rPr>
          <w:rFonts w:ascii="Times New Roman" w:hAnsi="Times New Roman" w:cs="Times New Roman"/>
          <w:sz w:val="24"/>
          <w:szCs w:val="24"/>
          <w:lang w:val="en-US"/>
          <w:rPrChange w:id="5822" w:author="Microsoft Office User" w:date="2019-10-30T11:35:00Z">
            <w:rPr>
              <w:rFonts w:ascii="Times New Roman" w:hAnsi="Times New Roman" w:cs="Times New Roman"/>
              <w:sz w:val="24"/>
              <w:szCs w:val="24"/>
              <w:lang w:val="en-US"/>
            </w:rPr>
          </w:rPrChange>
        </w:rPr>
        <w:t>At the</w:t>
      </w:r>
      <w:r w:rsidR="00D94B38" w:rsidRPr="000D46AE">
        <w:rPr>
          <w:rFonts w:ascii="Times New Roman" w:hAnsi="Times New Roman" w:cs="Times New Roman"/>
          <w:b/>
          <w:sz w:val="24"/>
          <w:szCs w:val="24"/>
          <w:lang w:val="en-US"/>
          <w:rPrChange w:id="5823" w:author="Microsoft Office User" w:date="2019-10-30T11:35:00Z">
            <w:rPr>
              <w:rFonts w:ascii="Times New Roman" w:hAnsi="Times New Roman" w:cs="Times New Roman"/>
              <w:b/>
              <w:sz w:val="24"/>
              <w:szCs w:val="24"/>
              <w:lang w:val="en-US"/>
            </w:rPr>
          </w:rPrChange>
        </w:rPr>
        <w:t xml:space="preserve"> </w:t>
      </w:r>
      <w:r w:rsidR="00D94B38" w:rsidRPr="000D46AE">
        <w:rPr>
          <w:rFonts w:ascii="Times New Roman" w:hAnsi="Times New Roman" w:cs="Times New Roman"/>
          <w:sz w:val="24"/>
          <w:szCs w:val="24"/>
          <w:lang w:val="en-US"/>
          <w:rPrChange w:id="5824" w:author="Microsoft Office User" w:date="2019-10-30T11:35:00Z">
            <w:rPr>
              <w:rFonts w:ascii="Times New Roman" w:hAnsi="Times New Roman" w:cs="Times New Roman"/>
              <w:sz w:val="24"/>
              <w:szCs w:val="24"/>
              <w:lang w:val="en-US"/>
            </w:rPr>
          </w:rPrChange>
        </w:rPr>
        <w:t xml:space="preserve">mental level the goal is to identify the mental representations and processes that mediate between environment and behavior. </w:t>
      </w:r>
      <w:r w:rsidR="005E6184" w:rsidRPr="000D46AE">
        <w:rPr>
          <w:rFonts w:ascii="Times New Roman" w:hAnsi="Times New Roman" w:cs="Times New Roman"/>
          <w:sz w:val="24"/>
          <w:szCs w:val="24"/>
          <w:lang w:val="en-US"/>
          <w:rPrChange w:id="5825" w:author="Microsoft Office User" w:date="2019-10-30T11:35:00Z">
            <w:rPr>
              <w:rFonts w:ascii="Times New Roman" w:hAnsi="Times New Roman" w:cs="Times New Roman"/>
              <w:sz w:val="24"/>
              <w:szCs w:val="24"/>
              <w:lang w:val="en-US"/>
            </w:rPr>
          </w:rPrChange>
        </w:rPr>
        <w:t>We believe that s</w:t>
      </w:r>
      <w:r w:rsidR="00D94B38" w:rsidRPr="000D46AE">
        <w:rPr>
          <w:rFonts w:ascii="Times New Roman" w:hAnsi="Times New Roman" w:cs="Times New Roman"/>
          <w:sz w:val="24"/>
          <w:szCs w:val="24"/>
          <w:lang w:val="en-US"/>
          <w:rPrChange w:id="5826" w:author="Microsoft Office User" w:date="2019-10-30T11:35:00Z">
            <w:rPr>
              <w:rFonts w:ascii="Times New Roman" w:hAnsi="Times New Roman" w:cs="Times New Roman"/>
              <w:sz w:val="24"/>
              <w:szCs w:val="24"/>
              <w:lang w:val="en-US"/>
            </w:rPr>
          </w:rPrChange>
        </w:rPr>
        <w:t xml:space="preserve">hared feature effects </w:t>
      </w:r>
      <w:r w:rsidR="007575A6" w:rsidRPr="000D46AE">
        <w:rPr>
          <w:rFonts w:ascii="Times New Roman" w:hAnsi="Times New Roman" w:cs="Times New Roman"/>
          <w:sz w:val="24"/>
          <w:szCs w:val="24"/>
          <w:lang w:val="en-US"/>
          <w:rPrChange w:id="5827" w:author="Microsoft Office User" w:date="2019-10-30T11:35:00Z">
            <w:rPr>
              <w:rFonts w:ascii="Times New Roman" w:hAnsi="Times New Roman" w:cs="Times New Roman"/>
              <w:sz w:val="24"/>
              <w:szCs w:val="24"/>
              <w:lang w:val="en-US"/>
            </w:rPr>
          </w:rPrChange>
        </w:rPr>
        <w:t xml:space="preserve">fit well with </w:t>
      </w:r>
      <w:r w:rsidR="00540EF0" w:rsidRPr="000D46AE">
        <w:rPr>
          <w:rFonts w:ascii="Times New Roman" w:hAnsi="Times New Roman" w:cs="Times New Roman"/>
          <w:sz w:val="24"/>
          <w:szCs w:val="24"/>
          <w:lang w:val="en-US"/>
          <w:rPrChange w:id="5828" w:author="Microsoft Office User" w:date="2019-10-30T11:35:00Z">
            <w:rPr>
              <w:rFonts w:ascii="Times New Roman" w:hAnsi="Times New Roman" w:cs="Times New Roman"/>
              <w:sz w:val="24"/>
              <w:szCs w:val="24"/>
              <w:lang w:val="en-US"/>
            </w:rPr>
          </w:rPrChange>
        </w:rPr>
        <w:t>a</w:t>
      </w:r>
      <w:r w:rsidR="0054698F" w:rsidRPr="000D46AE">
        <w:rPr>
          <w:rFonts w:ascii="Times New Roman" w:hAnsi="Times New Roman" w:cs="Times New Roman"/>
          <w:sz w:val="24"/>
          <w:szCs w:val="24"/>
          <w:lang w:val="en-US"/>
          <w:rPrChange w:id="5829" w:author="Microsoft Office User" w:date="2019-10-30T11:35:00Z">
            <w:rPr>
              <w:rFonts w:ascii="Times New Roman" w:hAnsi="Times New Roman" w:cs="Times New Roman"/>
              <w:sz w:val="24"/>
              <w:szCs w:val="24"/>
              <w:lang w:val="en-US"/>
            </w:rPr>
          </w:rPrChange>
        </w:rPr>
        <w:t>n inferential</w:t>
      </w:r>
      <w:r w:rsidR="00540EF0" w:rsidRPr="000D46AE">
        <w:rPr>
          <w:rFonts w:ascii="Times New Roman" w:hAnsi="Times New Roman" w:cs="Times New Roman"/>
          <w:sz w:val="24"/>
          <w:szCs w:val="24"/>
          <w:lang w:val="en-US"/>
          <w:rPrChange w:id="5830" w:author="Microsoft Office User" w:date="2019-10-30T11:35:00Z">
            <w:rPr>
              <w:rFonts w:ascii="Times New Roman" w:hAnsi="Times New Roman" w:cs="Times New Roman"/>
              <w:sz w:val="24"/>
              <w:szCs w:val="24"/>
              <w:lang w:val="en-US"/>
            </w:rPr>
          </w:rPrChange>
        </w:rPr>
        <w:t xml:space="preserve"> </w:t>
      </w:r>
      <w:r w:rsidR="0054698F" w:rsidRPr="000D46AE">
        <w:rPr>
          <w:rFonts w:ascii="Times New Roman" w:hAnsi="Times New Roman" w:cs="Times New Roman"/>
          <w:sz w:val="24"/>
          <w:szCs w:val="24"/>
          <w:lang w:val="en-US"/>
          <w:rPrChange w:id="5831" w:author="Microsoft Office User" w:date="2019-10-30T11:35:00Z">
            <w:rPr>
              <w:rFonts w:ascii="Times New Roman" w:hAnsi="Times New Roman" w:cs="Times New Roman"/>
              <w:sz w:val="24"/>
              <w:szCs w:val="24"/>
              <w:lang w:val="en-US"/>
            </w:rPr>
          </w:rPrChange>
        </w:rPr>
        <w:t xml:space="preserve">perspective on human learning and attitudes </w:t>
      </w:r>
      <w:r w:rsidR="007575A6" w:rsidRPr="000D46AE">
        <w:rPr>
          <w:rFonts w:ascii="Times New Roman" w:hAnsi="Times New Roman" w:cs="Times New Roman"/>
          <w:sz w:val="24"/>
          <w:szCs w:val="24"/>
          <w:lang w:val="en-US"/>
          <w:rPrChange w:id="5832" w:author="Microsoft Office User" w:date="2019-10-30T11:35:00Z">
            <w:rPr>
              <w:rFonts w:ascii="Times New Roman" w:hAnsi="Times New Roman" w:cs="Times New Roman"/>
              <w:sz w:val="24"/>
              <w:szCs w:val="24"/>
              <w:lang w:val="en-US"/>
            </w:rPr>
          </w:rPrChange>
        </w:rPr>
        <w:t xml:space="preserve">(e.g., De Houwer, 2018; Van Dessel, Hughes, &amp; De Houwer, 2018). </w:t>
      </w:r>
      <w:r w:rsidR="00370E94" w:rsidRPr="000D46AE">
        <w:rPr>
          <w:rFonts w:ascii="Times New Roman" w:hAnsi="Times New Roman" w:cs="Times New Roman"/>
          <w:sz w:val="24"/>
          <w:szCs w:val="24"/>
          <w:lang w:val="en-US"/>
          <w:rPrChange w:id="5833" w:author="Microsoft Office User" w:date="2019-10-30T11:35:00Z">
            <w:rPr>
              <w:rFonts w:ascii="Times New Roman" w:hAnsi="Times New Roman" w:cs="Times New Roman"/>
              <w:sz w:val="24"/>
              <w:szCs w:val="24"/>
              <w:lang w:val="en-US"/>
            </w:rPr>
          </w:rPrChange>
        </w:rPr>
        <w:t xml:space="preserve">The core conceptual unit of </w:t>
      </w:r>
      <w:r w:rsidR="00BB0BA7" w:rsidRPr="000D46AE">
        <w:rPr>
          <w:rFonts w:ascii="Times New Roman" w:hAnsi="Times New Roman" w:cs="Times New Roman"/>
          <w:sz w:val="24"/>
          <w:szCs w:val="24"/>
          <w:lang w:val="en-US"/>
          <w:rPrChange w:id="5834" w:author="Microsoft Office User" w:date="2019-10-30T11:35:00Z">
            <w:rPr>
              <w:rFonts w:ascii="Times New Roman" w:hAnsi="Times New Roman" w:cs="Times New Roman"/>
              <w:sz w:val="24"/>
              <w:szCs w:val="24"/>
              <w:lang w:val="en-US"/>
            </w:rPr>
          </w:rPrChange>
        </w:rPr>
        <w:t xml:space="preserve">this </w:t>
      </w:r>
      <w:r w:rsidR="00370E94" w:rsidRPr="000D46AE">
        <w:rPr>
          <w:rFonts w:ascii="Times New Roman" w:hAnsi="Times New Roman" w:cs="Times New Roman"/>
          <w:sz w:val="24"/>
          <w:szCs w:val="24"/>
          <w:lang w:val="en-US"/>
          <w:rPrChange w:id="5835" w:author="Microsoft Office User" w:date="2019-10-30T11:35:00Z">
            <w:rPr>
              <w:rFonts w:ascii="Times New Roman" w:hAnsi="Times New Roman" w:cs="Times New Roman"/>
              <w:sz w:val="24"/>
              <w:szCs w:val="24"/>
              <w:lang w:val="en-US"/>
            </w:rPr>
          </w:rPrChange>
        </w:rPr>
        <w:t xml:space="preserve">perspective is </w:t>
      </w:r>
      <w:r w:rsidR="00540EF0" w:rsidRPr="000D46AE">
        <w:rPr>
          <w:rFonts w:ascii="Times New Roman" w:hAnsi="Times New Roman" w:cs="Times New Roman"/>
          <w:sz w:val="24"/>
          <w:szCs w:val="24"/>
          <w:lang w:val="en-US"/>
          <w:rPrChange w:id="5836" w:author="Microsoft Office User" w:date="2019-10-30T11:35:00Z">
            <w:rPr>
              <w:rFonts w:ascii="Times New Roman" w:hAnsi="Times New Roman" w:cs="Times New Roman"/>
              <w:sz w:val="24"/>
              <w:szCs w:val="24"/>
              <w:lang w:val="en-US"/>
            </w:rPr>
          </w:rPrChange>
        </w:rPr>
        <w:t>a proposition</w:t>
      </w:r>
      <w:r w:rsidR="00D3266F" w:rsidRPr="000D46AE">
        <w:rPr>
          <w:rFonts w:ascii="Times New Roman" w:hAnsi="Times New Roman" w:cs="Times New Roman"/>
          <w:sz w:val="24"/>
          <w:szCs w:val="24"/>
          <w:lang w:val="en-US"/>
          <w:rPrChange w:id="5837" w:author="Microsoft Office User" w:date="2019-10-30T11:35:00Z">
            <w:rPr>
              <w:rFonts w:ascii="Times New Roman" w:hAnsi="Times New Roman" w:cs="Times New Roman"/>
              <w:sz w:val="24"/>
              <w:szCs w:val="24"/>
              <w:lang w:val="en-US"/>
            </w:rPr>
          </w:rPrChange>
        </w:rPr>
        <w:t xml:space="preserve">, that is, </w:t>
      </w:r>
      <w:r w:rsidR="00B65975" w:rsidRPr="000D46AE">
        <w:rPr>
          <w:rFonts w:ascii="Times New Roman" w:hAnsi="Times New Roman" w:cs="Times New Roman"/>
          <w:sz w:val="24"/>
          <w:szCs w:val="24"/>
          <w:lang w:val="en-US"/>
          <w:rPrChange w:id="5838" w:author="Microsoft Office User" w:date="2019-10-30T11:35:00Z">
            <w:rPr>
              <w:rFonts w:ascii="Times New Roman" w:hAnsi="Times New Roman" w:cs="Times New Roman"/>
              <w:sz w:val="24"/>
              <w:szCs w:val="24"/>
              <w:lang w:val="en-US"/>
            </w:rPr>
          </w:rPrChange>
        </w:rPr>
        <w:t>an informational unit “</w:t>
      </w:r>
      <w:r w:rsidR="00540EF0" w:rsidRPr="000D46AE">
        <w:rPr>
          <w:rFonts w:ascii="Times New Roman" w:hAnsi="Times New Roman" w:cs="Times New Roman"/>
          <w:sz w:val="24"/>
          <w:szCs w:val="24"/>
          <w:lang w:val="en-US"/>
          <w:rPrChange w:id="5839" w:author="Microsoft Office User" w:date="2019-10-30T11:35:00Z">
            <w:rPr>
              <w:rFonts w:ascii="Times New Roman" w:hAnsi="Times New Roman" w:cs="Times New Roman"/>
              <w:sz w:val="24"/>
              <w:szCs w:val="24"/>
              <w:lang w:val="en-US"/>
            </w:rPr>
          </w:rPrChange>
        </w:rPr>
        <w:t>that contains information about the nature of the relation between stimuli (e.g., A predicts B, A c</w:t>
      </w:r>
      <w:r w:rsidR="001A1273" w:rsidRPr="000D46AE">
        <w:rPr>
          <w:rFonts w:ascii="Times New Roman" w:hAnsi="Times New Roman" w:cs="Times New Roman"/>
          <w:sz w:val="24"/>
          <w:szCs w:val="24"/>
          <w:lang w:val="en-US"/>
          <w:rPrChange w:id="5840" w:author="Microsoft Office User" w:date="2019-10-30T11:35:00Z">
            <w:rPr>
              <w:rFonts w:ascii="Times New Roman" w:hAnsi="Times New Roman" w:cs="Times New Roman"/>
              <w:sz w:val="24"/>
              <w:szCs w:val="24"/>
              <w:lang w:val="en-US"/>
            </w:rPr>
          </w:rPrChange>
        </w:rPr>
        <w:t>auses B, A co-occurs with B, …)</w:t>
      </w:r>
      <w:r w:rsidR="00540EF0" w:rsidRPr="000D46AE">
        <w:rPr>
          <w:rFonts w:ascii="Times New Roman" w:hAnsi="Times New Roman" w:cs="Times New Roman"/>
          <w:sz w:val="24"/>
          <w:szCs w:val="24"/>
          <w:lang w:val="en-US"/>
          <w:rPrChange w:id="5841" w:author="Microsoft Office User" w:date="2019-10-30T11:35:00Z">
            <w:rPr>
              <w:rFonts w:ascii="Times New Roman" w:hAnsi="Times New Roman" w:cs="Times New Roman"/>
              <w:sz w:val="24"/>
              <w:szCs w:val="24"/>
              <w:lang w:val="en-US"/>
            </w:rPr>
          </w:rPrChange>
        </w:rPr>
        <w:t xml:space="preserve">” (De Houwer, 2018, p.3). </w:t>
      </w:r>
      <w:r w:rsidR="0054698F" w:rsidRPr="000D46AE">
        <w:rPr>
          <w:rFonts w:ascii="Times New Roman" w:hAnsi="Times New Roman" w:cs="Times New Roman"/>
          <w:i/>
          <w:sz w:val="24"/>
          <w:szCs w:val="24"/>
          <w:lang w:val="en-US"/>
          <w:rPrChange w:id="5842" w:author="Microsoft Office User" w:date="2019-10-30T11:35:00Z">
            <w:rPr>
              <w:rFonts w:ascii="Times New Roman" w:hAnsi="Times New Roman" w:cs="Times New Roman"/>
              <w:i/>
              <w:sz w:val="24"/>
              <w:szCs w:val="24"/>
              <w:lang w:val="en-US"/>
            </w:rPr>
          </w:rPrChange>
        </w:rPr>
        <w:t>Inferences</w:t>
      </w:r>
      <w:r w:rsidR="0054698F" w:rsidRPr="000D46AE">
        <w:rPr>
          <w:rFonts w:ascii="Times New Roman" w:hAnsi="Times New Roman" w:cs="Times New Roman"/>
          <w:sz w:val="24"/>
          <w:szCs w:val="24"/>
          <w:lang w:val="en-US"/>
          <w:rPrChange w:id="5843" w:author="Microsoft Office User" w:date="2019-10-30T11:35:00Z">
            <w:rPr>
              <w:rFonts w:ascii="Times New Roman" w:hAnsi="Times New Roman" w:cs="Times New Roman"/>
              <w:sz w:val="24"/>
              <w:szCs w:val="24"/>
              <w:lang w:val="en-US"/>
            </w:rPr>
          </w:rPrChange>
        </w:rPr>
        <w:t xml:space="preserve"> represent a </w:t>
      </w:r>
      <w:r w:rsidR="001A1273" w:rsidRPr="000D46AE">
        <w:rPr>
          <w:rFonts w:ascii="Times New Roman" w:hAnsi="Times New Roman" w:cs="Times New Roman"/>
          <w:sz w:val="24"/>
          <w:szCs w:val="24"/>
          <w:lang w:val="en-US"/>
          <w:rPrChange w:id="5844" w:author="Microsoft Office User" w:date="2019-10-30T11:35:00Z">
            <w:rPr>
              <w:rFonts w:ascii="Times New Roman" w:hAnsi="Times New Roman" w:cs="Times New Roman"/>
              <w:sz w:val="24"/>
              <w:szCs w:val="24"/>
              <w:lang w:val="en-US"/>
            </w:rPr>
          </w:rPrChange>
        </w:rPr>
        <w:t xml:space="preserve">sub-type of </w:t>
      </w:r>
      <w:r w:rsidR="00F473EE" w:rsidRPr="000D46AE">
        <w:rPr>
          <w:rFonts w:ascii="Times New Roman" w:hAnsi="Times New Roman" w:cs="Times New Roman"/>
          <w:sz w:val="24"/>
          <w:szCs w:val="24"/>
          <w:lang w:val="en-US"/>
          <w:rPrChange w:id="5845" w:author="Microsoft Office User" w:date="2019-10-30T11:35:00Z">
            <w:rPr>
              <w:rFonts w:ascii="Times New Roman" w:hAnsi="Times New Roman" w:cs="Times New Roman"/>
              <w:sz w:val="24"/>
              <w:szCs w:val="24"/>
              <w:lang w:val="en-US"/>
            </w:rPr>
          </w:rPrChange>
        </w:rPr>
        <w:t>such propositions</w:t>
      </w:r>
      <w:r w:rsidR="00B23BE3" w:rsidRPr="000D46AE">
        <w:rPr>
          <w:rFonts w:ascii="Times New Roman" w:hAnsi="Times New Roman" w:cs="Times New Roman"/>
          <w:sz w:val="24"/>
          <w:szCs w:val="24"/>
          <w:lang w:val="en-US"/>
          <w:rPrChange w:id="5846" w:author="Microsoft Office User" w:date="2019-10-30T11:35:00Z">
            <w:rPr>
              <w:rFonts w:ascii="Times New Roman" w:hAnsi="Times New Roman" w:cs="Times New Roman"/>
              <w:sz w:val="24"/>
              <w:szCs w:val="24"/>
              <w:lang w:val="en-US"/>
            </w:rPr>
          </w:rPrChange>
        </w:rPr>
        <w:t xml:space="preserve"> – namely – those </w:t>
      </w:r>
      <w:r w:rsidR="00F473EE" w:rsidRPr="000D46AE">
        <w:rPr>
          <w:rFonts w:ascii="Times New Roman" w:hAnsi="Times New Roman" w:cs="Times New Roman"/>
          <w:sz w:val="24"/>
          <w:szCs w:val="24"/>
          <w:lang w:val="en-US"/>
          <w:rPrChange w:id="5847" w:author="Microsoft Office User" w:date="2019-10-30T11:35:00Z">
            <w:rPr>
              <w:rFonts w:ascii="Times New Roman" w:hAnsi="Times New Roman" w:cs="Times New Roman"/>
              <w:sz w:val="24"/>
              <w:szCs w:val="24"/>
              <w:lang w:val="en-US"/>
            </w:rPr>
          </w:rPrChange>
        </w:rPr>
        <w:t xml:space="preserve">generated </w:t>
      </w:r>
      <w:r w:rsidR="00493712" w:rsidRPr="000D46AE">
        <w:rPr>
          <w:rFonts w:ascii="Times New Roman" w:hAnsi="Times New Roman" w:cs="Times New Roman"/>
          <w:sz w:val="24"/>
          <w:szCs w:val="24"/>
          <w:lang w:val="en-US"/>
          <w:rPrChange w:id="5848" w:author="Microsoft Office User" w:date="2019-10-30T11:35:00Z">
            <w:rPr>
              <w:rFonts w:ascii="Times New Roman" w:hAnsi="Times New Roman" w:cs="Times New Roman"/>
              <w:sz w:val="24"/>
              <w:szCs w:val="24"/>
              <w:lang w:val="en-US"/>
            </w:rPr>
          </w:rPrChange>
        </w:rPr>
        <w:t xml:space="preserve">from </w:t>
      </w:r>
      <w:r w:rsidR="00F473EE" w:rsidRPr="000D46AE">
        <w:rPr>
          <w:rFonts w:ascii="Times New Roman" w:hAnsi="Times New Roman" w:cs="Times New Roman"/>
          <w:sz w:val="24"/>
          <w:szCs w:val="24"/>
          <w:lang w:val="en-US"/>
          <w:rPrChange w:id="5849" w:author="Microsoft Office User" w:date="2019-10-30T11:35:00Z">
            <w:rPr>
              <w:rFonts w:ascii="Times New Roman" w:hAnsi="Times New Roman" w:cs="Times New Roman"/>
              <w:sz w:val="24"/>
              <w:szCs w:val="24"/>
              <w:lang w:val="en-US"/>
            </w:rPr>
          </w:rPrChange>
        </w:rPr>
        <w:t xml:space="preserve">other </w:t>
      </w:r>
      <w:r w:rsidR="00CD355E" w:rsidRPr="000D46AE">
        <w:rPr>
          <w:rFonts w:ascii="Times New Roman" w:hAnsi="Times New Roman" w:cs="Times New Roman"/>
          <w:sz w:val="24"/>
          <w:szCs w:val="24"/>
          <w:lang w:val="en-US"/>
          <w:rPrChange w:id="5850" w:author="Microsoft Office User" w:date="2019-10-30T11:35:00Z">
            <w:rPr>
              <w:rFonts w:ascii="Times New Roman" w:hAnsi="Times New Roman" w:cs="Times New Roman"/>
              <w:sz w:val="24"/>
              <w:szCs w:val="24"/>
              <w:lang w:val="en-US"/>
            </w:rPr>
          </w:rPrChange>
        </w:rPr>
        <w:t xml:space="preserve">momentarily </w:t>
      </w:r>
      <w:r w:rsidR="00F473EE" w:rsidRPr="000D46AE">
        <w:rPr>
          <w:rFonts w:ascii="Times New Roman" w:hAnsi="Times New Roman" w:cs="Times New Roman"/>
          <w:sz w:val="24"/>
          <w:szCs w:val="24"/>
          <w:lang w:val="en-US"/>
          <w:rPrChange w:id="5851" w:author="Microsoft Office User" w:date="2019-10-30T11:35:00Z">
            <w:rPr>
              <w:rFonts w:ascii="Times New Roman" w:hAnsi="Times New Roman" w:cs="Times New Roman"/>
              <w:sz w:val="24"/>
              <w:szCs w:val="24"/>
              <w:lang w:val="en-US"/>
            </w:rPr>
          </w:rPrChange>
        </w:rPr>
        <w:t>available propositions</w:t>
      </w:r>
      <w:r w:rsidR="001A1273" w:rsidRPr="000D46AE">
        <w:rPr>
          <w:rFonts w:ascii="Times New Roman" w:hAnsi="Times New Roman" w:cs="Times New Roman"/>
          <w:sz w:val="24"/>
          <w:szCs w:val="24"/>
          <w:lang w:val="en-US"/>
          <w:rPrChange w:id="5852" w:author="Microsoft Office User" w:date="2019-10-30T11:35:00Z">
            <w:rPr>
              <w:rFonts w:ascii="Times New Roman" w:hAnsi="Times New Roman" w:cs="Times New Roman"/>
              <w:sz w:val="24"/>
              <w:szCs w:val="24"/>
              <w:lang w:val="en-US"/>
            </w:rPr>
          </w:rPrChange>
        </w:rPr>
        <w:t xml:space="preserve">. </w:t>
      </w:r>
      <w:r w:rsidR="00F473EE" w:rsidRPr="000D46AE">
        <w:rPr>
          <w:rFonts w:ascii="Times New Roman" w:hAnsi="Times New Roman" w:cs="Times New Roman"/>
          <w:sz w:val="24"/>
          <w:szCs w:val="24"/>
          <w:lang w:val="en-US"/>
          <w:rPrChange w:id="5853" w:author="Microsoft Office User" w:date="2019-10-30T11:35:00Z">
            <w:rPr>
              <w:rFonts w:ascii="Times New Roman" w:hAnsi="Times New Roman" w:cs="Times New Roman"/>
              <w:sz w:val="24"/>
              <w:szCs w:val="24"/>
              <w:lang w:val="en-US"/>
            </w:rPr>
          </w:rPrChange>
        </w:rPr>
        <w:t>“</w:t>
      </w:r>
      <w:r w:rsidR="00B23BE3" w:rsidRPr="000D46AE">
        <w:rPr>
          <w:rFonts w:ascii="Times New Roman" w:hAnsi="Times New Roman" w:cs="Times New Roman"/>
          <w:sz w:val="24"/>
          <w:szCs w:val="24"/>
          <w:lang w:val="en-US"/>
          <w:rPrChange w:id="5854" w:author="Microsoft Office User" w:date="2019-10-30T11:35:00Z">
            <w:rPr>
              <w:rFonts w:ascii="Times New Roman" w:hAnsi="Times New Roman" w:cs="Times New Roman"/>
              <w:sz w:val="24"/>
              <w:szCs w:val="24"/>
              <w:lang w:val="en-US"/>
            </w:rPr>
          </w:rPrChange>
        </w:rPr>
        <w:t>T</w:t>
      </w:r>
      <w:r w:rsidR="001A1273" w:rsidRPr="000D46AE">
        <w:rPr>
          <w:rFonts w:ascii="Times New Roman" w:hAnsi="Times New Roman" w:cs="Times New Roman"/>
          <w:sz w:val="24"/>
          <w:szCs w:val="24"/>
          <w:lang w:val="en-US"/>
          <w:rPrChange w:id="5855" w:author="Microsoft Office User" w:date="2019-10-30T11:35:00Z">
            <w:rPr>
              <w:rFonts w:ascii="Times New Roman" w:hAnsi="Times New Roman" w:cs="Times New Roman"/>
              <w:sz w:val="24"/>
              <w:szCs w:val="24"/>
              <w:lang w:val="en-US"/>
            </w:rPr>
          </w:rPrChange>
        </w:rPr>
        <w:t>he construction process that leads to the inference can be seen as an information generation procedure that involves the application of information generation (i.e., inference) rules to information that is currently entertained</w:t>
      </w:r>
      <w:r w:rsidR="00F473EE" w:rsidRPr="000D46AE">
        <w:rPr>
          <w:rFonts w:ascii="Times New Roman" w:hAnsi="Times New Roman" w:cs="Times New Roman"/>
          <w:sz w:val="24"/>
          <w:szCs w:val="24"/>
          <w:lang w:val="en-US"/>
          <w:rPrChange w:id="5856" w:author="Microsoft Office User" w:date="2019-10-30T11:35:00Z">
            <w:rPr>
              <w:rFonts w:ascii="Times New Roman" w:hAnsi="Times New Roman" w:cs="Times New Roman"/>
              <w:sz w:val="24"/>
              <w:szCs w:val="24"/>
              <w:lang w:val="en-US"/>
            </w:rPr>
          </w:rPrChange>
        </w:rPr>
        <w:t>” (Van Dessel et al., 2018, p.4)</w:t>
      </w:r>
      <w:r w:rsidR="001A1273" w:rsidRPr="000D46AE">
        <w:rPr>
          <w:rFonts w:ascii="Times New Roman" w:hAnsi="Times New Roman" w:cs="Times New Roman"/>
          <w:sz w:val="24"/>
          <w:szCs w:val="24"/>
          <w:lang w:val="en-US"/>
          <w:rPrChange w:id="5857" w:author="Microsoft Office User" w:date="2019-10-30T11:35:00Z">
            <w:rPr>
              <w:rFonts w:ascii="Times New Roman" w:hAnsi="Times New Roman" w:cs="Times New Roman"/>
              <w:sz w:val="24"/>
              <w:szCs w:val="24"/>
              <w:lang w:val="en-US"/>
            </w:rPr>
          </w:rPrChange>
        </w:rPr>
        <w:t>.</w:t>
      </w:r>
      <w:r w:rsidR="00E52D29" w:rsidRPr="000D46AE">
        <w:rPr>
          <w:rFonts w:ascii="Times New Roman" w:hAnsi="Times New Roman" w:cs="Times New Roman"/>
          <w:sz w:val="24"/>
          <w:szCs w:val="24"/>
          <w:lang w:val="en-US"/>
          <w:rPrChange w:id="5858" w:author="Microsoft Office User" w:date="2019-10-30T11:35:00Z">
            <w:rPr>
              <w:rFonts w:ascii="Times New Roman" w:hAnsi="Times New Roman" w:cs="Times New Roman"/>
              <w:sz w:val="24"/>
              <w:szCs w:val="24"/>
              <w:lang w:val="en-US"/>
            </w:rPr>
          </w:rPrChange>
        </w:rPr>
        <w:t xml:space="preserve"> </w:t>
      </w:r>
      <w:r w:rsidR="00E52D29" w:rsidRPr="000D46AE">
        <w:rPr>
          <w:rStyle w:val="FootnoteReference"/>
          <w:rFonts w:ascii="Times New Roman" w:hAnsi="Times New Roman" w:cs="Times New Roman"/>
          <w:sz w:val="24"/>
          <w:szCs w:val="24"/>
          <w:lang w:val="en-US"/>
          <w:rPrChange w:id="5859" w:author="Microsoft Office User" w:date="2019-10-30T11:35:00Z">
            <w:rPr>
              <w:rStyle w:val="FootnoteReference"/>
              <w:rFonts w:ascii="Times New Roman" w:hAnsi="Times New Roman" w:cs="Times New Roman"/>
              <w:sz w:val="24"/>
              <w:szCs w:val="24"/>
              <w:lang w:val="en-US"/>
            </w:rPr>
          </w:rPrChange>
        </w:rPr>
        <w:footnoteReference w:id="7"/>
      </w:r>
      <w:r w:rsidR="00E52D29" w:rsidRPr="000D46AE">
        <w:rPr>
          <w:rFonts w:ascii="Times New Roman" w:hAnsi="Times New Roman" w:cs="Times New Roman"/>
          <w:sz w:val="24"/>
          <w:szCs w:val="24"/>
          <w:lang w:val="en-US"/>
          <w:rPrChange w:id="5860" w:author="Microsoft Office User" w:date="2019-10-30T11:35:00Z">
            <w:rPr>
              <w:rFonts w:ascii="Times New Roman" w:hAnsi="Times New Roman" w:cs="Times New Roman"/>
              <w:sz w:val="24"/>
              <w:szCs w:val="24"/>
              <w:lang w:val="en-US"/>
            </w:rPr>
          </w:rPrChange>
        </w:rPr>
        <w:t xml:space="preserve"> </w:t>
      </w:r>
    </w:p>
    <w:p w14:paraId="16B72555" w14:textId="4521446C" w:rsidR="004B7F74" w:rsidRPr="000D46AE" w:rsidRDefault="00B65975" w:rsidP="004B7F74">
      <w:pPr>
        <w:spacing w:line="480" w:lineRule="auto"/>
        <w:ind w:firstLine="708"/>
        <w:rPr>
          <w:rFonts w:ascii="Times New Roman" w:hAnsi="Times New Roman" w:cs="Times New Roman"/>
          <w:b/>
          <w:sz w:val="24"/>
          <w:szCs w:val="24"/>
          <w:lang w:val="en-US"/>
          <w:rPrChange w:id="5861"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sz w:val="24"/>
          <w:szCs w:val="24"/>
          <w:lang w:val="en-US"/>
          <w:rPrChange w:id="5862" w:author="Microsoft Office User" w:date="2019-10-30T11:35:00Z">
            <w:rPr>
              <w:rFonts w:ascii="Times New Roman" w:hAnsi="Times New Roman" w:cs="Times New Roman"/>
              <w:sz w:val="24"/>
              <w:szCs w:val="24"/>
              <w:lang w:val="en-US"/>
            </w:rPr>
          </w:rPrChange>
        </w:rPr>
        <w:t xml:space="preserve">In our studies the fact that the source and target object shared a feature may have </w:t>
      </w:r>
      <w:r w:rsidR="009C0D3C" w:rsidRPr="000D46AE">
        <w:rPr>
          <w:rFonts w:ascii="Times New Roman" w:hAnsi="Times New Roman" w:cs="Times New Roman"/>
          <w:sz w:val="24"/>
          <w:szCs w:val="24"/>
          <w:lang w:val="en-US"/>
          <w:rPrChange w:id="5863" w:author="Microsoft Office User" w:date="2019-10-30T11:35:00Z">
            <w:rPr>
              <w:rFonts w:ascii="Times New Roman" w:hAnsi="Times New Roman" w:cs="Times New Roman"/>
              <w:sz w:val="24"/>
              <w:szCs w:val="24"/>
              <w:lang w:val="en-US"/>
            </w:rPr>
          </w:rPrChange>
        </w:rPr>
        <w:t xml:space="preserve">caused </w:t>
      </w:r>
      <w:r w:rsidRPr="000D46AE">
        <w:rPr>
          <w:rFonts w:ascii="Times New Roman" w:hAnsi="Times New Roman" w:cs="Times New Roman"/>
          <w:sz w:val="24"/>
          <w:szCs w:val="24"/>
          <w:lang w:val="en-US"/>
          <w:rPrChange w:id="5864" w:author="Microsoft Office User" w:date="2019-10-30T11:35:00Z">
            <w:rPr>
              <w:rFonts w:ascii="Times New Roman" w:hAnsi="Times New Roman" w:cs="Times New Roman"/>
              <w:sz w:val="24"/>
              <w:szCs w:val="24"/>
              <w:lang w:val="en-US"/>
            </w:rPr>
          </w:rPrChange>
        </w:rPr>
        <w:t xml:space="preserve">participants to form </w:t>
      </w:r>
      <w:r w:rsidR="009C0D3C" w:rsidRPr="000D46AE">
        <w:rPr>
          <w:rFonts w:ascii="Times New Roman" w:hAnsi="Times New Roman" w:cs="Times New Roman"/>
          <w:sz w:val="24"/>
          <w:szCs w:val="24"/>
          <w:lang w:val="en-US"/>
          <w:rPrChange w:id="5865" w:author="Microsoft Office User" w:date="2019-10-30T11:35:00Z">
            <w:rPr>
              <w:rFonts w:ascii="Times New Roman" w:hAnsi="Times New Roman" w:cs="Times New Roman"/>
              <w:sz w:val="24"/>
              <w:szCs w:val="24"/>
              <w:lang w:val="en-US"/>
            </w:rPr>
          </w:rPrChange>
        </w:rPr>
        <w:t xml:space="preserve">a series of </w:t>
      </w:r>
      <w:r w:rsidRPr="000D46AE">
        <w:rPr>
          <w:rFonts w:ascii="Times New Roman" w:hAnsi="Times New Roman" w:cs="Times New Roman"/>
          <w:sz w:val="24"/>
          <w:szCs w:val="24"/>
          <w:lang w:val="en-US"/>
          <w:rPrChange w:id="5866" w:author="Microsoft Office User" w:date="2019-10-30T11:35:00Z">
            <w:rPr>
              <w:rFonts w:ascii="Times New Roman" w:hAnsi="Times New Roman" w:cs="Times New Roman"/>
              <w:sz w:val="24"/>
              <w:szCs w:val="24"/>
              <w:lang w:val="en-US"/>
            </w:rPr>
          </w:rPrChange>
        </w:rPr>
        <w:t>inference</w:t>
      </w:r>
      <w:r w:rsidR="009C0D3C" w:rsidRPr="000D46AE">
        <w:rPr>
          <w:rFonts w:ascii="Times New Roman" w:hAnsi="Times New Roman" w:cs="Times New Roman"/>
          <w:sz w:val="24"/>
          <w:szCs w:val="24"/>
          <w:lang w:val="en-US"/>
          <w:rPrChange w:id="5867" w:author="Microsoft Office User" w:date="2019-10-30T11:35:00Z">
            <w:rPr>
              <w:rFonts w:ascii="Times New Roman" w:hAnsi="Times New Roman" w:cs="Times New Roman"/>
              <w:sz w:val="24"/>
              <w:szCs w:val="24"/>
              <w:lang w:val="en-US"/>
            </w:rPr>
          </w:rPrChange>
        </w:rPr>
        <w:t>s</w:t>
      </w:r>
      <w:r w:rsidRPr="000D46AE">
        <w:rPr>
          <w:rFonts w:ascii="Times New Roman" w:hAnsi="Times New Roman" w:cs="Times New Roman"/>
          <w:sz w:val="24"/>
          <w:szCs w:val="24"/>
          <w:lang w:val="en-US"/>
          <w:rPrChange w:id="5868" w:author="Microsoft Office User" w:date="2019-10-30T11:35:00Z">
            <w:rPr>
              <w:rFonts w:ascii="Times New Roman" w:hAnsi="Times New Roman" w:cs="Times New Roman"/>
              <w:sz w:val="24"/>
              <w:szCs w:val="24"/>
              <w:lang w:val="en-US"/>
            </w:rPr>
          </w:rPrChange>
        </w:rPr>
        <w:t xml:space="preserve"> about </w:t>
      </w:r>
      <w:r w:rsidR="009C0D3C" w:rsidRPr="000D46AE">
        <w:rPr>
          <w:rFonts w:ascii="Times New Roman" w:hAnsi="Times New Roman" w:cs="Times New Roman"/>
          <w:sz w:val="24"/>
          <w:szCs w:val="24"/>
          <w:lang w:val="en-US"/>
          <w:rPrChange w:id="5869" w:author="Microsoft Office User" w:date="2019-10-30T11:35:00Z">
            <w:rPr>
              <w:rFonts w:ascii="Times New Roman" w:hAnsi="Times New Roman" w:cs="Times New Roman"/>
              <w:sz w:val="24"/>
              <w:szCs w:val="24"/>
              <w:lang w:val="en-US"/>
            </w:rPr>
          </w:rPrChange>
        </w:rPr>
        <w:t xml:space="preserve">(a) </w:t>
      </w:r>
      <w:r w:rsidRPr="000D46AE">
        <w:rPr>
          <w:rFonts w:ascii="Times New Roman" w:hAnsi="Times New Roman" w:cs="Times New Roman"/>
          <w:sz w:val="24"/>
          <w:szCs w:val="24"/>
          <w:lang w:val="en-US"/>
          <w:rPrChange w:id="5870" w:author="Microsoft Office User" w:date="2019-10-30T11:35:00Z">
            <w:rPr>
              <w:rFonts w:ascii="Times New Roman" w:hAnsi="Times New Roman" w:cs="Times New Roman"/>
              <w:sz w:val="24"/>
              <w:szCs w:val="24"/>
              <w:lang w:val="en-US"/>
            </w:rPr>
          </w:rPrChange>
        </w:rPr>
        <w:t xml:space="preserve">how those stimuli were related and </w:t>
      </w:r>
      <w:r w:rsidR="009C0D3C" w:rsidRPr="000D46AE">
        <w:rPr>
          <w:rFonts w:ascii="Times New Roman" w:hAnsi="Times New Roman" w:cs="Times New Roman"/>
          <w:sz w:val="24"/>
          <w:szCs w:val="24"/>
          <w:lang w:val="en-US"/>
          <w:rPrChange w:id="5871" w:author="Microsoft Office User" w:date="2019-10-30T11:35:00Z">
            <w:rPr>
              <w:rFonts w:ascii="Times New Roman" w:hAnsi="Times New Roman" w:cs="Times New Roman"/>
              <w:sz w:val="24"/>
              <w:szCs w:val="24"/>
              <w:lang w:val="en-US"/>
            </w:rPr>
          </w:rPrChange>
        </w:rPr>
        <w:t xml:space="preserve">(b) </w:t>
      </w:r>
      <w:r w:rsidRPr="000D46AE">
        <w:rPr>
          <w:rFonts w:ascii="Times New Roman" w:hAnsi="Times New Roman" w:cs="Times New Roman"/>
          <w:sz w:val="24"/>
          <w:szCs w:val="24"/>
          <w:lang w:val="en-US"/>
          <w:rPrChange w:id="5872" w:author="Microsoft Office User" w:date="2019-10-30T11:35:00Z">
            <w:rPr>
              <w:rFonts w:ascii="Times New Roman" w:hAnsi="Times New Roman" w:cs="Times New Roman"/>
              <w:sz w:val="24"/>
              <w:szCs w:val="24"/>
              <w:lang w:val="en-US"/>
            </w:rPr>
          </w:rPrChange>
        </w:rPr>
        <w:t xml:space="preserve">the properties of the target object. It </w:t>
      </w:r>
      <w:r w:rsidR="007458A4" w:rsidRPr="000D46AE">
        <w:rPr>
          <w:rFonts w:ascii="Times New Roman" w:hAnsi="Times New Roman" w:cs="Times New Roman"/>
          <w:sz w:val="24"/>
          <w:szCs w:val="24"/>
          <w:lang w:val="en-US"/>
          <w:rPrChange w:id="5873" w:author="Microsoft Office User" w:date="2019-10-30T11:35:00Z">
            <w:rPr>
              <w:rFonts w:ascii="Times New Roman" w:hAnsi="Times New Roman" w:cs="Times New Roman"/>
              <w:sz w:val="24"/>
              <w:szCs w:val="24"/>
              <w:lang w:val="en-US"/>
            </w:rPr>
          </w:rPrChange>
        </w:rPr>
        <w:t>might have been</w:t>
      </w:r>
      <w:r w:rsidR="00C8072C" w:rsidRPr="000D46AE">
        <w:rPr>
          <w:rFonts w:ascii="Times New Roman" w:hAnsi="Times New Roman" w:cs="Times New Roman"/>
          <w:sz w:val="24"/>
          <w:szCs w:val="24"/>
          <w:lang w:val="en-US"/>
          <w:rPrChange w:id="5874" w:author="Microsoft Office User" w:date="2019-10-30T11:35:00Z">
            <w:rPr>
              <w:rFonts w:ascii="Times New Roman" w:hAnsi="Times New Roman" w:cs="Times New Roman"/>
              <w:sz w:val="24"/>
              <w:szCs w:val="24"/>
              <w:lang w:val="en-US"/>
            </w:rPr>
          </w:rPrChange>
        </w:rPr>
        <w:t xml:space="preserve"> </w:t>
      </w:r>
      <w:r w:rsidRPr="000D46AE">
        <w:rPr>
          <w:rFonts w:ascii="Times New Roman" w:hAnsi="Times New Roman" w:cs="Times New Roman"/>
          <w:sz w:val="24"/>
          <w:szCs w:val="24"/>
          <w:lang w:val="en-US"/>
          <w:rPrChange w:id="5875" w:author="Microsoft Office User" w:date="2019-10-30T11:35:00Z">
            <w:rPr>
              <w:rFonts w:ascii="Times New Roman" w:hAnsi="Times New Roman" w:cs="Times New Roman"/>
              <w:sz w:val="24"/>
              <w:szCs w:val="24"/>
              <w:lang w:val="en-US"/>
            </w:rPr>
          </w:rPrChange>
        </w:rPr>
        <w:t xml:space="preserve">these inferences </w:t>
      </w:r>
      <w:r w:rsidR="00CD355E" w:rsidRPr="000D46AE">
        <w:rPr>
          <w:rFonts w:ascii="Times New Roman" w:hAnsi="Times New Roman" w:cs="Times New Roman"/>
          <w:sz w:val="24"/>
          <w:szCs w:val="24"/>
          <w:lang w:val="en-US"/>
          <w:rPrChange w:id="5876" w:author="Microsoft Office User" w:date="2019-10-30T11:35:00Z">
            <w:rPr>
              <w:rFonts w:ascii="Times New Roman" w:hAnsi="Times New Roman" w:cs="Times New Roman"/>
              <w:sz w:val="24"/>
              <w:szCs w:val="24"/>
              <w:lang w:val="en-US"/>
            </w:rPr>
          </w:rPrChange>
        </w:rPr>
        <w:t>which</w:t>
      </w:r>
      <w:r w:rsidRPr="000D46AE">
        <w:rPr>
          <w:rFonts w:ascii="Times New Roman" w:hAnsi="Times New Roman" w:cs="Times New Roman"/>
          <w:sz w:val="24"/>
          <w:szCs w:val="24"/>
          <w:lang w:val="en-US"/>
          <w:rPrChange w:id="5877" w:author="Microsoft Office User" w:date="2019-10-30T11:35:00Z">
            <w:rPr>
              <w:rFonts w:ascii="Times New Roman" w:hAnsi="Times New Roman" w:cs="Times New Roman"/>
              <w:sz w:val="24"/>
              <w:szCs w:val="24"/>
              <w:lang w:val="en-US"/>
            </w:rPr>
          </w:rPrChange>
        </w:rPr>
        <w:t xml:space="preserve"> mediated subsequent</w:t>
      </w:r>
      <w:r w:rsidR="00CD355E" w:rsidRPr="000D46AE">
        <w:rPr>
          <w:rFonts w:ascii="Times New Roman" w:hAnsi="Times New Roman" w:cs="Times New Roman"/>
          <w:sz w:val="24"/>
          <w:szCs w:val="24"/>
          <w:lang w:val="en-US"/>
          <w:rPrChange w:id="5878" w:author="Microsoft Office User" w:date="2019-10-30T11:35:00Z">
            <w:rPr>
              <w:rFonts w:ascii="Times New Roman" w:hAnsi="Times New Roman" w:cs="Times New Roman"/>
              <w:sz w:val="24"/>
              <w:szCs w:val="24"/>
              <w:lang w:val="en-US"/>
            </w:rPr>
          </w:rPrChange>
        </w:rPr>
        <w:t xml:space="preserve"> </w:t>
      </w:r>
      <w:r w:rsidR="00D91BA8" w:rsidRPr="000D46AE">
        <w:rPr>
          <w:rFonts w:ascii="Times New Roman" w:hAnsi="Times New Roman" w:cs="Times New Roman"/>
          <w:sz w:val="24"/>
          <w:szCs w:val="24"/>
          <w:lang w:val="en-US"/>
          <w:rPrChange w:id="5879" w:author="Microsoft Office User" w:date="2019-10-30T11:35:00Z">
            <w:rPr>
              <w:rFonts w:ascii="Times New Roman" w:hAnsi="Times New Roman" w:cs="Times New Roman"/>
              <w:sz w:val="24"/>
              <w:szCs w:val="24"/>
              <w:lang w:val="en-US"/>
            </w:rPr>
          </w:rPrChange>
        </w:rPr>
        <w:t xml:space="preserve">evaluations </w:t>
      </w:r>
      <w:r w:rsidR="006707C2" w:rsidRPr="000D46AE">
        <w:rPr>
          <w:rFonts w:ascii="Times New Roman" w:hAnsi="Times New Roman" w:cs="Times New Roman"/>
          <w:sz w:val="24"/>
          <w:szCs w:val="24"/>
          <w:lang w:val="en-US"/>
          <w:rPrChange w:id="5880" w:author="Microsoft Office User" w:date="2019-10-30T11:35:00Z">
            <w:rPr>
              <w:rFonts w:ascii="Times New Roman" w:hAnsi="Times New Roman" w:cs="Times New Roman"/>
              <w:sz w:val="24"/>
              <w:szCs w:val="24"/>
              <w:lang w:val="en-US"/>
            </w:rPr>
          </w:rPrChange>
        </w:rPr>
        <w:t>and intentions</w:t>
      </w:r>
      <w:r w:rsidRPr="000D46AE">
        <w:rPr>
          <w:rFonts w:ascii="Times New Roman" w:hAnsi="Times New Roman" w:cs="Times New Roman"/>
          <w:sz w:val="24"/>
          <w:szCs w:val="24"/>
          <w:lang w:val="en-US"/>
          <w:rPrChange w:id="5881" w:author="Microsoft Office User" w:date="2019-10-30T11:35:00Z">
            <w:rPr>
              <w:rFonts w:ascii="Times New Roman" w:hAnsi="Times New Roman" w:cs="Times New Roman"/>
              <w:sz w:val="24"/>
              <w:szCs w:val="24"/>
              <w:lang w:val="en-US"/>
            </w:rPr>
          </w:rPrChange>
        </w:rPr>
        <w:t xml:space="preserve">. For instance, during the </w:t>
      </w:r>
      <w:r w:rsidR="00C11D75" w:rsidRPr="000D46AE">
        <w:rPr>
          <w:rFonts w:ascii="Times New Roman" w:hAnsi="Times New Roman" w:cs="Times New Roman"/>
          <w:sz w:val="24"/>
          <w:szCs w:val="24"/>
          <w:lang w:val="en-US"/>
          <w:rPrChange w:id="5882" w:author="Microsoft Office User" w:date="2019-10-30T11:35:00Z">
            <w:rPr>
              <w:rFonts w:ascii="Times New Roman" w:hAnsi="Times New Roman" w:cs="Times New Roman"/>
              <w:sz w:val="24"/>
              <w:szCs w:val="24"/>
              <w:lang w:val="en-US"/>
            </w:rPr>
          </w:rPrChange>
        </w:rPr>
        <w:t xml:space="preserve">acquisition </w:t>
      </w:r>
      <w:r w:rsidRPr="000D46AE">
        <w:rPr>
          <w:rFonts w:ascii="Times New Roman" w:hAnsi="Times New Roman" w:cs="Times New Roman"/>
          <w:sz w:val="24"/>
          <w:szCs w:val="24"/>
          <w:lang w:val="en-US"/>
          <w:rPrChange w:id="5883" w:author="Microsoft Office User" w:date="2019-10-30T11:35:00Z">
            <w:rPr>
              <w:rFonts w:ascii="Times New Roman" w:hAnsi="Times New Roman" w:cs="Times New Roman"/>
              <w:sz w:val="24"/>
              <w:szCs w:val="24"/>
              <w:lang w:val="en-US"/>
            </w:rPr>
          </w:rPrChange>
        </w:rPr>
        <w:t xml:space="preserve">phase in Experiments 1-5, participants may have formed a number of </w:t>
      </w:r>
      <w:r w:rsidR="009C0D3C" w:rsidRPr="000D46AE">
        <w:rPr>
          <w:rFonts w:ascii="Times New Roman" w:hAnsi="Times New Roman" w:cs="Times New Roman"/>
          <w:sz w:val="24"/>
          <w:szCs w:val="24"/>
          <w:lang w:val="en-US"/>
          <w:rPrChange w:id="5884" w:author="Microsoft Office User" w:date="2019-10-30T11:35:00Z">
            <w:rPr>
              <w:rFonts w:ascii="Times New Roman" w:hAnsi="Times New Roman" w:cs="Times New Roman"/>
              <w:sz w:val="24"/>
              <w:szCs w:val="24"/>
              <w:lang w:val="en-US"/>
            </w:rPr>
          </w:rPrChange>
        </w:rPr>
        <w:t xml:space="preserve">simple </w:t>
      </w:r>
      <w:r w:rsidRPr="000D46AE">
        <w:rPr>
          <w:rFonts w:ascii="Times New Roman" w:hAnsi="Times New Roman" w:cs="Times New Roman"/>
          <w:sz w:val="24"/>
          <w:szCs w:val="24"/>
          <w:lang w:val="en-US"/>
          <w:rPrChange w:id="5885" w:author="Microsoft Office User" w:date="2019-10-30T11:35:00Z">
            <w:rPr>
              <w:rFonts w:ascii="Times New Roman" w:hAnsi="Times New Roman" w:cs="Times New Roman"/>
              <w:sz w:val="24"/>
              <w:szCs w:val="24"/>
              <w:lang w:val="en-US"/>
            </w:rPr>
          </w:rPrChange>
        </w:rPr>
        <w:t xml:space="preserve">propositions concerning the source and target objects (e.g., ‘the </w:t>
      </w:r>
      <w:r w:rsidR="00C11D75" w:rsidRPr="000D46AE">
        <w:rPr>
          <w:rFonts w:ascii="Times New Roman" w:hAnsi="Times New Roman" w:cs="Times New Roman"/>
          <w:sz w:val="24"/>
          <w:szCs w:val="24"/>
          <w:lang w:val="en-US"/>
          <w:rPrChange w:id="5886" w:author="Microsoft Office User" w:date="2019-10-30T11:35:00Z">
            <w:rPr>
              <w:rFonts w:ascii="Times New Roman" w:hAnsi="Times New Roman" w:cs="Times New Roman"/>
              <w:sz w:val="24"/>
              <w:szCs w:val="24"/>
              <w:lang w:val="en-US"/>
            </w:rPr>
          </w:rPrChange>
        </w:rPr>
        <w:t xml:space="preserve">target </w:t>
      </w:r>
      <w:r w:rsidRPr="000D46AE">
        <w:rPr>
          <w:rFonts w:ascii="Times New Roman" w:hAnsi="Times New Roman" w:cs="Times New Roman"/>
          <w:sz w:val="24"/>
          <w:szCs w:val="24"/>
          <w:lang w:val="en-US"/>
          <w:rPrChange w:id="5887" w:author="Microsoft Office User" w:date="2019-10-30T11:35:00Z">
            <w:rPr>
              <w:rFonts w:ascii="Times New Roman" w:hAnsi="Times New Roman" w:cs="Times New Roman"/>
              <w:sz w:val="24"/>
              <w:szCs w:val="24"/>
              <w:lang w:val="en-US"/>
            </w:rPr>
          </w:rPrChange>
        </w:rPr>
        <w:t xml:space="preserve">is presented in green’, </w:t>
      </w:r>
      <w:r w:rsidR="0055340C" w:rsidRPr="000D46AE">
        <w:rPr>
          <w:rFonts w:ascii="Times New Roman" w:hAnsi="Times New Roman" w:cs="Times New Roman"/>
          <w:sz w:val="24"/>
          <w:szCs w:val="24"/>
          <w:lang w:val="en-US"/>
          <w:rPrChange w:id="5888" w:author="Microsoft Office User" w:date="2019-10-30T11:35:00Z">
            <w:rPr>
              <w:rFonts w:ascii="Times New Roman" w:hAnsi="Times New Roman" w:cs="Times New Roman"/>
              <w:sz w:val="24"/>
              <w:szCs w:val="24"/>
              <w:lang w:val="en-US"/>
            </w:rPr>
          </w:rPrChange>
        </w:rPr>
        <w:t>‘</w:t>
      </w:r>
      <w:r w:rsidRPr="000D46AE">
        <w:rPr>
          <w:rFonts w:ascii="Times New Roman" w:hAnsi="Times New Roman" w:cs="Times New Roman"/>
          <w:sz w:val="24"/>
          <w:szCs w:val="24"/>
          <w:lang w:val="en-US"/>
          <w:rPrChange w:id="5889" w:author="Microsoft Office User" w:date="2019-10-30T11:35:00Z">
            <w:rPr>
              <w:rFonts w:ascii="Times New Roman" w:hAnsi="Times New Roman" w:cs="Times New Roman"/>
              <w:sz w:val="24"/>
              <w:szCs w:val="24"/>
              <w:lang w:val="en-US"/>
            </w:rPr>
          </w:rPrChange>
        </w:rPr>
        <w:t xml:space="preserve">the positive </w:t>
      </w:r>
      <w:r w:rsidR="00C11D75" w:rsidRPr="000D46AE">
        <w:rPr>
          <w:rFonts w:ascii="Times New Roman" w:hAnsi="Times New Roman" w:cs="Times New Roman"/>
          <w:sz w:val="24"/>
          <w:szCs w:val="24"/>
          <w:lang w:val="en-US"/>
          <w:rPrChange w:id="5890" w:author="Microsoft Office User" w:date="2019-10-30T11:35:00Z">
            <w:rPr>
              <w:rFonts w:ascii="Times New Roman" w:hAnsi="Times New Roman" w:cs="Times New Roman"/>
              <w:sz w:val="24"/>
              <w:szCs w:val="24"/>
              <w:lang w:val="en-US"/>
            </w:rPr>
          </w:rPrChange>
        </w:rPr>
        <w:t xml:space="preserve">source </w:t>
      </w:r>
      <w:r w:rsidRPr="000D46AE">
        <w:rPr>
          <w:rFonts w:ascii="Times New Roman" w:hAnsi="Times New Roman" w:cs="Times New Roman"/>
          <w:sz w:val="24"/>
          <w:szCs w:val="24"/>
          <w:lang w:val="en-US"/>
          <w:rPrChange w:id="5891" w:author="Microsoft Office User" w:date="2019-10-30T11:35:00Z">
            <w:rPr>
              <w:rFonts w:ascii="Times New Roman" w:hAnsi="Times New Roman" w:cs="Times New Roman"/>
              <w:sz w:val="24"/>
              <w:szCs w:val="24"/>
              <w:lang w:val="en-US"/>
            </w:rPr>
          </w:rPrChange>
        </w:rPr>
        <w:t xml:space="preserve">is presented green’, and ‘the negative </w:t>
      </w:r>
      <w:r w:rsidR="00C11D75" w:rsidRPr="000D46AE">
        <w:rPr>
          <w:rFonts w:ascii="Times New Roman" w:hAnsi="Times New Roman" w:cs="Times New Roman"/>
          <w:sz w:val="24"/>
          <w:szCs w:val="24"/>
          <w:lang w:val="en-US"/>
          <w:rPrChange w:id="5892" w:author="Microsoft Office User" w:date="2019-10-30T11:35:00Z">
            <w:rPr>
              <w:rFonts w:ascii="Times New Roman" w:hAnsi="Times New Roman" w:cs="Times New Roman"/>
              <w:sz w:val="24"/>
              <w:szCs w:val="24"/>
              <w:lang w:val="en-US"/>
            </w:rPr>
          </w:rPrChange>
        </w:rPr>
        <w:t xml:space="preserve">source </w:t>
      </w:r>
      <w:r w:rsidRPr="000D46AE">
        <w:rPr>
          <w:rFonts w:ascii="Times New Roman" w:hAnsi="Times New Roman" w:cs="Times New Roman"/>
          <w:sz w:val="24"/>
          <w:szCs w:val="24"/>
          <w:lang w:val="en-US"/>
          <w:rPrChange w:id="5893" w:author="Microsoft Office User" w:date="2019-10-30T11:35:00Z">
            <w:rPr>
              <w:rFonts w:ascii="Times New Roman" w:hAnsi="Times New Roman" w:cs="Times New Roman"/>
              <w:sz w:val="24"/>
              <w:szCs w:val="24"/>
              <w:lang w:val="en-US"/>
            </w:rPr>
          </w:rPrChange>
        </w:rPr>
        <w:t xml:space="preserve">is presented in purple’). </w:t>
      </w:r>
      <w:r w:rsidR="009C0D3C" w:rsidRPr="000D46AE">
        <w:rPr>
          <w:rFonts w:ascii="Times New Roman" w:hAnsi="Times New Roman" w:cs="Times New Roman"/>
          <w:sz w:val="24"/>
          <w:szCs w:val="24"/>
          <w:lang w:val="en-US"/>
          <w:rPrChange w:id="5894" w:author="Microsoft Office User" w:date="2019-10-30T11:35:00Z">
            <w:rPr>
              <w:rFonts w:ascii="Times New Roman" w:hAnsi="Times New Roman" w:cs="Times New Roman"/>
              <w:sz w:val="24"/>
              <w:szCs w:val="24"/>
              <w:lang w:val="en-US"/>
            </w:rPr>
          </w:rPrChange>
        </w:rPr>
        <w:t>They may have also generated a number of propositions about the source and target object features (e.g., ‘this word [</w:t>
      </w:r>
      <w:r w:rsidR="00C11D75" w:rsidRPr="000D46AE">
        <w:rPr>
          <w:rFonts w:ascii="Times New Roman" w:hAnsi="Times New Roman" w:cs="Times New Roman"/>
          <w:sz w:val="24"/>
          <w:szCs w:val="24"/>
          <w:lang w:val="en-US"/>
          <w:rPrChange w:id="5895" w:author="Microsoft Office User" w:date="2019-10-30T11:35:00Z">
            <w:rPr>
              <w:rFonts w:ascii="Times New Roman" w:hAnsi="Times New Roman" w:cs="Times New Roman"/>
              <w:sz w:val="24"/>
              <w:szCs w:val="24"/>
              <w:lang w:val="en-US"/>
            </w:rPr>
          </w:rPrChange>
        </w:rPr>
        <w:t>target</w:t>
      </w:r>
      <w:r w:rsidR="009C0D3C" w:rsidRPr="000D46AE">
        <w:rPr>
          <w:rFonts w:ascii="Times New Roman" w:hAnsi="Times New Roman" w:cs="Times New Roman"/>
          <w:sz w:val="24"/>
          <w:szCs w:val="24"/>
          <w:lang w:val="en-US"/>
          <w:rPrChange w:id="5896" w:author="Microsoft Office User" w:date="2019-10-30T11:35:00Z">
            <w:rPr>
              <w:rFonts w:ascii="Times New Roman" w:hAnsi="Times New Roman" w:cs="Times New Roman"/>
              <w:sz w:val="24"/>
              <w:szCs w:val="24"/>
              <w:lang w:val="en-US"/>
            </w:rPr>
          </w:rPrChange>
        </w:rPr>
        <w:t>] is neutral’, ‘that word [</w:t>
      </w:r>
      <w:r w:rsidR="00C11D75" w:rsidRPr="000D46AE">
        <w:rPr>
          <w:rFonts w:ascii="Times New Roman" w:hAnsi="Times New Roman" w:cs="Times New Roman"/>
          <w:sz w:val="24"/>
          <w:szCs w:val="24"/>
          <w:lang w:val="en-US"/>
          <w:rPrChange w:id="5897" w:author="Microsoft Office User" w:date="2019-10-30T11:35:00Z">
            <w:rPr>
              <w:rFonts w:ascii="Times New Roman" w:hAnsi="Times New Roman" w:cs="Times New Roman"/>
              <w:sz w:val="24"/>
              <w:szCs w:val="24"/>
              <w:lang w:val="en-US"/>
            </w:rPr>
          </w:rPrChange>
        </w:rPr>
        <w:t>source</w:t>
      </w:r>
      <w:r w:rsidR="009C0D3C" w:rsidRPr="000D46AE">
        <w:rPr>
          <w:rFonts w:ascii="Times New Roman" w:hAnsi="Times New Roman" w:cs="Times New Roman"/>
          <w:sz w:val="24"/>
          <w:szCs w:val="24"/>
          <w:lang w:val="en-US"/>
          <w:rPrChange w:id="5898" w:author="Microsoft Office User" w:date="2019-10-30T11:35:00Z">
            <w:rPr>
              <w:rFonts w:ascii="Times New Roman" w:hAnsi="Times New Roman" w:cs="Times New Roman"/>
              <w:sz w:val="24"/>
              <w:szCs w:val="24"/>
              <w:lang w:val="en-US"/>
            </w:rPr>
          </w:rPrChange>
        </w:rPr>
        <w:t>] is positive’ and ‘that word [</w:t>
      </w:r>
      <w:r w:rsidR="00C11D75" w:rsidRPr="000D46AE">
        <w:rPr>
          <w:rFonts w:ascii="Times New Roman" w:hAnsi="Times New Roman" w:cs="Times New Roman"/>
          <w:sz w:val="24"/>
          <w:szCs w:val="24"/>
          <w:lang w:val="en-US"/>
          <w:rPrChange w:id="5899" w:author="Microsoft Office User" w:date="2019-10-30T11:35:00Z">
            <w:rPr>
              <w:rFonts w:ascii="Times New Roman" w:hAnsi="Times New Roman" w:cs="Times New Roman"/>
              <w:sz w:val="24"/>
              <w:szCs w:val="24"/>
              <w:lang w:val="en-US"/>
            </w:rPr>
          </w:rPrChange>
        </w:rPr>
        <w:t>source</w:t>
      </w:r>
      <w:r w:rsidR="009C0D3C" w:rsidRPr="000D46AE">
        <w:rPr>
          <w:rFonts w:ascii="Times New Roman" w:hAnsi="Times New Roman" w:cs="Times New Roman"/>
          <w:sz w:val="24"/>
          <w:szCs w:val="24"/>
          <w:lang w:val="en-US"/>
          <w:rPrChange w:id="5900" w:author="Microsoft Office User" w:date="2019-10-30T11:35:00Z">
            <w:rPr>
              <w:rFonts w:ascii="Times New Roman" w:hAnsi="Times New Roman" w:cs="Times New Roman"/>
              <w:sz w:val="24"/>
              <w:szCs w:val="24"/>
              <w:lang w:val="en-US"/>
            </w:rPr>
          </w:rPrChange>
        </w:rPr>
        <w:t xml:space="preserve">] is negative’). </w:t>
      </w:r>
      <w:r w:rsidR="009C0D3C" w:rsidRPr="000D46AE">
        <w:rPr>
          <w:rFonts w:ascii="Times New Roman" w:hAnsi="Times New Roman" w:cs="Times New Roman"/>
          <w:sz w:val="24"/>
          <w:szCs w:val="24"/>
          <w:lang w:val="en-US"/>
          <w:rPrChange w:id="5901" w:author="Microsoft Office User" w:date="2019-10-30T11:35:00Z">
            <w:rPr>
              <w:rFonts w:ascii="Times New Roman" w:hAnsi="Times New Roman" w:cs="Times New Roman"/>
              <w:sz w:val="24"/>
              <w:szCs w:val="24"/>
              <w:lang w:val="en-US"/>
            </w:rPr>
          </w:rPrChange>
        </w:rPr>
        <w:lastRenderedPageBreak/>
        <w:t xml:space="preserve">These basic propositions may have served as the ‘raw ingredients’ for a relational inference (‘the </w:t>
      </w:r>
      <w:r w:rsidR="00C11D75" w:rsidRPr="000D46AE">
        <w:rPr>
          <w:rFonts w:ascii="Times New Roman" w:hAnsi="Times New Roman" w:cs="Times New Roman"/>
          <w:sz w:val="24"/>
          <w:szCs w:val="24"/>
          <w:lang w:val="en-US"/>
          <w:rPrChange w:id="5902" w:author="Microsoft Office User" w:date="2019-10-30T11:35:00Z">
            <w:rPr>
              <w:rFonts w:ascii="Times New Roman" w:hAnsi="Times New Roman" w:cs="Times New Roman"/>
              <w:sz w:val="24"/>
              <w:szCs w:val="24"/>
              <w:lang w:val="en-US"/>
            </w:rPr>
          </w:rPrChange>
        </w:rPr>
        <w:t xml:space="preserve">target </w:t>
      </w:r>
      <w:r w:rsidR="009C0D3C" w:rsidRPr="000D46AE">
        <w:rPr>
          <w:rFonts w:ascii="Times New Roman" w:hAnsi="Times New Roman" w:cs="Times New Roman"/>
          <w:sz w:val="24"/>
          <w:szCs w:val="24"/>
          <w:lang w:val="en-US"/>
          <w:rPrChange w:id="5903" w:author="Microsoft Office User" w:date="2019-10-30T11:35:00Z">
            <w:rPr>
              <w:rFonts w:ascii="Times New Roman" w:hAnsi="Times New Roman" w:cs="Times New Roman"/>
              <w:sz w:val="24"/>
              <w:szCs w:val="24"/>
              <w:lang w:val="en-US"/>
            </w:rPr>
          </w:rPrChange>
        </w:rPr>
        <w:t xml:space="preserve">and </w:t>
      </w:r>
      <w:r w:rsidR="00C11D75" w:rsidRPr="000D46AE">
        <w:rPr>
          <w:rFonts w:ascii="Times New Roman" w:hAnsi="Times New Roman" w:cs="Times New Roman"/>
          <w:sz w:val="24"/>
          <w:szCs w:val="24"/>
          <w:lang w:val="en-US"/>
          <w:rPrChange w:id="5904" w:author="Microsoft Office User" w:date="2019-10-30T11:35:00Z">
            <w:rPr>
              <w:rFonts w:ascii="Times New Roman" w:hAnsi="Times New Roman" w:cs="Times New Roman"/>
              <w:sz w:val="24"/>
              <w:szCs w:val="24"/>
              <w:lang w:val="en-US"/>
            </w:rPr>
          </w:rPrChange>
        </w:rPr>
        <w:t xml:space="preserve">source </w:t>
      </w:r>
      <w:r w:rsidR="009C0D3C" w:rsidRPr="000D46AE">
        <w:rPr>
          <w:rFonts w:ascii="Times New Roman" w:hAnsi="Times New Roman" w:cs="Times New Roman"/>
          <w:sz w:val="24"/>
          <w:szCs w:val="24"/>
          <w:lang w:val="en-US"/>
          <w:rPrChange w:id="5905" w:author="Microsoft Office User" w:date="2019-10-30T11:35:00Z">
            <w:rPr>
              <w:rFonts w:ascii="Times New Roman" w:hAnsi="Times New Roman" w:cs="Times New Roman"/>
              <w:sz w:val="24"/>
              <w:szCs w:val="24"/>
              <w:lang w:val="en-US"/>
            </w:rPr>
          </w:rPrChange>
        </w:rPr>
        <w:t xml:space="preserve">are similar in that they are both green’), and </w:t>
      </w:r>
      <w:r w:rsidR="00CD355E" w:rsidRPr="000D46AE">
        <w:rPr>
          <w:rFonts w:ascii="Times New Roman" w:hAnsi="Times New Roman" w:cs="Times New Roman"/>
          <w:sz w:val="24"/>
          <w:szCs w:val="24"/>
          <w:lang w:val="en-US"/>
          <w:rPrChange w:id="5906" w:author="Microsoft Office User" w:date="2019-10-30T11:35:00Z">
            <w:rPr>
              <w:rFonts w:ascii="Times New Roman" w:hAnsi="Times New Roman" w:cs="Times New Roman"/>
              <w:sz w:val="24"/>
              <w:szCs w:val="24"/>
              <w:lang w:val="en-US"/>
            </w:rPr>
          </w:rPrChange>
        </w:rPr>
        <w:t xml:space="preserve">thus </w:t>
      </w:r>
      <w:r w:rsidR="009C0D3C" w:rsidRPr="000D46AE">
        <w:rPr>
          <w:rFonts w:ascii="Times New Roman" w:hAnsi="Times New Roman" w:cs="Times New Roman"/>
          <w:sz w:val="24"/>
          <w:szCs w:val="24"/>
          <w:lang w:val="en-US"/>
          <w:rPrChange w:id="5907" w:author="Microsoft Office User" w:date="2019-10-30T11:35:00Z">
            <w:rPr>
              <w:rFonts w:ascii="Times New Roman" w:hAnsi="Times New Roman" w:cs="Times New Roman"/>
              <w:sz w:val="24"/>
              <w:szCs w:val="24"/>
              <w:lang w:val="en-US"/>
            </w:rPr>
          </w:rPrChange>
        </w:rPr>
        <w:t xml:space="preserve">an inference about the target objects features (‘the </w:t>
      </w:r>
      <w:r w:rsidR="00C8072C" w:rsidRPr="000D46AE">
        <w:rPr>
          <w:rFonts w:ascii="Times New Roman" w:hAnsi="Times New Roman" w:cs="Times New Roman"/>
          <w:sz w:val="24"/>
          <w:szCs w:val="24"/>
          <w:lang w:val="en-US"/>
          <w:rPrChange w:id="5908" w:author="Microsoft Office User" w:date="2019-10-30T11:35:00Z">
            <w:rPr>
              <w:rFonts w:ascii="Times New Roman" w:hAnsi="Times New Roman" w:cs="Times New Roman"/>
              <w:sz w:val="24"/>
              <w:szCs w:val="24"/>
              <w:lang w:val="en-US"/>
            </w:rPr>
          </w:rPrChange>
        </w:rPr>
        <w:t xml:space="preserve">source is good therefore the </w:t>
      </w:r>
      <w:r w:rsidR="00C11D75" w:rsidRPr="000D46AE">
        <w:rPr>
          <w:rFonts w:ascii="Times New Roman" w:hAnsi="Times New Roman" w:cs="Times New Roman"/>
          <w:sz w:val="24"/>
          <w:szCs w:val="24"/>
          <w:lang w:val="en-US"/>
          <w:rPrChange w:id="5909" w:author="Microsoft Office User" w:date="2019-10-30T11:35:00Z">
            <w:rPr>
              <w:rFonts w:ascii="Times New Roman" w:hAnsi="Times New Roman" w:cs="Times New Roman"/>
              <w:sz w:val="24"/>
              <w:szCs w:val="24"/>
              <w:lang w:val="en-US"/>
            </w:rPr>
          </w:rPrChange>
        </w:rPr>
        <w:t xml:space="preserve">target </w:t>
      </w:r>
      <w:r w:rsidR="009C0D3C" w:rsidRPr="000D46AE">
        <w:rPr>
          <w:rFonts w:ascii="Times New Roman" w:hAnsi="Times New Roman" w:cs="Times New Roman"/>
          <w:sz w:val="24"/>
          <w:szCs w:val="24"/>
          <w:lang w:val="en-US"/>
          <w:rPrChange w:id="5910" w:author="Microsoft Office User" w:date="2019-10-30T11:35:00Z">
            <w:rPr>
              <w:rFonts w:ascii="Times New Roman" w:hAnsi="Times New Roman" w:cs="Times New Roman"/>
              <w:sz w:val="24"/>
              <w:szCs w:val="24"/>
              <w:lang w:val="en-US"/>
            </w:rPr>
          </w:rPrChange>
        </w:rPr>
        <w:t xml:space="preserve">is also good’). Note that these inferences were generated on the basis of both physical and </w:t>
      </w:r>
      <w:r w:rsidR="007458A4" w:rsidRPr="000D46AE">
        <w:rPr>
          <w:rFonts w:ascii="Times New Roman" w:hAnsi="Times New Roman" w:cs="Times New Roman"/>
          <w:sz w:val="24"/>
          <w:szCs w:val="24"/>
          <w:lang w:val="en-US"/>
          <w:rPrChange w:id="5911" w:author="Microsoft Office User" w:date="2019-10-30T11:35:00Z">
            <w:rPr>
              <w:rFonts w:ascii="Times New Roman" w:hAnsi="Times New Roman" w:cs="Times New Roman"/>
              <w:sz w:val="24"/>
              <w:szCs w:val="24"/>
              <w:lang w:val="en-US"/>
            </w:rPr>
          </w:rPrChange>
        </w:rPr>
        <w:t>conceptual</w:t>
      </w:r>
      <w:r w:rsidR="00443539" w:rsidRPr="000D46AE">
        <w:rPr>
          <w:rFonts w:ascii="Times New Roman" w:hAnsi="Times New Roman" w:cs="Times New Roman"/>
          <w:sz w:val="24"/>
          <w:szCs w:val="24"/>
          <w:lang w:val="en-US"/>
          <w:rPrChange w:id="5912" w:author="Microsoft Office User" w:date="2019-10-30T11:35:00Z">
            <w:rPr>
              <w:rFonts w:ascii="Times New Roman" w:hAnsi="Times New Roman" w:cs="Times New Roman"/>
              <w:sz w:val="24"/>
              <w:szCs w:val="24"/>
              <w:lang w:val="en-US"/>
            </w:rPr>
          </w:rPrChange>
        </w:rPr>
        <w:t xml:space="preserve"> </w:t>
      </w:r>
      <w:r w:rsidR="009C0D3C" w:rsidRPr="000D46AE">
        <w:rPr>
          <w:rFonts w:ascii="Times New Roman" w:hAnsi="Times New Roman" w:cs="Times New Roman"/>
          <w:sz w:val="24"/>
          <w:szCs w:val="24"/>
          <w:lang w:val="en-US"/>
          <w:rPrChange w:id="5913" w:author="Microsoft Office User" w:date="2019-10-30T11:35:00Z">
            <w:rPr>
              <w:rFonts w:ascii="Times New Roman" w:hAnsi="Times New Roman" w:cs="Times New Roman"/>
              <w:sz w:val="24"/>
              <w:szCs w:val="24"/>
              <w:lang w:val="en-US"/>
            </w:rPr>
          </w:rPrChange>
        </w:rPr>
        <w:t xml:space="preserve">features that objects shared. </w:t>
      </w:r>
      <w:r w:rsidR="00493712" w:rsidRPr="000D46AE">
        <w:rPr>
          <w:rFonts w:ascii="Times New Roman" w:hAnsi="Times New Roman" w:cs="Times New Roman"/>
          <w:sz w:val="24"/>
          <w:szCs w:val="24"/>
          <w:lang w:val="en-US"/>
          <w:rPrChange w:id="5914" w:author="Microsoft Office User" w:date="2019-10-30T11:35:00Z">
            <w:rPr>
              <w:rFonts w:ascii="Times New Roman" w:hAnsi="Times New Roman" w:cs="Times New Roman"/>
              <w:sz w:val="24"/>
              <w:szCs w:val="24"/>
              <w:lang w:val="en-US"/>
            </w:rPr>
          </w:rPrChange>
        </w:rPr>
        <w:t xml:space="preserve">Thus, from an inferential perspective, the ‘assumptions’ at the core of shared feature effects are actually inferences that are constructed on the basis of past and present propositions about the source and target objects, their features, and how they are related. </w:t>
      </w:r>
    </w:p>
    <w:p w14:paraId="31DCE0C7" w14:textId="0B9DB042" w:rsidR="00917598" w:rsidRPr="000D46AE" w:rsidRDefault="00917598" w:rsidP="008E5F7B">
      <w:pPr>
        <w:spacing w:line="480" w:lineRule="auto"/>
        <w:rPr>
          <w:rFonts w:cstheme="minorHAnsi"/>
          <w:lang w:val="en-US"/>
          <w:rPrChange w:id="5915" w:author="Microsoft Office User" w:date="2019-10-30T11:35:00Z">
            <w:rPr>
              <w:rFonts w:cstheme="minorHAnsi"/>
              <w:lang w:val="en-US"/>
            </w:rPr>
          </w:rPrChange>
        </w:rPr>
      </w:pPr>
      <w:r w:rsidRPr="000D46AE">
        <w:rPr>
          <w:rFonts w:ascii="Times New Roman" w:hAnsi="Times New Roman" w:cs="Times New Roman"/>
          <w:b/>
          <w:sz w:val="24"/>
          <w:szCs w:val="24"/>
          <w:lang w:val="en-US"/>
          <w:rPrChange w:id="5916" w:author="Microsoft Office User" w:date="2019-10-30T11:35:00Z">
            <w:rPr>
              <w:rFonts w:ascii="Times New Roman" w:hAnsi="Times New Roman" w:cs="Times New Roman"/>
              <w:b/>
              <w:sz w:val="24"/>
              <w:szCs w:val="24"/>
              <w:lang w:val="en-US"/>
            </w:rPr>
          </w:rPrChange>
        </w:rPr>
        <w:t>Open Questions</w:t>
      </w:r>
      <w:r w:rsidR="00A10A8E" w:rsidRPr="000D46AE">
        <w:rPr>
          <w:rFonts w:ascii="Times New Roman" w:hAnsi="Times New Roman" w:cs="Times New Roman"/>
          <w:b/>
          <w:sz w:val="24"/>
          <w:szCs w:val="24"/>
          <w:lang w:val="en-US"/>
          <w:rPrChange w:id="5917" w:author="Microsoft Office User" w:date="2019-10-30T11:35:00Z">
            <w:rPr>
              <w:rFonts w:ascii="Times New Roman" w:hAnsi="Times New Roman" w:cs="Times New Roman"/>
              <w:b/>
              <w:sz w:val="24"/>
              <w:szCs w:val="24"/>
              <w:lang w:val="en-US"/>
            </w:rPr>
          </w:rPrChange>
        </w:rPr>
        <w:t>, Broader Implications,</w:t>
      </w:r>
      <w:r w:rsidRPr="000D46AE">
        <w:rPr>
          <w:rFonts w:ascii="Times New Roman" w:hAnsi="Times New Roman" w:cs="Times New Roman"/>
          <w:b/>
          <w:sz w:val="24"/>
          <w:szCs w:val="24"/>
          <w:lang w:val="en-US"/>
          <w:rPrChange w:id="5918" w:author="Microsoft Office User" w:date="2019-10-30T11:35:00Z">
            <w:rPr>
              <w:rFonts w:ascii="Times New Roman" w:hAnsi="Times New Roman" w:cs="Times New Roman"/>
              <w:b/>
              <w:sz w:val="24"/>
              <w:szCs w:val="24"/>
              <w:lang w:val="en-US"/>
            </w:rPr>
          </w:rPrChange>
        </w:rPr>
        <w:t xml:space="preserve"> and Future Directions</w:t>
      </w:r>
    </w:p>
    <w:p w14:paraId="4405614D" w14:textId="17806AD5" w:rsidR="00DA6F1F" w:rsidRPr="000D46AE" w:rsidRDefault="00917598" w:rsidP="008E5F7B">
      <w:pPr>
        <w:spacing w:line="480" w:lineRule="auto"/>
        <w:rPr>
          <w:rFonts w:ascii="Times New Roman" w:hAnsi="Times New Roman" w:cs="Times New Roman"/>
          <w:sz w:val="24"/>
          <w:szCs w:val="24"/>
          <w:lang w:val="en-US"/>
          <w:rPrChange w:id="5919"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5920" w:author="Microsoft Office User" w:date="2019-10-30T11:35:00Z">
            <w:rPr>
              <w:rFonts w:ascii="Times New Roman" w:hAnsi="Times New Roman" w:cs="Times New Roman"/>
              <w:sz w:val="24"/>
              <w:szCs w:val="24"/>
              <w:lang w:val="en-US"/>
            </w:rPr>
          </w:rPrChange>
        </w:rPr>
        <w:tab/>
      </w:r>
      <w:r w:rsidR="00683A8B" w:rsidRPr="000D46AE">
        <w:rPr>
          <w:rFonts w:ascii="Times New Roman" w:hAnsi="Times New Roman" w:cs="Times New Roman"/>
          <w:sz w:val="24"/>
          <w:szCs w:val="24"/>
          <w:lang w:val="en-US"/>
          <w:rPrChange w:id="5921" w:author="Microsoft Office User" w:date="2019-10-30T11:35:00Z">
            <w:rPr>
              <w:rFonts w:ascii="Times New Roman" w:hAnsi="Times New Roman" w:cs="Times New Roman"/>
              <w:sz w:val="24"/>
              <w:szCs w:val="24"/>
              <w:lang w:val="en-US"/>
            </w:rPr>
          </w:rPrChange>
        </w:rPr>
        <w:t xml:space="preserve">It is important to realize </w:t>
      </w:r>
      <w:r w:rsidR="00791BC9" w:rsidRPr="000D46AE">
        <w:rPr>
          <w:rFonts w:ascii="Times New Roman" w:hAnsi="Times New Roman" w:cs="Times New Roman"/>
          <w:sz w:val="24"/>
          <w:szCs w:val="24"/>
          <w:lang w:val="en-US"/>
          <w:rPrChange w:id="5922" w:author="Microsoft Office User" w:date="2019-10-30T11:35:00Z">
            <w:rPr>
              <w:rFonts w:ascii="Times New Roman" w:hAnsi="Times New Roman" w:cs="Times New Roman"/>
              <w:sz w:val="24"/>
              <w:szCs w:val="24"/>
              <w:lang w:val="en-US"/>
            </w:rPr>
          </w:rPrChange>
        </w:rPr>
        <w:t xml:space="preserve">that </w:t>
      </w:r>
      <w:r w:rsidR="00016450" w:rsidRPr="000D46AE">
        <w:rPr>
          <w:rFonts w:ascii="Times New Roman" w:hAnsi="Times New Roman" w:cs="Times New Roman"/>
          <w:sz w:val="24"/>
          <w:szCs w:val="24"/>
          <w:lang w:val="en-US"/>
          <w:rPrChange w:id="5923" w:author="Microsoft Office User" w:date="2019-10-30T11:35:00Z">
            <w:rPr>
              <w:rFonts w:ascii="Times New Roman" w:hAnsi="Times New Roman" w:cs="Times New Roman"/>
              <w:sz w:val="24"/>
              <w:szCs w:val="24"/>
              <w:lang w:val="en-US"/>
            </w:rPr>
          </w:rPrChange>
        </w:rPr>
        <w:t xml:space="preserve">our account </w:t>
      </w:r>
      <w:r w:rsidR="00683A8B" w:rsidRPr="000D46AE">
        <w:rPr>
          <w:rFonts w:ascii="Times New Roman" w:hAnsi="Times New Roman" w:cs="Times New Roman"/>
          <w:sz w:val="24"/>
          <w:szCs w:val="24"/>
          <w:lang w:val="en-US"/>
          <w:rPrChange w:id="5924" w:author="Microsoft Office User" w:date="2019-10-30T11:35:00Z">
            <w:rPr>
              <w:rFonts w:ascii="Times New Roman" w:hAnsi="Times New Roman" w:cs="Times New Roman"/>
              <w:sz w:val="24"/>
              <w:szCs w:val="24"/>
              <w:lang w:val="en-US"/>
            </w:rPr>
          </w:rPrChange>
        </w:rPr>
        <w:t xml:space="preserve">is not limited to </w:t>
      </w:r>
      <w:r w:rsidR="00DA6F1F" w:rsidRPr="000D46AE">
        <w:rPr>
          <w:rFonts w:ascii="Times New Roman" w:hAnsi="Times New Roman" w:cs="Times New Roman"/>
          <w:sz w:val="24"/>
          <w:szCs w:val="24"/>
          <w:lang w:val="en-US"/>
          <w:rPrChange w:id="5925" w:author="Microsoft Office User" w:date="2019-10-30T11:35:00Z">
            <w:rPr>
              <w:rFonts w:ascii="Times New Roman" w:hAnsi="Times New Roman" w:cs="Times New Roman"/>
              <w:sz w:val="24"/>
              <w:szCs w:val="24"/>
              <w:lang w:val="en-US"/>
            </w:rPr>
          </w:rPrChange>
        </w:rPr>
        <w:t>attitude</w:t>
      </w:r>
      <w:r w:rsidR="00683A8B" w:rsidRPr="000D46AE">
        <w:rPr>
          <w:rFonts w:ascii="Times New Roman" w:hAnsi="Times New Roman" w:cs="Times New Roman"/>
          <w:sz w:val="24"/>
          <w:szCs w:val="24"/>
          <w:lang w:val="en-US"/>
          <w:rPrChange w:id="5926" w:author="Microsoft Office User" w:date="2019-10-30T11:35:00Z">
            <w:rPr>
              <w:rFonts w:ascii="Times New Roman" w:hAnsi="Times New Roman" w:cs="Times New Roman"/>
              <w:sz w:val="24"/>
              <w:szCs w:val="24"/>
              <w:lang w:val="en-US"/>
            </w:rPr>
          </w:rPrChange>
        </w:rPr>
        <w:t>s</w:t>
      </w:r>
      <w:r w:rsidR="00DA6F1F" w:rsidRPr="000D46AE">
        <w:rPr>
          <w:rFonts w:ascii="Times New Roman" w:hAnsi="Times New Roman" w:cs="Times New Roman"/>
          <w:sz w:val="24"/>
          <w:szCs w:val="24"/>
          <w:lang w:val="en-US"/>
          <w:rPrChange w:id="5927" w:author="Microsoft Office User" w:date="2019-10-30T11:35:00Z">
            <w:rPr>
              <w:rFonts w:ascii="Times New Roman" w:hAnsi="Times New Roman" w:cs="Times New Roman"/>
              <w:sz w:val="24"/>
              <w:szCs w:val="24"/>
              <w:lang w:val="en-US"/>
            </w:rPr>
          </w:rPrChange>
        </w:rPr>
        <w:t xml:space="preserve"> </w:t>
      </w:r>
      <w:r w:rsidR="00791BC9" w:rsidRPr="000D46AE">
        <w:rPr>
          <w:rFonts w:ascii="Times New Roman" w:hAnsi="Times New Roman" w:cs="Times New Roman"/>
          <w:sz w:val="24"/>
          <w:szCs w:val="24"/>
          <w:lang w:val="en-US"/>
          <w:rPrChange w:id="5928" w:author="Microsoft Office User" w:date="2019-10-30T11:35:00Z">
            <w:rPr>
              <w:rFonts w:ascii="Times New Roman" w:hAnsi="Times New Roman" w:cs="Times New Roman"/>
              <w:sz w:val="24"/>
              <w:szCs w:val="24"/>
              <w:lang w:val="en-US"/>
            </w:rPr>
          </w:rPrChange>
        </w:rPr>
        <w:t xml:space="preserve">but </w:t>
      </w:r>
      <w:r w:rsidR="00683A8B" w:rsidRPr="000D46AE">
        <w:rPr>
          <w:rFonts w:ascii="Times New Roman" w:hAnsi="Times New Roman" w:cs="Times New Roman"/>
          <w:sz w:val="24"/>
          <w:szCs w:val="24"/>
          <w:lang w:val="en-US"/>
          <w:rPrChange w:id="5929" w:author="Microsoft Office User" w:date="2019-10-30T11:35:00Z">
            <w:rPr>
              <w:rFonts w:ascii="Times New Roman" w:hAnsi="Times New Roman" w:cs="Times New Roman"/>
              <w:sz w:val="24"/>
              <w:szCs w:val="24"/>
              <w:lang w:val="en-US"/>
            </w:rPr>
          </w:rPrChange>
        </w:rPr>
        <w:t xml:space="preserve">speaks to </w:t>
      </w:r>
      <w:r w:rsidR="00791BC9" w:rsidRPr="000D46AE">
        <w:rPr>
          <w:rFonts w:ascii="Times New Roman" w:hAnsi="Times New Roman" w:cs="Times New Roman"/>
          <w:sz w:val="24"/>
          <w:szCs w:val="24"/>
          <w:lang w:val="en-US"/>
          <w:rPrChange w:id="5930" w:author="Microsoft Office User" w:date="2019-10-30T11:35:00Z">
            <w:rPr>
              <w:rFonts w:ascii="Times New Roman" w:hAnsi="Times New Roman" w:cs="Times New Roman"/>
              <w:sz w:val="24"/>
              <w:szCs w:val="24"/>
              <w:lang w:val="en-US"/>
            </w:rPr>
          </w:rPrChange>
        </w:rPr>
        <w:t>human behavior more generally</w:t>
      </w:r>
      <w:r w:rsidR="00DA6F1F" w:rsidRPr="000D46AE">
        <w:rPr>
          <w:rFonts w:ascii="Times New Roman" w:hAnsi="Times New Roman" w:cs="Times New Roman"/>
          <w:sz w:val="24"/>
          <w:szCs w:val="24"/>
          <w:lang w:val="en-US"/>
          <w:rPrChange w:id="5931" w:author="Microsoft Office User" w:date="2019-10-30T11:35:00Z">
            <w:rPr>
              <w:rFonts w:ascii="Times New Roman" w:hAnsi="Times New Roman" w:cs="Times New Roman"/>
              <w:sz w:val="24"/>
              <w:szCs w:val="24"/>
              <w:lang w:val="en-US"/>
            </w:rPr>
          </w:rPrChange>
        </w:rPr>
        <w:t xml:space="preserve">. </w:t>
      </w:r>
      <w:r w:rsidR="001675C6" w:rsidRPr="000D46AE">
        <w:rPr>
          <w:rFonts w:ascii="Times New Roman" w:hAnsi="Times New Roman" w:cs="Times New Roman"/>
          <w:sz w:val="24"/>
          <w:szCs w:val="24"/>
          <w:lang w:val="en-US"/>
          <w:rPrChange w:id="5932" w:author="Microsoft Office User" w:date="2019-10-30T11:35:00Z">
            <w:rPr>
              <w:rFonts w:ascii="Times New Roman" w:hAnsi="Times New Roman" w:cs="Times New Roman"/>
              <w:sz w:val="24"/>
              <w:szCs w:val="24"/>
              <w:lang w:val="en-US"/>
            </w:rPr>
          </w:rPrChange>
        </w:rPr>
        <w:t xml:space="preserve">The </w:t>
      </w:r>
      <w:r w:rsidR="00DA6F1F" w:rsidRPr="000D46AE">
        <w:rPr>
          <w:rFonts w:ascii="Times New Roman" w:hAnsi="Times New Roman" w:cs="Times New Roman"/>
          <w:sz w:val="24"/>
          <w:szCs w:val="24"/>
          <w:lang w:val="en-US"/>
          <w:rPrChange w:id="5933" w:author="Microsoft Office User" w:date="2019-10-30T11:35:00Z">
            <w:rPr>
              <w:rFonts w:ascii="Times New Roman" w:hAnsi="Times New Roman" w:cs="Times New Roman"/>
              <w:sz w:val="24"/>
              <w:szCs w:val="24"/>
              <w:lang w:val="en-US"/>
            </w:rPr>
          </w:rPrChange>
        </w:rPr>
        <w:t xml:space="preserve">shared features </w:t>
      </w:r>
      <w:r w:rsidR="001675C6" w:rsidRPr="000D46AE">
        <w:rPr>
          <w:rFonts w:ascii="Times New Roman" w:hAnsi="Times New Roman" w:cs="Times New Roman"/>
          <w:sz w:val="24"/>
          <w:szCs w:val="24"/>
          <w:lang w:val="en-US"/>
          <w:rPrChange w:id="5934" w:author="Microsoft Office User" w:date="2019-10-30T11:35:00Z">
            <w:rPr>
              <w:rFonts w:ascii="Times New Roman" w:hAnsi="Times New Roman" w:cs="Times New Roman"/>
              <w:sz w:val="24"/>
              <w:szCs w:val="24"/>
              <w:lang w:val="en-US"/>
            </w:rPr>
          </w:rPrChange>
        </w:rPr>
        <w:t xml:space="preserve">principle may also lead to a change in </w:t>
      </w:r>
      <w:r w:rsidR="00016450" w:rsidRPr="000D46AE">
        <w:rPr>
          <w:rFonts w:ascii="Times New Roman" w:hAnsi="Times New Roman" w:cs="Times New Roman"/>
          <w:sz w:val="24"/>
          <w:szCs w:val="24"/>
          <w:lang w:val="en-US"/>
          <w:rPrChange w:id="5935" w:author="Microsoft Office User" w:date="2019-10-30T11:35:00Z">
            <w:rPr>
              <w:rFonts w:ascii="Times New Roman" w:hAnsi="Times New Roman" w:cs="Times New Roman"/>
              <w:sz w:val="24"/>
              <w:szCs w:val="24"/>
              <w:lang w:val="en-US"/>
            </w:rPr>
          </w:rPrChange>
        </w:rPr>
        <w:t xml:space="preserve">non-evaluative stimulus properties in </w:t>
      </w:r>
      <w:r w:rsidR="00791BC9" w:rsidRPr="000D46AE">
        <w:rPr>
          <w:rFonts w:ascii="Times New Roman" w:hAnsi="Times New Roman" w:cs="Times New Roman"/>
          <w:sz w:val="24"/>
          <w:szCs w:val="24"/>
          <w:lang w:val="en-US"/>
          <w:rPrChange w:id="5936" w:author="Microsoft Office User" w:date="2019-10-30T11:35:00Z">
            <w:rPr>
              <w:rFonts w:ascii="Times New Roman" w:hAnsi="Times New Roman" w:cs="Times New Roman"/>
              <w:sz w:val="24"/>
              <w:szCs w:val="24"/>
              <w:lang w:val="en-US"/>
            </w:rPr>
          </w:rPrChange>
        </w:rPr>
        <w:t xml:space="preserve">ways that are relevant to </w:t>
      </w:r>
      <w:r w:rsidR="00016450" w:rsidRPr="000D46AE">
        <w:rPr>
          <w:rFonts w:ascii="Times New Roman" w:hAnsi="Times New Roman" w:cs="Times New Roman"/>
          <w:sz w:val="24"/>
          <w:szCs w:val="24"/>
          <w:lang w:val="en-US"/>
          <w:rPrChange w:id="5937" w:author="Microsoft Office User" w:date="2019-10-30T11:35:00Z">
            <w:rPr>
              <w:rFonts w:ascii="Times New Roman" w:hAnsi="Times New Roman" w:cs="Times New Roman"/>
              <w:sz w:val="24"/>
              <w:szCs w:val="24"/>
              <w:lang w:val="en-US"/>
            </w:rPr>
          </w:rPrChange>
        </w:rPr>
        <w:t>clinical (e.g., fear, anxiety, disgust), social (accessibility), consumer (brand quality, identification), health (avoidance, e</w:t>
      </w:r>
      <w:r w:rsidR="00DA6F1F" w:rsidRPr="000D46AE">
        <w:rPr>
          <w:rFonts w:ascii="Times New Roman" w:hAnsi="Times New Roman" w:cs="Times New Roman"/>
          <w:sz w:val="24"/>
          <w:szCs w:val="24"/>
          <w:lang w:val="en-US"/>
          <w:rPrChange w:id="5938" w:author="Microsoft Office User" w:date="2019-10-30T11:35:00Z">
            <w:rPr>
              <w:rFonts w:ascii="Times New Roman" w:hAnsi="Times New Roman" w:cs="Times New Roman"/>
              <w:sz w:val="24"/>
              <w:szCs w:val="24"/>
              <w:lang w:val="en-US"/>
            </w:rPr>
          </w:rPrChange>
        </w:rPr>
        <w:t>scape), and cognitive psychology</w:t>
      </w:r>
      <w:r w:rsidR="00016450" w:rsidRPr="000D46AE">
        <w:rPr>
          <w:rFonts w:ascii="Times New Roman" w:hAnsi="Times New Roman" w:cs="Times New Roman"/>
          <w:sz w:val="24"/>
          <w:szCs w:val="24"/>
          <w:lang w:val="en-US"/>
          <w:rPrChange w:id="5939" w:author="Microsoft Office User" w:date="2019-10-30T11:35:00Z">
            <w:rPr>
              <w:rFonts w:ascii="Times New Roman" w:hAnsi="Times New Roman" w:cs="Times New Roman"/>
              <w:sz w:val="24"/>
              <w:szCs w:val="24"/>
              <w:lang w:val="en-US"/>
            </w:rPr>
          </w:rPrChange>
        </w:rPr>
        <w:t xml:space="preserve"> (attention). </w:t>
      </w:r>
      <w:r w:rsidR="005746D0" w:rsidRPr="000D46AE">
        <w:rPr>
          <w:rFonts w:ascii="Times New Roman" w:hAnsi="Times New Roman" w:cs="Times New Roman"/>
          <w:sz w:val="24"/>
          <w:szCs w:val="24"/>
          <w:lang w:val="en-US"/>
          <w:rPrChange w:id="5940" w:author="Microsoft Office User" w:date="2019-10-30T11:35:00Z">
            <w:rPr>
              <w:rFonts w:ascii="Times New Roman" w:hAnsi="Times New Roman" w:cs="Times New Roman"/>
              <w:sz w:val="24"/>
              <w:szCs w:val="24"/>
              <w:lang w:val="en-US"/>
            </w:rPr>
          </w:rPrChange>
        </w:rPr>
        <w:t xml:space="preserve">Indeed, we found in Experiment 8 that shared features could be used to establish implicit and explicit first impressions of an unknown person (i.e., for person perception). </w:t>
      </w:r>
      <w:r w:rsidR="00016450" w:rsidRPr="000D46AE">
        <w:rPr>
          <w:rFonts w:ascii="Times New Roman" w:hAnsi="Times New Roman" w:cs="Times New Roman"/>
          <w:sz w:val="24"/>
          <w:szCs w:val="24"/>
          <w:lang w:val="en-US"/>
          <w:rPrChange w:id="5941" w:author="Microsoft Office User" w:date="2019-10-30T11:35:00Z">
            <w:rPr>
              <w:rFonts w:ascii="Times New Roman" w:hAnsi="Times New Roman" w:cs="Times New Roman"/>
              <w:sz w:val="24"/>
              <w:szCs w:val="24"/>
              <w:lang w:val="en-US"/>
            </w:rPr>
          </w:rPrChange>
        </w:rPr>
        <w:t>Future work</w:t>
      </w:r>
      <w:r w:rsidR="00DA6F1F" w:rsidRPr="000D46AE">
        <w:rPr>
          <w:rFonts w:ascii="Times New Roman" w:hAnsi="Times New Roman" w:cs="Times New Roman"/>
          <w:sz w:val="24"/>
          <w:szCs w:val="24"/>
          <w:lang w:val="en-US"/>
          <w:rPrChange w:id="5942" w:author="Microsoft Office User" w:date="2019-10-30T11:35:00Z">
            <w:rPr>
              <w:rFonts w:ascii="Times New Roman" w:hAnsi="Times New Roman" w:cs="Times New Roman"/>
              <w:sz w:val="24"/>
              <w:szCs w:val="24"/>
              <w:lang w:val="en-US"/>
            </w:rPr>
          </w:rPrChange>
        </w:rPr>
        <w:t xml:space="preserve"> could </w:t>
      </w:r>
      <w:r w:rsidR="005746D0" w:rsidRPr="000D46AE">
        <w:rPr>
          <w:rFonts w:ascii="Times New Roman" w:hAnsi="Times New Roman" w:cs="Times New Roman"/>
          <w:sz w:val="24"/>
          <w:szCs w:val="24"/>
          <w:lang w:val="en-US"/>
          <w:rPrChange w:id="5943" w:author="Microsoft Office User" w:date="2019-10-30T11:35:00Z">
            <w:rPr>
              <w:rFonts w:ascii="Times New Roman" w:hAnsi="Times New Roman" w:cs="Times New Roman"/>
              <w:sz w:val="24"/>
              <w:szCs w:val="24"/>
              <w:lang w:val="en-US"/>
            </w:rPr>
          </w:rPrChange>
        </w:rPr>
        <w:t xml:space="preserve">push this </w:t>
      </w:r>
      <w:r w:rsidR="007401D0" w:rsidRPr="000D46AE">
        <w:rPr>
          <w:rFonts w:ascii="Times New Roman" w:hAnsi="Times New Roman" w:cs="Times New Roman"/>
          <w:sz w:val="24"/>
          <w:szCs w:val="24"/>
          <w:lang w:val="en-US"/>
          <w:rPrChange w:id="5944" w:author="Microsoft Office User" w:date="2019-10-30T11:35:00Z">
            <w:rPr>
              <w:rFonts w:ascii="Times New Roman" w:hAnsi="Times New Roman" w:cs="Times New Roman"/>
              <w:sz w:val="24"/>
              <w:szCs w:val="24"/>
              <w:lang w:val="en-US"/>
            </w:rPr>
          </w:rPrChange>
        </w:rPr>
        <w:t xml:space="preserve">idea </w:t>
      </w:r>
      <w:r w:rsidR="005746D0" w:rsidRPr="000D46AE">
        <w:rPr>
          <w:rFonts w:ascii="Times New Roman" w:hAnsi="Times New Roman" w:cs="Times New Roman"/>
          <w:sz w:val="24"/>
          <w:szCs w:val="24"/>
          <w:lang w:val="en-US"/>
          <w:rPrChange w:id="5945" w:author="Microsoft Office User" w:date="2019-10-30T11:35:00Z">
            <w:rPr>
              <w:rFonts w:ascii="Times New Roman" w:hAnsi="Times New Roman" w:cs="Times New Roman"/>
              <w:sz w:val="24"/>
              <w:szCs w:val="24"/>
              <w:lang w:val="en-US"/>
            </w:rPr>
          </w:rPrChange>
        </w:rPr>
        <w:t xml:space="preserve">even further </w:t>
      </w:r>
      <w:r w:rsidR="004C240B" w:rsidRPr="000D46AE">
        <w:rPr>
          <w:rFonts w:ascii="Times New Roman" w:hAnsi="Times New Roman" w:cs="Times New Roman"/>
          <w:sz w:val="24"/>
          <w:szCs w:val="24"/>
          <w:lang w:val="en-US"/>
          <w:rPrChange w:id="5946" w:author="Microsoft Office User" w:date="2019-10-30T11:35:00Z">
            <w:rPr>
              <w:rFonts w:ascii="Times New Roman" w:hAnsi="Times New Roman" w:cs="Times New Roman"/>
              <w:sz w:val="24"/>
              <w:szCs w:val="24"/>
              <w:lang w:val="en-US"/>
            </w:rPr>
          </w:rPrChange>
        </w:rPr>
        <w:t xml:space="preserve">using the procedures </w:t>
      </w:r>
      <w:r w:rsidR="00687203" w:rsidRPr="000D46AE">
        <w:rPr>
          <w:rFonts w:ascii="Times New Roman" w:hAnsi="Times New Roman" w:cs="Times New Roman"/>
          <w:sz w:val="24"/>
          <w:szCs w:val="24"/>
          <w:lang w:val="en-US"/>
          <w:rPrChange w:id="5947" w:author="Microsoft Office User" w:date="2019-10-30T11:35:00Z">
            <w:rPr>
              <w:rFonts w:ascii="Times New Roman" w:hAnsi="Times New Roman" w:cs="Times New Roman"/>
              <w:sz w:val="24"/>
              <w:szCs w:val="24"/>
              <w:lang w:val="en-US"/>
            </w:rPr>
          </w:rPrChange>
        </w:rPr>
        <w:t>outlined here</w:t>
      </w:r>
      <w:r w:rsidR="00016450" w:rsidRPr="000D46AE">
        <w:rPr>
          <w:rFonts w:ascii="Times New Roman" w:hAnsi="Times New Roman" w:cs="Times New Roman"/>
          <w:sz w:val="24"/>
          <w:szCs w:val="24"/>
          <w:lang w:val="en-US"/>
          <w:rPrChange w:id="5948" w:author="Microsoft Office User" w:date="2019-10-30T11:35:00Z">
            <w:rPr>
              <w:rFonts w:ascii="Times New Roman" w:hAnsi="Times New Roman" w:cs="Times New Roman"/>
              <w:sz w:val="24"/>
              <w:szCs w:val="24"/>
              <w:lang w:val="en-US"/>
            </w:rPr>
          </w:rPrChange>
        </w:rPr>
        <w:t xml:space="preserve">. </w:t>
      </w:r>
      <w:r w:rsidR="00687203" w:rsidRPr="000D46AE">
        <w:rPr>
          <w:rFonts w:ascii="Times New Roman" w:hAnsi="Times New Roman" w:cs="Times New Roman"/>
          <w:sz w:val="24"/>
          <w:szCs w:val="24"/>
          <w:lang w:val="en-US"/>
          <w:rPrChange w:id="5949" w:author="Microsoft Office User" w:date="2019-10-30T11:35:00Z">
            <w:rPr>
              <w:rFonts w:ascii="Times New Roman" w:hAnsi="Times New Roman" w:cs="Times New Roman"/>
              <w:sz w:val="24"/>
              <w:szCs w:val="24"/>
              <w:lang w:val="en-US"/>
            </w:rPr>
          </w:rPrChange>
        </w:rPr>
        <w:t xml:space="preserve">If </w:t>
      </w:r>
      <w:r w:rsidR="005746D0" w:rsidRPr="000D46AE">
        <w:rPr>
          <w:rFonts w:ascii="Times New Roman" w:hAnsi="Times New Roman" w:cs="Times New Roman"/>
          <w:sz w:val="24"/>
          <w:szCs w:val="24"/>
          <w:lang w:val="en-US"/>
          <w:rPrChange w:id="5950" w:author="Microsoft Office User" w:date="2019-10-30T11:35:00Z">
            <w:rPr>
              <w:rFonts w:ascii="Times New Roman" w:hAnsi="Times New Roman" w:cs="Times New Roman"/>
              <w:sz w:val="24"/>
              <w:szCs w:val="24"/>
              <w:lang w:val="en-US"/>
            </w:rPr>
          </w:rPrChange>
        </w:rPr>
        <w:t xml:space="preserve">we are </w:t>
      </w:r>
      <w:r w:rsidR="00687203" w:rsidRPr="000D46AE">
        <w:rPr>
          <w:rFonts w:ascii="Times New Roman" w:hAnsi="Times New Roman" w:cs="Times New Roman"/>
          <w:sz w:val="24"/>
          <w:szCs w:val="24"/>
          <w:lang w:val="en-US"/>
          <w:rPrChange w:id="5951" w:author="Microsoft Office User" w:date="2019-10-30T11:35:00Z">
            <w:rPr>
              <w:rFonts w:ascii="Times New Roman" w:hAnsi="Times New Roman" w:cs="Times New Roman"/>
              <w:sz w:val="24"/>
              <w:szCs w:val="24"/>
              <w:lang w:val="en-US"/>
            </w:rPr>
          </w:rPrChange>
        </w:rPr>
        <w:t>correct</w:t>
      </w:r>
      <w:r w:rsidR="004C240B" w:rsidRPr="000D46AE">
        <w:rPr>
          <w:rFonts w:ascii="Times New Roman" w:hAnsi="Times New Roman" w:cs="Times New Roman"/>
          <w:sz w:val="24"/>
          <w:szCs w:val="24"/>
          <w:lang w:val="en-US"/>
          <w:rPrChange w:id="5952" w:author="Microsoft Office User" w:date="2019-10-30T11:35:00Z">
            <w:rPr>
              <w:rFonts w:ascii="Times New Roman" w:hAnsi="Times New Roman" w:cs="Times New Roman"/>
              <w:sz w:val="24"/>
              <w:szCs w:val="24"/>
              <w:lang w:val="en-US"/>
            </w:rPr>
          </w:rPrChange>
        </w:rPr>
        <w:t xml:space="preserve"> then</w:t>
      </w:r>
      <w:r w:rsidR="00687203" w:rsidRPr="000D46AE">
        <w:rPr>
          <w:rFonts w:ascii="Times New Roman" w:hAnsi="Times New Roman" w:cs="Times New Roman"/>
          <w:sz w:val="24"/>
          <w:szCs w:val="24"/>
          <w:lang w:val="en-US"/>
          <w:rPrChange w:id="5953" w:author="Microsoft Office User" w:date="2019-10-30T11:35:00Z">
            <w:rPr>
              <w:rFonts w:ascii="Times New Roman" w:hAnsi="Times New Roman" w:cs="Times New Roman"/>
              <w:sz w:val="24"/>
              <w:szCs w:val="24"/>
              <w:lang w:val="en-US"/>
            </w:rPr>
          </w:rPrChange>
        </w:rPr>
        <w:t xml:space="preserve"> the </w:t>
      </w:r>
      <w:r w:rsidR="00016450" w:rsidRPr="000D46AE">
        <w:rPr>
          <w:rFonts w:ascii="Times New Roman" w:hAnsi="Times New Roman" w:cs="Times New Roman"/>
          <w:sz w:val="24"/>
          <w:szCs w:val="24"/>
          <w:lang w:val="en-US"/>
          <w:rPrChange w:id="5954" w:author="Microsoft Office User" w:date="2019-10-30T11:35:00Z">
            <w:rPr>
              <w:rFonts w:ascii="Times New Roman" w:hAnsi="Times New Roman" w:cs="Times New Roman"/>
              <w:sz w:val="24"/>
              <w:szCs w:val="24"/>
              <w:lang w:val="en-US"/>
            </w:rPr>
          </w:rPrChange>
        </w:rPr>
        <w:t xml:space="preserve">shared features </w:t>
      </w:r>
      <w:r w:rsidR="00B54518" w:rsidRPr="000D46AE">
        <w:rPr>
          <w:rFonts w:ascii="Times New Roman" w:hAnsi="Times New Roman" w:cs="Times New Roman"/>
          <w:sz w:val="24"/>
          <w:szCs w:val="24"/>
          <w:lang w:val="en-US"/>
          <w:rPrChange w:id="5955" w:author="Microsoft Office User" w:date="2019-10-30T11:35:00Z">
            <w:rPr>
              <w:rFonts w:ascii="Times New Roman" w:hAnsi="Times New Roman" w:cs="Times New Roman"/>
              <w:sz w:val="24"/>
              <w:szCs w:val="24"/>
              <w:lang w:val="en-US"/>
            </w:rPr>
          </w:rPrChange>
        </w:rPr>
        <w:t xml:space="preserve">principle </w:t>
      </w:r>
      <w:r w:rsidR="00687203" w:rsidRPr="000D46AE">
        <w:rPr>
          <w:rFonts w:ascii="Times New Roman" w:hAnsi="Times New Roman" w:cs="Times New Roman"/>
          <w:sz w:val="24"/>
          <w:szCs w:val="24"/>
          <w:lang w:val="en-US"/>
          <w:rPrChange w:id="5956" w:author="Microsoft Office User" w:date="2019-10-30T11:35:00Z">
            <w:rPr>
              <w:rFonts w:ascii="Times New Roman" w:hAnsi="Times New Roman" w:cs="Times New Roman"/>
              <w:sz w:val="24"/>
              <w:szCs w:val="24"/>
              <w:lang w:val="en-US"/>
            </w:rPr>
          </w:rPrChange>
        </w:rPr>
        <w:t xml:space="preserve">may </w:t>
      </w:r>
      <w:r w:rsidR="00B54518" w:rsidRPr="000D46AE">
        <w:rPr>
          <w:rFonts w:ascii="Times New Roman" w:hAnsi="Times New Roman" w:cs="Times New Roman"/>
          <w:sz w:val="24"/>
          <w:szCs w:val="24"/>
          <w:lang w:val="en-US"/>
          <w:rPrChange w:id="5957" w:author="Microsoft Office User" w:date="2019-10-30T11:35:00Z">
            <w:rPr>
              <w:rFonts w:ascii="Times New Roman" w:hAnsi="Times New Roman" w:cs="Times New Roman"/>
              <w:sz w:val="24"/>
              <w:szCs w:val="24"/>
              <w:lang w:val="en-US"/>
            </w:rPr>
          </w:rPrChange>
        </w:rPr>
        <w:t>underpin many</w:t>
      </w:r>
      <w:r w:rsidR="0055340C" w:rsidRPr="000D46AE">
        <w:rPr>
          <w:rFonts w:ascii="Times New Roman" w:hAnsi="Times New Roman" w:cs="Times New Roman"/>
          <w:sz w:val="24"/>
          <w:szCs w:val="24"/>
          <w:lang w:val="en-US"/>
          <w:rPrChange w:id="5958" w:author="Microsoft Office User" w:date="2019-10-30T11:35:00Z">
            <w:rPr>
              <w:rFonts w:ascii="Times New Roman" w:hAnsi="Times New Roman" w:cs="Times New Roman"/>
              <w:sz w:val="24"/>
              <w:szCs w:val="24"/>
              <w:lang w:val="en-US"/>
            </w:rPr>
          </w:rPrChange>
        </w:rPr>
        <w:t xml:space="preserve"> known and to-be-discovered</w:t>
      </w:r>
      <w:r w:rsidR="00B54518" w:rsidRPr="000D46AE">
        <w:rPr>
          <w:rFonts w:ascii="Times New Roman" w:hAnsi="Times New Roman" w:cs="Times New Roman"/>
          <w:sz w:val="24"/>
          <w:szCs w:val="24"/>
          <w:lang w:val="en-US"/>
          <w:rPrChange w:id="5959" w:author="Microsoft Office User" w:date="2019-10-30T11:35:00Z">
            <w:rPr>
              <w:rFonts w:ascii="Times New Roman" w:hAnsi="Times New Roman" w:cs="Times New Roman"/>
              <w:sz w:val="24"/>
              <w:szCs w:val="24"/>
              <w:lang w:val="en-US"/>
            </w:rPr>
          </w:rPrChange>
        </w:rPr>
        <w:t xml:space="preserve"> </w:t>
      </w:r>
      <w:r w:rsidR="00016450" w:rsidRPr="000D46AE">
        <w:rPr>
          <w:rFonts w:ascii="Times New Roman" w:hAnsi="Times New Roman" w:cs="Times New Roman"/>
          <w:sz w:val="24"/>
          <w:szCs w:val="24"/>
          <w:lang w:val="en-US"/>
          <w:rPrChange w:id="5960" w:author="Microsoft Office User" w:date="2019-10-30T11:35:00Z">
            <w:rPr>
              <w:rFonts w:ascii="Times New Roman" w:hAnsi="Times New Roman" w:cs="Times New Roman"/>
              <w:sz w:val="24"/>
              <w:szCs w:val="24"/>
              <w:lang w:val="en-US"/>
            </w:rPr>
          </w:rPrChange>
        </w:rPr>
        <w:t>phenomen</w:t>
      </w:r>
      <w:r w:rsidR="0055340C" w:rsidRPr="000D46AE">
        <w:rPr>
          <w:rFonts w:ascii="Times New Roman" w:hAnsi="Times New Roman" w:cs="Times New Roman"/>
          <w:sz w:val="24"/>
          <w:szCs w:val="24"/>
          <w:lang w:val="en-US"/>
          <w:rPrChange w:id="5961" w:author="Microsoft Office User" w:date="2019-10-30T11:35:00Z">
            <w:rPr>
              <w:rFonts w:ascii="Times New Roman" w:hAnsi="Times New Roman" w:cs="Times New Roman"/>
              <w:sz w:val="24"/>
              <w:szCs w:val="24"/>
              <w:lang w:val="en-US"/>
            </w:rPr>
          </w:rPrChange>
        </w:rPr>
        <w:t>a</w:t>
      </w:r>
      <w:r w:rsidR="00016450" w:rsidRPr="000D46AE">
        <w:rPr>
          <w:rFonts w:ascii="Times New Roman" w:hAnsi="Times New Roman" w:cs="Times New Roman"/>
          <w:sz w:val="24"/>
          <w:szCs w:val="24"/>
          <w:lang w:val="en-US"/>
          <w:rPrChange w:id="5962" w:author="Microsoft Office User" w:date="2019-10-30T11:35:00Z">
            <w:rPr>
              <w:rFonts w:ascii="Times New Roman" w:hAnsi="Times New Roman" w:cs="Times New Roman"/>
              <w:sz w:val="24"/>
              <w:szCs w:val="24"/>
              <w:lang w:val="en-US"/>
            </w:rPr>
          </w:rPrChange>
        </w:rPr>
        <w:t xml:space="preserve"> </w:t>
      </w:r>
      <w:r w:rsidR="00A06CD7" w:rsidRPr="000D46AE">
        <w:rPr>
          <w:rFonts w:ascii="Times New Roman" w:hAnsi="Times New Roman" w:cs="Times New Roman"/>
          <w:sz w:val="24"/>
          <w:szCs w:val="24"/>
          <w:lang w:val="en-US"/>
          <w:rPrChange w:id="5963" w:author="Microsoft Office User" w:date="2019-10-30T11:35:00Z">
            <w:rPr>
              <w:rFonts w:ascii="Times New Roman" w:hAnsi="Times New Roman" w:cs="Times New Roman"/>
              <w:sz w:val="24"/>
              <w:szCs w:val="24"/>
              <w:lang w:val="en-US"/>
            </w:rPr>
          </w:rPrChange>
        </w:rPr>
        <w:t xml:space="preserve">throughout </w:t>
      </w:r>
      <w:r w:rsidR="00791BC9" w:rsidRPr="000D46AE">
        <w:rPr>
          <w:rFonts w:ascii="Times New Roman" w:hAnsi="Times New Roman" w:cs="Times New Roman"/>
          <w:sz w:val="24"/>
          <w:szCs w:val="24"/>
          <w:lang w:val="en-US"/>
          <w:rPrChange w:id="5964" w:author="Microsoft Office User" w:date="2019-10-30T11:35:00Z">
            <w:rPr>
              <w:rFonts w:ascii="Times New Roman" w:hAnsi="Times New Roman" w:cs="Times New Roman"/>
              <w:sz w:val="24"/>
              <w:szCs w:val="24"/>
              <w:lang w:val="en-US"/>
            </w:rPr>
          </w:rPrChange>
        </w:rPr>
        <w:t>psychological science.</w:t>
      </w:r>
    </w:p>
    <w:p w14:paraId="045EFC51" w14:textId="425626B0" w:rsidR="000E33AB" w:rsidRPr="000D46AE" w:rsidRDefault="00DA6F1F" w:rsidP="000E33AB">
      <w:pPr>
        <w:spacing w:line="480" w:lineRule="auto"/>
        <w:ind w:firstLine="708"/>
        <w:rPr>
          <w:rFonts w:ascii="Times New Roman" w:hAnsi="Times New Roman" w:cs="Times New Roman"/>
          <w:sz w:val="24"/>
          <w:szCs w:val="24"/>
          <w:lang w:val="en-US"/>
          <w:rPrChange w:id="5965"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5966" w:author="Microsoft Office User" w:date="2019-10-30T11:35:00Z">
            <w:rPr>
              <w:rFonts w:ascii="Times New Roman" w:hAnsi="Times New Roman" w:cs="Times New Roman"/>
              <w:sz w:val="24"/>
              <w:szCs w:val="24"/>
              <w:lang w:val="en-US"/>
            </w:rPr>
          </w:rPrChange>
        </w:rPr>
        <w:t>We also limited our initial efforts to</w:t>
      </w:r>
      <w:r w:rsidR="000E1061" w:rsidRPr="000D46AE">
        <w:rPr>
          <w:rFonts w:ascii="Times New Roman" w:hAnsi="Times New Roman" w:cs="Times New Roman"/>
          <w:sz w:val="24"/>
          <w:szCs w:val="24"/>
          <w:lang w:val="en-US"/>
          <w:rPrChange w:id="5967" w:author="Microsoft Office User" w:date="2019-10-30T11:35:00Z">
            <w:rPr>
              <w:rFonts w:ascii="Times New Roman" w:hAnsi="Times New Roman" w:cs="Times New Roman"/>
              <w:sz w:val="24"/>
              <w:szCs w:val="24"/>
              <w:lang w:val="en-US"/>
            </w:rPr>
          </w:rPrChange>
        </w:rPr>
        <w:t xml:space="preserve"> the formation of</w:t>
      </w:r>
      <w:r w:rsidRPr="000D46AE">
        <w:rPr>
          <w:rFonts w:ascii="Times New Roman" w:hAnsi="Times New Roman" w:cs="Times New Roman"/>
          <w:sz w:val="24"/>
          <w:szCs w:val="24"/>
          <w:lang w:val="en-US"/>
          <w:rPrChange w:id="5968" w:author="Microsoft Office User" w:date="2019-10-30T11:35:00Z">
            <w:rPr>
              <w:rFonts w:ascii="Times New Roman" w:hAnsi="Times New Roman" w:cs="Times New Roman"/>
              <w:sz w:val="24"/>
              <w:szCs w:val="24"/>
              <w:lang w:val="en-US"/>
            </w:rPr>
          </w:rPrChange>
        </w:rPr>
        <w:t xml:space="preserve"> attitude</w:t>
      </w:r>
      <w:r w:rsidR="000E1061" w:rsidRPr="000D46AE">
        <w:rPr>
          <w:rFonts w:ascii="Times New Roman" w:hAnsi="Times New Roman" w:cs="Times New Roman"/>
          <w:sz w:val="24"/>
          <w:szCs w:val="24"/>
          <w:lang w:val="en-US"/>
          <w:rPrChange w:id="5969" w:author="Microsoft Office User" w:date="2019-10-30T11:35:00Z">
            <w:rPr>
              <w:rFonts w:ascii="Times New Roman" w:hAnsi="Times New Roman" w:cs="Times New Roman"/>
              <w:sz w:val="24"/>
              <w:szCs w:val="24"/>
              <w:lang w:val="en-US"/>
            </w:rPr>
          </w:rPrChange>
        </w:rPr>
        <w:t>s</w:t>
      </w:r>
      <w:r w:rsidRPr="000D46AE">
        <w:rPr>
          <w:rFonts w:ascii="Times New Roman" w:hAnsi="Times New Roman" w:cs="Times New Roman"/>
          <w:sz w:val="24"/>
          <w:szCs w:val="24"/>
          <w:lang w:val="en-US"/>
          <w:rPrChange w:id="5970" w:author="Microsoft Office User" w:date="2019-10-30T11:35:00Z">
            <w:rPr>
              <w:rFonts w:ascii="Times New Roman" w:hAnsi="Times New Roman" w:cs="Times New Roman"/>
              <w:sz w:val="24"/>
              <w:szCs w:val="24"/>
              <w:lang w:val="en-US"/>
            </w:rPr>
          </w:rPrChange>
        </w:rPr>
        <w:t xml:space="preserve">. Future work could investigate whether shared features can </w:t>
      </w:r>
      <w:r w:rsidR="00794BF6" w:rsidRPr="000D46AE">
        <w:rPr>
          <w:rFonts w:ascii="Times New Roman" w:hAnsi="Times New Roman" w:cs="Times New Roman"/>
          <w:sz w:val="24"/>
          <w:szCs w:val="24"/>
          <w:lang w:val="en-US"/>
          <w:rPrChange w:id="5971" w:author="Microsoft Office User" w:date="2019-10-30T11:35:00Z">
            <w:rPr>
              <w:rFonts w:ascii="Times New Roman" w:hAnsi="Times New Roman" w:cs="Times New Roman"/>
              <w:sz w:val="24"/>
              <w:szCs w:val="24"/>
              <w:lang w:val="en-US"/>
            </w:rPr>
          </w:rPrChange>
        </w:rPr>
        <w:t xml:space="preserve">also </w:t>
      </w:r>
      <w:r w:rsidRPr="000D46AE">
        <w:rPr>
          <w:rFonts w:ascii="Times New Roman" w:hAnsi="Times New Roman" w:cs="Times New Roman"/>
          <w:sz w:val="24"/>
          <w:szCs w:val="24"/>
          <w:lang w:val="en-US"/>
          <w:rPrChange w:id="5972" w:author="Microsoft Office User" w:date="2019-10-30T11:35:00Z">
            <w:rPr>
              <w:rFonts w:ascii="Times New Roman" w:hAnsi="Times New Roman" w:cs="Times New Roman"/>
              <w:sz w:val="24"/>
              <w:szCs w:val="24"/>
              <w:lang w:val="en-US"/>
            </w:rPr>
          </w:rPrChange>
        </w:rPr>
        <w:t xml:space="preserve">be used to strengthen or </w:t>
      </w:r>
      <w:r w:rsidR="005746D0" w:rsidRPr="000D46AE">
        <w:rPr>
          <w:rFonts w:ascii="Times New Roman" w:hAnsi="Times New Roman" w:cs="Times New Roman"/>
          <w:sz w:val="24"/>
          <w:szCs w:val="24"/>
          <w:lang w:val="en-US"/>
          <w:rPrChange w:id="5973" w:author="Microsoft Office User" w:date="2019-10-30T11:35:00Z">
            <w:rPr>
              <w:rFonts w:ascii="Times New Roman" w:hAnsi="Times New Roman" w:cs="Times New Roman"/>
              <w:sz w:val="24"/>
              <w:szCs w:val="24"/>
              <w:lang w:val="en-US"/>
            </w:rPr>
          </w:rPrChange>
        </w:rPr>
        <w:t xml:space="preserve">revise </w:t>
      </w:r>
      <w:r w:rsidR="006B25BD" w:rsidRPr="000D46AE">
        <w:rPr>
          <w:rFonts w:ascii="Times New Roman" w:hAnsi="Times New Roman" w:cs="Times New Roman"/>
          <w:sz w:val="24"/>
          <w:szCs w:val="24"/>
          <w:lang w:val="en-US"/>
          <w:rPrChange w:id="5974" w:author="Microsoft Office User" w:date="2019-10-30T11:35:00Z">
            <w:rPr>
              <w:rFonts w:ascii="Times New Roman" w:hAnsi="Times New Roman" w:cs="Times New Roman"/>
              <w:sz w:val="24"/>
              <w:szCs w:val="24"/>
              <w:lang w:val="en-US"/>
            </w:rPr>
          </w:rPrChange>
        </w:rPr>
        <w:t xml:space="preserve">existing </w:t>
      </w:r>
      <w:r w:rsidR="00726713" w:rsidRPr="000D46AE">
        <w:rPr>
          <w:rFonts w:ascii="Times New Roman" w:hAnsi="Times New Roman" w:cs="Times New Roman"/>
          <w:sz w:val="24"/>
          <w:szCs w:val="24"/>
          <w:lang w:val="en-US"/>
          <w:rPrChange w:id="5975" w:author="Microsoft Office User" w:date="2019-10-30T11:35:00Z">
            <w:rPr>
              <w:rFonts w:ascii="Times New Roman" w:hAnsi="Times New Roman" w:cs="Times New Roman"/>
              <w:sz w:val="24"/>
              <w:szCs w:val="24"/>
              <w:lang w:val="en-US"/>
            </w:rPr>
          </w:rPrChange>
        </w:rPr>
        <w:t>evaluations</w:t>
      </w:r>
      <w:r w:rsidRPr="000D46AE">
        <w:rPr>
          <w:rFonts w:ascii="Times New Roman" w:hAnsi="Times New Roman" w:cs="Times New Roman"/>
          <w:sz w:val="24"/>
          <w:szCs w:val="24"/>
          <w:lang w:val="en-US"/>
          <w:rPrChange w:id="5976" w:author="Microsoft Office User" w:date="2019-10-30T11:35:00Z">
            <w:rPr>
              <w:rFonts w:ascii="Times New Roman" w:hAnsi="Times New Roman" w:cs="Times New Roman"/>
              <w:sz w:val="24"/>
              <w:szCs w:val="24"/>
              <w:lang w:val="en-US"/>
            </w:rPr>
          </w:rPrChange>
        </w:rPr>
        <w:t xml:space="preserve"> as well.</w:t>
      </w:r>
      <w:r w:rsidR="0052628D" w:rsidRPr="000D46AE">
        <w:rPr>
          <w:rFonts w:ascii="Times New Roman" w:hAnsi="Times New Roman" w:cs="Times New Roman"/>
          <w:sz w:val="24"/>
          <w:szCs w:val="24"/>
          <w:lang w:val="en-US"/>
          <w:rPrChange w:id="5977" w:author="Microsoft Office User" w:date="2019-10-30T11:35:00Z">
            <w:rPr>
              <w:rFonts w:ascii="Times New Roman" w:hAnsi="Times New Roman" w:cs="Times New Roman"/>
              <w:sz w:val="24"/>
              <w:szCs w:val="24"/>
              <w:lang w:val="en-US"/>
            </w:rPr>
          </w:rPrChange>
        </w:rPr>
        <w:t xml:space="preserve"> For instance, </w:t>
      </w:r>
      <w:r w:rsidR="00794BF6" w:rsidRPr="000D46AE">
        <w:rPr>
          <w:rFonts w:ascii="Times New Roman" w:hAnsi="Times New Roman" w:cs="Times New Roman"/>
          <w:sz w:val="24"/>
          <w:szCs w:val="24"/>
          <w:lang w:val="en-US"/>
          <w:rPrChange w:id="5978" w:author="Microsoft Office User" w:date="2019-10-30T11:35:00Z">
            <w:rPr>
              <w:rFonts w:ascii="Times New Roman" w:hAnsi="Times New Roman" w:cs="Times New Roman"/>
              <w:sz w:val="24"/>
              <w:szCs w:val="24"/>
              <w:lang w:val="en-US"/>
            </w:rPr>
          </w:rPrChange>
        </w:rPr>
        <w:t xml:space="preserve">researchers </w:t>
      </w:r>
      <w:r w:rsidR="0052628D" w:rsidRPr="000D46AE">
        <w:rPr>
          <w:rFonts w:ascii="Times New Roman" w:hAnsi="Times New Roman" w:cs="Times New Roman"/>
          <w:sz w:val="24"/>
          <w:szCs w:val="24"/>
          <w:lang w:val="en-US"/>
          <w:rPrChange w:id="5979" w:author="Microsoft Office User" w:date="2019-10-30T11:35:00Z">
            <w:rPr>
              <w:rFonts w:ascii="Times New Roman" w:hAnsi="Times New Roman" w:cs="Times New Roman"/>
              <w:sz w:val="24"/>
              <w:szCs w:val="24"/>
              <w:lang w:val="en-US"/>
            </w:rPr>
          </w:rPrChange>
        </w:rPr>
        <w:t xml:space="preserve">could </w:t>
      </w:r>
      <w:r w:rsidR="00CA1617" w:rsidRPr="000D46AE">
        <w:rPr>
          <w:rFonts w:ascii="Times New Roman" w:hAnsi="Times New Roman" w:cs="Times New Roman"/>
          <w:sz w:val="24"/>
          <w:szCs w:val="24"/>
          <w:lang w:val="en-US"/>
          <w:rPrChange w:id="5980" w:author="Microsoft Office User" w:date="2019-10-30T11:35:00Z">
            <w:rPr>
              <w:rFonts w:ascii="Times New Roman" w:hAnsi="Times New Roman" w:cs="Times New Roman"/>
              <w:sz w:val="24"/>
              <w:szCs w:val="24"/>
              <w:lang w:val="en-US"/>
            </w:rPr>
          </w:rPrChange>
        </w:rPr>
        <w:t>establish a</w:t>
      </w:r>
      <w:r w:rsidR="008E5F7B" w:rsidRPr="000D46AE">
        <w:rPr>
          <w:rFonts w:ascii="Times New Roman" w:hAnsi="Times New Roman" w:cs="Times New Roman"/>
          <w:sz w:val="24"/>
          <w:szCs w:val="24"/>
          <w:lang w:val="en-US"/>
          <w:rPrChange w:id="5981" w:author="Microsoft Office User" w:date="2019-10-30T11:35:00Z">
            <w:rPr>
              <w:rFonts w:ascii="Times New Roman" w:hAnsi="Times New Roman" w:cs="Times New Roman"/>
              <w:sz w:val="24"/>
              <w:szCs w:val="24"/>
              <w:lang w:val="en-US"/>
            </w:rPr>
          </w:rPrChange>
        </w:rPr>
        <w:t xml:space="preserve"> </w:t>
      </w:r>
      <w:r w:rsidR="00CA1617" w:rsidRPr="000D46AE">
        <w:rPr>
          <w:rFonts w:ascii="Times New Roman" w:hAnsi="Times New Roman" w:cs="Times New Roman"/>
          <w:sz w:val="24"/>
          <w:szCs w:val="24"/>
          <w:lang w:val="en-US"/>
          <w:rPrChange w:id="5982" w:author="Microsoft Office User" w:date="2019-10-30T11:35:00Z">
            <w:rPr>
              <w:rFonts w:ascii="Times New Roman" w:hAnsi="Times New Roman" w:cs="Times New Roman"/>
              <w:sz w:val="24"/>
              <w:szCs w:val="24"/>
              <w:lang w:val="en-US"/>
            </w:rPr>
          </w:rPrChange>
        </w:rPr>
        <w:t xml:space="preserve">novel </w:t>
      </w:r>
      <w:r w:rsidR="00726713" w:rsidRPr="000D46AE">
        <w:rPr>
          <w:rFonts w:ascii="Times New Roman" w:hAnsi="Times New Roman" w:cs="Times New Roman"/>
          <w:sz w:val="24"/>
          <w:szCs w:val="24"/>
          <w:lang w:val="en-US"/>
          <w:rPrChange w:id="5983" w:author="Microsoft Office User" w:date="2019-10-30T11:35:00Z">
            <w:rPr>
              <w:rFonts w:ascii="Times New Roman" w:hAnsi="Times New Roman" w:cs="Times New Roman"/>
              <w:sz w:val="24"/>
              <w:szCs w:val="24"/>
              <w:lang w:val="en-US"/>
            </w:rPr>
          </w:rPrChange>
        </w:rPr>
        <w:t xml:space="preserve">evaluation </w:t>
      </w:r>
      <w:r w:rsidR="008E5F7B" w:rsidRPr="000D46AE">
        <w:rPr>
          <w:rFonts w:ascii="Times New Roman" w:hAnsi="Times New Roman" w:cs="Times New Roman"/>
          <w:sz w:val="24"/>
          <w:szCs w:val="24"/>
          <w:lang w:val="en-US"/>
          <w:rPrChange w:id="5984" w:author="Microsoft Office User" w:date="2019-10-30T11:35:00Z">
            <w:rPr>
              <w:rFonts w:ascii="Times New Roman" w:hAnsi="Times New Roman" w:cs="Times New Roman"/>
              <w:sz w:val="24"/>
              <w:szCs w:val="24"/>
              <w:lang w:val="en-US"/>
            </w:rPr>
          </w:rPrChange>
        </w:rPr>
        <w:t>to</w:t>
      </w:r>
      <w:r w:rsidR="00791BC9" w:rsidRPr="000D46AE">
        <w:rPr>
          <w:rFonts w:ascii="Times New Roman" w:hAnsi="Times New Roman" w:cs="Times New Roman"/>
          <w:sz w:val="24"/>
          <w:szCs w:val="24"/>
          <w:lang w:val="en-US"/>
          <w:rPrChange w:id="5985" w:author="Microsoft Office User" w:date="2019-10-30T11:35:00Z">
            <w:rPr>
              <w:rFonts w:ascii="Times New Roman" w:hAnsi="Times New Roman" w:cs="Times New Roman"/>
              <w:sz w:val="24"/>
              <w:szCs w:val="24"/>
              <w:lang w:val="en-US"/>
            </w:rPr>
          </w:rPrChange>
        </w:rPr>
        <w:t>wards a</w:t>
      </w:r>
      <w:r w:rsidR="00CA1617" w:rsidRPr="000D46AE">
        <w:rPr>
          <w:rFonts w:ascii="Times New Roman" w:hAnsi="Times New Roman" w:cs="Times New Roman"/>
          <w:sz w:val="24"/>
          <w:szCs w:val="24"/>
          <w:lang w:val="en-US"/>
          <w:rPrChange w:id="5986" w:author="Microsoft Office User" w:date="2019-10-30T11:35:00Z">
            <w:rPr>
              <w:rFonts w:ascii="Times New Roman" w:hAnsi="Times New Roman" w:cs="Times New Roman"/>
              <w:sz w:val="24"/>
              <w:szCs w:val="24"/>
              <w:lang w:val="en-US"/>
            </w:rPr>
          </w:rPrChange>
        </w:rPr>
        <w:t>n unknown</w:t>
      </w:r>
      <w:r w:rsidR="00791BC9" w:rsidRPr="000D46AE">
        <w:rPr>
          <w:rFonts w:ascii="Times New Roman" w:hAnsi="Times New Roman" w:cs="Times New Roman"/>
          <w:sz w:val="24"/>
          <w:szCs w:val="24"/>
          <w:lang w:val="en-US"/>
          <w:rPrChange w:id="5987" w:author="Microsoft Office User" w:date="2019-10-30T11:35:00Z">
            <w:rPr>
              <w:rFonts w:ascii="Times New Roman" w:hAnsi="Times New Roman" w:cs="Times New Roman"/>
              <w:sz w:val="24"/>
              <w:szCs w:val="24"/>
              <w:lang w:val="en-US"/>
            </w:rPr>
          </w:rPrChange>
        </w:rPr>
        <w:t xml:space="preserve"> object</w:t>
      </w:r>
      <w:r w:rsidR="00794BF6" w:rsidRPr="000D46AE">
        <w:rPr>
          <w:rFonts w:ascii="Times New Roman" w:hAnsi="Times New Roman" w:cs="Times New Roman"/>
          <w:sz w:val="24"/>
          <w:szCs w:val="24"/>
          <w:lang w:val="en-US"/>
          <w:rPrChange w:id="5988" w:author="Microsoft Office User" w:date="2019-10-30T11:35:00Z">
            <w:rPr>
              <w:rFonts w:ascii="Times New Roman" w:hAnsi="Times New Roman" w:cs="Times New Roman"/>
              <w:sz w:val="24"/>
              <w:szCs w:val="24"/>
              <w:lang w:val="en-US"/>
            </w:rPr>
          </w:rPrChange>
        </w:rPr>
        <w:t>,</w:t>
      </w:r>
      <w:r w:rsidR="00791BC9" w:rsidRPr="000D46AE">
        <w:rPr>
          <w:rFonts w:ascii="Times New Roman" w:hAnsi="Times New Roman" w:cs="Times New Roman"/>
          <w:sz w:val="24"/>
          <w:szCs w:val="24"/>
          <w:lang w:val="en-US"/>
          <w:rPrChange w:id="5989" w:author="Microsoft Office User" w:date="2019-10-30T11:35:00Z">
            <w:rPr>
              <w:rFonts w:ascii="Times New Roman" w:hAnsi="Times New Roman" w:cs="Times New Roman"/>
              <w:sz w:val="24"/>
              <w:szCs w:val="24"/>
              <w:lang w:val="en-US"/>
            </w:rPr>
          </w:rPrChange>
        </w:rPr>
        <w:t xml:space="preserve"> or take a pre-</w:t>
      </w:r>
      <w:r w:rsidR="008E5F7B" w:rsidRPr="000D46AE">
        <w:rPr>
          <w:rFonts w:ascii="Times New Roman" w:hAnsi="Times New Roman" w:cs="Times New Roman"/>
          <w:sz w:val="24"/>
          <w:szCs w:val="24"/>
          <w:lang w:val="en-US"/>
          <w:rPrChange w:id="5990" w:author="Microsoft Office User" w:date="2019-10-30T11:35:00Z">
            <w:rPr>
              <w:rFonts w:ascii="Times New Roman" w:hAnsi="Times New Roman" w:cs="Times New Roman"/>
              <w:sz w:val="24"/>
              <w:szCs w:val="24"/>
              <w:lang w:val="en-US"/>
            </w:rPr>
          </w:rPrChange>
        </w:rPr>
        <w:t xml:space="preserve">existing </w:t>
      </w:r>
      <w:r w:rsidR="00726713" w:rsidRPr="000D46AE">
        <w:rPr>
          <w:rFonts w:ascii="Times New Roman" w:hAnsi="Times New Roman" w:cs="Times New Roman"/>
          <w:sz w:val="24"/>
          <w:szCs w:val="24"/>
          <w:lang w:val="en-US"/>
          <w:rPrChange w:id="5991" w:author="Microsoft Office User" w:date="2019-10-30T11:35:00Z">
            <w:rPr>
              <w:rFonts w:ascii="Times New Roman" w:hAnsi="Times New Roman" w:cs="Times New Roman"/>
              <w:sz w:val="24"/>
              <w:szCs w:val="24"/>
              <w:lang w:val="en-US"/>
            </w:rPr>
          </w:rPrChange>
        </w:rPr>
        <w:t xml:space="preserve">evaluations </w:t>
      </w:r>
      <w:r w:rsidR="008E5F7B" w:rsidRPr="000D46AE">
        <w:rPr>
          <w:rFonts w:ascii="Times New Roman" w:hAnsi="Times New Roman" w:cs="Times New Roman"/>
          <w:sz w:val="24"/>
          <w:szCs w:val="24"/>
          <w:lang w:val="en-US"/>
          <w:rPrChange w:id="5992" w:author="Microsoft Office User" w:date="2019-10-30T11:35:00Z">
            <w:rPr>
              <w:rFonts w:ascii="Times New Roman" w:hAnsi="Times New Roman" w:cs="Times New Roman"/>
              <w:sz w:val="24"/>
              <w:szCs w:val="24"/>
              <w:lang w:val="en-US"/>
            </w:rPr>
          </w:rPrChange>
        </w:rPr>
        <w:t>towards a known object</w:t>
      </w:r>
      <w:r w:rsidR="00791BC9" w:rsidRPr="000D46AE">
        <w:rPr>
          <w:rFonts w:ascii="Times New Roman" w:hAnsi="Times New Roman" w:cs="Times New Roman"/>
          <w:sz w:val="24"/>
          <w:szCs w:val="24"/>
          <w:lang w:val="en-US"/>
          <w:rPrChange w:id="5993" w:author="Microsoft Office User" w:date="2019-10-30T11:35:00Z">
            <w:rPr>
              <w:rFonts w:ascii="Times New Roman" w:hAnsi="Times New Roman" w:cs="Times New Roman"/>
              <w:sz w:val="24"/>
              <w:szCs w:val="24"/>
              <w:lang w:val="en-US"/>
            </w:rPr>
          </w:rPrChange>
        </w:rPr>
        <w:t xml:space="preserve"> (e.g., towards a celebrity, brand product, phobic</w:t>
      </w:r>
      <w:r w:rsidR="007401D0" w:rsidRPr="000D46AE">
        <w:rPr>
          <w:rFonts w:ascii="Times New Roman" w:hAnsi="Times New Roman" w:cs="Times New Roman"/>
          <w:sz w:val="24"/>
          <w:szCs w:val="24"/>
          <w:lang w:val="en-US"/>
          <w:rPrChange w:id="5994" w:author="Microsoft Office User" w:date="2019-10-30T11:35:00Z">
            <w:rPr>
              <w:rFonts w:ascii="Times New Roman" w:hAnsi="Times New Roman" w:cs="Times New Roman"/>
              <w:sz w:val="24"/>
              <w:szCs w:val="24"/>
              <w:lang w:val="en-US"/>
            </w:rPr>
          </w:rPrChange>
        </w:rPr>
        <w:t>,</w:t>
      </w:r>
      <w:r w:rsidR="00791BC9" w:rsidRPr="000D46AE">
        <w:rPr>
          <w:rFonts w:ascii="Times New Roman" w:hAnsi="Times New Roman" w:cs="Times New Roman"/>
          <w:sz w:val="24"/>
          <w:szCs w:val="24"/>
          <w:lang w:val="en-US"/>
          <w:rPrChange w:id="5995" w:author="Microsoft Office User" w:date="2019-10-30T11:35:00Z">
            <w:rPr>
              <w:rFonts w:ascii="Times New Roman" w:hAnsi="Times New Roman" w:cs="Times New Roman"/>
              <w:sz w:val="24"/>
              <w:szCs w:val="24"/>
              <w:lang w:val="en-US"/>
            </w:rPr>
          </w:rPrChange>
        </w:rPr>
        <w:t xml:space="preserve"> or clinically relevant stimulus such as spiders or alcohol)</w:t>
      </w:r>
      <w:r w:rsidR="008E5F7B" w:rsidRPr="000D46AE">
        <w:rPr>
          <w:rFonts w:ascii="Times New Roman" w:hAnsi="Times New Roman" w:cs="Times New Roman"/>
          <w:sz w:val="24"/>
          <w:szCs w:val="24"/>
          <w:lang w:val="en-US"/>
          <w:rPrChange w:id="5996" w:author="Microsoft Office User" w:date="2019-10-30T11:35:00Z">
            <w:rPr>
              <w:rFonts w:ascii="Times New Roman" w:hAnsi="Times New Roman" w:cs="Times New Roman"/>
              <w:sz w:val="24"/>
              <w:szCs w:val="24"/>
              <w:lang w:val="en-US"/>
            </w:rPr>
          </w:rPrChange>
        </w:rPr>
        <w:t xml:space="preserve">. Those </w:t>
      </w:r>
      <w:r w:rsidR="00726713" w:rsidRPr="000D46AE">
        <w:rPr>
          <w:rFonts w:ascii="Times New Roman" w:hAnsi="Times New Roman" w:cs="Times New Roman"/>
          <w:sz w:val="24"/>
          <w:szCs w:val="24"/>
          <w:lang w:val="en-US"/>
          <w:rPrChange w:id="5997" w:author="Microsoft Office User" w:date="2019-10-30T11:35:00Z">
            <w:rPr>
              <w:rFonts w:ascii="Times New Roman" w:hAnsi="Times New Roman" w:cs="Times New Roman"/>
              <w:sz w:val="24"/>
              <w:szCs w:val="24"/>
              <w:lang w:val="en-US"/>
            </w:rPr>
          </w:rPrChange>
        </w:rPr>
        <w:t xml:space="preserve">evaluations </w:t>
      </w:r>
      <w:r w:rsidR="008E5F7B" w:rsidRPr="000D46AE">
        <w:rPr>
          <w:rFonts w:ascii="Times New Roman" w:hAnsi="Times New Roman" w:cs="Times New Roman"/>
          <w:sz w:val="24"/>
          <w:szCs w:val="24"/>
          <w:lang w:val="en-US"/>
          <w:rPrChange w:id="5998" w:author="Microsoft Office User" w:date="2019-10-30T11:35:00Z">
            <w:rPr>
              <w:rFonts w:ascii="Times New Roman" w:hAnsi="Times New Roman" w:cs="Times New Roman"/>
              <w:sz w:val="24"/>
              <w:szCs w:val="24"/>
              <w:lang w:val="en-US"/>
            </w:rPr>
          </w:rPrChange>
        </w:rPr>
        <w:t>could then be modified using a similar task</w:t>
      </w:r>
      <w:r w:rsidR="00791BC9" w:rsidRPr="000D46AE">
        <w:rPr>
          <w:rFonts w:ascii="Times New Roman" w:hAnsi="Times New Roman" w:cs="Times New Roman"/>
          <w:sz w:val="24"/>
          <w:szCs w:val="24"/>
          <w:lang w:val="en-US"/>
          <w:rPrChange w:id="5999" w:author="Microsoft Office User" w:date="2019-10-30T11:35:00Z">
            <w:rPr>
              <w:rFonts w:ascii="Times New Roman" w:hAnsi="Times New Roman" w:cs="Times New Roman"/>
              <w:sz w:val="24"/>
              <w:szCs w:val="24"/>
              <w:lang w:val="en-US"/>
            </w:rPr>
          </w:rPrChange>
        </w:rPr>
        <w:t xml:space="preserve"> </w:t>
      </w:r>
      <w:r w:rsidR="00794BF6" w:rsidRPr="000D46AE">
        <w:rPr>
          <w:rFonts w:ascii="Times New Roman" w:hAnsi="Times New Roman" w:cs="Times New Roman"/>
          <w:sz w:val="24"/>
          <w:szCs w:val="24"/>
          <w:lang w:val="en-US"/>
          <w:rPrChange w:id="6000" w:author="Microsoft Office User" w:date="2019-10-30T11:35:00Z">
            <w:rPr>
              <w:rFonts w:ascii="Times New Roman" w:hAnsi="Times New Roman" w:cs="Times New Roman"/>
              <w:sz w:val="24"/>
              <w:szCs w:val="24"/>
              <w:lang w:val="en-US"/>
            </w:rPr>
          </w:rPrChange>
        </w:rPr>
        <w:t xml:space="preserve">as </w:t>
      </w:r>
      <w:r w:rsidR="00791BC9" w:rsidRPr="000D46AE">
        <w:rPr>
          <w:rFonts w:ascii="Times New Roman" w:hAnsi="Times New Roman" w:cs="Times New Roman"/>
          <w:sz w:val="24"/>
          <w:szCs w:val="24"/>
          <w:lang w:val="en-US"/>
          <w:rPrChange w:id="6001" w:author="Microsoft Office User" w:date="2019-10-30T11:35:00Z">
            <w:rPr>
              <w:rFonts w:ascii="Times New Roman" w:hAnsi="Times New Roman" w:cs="Times New Roman"/>
              <w:sz w:val="24"/>
              <w:szCs w:val="24"/>
              <w:lang w:val="en-US"/>
            </w:rPr>
          </w:rPrChange>
        </w:rPr>
        <w:t>used in Experiments 1-5</w:t>
      </w:r>
      <w:r w:rsidR="008E5F7B" w:rsidRPr="000D46AE">
        <w:rPr>
          <w:rFonts w:ascii="Times New Roman" w:hAnsi="Times New Roman" w:cs="Times New Roman"/>
          <w:sz w:val="24"/>
          <w:szCs w:val="24"/>
          <w:lang w:val="en-US"/>
          <w:rPrChange w:id="6002" w:author="Microsoft Office User" w:date="2019-10-30T11:35:00Z">
            <w:rPr>
              <w:rFonts w:ascii="Times New Roman" w:hAnsi="Times New Roman" w:cs="Times New Roman"/>
              <w:sz w:val="24"/>
              <w:szCs w:val="24"/>
              <w:lang w:val="en-US"/>
            </w:rPr>
          </w:rPrChange>
        </w:rPr>
        <w:t xml:space="preserve">. For instance, imagine </w:t>
      </w:r>
      <w:r w:rsidR="00791BC9" w:rsidRPr="000D46AE">
        <w:rPr>
          <w:rFonts w:ascii="Times New Roman" w:hAnsi="Times New Roman" w:cs="Times New Roman"/>
          <w:sz w:val="24"/>
          <w:szCs w:val="24"/>
          <w:lang w:val="en-US"/>
          <w:rPrChange w:id="6003" w:author="Microsoft Office User" w:date="2019-10-30T11:35:00Z">
            <w:rPr>
              <w:rFonts w:ascii="Times New Roman" w:hAnsi="Times New Roman" w:cs="Times New Roman"/>
              <w:sz w:val="24"/>
              <w:szCs w:val="24"/>
              <w:lang w:val="en-US"/>
            </w:rPr>
          </w:rPrChange>
        </w:rPr>
        <w:t xml:space="preserve">that participants first complete </w:t>
      </w:r>
      <w:r w:rsidR="00BE7DEF" w:rsidRPr="000D46AE">
        <w:rPr>
          <w:rFonts w:ascii="Times New Roman" w:hAnsi="Times New Roman" w:cs="Times New Roman"/>
          <w:sz w:val="24"/>
          <w:szCs w:val="24"/>
          <w:lang w:val="en-US"/>
          <w:rPrChange w:id="6004" w:author="Microsoft Office User" w:date="2019-10-30T11:35:00Z">
            <w:rPr>
              <w:rFonts w:ascii="Times New Roman" w:hAnsi="Times New Roman" w:cs="Times New Roman"/>
              <w:sz w:val="24"/>
              <w:szCs w:val="24"/>
              <w:lang w:val="en-US"/>
            </w:rPr>
          </w:rPrChange>
        </w:rPr>
        <w:t xml:space="preserve">the same </w:t>
      </w:r>
      <w:r w:rsidR="00326D59" w:rsidRPr="000D46AE">
        <w:rPr>
          <w:rFonts w:ascii="Times New Roman" w:hAnsi="Times New Roman" w:cs="Times New Roman"/>
          <w:sz w:val="24"/>
          <w:szCs w:val="24"/>
          <w:lang w:val="en-US"/>
          <w:rPrChange w:id="6005" w:author="Microsoft Office User" w:date="2019-10-30T11:35:00Z">
            <w:rPr>
              <w:rFonts w:ascii="Times New Roman" w:hAnsi="Times New Roman" w:cs="Times New Roman"/>
              <w:sz w:val="24"/>
              <w:szCs w:val="24"/>
              <w:lang w:val="en-US"/>
            </w:rPr>
          </w:rPrChange>
        </w:rPr>
        <w:t xml:space="preserve">acquisition </w:t>
      </w:r>
      <w:r w:rsidR="00791BC9" w:rsidRPr="000D46AE">
        <w:rPr>
          <w:rFonts w:ascii="Times New Roman" w:hAnsi="Times New Roman" w:cs="Times New Roman"/>
          <w:sz w:val="24"/>
          <w:szCs w:val="24"/>
          <w:lang w:val="en-US"/>
          <w:rPrChange w:id="6006" w:author="Microsoft Office User" w:date="2019-10-30T11:35:00Z">
            <w:rPr>
              <w:rFonts w:ascii="Times New Roman" w:hAnsi="Times New Roman" w:cs="Times New Roman"/>
              <w:sz w:val="24"/>
              <w:szCs w:val="24"/>
              <w:lang w:val="en-US"/>
            </w:rPr>
          </w:rPrChange>
        </w:rPr>
        <w:t xml:space="preserve">phase </w:t>
      </w:r>
      <w:r w:rsidR="00BE7DEF" w:rsidRPr="000D46AE">
        <w:rPr>
          <w:rFonts w:ascii="Times New Roman" w:hAnsi="Times New Roman" w:cs="Times New Roman"/>
          <w:sz w:val="24"/>
          <w:szCs w:val="24"/>
          <w:lang w:val="en-US"/>
          <w:rPrChange w:id="6007" w:author="Microsoft Office User" w:date="2019-10-30T11:35:00Z">
            <w:rPr>
              <w:rFonts w:ascii="Times New Roman" w:hAnsi="Times New Roman" w:cs="Times New Roman"/>
              <w:sz w:val="24"/>
              <w:szCs w:val="24"/>
              <w:lang w:val="en-US"/>
            </w:rPr>
          </w:rPrChange>
        </w:rPr>
        <w:t xml:space="preserve">as </w:t>
      </w:r>
      <w:r w:rsidR="00A63F0F" w:rsidRPr="000D46AE">
        <w:rPr>
          <w:rFonts w:ascii="Times New Roman" w:hAnsi="Times New Roman" w:cs="Times New Roman"/>
          <w:sz w:val="24"/>
          <w:szCs w:val="24"/>
          <w:lang w:val="en-US"/>
          <w:rPrChange w:id="6008" w:author="Microsoft Office User" w:date="2019-10-30T11:35:00Z">
            <w:rPr>
              <w:rFonts w:ascii="Times New Roman" w:hAnsi="Times New Roman" w:cs="Times New Roman"/>
              <w:sz w:val="24"/>
              <w:szCs w:val="24"/>
              <w:lang w:val="en-US"/>
            </w:rPr>
          </w:rPrChange>
        </w:rPr>
        <w:t xml:space="preserve">we </w:t>
      </w:r>
      <w:r w:rsidR="00BE7DEF" w:rsidRPr="000D46AE">
        <w:rPr>
          <w:rFonts w:ascii="Times New Roman" w:hAnsi="Times New Roman" w:cs="Times New Roman"/>
          <w:sz w:val="24"/>
          <w:szCs w:val="24"/>
          <w:lang w:val="en-US"/>
          <w:rPrChange w:id="6009" w:author="Microsoft Office User" w:date="2019-10-30T11:35:00Z">
            <w:rPr>
              <w:rFonts w:ascii="Times New Roman" w:hAnsi="Times New Roman" w:cs="Times New Roman"/>
              <w:sz w:val="24"/>
              <w:szCs w:val="24"/>
              <w:lang w:val="en-US"/>
            </w:rPr>
          </w:rPrChange>
        </w:rPr>
        <w:t xml:space="preserve">used </w:t>
      </w:r>
      <w:r w:rsidR="00A63F0F" w:rsidRPr="000D46AE">
        <w:rPr>
          <w:rFonts w:ascii="Times New Roman" w:hAnsi="Times New Roman" w:cs="Times New Roman"/>
          <w:sz w:val="24"/>
          <w:szCs w:val="24"/>
          <w:lang w:val="en-US"/>
          <w:rPrChange w:id="6010" w:author="Microsoft Office User" w:date="2019-10-30T11:35:00Z">
            <w:rPr>
              <w:rFonts w:ascii="Times New Roman" w:hAnsi="Times New Roman" w:cs="Times New Roman"/>
              <w:sz w:val="24"/>
              <w:szCs w:val="24"/>
              <w:lang w:val="en-US"/>
            </w:rPr>
          </w:rPrChange>
        </w:rPr>
        <w:t xml:space="preserve">here </w:t>
      </w:r>
      <w:r w:rsidR="00A63F0F" w:rsidRPr="000D46AE">
        <w:rPr>
          <w:rFonts w:ascii="Times New Roman" w:hAnsi="Times New Roman" w:cs="Times New Roman"/>
          <w:sz w:val="24"/>
          <w:szCs w:val="24"/>
          <w:lang w:val="en-US"/>
          <w:rPrChange w:id="6011" w:author="Microsoft Office User" w:date="2019-10-30T11:35:00Z">
            <w:rPr>
              <w:rFonts w:ascii="Times New Roman" w:hAnsi="Times New Roman" w:cs="Times New Roman"/>
              <w:sz w:val="24"/>
              <w:szCs w:val="24"/>
              <w:lang w:val="en-US"/>
            </w:rPr>
          </w:rPrChange>
        </w:rPr>
        <w:lastRenderedPageBreak/>
        <w:t xml:space="preserve">to </w:t>
      </w:r>
      <w:r w:rsidR="00CA1617" w:rsidRPr="000D46AE">
        <w:rPr>
          <w:rFonts w:ascii="Times New Roman" w:hAnsi="Times New Roman" w:cs="Times New Roman"/>
          <w:sz w:val="24"/>
          <w:szCs w:val="24"/>
          <w:lang w:val="en-US"/>
          <w:rPrChange w:id="6012" w:author="Microsoft Office User" w:date="2019-10-30T11:35:00Z">
            <w:rPr>
              <w:rFonts w:ascii="Times New Roman" w:hAnsi="Times New Roman" w:cs="Times New Roman"/>
              <w:sz w:val="24"/>
              <w:szCs w:val="24"/>
              <w:lang w:val="en-US"/>
            </w:rPr>
          </w:rPrChange>
        </w:rPr>
        <w:t xml:space="preserve">generate </w:t>
      </w:r>
      <w:r w:rsidR="00A63F0F" w:rsidRPr="000D46AE">
        <w:rPr>
          <w:rFonts w:ascii="Times New Roman" w:hAnsi="Times New Roman" w:cs="Times New Roman"/>
          <w:sz w:val="24"/>
          <w:szCs w:val="24"/>
          <w:lang w:val="en-US"/>
          <w:rPrChange w:id="6013" w:author="Microsoft Office User" w:date="2019-10-30T11:35:00Z">
            <w:rPr>
              <w:rFonts w:ascii="Times New Roman" w:hAnsi="Times New Roman" w:cs="Times New Roman"/>
              <w:sz w:val="24"/>
              <w:szCs w:val="24"/>
              <w:lang w:val="en-US"/>
            </w:rPr>
          </w:rPrChange>
        </w:rPr>
        <w:t xml:space="preserve">an </w:t>
      </w:r>
      <w:r w:rsidR="00726713" w:rsidRPr="000D46AE">
        <w:rPr>
          <w:rFonts w:ascii="Times New Roman" w:hAnsi="Times New Roman" w:cs="Times New Roman"/>
          <w:sz w:val="24"/>
          <w:szCs w:val="24"/>
          <w:lang w:val="en-US"/>
          <w:rPrChange w:id="6014" w:author="Microsoft Office User" w:date="2019-10-30T11:35:00Z">
            <w:rPr>
              <w:rFonts w:ascii="Times New Roman" w:hAnsi="Times New Roman" w:cs="Times New Roman"/>
              <w:sz w:val="24"/>
              <w:szCs w:val="24"/>
              <w:lang w:val="en-US"/>
            </w:rPr>
          </w:rPrChange>
        </w:rPr>
        <w:t xml:space="preserve">evaluation </w:t>
      </w:r>
      <w:r w:rsidR="00791BC9" w:rsidRPr="000D46AE">
        <w:rPr>
          <w:rFonts w:ascii="Times New Roman" w:hAnsi="Times New Roman" w:cs="Times New Roman"/>
          <w:sz w:val="24"/>
          <w:szCs w:val="24"/>
          <w:lang w:val="en-US"/>
          <w:rPrChange w:id="6015" w:author="Microsoft Office User" w:date="2019-10-30T11:35:00Z">
            <w:rPr>
              <w:rFonts w:ascii="Times New Roman" w:hAnsi="Times New Roman" w:cs="Times New Roman"/>
              <w:sz w:val="24"/>
              <w:szCs w:val="24"/>
              <w:lang w:val="en-US"/>
            </w:rPr>
          </w:rPrChange>
        </w:rPr>
        <w:t xml:space="preserve">and </w:t>
      </w:r>
      <w:r w:rsidR="00A63F0F" w:rsidRPr="000D46AE">
        <w:rPr>
          <w:rFonts w:ascii="Times New Roman" w:hAnsi="Times New Roman" w:cs="Times New Roman"/>
          <w:sz w:val="24"/>
          <w:szCs w:val="24"/>
          <w:lang w:val="en-US"/>
          <w:rPrChange w:id="6016" w:author="Microsoft Office User" w:date="2019-10-30T11:35:00Z">
            <w:rPr>
              <w:rFonts w:ascii="Times New Roman" w:hAnsi="Times New Roman" w:cs="Times New Roman"/>
              <w:sz w:val="24"/>
              <w:szCs w:val="24"/>
              <w:lang w:val="en-US"/>
            </w:rPr>
          </w:rPrChange>
        </w:rPr>
        <w:t xml:space="preserve">were </w:t>
      </w:r>
      <w:r w:rsidR="00791BC9" w:rsidRPr="000D46AE">
        <w:rPr>
          <w:rFonts w:ascii="Times New Roman" w:hAnsi="Times New Roman" w:cs="Times New Roman"/>
          <w:sz w:val="24"/>
          <w:szCs w:val="24"/>
          <w:lang w:val="en-US"/>
          <w:rPrChange w:id="6017" w:author="Microsoft Office User" w:date="2019-10-30T11:35:00Z">
            <w:rPr>
              <w:rFonts w:ascii="Times New Roman" w:hAnsi="Times New Roman" w:cs="Times New Roman"/>
              <w:sz w:val="24"/>
              <w:szCs w:val="24"/>
              <w:lang w:val="en-US"/>
            </w:rPr>
          </w:rPrChange>
        </w:rPr>
        <w:t xml:space="preserve">then exposed to similar </w:t>
      </w:r>
      <w:r w:rsidR="00326D59" w:rsidRPr="000D46AE">
        <w:rPr>
          <w:rFonts w:ascii="Times New Roman" w:hAnsi="Times New Roman" w:cs="Times New Roman"/>
          <w:sz w:val="24"/>
          <w:szCs w:val="24"/>
          <w:lang w:val="en-US"/>
          <w:rPrChange w:id="6018" w:author="Microsoft Office User" w:date="2019-10-30T11:35:00Z">
            <w:rPr>
              <w:rFonts w:ascii="Times New Roman" w:hAnsi="Times New Roman" w:cs="Times New Roman"/>
              <w:sz w:val="24"/>
              <w:szCs w:val="24"/>
              <w:lang w:val="en-US"/>
            </w:rPr>
          </w:rPrChange>
        </w:rPr>
        <w:t xml:space="preserve">phase </w:t>
      </w:r>
      <w:r w:rsidR="00791BC9" w:rsidRPr="000D46AE">
        <w:rPr>
          <w:rFonts w:ascii="Times New Roman" w:hAnsi="Times New Roman" w:cs="Times New Roman"/>
          <w:sz w:val="24"/>
          <w:szCs w:val="24"/>
          <w:lang w:val="en-US"/>
          <w:rPrChange w:id="6019" w:author="Microsoft Office User" w:date="2019-10-30T11:35:00Z">
            <w:rPr>
              <w:rFonts w:ascii="Times New Roman" w:hAnsi="Times New Roman" w:cs="Times New Roman"/>
              <w:sz w:val="24"/>
              <w:szCs w:val="24"/>
              <w:lang w:val="en-US"/>
            </w:rPr>
          </w:rPrChange>
        </w:rPr>
        <w:t xml:space="preserve">designed to </w:t>
      </w:r>
      <w:r w:rsidR="000E1061" w:rsidRPr="000D46AE">
        <w:rPr>
          <w:rFonts w:ascii="Times New Roman" w:hAnsi="Times New Roman" w:cs="Times New Roman"/>
          <w:sz w:val="24"/>
          <w:szCs w:val="24"/>
          <w:lang w:val="en-US"/>
          <w:rPrChange w:id="6020" w:author="Microsoft Office User" w:date="2019-10-30T11:35:00Z">
            <w:rPr>
              <w:rFonts w:ascii="Times New Roman" w:hAnsi="Times New Roman" w:cs="Times New Roman"/>
              <w:sz w:val="24"/>
              <w:szCs w:val="24"/>
              <w:lang w:val="en-US"/>
            </w:rPr>
          </w:rPrChange>
        </w:rPr>
        <w:t>reverse</w:t>
      </w:r>
      <w:r w:rsidR="00791BC9" w:rsidRPr="000D46AE">
        <w:rPr>
          <w:rFonts w:ascii="Times New Roman" w:hAnsi="Times New Roman" w:cs="Times New Roman"/>
          <w:sz w:val="24"/>
          <w:szCs w:val="24"/>
          <w:lang w:val="en-US"/>
          <w:rPrChange w:id="6021" w:author="Microsoft Office User" w:date="2019-10-30T11:35:00Z">
            <w:rPr>
              <w:rFonts w:ascii="Times New Roman" w:hAnsi="Times New Roman" w:cs="Times New Roman"/>
              <w:sz w:val="24"/>
              <w:szCs w:val="24"/>
              <w:lang w:val="en-US"/>
            </w:rPr>
          </w:rPrChange>
        </w:rPr>
        <w:t xml:space="preserve"> </w:t>
      </w:r>
      <w:r w:rsidR="00BE7DEF" w:rsidRPr="000D46AE">
        <w:rPr>
          <w:rFonts w:ascii="Times New Roman" w:hAnsi="Times New Roman" w:cs="Times New Roman"/>
          <w:sz w:val="24"/>
          <w:szCs w:val="24"/>
          <w:lang w:val="en-US"/>
          <w:rPrChange w:id="6022" w:author="Microsoft Office User" w:date="2019-10-30T11:35:00Z">
            <w:rPr>
              <w:rFonts w:ascii="Times New Roman" w:hAnsi="Times New Roman" w:cs="Times New Roman"/>
              <w:sz w:val="24"/>
              <w:szCs w:val="24"/>
              <w:lang w:val="en-US"/>
            </w:rPr>
          </w:rPrChange>
        </w:rPr>
        <w:t>those</w:t>
      </w:r>
      <w:r w:rsidR="000E1061" w:rsidRPr="000D46AE">
        <w:rPr>
          <w:rFonts w:ascii="Times New Roman" w:hAnsi="Times New Roman" w:cs="Times New Roman"/>
          <w:sz w:val="24"/>
          <w:szCs w:val="24"/>
          <w:lang w:val="en-US"/>
          <w:rPrChange w:id="6023" w:author="Microsoft Office User" w:date="2019-10-30T11:35:00Z">
            <w:rPr>
              <w:rFonts w:ascii="Times New Roman" w:hAnsi="Times New Roman" w:cs="Times New Roman"/>
              <w:sz w:val="24"/>
              <w:szCs w:val="24"/>
              <w:lang w:val="en-US"/>
            </w:rPr>
          </w:rPrChange>
        </w:rPr>
        <w:t xml:space="preserve"> initial</w:t>
      </w:r>
      <w:r w:rsidR="00BE7DEF" w:rsidRPr="000D46AE">
        <w:rPr>
          <w:rFonts w:ascii="Times New Roman" w:hAnsi="Times New Roman" w:cs="Times New Roman"/>
          <w:sz w:val="24"/>
          <w:szCs w:val="24"/>
          <w:lang w:val="en-US"/>
          <w:rPrChange w:id="6024" w:author="Microsoft Office User" w:date="2019-10-30T11:35:00Z">
            <w:rPr>
              <w:rFonts w:ascii="Times New Roman" w:hAnsi="Times New Roman" w:cs="Times New Roman"/>
              <w:sz w:val="24"/>
              <w:szCs w:val="24"/>
              <w:lang w:val="en-US"/>
            </w:rPr>
          </w:rPrChange>
        </w:rPr>
        <w:t xml:space="preserve"> </w:t>
      </w:r>
      <w:r w:rsidR="00726713" w:rsidRPr="000D46AE">
        <w:rPr>
          <w:rFonts w:ascii="Times New Roman" w:hAnsi="Times New Roman" w:cs="Times New Roman"/>
          <w:sz w:val="24"/>
          <w:szCs w:val="24"/>
          <w:lang w:val="en-US"/>
          <w:rPrChange w:id="6025" w:author="Microsoft Office User" w:date="2019-10-30T11:35:00Z">
            <w:rPr>
              <w:rFonts w:ascii="Times New Roman" w:hAnsi="Times New Roman" w:cs="Times New Roman"/>
              <w:sz w:val="24"/>
              <w:szCs w:val="24"/>
              <w:lang w:val="en-US"/>
            </w:rPr>
          </w:rPrChange>
        </w:rPr>
        <w:t>evaluations</w:t>
      </w:r>
      <w:r w:rsidR="00791BC9" w:rsidRPr="000D46AE">
        <w:rPr>
          <w:rFonts w:ascii="Times New Roman" w:hAnsi="Times New Roman" w:cs="Times New Roman"/>
          <w:sz w:val="24"/>
          <w:szCs w:val="24"/>
          <w:lang w:val="en-US"/>
          <w:rPrChange w:id="6026" w:author="Microsoft Office User" w:date="2019-10-30T11:35:00Z">
            <w:rPr>
              <w:rFonts w:ascii="Times New Roman" w:hAnsi="Times New Roman" w:cs="Times New Roman"/>
              <w:sz w:val="24"/>
              <w:szCs w:val="24"/>
              <w:lang w:val="en-US"/>
            </w:rPr>
          </w:rPrChange>
        </w:rPr>
        <w:t xml:space="preserve">. </w:t>
      </w:r>
      <w:r w:rsidR="008E5F7B" w:rsidRPr="000D46AE">
        <w:rPr>
          <w:rFonts w:ascii="Times New Roman" w:hAnsi="Times New Roman" w:cs="Times New Roman"/>
          <w:sz w:val="24"/>
          <w:szCs w:val="24"/>
          <w:lang w:val="en-US"/>
          <w:rPrChange w:id="6027" w:author="Microsoft Office User" w:date="2019-10-30T11:35:00Z">
            <w:rPr>
              <w:rFonts w:ascii="Times New Roman" w:hAnsi="Times New Roman" w:cs="Times New Roman"/>
              <w:sz w:val="24"/>
              <w:szCs w:val="24"/>
              <w:lang w:val="en-US"/>
            </w:rPr>
          </w:rPrChange>
        </w:rPr>
        <w:t xml:space="preserve">Researchers could vary </w:t>
      </w:r>
      <w:r w:rsidR="00791BC9" w:rsidRPr="000D46AE">
        <w:rPr>
          <w:rFonts w:ascii="Times New Roman" w:hAnsi="Times New Roman" w:cs="Times New Roman"/>
          <w:sz w:val="24"/>
          <w:szCs w:val="24"/>
          <w:lang w:val="en-US"/>
          <w:rPrChange w:id="6028" w:author="Microsoft Office User" w:date="2019-10-30T11:35:00Z">
            <w:rPr>
              <w:rFonts w:ascii="Times New Roman" w:hAnsi="Times New Roman" w:cs="Times New Roman"/>
              <w:sz w:val="24"/>
              <w:szCs w:val="24"/>
              <w:lang w:val="en-US"/>
            </w:rPr>
          </w:rPrChange>
        </w:rPr>
        <w:t xml:space="preserve">this </w:t>
      </w:r>
      <w:r w:rsidR="00BE7DEF" w:rsidRPr="000D46AE">
        <w:rPr>
          <w:rFonts w:ascii="Times New Roman" w:hAnsi="Times New Roman" w:cs="Times New Roman"/>
          <w:sz w:val="24"/>
          <w:szCs w:val="24"/>
          <w:lang w:val="en-US"/>
          <w:rPrChange w:id="6029" w:author="Microsoft Office User" w:date="2019-10-30T11:35:00Z">
            <w:rPr>
              <w:rFonts w:ascii="Times New Roman" w:hAnsi="Times New Roman" w:cs="Times New Roman"/>
              <w:sz w:val="24"/>
              <w:szCs w:val="24"/>
              <w:lang w:val="en-US"/>
            </w:rPr>
          </w:rPrChange>
        </w:rPr>
        <w:t xml:space="preserve">second </w:t>
      </w:r>
      <w:r w:rsidR="008E5F7B" w:rsidRPr="000D46AE">
        <w:rPr>
          <w:rFonts w:ascii="Times New Roman" w:hAnsi="Times New Roman" w:cs="Times New Roman"/>
          <w:sz w:val="24"/>
          <w:szCs w:val="24"/>
          <w:lang w:val="en-US"/>
          <w:rPrChange w:id="6030" w:author="Microsoft Office User" w:date="2019-10-30T11:35:00Z">
            <w:rPr>
              <w:rFonts w:ascii="Times New Roman" w:hAnsi="Times New Roman" w:cs="Times New Roman"/>
              <w:sz w:val="24"/>
              <w:szCs w:val="24"/>
              <w:lang w:val="en-US"/>
            </w:rPr>
          </w:rPrChange>
        </w:rPr>
        <w:t xml:space="preserve">task so that the </w:t>
      </w:r>
      <w:r w:rsidR="00326D59" w:rsidRPr="000D46AE">
        <w:rPr>
          <w:rFonts w:ascii="Times New Roman" w:hAnsi="Times New Roman" w:cs="Times New Roman"/>
          <w:sz w:val="24"/>
          <w:szCs w:val="24"/>
          <w:lang w:val="en-US"/>
          <w:rPrChange w:id="6031" w:author="Microsoft Office User" w:date="2019-10-30T11:35:00Z">
            <w:rPr>
              <w:rFonts w:ascii="Times New Roman" w:hAnsi="Times New Roman" w:cs="Times New Roman"/>
              <w:sz w:val="24"/>
              <w:szCs w:val="24"/>
              <w:lang w:val="en-US"/>
            </w:rPr>
          </w:rPrChange>
        </w:rPr>
        <w:t xml:space="preserve">target </w:t>
      </w:r>
      <w:r w:rsidR="008E5F7B" w:rsidRPr="000D46AE">
        <w:rPr>
          <w:rFonts w:ascii="Times New Roman" w:hAnsi="Times New Roman" w:cs="Times New Roman"/>
          <w:sz w:val="24"/>
          <w:szCs w:val="24"/>
          <w:lang w:val="en-US"/>
          <w:rPrChange w:id="6032" w:author="Microsoft Office User" w:date="2019-10-30T11:35:00Z">
            <w:rPr>
              <w:rFonts w:ascii="Times New Roman" w:hAnsi="Times New Roman" w:cs="Times New Roman"/>
              <w:sz w:val="24"/>
              <w:szCs w:val="24"/>
              <w:lang w:val="en-US"/>
            </w:rPr>
          </w:rPrChange>
        </w:rPr>
        <w:t xml:space="preserve">no longer shares a color with either type of </w:t>
      </w:r>
      <w:r w:rsidR="00326D59" w:rsidRPr="000D46AE">
        <w:rPr>
          <w:rFonts w:ascii="Times New Roman" w:hAnsi="Times New Roman" w:cs="Times New Roman"/>
          <w:sz w:val="24"/>
          <w:szCs w:val="24"/>
          <w:lang w:val="en-US"/>
          <w:rPrChange w:id="6033" w:author="Microsoft Office User" w:date="2019-10-30T11:35:00Z">
            <w:rPr>
              <w:rFonts w:ascii="Times New Roman" w:hAnsi="Times New Roman" w:cs="Times New Roman"/>
              <w:sz w:val="24"/>
              <w:szCs w:val="24"/>
              <w:lang w:val="en-US"/>
            </w:rPr>
          </w:rPrChange>
        </w:rPr>
        <w:t xml:space="preserve">source </w:t>
      </w:r>
      <w:r w:rsidR="008E5F7B" w:rsidRPr="000D46AE">
        <w:rPr>
          <w:rFonts w:ascii="Times New Roman" w:hAnsi="Times New Roman" w:cs="Times New Roman"/>
          <w:sz w:val="24"/>
          <w:szCs w:val="24"/>
          <w:lang w:val="en-US"/>
          <w:rPrChange w:id="6034" w:author="Microsoft Office User" w:date="2019-10-30T11:35:00Z">
            <w:rPr>
              <w:rFonts w:ascii="Times New Roman" w:hAnsi="Times New Roman" w:cs="Times New Roman"/>
              <w:sz w:val="24"/>
              <w:szCs w:val="24"/>
              <w:lang w:val="en-US"/>
            </w:rPr>
          </w:rPrChange>
        </w:rPr>
        <w:t>(</w:t>
      </w:r>
      <w:r w:rsidR="000E1061" w:rsidRPr="000D46AE">
        <w:rPr>
          <w:rFonts w:ascii="Times New Roman" w:hAnsi="Times New Roman" w:cs="Times New Roman"/>
          <w:sz w:val="24"/>
          <w:szCs w:val="24"/>
          <w:lang w:val="en-US"/>
          <w:rPrChange w:id="6035" w:author="Microsoft Office User" w:date="2019-10-30T11:35:00Z">
            <w:rPr>
              <w:rFonts w:ascii="Times New Roman" w:hAnsi="Times New Roman" w:cs="Times New Roman"/>
              <w:sz w:val="24"/>
              <w:szCs w:val="24"/>
              <w:lang w:val="en-US"/>
            </w:rPr>
          </w:rPrChange>
        </w:rPr>
        <w:t xml:space="preserve">similar to </w:t>
      </w:r>
      <w:r w:rsidR="008E5F7B" w:rsidRPr="000D46AE">
        <w:rPr>
          <w:rFonts w:ascii="Times New Roman" w:hAnsi="Times New Roman" w:cs="Times New Roman"/>
          <w:sz w:val="24"/>
          <w:szCs w:val="24"/>
          <w:lang w:val="en-US"/>
          <w:rPrChange w:id="6036" w:author="Microsoft Office User" w:date="2019-10-30T11:35:00Z">
            <w:rPr>
              <w:rFonts w:ascii="Times New Roman" w:hAnsi="Times New Roman" w:cs="Times New Roman"/>
              <w:sz w:val="24"/>
              <w:szCs w:val="24"/>
              <w:lang w:val="en-US"/>
            </w:rPr>
          </w:rPrChange>
        </w:rPr>
        <w:t>extinction</w:t>
      </w:r>
      <w:r w:rsidR="000E1061" w:rsidRPr="000D46AE">
        <w:rPr>
          <w:rFonts w:ascii="Times New Roman" w:hAnsi="Times New Roman" w:cs="Times New Roman"/>
          <w:sz w:val="24"/>
          <w:szCs w:val="24"/>
          <w:lang w:val="en-US"/>
          <w:rPrChange w:id="6037" w:author="Microsoft Office User" w:date="2019-10-30T11:35:00Z">
            <w:rPr>
              <w:rFonts w:ascii="Times New Roman" w:hAnsi="Times New Roman" w:cs="Times New Roman"/>
              <w:sz w:val="24"/>
              <w:szCs w:val="24"/>
              <w:lang w:val="en-US"/>
            </w:rPr>
          </w:rPrChange>
        </w:rPr>
        <w:t xml:space="preserve"> in EC research; e.g., </w:t>
      </w:r>
      <w:r w:rsidR="00D958F2" w:rsidRPr="000D46AE">
        <w:rPr>
          <w:rFonts w:ascii="Times New Roman" w:hAnsi="Times New Roman" w:cs="Times New Roman"/>
          <w:sz w:val="24"/>
          <w:szCs w:val="24"/>
          <w:lang w:val="en-US"/>
          <w:rPrChange w:id="6038" w:author="Microsoft Office User" w:date="2019-10-30T11:35:00Z">
            <w:rPr>
              <w:rFonts w:ascii="Times New Roman" w:hAnsi="Times New Roman" w:cs="Times New Roman"/>
              <w:sz w:val="24"/>
              <w:szCs w:val="24"/>
              <w:lang w:val="en-US"/>
            </w:rPr>
          </w:rPrChange>
        </w:rPr>
        <w:t>Gawronski, Gast, &amp; De Houwer, 2015</w:t>
      </w:r>
      <w:r w:rsidR="008E5F7B" w:rsidRPr="000D46AE">
        <w:rPr>
          <w:rFonts w:ascii="Times New Roman" w:hAnsi="Times New Roman" w:cs="Times New Roman"/>
          <w:sz w:val="24"/>
          <w:szCs w:val="24"/>
          <w:lang w:val="en-US"/>
          <w:rPrChange w:id="6039" w:author="Microsoft Office User" w:date="2019-10-30T11:35:00Z">
            <w:rPr>
              <w:rFonts w:ascii="Times New Roman" w:hAnsi="Times New Roman" w:cs="Times New Roman"/>
              <w:sz w:val="24"/>
              <w:szCs w:val="24"/>
              <w:lang w:val="en-US"/>
            </w:rPr>
          </w:rPrChange>
        </w:rPr>
        <w:t xml:space="preserve">), swap the shared feature contingencies so that the </w:t>
      </w:r>
      <w:r w:rsidR="00326D59" w:rsidRPr="000D46AE">
        <w:rPr>
          <w:rFonts w:ascii="Times New Roman" w:hAnsi="Times New Roman" w:cs="Times New Roman"/>
          <w:sz w:val="24"/>
          <w:szCs w:val="24"/>
          <w:lang w:val="en-US"/>
          <w:rPrChange w:id="6040" w:author="Microsoft Office User" w:date="2019-10-30T11:35:00Z">
            <w:rPr>
              <w:rFonts w:ascii="Times New Roman" w:hAnsi="Times New Roman" w:cs="Times New Roman"/>
              <w:sz w:val="24"/>
              <w:szCs w:val="24"/>
              <w:lang w:val="en-US"/>
            </w:rPr>
          </w:rPrChange>
        </w:rPr>
        <w:t xml:space="preserve">target </w:t>
      </w:r>
      <w:r w:rsidR="008E5F7B" w:rsidRPr="000D46AE">
        <w:rPr>
          <w:rFonts w:ascii="Times New Roman" w:hAnsi="Times New Roman" w:cs="Times New Roman"/>
          <w:sz w:val="24"/>
          <w:szCs w:val="24"/>
          <w:lang w:val="en-US"/>
          <w:rPrChange w:id="6041" w:author="Microsoft Office User" w:date="2019-10-30T11:35:00Z">
            <w:rPr>
              <w:rFonts w:ascii="Times New Roman" w:hAnsi="Times New Roman" w:cs="Times New Roman"/>
              <w:sz w:val="24"/>
              <w:szCs w:val="24"/>
              <w:lang w:val="en-US"/>
            </w:rPr>
          </w:rPrChange>
        </w:rPr>
        <w:t xml:space="preserve">now shares a feature with the opposite </w:t>
      </w:r>
      <w:r w:rsidR="00326D59" w:rsidRPr="000D46AE">
        <w:rPr>
          <w:rFonts w:ascii="Times New Roman" w:hAnsi="Times New Roman" w:cs="Times New Roman"/>
          <w:sz w:val="24"/>
          <w:szCs w:val="24"/>
          <w:lang w:val="en-US"/>
          <w:rPrChange w:id="6042" w:author="Microsoft Office User" w:date="2019-10-30T11:35:00Z">
            <w:rPr>
              <w:rFonts w:ascii="Times New Roman" w:hAnsi="Times New Roman" w:cs="Times New Roman"/>
              <w:sz w:val="24"/>
              <w:szCs w:val="24"/>
              <w:lang w:val="en-US"/>
            </w:rPr>
          </w:rPrChange>
        </w:rPr>
        <w:t xml:space="preserve">source </w:t>
      </w:r>
      <w:r w:rsidR="00A63F0F" w:rsidRPr="000D46AE">
        <w:rPr>
          <w:rFonts w:ascii="Times New Roman" w:hAnsi="Times New Roman" w:cs="Times New Roman"/>
          <w:sz w:val="24"/>
          <w:szCs w:val="24"/>
          <w:lang w:val="en-US"/>
          <w:rPrChange w:id="6043" w:author="Microsoft Office User" w:date="2019-10-30T11:35:00Z">
            <w:rPr>
              <w:rFonts w:ascii="Times New Roman" w:hAnsi="Times New Roman" w:cs="Times New Roman"/>
              <w:sz w:val="24"/>
              <w:szCs w:val="24"/>
              <w:lang w:val="en-US"/>
            </w:rPr>
          </w:rPrChange>
        </w:rPr>
        <w:t xml:space="preserve">used </w:t>
      </w:r>
      <w:r w:rsidR="008E5F7B" w:rsidRPr="000D46AE">
        <w:rPr>
          <w:rFonts w:ascii="Times New Roman" w:hAnsi="Times New Roman" w:cs="Times New Roman"/>
          <w:sz w:val="24"/>
          <w:szCs w:val="24"/>
          <w:lang w:val="en-US"/>
          <w:rPrChange w:id="6044" w:author="Microsoft Office User" w:date="2019-10-30T11:35:00Z">
            <w:rPr>
              <w:rFonts w:ascii="Times New Roman" w:hAnsi="Times New Roman" w:cs="Times New Roman"/>
              <w:sz w:val="24"/>
              <w:szCs w:val="24"/>
              <w:lang w:val="en-US"/>
            </w:rPr>
          </w:rPrChange>
        </w:rPr>
        <w:t xml:space="preserve">in the </w:t>
      </w:r>
      <w:r w:rsidR="00CA1617" w:rsidRPr="000D46AE">
        <w:rPr>
          <w:rFonts w:ascii="Times New Roman" w:hAnsi="Times New Roman" w:cs="Times New Roman"/>
          <w:sz w:val="24"/>
          <w:szCs w:val="24"/>
          <w:lang w:val="en-US"/>
          <w:rPrChange w:id="6045" w:author="Microsoft Office User" w:date="2019-10-30T11:35:00Z">
            <w:rPr>
              <w:rFonts w:ascii="Times New Roman" w:hAnsi="Times New Roman" w:cs="Times New Roman"/>
              <w:sz w:val="24"/>
              <w:szCs w:val="24"/>
              <w:lang w:val="en-US"/>
            </w:rPr>
          </w:rPrChange>
        </w:rPr>
        <w:t xml:space="preserve">first </w:t>
      </w:r>
      <w:r w:rsidR="008E5F7B" w:rsidRPr="000D46AE">
        <w:rPr>
          <w:rFonts w:ascii="Times New Roman" w:hAnsi="Times New Roman" w:cs="Times New Roman"/>
          <w:sz w:val="24"/>
          <w:szCs w:val="24"/>
          <w:lang w:val="en-US"/>
          <w:rPrChange w:id="6046" w:author="Microsoft Office User" w:date="2019-10-30T11:35:00Z">
            <w:rPr>
              <w:rFonts w:ascii="Times New Roman" w:hAnsi="Times New Roman" w:cs="Times New Roman"/>
              <w:sz w:val="24"/>
              <w:szCs w:val="24"/>
              <w:lang w:val="en-US"/>
            </w:rPr>
          </w:rPrChange>
        </w:rPr>
        <w:t>phase (</w:t>
      </w:r>
      <w:r w:rsidR="000E1061" w:rsidRPr="000D46AE">
        <w:rPr>
          <w:rFonts w:ascii="Times New Roman" w:hAnsi="Times New Roman" w:cs="Times New Roman"/>
          <w:sz w:val="24"/>
          <w:szCs w:val="24"/>
          <w:lang w:val="en-US"/>
          <w:rPrChange w:id="6047" w:author="Microsoft Office User" w:date="2019-10-30T11:35:00Z">
            <w:rPr>
              <w:rFonts w:ascii="Times New Roman" w:hAnsi="Times New Roman" w:cs="Times New Roman"/>
              <w:sz w:val="24"/>
              <w:szCs w:val="24"/>
              <w:lang w:val="en-US"/>
            </w:rPr>
          </w:rPrChange>
        </w:rPr>
        <w:t xml:space="preserve">similar to </w:t>
      </w:r>
      <w:r w:rsidR="008E5F7B" w:rsidRPr="000D46AE">
        <w:rPr>
          <w:rFonts w:ascii="Times New Roman" w:hAnsi="Times New Roman" w:cs="Times New Roman"/>
          <w:sz w:val="24"/>
          <w:szCs w:val="24"/>
          <w:lang w:val="en-US"/>
          <w:rPrChange w:id="6048" w:author="Microsoft Office User" w:date="2019-10-30T11:35:00Z">
            <w:rPr>
              <w:rFonts w:ascii="Times New Roman" w:hAnsi="Times New Roman" w:cs="Times New Roman"/>
              <w:sz w:val="24"/>
              <w:szCs w:val="24"/>
              <w:lang w:val="en-US"/>
            </w:rPr>
          </w:rPrChange>
        </w:rPr>
        <w:t>counter conditioning</w:t>
      </w:r>
      <w:r w:rsidR="000E1061" w:rsidRPr="000D46AE">
        <w:rPr>
          <w:rFonts w:ascii="Times New Roman" w:hAnsi="Times New Roman" w:cs="Times New Roman"/>
          <w:sz w:val="24"/>
          <w:szCs w:val="24"/>
          <w:lang w:val="en-US"/>
          <w:rPrChange w:id="6049" w:author="Microsoft Office User" w:date="2019-10-30T11:35:00Z">
            <w:rPr>
              <w:rFonts w:ascii="Times New Roman" w:hAnsi="Times New Roman" w:cs="Times New Roman"/>
              <w:sz w:val="24"/>
              <w:szCs w:val="24"/>
              <w:lang w:val="en-US"/>
            </w:rPr>
          </w:rPrChange>
        </w:rPr>
        <w:t xml:space="preserve"> in EC research; </w:t>
      </w:r>
      <w:r w:rsidR="00D958F2" w:rsidRPr="000D46AE">
        <w:rPr>
          <w:rFonts w:ascii="Times New Roman" w:hAnsi="Times New Roman" w:cs="Times New Roman"/>
          <w:sz w:val="24"/>
          <w:szCs w:val="24"/>
          <w:lang w:val="en-US"/>
          <w:rPrChange w:id="6050" w:author="Microsoft Office User" w:date="2019-10-30T11:35:00Z">
            <w:rPr>
              <w:rFonts w:ascii="Times New Roman" w:hAnsi="Times New Roman" w:cs="Times New Roman"/>
              <w:sz w:val="24"/>
              <w:szCs w:val="24"/>
              <w:lang w:val="en-US"/>
            </w:rPr>
          </w:rPrChange>
        </w:rPr>
        <w:t xml:space="preserve">Kerkhof, </w:t>
      </w:r>
      <w:proofErr w:type="spellStart"/>
      <w:r w:rsidR="00D958F2" w:rsidRPr="000D46AE">
        <w:rPr>
          <w:rFonts w:ascii="Times New Roman" w:hAnsi="Times New Roman" w:cs="Times New Roman"/>
          <w:sz w:val="24"/>
          <w:szCs w:val="24"/>
          <w:lang w:val="en-US"/>
          <w:rPrChange w:id="6051" w:author="Microsoft Office User" w:date="2019-10-30T11:35:00Z">
            <w:rPr>
              <w:rFonts w:ascii="Times New Roman" w:hAnsi="Times New Roman" w:cs="Times New Roman"/>
              <w:sz w:val="24"/>
              <w:szCs w:val="24"/>
              <w:lang w:val="en-US"/>
            </w:rPr>
          </w:rPrChange>
        </w:rPr>
        <w:t>Vansteenwegen</w:t>
      </w:r>
      <w:proofErr w:type="spellEnd"/>
      <w:r w:rsidR="00D958F2" w:rsidRPr="000D46AE">
        <w:rPr>
          <w:rFonts w:ascii="Times New Roman" w:hAnsi="Times New Roman" w:cs="Times New Roman"/>
          <w:sz w:val="24"/>
          <w:szCs w:val="24"/>
          <w:lang w:val="en-US"/>
          <w:rPrChange w:id="6052" w:author="Microsoft Office User" w:date="2019-10-30T11:35:00Z">
            <w:rPr>
              <w:rFonts w:ascii="Times New Roman" w:hAnsi="Times New Roman" w:cs="Times New Roman"/>
              <w:sz w:val="24"/>
              <w:szCs w:val="24"/>
              <w:lang w:val="en-US"/>
            </w:rPr>
          </w:rPrChange>
        </w:rPr>
        <w:t>, Baeyens, &amp; Hermans, 2011</w:t>
      </w:r>
      <w:r w:rsidR="008E5F7B" w:rsidRPr="000D46AE">
        <w:rPr>
          <w:rFonts w:ascii="Times New Roman" w:hAnsi="Times New Roman" w:cs="Times New Roman"/>
          <w:sz w:val="24"/>
          <w:szCs w:val="24"/>
          <w:lang w:val="en-US"/>
          <w:rPrChange w:id="6053" w:author="Microsoft Office User" w:date="2019-10-30T11:35:00Z">
            <w:rPr>
              <w:rFonts w:ascii="Times New Roman" w:hAnsi="Times New Roman" w:cs="Times New Roman"/>
              <w:sz w:val="24"/>
              <w:szCs w:val="24"/>
              <w:lang w:val="en-US"/>
            </w:rPr>
          </w:rPrChange>
        </w:rPr>
        <w:t xml:space="preserve">) or is exposed to the </w:t>
      </w:r>
      <w:r w:rsidR="00A63F0F" w:rsidRPr="000D46AE">
        <w:rPr>
          <w:rFonts w:ascii="Times New Roman" w:hAnsi="Times New Roman" w:cs="Times New Roman"/>
          <w:sz w:val="24"/>
          <w:szCs w:val="24"/>
          <w:lang w:val="en-US"/>
          <w:rPrChange w:id="6054" w:author="Microsoft Office User" w:date="2019-10-30T11:35:00Z">
            <w:rPr>
              <w:rFonts w:ascii="Times New Roman" w:hAnsi="Times New Roman" w:cs="Times New Roman"/>
              <w:sz w:val="24"/>
              <w:szCs w:val="24"/>
              <w:lang w:val="en-US"/>
            </w:rPr>
          </w:rPrChange>
        </w:rPr>
        <w:t xml:space="preserve">exact </w:t>
      </w:r>
      <w:r w:rsidR="008E5F7B" w:rsidRPr="000D46AE">
        <w:rPr>
          <w:rFonts w:ascii="Times New Roman" w:hAnsi="Times New Roman" w:cs="Times New Roman"/>
          <w:sz w:val="24"/>
          <w:szCs w:val="24"/>
          <w:lang w:val="en-US"/>
          <w:rPrChange w:id="6055" w:author="Microsoft Office User" w:date="2019-10-30T11:35:00Z">
            <w:rPr>
              <w:rFonts w:ascii="Times New Roman" w:hAnsi="Times New Roman" w:cs="Times New Roman"/>
              <w:sz w:val="24"/>
              <w:szCs w:val="24"/>
              <w:lang w:val="en-US"/>
            </w:rPr>
          </w:rPrChange>
        </w:rPr>
        <w:t>same contingencies as before, but between the formation and change phase</w:t>
      </w:r>
      <w:r w:rsidR="00A63F0F" w:rsidRPr="000D46AE">
        <w:rPr>
          <w:rFonts w:ascii="Times New Roman" w:hAnsi="Times New Roman" w:cs="Times New Roman"/>
          <w:sz w:val="24"/>
          <w:szCs w:val="24"/>
          <w:lang w:val="en-US"/>
          <w:rPrChange w:id="6056" w:author="Microsoft Office User" w:date="2019-10-30T11:35:00Z">
            <w:rPr>
              <w:rFonts w:ascii="Times New Roman" w:hAnsi="Times New Roman" w:cs="Times New Roman"/>
              <w:sz w:val="24"/>
              <w:szCs w:val="24"/>
              <w:lang w:val="en-US"/>
            </w:rPr>
          </w:rPrChange>
        </w:rPr>
        <w:t>s</w:t>
      </w:r>
      <w:r w:rsidR="008E5F7B" w:rsidRPr="000D46AE">
        <w:rPr>
          <w:rFonts w:ascii="Times New Roman" w:hAnsi="Times New Roman" w:cs="Times New Roman"/>
          <w:sz w:val="24"/>
          <w:szCs w:val="24"/>
          <w:lang w:val="en-US"/>
          <w:rPrChange w:id="6057" w:author="Microsoft Office User" w:date="2019-10-30T11:35:00Z">
            <w:rPr>
              <w:rFonts w:ascii="Times New Roman" w:hAnsi="Times New Roman" w:cs="Times New Roman"/>
              <w:sz w:val="24"/>
              <w:szCs w:val="24"/>
              <w:lang w:val="en-US"/>
            </w:rPr>
          </w:rPrChange>
        </w:rPr>
        <w:t xml:space="preserve">, the </w:t>
      </w:r>
      <w:r w:rsidR="00326D59" w:rsidRPr="000D46AE">
        <w:rPr>
          <w:rFonts w:ascii="Times New Roman" w:hAnsi="Times New Roman" w:cs="Times New Roman"/>
          <w:sz w:val="24"/>
          <w:szCs w:val="24"/>
          <w:lang w:val="en-US"/>
          <w:rPrChange w:id="6058" w:author="Microsoft Office User" w:date="2019-10-30T11:35:00Z">
            <w:rPr>
              <w:rFonts w:ascii="Times New Roman" w:hAnsi="Times New Roman" w:cs="Times New Roman"/>
              <w:sz w:val="24"/>
              <w:szCs w:val="24"/>
              <w:lang w:val="en-US"/>
            </w:rPr>
          </w:rPrChange>
        </w:rPr>
        <w:t xml:space="preserve">source </w:t>
      </w:r>
      <w:r w:rsidR="008E5F7B" w:rsidRPr="000D46AE">
        <w:rPr>
          <w:rFonts w:ascii="Times New Roman" w:hAnsi="Times New Roman" w:cs="Times New Roman"/>
          <w:sz w:val="24"/>
          <w:szCs w:val="24"/>
          <w:lang w:val="en-US"/>
          <w:rPrChange w:id="6059" w:author="Microsoft Office User" w:date="2019-10-30T11:35:00Z">
            <w:rPr>
              <w:rFonts w:ascii="Times New Roman" w:hAnsi="Times New Roman" w:cs="Times New Roman"/>
              <w:sz w:val="24"/>
              <w:szCs w:val="24"/>
              <w:lang w:val="en-US"/>
            </w:rPr>
          </w:rPrChange>
        </w:rPr>
        <w:t xml:space="preserve">the </w:t>
      </w:r>
      <w:r w:rsidR="00326D59" w:rsidRPr="000D46AE">
        <w:rPr>
          <w:rFonts w:ascii="Times New Roman" w:hAnsi="Times New Roman" w:cs="Times New Roman"/>
          <w:sz w:val="24"/>
          <w:szCs w:val="24"/>
          <w:lang w:val="en-US"/>
          <w:rPrChange w:id="6060" w:author="Microsoft Office User" w:date="2019-10-30T11:35:00Z">
            <w:rPr>
              <w:rFonts w:ascii="Times New Roman" w:hAnsi="Times New Roman" w:cs="Times New Roman"/>
              <w:sz w:val="24"/>
              <w:szCs w:val="24"/>
              <w:lang w:val="en-US"/>
            </w:rPr>
          </w:rPrChange>
        </w:rPr>
        <w:t>target share</w:t>
      </w:r>
      <w:r w:rsidR="008E5F7B" w:rsidRPr="000D46AE">
        <w:rPr>
          <w:rFonts w:ascii="Times New Roman" w:hAnsi="Times New Roman" w:cs="Times New Roman"/>
          <w:sz w:val="24"/>
          <w:szCs w:val="24"/>
          <w:lang w:val="en-US"/>
          <w:rPrChange w:id="6061" w:author="Microsoft Office User" w:date="2019-10-30T11:35:00Z">
            <w:rPr>
              <w:rFonts w:ascii="Times New Roman" w:hAnsi="Times New Roman" w:cs="Times New Roman"/>
              <w:sz w:val="24"/>
              <w:szCs w:val="24"/>
              <w:lang w:val="en-US"/>
            </w:rPr>
          </w:rPrChange>
        </w:rPr>
        <w:t xml:space="preserve"> a feature with </w:t>
      </w:r>
      <w:r w:rsidR="00A63F0F" w:rsidRPr="000D46AE">
        <w:rPr>
          <w:rFonts w:ascii="Times New Roman" w:hAnsi="Times New Roman" w:cs="Times New Roman"/>
          <w:sz w:val="24"/>
          <w:szCs w:val="24"/>
          <w:lang w:val="en-US"/>
          <w:rPrChange w:id="6062" w:author="Microsoft Office User" w:date="2019-10-30T11:35:00Z">
            <w:rPr>
              <w:rFonts w:ascii="Times New Roman" w:hAnsi="Times New Roman" w:cs="Times New Roman"/>
              <w:sz w:val="24"/>
              <w:szCs w:val="24"/>
              <w:lang w:val="en-US"/>
            </w:rPr>
          </w:rPrChange>
        </w:rPr>
        <w:t xml:space="preserve">is </w:t>
      </w:r>
      <w:r w:rsidR="008E5F7B" w:rsidRPr="000D46AE">
        <w:rPr>
          <w:rFonts w:ascii="Times New Roman" w:hAnsi="Times New Roman" w:cs="Times New Roman"/>
          <w:sz w:val="24"/>
          <w:szCs w:val="24"/>
          <w:lang w:val="en-US"/>
          <w:rPrChange w:id="6063" w:author="Microsoft Office User" w:date="2019-10-30T11:35:00Z">
            <w:rPr>
              <w:rFonts w:ascii="Times New Roman" w:hAnsi="Times New Roman" w:cs="Times New Roman"/>
              <w:sz w:val="24"/>
              <w:szCs w:val="24"/>
              <w:lang w:val="en-US"/>
            </w:rPr>
          </w:rPrChange>
        </w:rPr>
        <w:t>subject</w:t>
      </w:r>
      <w:r w:rsidR="00A63F0F" w:rsidRPr="000D46AE">
        <w:rPr>
          <w:rFonts w:ascii="Times New Roman" w:hAnsi="Times New Roman" w:cs="Times New Roman"/>
          <w:sz w:val="24"/>
          <w:szCs w:val="24"/>
          <w:lang w:val="en-US"/>
          <w:rPrChange w:id="6064" w:author="Microsoft Office User" w:date="2019-10-30T11:35:00Z">
            <w:rPr>
              <w:rFonts w:ascii="Times New Roman" w:hAnsi="Times New Roman" w:cs="Times New Roman"/>
              <w:sz w:val="24"/>
              <w:szCs w:val="24"/>
              <w:lang w:val="en-US"/>
            </w:rPr>
          </w:rPrChange>
        </w:rPr>
        <w:t>ed</w:t>
      </w:r>
      <w:r w:rsidR="008E5F7B" w:rsidRPr="000D46AE">
        <w:rPr>
          <w:rFonts w:ascii="Times New Roman" w:hAnsi="Times New Roman" w:cs="Times New Roman"/>
          <w:sz w:val="24"/>
          <w:szCs w:val="24"/>
          <w:lang w:val="en-US"/>
          <w:rPrChange w:id="6065" w:author="Microsoft Office User" w:date="2019-10-30T11:35:00Z">
            <w:rPr>
              <w:rFonts w:ascii="Times New Roman" w:hAnsi="Times New Roman" w:cs="Times New Roman"/>
              <w:sz w:val="24"/>
              <w:szCs w:val="24"/>
              <w:lang w:val="en-US"/>
            </w:rPr>
          </w:rPrChange>
        </w:rPr>
        <w:t xml:space="preserve"> to a US-revaluation procedure. In each case, </w:t>
      </w:r>
      <w:r w:rsidR="00BE7DEF" w:rsidRPr="000D46AE">
        <w:rPr>
          <w:rFonts w:ascii="Times New Roman" w:hAnsi="Times New Roman" w:cs="Times New Roman"/>
          <w:sz w:val="24"/>
          <w:szCs w:val="24"/>
          <w:lang w:val="en-US"/>
          <w:rPrChange w:id="6066" w:author="Microsoft Office User" w:date="2019-10-30T11:35:00Z">
            <w:rPr>
              <w:rFonts w:ascii="Times New Roman" w:hAnsi="Times New Roman" w:cs="Times New Roman"/>
              <w:sz w:val="24"/>
              <w:szCs w:val="24"/>
              <w:lang w:val="en-US"/>
            </w:rPr>
          </w:rPrChange>
        </w:rPr>
        <w:t xml:space="preserve">they </w:t>
      </w:r>
      <w:r w:rsidR="008E5F7B" w:rsidRPr="000D46AE">
        <w:rPr>
          <w:rFonts w:ascii="Times New Roman" w:hAnsi="Times New Roman" w:cs="Times New Roman"/>
          <w:sz w:val="24"/>
          <w:szCs w:val="24"/>
          <w:lang w:val="en-US"/>
          <w:rPrChange w:id="6067" w:author="Microsoft Office User" w:date="2019-10-30T11:35:00Z">
            <w:rPr>
              <w:rFonts w:ascii="Times New Roman" w:hAnsi="Times New Roman" w:cs="Times New Roman"/>
              <w:sz w:val="24"/>
              <w:szCs w:val="24"/>
              <w:lang w:val="en-US"/>
            </w:rPr>
          </w:rPrChange>
        </w:rPr>
        <w:t xml:space="preserve">could </w:t>
      </w:r>
      <w:r w:rsidR="00BE7DEF" w:rsidRPr="000D46AE">
        <w:rPr>
          <w:rFonts w:ascii="Times New Roman" w:hAnsi="Times New Roman" w:cs="Times New Roman"/>
          <w:sz w:val="24"/>
          <w:szCs w:val="24"/>
          <w:lang w:val="en-US"/>
          <w:rPrChange w:id="6068" w:author="Microsoft Office User" w:date="2019-10-30T11:35:00Z">
            <w:rPr>
              <w:rFonts w:ascii="Times New Roman" w:hAnsi="Times New Roman" w:cs="Times New Roman"/>
              <w:sz w:val="24"/>
              <w:szCs w:val="24"/>
              <w:lang w:val="en-US"/>
            </w:rPr>
          </w:rPrChange>
        </w:rPr>
        <w:t xml:space="preserve">examine </w:t>
      </w:r>
      <w:r w:rsidR="008E5F7B" w:rsidRPr="000D46AE">
        <w:rPr>
          <w:rFonts w:ascii="Times New Roman" w:hAnsi="Times New Roman" w:cs="Times New Roman"/>
          <w:sz w:val="24"/>
          <w:szCs w:val="24"/>
          <w:lang w:val="en-US"/>
          <w:rPrChange w:id="6069" w:author="Microsoft Office User" w:date="2019-10-30T11:35:00Z">
            <w:rPr>
              <w:rFonts w:ascii="Times New Roman" w:hAnsi="Times New Roman" w:cs="Times New Roman"/>
              <w:sz w:val="24"/>
              <w:szCs w:val="24"/>
              <w:lang w:val="en-US"/>
            </w:rPr>
          </w:rPrChange>
        </w:rPr>
        <w:t xml:space="preserve">if </w:t>
      </w:r>
      <w:r w:rsidR="00D91BA8" w:rsidRPr="000D46AE">
        <w:rPr>
          <w:rFonts w:ascii="Times New Roman" w:hAnsi="Times New Roman" w:cs="Times New Roman"/>
          <w:sz w:val="24"/>
          <w:szCs w:val="24"/>
          <w:lang w:val="en-US"/>
          <w:rPrChange w:id="6070" w:author="Microsoft Office User" w:date="2019-10-30T11:35:00Z">
            <w:rPr>
              <w:rFonts w:ascii="Times New Roman" w:hAnsi="Times New Roman" w:cs="Times New Roman"/>
              <w:sz w:val="24"/>
              <w:szCs w:val="24"/>
              <w:lang w:val="en-US"/>
            </w:rPr>
          </w:rPrChange>
        </w:rPr>
        <w:t xml:space="preserve">evaluations of </w:t>
      </w:r>
      <w:r w:rsidR="008E5F7B" w:rsidRPr="000D46AE">
        <w:rPr>
          <w:rFonts w:ascii="Times New Roman" w:hAnsi="Times New Roman" w:cs="Times New Roman"/>
          <w:sz w:val="24"/>
          <w:szCs w:val="24"/>
          <w:lang w:val="en-US"/>
          <w:rPrChange w:id="6071" w:author="Microsoft Office User" w:date="2019-10-30T11:35:00Z">
            <w:rPr>
              <w:rFonts w:ascii="Times New Roman" w:hAnsi="Times New Roman" w:cs="Times New Roman"/>
              <w:sz w:val="24"/>
              <w:szCs w:val="24"/>
              <w:lang w:val="en-US"/>
            </w:rPr>
          </w:rPrChange>
        </w:rPr>
        <w:t xml:space="preserve">the </w:t>
      </w:r>
      <w:r w:rsidR="00326D59" w:rsidRPr="000D46AE">
        <w:rPr>
          <w:rFonts w:ascii="Times New Roman" w:hAnsi="Times New Roman" w:cs="Times New Roman"/>
          <w:sz w:val="24"/>
          <w:szCs w:val="24"/>
          <w:lang w:val="en-US"/>
          <w:rPrChange w:id="6072" w:author="Microsoft Office User" w:date="2019-10-30T11:35:00Z">
            <w:rPr>
              <w:rFonts w:ascii="Times New Roman" w:hAnsi="Times New Roman" w:cs="Times New Roman"/>
              <w:sz w:val="24"/>
              <w:szCs w:val="24"/>
              <w:lang w:val="en-US"/>
            </w:rPr>
          </w:rPrChange>
        </w:rPr>
        <w:t xml:space="preserve">target </w:t>
      </w:r>
      <w:r w:rsidR="008E5F7B" w:rsidRPr="000D46AE">
        <w:rPr>
          <w:rFonts w:ascii="Times New Roman" w:hAnsi="Times New Roman" w:cs="Times New Roman"/>
          <w:sz w:val="24"/>
          <w:szCs w:val="24"/>
          <w:lang w:val="en-US"/>
          <w:rPrChange w:id="6073" w:author="Microsoft Office User" w:date="2019-10-30T11:35:00Z">
            <w:rPr>
              <w:rFonts w:ascii="Times New Roman" w:hAnsi="Times New Roman" w:cs="Times New Roman"/>
              <w:sz w:val="24"/>
              <w:szCs w:val="24"/>
              <w:lang w:val="en-US"/>
            </w:rPr>
          </w:rPrChange>
        </w:rPr>
        <w:t xml:space="preserve">change as a result of </w:t>
      </w:r>
      <w:r w:rsidR="00791BC9" w:rsidRPr="000D46AE">
        <w:rPr>
          <w:rFonts w:ascii="Times New Roman" w:hAnsi="Times New Roman" w:cs="Times New Roman"/>
          <w:sz w:val="24"/>
          <w:szCs w:val="24"/>
          <w:lang w:val="en-US"/>
          <w:rPrChange w:id="6074" w:author="Microsoft Office User" w:date="2019-10-30T11:35:00Z">
            <w:rPr>
              <w:rFonts w:ascii="Times New Roman" w:hAnsi="Times New Roman" w:cs="Times New Roman"/>
              <w:sz w:val="24"/>
              <w:szCs w:val="24"/>
              <w:lang w:val="en-US"/>
            </w:rPr>
          </w:rPrChange>
        </w:rPr>
        <w:t xml:space="preserve">such </w:t>
      </w:r>
      <w:r w:rsidR="008E5F7B" w:rsidRPr="000D46AE">
        <w:rPr>
          <w:rFonts w:ascii="Times New Roman" w:hAnsi="Times New Roman" w:cs="Times New Roman"/>
          <w:sz w:val="24"/>
          <w:szCs w:val="24"/>
          <w:lang w:val="en-US"/>
          <w:rPrChange w:id="6075" w:author="Microsoft Office User" w:date="2019-10-30T11:35:00Z">
            <w:rPr>
              <w:rFonts w:ascii="Times New Roman" w:hAnsi="Times New Roman" w:cs="Times New Roman"/>
              <w:sz w:val="24"/>
              <w:szCs w:val="24"/>
              <w:lang w:val="en-US"/>
            </w:rPr>
          </w:rPrChange>
        </w:rPr>
        <w:t xml:space="preserve">manipulations.  </w:t>
      </w:r>
    </w:p>
    <w:p w14:paraId="2786ABD8" w14:textId="325E23F4" w:rsidR="00A05FA3" w:rsidRPr="000D46AE" w:rsidRDefault="000E33AB" w:rsidP="005A1C9A">
      <w:pPr>
        <w:spacing w:line="480" w:lineRule="auto"/>
        <w:ind w:firstLine="708"/>
        <w:rPr>
          <w:rFonts w:ascii="Times New Roman" w:hAnsi="Times New Roman" w:cs="Times New Roman"/>
          <w:sz w:val="24"/>
          <w:szCs w:val="24"/>
          <w:lang w:val="en-US"/>
          <w:rPrChange w:id="6076"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6077" w:author="Microsoft Office User" w:date="2019-10-30T11:35:00Z">
            <w:rPr>
              <w:rFonts w:ascii="Times New Roman" w:hAnsi="Times New Roman" w:cs="Times New Roman"/>
              <w:sz w:val="24"/>
              <w:szCs w:val="24"/>
              <w:lang w:val="en-US"/>
            </w:rPr>
          </w:rPrChange>
        </w:rPr>
        <w:t>When carrying out this work</w:t>
      </w:r>
      <w:r w:rsidR="004C449A" w:rsidRPr="000D46AE">
        <w:rPr>
          <w:rFonts w:ascii="Times New Roman" w:hAnsi="Times New Roman" w:cs="Times New Roman"/>
          <w:sz w:val="24"/>
          <w:szCs w:val="24"/>
          <w:lang w:val="en-US"/>
          <w:rPrChange w:id="6078" w:author="Microsoft Office User" w:date="2019-10-30T11:35:00Z">
            <w:rPr>
              <w:rFonts w:ascii="Times New Roman" w:hAnsi="Times New Roman" w:cs="Times New Roman"/>
              <w:sz w:val="24"/>
              <w:szCs w:val="24"/>
              <w:lang w:val="en-US"/>
            </w:rPr>
          </w:rPrChange>
        </w:rPr>
        <w:t>,</w:t>
      </w:r>
      <w:r w:rsidRPr="000D46AE">
        <w:rPr>
          <w:rFonts w:ascii="Times New Roman" w:hAnsi="Times New Roman" w:cs="Times New Roman"/>
          <w:sz w:val="24"/>
          <w:szCs w:val="24"/>
          <w:lang w:val="en-US"/>
          <w:rPrChange w:id="6079" w:author="Microsoft Office User" w:date="2019-10-30T11:35:00Z">
            <w:rPr>
              <w:rFonts w:ascii="Times New Roman" w:hAnsi="Times New Roman" w:cs="Times New Roman"/>
              <w:sz w:val="24"/>
              <w:szCs w:val="24"/>
              <w:lang w:val="en-US"/>
            </w:rPr>
          </w:rPrChange>
        </w:rPr>
        <w:t xml:space="preserve"> researchers </w:t>
      </w:r>
      <w:r w:rsidR="004F4BB7" w:rsidRPr="000D46AE">
        <w:rPr>
          <w:rFonts w:ascii="Times New Roman" w:hAnsi="Times New Roman" w:cs="Times New Roman"/>
          <w:sz w:val="24"/>
          <w:szCs w:val="24"/>
          <w:lang w:val="en-US"/>
          <w:rPrChange w:id="6080" w:author="Microsoft Office User" w:date="2019-10-30T11:35:00Z">
            <w:rPr>
              <w:rFonts w:ascii="Times New Roman" w:hAnsi="Times New Roman" w:cs="Times New Roman"/>
              <w:sz w:val="24"/>
              <w:szCs w:val="24"/>
              <w:lang w:val="en-US"/>
            </w:rPr>
          </w:rPrChange>
        </w:rPr>
        <w:t xml:space="preserve">should </w:t>
      </w:r>
      <w:r w:rsidR="00A05FA3" w:rsidRPr="000D46AE">
        <w:rPr>
          <w:rFonts w:ascii="Times New Roman" w:hAnsi="Times New Roman" w:cs="Times New Roman"/>
          <w:sz w:val="24"/>
          <w:szCs w:val="24"/>
          <w:lang w:val="en-US"/>
          <w:rPrChange w:id="6081" w:author="Microsoft Office User" w:date="2019-10-30T11:35:00Z">
            <w:rPr>
              <w:rFonts w:ascii="Times New Roman" w:hAnsi="Times New Roman" w:cs="Times New Roman"/>
              <w:sz w:val="24"/>
              <w:szCs w:val="24"/>
              <w:lang w:val="en-US"/>
            </w:rPr>
          </w:rPrChange>
        </w:rPr>
        <w:t xml:space="preserve">also investigate </w:t>
      </w:r>
      <w:r w:rsidRPr="000D46AE">
        <w:rPr>
          <w:rFonts w:ascii="Times New Roman" w:hAnsi="Times New Roman" w:cs="Times New Roman"/>
          <w:sz w:val="24"/>
          <w:szCs w:val="24"/>
          <w:lang w:val="en-US"/>
          <w:rPrChange w:id="6082" w:author="Microsoft Office User" w:date="2019-10-30T11:35:00Z">
            <w:rPr>
              <w:rFonts w:ascii="Times New Roman" w:hAnsi="Times New Roman" w:cs="Times New Roman"/>
              <w:sz w:val="24"/>
              <w:szCs w:val="24"/>
              <w:lang w:val="en-US"/>
            </w:rPr>
          </w:rPrChange>
        </w:rPr>
        <w:t xml:space="preserve">the factors that moderate shared feature effects. Such work </w:t>
      </w:r>
      <w:r w:rsidR="006746A0" w:rsidRPr="000D46AE">
        <w:rPr>
          <w:rFonts w:ascii="Times New Roman" w:hAnsi="Times New Roman" w:cs="Times New Roman"/>
          <w:sz w:val="24"/>
          <w:szCs w:val="24"/>
          <w:lang w:val="en-US"/>
          <w:rPrChange w:id="6083" w:author="Microsoft Office User" w:date="2019-10-30T11:35:00Z">
            <w:rPr>
              <w:rFonts w:ascii="Times New Roman" w:hAnsi="Times New Roman" w:cs="Times New Roman"/>
              <w:sz w:val="24"/>
              <w:szCs w:val="24"/>
              <w:lang w:val="en-US"/>
            </w:rPr>
          </w:rPrChange>
        </w:rPr>
        <w:t xml:space="preserve">could examine if </w:t>
      </w:r>
      <w:r w:rsidR="00917598" w:rsidRPr="000D46AE">
        <w:rPr>
          <w:rFonts w:ascii="Times New Roman" w:hAnsi="Times New Roman" w:cs="Times New Roman"/>
          <w:sz w:val="24"/>
          <w:szCs w:val="24"/>
          <w:lang w:val="en-US"/>
          <w:rPrChange w:id="6084" w:author="Microsoft Office User" w:date="2019-10-30T11:35:00Z">
            <w:rPr>
              <w:rFonts w:ascii="Times New Roman" w:hAnsi="Times New Roman" w:cs="Times New Roman"/>
              <w:sz w:val="24"/>
              <w:szCs w:val="24"/>
              <w:lang w:val="en-US"/>
            </w:rPr>
          </w:rPrChange>
        </w:rPr>
        <w:t xml:space="preserve">the type and nature of </w:t>
      </w:r>
      <w:r w:rsidR="00331CEB" w:rsidRPr="000D46AE">
        <w:rPr>
          <w:rFonts w:ascii="Times New Roman" w:hAnsi="Times New Roman" w:cs="Times New Roman"/>
          <w:sz w:val="24"/>
          <w:szCs w:val="24"/>
          <w:lang w:val="en-US"/>
          <w:rPrChange w:id="6085" w:author="Microsoft Office User" w:date="2019-10-30T11:35:00Z">
            <w:rPr>
              <w:rFonts w:ascii="Times New Roman" w:hAnsi="Times New Roman" w:cs="Times New Roman"/>
              <w:sz w:val="24"/>
              <w:szCs w:val="24"/>
              <w:lang w:val="en-US"/>
            </w:rPr>
          </w:rPrChange>
        </w:rPr>
        <w:t xml:space="preserve">the </w:t>
      </w:r>
      <w:r w:rsidR="00917598" w:rsidRPr="000D46AE">
        <w:rPr>
          <w:rFonts w:ascii="Times New Roman" w:hAnsi="Times New Roman" w:cs="Times New Roman"/>
          <w:sz w:val="24"/>
          <w:szCs w:val="24"/>
          <w:lang w:val="en-US"/>
          <w:rPrChange w:id="6086" w:author="Microsoft Office User" w:date="2019-10-30T11:35:00Z">
            <w:rPr>
              <w:rFonts w:ascii="Times New Roman" w:hAnsi="Times New Roman" w:cs="Times New Roman"/>
              <w:sz w:val="24"/>
              <w:szCs w:val="24"/>
              <w:lang w:val="en-US"/>
            </w:rPr>
          </w:rPrChange>
        </w:rPr>
        <w:t>shared features</w:t>
      </w:r>
      <w:r w:rsidR="00331CEB" w:rsidRPr="000D46AE">
        <w:rPr>
          <w:rFonts w:ascii="Times New Roman" w:hAnsi="Times New Roman" w:cs="Times New Roman"/>
          <w:sz w:val="24"/>
          <w:szCs w:val="24"/>
          <w:lang w:val="en-US"/>
          <w:rPrChange w:id="6087" w:author="Microsoft Office User" w:date="2019-10-30T11:35:00Z">
            <w:rPr>
              <w:rFonts w:ascii="Times New Roman" w:hAnsi="Times New Roman" w:cs="Times New Roman"/>
              <w:sz w:val="24"/>
              <w:szCs w:val="24"/>
              <w:lang w:val="en-US"/>
            </w:rPr>
          </w:rPrChange>
        </w:rPr>
        <w:t xml:space="preserve">, </w:t>
      </w:r>
      <w:r w:rsidR="00A05FA3" w:rsidRPr="000D46AE">
        <w:rPr>
          <w:rFonts w:ascii="Times New Roman" w:hAnsi="Times New Roman" w:cs="Times New Roman"/>
          <w:sz w:val="24"/>
          <w:szCs w:val="24"/>
          <w:lang w:val="en-US"/>
          <w:rPrChange w:id="6088" w:author="Microsoft Office User" w:date="2019-10-30T11:35:00Z">
            <w:rPr>
              <w:rFonts w:ascii="Times New Roman" w:hAnsi="Times New Roman" w:cs="Times New Roman"/>
              <w:sz w:val="24"/>
              <w:szCs w:val="24"/>
              <w:lang w:val="en-US"/>
            </w:rPr>
          </w:rPrChange>
        </w:rPr>
        <w:t xml:space="preserve">or the </w:t>
      </w:r>
      <w:r w:rsidR="00917598" w:rsidRPr="000D46AE">
        <w:rPr>
          <w:rFonts w:ascii="Times New Roman" w:hAnsi="Times New Roman" w:cs="Times New Roman"/>
          <w:sz w:val="24"/>
          <w:szCs w:val="24"/>
          <w:lang w:val="en-US"/>
          <w:rPrChange w:id="6089" w:author="Microsoft Office User" w:date="2019-10-30T11:35:00Z">
            <w:rPr>
              <w:rFonts w:ascii="Times New Roman" w:hAnsi="Times New Roman" w:cs="Times New Roman"/>
              <w:sz w:val="24"/>
              <w:szCs w:val="24"/>
              <w:lang w:val="en-US"/>
            </w:rPr>
          </w:rPrChange>
        </w:rPr>
        <w:t xml:space="preserve">properties of the source and target objects, </w:t>
      </w:r>
      <w:r w:rsidR="00A05FA3" w:rsidRPr="000D46AE">
        <w:rPr>
          <w:rFonts w:ascii="Times New Roman" w:hAnsi="Times New Roman" w:cs="Times New Roman"/>
          <w:sz w:val="24"/>
          <w:szCs w:val="24"/>
          <w:lang w:val="en-US"/>
          <w:rPrChange w:id="6090" w:author="Microsoft Office User" w:date="2019-10-30T11:35:00Z">
            <w:rPr>
              <w:rFonts w:ascii="Times New Roman" w:hAnsi="Times New Roman" w:cs="Times New Roman"/>
              <w:sz w:val="24"/>
              <w:szCs w:val="24"/>
              <w:lang w:val="en-US"/>
            </w:rPr>
          </w:rPrChange>
        </w:rPr>
        <w:t xml:space="preserve">or </w:t>
      </w:r>
      <w:r w:rsidR="00917598" w:rsidRPr="000D46AE">
        <w:rPr>
          <w:rFonts w:ascii="Times New Roman" w:hAnsi="Times New Roman" w:cs="Times New Roman"/>
          <w:sz w:val="24"/>
          <w:szCs w:val="24"/>
          <w:lang w:val="en-US"/>
          <w:rPrChange w:id="6091" w:author="Microsoft Office User" w:date="2019-10-30T11:35:00Z">
            <w:rPr>
              <w:rFonts w:ascii="Times New Roman" w:hAnsi="Times New Roman" w:cs="Times New Roman"/>
              <w:sz w:val="24"/>
              <w:szCs w:val="24"/>
              <w:lang w:val="en-US"/>
            </w:rPr>
          </w:rPrChange>
        </w:rPr>
        <w:t>the types of features being transformed from one object to another</w:t>
      </w:r>
      <w:r w:rsidR="004C240B" w:rsidRPr="000D46AE">
        <w:rPr>
          <w:rFonts w:ascii="Times New Roman" w:hAnsi="Times New Roman" w:cs="Times New Roman"/>
          <w:sz w:val="24"/>
          <w:szCs w:val="24"/>
          <w:lang w:val="en-US"/>
          <w:rPrChange w:id="6092" w:author="Microsoft Office User" w:date="2019-10-30T11:35:00Z">
            <w:rPr>
              <w:rFonts w:ascii="Times New Roman" w:hAnsi="Times New Roman" w:cs="Times New Roman"/>
              <w:sz w:val="24"/>
              <w:szCs w:val="24"/>
              <w:lang w:val="en-US"/>
            </w:rPr>
          </w:rPrChange>
        </w:rPr>
        <w:t xml:space="preserve"> matters across different domains</w:t>
      </w:r>
      <w:r w:rsidR="00917598" w:rsidRPr="000D46AE">
        <w:rPr>
          <w:rFonts w:ascii="Times New Roman" w:hAnsi="Times New Roman" w:cs="Times New Roman"/>
          <w:sz w:val="24"/>
          <w:szCs w:val="24"/>
          <w:lang w:val="en-US"/>
          <w:rPrChange w:id="6093" w:author="Microsoft Office User" w:date="2019-10-30T11:35:00Z">
            <w:rPr>
              <w:rFonts w:ascii="Times New Roman" w:hAnsi="Times New Roman" w:cs="Times New Roman"/>
              <w:sz w:val="24"/>
              <w:szCs w:val="24"/>
              <w:lang w:val="en-US"/>
            </w:rPr>
          </w:rPrChange>
        </w:rPr>
        <w:t xml:space="preserve">. </w:t>
      </w:r>
      <w:r w:rsidR="00CF6E0A" w:rsidRPr="000D46AE">
        <w:rPr>
          <w:rFonts w:ascii="Times New Roman" w:hAnsi="Times New Roman" w:cs="Times New Roman"/>
          <w:sz w:val="24"/>
          <w:szCs w:val="24"/>
          <w:lang w:val="en-US"/>
          <w:rPrChange w:id="6094" w:author="Microsoft Office User" w:date="2019-10-30T11:35:00Z">
            <w:rPr>
              <w:rFonts w:ascii="Times New Roman" w:hAnsi="Times New Roman" w:cs="Times New Roman"/>
              <w:sz w:val="24"/>
              <w:szCs w:val="24"/>
              <w:lang w:val="en-US"/>
            </w:rPr>
          </w:rPrChange>
        </w:rPr>
        <w:t xml:space="preserve">How </w:t>
      </w:r>
      <w:r w:rsidRPr="000D46AE">
        <w:rPr>
          <w:rFonts w:ascii="Times New Roman" w:hAnsi="Times New Roman" w:cs="Times New Roman"/>
          <w:sz w:val="24"/>
          <w:szCs w:val="24"/>
          <w:lang w:val="en-US"/>
          <w:rPrChange w:id="6095" w:author="Microsoft Office User" w:date="2019-10-30T11:35:00Z">
            <w:rPr>
              <w:rFonts w:ascii="Times New Roman" w:hAnsi="Times New Roman" w:cs="Times New Roman"/>
              <w:sz w:val="24"/>
              <w:szCs w:val="24"/>
              <w:lang w:val="en-US"/>
            </w:rPr>
          </w:rPrChange>
        </w:rPr>
        <w:t xml:space="preserve">shared features are established </w:t>
      </w:r>
      <w:r w:rsidR="004F4BB7" w:rsidRPr="000D46AE">
        <w:rPr>
          <w:rFonts w:ascii="Times New Roman" w:hAnsi="Times New Roman" w:cs="Times New Roman"/>
          <w:sz w:val="24"/>
          <w:szCs w:val="24"/>
          <w:lang w:val="en-US"/>
          <w:rPrChange w:id="6096" w:author="Microsoft Office User" w:date="2019-10-30T11:35:00Z">
            <w:rPr>
              <w:rFonts w:ascii="Times New Roman" w:hAnsi="Times New Roman" w:cs="Times New Roman"/>
              <w:sz w:val="24"/>
              <w:szCs w:val="24"/>
              <w:lang w:val="en-US"/>
            </w:rPr>
          </w:rPrChange>
        </w:rPr>
        <w:t xml:space="preserve">and </w:t>
      </w:r>
      <w:r w:rsidRPr="000D46AE">
        <w:rPr>
          <w:rFonts w:ascii="Times New Roman" w:hAnsi="Times New Roman" w:cs="Times New Roman"/>
          <w:sz w:val="24"/>
          <w:szCs w:val="24"/>
          <w:lang w:val="en-US"/>
          <w:rPrChange w:id="6097" w:author="Microsoft Office User" w:date="2019-10-30T11:35:00Z">
            <w:rPr>
              <w:rFonts w:ascii="Times New Roman" w:hAnsi="Times New Roman" w:cs="Times New Roman"/>
              <w:sz w:val="24"/>
              <w:szCs w:val="24"/>
              <w:lang w:val="en-US"/>
            </w:rPr>
          </w:rPrChange>
        </w:rPr>
        <w:t xml:space="preserve">changed </w:t>
      </w:r>
      <w:r w:rsidR="006746A0" w:rsidRPr="000D46AE">
        <w:rPr>
          <w:rFonts w:ascii="Times New Roman" w:hAnsi="Times New Roman" w:cs="Times New Roman"/>
          <w:sz w:val="24"/>
          <w:szCs w:val="24"/>
          <w:lang w:val="en-US"/>
          <w:rPrChange w:id="6098" w:author="Microsoft Office User" w:date="2019-10-30T11:35:00Z">
            <w:rPr>
              <w:rFonts w:ascii="Times New Roman" w:hAnsi="Times New Roman" w:cs="Times New Roman"/>
              <w:sz w:val="24"/>
              <w:szCs w:val="24"/>
              <w:lang w:val="en-US"/>
            </w:rPr>
          </w:rPrChange>
        </w:rPr>
        <w:t>may also matter</w:t>
      </w:r>
      <w:r w:rsidR="00CF6E0A" w:rsidRPr="000D46AE">
        <w:rPr>
          <w:rFonts w:ascii="Times New Roman" w:hAnsi="Times New Roman" w:cs="Times New Roman"/>
          <w:sz w:val="24"/>
          <w:szCs w:val="24"/>
          <w:lang w:val="en-US"/>
          <w:rPrChange w:id="6099" w:author="Microsoft Office User" w:date="2019-10-30T11:35:00Z">
            <w:rPr>
              <w:rFonts w:ascii="Times New Roman" w:hAnsi="Times New Roman" w:cs="Times New Roman"/>
              <w:sz w:val="24"/>
              <w:szCs w:val="24"/>
              <w:lang w:val="en-US"/>
            </w:rPr>
          </w:rPrChange>
        </w:rPr>
        <w:t>:</w:t>
      </w:r>
      <w:r w:rsidR="004F4BB7" w:rsidRPr="000D46AE">
        <w:rPr>
          <w:rFonts w:ascii="Times New Roman" w:hAnsi="Times New Roman" w:cs="Times New Roman"/>
          <w:sz w:val="24"/>
          <w:szCs w:val="24"/>
          <w:lang w:val="en-US"/>
          <w:rPrChange w:id="6100" w:author="Microsoft Office User" w:date="2019-10-30T11:35:00Z">
            <w:rPr>
              <w:rFonts w:ascii="Times New Roman" w:hAnsi="Times New Roman" w:cs="Times New Roman"/>
              <w:sz w:val="24"/>
              <w:szCs w:val="24"/>
              <w:lang w:val="en-US"/>
            </w:rPr>
          </w:rPrChange>
        </w:rPr>
        <w:t xml:space="preserve"> it may be easier to form and modify these effects via experience relative to observation or instruction</w:t>
      </w:r>
      <w:r w:rsidRPr="000D46AE">
        <w:rPr>
          <w:rFonts w:ascii="Times New Roman" w:hAnsi="Times New Roman" w:cs="Times New Roman"/>
          <w:sz w:val="24"/>
          <w:szCs w:val="24"/>
          <w:lang w:val="en-US"/>
          <w:rPrChange w:id="6101" w:author="Microsoft Office User" w:date="2019-10-30T11:35:00Z">
            <w:rPr>
              <w:rFonts w:ascii="Times New Roman" w:hAnsi="Times New Roman" w:cs="Times New Roman"/>
              <w:sz w:val="24"/>
              <w:szCs w:val="24"/>
              <w:lang w:val="en-US"/>
            </w:rPr>
          </w:rPrChange>
        </w:rPr>
        <w:t xml:space="preserve">. </w:t>
      </w:r>
      <w:r w:rsidR="00A05FA3" w:rsidRPr="000D46AE">
        <w:rPr>
          <w:rFonts w:ascii="Times New Roman" w:hAnsi="Times New Roman" w:cs="Times New Roman"/>
          <w:sz w:val="24"/>
          <w:szCs w:val="24"/>
          <w:lang w:val="en-US"/>
          <w:rPrChange w:id="6102" w:author="Microsoft Office User" w:date="2019-10-30T11:35:00Z">
            <w:rPr>
              <w:rFonts w:ascii="Times New Roman" w:hAnsi="Times New Roman" w:cs="Times New Roman"/>
              <w:sz w:val="24"/>
              <w:szCs w:val="24"/>
              <w:lang w:val="en-US"/>
            </w:rPr>
          </w:rPrChange>
        </w:rPr>
        <w:t xml:space="preserve">Our work </w:t>
      </w:r>
      <w:r w:rsidR="00683A8B" w:rsidRPr="000D46AE">
        <w:rPr>
          <w:rFonts w:ascii="Times New Roman" w:hAnsi="Times New Roman" w:cs="Times New Roman"/>
          <w:sz w:val="24"/>
          <w:szCs w:val="24"/>
          <w:lang w:val="en-US"/>
          <w:rPrChange w:id="6103" w:author="Microsoft Office User" w:date="2019-10-30T11:35:00Z">
            <w:rPr>
              <w:rFonts w:ascii="Times New Roman" w:hAnsi="Times New Roman" w:cs="Times New Roman"/>
              <w:sz w:val="24"/>
              <w:szCs w:val="24"/>
              <w:lang w:val="en-US"/>
            </w:rPr>
          </w:rPrChange>
        </w:rPr>
        <w:t>identified one such boundary condition: attention.</w:t>
      </w:r>
      <w:r w:rsidR="006746A0" w:rsidRPr="000D46AE">
        <w:rPr>
          <w:rFonts w:ascii="Times New Roman" w:hAnsi="Times New Roman" w:cs="Times New Roman"/>
          <w:sz w:val="24"/>
          <w:szCs w:val="24"/>
          <w:lang w:val="en-US"/>
          <w:rPrChange w:id="6104" w:author="Microsoft Office User" w:date="2019-10-30T11:35:00Z">
            <w:rPr>
              <w:rFonts w:ascii="Times New Roman" w:hAnsi="Times New Roman" w:cs="Times New Roman"/>
              <w:sz w:val="24"/>
              <w:szCs w:val="24"/>
              <w:lang w:val="en-US"/>
            </w:rPr>
          </w:rPrChange>
        </w:rPr>
        <w:t xml:space="preserve"> </w:t>
      </w:r>
      <w:r w:rsidR="00A05FA3" w:rsidRPr="000D46AE">
        <w:rPr>
          <w:rFonts w:ascii="Times New Roman" w:hAnsi="Times New Roman" w:cs="Times New Roman"/>
          <w:sz w:val="24"/>
          <w:szCs w:val="24"/>
          <w:lang w:val="en-US"/>
          <w:rPrChange w:id="6105" w:author="Microsoft Office User" w:date="2019-10-30T11:35:00Z">
            <w:rPr>
              <w:rFonts w:ascii="Times New Roman" w:hAnsi="Times New Roman" w:cs="Times New Roman"/>
              <w:sz w:val="24"/>
              <w:szCs w:val="24"/>
              <w:lang w:val="en-US"/>
            </w:rPr>
          </w:rPrChange>
        </w:rPr>
        <w:t>I</w:t>
      </w:r>
      <w:r w:rsidR="007E4CDF" w:rsidRPr="000D46AE">
        <w:rPr>
          <w:rFonts w:ascii="Times New Roman" w:hAnsi="Times New Roman" w:cs="Times New Roman"/>
          <w:sz w:val="24"/>
          <w:szCs w:val="24"/>
          <w:lang w:val="en-US"/>
          <w:rPrChange w:id="6106" w:author="Microsoft Office User" w:date="2019-10-30T11:35:00Z">
            <w:rPr>
              <w:rFonts w:ascii="Times New Roman" w:hAnsi="Times New Roman" w:cs="Times New Roman"/>
              <w:sz w:val="24"/>
              <w:szCs w:val="24"/>
              <w:lang w:val="en-US"/>
            </w:rPr>
          </w:rPrChange>
        </w:rPr>
        <w:t>n Experiments 2-</w:t>
      </w:r>
      <w:r w:rsidR="00A05FA3" w:rsidRPr="000D46AE">
        <w:rPr>
          <w:rFonts w:ascii="Times New Roman" w:hAnsi="Times New Roman" w:cs="Times New Roman"/>
          <w:sz w:val="24"/>
          <w:szCs w:val="24"/>
          <w:lang w:val="en-US"/>
          <w:rPrChange w:id="6107" w:author="Microsoft Office User" w:date="2019-10-30T11:35:00Z">
            <w:rPr>
              <w:rFonts w:ascii="Times New Roman" w:hAnsi="Times New Roman" w:cs="Times New Roman"/>
              <w:sz w:val="24"/>
              <w:szCs w:val="24"/>
              <w:lang w:val="en-US"/>
            </w:rPr>
          </w:rPrChange>
        </w:rPr>
        <w:t>3</w:t>
      </w:r>
      <w:r w:rsidR="007E4CDF" w:rsidRPr="000D46AE">
        <w:rPr>
          <w:rFonts w:ascii="Times New Roman" w:hAnsi="Times New Roman" w:cs="Times New Roman"/>
          <w:sz w:val="24"/>
          <w:szCs w:val="24"/>
          <w:lang w:val="en-US"/>
          <w:rPrChange w:id="6108" w:author="Microsoft Office User" w:date="2019-10-30T11:35:00Z">
            <w:rPr>
              <w:rFonts w:ascii="Times New Roman" w:hAnsi="Times New Roman" w:cs="Times New Roman"/>
              <w:sz w:val="24"/>
              <w:szCs w:val="24"/>
              <w:lang w:val="en-US"/>
            </w:rPr>
          </w:rPrChange>
        </w:rPr>
        <w:t xml:space="preserve"> </w:t>
      </w:r>
      <w:r w:rsidR="00683A8B" w:rsidRPr="000D46AE">
        <w:rPr>
          <w:rFonts w:ascii="Times New Roman" w:hAnsi="Times New Roman" w:cs="Times New Roman"/>
          <w:sz w:val="24"/>
          <w:szCs w:val="24"/>
          <w:lang w:val="en-US"/>
          <w:rPrChange w:id="6109" w:author="Microsoft Office User" w:date="2019-10-30T11:35:00Z">
            <w:rPr>
              <w:rFonts w:ascii="Times New Roman" w:hAnsi="Times New Roman" w:cs="Times New Roman"/>
              <w:sz w:val="24"/>
              <w:szCs w:val="24"/>
              <w:lang w:val="en-US"/>
            </w:rPr>
          </w:rPrChange>
        </w:rPr>
        <w:t xml:space="preserve">directing </w:t>
      </w:r>
      <w:r w:rsidR="007E4CDF" w:rsidRPr="000D46AE">
        <w:rPr>
          <w:rFonts w:ascii="Times New Roman" w:hAnsi="Times New Roman" w:cs="Times New Roman"/>
          <w:sz w:val="24"/>
          <w:szCs w:val="24"/>
          <w:lang w:val="en-US"/>
          <w:rPrChange w:id="6110" w:author="Microsoft Office User" w:date="2019-10-30T11:35:00Z">
            <w:rPr>
              <w:rFonts w:ascii="Times New Roman" w:hAnsi="Times New Roman" w:cs="Times New Roman"/>
              <w:sz w:val="24"/>
              <w:szCs w:val="24"/>
              <w:lang w:val="en-US"/>
            </w:rPr>
          </w:rPrChange>
        </w:rPr>
        <w:t xml:space="preserve">attention </w:t>
      </w:r>
      <w:r w:rsidR="006746A0" w:rsidRPr="000D46AE">
        <w:rPr>
          <w:rFonts w:ascii="Times New Roman" w:hAnsi="Times New Roman" w:cs="Times New Roman"/>
          <w:sz w:val="24"/>
          <w:szCs w:val="24"/>
          <w:lang w:val="en-US"/>
          <w:rPrChange w:id="6111" w:author="Microsoft Office User" w:date="2019-10-30T11:35:00Z">
            <w:rPr>
              <w:rFonts w:ascii="Times New Roman" w:hAnsi="Times New Roman" w:cs="Times New Roman"/>
              <w:sz w:val="24"/>
              <w:szCs w:val="24"/>
              <w:lang w:val="en-US"/>
            </w:rPr>
          </w:rPrChange>
        </w:rPr>
        <w:t>to</w:t>
      </w:r>
      <w:r w:rsidR="00683A8B" w:rsidRPr="000D46AE">
        <w:rPr>
          <w:rFonts w:ascii="Times New Roman" w:hAnsi="Times New Roman" w:cs="Times New Roman"/>
          <w:sz w:val="24"/>
          <w:szCs w:val="24"/>
          <w:lang w:val="en-US"/>
          <w:rPrChange w:id="6112" w:author="Microsoft Office User" w:date="2019-10-30T11:35:00Z">
            <w:rPr>
              <w:rFonts w:ascii="Times New Roman" w:hAnsi="Times New Roman" w:cs="Times New Roman"/>
              <w:sz w:val="24"/>
              <w:szCs w:val="24"/>
              <w:lang w:val="en-US"/>
            </w:rPr>
          </w:rPrChange>
        </w:rPr>
        <w:t>wards</w:t>
      </w:r>
      <w:r w:rsidR="006746A0" w:rsidRPr="000D46AE">
        <w:rPr>
          <w:rFonts w:ascii="Times New Roman" w:hAnsi="Times New Roman" w:cs="Times New Roman"/>
          <w:sz w:val="24"/>
          <w:szCs w:val="24"/>
          <w:lang w:val="en-US"/>
          <w:rPrChange w:id="6113" w:author="Microsoft Office User" w:date="2019-10-30T11:35:00Z">
            <w:rPr>
              <w:rFonts w:ascii="Times New Roman" w:hAnsi="Times New Roman" w:cs="Times New Roman"/>
              <w:sz w:val="24"/>
              <w:szCs w:val="24"/>
              <w:lang w:val="en-US"/>
            </w:rPr>
          </w:rPrChange>
        </w:rPr>
        <w:t xml:space="preserve"> the </w:t>
      </w:r>
      <w:r w:rsidR="007E4CDF" w:rsidRPr="000D46AE">
        <w:rPr>
          <w:rFonts w:ascii="Times New Roman" w:hAnsi="Times New Roman" w:cs="Times New Roman"/>
          <w:sz w:val="24"/>
          <w:szCs w:val="24"/>
          <w:lang w:val="en-US"/>
          <w:rPrChange w:id="6114" w:author="Microsoft Office User" w:date="2019-10-30T11:35:00Z">
            <w:rPr>
              <w:rFonts w:ascii="Times New Roman" w:hAnsi="Times New Roman" w:cs="Times New Roman"/>
              <w:sz w:val="24"/>
              <w:szCs w:val="24"/>
              <w:lang w:val="en-US"/>
            </w:rPr>
          </w:rPrChange>
        </w:rPr>
        <w:t>shared feature</w:t>
      </w:r>
      <w:r w:rsidR="006746A0" w:rsidRPr="000D46AE">
        <w:rPr>
          <w:rFonts w:ascii="Times New Roman" w:hAnsi="Times New Roman" w:cs="Times New Roman"/>
          <w:sz w:val="24"/>
          <w:szCs w:val="24"/>
          <w:lang w:val="en-US"/>
          <w:rPrChange w:id="6115" w:author="Microsoft Office User" w:date="2019-10-30T11:35:00Z">
            <w:rPr>
              <w:rFonts w:ascii="Times New Roman" w:hAnsi="Times New Roman" w:cs="Times New Roman"/>
              <w:sz w:val="24"/>
              <w:szCs w:val="24"/>
              <w:lang w:val="en-US"/>
            </w:rPr>
          </w:rPrChange>
        </w:rPr>
        <w:t xml:space="preserve"> led to </w:t>
      </w:r>
      <w:r w:rsidR="00726713" w:rsidRPr="000D46AE">
        <w:rPr>
          <w:rFonts w:ascii="Times New Roman" w:hAnsi="Times New Roman" w:cs="Times New Roman"/>
          <w:sz w:val="24"/>
          <w:szCs w:val="24"/>
          <w:lang w:val="en-US"/>
          <w:rPrChange w:id="6116" w:author="Microsoft Office User" w:date="2019-10-30T11:35:00Z">
            <w:rPr>
              <w:rFonts w:ascii="Times New Roman" w:hAnsi="Times New Roman" w:cs="Times New Roman"/>
              <w:sz w:val="24"/>
              <w:szCs w:val="24"/>
              <w:lang w:val="en-US"/>
            </w:rPr>
          </w:rPrChange>
        </w:rPr>
        <w:t>automatic</w:t>
      </w:r>
      <w:r w:rsidR="00683A8B" w:rsidRPr="000D46AE">
        <w:rPr>
          <w:rFonts w:ascii="Times New Roman" w:hAnsi="Times New Roman" w:cs="Times New Roman"/>
          <w:sz w:val="24"/>
          <w:szCs w:val="24"/>
          <w:lang w:val="en-US"/>
          <w:rPrChange w:id="6117" w:author="Microsoft Office User" w:date="2019-10-30T11:35:00Z">
            <w:rPr>
              <w:rFonts w:ascii="Times New Roman" w:hAnsi="Times New Roman" w:cs="Times New Roman"/>
              <w:sz w:val="24"/>
              <w:szCs w:val="24"/>
              <w:lang w:val="en-US"/>
            </w:rPr>
          </w:rPrChange>
        </w:rPr>
        <w:t xml:space="preserve"> and </w:t>
      </w:r>
      <w:r w:rsidR="00726713" w:rsidRPr="000D46AE">
        <w:rPr>
          <w:rFonts w:ascii="Times New Roman" w:hAnsi="Times New Roman" w:cs="Times New Roman"/>
          <w:sz w:val="24"/>
          <w:szCs w:val="24"/>
          <w:lang w:val="en-US"/>
          <w:rPrChange w:id="6118" w:author="Microsoft Office User" w:date="2019-10-30T11:35:00Z">
            <w:rPr>
              <w:rFonts w:ascii="Times New Roman" w:hAnsi="Times New Roman" w:cs="Times New Roman"/>
              <w:sz w:val="24"/>
              <w:szCs w:val="24"/>
              <w:lang w:val="en-US"/>
            </w:rPr>
          </w:rPrChange>
        </w:rPr>
        <w:t xml:space="preserve">self-reported </w:t>
      </w:r>
      <w:r w:rsidR="00D91BA8" w:rsidRPr="000D46AE">
        <w:rPr>
          <w:rFonts w:ascii="Times New Roman" w:hAnsi="Times New Roman" w:cs="Times New Roman"/>
          <w:sz w:val="24"/>
          <w:szCs w:val="24"/>
          <w:lang w:val="en-US"/>
          <w:rPrChange w:id="6119" w:author="Microsoft Office User" w:date="2019-10-30T11:35:00Z">
            <w:rPr>
              <w:rFonts w:ascii="Times New Roman" w:hAnsi="Times New Roman" w:cs="Times New Roman"/>
              <w:sz w:val="24"/>
              <w:szCs w:val="24"/>
              <w:lang w:val="en-US"/>
            </w:rPr>
          </w:rPrChange>
        </w:rPr>
        <w:t xml:space="preserve">evaluations </w:t>
      </w:r>
      <w:r w:rsidR="006746A0" w:rsidRPr="000D46AE">
        <w:rPr>
          <w:rFonts w:ascii="Times New Roman" w:hAnsi="Times New Roman" w:cs="Times New Roman"/>
          <w:sz w:val="24"/>
          <w:szCs w:val="24"/>
          <w:lang w:val="en-US"/>
          <w:rPrChange w:id="6120" w:author="Microsoft Office User" w:date="2019-10-30T11:35:00Z">
            <w:rPr>
              <w:rFonts w:ascii="Times New Roman" w:hAnsi="Times New Roman" w:cs="Times New Roman"/>
              <w:sz w:val="24"/>
              <w:szCs w:val="24"/>
              <w:lang w:val="en-US"/>
            </w:rPr>
          </w:rPrChange>
        </w:rPr>
        <w:t>whereas directing</w:t>
      </w:r>
      <w:r w:rsidR="007E4CDF" w:rsidRPr="000D46AE">
        <w:rPr>
          <w:rFonts w:ascii="Times New Roman" w:hAnsi="Times New Roman" w:cs="Times New Roman"/>
          <w:sz w:val="24"/>
          <w:szCs w:val="24"/>
          <w:lang w:val="en-US"/>
          <w:rPrChange w:id="6121" w:author="Microsoft Office User" w:date="2019-10-30T11:35:00Z">
            <w:rPr>
              <w:rFonts w:ascii="Times New Roman" w:hAnsi="Times New Roman" w:cs="Times New Roman"/>
              <w:sz w:val="24"/>
              <w:szCs w:val="24"/>
              <w:lang w:val="en-US"/>
            </w:rPr>
          </w:rPrChange>
        </w:rPr>
        <w:t xml:space="preserve"> attention away from that feature</w:t>
      </w:r>
      <w:r w:rsidR="006746A0" w:rsidRPr="000D46AE">
        <w:rPr>
          <w:rFonts w:ascii="Times New Roman" w:hAnsi="Times New Roman" w:cs="Times New Roman"/>
          <w:sz w:val="24"/>
          <w:szCs w:val="24"/>
          <w:lang w:val="en-US"/>
          <w:rPrChange w:id="6122" w:author="Microsoft Office User" w:date="2019-10-30T11:35:00Z">
            <w:rPr>
              <w:rFonts w:ascii="Times New Roman" w:hAnsi="Times New Roman" w:cs="Times New Roman"/>
              <w:sz w:val="24"/>
              <w:szCs w:val="24"/>
              <w:lang w:val="en-US"/>
            </w:rPr>
          </w:rPrChange>
        </w:rPr>
        <w:t xml:space="preserve"> eliminated </w:t>
      </w:r>
      <w:r w:rsidR="006B25BD" w:rsidRPr="000D46AE">
        <w:rPr>
          <w:rFonts w:ascii="Times New Roman" w:hAnsi="Times New Roman" w:cs="Times New Roman"/>
          <w:sz w:val="24"/>
          <w:szCs w:val="24"/>
          <w:lang w:val="en-US"/>
          <w:rPrChange w:id="6123" w:author="Microsoft Office User" w:date="2019-10-30T11:35:00Z">
            <w:rPr>
              <w:rFonts w:ascii="Times New Roman" w:hAnsi="Times New Roman" w:cs="Times New Roman"/>
              <w:sz w:val="24"/>
              <w:szCs w:val="24"/>
              <w:lang w:val="en-US"/>
            </w:rPr>
          </w:rPrChange>
        </w:rPr>
        <w:t xml:space="preserve">or even reversed </w:t>
      </w:r>
      <w:r w:rsidR="006746A0" w:rsidRPr="000D46AE">
        <w:rPr>
          <w:rFonts w:ascii="Times New Roman" w:hAnsi="Times New Roman" w:cs="Times New Roman"/>
          <w:sz w:val="24"/>
          <w:szCs w:val="24"/>
          <w:lang w:val="en-US"/>
          <w:rPrChange w:id="6124" w:author="Microsoft Office User" w:date="2019-10-30T11:35:00Z">
            <w:rPr>
              <w:rFonts w:ascii="Times New Roman" w:hAnsi="Times New Roman" w:cs="Times New Roman"/>
              <w:sz w:val="24"/>
              <w:szCs w:val="24"/>
              <w:lang w:val="en-US"/>
            </w:rPr>
          </w:rPrChange>
        </w:rPr>
        <w:t>the effect</w:t>
      </w:r>
      <w:r w:rsidR="007E4CDF" w:rsidRPr="000D46AE">
        <w:rPr>
          <w:rFonts w:ascii="Times New Roman" w:hAnsi="Times New Roman" w:cs="Times New Roman"/>
          <w:sz w:val="24"/>
          <w:szCs w:val="24"/>
          <w:lang w:val="en-US"/>
          <w:rPrChange w:id="6125" w:author="Microsoft Office User" w:date="2019-10-30T11:35:00Z">
            <w:rPr>
              <w:rFonts w:ascii="Times New Roman" w:hAnsi="Times New Roman" w:cs="Times New Roman"/>
              <w:sz w:val="24"/>
              <w:szCs w:val="24"/>
              <w:lang w:val="en-US"/>
            </w:rPr>
          </w:rPrChange>
        </w:rPr>
        <w:t xml:space="preserve">. </w:t>
      </w:r>
      <w:r w:rsidR="006746A0" w:rsidRPr="000D46AE">
        <w:rPr>
          <w:rFonts w:ascii="Times New Roman" w:hAnsi="Times New Roman" w:cs="Times New Roman"/>
          <w:sz w:val="24"/>
          <w:szCs w:val="24"/>
          <w:lang w:val="en-US"/>
          <w:rPrChange w:id="6126" w:author="Microsoft Office User" w:date="2019-10-30T11:35:00Z">
            <w:rPr>
              <w:rFonts w:ascii="Times New Roman" w:hAnsi="Times New Roman" w:cs="Times New Roman"/>
              <w:sz w:val="24"/>
              <w:szCs w:val="24"/>
              <w:lang w:val="en-US"/>
            </w:rPr>
          </w:rPrChange>
        </w:rPr>
        <w:t>One possibility is that people treat shared features as a cue that is ‘diagnostic’ for how they should respond to the target object (</w:t>
      </w:r>
      <w:r w:rsidR="005A1C9A" w:rsidRPr="000D46AE">
        <w:rPr>
          <w:rFonts w:ascii="Times New Roman" w:hAnsi="Times New Roman" w:cs="Times New Roman"/>
          <w:sz w:val="24"/>
          <w:szCs w:val="24"/>
          <w:lang w:val="en-US"/>
          <w:rPrChange w:id="6127" w:author="Microsoft Office User" w:date="2019-10-30T11:35:00Z">
            <w:rPr>
              <w:rFonts w:ascii="Times New Roman" w:hAnsi="Times New Roman" w:cs="Times New Roman"/>
              <w:sz w:val="24"/>
              <w:szCs w:val="24"/>
              <w:lang w:val="en-US"/>
            </w:rPr>
          </w:rPrChange>
        </w:rPr>
        <w:t xml:space="preserve">i.e., </w:t>
      </w:r>
      <w:r w:rsidR="006746A0" w:rsidRPr="000D46AE">
        <w:rPr>
          <w:rFonts w:ascii="Times New Roman" w:hAnsi="Times New Roman" w:cs="Times New Roman"/>
          <w:sz w:val="24"/>
          <w:szCs w:val="24"/>
          <w:lang w:val="en-US"/>
          <w:rPrChange w:id="6128" w:author="Microsoft Office User" w:date="2019-10-30T11:35:00Z">
            <w:rPr>
              <w:rFonts w:ascii="Times New Roman" w:hAnsi="Times New Roman" w:cs="Times New Roman"/>
              <w:sz w:val="24"/>
              <w:szCs w:val="24"/>
              <w:lang w:val="en-US"/>
            </w:rPr>
          </w:rPrChange>
        </w:rPr>
        <w:t xml:space="preserve">how they should evaluate the </w:t>
      </w:r>
      <w:r w:rsidR="008D0573" w:rsidRPr="000D46AE">
        <w:rPr>
          <w:rFonts w:ascii="Times New Roman" w:hAnsi="Times New Roman" w:cs="Times New Roman"/>
          <w:sz w:val="24"/>
          <w:szCs w:val="24"/>
          <w:lang w:val="en-US"/>
          <w:rPrChange w:id="6129" w:author="Microsoft Office User" w:date="2019-10-30T11:35:00Z">
            <w:rPr>
              <w:rFonts w:ascii="Times New Roman" w:hAnsi="Times New Roman" w:cs="Times New Roman"/>
              <w:sz w:val="24"/>
              <w:szCs w:val="24"/>
              <w:lang w:val="en-US"/>
            </w:rPr>
          </w:rPrChange>
        </w:rPr>
        <w:t>target</w:t>
      </w:r>
      <w:r w:rsidR="006746A0" w:rsidRPr="000D46AE">
        <w:rPr>
          <w:rFonts w:ascii="Times New Roman" w:hAnsi="Times New Roman" w:cs="Times New Roman"/>
          <w:sz w:val="24"/>
          <w:szCs w:val="24"/>
          <w:lang w:val="en-US"/>
          <w:rPrChange w:id="6130" w:author="Microsoft Office User" w:date="2019-10-30T11:35:00Z">
            <w:rPr>
              <w:rFonts w:ascii="Times New Roman" w:hAnsi="Times New Roman" w:cs="Times New Roman"/>
              <w:sz w:val="24"/>
              <w:szCs w:val="24"/>
              <w:lang w:val="en-US"/>
            </w:rPr>
          </w:rPrChange>
        </w:rPr>
        <w:t xml:space="preserve">). </w:t>
      </w:r>
      <w:r w:rsidR="00683A8B" w:rsidRPr="000D46AE">
        <w:rPr>
          <w:rFonts w:ascii="Times New Roman" w:hAnsi="Times New Roman" w:cs="Times New Roman"/>
          <w:sz w:val="24"/>
          <w:szCs w:val="24"/>
          <w:lang w:val="en-US"/>
          <w:rPrChange w:id="6131" w:author="Microsoft Office User" w:date="2019-10-30T11:35:00Z">
            <w:rPr>
              <w:rFonts w:ascii="Times New Roman" w:hAnsi="Times New Roman" w:cs="Times New Roman"/>
              <w:sz w:val="24"/>
              <w:szCs w:val="24"/>
              <w:lang w:val="en-US"/>
            </w:rPr>
          </w:rPrChange>
        </w:rPr>
        <w:t xml:space="preserve">It may be that </w:t>
      </w:r>
      <w:r w:rsidR="006746A0" w:rsidRPr="000D46AE">
        <w:rPr>
          <w:rFonts w:ascii="Times New Roman" w:hAnsi="Times New Roman" w:cs="Times New Roman"/>
          <w:sz w:val="24"/>
          <w:szCs w:val="24"/>
          <w:lang w:val="en-US"/>
          <w:rPrChange w:id="6132" w:author="Microsoft Office User" w:date="2019-10-30T11:35:00Z">
            <w:rPr>
              <w:rFonts w:ascii="Times New Roman" w:hAnsi="Times New Roman" w:cs="Times New Roman"/>
              <w:sz w:val="24"/>
              <w:szCs w:val="24"/>
              <w:lang w:val="en-US"/>
            </w:rPr>
          </w:rPrChange>
        </w:rPr>
        <w:t xml:space="preserve">the impact of shared features on behavior </w:t>
      </w:r>
      <w:r w:rsidR="00683A8B" w:rsidRPr="000D46AE">
        <w:rPr>
          <w:rFonts w:ascii="Times New Roman" w:hAnsi="Times New Roman" w:cs="Times New Roman"/>
          <w:sz w:val="24"/>
          <w:szCs w:val="24"/>
          <w:lang w:val="en-US"/>
          <w:rPrChange w:id="6133" w:author="Microsoft Office User" w:date="2019-10-30T11:35:00Z">
            <w:rPr>
              <w:rFonts w:ascii="Times New Roman" w:hAnsi="Times New Roman" w:cs="Times New Roman"/>
              <w:sz w:val="24"/>
              <w:szCs w:val="24"/>
              <w:lang w:val="en-US"/>
            </w:rPr>
          </w:rPrChange>
        </w:rPr>
        <w:t xml:space="preserve">is </w:t>
      </w:r>
      <w:r w:rsidR="006746A0" w:rsidRPr="000D46AE">
        <w:rPr>
          <w:rFonts w:ascii="Times New Roman" w:hAnsi="Times New Roman" w:cs="Times New Roman"/>
          <w:sz w:val="24"/>
          <w:szCs w:val="24"/>
          <w:lang w:val="en-US"/>
          <w:rPrChange w:id="6134" w:author="Microsoft Office User" w:date="2019-10-30T11:35:00Z">
            <w:rPr>
              <w:rFonts w:ascii="Times New Roman" w:hAnsi="Times New Roman" w:cs="Times New Roman"/>
              <w:sz w:val="24"/>
              <w:szCs w:val="24"/>
              <w:lang w:val="en-US"/>
            </w:rPr>
          </w:rPrChange>
        </w:rPr>
        <w:t>moderated by other cues in the environment which signal to what extent the shared feature is diagnostic or not when making a judgement.</w:t>
      </w:r>
      <w:r w:rsidR="005A1C9A" w:rsidRPr="000D46AE">
        <w:rPr>
          <w:rFonts w:ascii="Times New Roman" w:hAnsi="Times New Roman" w:cs="Times New Roman"/>
          <w:sz w:val="24"/>
          <w:szCs w:val="24"/>
          <w:lang w:val="en-US"/>
          <w:rPrChange w:id="6135" w:author="Microsoft Office User" w:date="2019-10-30T11:35:00Z">
            <w:rPr>
              <w:rFonts w:ascii="Times New Roman" w:hAnsi="Times New Roman" w:cs="Times New Roman"/>
              <w:sz w:val="24"/>
              <w:szCs w:val="24"/>
              <w:lang w:val="en-US"/>
            </w:rPr>
          </w:rPrChange>
        </w:rPr>
        <w:t xml:space="preserve"> </w:t>
      </w:r>
      <w:r w:rsidR="00683A8B" w:rsidRPr="000D46AE">
        <w:rPr>
          <w:rFonts w:ascii="Times New Roman" w:hAnsi="Times New Roman" w:cs="Times New Roman"/>
          <w:sz w:val="24"/>
          <w:szCs w:val="24"/>
          <w:lang w:val="en-US"/>
          <w:rPrChange w:id="6136" w:author="Microsoft Office User" w:date="2019-10-30T11:35:00Z">
            <w:rPr>
              <w:rFonts w:ascii="Times New Roman" w:hAnsi="Times New Roman" w:cs="Times New Roman"/>
              <w:sz w:val="24"/>
              <w:szCs w:val="24"/>
              <w:lang w:val="en-US"/>
            </w:rPr>
          </w:rPrChange>
        </w:rPr>
        <w:t xml:space="preserve">This is worthy of further study. </w:t>
      </w:r>
      <w:r w:rsidR="005A1C9A" w:rsidRPr="000D46AE">
        <w:rPr>
          <w:rFonts w:ascii="Times New Roman" w:hAnsi="Times New Roman" w:cs="Times New Roman"/>
          <w:sz w:val="24"/>
          <w:szCs w:val="24"/>
          <w:lang w:val="en-US"/>
          <w:rPrChange w:id="6137" w:author="Microsoft Office User" w:date="2019-10-30T11:35:00Z">
            <w:rPr>
              <w:rFonts w:ascii="Times New Roman" w:hAnsi="Times New Roman" w:cs="Times New Roman"/>
              <w:sz w:val="24"/>
              <w:szCs w:val="24"/>
              <w:lang w:val="en-US"/>
            </w:rPr>
          </w:rPrChange>
        </w:rPr>
        <w:t>There may be still other conditions necessary for these effects to emerge and change</w:t>
      </w:r>
      <w:r w:rsidR="00A05FA3" w:rsidRPr="000D46AE">
        <w:rPr>
          <w:rFonts w:ascii="Times New Roman" w:hAnsi="Times New Roman" w:cs="Times New Roman"/>
          <w:sz w:val="24"/>
          <w:szCs w:val="24"/>
          <w:lang w:val="en-US"/>
          <w:rPrChange w:id="6138" w:author="Microsoft Office User" w:date="2019-10-30T11:35:00Z">
            <w:rPr>
              <w:rFonts w:ascii="Times New Roman" w:hAnsi="Times New Roman" w:cs="Times New Roman"/>
              <w:sz w:val="24"/>
              <w:szCs w:val="24"/>
              <w:lang w:val="en-US"/>
            </w:rPr>
          </w:rPrChange>
        </w:rPr>
        <w:t xml:space="preserve"> that should also be examined</w:t>
      </w:r>
      <w:r w:rsidR="005A1C9A" w:rsidRPr="000D46AE">
        <w:rPr>
          <w:rFonts w:ascii="Times New Roman" w:hAnsi="Times New Roman" w:cs="Times New Roman"/>
          <w:sz w:val="24"/>
          <w:szCs w:val="24"/>
          <w:lang w:val="en-US"/>
          <w:rPrChange w:id="6139" w:author="Microsoft Office User" w:date="2019-10-30T11:35:00Z">
            <w:rPr>
              <w:rFonts w:ascii="Times New Roman" w:hAnsi="Times New Roman" w:cs="Times New Roman"/>
              <w:sz w:val="24"/>
              <w:szCs w:val="24"/>
              <w:lang w:val="en-US"/>
            </w:rPr>
          </w:rPrChange>
        </w:rPr>
        <w:t xml:space="preserve">. </w:t>
      </w:r>
      <w:r w:rsidR="0092506F" w:rsidRPr="000D46AE">
        <w:rPr>
          <w:rFonts w:ascii="Times New Roman" w:hAnsi="Times New Roman" w:cs="Times New Roman"/>
          <w:sz w:val="24"/>
          <w:szCs w:val="24"/>
          <w:lang w:val="en-US"/>
          <w:rPrChange w:id="6140" w:author="Microsoft Office User" w:date="2019-10-30T11:35:00Z">
            <w:rPr>
              <w:rFonts w:ascii="Times New Roman" w:hAnsi="Times New Roman" w:cs="Times New Roman"/>
              <w:sz w:val="24"/>
              <w:szCs w:val="24"/>
              <w:lang w:val="en-US"/>
            </w:rPr>
          </w:rPrChange>
        </w:rPr>
        <w:t xml:space="preserve">The current studies utilized </w:t>
      </w:r>
      <w:r w:rsidR="005746D0" w:rsidRPr="000D46AE">
        <w:rPr>
          <w:rFonts w:ascii="Times New Roman" w:hAnsi="Times New Roman" w:cs="Times New Roman"/>
          <w:sz w:val="24"/>
          <w:szCs w:val="24"/>
          <w:lang w:val="en-US"/>
          <w:rPrChange w:id="6141" w:author="Microsoft Office User" w:date="2019-10-30T11:35:00Z">
            <w:rPr>
              <w:rFonts w:ascii="Times New Roman" w:hAnsi="Times New Roman" w:cs="Times New Roman"/>
              <w:sz w:val="24"/>
              <w:szCs w:val="24"/>
              <w:lang w:val="en-US"/>
            </w:rPr>
          </w:rPrChange>
        </w:rPr>
        <w:t xml:space="preserve">two </w:t>
      </w:r>
      <w:r w:rsidR="0092506F" w:rsidRPr="000D46AE">
        <w:rPr>
          <w:rFonts w:ascii="Times New Roman" w:hAnsi="Times New Roman" w:cs="Times New Roman"/>
          <w:sz w:val="24"/>
          <w:szCs w:val="24"/>
          <w:lang w:val="en-US"/>
          <w:rPrChange w:id="6142" w:author="Microsoft Office User" w:date="2019-10-30T11:35:00Z">
            <w:rPr>
              <w:rFonts w:ascii="Times New Roman" w:hAnsi="Times New Roman" w:cs="Times New Roman"/>
              <w:sz w:val="24"/>
              <w:szCs w:val="24"/>
              <w:lang w:val="en-US"/>
            </w:rPr>
          </w:rPrChange>
        </w:rPr>
        <w:t>type</w:t>
      </w:r>
      <w:r w:rsidR="005746D0" w:rsidRPr="000D46AE">
        <w:rPr>
          <w:rFonts w:ascii="Times New Roman" w:hAnsi="Times New Roman" w:cs="Times New Roman"/>
          <w:sz w:val="24"/>
          <w:szCs w:val="24"/>
          <w:lang w:val="en-US"/>
          <w:rPrChange w:id="6143" w:author="Microsoft Office User" w:date="2019-10-30T11:35:00Z">
            <w:rPr>
              <w:rFonts w:ascii="Times New Roman" w:hAnsi="Times New Roman" w:cs="Times New Roman"/>
              <w:sz w:val="24"/>
              <w:szCs w:val="24"/>
              <w:lang w:val="en-US"/>
            </w:rPr>
          </w:rPrChange>
        </w:rPr>
        <w:t>s</w:t>
      </w:r>
      <w:r w:rsidR="0092506F" w:rsidRPr="000D46AE">
        <w:rPr>
          <w:rFonts w:ascii="Times New Roman" w:hAnsi="Times New Roman" w:cs="Times New Roman"/>
          <w:sz w:val="24"/>
          <w:szCs w:val="24"/>
          <w:lang w:val="en-US"/>
          <w:rPrChange w:id="6144" w:author="Microsoft Office User" w:date="2019-10-30T11:35:00Z">
            <w:rPr>
              <w:rFonts w:ascii="Times New Roman" w:hAnsi="Times New Roman" w:cs="Times New Roman"/>
              <w:sz w:val="24"/>
              <w:szCs w:val="24"/>
              <w:lang w:val="en-US"/>
            </w:rPr>
          </w:rPrChange>
        </w:rPr>
        <w:t xml:space="preserve"> of procedure to document these effects and </w:t>
      </w:r>
      <w:r w:rsidR="0092506F" w:rsidRPr="000D46AE">
        <w:rPr>
          <w:rFonts w:ascii="Times New Roman" w:hAnsi="Times New Roman" w:cs="Times New Roman"/>
          <w:sz w:val="24"/>
          <w:szCs w:val="24"/>
          <w:lang w:val="en-US"/>
          <w:rPrChange w:id="6145" w:author="Microsoft Office User" w:date="2019-10-30T11:35:00Z">
            <w:rPr>
              <w:rFonts w:ascii="Times New Roman" w:hAnsi="Times New Roman" w:cs="Times New Roman"/>
              <w:sz w:val="24"/>
              <w:szCs w:val="24"/>
              <w:lang w:val="en-US"/>
            </w:rPr>
          </w:rPrChange>
        </w:rPr>
        <w:lastRenderedPageBreak/>
        <w:t xml:space="preserve">readers should be careful not to conflate the former with the latter. Many other procedures could be devised to study this class of effects.  </w:t>
      </w:r>
    </w:p>
    <w:p w14:paraId="51784D36" w14:textId="3D07E3CA" w:rsidR="00632C9E" w:rsidRPr="000D46AE" w:rsidRDefault="00A05FA3" w:rsidP="00632C9E">
      <w:pPr>
        <w:spacing w:line="480" w:lineRule="auto"/>
        <w:rPr>
          <w:rFonts w:ascii="Times New Roman" w:hAnsi="Times New Roman" w:cs="Times New Roman"/>
          <w:sz w:val="24"/>
          <w:szCs w:val="24"/>
          <w:lang w:val="en-US"/>
          <w:rPrChange w:id="6146"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6147" w:author="Microsoft Office User" w:date="2019-10-30T11:35:00Z">
            <w:rPr>
              <w:rFonts w:ascii="Times New Roman" w:hAnsi="Times New Roman" w:cs="Times New Roman"/>
              <w:sz w:val="24"/>
              <w:szCs w:val="24"/>
              <w:lang w:val="en-US"/>
            </w:rPr>
          </w:rPrChange>
        </w:rPr>
        <w:tab/>
        <w:t xml:space="preserve">We previously argued that shared features could be conceptualized as relational contextual cues. If so, then it should be possible to change </w:t>
      </w:r>
      <w:r w:rsidR="004C240B" w:rsidRPr="000D46AE">
        <w:rPr>
          <w:rFonts w:ascii="Times New Roman" w:hAnsi="Times New Roman" w:cs="Times New Roman"/>
          <w:sz w:val="24"/>
          <w:szCs w:val="24"/>
          <w:lang w:val="en-US"/>
          <w:rPrChange w:id="6148" w:author="Microsoft Office User" w:date="2019-10-30T11:35:00Z">
            <w:rPr>
              <w:rFonts w:ascii="Times New Roman" w:hAnsi="Times New Roman" w:cs="Times New Roman"/>
              <w:sz w:val="24"/>
              <w:szCs w:val="24"/>
              <w:lang w:val="en-US"/>
            </w:rPr>
          </w:rPrChange>
        </w:rPr>
        <w:t xml:space="preserve">the </w:t>
      </w:r>
      <w:r w:rsidRPr="000D46AE">
        <w:rPr>
          <w:rFonts w:ascii="Times New Roman" w:hAnsi="Times New Roman" w:cs="Times New Roman"/>
          <w:sz w:val="24"/>
          <w:szCs w:val="24"/>
          <w:lang w:val="en-US"/>
          <w:rPrChange w:id="6149" w:author="Microsoft Office User" w:date="2019-10-30T11:35:00Z">
            <w:rPr>
              <w:rFonts w:ascii="Times New Roman" w:hAnsi="Times New Roman" w:cs="Times New Roman"/>
              <w:sz w:val="24"/>
              <w:szCs w:val="24"/>
              <w:lang w:val="en-US"/>
            </w:rPr>
          </w:rPrChange>
        </w:rPr>
        <w:t>relational meaning</w:t>
      </w:r>
      <w:r w:rsidR="00A10A8E" w:rsidRPr="000D46AE">
        <w:rPr>
          <w:rFonts w:ascii="Times New Roman" w:hAnsi="Times New Roman" w:cs="Times New Roman"/>
          <w:sz w:val="24"/>
          <w:szCs w:val="24"/>
          <w:lang w:val="en-US"/>
          <w:rPrChange w:id="6150" w:author="Microsoft Office User" w:date="2019-10-30T11:35:00Z">
            <w:rPr>
              <w:rFonts w:ascii="Times New Roman" w:hAnsi="Times New Roman" w:cs="Times New Roman"/>
              <w:sz w:val="24"/>
              <w:szCs w:val="24"/>
              <w:lang w:val="en-US"/>
            </w:rPr>
          </w:rPrChange>
        </w:rPr>
        <w:t xml:space="preserve"> of the fact that objects share features</w:t>
      </w:r>
      <w:r w:rsidRPr="000D46AE">
        <w:rPr>
          <w:rFonts w:ascii="Times New Roman" w:hAnsi="Times New Roman" w:cs="Times New Roman"/>
          <w:sz w:val="24"/>
          <w:szCs w:val="24"/>
          <w:lang w:val="en-US"/>
          <w:rPrChange w:id="6151" w:author="Microsoft Office User" w:date="2019-10-30T11:35:00Z">
            <w:rPr>
              <w:rFonts w:ascii="Times New Roman" w:hAnsi="Times New Roman" w:cs="Times New Roman"/>
              <w:sz w:val="24"/>
              <w:szCs w:val="24"/>
              <w:lang w:val="en-US"/>
            </w:rPr>
          </w:rPrChange>
        </w:rPr>
        <w:t xml:space="preserve">, </w:t>
      </w:r>
      <w:r w:rsidR="007B68A8" w:rsidRPr="000D46AE">
        <w:rPr>
          <w:rFonts w:ascii="Times New Roman" w:hAnsi="Times New Roman" w:cs="Times New Roman"/>
          <w:sz w:val="24"/>
          <w:szCs w:val="24"/>
          <w:lang w:val="en-US"/>
          <w:rPrChange w:id="6152" w:author="Microsoft Office User" w:date="2019-10-30T11:35:00Z">
            <w:rPr>
              <w:rFonts w:ascii="Times New Roman" w:hAnsi="Times New Roman" w:cs="Times New Roman"/>
              <w:sz w:val="24"/>
              <w:szCs w:val="24"/>
              <w:lang w:val="en-US"/>
            </w:rPr>
          </w:rPrChange>
        </w:rPr>
        <w:t xml:space="preserve">and thus the assumptions </w:t>
      </w:r>
      <w:r w:rsidRPr="000D46AE">
        <w:rPr>
          <w:rFonts w:ascii="Times New Roman" w:hAnsi="Times New Roman" w:cs="Times New Roman"/>
          <w:sz w:val="24"/>
          <w:szCs w:val="24"/>
          <w:lang w:val="en-US"/>
          <w:rPrChange w:id="6153" w:author="Microsoft Office User" w:date="2019-10-30T11:35:00Z">
            <w:rPr>
              <w:rFonts w:ascii="Times New Roman" w:hAnsi="Times New Roman" w:cs="Times New Roman"/>
              <w:sz w:val="24"/>
              <w:szCs w:val="24"/>
              <w:lang w:val="en-US"/>
            </w:rPr>
          </w:rPrChange>
        </w:rPr>
        <w:t xml:space="preserve">people make </w:t>
      </w:r>
      <w:r w:rsidR="007B68A8" w:rsidRPr="000D46AE">
        <w:rPr>
          <w:rFonts w:ascii="Times New Roman" w:hAnsi="Times New Roman" w:cs="Times New Roman"/>
          <w:sz w:val="24"/>
          <w:szCs w:val="24"/>
          <w:lang w:val="en-US"/>
          <w:rPrChange w:id="6154" w:author="Microsoft Office User" w:date="2019-10-30T11:35:00Z">
            <w:rPr>
              <w:rFonts w:ascii="Times New Roman" w:hAnsi="Times New Roman" w:cs="Times New Roman"/>
              <w:sz w:val="24"/>
              <w:szCs w:val="24"/>
              <w:lang w:val="en-US"/>
            </w:rPr>
          </w:rPrChange>
        </w:rPr>
        <w:t>about target object</w:t>
      </w:r>
      <w:r w:rsidRPr="000D46AE">
        <w:rPr>
          <w:rFonts w:ascii="Times New Roman" w:hAnsi="Times New Roman" w:cs="Times New Roman"/>
          <w:sz w:val="24"/>
          <w:szCs w:val="24"/>
          <w:lang w:val="en-US"/>
          <w:rPrChange w:id="6155" w:author="Microsoft Office User" w:date="2019-10-30T11:35:00Z">
            <w:rPr>
              <w:rFonts w:ascii="Times New Roman" w:hAnsi="Times New Roman" w:cs="Times New Roman"/>
              <w:sz w:val="24"/>
              <w:szCs w:val="24"/>
              <w:lang w:val="en-US"/>
            </w:rPr>
          </w:rPrChange>
        </w:rPr>
        <w:t xml:space="preserve"> features on the basis of those </w:t>
      </w:r>
      <w:r w:rsidR="00A10A8E" w:rsidRPr="000D46AE">
        <w:rPr>
          <w:rFonts w:ascii="Times New Roman" w:hAnsi="Times New Roman" w:cs="Times New Roman"/>
          <w:sz w:val="24"/>
          <w:szCs w:val="24"/>
          <w:lang w:val="en-US"/>
          <w:rPrChange w:id="6156" w:author="Microsoft Office User" w:date="2019-10-30T11:35:00Z">
            <w:rPr>
              <w:rFonts w:ascii="Times New Roman" w:hAnsi="Times New Roman" w:cs="Times New Roman"/>
              <w:sz w:val="24"/>
              <w:szCs w:val="24"/>
              <w:lang w:val="en-US"/>
            </w:rPr>
          </w:rPrChange>
        </w:rPr>
        <w:t>shared features</w:t>
      </w:r>
      <w:r w:rsidR="007B68A8" w:rsidRPr="000D46AE">
        <w:rPr>
          <w:rFonts w:ascii="Times New Roman" w:hAnsi="Times New Roman" w:cs="Times New Roman"/>
          <w:sz w:val="24"/>
          <w:szCs w:val="24"/>
          <w:lang w:val="en-US"/>
          <w:rPrChange w:id="6157" w:author="Microsoft Office User" w:date="2019-10-30T11:35:00Z">
            <w:rPr>
              <w:rFonts w:ascii="Times New Roman" w:hAnsi="Times New Roman" w:cs="Times New Roman"/>
              <w:sz w:val="24"/>
              <w:szCs w:val="24"/>
              <w:lang w:val="en-US"/>
            </w:rPr>
          </w:rPrChange>
        </w:rPr>
        <w:t>.</w:t>
      </w:r>
      <w:r w:rsidRPr="000D46AE">
        <w:rPr>
          <w:rFonts w:ascii="Times New Roman" w:hAnsi="Times New Roman" w:cs="Times New Roman"/>
          <w:sz w:val="24"/>
          <w:szCs w:val="24"/>
          <w:lang w:val="en-US"/>
          <w:rPrChange w:id="6158" w:author="Microsoft Office User" w:date="2019-10-30T11:35:00Z">
            <w:rPr>
              <w:rFonts w:ascii="Times New Roman" w:hAnsi="Times New Roman" w:cs="Times New Roman"/>
              <w:sz w:val="24"/>
              <w:szCs w:val="24"/>
              <w:lang w:val="en-US"/>
            </w:rPr>
          </w:rPrChange>
        </w:rPr>
        <w:t xml:space="preserve"> </w:t>
      </w:r>
      <w:r w:rsidR="00632C9E" w:rsidRPr="000D46AE">
        <w:rPr>
          <w:rFonts w:ascii="Times New Roman" w:hAnsi="Times New Roman" w:cs="Times New Roman"/>
          <w:sz w:val="24"/>
          <w:szCs w:val="24"/>
          <w:lang w:val="en-US"/>
          <w:rPrChange w:id="6159" w:author="Microsoft Office User" w:date="2019-10-30T11:35:00Z">
            <w:rPr>
              <w:rFonts w:ascii="Times New Roman" w:hAnsi="Times New Roman" w:cs="Times New Roman"/>
              <w:sz w:val="24"/>
              <w:szCs w:val="24"/>
              <w:lang w:val="en-US"/>
            </w:rPr>
          </w:rPrChange>
        </w:rPr>
        <w:t xml:space="preserve">Although a shared feature will typically signal that the </w:t>
      </w:r>
      <w:r w:rsidR="00DD162D" w:rsidRPr="000D46AE">
        <w:rPr>
          <w:rFonts w:ascii="Times New Roman" w:hAnsi="Times New Roman" w:cs="Times New Roman"/>
          <w:sz w:val="24"/>
          <w:szCs w:val="24"/>
          <w:lang w:val="en-US"/>
          <w:rPrChange w:id="6160" w:author="Microsoft Office User" w:date="2019-10-30T11:35:00Z">
            <w:rPr>
              <w:rFonts w:ascii="Times New Roman" w:hAnsi="Times New Roman" w:cs="Times New Roman"/>
              <w:sz w:val="24"/>
              <w:szCs w:val="24"/>
              <w:lang w:val="en-US"/>
            </w:rPr>
          </w:rPrChange>
        </w:rPr>
        <w:t xml:space="preserve">source and target objects are similar to one another (and thus </w:t>
      </w:r>
      <w:r w:rsidR="00632C9E" w:rsidRPr="000D46AE">
        <w:rPr>
          <w:rFonts w:ascii="Times New Roman" w:hAnsi="Times New Roman" w:cs="Times New Roman"/>
          <w:sz w:val="24"/>
          <w:szCs w:val="24"/>
          <w:lang w:val="en-US"/>
          <w:rPrChange w:id="6161" w:author="Microsoft Office User" w:date="2019-10-30T11:35:00Z">
            <w:rPr>
              <w:rFonts w:ascii="Times New Roman" w:hAnsi="Times New Roman" w:cs="Times New Roman"/>
              <w:sz w:val="24"/>
              <w:szCs w:val="24"/>
              <w:lang w:val="en-US"/>
            </w:rPr>
          </w:rPrChange>
        </w:rPr>
        <w:t xml:space="preserve">give rise to </w:t>
      </w:r>
      <w:r w:rsidR="00DD162D" w:rsidRPr="000D46AE">
        <w:rPr>
          <w:rFonts w:ascii="Times New Roman" w:hAnsi="Times New Roman" w:cs="Times New Roman"/>
          <w:i/>
          <w:sz w:val="24"/>
          <w:szCs w:val="24"/>
          <w:lang w:val="en-US"/>
          <w:rPrChange w:id="6162" w:author="Microsoft Office User" w:date="2019-10-30T11:35:00Z">
            <w:rPr>
              <w:rFonts w:ascii="Times New Roman" w:hAnsi="Times New Roman" w:cs="Times New Roman"/>
              <w:i/>
              <w:sz w:val="24"/>
              <w:szCs w:val="24"/>
              <w:lang w:val="en-US"/>
            </w:rPr>
          </w:rPrChange>
        </w:rPr>
        <w:t>feature transfer</w:t>
      </w:r>
      <w:r w:rsidR="00DD162D" w:rsidRPr="000D46AE">
        <w:rPr>
          <w:rFonts w:ascii="Times New Roman" w:hAnsi="Times New Roman" w:cs="Times New Roman"/>
          <w:sz w:val="24"/>
          <w:szCs w:val="24"/>
          <w:lang w:val="en-US"/>
          <w:rPrChange w:id="6163" w:author="Microsoft Office User" w:date="2019-10-30T11:35:00Z">
            <w:rPr>
              <w:rFonts w:ascii="Times New Roman" w:hAnsi="Times New Roman" w:cs="Times New Roman"/>
              <w:sz w:val="24"/>
              <w:szCs w:val="24"/>
              <w:lang w:val="en-US"/>
            </w:rPr>
          </w:rPrChange>
        </w:rPr>
        <w:t xml:space="preserve">) there is no reason why a shared feature cannot </w:t>
      </w:r>
      <w:r w:rsidR="00632C9E" w:rsidRPr="000D46AE">
        <w:rPr>
          <w:rFonts w:ascii="Times New Roman" w:hAnsi="Times New Roman" w:cs="Times New Roman"/>
          <w:sz w:val="24"/>
          <w:szCs w:val="24"/>
          <w:lang w:val="en-US"/>
          <w:rPrChange w:id="6164" w:author="Microsoft Office User" w:date="2019-10-30T11:35:00Z">
            <w:rPr>
              <w:rFonts w:ascii="Times New Roman" w:hAnsi="Times New Roman" w:cs="Times New Roman"/>
              <w:sz w:val="24"/>
              <w:szCs w:val="24"/>
              <w:lang w:val="en-US"/>
            </w:rPr>
          </w:rPrChange>
        </w:rPr>
        <w:t xml:space="preserve">instead </w:t>
      </w:r>
      <w:r w:rsidR="00DD162D" w:rsidRPr="000D46AE">
        <w:rPr>
          <w:rFonts w:ascii="Times New Roman" w:hAnsi="Times New Roman" w:cs="Times New Roman"/>
          <w:sz w:val="24"/>
          <w:szCs w:val="24"/>
          <w:lang w:val="en-US"/>
          <w:rPrChange w:id="6165" w:author="Microsoft Office User" w:date="2019-10-30T11:35:00Z">
            <w:rPr>
              <w:rFonts w:ascii="Times New Roman" w:hAnsi="Times New Roman" w:cs="Times New Roman"/>
              <w:sz w:val="24"/>
              <w:szCs w:val="24"/>
              <w:lang w:val="en-US"/>
            </w:rPr>
          </w:rPrChange>
        </w:rPr>
        <w:t xml:space="preserve">signal that the source and target are related in other ways (and thus </w:t>
      </w:r>
      <w:r w:rsidR="00632C9E" w:rsidRPr="000D46AE">
        <w:rPr>
          <w:rFonts w:ascii="Times New Roman" w:hAnsi="Times New Roman" w:cs="Times New Roman"/>
          <w:sz w:val="24"/>
          <w:szCs w:val="24"/>
          <w:lang w:val="en-US"/>
          <w:rPrChange w:id="6166" w:author="Microsoft Office User" w:date="2019-10-30T11:35:00Z">
            <w:rPr>
              <w:rFonts w:ascii="Times New Roman" w:hAnsi="Times New Roman" w:cs="Times New Roman"/>
              <w:sz w:val="24"/>
              <w:szCs w:val="24"/>
              <w:lang w:val="en-US"/>
            </w:rPr>
          </w:rPrChange>
        </w:rPr>
        <w:t xml:space="preserve">give rise to </w:t>
      </w:r>
      <w:r w:rsidR="00DD162D" w:rsidRPr="000D46AE">
        <w:rPr>
          <w:rFonts w:ascii="Times New Roman" w:hAnsi="Times New Roman" w:cs="Times New Roman"/>
          <w:i/>
          <w:sz w:val="24"/>
          <w:szCs w:val="24"/>
          <w:lang w:val="en-US"/>
          <w:rPrChange w:id="6167" w:author="Microsoft Office User" w:date="2019-10-30T11:35:00Z">
            <w:rPr>
              <w:rFonts w:ascii="Times New Roman" w:hAnsi="Times New Roman" w:cs="Times New Roman"/>
              <w:i/>
              <w:sz w:val="24"/>
              <w:szCs w:val="24"/>
              <w:lang w:val="en-US"/>
            </w:rPr>
          </w:rPrChange>
        </w:rPr>
        <w:t>feature transformation</w:t>
      </w:r>
      <w:r w:rsidR="00DD162D" w:rsidRPr="000D46AE">
        <w:rPr>
          <w:rFonts w:ascii="Times New Roman" w:hAnsi="Times New Roman" w:cs="Times New Roman"/>
          <w:sz w:val="24"/>
          <w:szCs w:val="24"/>
          <w:lang w:val="en-US"/>
          <w:rPrChange w:id="6168" w:author="Microsoft Office User" w:date="2019-10-30T11:35:00Z">
            <w:rPr>
              <w:rFonts w:ascii="Times New Roman" w:hAnsi="Times New Roman" w:cs="Times New Roman"/>
              <w:sz w:val="24"/>
              <w:szCs w:val="24"/>
              <w:lang w:val="en-US"/>
            </w:rPr>
          </w:rPrChange>
        </w:rPr>
        <w:t xml:space="preserve">). For instance, it </w:t>
      </w:r>
      <w:r w:rsidR="007B68A8" w:rsidRPr="000D46AE">
        <w:rPr>
          <w:rFonts w:ascii="Times New Roman" w:hAnsi="Times New Roman" w:cs="Times New Roman"/>
          <w:sz w:val="24"/>
          <w:szCs w:val="24"/>
          <w:lang w:val="en-US"/>
          <w:rPrChange w:id="6169" w:author="Microsoft Office User" w:date="2019-10-30T11:35:00Z">
            <w:rPr>
              <w:rFonts w:ascii="Times New Roman" w:hAnsi="Times New Roman" w:cs="Times New Roman"/>
              <w:sz w:val="24"/>
              <w:szCs w:val="24"/>
              <w:lang w:val="en-US"/>
            </w:rPr>
          </w:rPrChange>
        </w:rPr>
        <w:t>may be that the feature shared by a source and target object signals that those objects are</w:t>
      </w:r>
      <w:r w:rsidR="00632C9E" w:rsidRPr="000D46AE">
        <w:rPr>
          <w:rFonts w:ascii="Times New Roman" w:hAnsi="Times New Roman" w:cs="Times New Roman"/>
          <w:sz w:val="24"/>
          <w:szCs w:val="24"/>
          <w:lang w:val="en-US"/>
          <w:rPrChange w:id="6170" w:author="Microsoft Office User" w:date="2019-10-30T11:35:00Z">
            <w:rPr>
              <w:rFonts w:ascii="Times New Roman" w:hAnsi="Times New Roman" w:cs="Times New Roman"/>
              <w:sz w:val="24"/>
              <w:szCs w:val="24"/>
              <w:lang w:val="en-US"/>
            </w:rPr>
          </w:rPrChange>
        </w:rPr>
        <w:t xml:space="preserve"> opposite</w:t>
      </w:r>
      <w:r w:rsidR="007B68A8" w:rsidRPr="000D46AE">
        <w:rPr>
          <w:rFonts w:ascii="Times New Roman" w:hAnsi="Times New Roman" w:cs="Times New Roman"/>
          <w:sz w:val="24"/>
          <w:szCs w:val="24"/>
          <w:lang w:val="en-US"/>
          <w:rPrChange w:id="6171" w:author="Microsoft Office User" w:date="2019-10-30T11:35:00Z">
            <w:rPr>
              <w:rFonts w:ascii="Times New Roman" w:hAnsi="Times New Roman" w:cs="Times New Roman"/>
              <w:sz w:val="24"/>
              <w:szCs w:val="24"/>
              <w:lang w:val="en-US"/>
            </w:rPr>
          </w:rPrChange>
        </w:rPr>
        <w:t>, hierarchical</w:t>
      </w:r>
      <w:r w:rsidR="00632C9E" w:rsidRPr="000D46AE">
        <w:rPr>
          <w:rFonts w:ascii="Times New Roman" w:hAnsi="Times New Roman" w:cs="Times New Roman"/>
          <w:sz w:val="24"/>
          <w:szCs w:val="24"/>
          <w:lang w:val="en-US"/>
          <w:rPrChange w:id="6172" w:author="Microsoft Office User" w:date="2019-10-30T11:35:00Z">
            <w:rPr>
              <w:rFonts w:ascii="Times New Roman" w:hAnsi="Times New Roman" w:cs="Times New Roman"/>
              <w:sz w:val="24"/>
              <w:szCs w:val="24"/>
              <w:lang w:val="en-US"/>
            </w:rPr>
          </w:rPrChange>
        </w:rPr>
        <w:t>,</w:t>
      </w:r>
      <w:r w:rsidR="007B68A8" w:rsidRPr="000D46AE">
        <w:rPr>
          <w:rFonts w:ascii="Times New Roman" w:hAnsi="Times New Roman" w:cs="Times New Roman"/>
          <w:sz w:val="24"/>
          <w:szCs w:val="24"/>
          <w:lang w:val="en-US"/>
          <w:rPrChange w:id="6173" w:author="Microsoft Office User" w:date="2019-10-30T11:35:00Z">
            <w:rPr>
              <w:rFonts w:ascii="Times New Roman" w:hAnsi="Times New Roman" w:cs="Times New Roman"/>
              <w:sz w:val="24"/>
              <w:szCs w:val="24"/>
              <w:lang w:val="en-US"/>
            </w:rPr>
          </w:rPrChange>
        </w:rPr>
        <w:t xml:space="preserve"> </w:t>
      </w:r>
      <w:r w:rsidR="00632C9E" w:rsidRPr="000D46AE">
        <w:rPr>
          <w:rFonts w:ascii="Times New Roman" w:hAnsi="Times New Roman" w:cs="Times New Roman"/>
          <w:sz w:val="24"/>
          <w:szCs w:val="24"/>
          <w:lang w:val="en-US"/>
          <w:rPrChange w:id="6174" w:author="Microsoft Office User" w:date="2019-10-30T11:35:00Z">
            <w:rPr>
              <w:rFonts w:ascii="Times New Roman" w:hAnsi="Times New Roman" w:cs="Times New Roman"/>
              <w:sz w:val="24"/>
              <w:szCs w:val="24"/>
              <w:lang w:val="en-US"/>
            </w:rPr>
          </w:rPrChange>
        </w:rPr>
        <w:t xml:space="preserve">different, </w:t>
      </w:r>
      <w:r w:rsidR="007B68A8" w:rsidRPr="000D46AE">
        <w:rPr>
          <w:rFonts w:ascii="Times New Roman" w:hAnsi="Times New Roman" w:cs="Times New Roman"/>
          <w:sz w:val="24"/>
          <w:szCs w:val="24"/>
          <w:lang w:val="en-US"/>
          <w:rPrChange w:id="6175" w:author="Microsoft Office User" w:date="2019-10-30T11:35:00Z">
            <w:rPr>
              <w:rFonts w:ascii="Times New Roman" w:hAnsi="Times New Roman" w:cs="Times New Roman"/>
              <w:sz w:val="24"/>
              <w:szCs w:val="24"/>
              <w:lang w:val="en-US"/>
            </w:rPr>
          </w:rPrChange>
        </w:rPr>
        <w:t xml:space="preserve">or </w:t>
      </w:r>
      <w:r w:rsidR="00632C9E" w:rsidRPr="000D46AE">
        <w:rPr>
          <w:rFonts w:ascii="Times New Roman" w:hAnsi="Times New Roman" w:cs="Times New Roman"/>
          <w:sz w:val="24"/>
          <w:szCs w:val="24"/>
          <w:lang w:val="en-US"/>
          <w:rPrChange w:id="6176" w:author="Microsoft Office User" w:date="2019-10-30T11:35:00Z">
            <w:rPr>
              <w:rFonts w:ascii="Times New Roman" w:hAnsi="Times New Roman" w:cs="Times New Roman"/>
              <w:sz w:val="24"/>
              <w:szCs w:val="24"/>
              <w:lang w:val="en-US"/>
            </w:rPr>
          </w:rPrChange>
        </w:rPr>
        <w:t xml:space="preserve">related in any number of </w:t>
      </w:r>
      <w:r w:rsidR="007B68A8" w:rsidRPr="000D46AE">
        <w:rPr>
          <w:rFonts w:ascii="Times New Roman" w:hAnsi="Times New Roman" w:cs="Times New Roman"/>
          <w:sz w:val="24"/>
          <w:szCs w:val="24"/>
          <w:lang w:val="en-US"/>
          <w:rPrChange w:id="6177" w:author="Microsoft Office User" w:date="2019-10-30T11:35:00Z">
            <w:rPr>
              <w:rFonts w:ascii="Times New Roman" w:hAnsi="Times New Roman" w:cs="Times New Roman"/>
              <w:sz w:val="24"/>
              <w:szCs w:val="24"/>
              <w:lang w:val="en-US"/>
            </w:rPr>
          </w:rPrChange>
        </w:rPr>
        <w:t xml:space="preserve">other </w:t>
      </w:r>
      <w:r w:rsidR="00DD162D" w:rsidRPr="000D46AE">
        <w:rPr>
          <w:rFonts w:ascii="Times New Roman" w:hAnsi="Times New Roman" w:cs="Times New Roman"/>
          <w:sz w:val="24"/>
          <w:szCs w:val="24"/>
          <w:lang w:val="en-US"/>
          <w:rPrChange w:id="6178" w:author="Microsoft Office User" w:date="2019-10-30T11:35:00Z">
            <w:rPr>
              <w:rFonts w:ascii="Times New Roman" w:hAnsi="Times New Roman" w:cs="Times New Roman"/>
              <w:sz w:val="24"/>
              <w:szCs w:val="24"/>
              <w:lang w:val="en-US"/>
            </w:rPr>
          </w:rPrChange>
        </w:rPr>
        <w:t>ways</w:t>
      </w:r>
      <w:r w:rsidR="007B68A8" w:rsidRPr="000D46AE">
        <w:rPr>
          <w:rFonts w:ascii="Times New Roman" w:hAnsi="Times New Roman" w:cs="Times New Roman"/>
          <w:sz w:val="24"/>
          <w:szCs w:val="24"/>
          <w:lang w:val="en-US"/>
          <w:rPrChange w:id="6179" w:author="Microsoft Office User" w:date="2019-10-30T11:35:00Z">
            <w:rPr>
              <w:rFonts w:ascii="Times New Roman" w:hAnsi="Times New Roman" w:cs="Times New Roman"/>
              <w:sz w:val="24"/>
              <w:szCs w:val="24"/>
              <w:lang w:val="en-US"/>
            </w:rPr>
          </w:rPrChange>
        </w:rPr>
        <w:t xml:space="preserve">. </w:t>
      </w:r>
      <w:r w:rsidR="0006702F" w:rsidRPr="000D46AE">
        <w:rPr>
          <w:rFonts w:ascii="Times New Roman" w:hAnsi="Times New Roman" w:cs="Times New Roman"/>
          <w:sz w:val="24"/>
          <w:szCs w:val="24"/>
          <w:lang w:val="en-US"/>
          <w:rPrChange w:id="6180" w:author="Microsoft Office User" w:date="2019-10-30T11:35:00Z">
            <w:rPr>
              <w:rFonts w:ascii="Times New Roman" w:hAnsi="Times New Roman" w:cs="Times New Roman"/>
              <w:sz w:val="24"/>
              <w:szCs w:val="24"/>
              <w:lang w:val="en-US"/>
            </w:rPr>
          </w:rPrChange>
        </w:rPr>
        <w:t xml:space="preserve">This </w:t>
      </w:r>
      <w:r w:rsidR="00632C9E" w:rsidRPr="000D46AE">
        <w:rPr>
          <w:rFonts w:ascii="Times New Roman" w:hAnsi="Times New Roman" w:cs="Times New Roman"/>
          <w:sz w:val="24"/>
          <w:szCs w:val="24"/>
          <w:lang w:val="en-US"/>
          <w:rPrChange w:id="6181" w:author="Microsoft Office User" w:date="2019-10-30T11:35:00Z">
            <w:rPr>
              <w:rFonts w:ascii="Times New Roman" w:hAnsi="Times New Roman" w:cs="Times New Roman"/>
              <w:sz w:val="24"/>
              <w:szCs w:val="24"/>
              <w:lang w:val="en-US"/>
            </w:rPr>
          </w:rPrChange>
        </w:rPr>
        <w:t xml:space="preserve">also </w:t>
      </w:r>
      <w:r w:rsidR="0006702F" w:rsidRPr="000D46AE">
        <w:rPr>
          <w:rFonts w:ascii="Times New Roman" w:hAnsi="Times New Roman" w:cs="Times New Roman"/>
          <w:sz w:val="24"/>
          <w:szCs w:val="24"/>
          <w:lang w:val="en-US"/>
          <w:rPrChange w:id="6182" w:author="Microsoft Office User" w:date="2019-10-30T11:35:00Z">
            <w:rPr>
              <w:rFonts w:ascii="Times New Roman" w:hAnsi="Times New Roman" w:cs="Times New Roman"/>
              <w:sz w:val="24"/>
              <w:szCs w:val="24"/>
              <w:lang w:val="en-US"/>
            </w:rPr>
          </w:rPrChange>
        </w:rPr>
        <w:t xml:space="preserve">seems like a promising </w:t>
      </w:r>
      <w:r w:rsidR="00632C9E" w:rsidRPr="000D46AE">
        <w:rPr>
          <w:rFonts w:ascii="Times New Roman" w:hAnsi="Times New Roman" w:cs="Times New Roman"/>
          <w:sz w:val="24"/>
          <w:szCs w:val="24"/>
          <w:lang w:val="en-US"/>
          <w:rPrChange w:id="6183" w:author="Microsoft Office User" w:date="2019-10-30T11:35:00Z">
            <w:rPr>
              <w:rFonts w:ascii="Times New Roman" w:hAnsi="Times New Roman" w:cs="Times New Roman"/>
              <w:sz w:val="24"/>
              <w:szCs w:val="24"/>
              <w:lang w:val="en-US"/>
            </w:rPr>
          </w:rPrChange>
        </w:rPr>
        <w:t xml:space="preserve">research </w:t>
      </w:r>
      <w:r w:rsidR="0006702F" w:rsidRPr="000D46AE">
        <w:rPr>
          <w:rFonts w:ascii="Times New Roman" w:hAnsi="Times New Roman" w:cs="Times New Roman"/>
          <w:sz w:val="24"/>
          <w:szCs w:val="24"/>
          <w:lang w:val="en-US"/>
          <w:rPrChange w:id="6184" w:author="Microsoft Office User" w:date="2019-10-30T11:35:00Z">
            <w:rPr>
              <w:rFonts w:ascii="Times New Roman" w:hAnsi="Times New Roman" w:cs="Times New Roman"/>
              <w:sz w:val="24"/>
              <w:szCs w:val="24"/>
              <w:lang w:val="en-US"/>
            </w:rPr>
          </w:rPrChange>
        </w:rPr>
        <w:t>direction</w:t>
      </w:r>
      <w:r w:rsidR="00A10A8E" w:rsidRPr="000D46AE">
        <w:rPr>
          <w:rFonts w:ascii="Times New Roman" w:hAnsi="Times New Roman" w:cs="Times New Roman"/>
          <w:sz w:val="24"/>
          <w:szCs w:val="24"/>
          <w:lang w:val="en-US"/>
          <w:rPrChange w:id="6185" w:author="Microsoft Office User" w:date="2019-10-30T11:35:00Z">
            <w:rPr>
              <w:rFonts w:ascii="Times New Roman" w:hAnsi="Times New Roman" w:cs="Times New Roman"/>
              <w:sz w:val="24"/>
              <w:szCs w:val="24"/>
              <w:lang w:val="en-US"/>
            </w:rPr>
          </w:rPrChange>
        </w:rPr>
        <w:t xml:space="preserve"> for future research</w:t>
      </w:r>
      <w:r w:rsidR="0006702F" w:rsidRPr="000D46AE">
        <w:rPr>
          <w:rFonts w:ascii="Times New Roman" w:hAnsi="Times New Roman" w:cs="Times New Roman"/>
          <w:sz w:val="24"/>
          <w:szCs w:val="24"/>
          <w:lang w:val="en-US"/>
          <w:rPrChange w:id="6186" w:author="Microsoft Office User" w:date="2019-10-30T11:35:00Z">
            <w:rPr>
              <w:rFonts w:ascii="Times New Roman" w:hAnsi="Times New Roman" w:cs="Times New Roman"/>
              <w:sz w:val="24"/>
              <w:szCs w:val="24"/>
              <w:lang w:val="en-US"/>
            </w:rPr>
          </w:rPrChange>
        </w:rPr>
        <w:t>.</w:t>
      </w:r>
    </w:p>
    <w:p w14:paraId="74C5A309" w14:textId="17DAE7D6" w:rsidR="007401D0" w:rsidRPr="000D46AE" w:rsidRDefault="00632C9E" w:rsidP="007401D0">
      <w:pPr>
        <w:spacing w:line="480" w:lineRule="auto"/>
        <w:rPr>
          <w:rFonts w:ascii="Times New Roman" w:hAnsi="Times New Roman" w:cs="Times New Roman"/>
          <w:sz w:val="24"/>
          <w:szCs w:val="24"/>
          <w:lang w:val="en-US"/>
          <w:rPrChange w:id="6187"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6188" w:author="Microsoft Office User" w:date="2019-10-30T11:35:00Z">
            <w:rPr>
              <w:rFonts w:ascii="Times New Roman" w:hAnsi="Times New Roman" w:cs="Times New Roman"/>
              <w:sz w:val="24"/>
              <w:szCs w:val="24"/>
              <w:lang w:val="en-US"/>
            </w:rPr>
          </w:rPrChange>
        </w:rPr>
        <w:tab/>
      </w:r>
      <w:r w:rsidR="007401D0" w:rsidRPr="000D46AE">
        <w:rPr>
          <w:rFonts w:ascii="Times New Roman" w:hAnsi="Times New Roman" w:cs="Times New Roman"/>
          <w:sz w:val="24"/>
          <w:szCs w:val="24"/>
          <w:lang w:val="en-US"/>
          <w:rPrChange w:id="6189" w:author="Microsoft Office User" w:date="2019-10-30T11:35:00Z">
            <w:rPr>
              <w:rFonts w:ascii="Times New Roman" w:hAnsi="Times New Roman" w:cs="Times New Roman"/>
              <w:sz w:val="24"/>
              <w:szCs w:val="24"/>
              <w:lang w:val="en-US"/>
            </w:rPr>
          </w:rPrChange>
        </w:rPr>
        <w:t>A</w:t>
      </w:r>
      <w:r w:rsidRPr="000D46AE">
        <w:rPr>
          <w:rFonts w:ascii="Times New Roman" w:hAnsi="Times New Roman" w:cs="Times New Roman"/>
          <w:sz w:val="24"/>
          <w:szCs w:val="24"/>
          <w:lang w:val="en-US"/>
          <w:rPrChange w:id="6190" w:author="Microsoft Office User" w:date="2019-10-30T11:35:00Z">
            <w:rPr>
              <w:rFonts w:ascii="Times New Roman" w:hAnsi="Times New Roman" w:cs="Times New Roman"/>
              <w:sz w:val="24"/>
              <w:szCs w:val="24"/>
              <w:lang w:val="en-US"/>
            </w:rPr>
          </w:rPrChange>
        </w:rPr>
        <w:t xml:space="preserve">nother </w:t>
      </w:r>
      <w:r w:rsidR="00273F1A" w:rsidRPr="000D46AE">
        <w:rPr>
          <w:rFonts w:ascii="Times New Roman" w:hAnsi="Times New Roman" w:cs="Times New Roman"/>
          <w:sz w:val="24"/>
          <w:szCs w:val="24"/>
          <w:lang w:val="en-US"/>
          <w:rPrChange w:id="6191" w:author="Microsoft Office User" w:date="2019-10-30T11:35:00Z">
            <w:rPr>
              <w:rFonts w:ascii="Times New Roman" w:hAnsi="Times New Roman" w:cs="Times New Roman"/>
              <w:sz w:val="24"/>
              <w:szCs w:val="24"/>
              <w:lang w:val="en-US"/>
            </w:rPr>
          </w:rPrChange>
        </w:rPr>
        <w:t xml:space="preserve">interesting possibility is that </w:t>
      </w:r>
      <w:r w:rsidR="00E02996" w:rsidRPr="000D46AE">
        <w:rPr>
          <w:rFonts w:ascii="Times New Roman" w:hAnsi="Times New Roman" w:cs="Times New Roman"/>
          <w:sz w:val="24"/>
          <w:szCs w:val="24"/>
          <w:lang w:val="en-US"/>
          <w:rPrChange w:id="6192" w:author="Microsoft Office User" w:date="2019-10-30T11:35:00Z">
            <w:rPr>
              <w:rFonts w:ascii="Times New Roman" w:hAnsi="Times New Roman" w:cs="Times New Roman"/>
              <w:sz w:val="24"/>
              <w:szCs w:val="24"/>
              <w:lang w:val="en-US"/>
            </w:rPr>
          </w:rPrChange>
        </w:rPr>
        <w:t xml:space="preserve">opposite </w:t>
      </w:r>
      <w:r w:rsidR="00273F1A" w:rsidRPr="000D46AE">
        <w:rPr>
          <w:rFonts w:ascii="Times New Roman" w:hAnsi="Times New Roman" w:cs="Times New Roman"/>
          <w:sz w:val="24"/>
          <w:szCs w:val="24"/>
          <w:lang w:val="en-US"/>
          <w:rPrChange w:id="6193" w:author="Microsoft Office User" w:date="2019-10-30T11:35:00Z">
            <w:rPr>
              <w:rFonts w:ascii="Times New Roman" w:hAnsi="Times New Roman" w:cs="Times New Roman"/>
              <w:sz w:val="24"/>
              <w:szCs w:val="24"/>
              <w:lang w:val="en-US"/>
            </w:rPr>
          </w:rPrChange>
        </w:rPr>
        <w:t xml:space="preserve">features </w:t>
      </w:r>
      <w:r w:rsidRPr="000D46AE">
        <w:rPr>
          <w:rFonts w:ascii="Times New Roman" w:hAnsi="Times New Roman" w:cs="Times New Roman"/>
          <w:sz w:val="24"/>
          <w:szCs w:val="24"/>
          <w:lang w:val="en-US"/>
          <w:rPrChange w:id="6194" w:author="Microsoft Office User" w:date="2019-10-30T11:35:00Z">
            <w:rPr>
              <w:rFonts w:ascii="Times New Roman" w:hAnsi="Times New Roman" w:cs="Times New Roman"/>
              <w:sz w:val="24"/>
              <w:szCs w:val="24"/>
              <w:lang w:val="en-US"/>
            </w:rPr>
          </w:rPrChange>
        </w:rPr>
        <w:t xml:space="preserve">may </w:t>
      </w:r>
      <w:r w:rsidR="00273F1A" w:rsidRPr="000D46AE">
        <w:rPr>
          <w:rFonts w:ascii="Times New Roman" w:hAnsi="Times New Roman" w:cs="Times New Roman"/>
          <w:sz w:val="24"/>
          <w:szCs w:val="24"/>
          <w:lang w:val="en-US"/>
          <w:rPrChange w:id="6195" w:author="Microsoft Office User" w:date="2019-10-30T11:35:00Z">
            <w:rPr>
              <w:rFonts w:ascii="Times New Roman" w:hAnsi="Times New Roman" w:cs="Times New Roman"/>
              <w:sz w:val="24"/>
              <w:szCs w:val="24"/>
              <w:lang w:val="en-US"/>
            </w:rPr>
          </w:rPrChange>
        </w:rPr>
        <w:t xml:space="preserve">influence behavior as well. In a recent set of studies De Houwer </w:t>
      </w:r>
      <w:r w:rsidR="00A10A8E" w:rsidRPr="000D46AE">
        <w:rPr>
          <w:rFonts w:ascii="Times New Roman" w:hAnsi="Times New Roman" w:cs="Times New Roman"/>
          <w:sz w:val="24"/>
          <w:szCs w:val="24"/>
          <w:lang w:val="en-US"/>
          <w:rPrChange w:id="6196" w:author="Microsoft Office User" w:date="2019-10-30T11:35:00Z">
            <w:rPr>
              <w:rFonts w:ascii="Times New Roman" w:hAnsi="Times New Roman" w:cs="Times New Roman"/>
              <w:sz w:val="24"/>
              <w:szCs w:val="24"/>
              <w:lang w:val="en-US"/>
            </w:rPr>
          </w:rPrChange>
        </w:rPr>
        <w:t>and</w:t>
      </w:r>
      <w:r w:rsidR="00273F1A" w:rsidRPr="000D46AE">
        <w:rPr>
          <w:rFonts w:ascii="Times New Roman" w:hAnsi="Times New Roman" w:cs="Times New Roman"/>
          <w:sz w:val="24"/>
          <w:szCs w:val="24"/>
          <w:lang w:val="en-US"/>
          <w:rPrChange w:id="6197" w:author="Microsoft Office User" w:date="2019-10-30T11:35:00Z">
            <w:rPr>
              <w:rFonts w:ascii="Times New Roman" w:hAnsi="Times New Roman" w:cs="Times New Roman"/>
              <w:sz w:val="24"/>
              <w:szCs w:val="24"/>
              <w:lang w:val="en-US"/>
            </w:rPr>
          </w:rPrChange>
        </w:rPr>
        <w:t xml:space="preserve"> Hussey (</w:t>
      </w:r>
      <w:r w:rsidR="00CB7735" w:rsidRPr="000D46AE">
        <w:rPr>
          <w:rFonts w:ascii="Times New Roman" w:hAnsi="Times New Roman" w:cs="Times New Roman"/>
          <w:sz w:val="24"/>
          <w:szCs w:val="24"/>
          <w:lang w:val="en-US"/>
          <w:rPrChange w:id="6198" w:author="Microsoft Office User" w:date="2019-10-30T11:35:00Z">
            <w:rPr>
              <w:rFonts w:ascii="Times New Roman" w:hAnsi="Times New Roman" w:cs="Times New Roman"/>
              <w:sz w:val="24"/>
              <w:szCs w:val="24"/>
              <w:lang w:val="en-US"/>
            </w:rPr>
          </w:rPrChange>
        </w:rPr>
        <w:t>2019</w:t>
      </w:r>
      <w:r w:rsidR="00273F1A" w:rsidRPr="000D46AE">
        <w:rPr>
          <w:rFonts w:ascii="Times New Roman" w:hAnsi="Times New Roman" w:cs="Times New Roman"/>
          <w:sz w:val="24"/>
          <w:szCs w:val="24"/>
          <w:lang w:val="en-US"/>
          <w:rPrChange w:id="6199" w:author="Microsoft Office User" w:date="2019-10-30T11:35:00Z">
            <w:rPr>
              <w:rFonts w:ascii="Times New Roman" w:hAnsi="Times New Roman" w:cs="Times New Roman"/>
              <w:sz w:val="24"/>
              <w:szCs w:val="24"/>
              <w:lang w:val="en-US"/>
            </w:rPr>
          </w:rPrChange>
        </w:rPr>
        <w:t xml:space="preserve">) exposed participants to a simple learning task where participants had to assign valenced words to </w:t>
      </w:r>
      <w:r w:rsidRPr="000D46AE">
        <w:rPr>
          <w:rFonts w:ascii="Times New Roman" w:hAnsi="Times New Roman" w:cs="Times New Roman"/>
          <w:sz w:val="24"/>
          <w:szCs w:val="24"/>
          <w:lang w:val="en-US"/>
          <w:rPrChange w:id="6200" w:author="Microsoft Office User" w:date="2019-10-30T11:35:00Z">
            <w:rPr>
              <w:rFonts w:ascii="Times New Roman" w:hAnsi="Times New Roman" w:cs="Times New Roman"/>
              <w:sz w:val="24"/>
              <w:szCs w:val="24"/>
              <w:lang w:val="en-US"/>
            </w:rPr>
          </w:rPrChange>
        </w:rPr>
        <w:t>the left-</w:t>
      </w:r>
      <w:r w:rsidR="00273F1A" w:rsidRPr="000D46AE">
        <w:rPr>
          <w:rFonts w:ascii="Times New Roman" w:hAnsi="Times New Roman" w:cs="Times New Roman"/>
          <w:sz w:val="24"/>
          <w:szCs w:val="24"/>
          <w:lang w:val="en-US"/>
          <w:rPrChange w:id="6201" w:author="Microsoft Office User" w:date="2019-10-30T11:35:00Z">
            <w:rPr>
              <w:rFonts w:ascii="Times New Roman" w:hAnsi="Times New Roman" w:cs="Times New Roman"/>
              <w:sz w:val="24"/>
              <w:szCs w:val="24"/>
              <w:lang w:val="en-US"/>
            </w:rPr>
          </w:rPrChange>
        </w:rPr>
        <w:t xml:space="preserve">side of the screen and unknown nonsense words to the </w:t>
      </w:r>
      <w:r w:rsidRPr="000D46AE">
        <w:rPr>
          <w:rFonts w:ascii="Times New Roman" w:hAnsi="Times New Roman" w:cs="Times New Roman"/>
          <w:sz w:val="24"/>
          <w:szCs w:val="24"/>
          <w:lang w:val="en-US"/>
          <w:rPrChange w:id="6202" w:author="Microsoft Office User" w:date="2019-10-30T11:35:00Z">
            <w:rPr>
              <w:rFonts w:ascii="Times New Roman" w:hAnsi="Times New Roman" w:cs="Times New Roman"/>
              <w:sz w:val="24"/>
              <w:szCs w:val="24"/>
              <w:lang w:val="en-US"/>
            </w:rPr>
          </w:rPrChange>
        </w:rPr>
        <w:t>right-</w:t>
      </w:r>
      <w:r w:rsidR="00273F1A" w:rsidRPr="000D46AE">
        <w:rPr>
          <w:rFonts w:ascii="Times New Roman" w:hAnsi="Times New Roman" w:cs="Times New Roman"/>
          <w:sz w:val="24"/>
          <w:szCs w:val="24"/>
          <w:lang w:val="en-US"/>
          <w:rPrChange w:id="6203" w:author="Microsoft Office User" w:date="2019-10-30T11:35:00Z">
            <w:rPr>
              <w:rFonts w:ascii="Times New Roman" w:hAnsi="Times New Roman" w:cs="Times New Roman"/>
              <w:sz w:val="24"/>
              <w:szCs w:val="24"/>
              <w:lang w:val="en-US"/>
            </w:rPr>
          </w:rPrChange>
        </w:rPr>
        <w:t xml:space="preserve">side of the screen. Following training the nonsense words acquired </w:t>
      </w:r>
      <w:r w:rsidRPr="000D46AE">
        <w:rPr>
          <w:rFonts w:ascii="Times New Roman" w:hAnsi="Times New Roman" w:cs="Times New Roman"/>
          <w:sz w:val="24"/>
          <w:szCs w:val="24"/>
          <w:lang w:val="en-US"/>
          <w:rPrChange w:id="6204" w:author="Microsoft Office User" w:date="2019-10-30T11:35:00Z">
            <w:rPr>
              <w:rFonts w:ascii="Times New Roman" w:hAnsi="Times New Roman" w:cs="Times New Roman"/>
              <w:sz w:val="24"/>
              <w:szCs w:val="24"/>
              <w:lang w:val="en-US"/>
            </w:rPr>
          </w:rPrChange>
        </w:rPr>
        <w:t xml:space="preserve">an </w:t>
      </w:r>
      <w:r w:rsidR="00273F1A" w:rsidRPr="000D46AE">
        <w:rPr>
          <w:rFonts w:ascii="Times New Roman" w:hAnsi="Times New Roman" w:cs="Times New Roman"/>
          <w:sz w:val="24"/>
          <w:szCs w:val="24"/>
          <w:lang w:val="en-US"/>
          <w:rPrChange w:id="6205" w:author="Microsoft Office User" w:date="2019-10-30T11:35:00Z">
            <w:rPr>
              <w:rFonts w:ascii="Times New Roman" w:hAnsi="Times New Roman" w:cs="Times New Roman"/>
              <w:sz w:val="24"/>
              <w:szCs w:val="24"/>
              <w:lang w:val="en-US"/>
            </w:rPr>
          </w:rPrChange>
        </w:rPr>
        <w:t>opposite valence to the valence items</w:t>
      </w:r>
      <w:r w:rsidR="006D788D" w:rsidRPr="000D46AE">
        <w:rPr>
          <w:rFonts w:ascii="Times New Roman" w:hAnsi="Times New Roman" w:cs="Times New Roman"/>
          <w:sz w:val="24"/>
          <w:szCs w:val="24"/>
          <w:lang w:val="en-US"/>
          <w:rPrChange w:id="6206" w:author="Microsoft Office User" w:date="2019-10-30T11:35:00Z">
            <w:rPr>
              <w:rFonts w:ascii="Times New Roman" w:hAnsi="Times New Roman" w:cs="Times New Roman"/>
              <w:sz w:val="24"/>
              <w:szCs w:val="24"/>
              <w:lang w:val="en-US"/>
            </w:rPr>
          </w:rPrChange>
        </w:rPr>
        <w:t xml:space="preserve"> themselves</w:t>
      </w:r>
      <w:r w:rsidR="00273F1A" w:rsidRPr="000D46AE">
        <w:rPr>
          <w:rFonts w:ascii="Times New Roman" w:hAnsi="Times New Roman" w:cs="Times New Roman"/>
          <w:sz w:val="24"/>
          <w:szCs w:val="24"/>
          <w:lang w:val="en-US"/>
          <w:rPrChange w:id="6207" w:author="Microsoft Office User" w:date="2019-10-30T11:35:00Z">
            <w:rPr>
              <w:rFonts w:ascii="Times New Roman" w:hAnsi="Times New Roman" w:cs="Times New Roman"/>
              <w:sz w:val="24"/>
              <w:szCs w:val="24"/>
              <w:lang w:val="en-US"/>
            </w:rPr>
          </w:rPrChange>
        </w:rPr>
        <w:t>. In this case, a source (valenced) and target (nonsense word) object did not share a feature with one another</w:t>
      </w:r>
      <w:r w:rsidR="00A10A8E" w:rsidRPr="000D46AE">
        <w:rPr>
          <w:rFonts w:ascii="Times New Roman" w:hAnsi="Times New Roman" w:cs="Times New Roman"/>
          <w:sz w:val="24"/>
          <w:szCs w:val="24"/>
          <w:lang w:val="en-US"/>
          <w:rPrChange w:id="6208" w:author="Microsoft Office User" w:date="2019-10-30T11:35:00Z">
            <w:rPr>
              <w:rFonts w:ascii="Times New Roman" w:hAnsi="Times New Roman" w:cs="Times New Roman"/>
              <w:sz w:val="24"/>
              <w:szCs w:val="24"/>
              <w:lang w:val="en-US"/>
            </w:rPr>
          </w:rPrChange>
        </w:rPr>
        <w:t xml:space="preserve"> but possessed </w:t>
      </w:r>
      <w:r w:rsidR="008A5F80" w:rsidRPr="000D46AE">
        <w:rPr>
          <w:rFonts w:ascii="Times New Roman" w:hAnsi="Times New Roman" w:cs="Times New Roman"/>
          <w:sz w:val="24"/>
          <w:szCs w:val="24"/>
          <w:lang w:val="en-US"/>
          <w:rPrChange w:id="6209" w:author="Microsoft Office User" w:date="2019-10-30T11:35:00Z">
            <w:rPr>
              <w:rFonts w:ascii="Times New Roman" w:hAnsi="Times New Roman" w:cs="Times New Roman"/>
              <w:sz w:val="24"/>
              <w:szCs w:val="24"/>
              <w:lang w:val="en-US"/>
            </w:rPr>
          </w:rPrChange>
        </w:rPr>
        <w:t xml:space="preserve">an </w:t>
      </w:r>
      <w:r w:rsidR="00A10A8E" w:rsidRPr="000D46AE">
        <w:rPr>
          <w:rFonts w:ascii="Times New Roman" w:hAnsi="Times New Roman" w:cs="Times New Roman"/>
          <w:sz w:val="24"/>
          <w:szCs w:val="24"/>
          <w:lang w:val="en-US"/>
          <w:rPrChange w:id="6210" w:author="Microsoft Office User" w:date="2019-10-30T11:35:00Z">
            <w:rPr>
              <w:rFonts w:ascii="Times New Roman" w:hAnsi="Times New Roman" w:cs="Times New Roman"/>
              <w:sz w:val="24"/>
              <w:szCs w:val="24"/>
              <w:lang w:val="en-US"/>
            </w:rPr>
          </w:rPrChange>
        </w:rPr>
        <w:t>opposite feature (i.e., one was linked to a left response and the other to a right response)</w:t>
      </w:r>
      <w:r w:rsidR="00273F1A" w:rsidRPr="000D46AE">
        <w:rPr>
          <w:rFonts w:ascii="Times New Roman" w:hAnsi="Times New Roman" w:cs="Times New Roman"/>
          <w:sz w:val="24"/>
          <w:szCs w:val="24"/>
          <w:lang w:val="en-US"/>
          <w:rPrChange w:id="6211" w:author="Microsoft Office User" w:date="2019-10-30T11:35:00Z">
            <w:rPr>
              <w:rFonts w:ascii="Times New Roman" w:hAnsi="Times New Roman" w:cs="Times New Roman"/>
              <w:sz w:val="24"/>
              <w:szCs w:val="24"/>
              <w:lang w:val="en-US"/>
            </w:rPr>
          </w:rPrChange>
        </w:rPr>
        <w:t xml:space="preserve">. The fact that they </w:t>
      </w:r>
      <w:r w:rsidR="00A10A8E" w:rsidRPr="000D46AE">
        <w:rPr>
          <w:rFonts w:ascii="Times New Roman" w:hAnsi="Times New Roman" w:cs="Times New Roman"/>
          <w:sz w:val="24"/>
          <w:szCs w:val="24"/>
          <w:lang w:val="en-US"/>
          <w:rPrChange w:id="6212" w:author="Microsoft Office User" w:date="2019-10-30T11:35:00Z">
            <w:rPr>
              <w:rFonts w:ascii="Times New Roman" w:hAnsi="Times New Roman" w:cs="Times New Roman"/>
              <w:sz w:val="24"/>
              <w:szCs w:val="24"/>
              <w:lang w:val="en-US"/>
            </w:rPr>
          </w:rPrChange>
        </w:rPr>
        <w:t>possessed opposite features</w:t>
      </w:r>
      <w:r w:rsidR="00273F1A" w:rsidRPr="000D46AE">
        <w:rPr>
          <w:rFonts w:ascii="Times New Roman" w:hAnsi="Times New Roman" w:cs="Times New Roman"/>
          <w:sz w:val="24"/>
          <w:szCs w:val="24"/>
          <w:lang w:val="en-US"/>
          <w:rPrChange w:id="6213" w:author="Microsoft Office User" w:date="2019-10-30T11:35:00Z">
            <w:rPr>
              <w:rFonts w:ascii="Times New Roman" w:hAnsi="Times New Roman" w:cs="Times New Roman"/>
              <w:sz w:val="24"/>
              <w:szCs w:val="24"/>
              <w:lang w:val="en-US"/>
            </w:rPr>
          </w:rPrChange>
        </w:rPr>
        <w:t xml:space="preserve"> (i.e., that they were assigned to opposite </w:t>
      </w:r>
      <w:r w:rsidR="00A10A8E" w:rsidRPr="000D46AE">
        <w:rPr>
          <w:rFonts w:ascii="Times New Roman" w:hAnsi="Times New Roman" w:cs="Times New Roman"/>
          <w:sz w:val="24"/>
          <w:szCs w:val="24"/>
          <w:lang w:val="en-US"/>
          <w:rPrChange w:id="6214" w:author="Microsoft Office User" w:date="2019-10-30T11:35:00Z">
            <w:rPr>
              <w:rFonts w:ascii="Times New Roman" w:hAnsi="Times New Roman" w:cs="Times New Roman"/>
              <w:sz w:val="24"/>
              <w:szCs w:val="24"/>
              <w:lang w:val="en-US"/>
            </w:rPr>
          </w:rPrChange>
        </w:rPr>
        <w:t>responses</w:t>
      </w:r>
      <w:r w:rsidR="00273F1A" w:rsidRPr="000D46AE">
        <w:rPr>
          <w:rFonts w:ascii="Times New Roman" w:hAnsi="Times New Roman" w:cs="Times New Roman"/>
          <w:sz w:val="24"/>
          <w:szCs w:val="24"/>
          <w:lang w:val="en-US"/>
          <w:rPrChange w:id="6215" w:author="Microsoft Office User" w:date="2019-10-30T11:35:00Z">
            <w:rPr>
              <w:rFonts w:ascii="Times New Roman" w:hAnsi="Times New Roman" w:cs="Times New Roman"/>
              <w:sz w:val="24"/>
              <w:szCs w:val="24"/>
              <w:lang w:val="en-US"/>
            </w:rPr>
          </w:rPrChange>
        </w:rPr>
        <w:t xml:space="preserve">) may have led </w:t>
      </w:r>
      <w:r w:rsidR="006D788D" w:rsidRPr="000D46AE">
        <w:rPr>
          <w:rFonts w:ascii="Times New Roman" w:hAnsi="Times New Roman" w:cs="Times New Roman"/>
          <w:sz w:val="24"/>
          <w:szCs w:val="24"/>
          <w:lang w:val="en-US"/>
          <w:rPrChange w:id="6216" w:author="Microsoft Office User" w:date="2019-10-30T11:35:00Z">
            <w:rPr>
              <w:rFonts w:ascii="Times New Roman" w:hAnsi="Times New Roman" w:cs="Times New Roman"/>
              <w:sz w:val="24"/>
              <w:szCs w:val="24"/>
              <w:lang w:val="en-US"/>
            </w:rPr>
          </w:rPrChange>
        </w:rPr>
        <w:t xml:space="preserve">people </w:t>
      </w:r>
      <w:r w:rsidR="00273F1A" w:rsidRPr="000D46AE">
        <w:rPr>
          <w:rFonts w:ascii="Times New Roman" w:hAnsi="Times New Roman" w:cs="Times New Roman"/>
          <w:sz w:val="24"/>
          <w:szCs w:val="24"/>
          <w:lang w:val="en-US"/>
          <w:rPrChange w:id="6217" w:author="Microsoft Office User" w:date="2019-10-30T11:35:00Z">
            <w:rPr>
              <w:rFonts w:ascii="Times New Roman" w:hAnsi="Times New Roman" w:cs="Times New Roman"/>
              <w:sz w:val="24"/>
              <w:szCs w:val="24"/>
              <w:lang w:val="en-US"/>
            </w:rPr>
          </w:rPrChange>
        </w:rPr>
        <w:t xml:space="preserve">to make certain assumptions about the target object based on the source object features (i.e., that the </w:t>
      </w:r>
      <w:r w:rsidR="006D788D" w:rsidRPr="000D46AE">
        <w:rPr>
          <w:rFonts w:ascii="Times New Roman" w:hAnsi="Times New Roman" w:cs="Times New Roman"/>
          <w:sz w:val="24"/>
          <w:szCs w:val="24"/>
          <w:lang w:val="en-US"/>
          <w:rPrChange w:id="6218" w:author="Microsoft Office User" w:date="2019-10-30T11:35:00Z">
            <w:rPr>
              <w:rFonts w:ascii="Times New Roman" w:hAnsi="Times New Roman" w:cs="Times New Roman"/>
              <w:sz w:val="24"/>
              <w:szCs w:val="24"/>
              <w:lang w:val="en-US"/>
            </w:rPr>
          </w:rPrChange>
        </w:rPr>
        <w:t xml:space="preserve">nonsense words had an opposite </w:t>
      </w:r>
      <w:r w:rsidR="00273F1A" w:rsidRPr="000D46AE">
        <w:rPr>
          <w:rFonts w:ascii="Times New Roman" w:hAnsi="Times New Roman" w:cs="Times New Roman"/>
          <w:sz w:val="24"/>
          <w:szCs w:val="24"/>
          <w:lang w:val="en-US"/>
          <w:rPrChange w:id="6219" w:author="Microsoft Office User" w:date="2019-10-30T11:35:00Z">
            <w:rPr>
              <w:rFonts w:ascii="Times New Roman" w:hAnsi="Times New Roman" w:cs="Times New Roman"/>
              <w:sz w:val="24"/>
              <w:szCs w:val="24"/>
              <w:lang w:val="en-US"/>
            </w:rPr>
          </w:rPrChange>
        </w:rPr>
        <w:t>valence to the source). If so then there may be a</w:t>
      </w:r>
      <w:r w:rsidR="00E02996" w:rsidRPr="000D46AE">
        <w:rPr>
          <w:rFonts w:ascii="Times New Roman" w:hAnsi="Times New Roman" w:cs="Times New Roman"/>
          <w:sz w:val="24"/>
          <w:szCs w:val="24"/>
          <w:lang w:val="en-US"/>
          <w:rPrChange w:id="6220" w:author="Microsoft Office User" w:date="2019-10-30T11:35:00Z">
            <w:rPr>
              <w:rFonts w:ascii="Times New Roman" w:hAnsi="Times New Roman" w:cs="Times New Roman"/>
              <w:sz w:val="24"/>
              <w:szCs w:val="24"/>
              <w:lang w:val="en-US"/>
            </w:rPr>
          </w:rPrChange>
        </w:rPr>
        <w:t>n</w:t>
      </w:r>
      <w:r w:rsidR="00273F1A" w:rsidRPr="000D46AE">
        <w:rPr>
          <w:rFonts w:ascii="Times New Roman" w:hAnsi="Times New Roman" w:cs="Times New Roman"/>
          <w:sz w:val="24"/>
          <w:szCs w:val="24"/>
          <w:lang w:val="en-US"/>
          <w:rPrChange w:id="6221" w:author="Microsoft Office User" w:date="2019-10-30T11:35:00Z">
            <w:rPr>
              <w:rFonts w:ascii="Times New Roman" w:hAnsi="Times New Roman" w:cs="Times New Roman"/>
              <w:sz w:val="24"/>
              <w:szCs w:val="24"/>
              <w:lang w:val="en-US"/>
            </w:rPr>
          </w:rPrChange>
        </w:rPr>
        <w:t xml:space="preserve"> </w:t>
      </w:r>
      <w:r w:rsidR="006D788D" w:rsidRPr="000D46AE">
        <w:rPr>
          <w:rFonts w:ascii="Times New Roman" w:hAnsi="Times New Roman" w:cs="Times New Roman"/>
          <w:sz w:val="24"/>
          <w:szCs w:val="24"/>
          <w:lang w:val="en-US"/>
          <w:rPrChange w:id="6222" w:author="Microsoft Office User" w:date="2019-10-30T11:35:00Z">
            <w:rPr>
              <w:rFonts w:ascii="Times New Roman" w:hAnsi="Times New Roman" w:cs="Times New Roman"/>
              <w:sz w:val="24"/>
              <w:szCs w:val="24"/>
              <w:lang w:val="en-US"/>
            </w:rPr>
          </w:rPrChange>
        </w:rPr>
        <w:t>‘</w:t>
      </w:r>
      <w:r w:rsidR="00E02996" w:rsidRPr="000D46AE">
        <w:rPr>
          <w:rFonts w:ascii="Times New Roman" w:hAnsi="Times New Roman" w:cs="Times New Roman"/>
          <w:sz w:val="24"/>
          <w:szCs w:val="24"/>
          <w:lang w:val="en-US"/>
          <w:rPrChange w:id="6223" w:author="Microsoft Office User" w:date="2019-10-30T11:35:00Z">
            <w:rPr>
              <w:rFonts w:ascii="Times New Roman" w:hAnsi="Times New Roman" w:cs="Times New Roman"/>
              <w:sz w:val="24"/>
              <w:szCs w:val="24"/>
              <w:lang w:val="en-US"/>
            </w:rPr>
          </w:rPrChange>
        </w:rPr>
        <w:t xml:space="preserve">opposite </w:t>
      </w:r>
      <w:r w:rsidR="00273F1A" w:rsidRPr="000D46AE">
        <w:rPr>
          <w:rFonts w:ascii="Times New Roman" w:hAnsi="Times New Roman" w:cs="Times New Roman"/>
          <w:sz w:val="24"/>
          <w:szCs w:val="24"/>
          <w:lang w:val="en-US"/>
          <w:rPrChange w:id="6224" w:author="Microsoft Office User" w:date="2019-10-30T11:35:00Z">
            <w:rPr>
              <w:rFonts w:ascii="Times New Roman" w:hAnsi="Times New Roman" w:cs="Times New Roman"/>
              <w:sz w:val="24"/>
              <w:szCs w:val="24"/>
              <w:lang w:val="en-US"/>
            </w:rPr>
          </w:rPrChange>
        </w:rPr>
        <w:t>features effect</w:t>
      </w:r>
      <w:r w:rsidR="006D788D" w:rsidRPr="000D46AE">
        <w:rPr>
          <w:rFonts w:ascii="Times New Roman" w:hAnsi="Times New Roman" w:cs="Times New Roman"/>
          <w:sz w:val="24"/>
          <w:szCs w:val="24"/>
          <w:lang w:val="en-US"/>
          <w:rPrChange w:id="6225" w:author="Microsoft Office User" w:date="2019-10-30T11:35:00Z">
            <w:rPr>
              <w:rFonts w:ascii="Times New Roman" w:hAnsi="Times New Roman" w:cs="Times New Roman"/>
              <w:sz w:val="24"/>
              <w:szCs w:val="24"/>
              <w:lang w:val="en-US"/>
            </w:rPr>
          </w:rPrChange>
        </w:rPr>
        <w:t>’</w:t>
      </w:r>
      <w:r w:rsidR="00273F1A" w:rsidRPr="000D46AE">
        <w:rPr>
          <w:rFonts w:ascii="Times New Roman" w:hAnsi="Times New Roman" w:cs="Times New Roman"/>
          <w:sz w:val="24"/>
          <w:szCs w:val="24"/>
          <w:lang w:val="en-US"/>
          <w:rPrChange w:id="6226" w:author="Microsoft Office User" w:date="2019-10-30T11:35:00Z">
            <w:rPr>
              <w:rFonts w:ascii="Times New Roman" w:hAnsi="Times New Roman" w:cs="Times New Roman"/>
              <w:sz w:val="24"/>
              <w:szCs w:val="24"/>
              <w:lang w:val="en-US"/>
            </w:rPr>
          </w:rPrChange>
        </w:rPr>
        <w:t xml:space="preserve"> waiting to be </w:t>
      </w:r>
      <w:r w:rsidR="006D788D" w:rsidRPr="000D46AE">
        <w:rPr>
          <w:rFonts w:ascii="Times New Roman" w:hAnsi="Times New Roman" w:cs="Times New Roman"/>
          <w:sz w:val="24"/>
          <w:szCs w:val="24"/>
          <w:lang w:val="en-US"/>
          <w:rPrChange w:id="6227" w:author="Microsoft Office User" w:date="2019-10-30T11:35:00Z">
            <w:rPr>
              <w:rFonts w:ascii="Times New Roman" w:hAnsi="Times New Roman" w:cs="Times New Roman"/>
              <w:sz w:val="24"/>
              <w:szCs w:val="24"/>
              <w:lang w:val="en-US"/>
            </w:rPr>
          </w:rPrChange>
        </w:rPr>
        <w:t xml:space="preserve">systematically </w:t>
      </w:r>
      <w:r w:rsidR="00273F1A" w:rsidRPr="000D46AE">
        <w:rPr>
          <w:rFonts w:ascii="Times New Roman" w:hAnsi="Times New Roman" w:cs="Times New Roman"/>
          <w:sz w:val="24"/>
          <w:szCs w:val="24"/>
          <w:lang w:val="en-US"/>
          <w:rPrChange w:id="6228" w:author="Microsoft Office User" w:date="2019-10-30T11:35:00Z">
            <w:rPr>
              <w:rFonts w:ascii="Times New Roman" w:hAnsi="Times New Roman" w:cs="Times New Roman"/>
              <w:sz w:val="24"/>
              <w:szCs w:val="24"/>
              <w:lang w:val="en-US"/>
            </w:rPr>
          </w:rPrChange>
        </w:rPr>
        <w:t>explored.</w:t>
      </w:r>
    </w:p>
    <w:p w14:paraId="6C2DBCAA" w14:textId="4D9E881C" w:rsidR="007401D0" w:rsidRPr="000D46AE" w:rsidRDefault="007401D0" w:rsidP="00275B52">
      <w:pPr>
        <w:spacing w:line="480" w:lineRule="auto"/>
        <w:ind w:firstLine="708"/>
        <w:rPr>
          <w:rFonts w:ascii="Times New Roman" w:hAnsi="Times New Roman" w:cs="Times New Roman"/>
          <w:sz w:val="24"/>
          <w:szCs w:val="24"/>
          <w:lang w:val="en-US"/>
          <w:rPrChange w:id="6229" w:author="Microsoft Office User" w:date="2019-10-30T11:35:00Z">
            <w:rPr>
              <w:rFonts w:ascii="Times New Roman" w:hAnsi="Times New Roman" w:cs="Times New Roman"/>
              <w:sz w:val="24"/>
              <w:szCs w:val="24"/>
              <w:lang w:val="en-US"/>
            </w:rPr>
          </w:rPrChange>
        </w:rPr>
      </w:pPr>
      <w:r w:rsidRPr="000D46AE">
        <w:rPr>
          <w:rFonts w:ascii="Times New Roman" w:hAnsi="Times New Roman" w:cs="Times New Roman"/>
          <w:sz w:val="24"/>
          <w:szCs w:val="24"/>
          <w:lang w:val="en-US"/>
          <w:rPrChange w:id="6230" w:author="Microsoft Office User" w:date="2019-10-30T11:35:00Z">
            <w:rPr>
              <w:rFonts w:ascii="Times New Roman" w:hAnsi="Times New Roman" w:cs="Times New Roman"/>
              <w:sz w:val="24"/>
              <w:szCs w:val="24"/>
              <w:lang w:val="en-US"/>
            </w:rPr>
          </w:rPrChange>
        </w:rPr>
        <w:lastRenderedPageBreak/>
        <w:t xml:space="preserve">Finally, our findings </w:t>
      </w:r>
      <w:r w:rsidR="00E46B55" w:rsidRPr="000D46AE">
        <w:rPr>
          <w:rFonts w:ascii="Times New Roman" w:hAnsi="Times New Roman" w:cs="Times New Roman"/>
          <w:sz w:val="24"/>
          <w:szCs w:val="24"/>
          <w:lang w:val="en-US"/>
          <w:rPrChange w:id="6231" w:author="Microsoft Office User" w:date="2019-10-30T11:35:00Z">
            <w:rPr>
              <w:rFonts w:ascii="Times New Roman" w:hAnsi="Times New Roman" w:cs="Times New Roman"/>
              <w:sz w:val="24"/>
              <w:szCs w:val="24"/>
              <w:lang w:val="en-US"/>
            </w:rPr>
          </w:rPrChange>
        </w:rPr>
        <w:t xml:space="preserve">lead to new perspectives </w:t>
      </w:r>
      <w:r w:rsidR="00A10A8E" w:rsidRPr="000D46AE">
        <w:rPr>
          <w:rFonts w:ascii="Times New Roman" w:hAnsi="Times New Roman" w:cs="Times New Roman"/>
          <w:sz w:val="24"/>
          <w:szCs w:val="24"/>
          <w:lang w:val="en-US"/>
          <w:rPrChange w:id="6232" w:author="Microsoft Office User" w:date="2019-10-30T11:35:00Z">
            <w:rPr>
              <w:rFonts w:ascii="Times New Roman" w:hAnsi="Times New Roman" w:cs="Times New Roman"/>
              <w:sz w:val="24"/>
              <w:szCs w:val="24"/>
              <w:lang w:val="en-US"/>
            </w:rPr>
          </w:rPrChange>
        </w:rPr>
        <w:t xml:space="preserve">on </w:t>
      </w:r>
      <w:r w:rsidRPr="000D46AE">
        <w:rPr>
          <w:rFonts w:ascii="Times New Roman" w:hAnsi="Times New Roman" w:cs="Times New Roman"/>
          <w:sz w:val="24"/>
          <w:szCs w:val="24"/>
          <w:lang w:val="en-US"/>
          <w:rPrChange w:id="6233" w:author="Microsoft Office User" w:date="2019-10-30T11:35:00Z">
            <w:rPr>
              <w:rFonts w:ascii="Times New Roman" w:hAnsi="Times New Roman" w:cs="Times New Roman"/>
              <w:sz w:val="24"/>
              <w:szCs w:val="24"/>
              <w:lang w:val="en-US"/>
            </w:rPr>
          </w:rPrChange>
        </w:rPr>
        <w:t xml:space="preserve">learning </w:t>
      </w:r>
      <w:r w:rsidR="00A10A8E" w:rsidRPr="000D46AE">
        <w:rPr>
          <w:rFonts w:ascii="Times New Roman" w:hAnsi="Times New Roman" w:cs="Times New Roman"/>
          <w:sz w:val="24"/>
          <w:szCs w:val="24"/>
          <w:lang w:val="en-US"/>
          <w:rPrChange w:id="6234" w:author="Microsoft Office User" w:date="2019-10-30T11:35:00Z">
            <w:rPr>
              <w:rFonts w:ascii="Times New Roman" w:hAnsi="Times New Roman" w:cs="Times New Roman"/>
              <w:sz w:val="24"/>
              <w:szCs w:val="24"/>
              <w:lang w:val="en-US"/>
            </w:rPr>
          </w:rPrChange>
        </w:rPr>
        <w:t>in general</w:t>
      </w:r>
      <w:r w:rsidRPr="000D46AE">
        <w:rPr>
          <w:rFonts w:ascii="Times New Roman" w:hAnsi="Times New Roman" w:cs="Times New Roman"/>
          <w:sz w:val="24"/>
          <w:szCs w:val="24"/>
          <w:lang w:val="en-US"/>
          <w:rPrChange w:id="6235" w:author="Microsoft Office User" w:date="2019-10-30T11:35:00Z">
            <w:rPr>
              <w:rFonts w:ascii="Times New Roman" w:hAnsi="Times New Roman" w:cs="Times New Roman"/>
              <w:sz w:val="24"/>
              <w:szCs w:val="24"/>
              <w:lang w:val="en-US"/>
            </w:rPr>
          </w:rPrChange>
        </w:rPr>
        <w:t xml:space="preserve">. </w:t>
      </w:r>
      <w:r w:rsidR="00E46B55" w:rsidRPr="000D46AE">
        <w:rPr>
          <w:rFonts w:ascii="Times New Roman" w:hAnsi="Times New Roman" w:cs="Times New Roman"/>
          <w:sz w:val="24"/>
          <w:szCs w:val="24"/>
          <w:lang w:val="en-US"/>
          <w:rPrChange w:id="6236" w:author="Microsoft Office User" w:date="2019-10-30T11:35:00Z">
            <w:rPr>
              <w:rFonts w:ascii="Times New Roman" w:hAnsi="Times New Roman" w:cs="Times New Roman"/>
              <w:sz w:val="24"/>
              <w:szCs w:val="24"/>
              <w:lang w:val="en-US"/>
            </w:rPr>
          </w:rPrChange>
        </w:rPr>
        <w:t xml:space="preserve">In this area </w:t>
      </w:r>
      <w:r w:rsidRPr="000D46AE">
        <w:rPr>
          <w:rFonts w:ascii="Times New Roman" w:hAnsi="Times New Roman" w:cs="Times New Roman"/>
          <w:sz w:val="24"/>
          <w:szCs w:val="24"/>
          <w:lang w:val="en-US"/>
          <w:rPrChange w:id="6237" w:author="Microsoft Office User" w:date="2019-10-30T11:35:00Z">
            <w:rPr>
              <w:rFonts w:ascii="Times New Roman" w:hAnsi="Times New Roman" w:cs="Times New Roman"/>
              <w:sz w:val="24"/>
              <w:szCs w:val="24"/>
              <w:lang w:val="en-US"/>
            </w:rPr>
          </w:rPrChange>
        </w:rPr>
        <w:t xml:space="preserve">researchers have </w:t>
      </w:r>
      <w:r w:rsidR="00E46B55" w:rsidRPr="000D46AE">
        <w:rPr>
          <w:rFonts w:ascii="Times New Roman" w:hAnsi="Times New Roman" w:cs="Times New Roman"/>
          <w:sz w:val="24"/>
          <w:szCs w:val="24"/>
          <w:lang w:val="en-US"/>
          <w:rPrChange w:id="6238" w:author="Microsoft Office User" w:date="2019-10-30T11:35:00Z">
            <w:rPr>
              <w:rFonts w:ascii="Times New Roman" w:hAnsi="Times New Roman" w:cs="Times New Roman"/>
              <w:sz w:val="24"/>
              <w:szCs w:val="24"/>
              <w:lang w:val="en-US"/>
            </w:rPr>
          </w:rPrChange>
        </w:rPr>
        <w:t xml:space="preserve">long </w:t>
      </w:r>
      <w:r w:rsidRPr="000D46AE">
        <w:rPr>
          <w:rFonts w:ascii="Times New Roman" w:hAnsi="Times New Roman" w:cs="Times New Roman"/>
          <w:sz w:val="24"/>
          <w:szCs w:val="24"/>
          <w:lang w:val="en-US"/>
          <w:rPrChange w:id="6239" w:author="Microsoft Office User" w:date="2019-10-30T11:35:00Z">
            <w:rPr>
              <w:rFonts w:ascii="Times New Roman" w:hAnsi="Times New Roman" w:cs="Times New Roman"/>
              <w:sz w:val="24"/>
              <w:szCs w:val="24"/>
              <w:lang w:val="en-US"/>
            </w:rPr>
          </w:rPrChange>
        </w:rPr>
        <w:t xml:space="preserve">made a distinction between acquisition (the </w:t>
      </w:r>
      <w:r w:rsidR="00E46B55" w:rsidRPr="000D46AE">
        <w:rPr>
          <w:rFonts w:ascii="Times New Roman" w:hAnsi="Times New Roman" w:cs="Times New Roman"/>
          <w:sz w:val="24"/>
          <w:szCs w:val="24"/>
          <w:lang w:val="en-US"/>
          <w:rPrChange w:id="6240" w:author="Microsoft Office User" w:date="2019-10-30T11:35:00Z">
            <w:rPr>
              <w:rFonts w:ascii="Times New Roman" w:hAnsi="Times New Roman" w:cs="Times New Roman"/>
              <w:sz w:val="24"/>
              <w:szCs w:val="24"/>
              <w:lang w:val="en-US"/>
            </w:rPr>
          </w:rPrChange>
        </w:rPr>
        <w:t xml:space="preserve">emergence </w:t>
      </w:r>
      <w:r w:rsidRPr="000D46AE">
        <w:rPr>
          <w:rFonts w:ascii="Times New Roman" w:hAnsi="Times New Roman" w:cs="Times New Roman"/>
          <w:sz w:val="24"/>
          <w:szCs w:val="24"/>
          <w:lang w:val="en-US"/>
          <w:rPrChange w:id="6241" w:author="Microsoft Office User" w:date="2019-10-30T11:35:00Z">
            <w:rPr>
              <w:rFonts w:ascii="Times New Roman" w:hAnsi="Times New Roman" w:cs="Times New Roman"/>
              <w:sz w:val="24"/>
              <w:szCs w:val="24"/>
              <w:lang w:val="en-US"/>
            </w:rPr>
          </w:rPrChange>
        </w:rPr>
        <w:t xml:space="preserve">of a </w:t>
      </w:r>
      <w:r w:rsidR="00E46B55" w:rsidRPr="000D46AE">
        <w:rPr>
          <w:rFonts w:ascii="Times New Roman" w:hAnsi="Times New Roman" w:cs="Times New Roman"/>
          <w:sz w:val="24"/>
          <w:szCs w:val="24"/>
          <w:lang w:val="en-US"/>
          <w:rPrChange w:id="6242" w:author="Microsoft Office User" w:date="2019-10-30T11:35:00Z">
            <w:rPr>
              <w:rFonts w:ascii="Times New Roman" w:hAnsi="Times New Roman" w:cs="Times New Roman"/>
              <w:sz w:val="24"/>
              <w:szCs w:val="24"/>
              <w:lang w:val="en-US"/>
            </w:rPr>
          </w:rPrChange>
        </w:rPr>
        <w:t>novel response in the presence of a stimulus</w:t>
      </w:r>
      <w:r w:rsidRPr="000D46AE">
        <w:rPr>
          <w:rFonts w:ascii="Times New Roman" w:hAnsi="Times New Roman" w:cs="Times New Roman"/>
          <w:sz w:val="24"/>
          <w:szCs w:val="24"/>
          <w:lang w:val="en-US"/>
          <w:rPrChange w:id="6243" w:author="Microsoft Office User" w:date="2019-10-30T11:35:00Z">
            <w:rPr>
              <w:rFonts w:ascii="Times New Roman" w:hAnsi="Times New Roman" w:cs="Times New Roman"/>
              <w:sz w:val="24"/>
              <w:szCs w:val="24"/>
              <w:lang w:val="en-US"/>
            </w:rPr>
          </w:rPrChange>
        </w:rPr>
        <w:t>) and generalization (</w:t>
      </w:r>
      <w:r w:rsidR="00E46B55" w:rsidRPr="000D46AE">
        <w:rPr>
          <w:rFonts w:ascii="Times New Roman" w:hAnsi="Times New Roman" w:cs="Times New Roman"/>
          <w:sz w:val="24"/>
          <w:szCs w:val="24"/>
          <w:lang w:val="en-US"/>
          <w:rPrChange w:id="6244" w:author="Microsoft Office User" w:date="2019-10-30T11:35:00Z">
            <w:rPr>
              <w:rFonts w:ascii="Times New Roman" w:hAnsi="Times New Roman" w:cs="Times New Roman"/>
              <w:sz w:val="24"/>
              <w:szCs w:val="24"/>
              <w:lang w:val="en-US"/>
            </w:rPr>
          </w:rPrChange>
        </w:rPr>
        <w:t>the transfer of response</w:t>
      </w:r>
      <w:r w:rsidR="00C668DE" w:rsidRPr="000D46AE">
        <w:rPr>
          <w:rFonts w:ascii="Times New Roman" w:hAnsi="Times New Roman" w:cs="Times New Roman"/>
          <w:sz w:val="24"/>
          <w:szCs w:val="24"/>
          <w:lang w:val="en-US"/>
          <w:rPrChange w:id="6245" w:author="Microsoft Office User" w:date="2019-10-30T11:35:00Z">
            <w:rPr>
              <w:rFonts w:ascii="Times New Roman" w:hAnsi="Times New Roman" w:cs="Times New Roman"/>
              <w:sz w:val="24"/>
              <w:szCs w:val="24"/>
              <w:lang w:val="en-US"/>
            </w:rPr>
          </w:rPrChange>
        </w:rPr>
        <w:t>-</w:t>
      </w:r>
      <w:r w:rsidR="00E46B55" w:rsidRPr="000D46AE">
        <w:rPr>
          <w:rFonts w:ascii="Times New Roman" w:hAnsi="Times New Roman" w:cs="Times New Roman"/>
          <w:sz w:val="24"/>
          <w:szCs w:val="24"/>
          <w:lang w:val="en-US"/>
          <w:rPrChange w:id="6246" w:author="Microsoft Office User" w:date="2019-10-30T11:35:00Z">
            <w:rPr>
              <w:rFonts w:ascii="Times New Roman" w:hAnsi="Times New Roman" w:cs="Times New Roman"/>
              <w:sz w:val="24"/>
              <w:szCs w:val="24"/>
              <w:lang w:val="en-US"/>
            </w:rPr>
          </w:rPrChange>
        </w:rPr>
        <w:t>eliciting properties from one stimulus to another). In evaluative conditioning, for instance, researchers initial</w:t>
      </w:r>
      <w:r w:rsidR="00C668DE" w:rsidRPr="000D46AE">
        <w:rPr>
          <w:rFonts w:ascii="Times New Roman" w:hAnsi="Times New Roman" w:cs="Times New Roman"/>
          <w:sz w:val="24"/>
          <w:szCs w:val="24"/>
          <w:lang w:val="en-US"/>
          <w:rPrChange w:id="6247" w:author="Microsoft Office User" w:date="2019-10-30T11:35:00Z">
            <w:rPr>
              <w:rFonts w:ascii="Times New Roman" w:hAnsi="Times New Roman" w:cs="Times New Roman"/>
              <w:sz w:val="24"/>
              <w:szCs w:val="24"/>
              <w:lang w:val="en-US"/>
            </w:rPr>
          </w:rPrChange>
        </w:rPr>
        <w:t>ly</w:t>
      </w:r>
      <w:r w:rsidR="00E46B55" w:rsidRPr="000D46AE">
        <w:rPr>
          <w:rFonts w:ascii="Times New Roman" w:hAnsi="Times New Roman" w:cs="Times New Roman"/>
          <w:sz w:val="24"/>
          <w:szCs w:val="24"/>
          <w:lang w:val="en-US"/>
          <w:rPrChange w:id="6248" w:author="Microsoft Office User" w:date="2019-10-30T11:35:00Z">
            <w:rPr>
              <w:rFonts w:ascii="Times New Roman" w:hAnsi="Times New Roman" w:cs="Times New Roman"/>
              <w:sz w:val="24"/>
              <w:szCs w:val="24"/>
              <w:lang w:val="en-US"/>
            </w:rPr>
          </w:rPrChange>
        </w:rPr>
        <w:t xml:space="preserve"> utilize an acquisition phase</w:t>
      </w:r>
      <w:r w:rsidR="00A10A8E" w:rsidRPr="000D46AE">
        <w:rPr>
          <w:rFonts w:ascii="Times New Roman" w:hAnsi="Times New Roman" w:cs="Times New Roman"/>
          <w:sz w:val="24"/>
          <w:szCs w:val="24"/>
          <w:lang w:val="en-US"/>
          <w:rPrChange w:id="6249" w:author="Microsoft Office User" w:date="2019-10-30T11:35:00Z">
            <w:rPr>
              <w:rFonts w:ascii="Times New Roman" w:hAnsi="Times New Roman" w:cs="Times New Roman"/>
              <w:sz w:val="24"/>
              <w:szCs w:val="24"/>
              <w:lang w:val="en-US"/>
            </w:rPr>
          </w:rPrChange>
        </w:rPr>
        <w:t xml:space="preserve"> with stimulus pairings</w:t>
      </w:r>
      <w:r w:rsidR="00E46B55" w:rsidRPr="000D46AE">
        <w:rPr>
          <w:rFonts w:ascii="Times New Roman" w:hAnsi="Times New Roman" w:cs="Times New Roman"/>
          <w:sz w:val="24"/>
          <w:szCs w:val="24"/>
          <w:lang w:val="en-US"/>
          <w:rPrChange w:id="6250" w:author="Microsoft Office User" w:date="2019-10-30T11:35:00Z">
            <w:rPr>
              <w:rFonts w:ascii="Times New Roman" w:hAnsi="Times New Roman" w:cs="Times New Roman"/>
              <w:sz w:val="24"/>
              <w:szCs w:val="24"/>
              <w:lang w:val="en-US"/>
            </w:rPr>
          </w:rPrChange>
        </w:rPr>
        <w:t xml:space="preserve"> to generate an evaluative response to a conditioned stimulus, and then use a generalization phase to </w:t>
      </w:r>
      <w:r w:rsidR="0037745F" w:rsidRPr="000D46AE">
        <w:rPr>
          <w:rFonts w:ascii="Times New Roman" w:hAnsi="Times New Roman" w:cs="Times New Roman"/>
          <w:sz w:val="24"/>
          <w:szCs w:val="24"/>
          <w:lang w:val="en-US"/>
          <w:rPrChange w:id="6251" w:author="Microsoft Office User" w:date="2019-10-30T11:35:00Z">
            <w:rPr>
              <w:rFonts w:ascii="Times New Roman" w:hAnsi="Times New Roman" w:cs="Times New Roman"/>
              <w:sz w:val="24"/>
              <w:szCs w:val="24"/>
              <w:lang w:val="en-US"/>
            </w:rPr>
          </w:rPrChange>
        </w:rPr>
        <w:t xml:space="preserve">test if </w:t>
      </w:r>
      <w:r w:rsidR="00E46B55" w:rsidRPr="000D46AE">
        <w:rPr>
          <w:rFonts w:ascii="Times New Roman" w:hAnsi="Times New Roman" w:cs="Times New Roman"/>
          <w:sz w:val="24"/>
          <w:szCs w:val="24"/>
          <w:lang w:val="en-US"/>
          <w:rPrChange w:id="6252" w:author="Microsoft Office User" w:date="2019-10-30T11:35:00Z">
            <w:rPr>
              <w:rFonts w:ascii="Times New Roman" w:hAnsi="Times New Roman" w:cs="Times New Roman"/>
              <w:sz w:val="24"/>
              <w:szCs w:val="24"/>
              <w:lang w:val="en-US"/>
            </w:rPr>
          </w:rPrChange>
        </w:rPr>
        <w:t xml:space="preserve">this evaluative response </w:t>
      </w:r>
      <w:r w:rsidR="0037745F" w:rsidRPr="000D46AE">
        <w:rPr>
          <w:rFonts w:ascii="Times New Roman" w:hAnsi="Times New Roman" w:cs="Times New Roman"/>
          <w:sz w:val="24"/>
          <w:szCs w:val="24"/>
          <w:lang w:val="en-US"/>
          <w:rPrChange w:id="6253" w:author="Microsoft Office User" w:date="2019-10-30T11:35:00Z">
            <w:rPr>
              <w:rFonts w:ascii="Times New Roman" w:hAnsi="Times New Roman" w:cs="Times New Roman"/>
              <w:sz w:val="24"/>
              <w:szCs w:val="24"/>
              <w:lang w:val="en-US"/>
            </w:rPr>
          </w:rPrChange>
        </w:rPr>
        <w:t xml:space="preserve">transfers </w:t>
      </w:r>
      <w:r w:rsidR="00E46B55" w:rsidRPr="000D46AE">
        <w:rPr>
          <w:rFonts w:ascii="Times New Roman" w:hAnsi="Times New Roman" w:cs="Times New Roman"/>
          <w:sz w:val="24"/>
          <w:szCs w:val="24"/>
          <w:lang w:val="en-US"/>
          <w:rPrChange w:id="6254" w:author="Microsoft Office User" w:date="2019-10-30T11:35:00Z">
            <w:rPr>
              <w:rFonts w:ascii="Times New Roman" w:hAnsi="Times New Roman" w:cs="Times New Roman"/>
              <w:sz w:val="24"/>
              <w:szCs w:val="24"/>
              <w:lang w:val="en-US"/>
            </w:rPr>
          </w:rPrChange>
        </w:rPr>
        <w:t>from one conditioned stimulus to another (</w:t>
      </w:r>
      <w:r w:rsidR="0037745F" w:rsidRPr="000D46AE">
        <w:rPr>
          <w:rFonts w:ascii="Times New Roman" w:hAnsi="Times New Roman" w:cs="Times New Roman"/>
          <w:sz w:val="24"/>
          <w:szCs w:val="24"/>
          <w:lang w:val="en-US"/>
          <w:rPrChange w:id="6255" w:author="Microsoft Office User" w:date="2019-10-30T11:35:00Z">
            <w:rPr>
              <w:rFonts w:ascii="Times New Roman" w:hAnsi="Times New Roman" w:cs="Times New Roman"/>
              <w:sz w:val="24"/>
              <w:szCs w:val="24"/>
              <w:lang w:val="en-US"/>
            </w:rPr>
          </w:rPrChange>
        </w:rPr>
        <w:t>e.g.,</w:t>
      </w:r>
      <w:r w:rsidR="0037745F" w:rsidRPr="000D46AE">
        <w:rPr>
          <w:lang w:val="en-US"/>
          <w:rPrChange w:id="6256" w:author="Microsoft Office User" w:date="2019-10-30T11:35:00Z">
            <w:rPr>
              <w:lang w:val="en-US"/>
            </w:rPr>
          </w:rPrChange>
        </w:rPr>
        <w:t xml:space="preserve"> </w:t>
      </w:r>
      <w:r w:rsidR="0037745F" w:rsidRPr="000D46AE">
        <w:rPr>
          <w:rFonts w:ascii="Times New Roman" w:hAnsi="Times New Roman" w:cs="Times New Roman"/>
          <w:sz w:val="24"/>
          <w:szCs w:val="24"/>
          <w:lang w:val="en-US"/>
          <w:rPrChange w:id="6257" w:author="Microsoft Office User" w:date="2019-10-30T11:35:00Z">
            <w:rPr>
              <w:rFonts w:ascii="Times New Roman" w:hAnsi="Times New Roman" w:cs="Times New Roman"/>
              <w:sz w:val="24"/>
              <w:szCs w:val="24"/>
              <w:lang w:val="en-US"/>
            </w:rPr>
          </w:rPrChange>
        </w:rPr>
        <w:t xml:space="preserve">Till &amp; </w:t>
      </w:r>
      <w:proofErr w:type="spellStart"/>
      <w:r w:rsidR="0037745F" w:rsidRPr="000D46AE">
        <w:rPr>
          <w:rFonts w:ascii="Times New Roman" w:hAnsi="Times New Roman" w:cs="Times New Roman"/>
          <w:sz w:val="24"/>
          <w:szCs w:val="24"/>
          <w:lang w:val="en-US"/>
          <w:rPrChange w:id="6258" w:author="Microsoft Office User" w:date="2019-10-30T11:35:00Z">
            <w:rPr>
              <w:rFonts w:ascii="Times New Roman" w:hAnsi="Times New Roman" w:cs="Times New Roman"/>
              <w:sz w:val="24"/>
              <w:szCs w:val="24"/>
              <w:lang w:val="en-US"/>
            </w:rPr>
          </w:rPrChange>
        </w:rPr>
        <w:t>Priluck</w:t>
      </w:r>
      <w:proofErr w:type="spellEnd"/>
      <w:r w:rsidR="0037745F" w:rsidRPr="000D46AE">
        <w:rPr>
          <w:rFonts w:ascii="Times New Roman" w:hAnsi="Times New Roman" w:cs="Times New Roman"/>
          <w:sz w:val="24"/>
          <w:szCs w:val="24"/>
          <w:lang w:val="en-US"/>
          <w:rPrChange w:id="6259" w:author="Microsoft Office User" w:date="2019-10-30T11:35:00Z">
            <w:rPr>
              <w:rFonts w:ascii="Times New Roman" w:hAnsi="Times New Roman" w:cs="Times New Roman"/>
              <w:sz w:val="24"/>
              <w:szCs w:val="24"/>
              <w:lang w:val="en-US"/>
            </w:rPr>
          </w:rPrChange>
        </w:rPr>
        <w:t>, 2000</w:t>
      </w:r>
      <w:r w:rsidR="00E46B55" w:rsidRPr="000D46AE">
        <w:rPr>
          <w:rFonts w:ascii="Times New Roman" w:hAnsi="Times New Roman" w:cs="Times New Roman"/>
          <w:sz w:val="24"/>
          <w:szCs w:val="24"/>
          <w:lang w:val="en-US"/>
          <w:rPrChange w:id="6260" w:author="Microsoft Office User" w:date="2019-10-30T11:35:00Z">
            <w:rPr>
              <w:rFonts w:ascii="Times New Roman" w:hAnsi="Times New Roman" w:cs="Times New Roman"/>
              <w:sz w:val="24"/>
              <w:szCs w:val="24"/>
              <w:lang w:val="en-US"/>
            </w:rPr>
          </w:rPrChange>
        </w:rPr>
        <w:t>)</w:t>
      </w:r>
      <w:r w:rsidR="00C668DE" w:rsidRPr="000D46AE">
        <w:rPr>
          <w:rFonts w:ascii="Times New Roman" w:hAnsi="Times New Roman" w:cs="Times New Roman"/>
          <w:sz w:val="24"/>
          <w:szCs w:val="24"/>
          <w:lang w:val="en-US"/>
          <w:rPrChange w:id="6261" w:author="Microsoft Office User" w:date="2019-10-30T11:35:00Z">
            <w:rPr>
              <w:rFonts w:ascii="Times New Roman" w:hAnsi="Times New Roman" w:cs="Times New Roman"/>
              <w:sz w:val="24"/>
              <w:szCs w:val="24"/>
              <w:lang w:val="en-US"/>
            </w:rPr>
          </w:rPrChange>
        </w:rPr>
        <w:t xml:space="preserve">. Yet our work </w:t>
      </w:r>
      <w:r w:rsidR="00F02F37" w:rsidRPr="000D46AE">
        <w:rPr>
          <w:rFonts w:ascii="Times New Roman" w:hAnsi="Times New Roman" w:cs="Times New Roman"/>
          <w:sz w:val="24"/>
          <w:szCs w:val="24"/>
          <w:lang w:val="en-US"/>
          <w:rPrChange w:id="6262" w:author="Microsoft Office User" w:date="2019-10-30T11:35:00Z">
            <w:rPr>
              <w:rFonts w:ascii="Times New Roman" w:hAnsi="Times New Roman" w:cs="Times New Roman"/>
              <w:sz w:val="24"/>
              <w:szCs w:val="24"/>
              <w:lang w:val="en-US"/>
            </w:rPr>
          </w:rPrChange>
        </w:rPr>
        <w:t xml:space="preserve">suggests </w:t>
      </w:r>
      <w:r w:rsidR="00C668DE" w:rsidRPr="000D46AE">
        <w:rPr>
          <w:rFonts w:ascii="Times New Roman" w:hAnsi="Times New Roman" w:cs="Times New Roman"/>
          <w:sz w:val="24"/>
          <w:szCs w:val="24"/>
          <w:lang w:val="en-US"/>
          <w:rPrChange w:id="6263" w:author="Microsoft Office User" w:date="2019-10-30T11:35:00Z">
            <w:rPr>
              <w:rFonts w:ascii="Times New Roman" w:hAnsi="Times New Roman" w:cs="Times New Roman"/>
              <w:sz w:val="24"/>
              <w:szCs w:val="24"/>
              <w:lang w:val="en-US"/>
            </w:rPr>
          </w:rPrChange>
        </w:rPr>
        <w:t>that</w:t>
      </w:r>
      <w:r w:rsidR="00A10A8E" w:rsidRPr="000D46AE">
        <w:rPr>
          <w:rFonts w:ascii="Times New Roman" w:hAnsi="Times New Roman" w:cs="Times New Roman"/>
          <w:sz w:val="24"/>
          <w:szCs w:val="24"/>
          <w:lang w:val="en-US"/>
          <w:rPrChange w:id="6264" w:author="Microsoft Office User" w:date="2019-10-30T11:35:00Z">
            <w:rPr>
              <w:rFonts w:ascii="Times New Roman" w:hAnsi="Times New Roman" w:cs="Times New Roman"/>
              <w:sz w:val="24"/>
              <w:szCs w:val="24"/>
              <w:lang w:val="en-US"/>
            </w:rPr>
          </w:rPrChange>
        </w:rPr>
        <w:t xml:space="preserve"> the spatio-temporal pairing of stimuli might just be one way to induce a shared feature that </w:t>
      </w:r>
      <w:r w:rsidR="00275B52" w:rsidRPr="000D46AE">
        <w:rPr>
          <w:rFonts w:ascii="Times New Roman" w:hAnsi="Times New Roman" w:cs="Times New Roman"/>
          <w:sz w:val="24"/>
          <w:szCs w:val="24"/>
          <w:lang w:val="en-US"/>
          <w:rPrChange w:id="6265" w:author="Microsoft Office User" w:date="2019-10-30T11:35:00Z">
            <w:rPr>
              <w:rFonts w:ascii="Times New Roman" w:hAnsi="Times New Roman" w:cs="Times New Roman"/>
              <w:sz w:val="24"/>
              <w:szCs w:val="24"/>
              <w:lang w:val="en-US"/>
            </w:rPr>
          </w:rPrChange>
        </w:rPr>
        <w:t xml:space="preserve">provides the basis for feature transformation. </w:t>
      </w:r>
      <w:r w:rsidR="00F02F37" w:rsidRPr="000D46AE">
        <w:rPr>
          <w:rFonts w:ascii="Times New Roman" w:hAnsi="Times New Roman" w:cs="Times New Roman"/>
          <w:sz w:val="24"/>
          <w:szCs w:val="24"/>
          <w:lang w:val="en-US"/>
          <w:rPrChange w:id="6266" w:author="Microsoft Office User" w:date="2019-10-30T11:35:00Z">
            <w:rPr>
              <w:rFonts w:ascii="Times New Roman" w:hAnsi="Times New Roman" w:cs="Times New Roman"/>
              <w:sz w:val="24"/>
              <w:szCs w:val="24"/>
              <w:lang w:val="en-US"/>
            </w:rPr>
          </w:rPrChange>
        </w:rPr>
        <w:t>W</w:t>
      </w:r>
      <w:r w:rsidR="00C668DE" w:rsidRPr="000D46AE">
        <w:rPr>
          <w:rFonts w:ascii="Times New Roman" w:hAnsi="Times New Roman" w:cs="Times New Roman"/>
          <w:sz w:val="24"/>
          <w:szCs w:val="24"/>
          <w:lang w:val="en-US"/>
          <w:rPrChange w:id="6267" w:author="Microsoft Office User" w:date="2019-10-30T11:35:00Z">
            <w:rPr>
              <w:rFonts w:ascii="Times New Roman" w:hAnsi="Times New Roman" w:cs="Times New Roman"/>
              <w:sz w:val="24"/>
              <w:szCs w:val="24"/>
              <w:lang w:val="en-US"/>
            </w:rPr>
          </w:rPrChange>
        </w:rPr>
        <w:t xml:space="preserve">e also argue that the shared features principle is </w:t>
      </w:r>
      <w:r w:rsidR="008C0DDC" w:rsidRPr="000D46AE">
        <w:rPr>
          <w:rFonts w:ascii="Times New Roman" w:hAnsi="Times New Roman" w:cs="Times New Roman"/>
          <w:sz w:val="24"/>
          <w:szCs w:val="24"/>
          <w:lang w:val="en-US"/>
          <w:rPrChange w:id="6268" w:author="Microsoft Office User" w:date="2019-10-30T11:35:00Z">
            <w:rPr>
              <w:rFonts w:ascii="Times New Roman" w:hAnsi="Times New Roman" w:cs="Times New Roman"/>
              <w:sz w:val="24"/>
              <w:szCs w:val="24"/>
              <w:lang w:val="en-US"/>
            </w:rPr>
          </w:rPrChange>
        </w:rPr>
        <w:t xml:space="preserve">itself </w:t>
      </w:r>
      <w:r w:rsidR="00C668DE" w:rsidRPr="000D46AE">
        <w:rPr>
          <w:rFonts w:ascii="Times New Roman" w:hAnsi="Times New Roman" w:cs="Times New Roman"/>
          <w:sz w:val="24"/>
          <w:szCs w:val="24"/>
          <w:lang w:val="en-US"/>
          <w:rPrChange w:id="6269" w:author="Microsoft Office User" w:date="2019-10-30T11:35:00Z">
            <w:rPr>
              <w:rFonts w:ascii="Times New Roman" w:hAnsi="Times New Roman" w:cs="Times New Roman"/>
              <w:sz w:val="24"/>
              <w:szCs w:val="24"/>
              <w:lang w:val="en-US"/>
            </w:rPr>
          </w:rPrChange>
        </w:rPr>
        <w:t xml:space="preserve">rooted in the phenomenon of generalization. </w:t>
      </w:r>
      <w:r w:rsidR="00F02F37" w:rsidRPr="000D46AE">
        <w:rPr>
          <w:rFonts w:ascii="Times New Roman" w:hAnsi="Times New Roman" w:cs="Times New Roman"/>
          <w:sz w:val="24"/>
          <w:szCs w:val="24"/>
          <w:lang w:val="en-US"/>
          <w:rPrChange w:id="6270" w:author="Microsoft Office User" w:date="2019-10-30T11:35:00Z">
            <w:rPr>
              <w:rFonts w:ascii="Times New Roman" w:hAnsi="Times New Roman" w:cs="Times New Roman"/>
              <w:sz w:val="24"/>
              <w:szCs w:val="24"/>
              <w:lang w:val="en-US"/>
            </w:rPr>
          </w:rPrChange>
        </w:rPr>
        <w:t>If we combine</w:t>
      </w:r>
      <w:r w:rsidR="00C668DE" w:rsidRPr="000D46AE">
        <w:rPr>
          <w:rFonts w:ascii="Times New Roman" w:hAnsi="Times New Roman" w:cs="Times New Roman"/>
          <w:sz w:val="24"/>
          <w:szCs w:val="24"/>
          <w:lang w:val="en-US"/>
          <w:rPrChange w:id="6271" w:author="Microsoft Office User" w:date="2019-10-30T11:35:00Z">
            <w:rPr>
              <w:rFonts w:ascii="Times New Roman" w:hAnsi="Times New Roman" w:cs="Times New Roman"/>
              <w:sz w:val="24"/>
              <w:szCs w:val="24"/>
              <w:lang w:val="en-US"/>
            </w:rPr>
          </w:rPrChange>
        </w:rPr>
        <w:t xml:space="preserve"> these two </w:t>
      </w:r>
      <w:r w:rsidR="00F02F37" w:rsidRPr="000D46AE">
        <w:rPr>
          <w:rFonts w:ascii="Times New Roman" w:hAnsi="Times New Roman" w:cs="Times New Roman"/>
          <w:sz w:val="24"/>
          <w:szCs w:val="24"/>
          <w:lang w:val="en-US"/>
          <w:rPrChange w:id="6272" w:author="Microsoft Office User" w:date="2019-10-30T11:35:00Z">
            <w:rPr>
              <w:rFonts w:ascii="Times New Roman" w:hAnsi="Times New Roman" w:cs="Times New Roman"/>
              <w:sz w:val="24"/>
              <w:szCs w:val="24"/>
              <w:lang w:val="en-US"/>
            </w:rPr>
          </w:rPrChange>
        </w:rPr>
        <w:t xml:space="preserve">ideas we arrive at </w:t>
      </w:r>
      <w:r w:rsidR="00C668DE" w:rsidRPr="000D46AE">
        <w:rPr>
          <w:rFonts w:ascii="Times New Roman" w:hAnsi="Times New Roman" w:cs="Times New Roman"/>
          <w:sz w:val="24"/>
          <w:szCs w:val="24"/>
          <w:lang w:val="en-US"/>
          <w:rPrChange w:id="6273" w:author="Microsoft Office User" w:date="2019-10-30T11:35:00Z">
            <w:rPr>
              <w:rFonts w:ascii="Times New Roman" w:hAnsi="Times New Roman" w:cs="Times New Roman"/>
              <w:sz w:val="24"/>
              <w:szCs w:val="24"/>
              <w:lang w:val="en-US"/>
            </w:rPr>
          </w:rPrChange>
        </w:rPr>
        <w:t xml:space="preserve">an interesting new </w:t>
      </w:r>
      <w:r w:rsidR="00F02F37" w:rsidRPr="000D46AE">
        <w:rPr>
          <w:rFonts w:ascii="Times New Roman" w:hAnsi="Times New Roman" w:cs="Times New Roman"/>
          <w:sz w:val="24"/>
          <w:szCs w:val="24"/>
          <w:lang w:val="en-US"/>
          <w:rPrChange w:id="6274" w:author="Microsoft Office User" w:date="2019-10-30T11:35:00Z">
            <w:rPr>
              <w:rFonts w:ascii="Times New Roman" w:hAnsi="Times New Roman" w:cs="Times New Roman"/>
              <w:sz w:val="24"/>
              <w:szCs w:val="24"/>
              <w:lang w:val="en-US"/>
            </w:rPr>
          </w:rPrChange>
        </w:rPr>
        <w:t>possibility</w:t>
      </w:r>
      <w:r w:rsidR="00C668DE" w:rsidRPr="000D46AE">
        <w:rPr>
          <w:rFonts w:ascii="Times New Roman" w:hAnsi="Times New Roman" w:cs="Times New Roman"/>
          <w:sz w:val="24"/>
          <w:szCs w:val="24"/>
          <w:lang w:val="en-US"/>
          <w:rPrChange w:id="6275" w:author="Microsoft Office User" w:date="2019-10-30T11:35:00Z">
            <w:rPr>
              <w:rFonts w:ascii="Times New Roman" w:hAnsi="Times New Roman" w:cs="Times New Roman"/>
              <w:sz w:val="24"/>
              <w:szCs w:val="24"/>
              <w:lang w:val="en-US"/>
            </w:rPr>
          </w:rPrChange>
        </w:rPr>
        <w:t xml:space="preserve">: acquisition and generalization may be more similar to one another than previously </w:t>
      </w:r>
      <w:r w:rsidR="00F02F37" w:rsidRPr="000D46AE">
        <w:rPr>
          <w:rFonts w:ascii="Times New Roman" w:hAnsi="Times New Roman" w:cs="Times New Roman"/>
          <w:sz w:val="24"/>
          <w:szCs w:val="24"/>
          <w:lang w:val="en-US"/>
          <w:rPrChange w:id="6276" w:author="Microsoft Office User" w:date="2019-10-30T11:35:00Z">
            <w:rPr>
              <w:rFonts w:ascii="Times New Roman" w:hAnsi="Times New Roman" w:cs="Times New Roman"/>
              <w:sz w:val="24"/>
              <w:szCs w:val="24"/>
              <w:lang w:val="en-US"/>
            </w:rPr>
          </w:rPrChange>
        </w:rPr>
        <w:t>t</w:t>
      </w:r>
      <w:r w:rsidR="008C0DDC" w:rsidRPr="000D46AE">
        <w:rPr>
          <w:rFonts w:ascii="Times New Roman" w:hAnsi="Times New Roman" w:cs="Times New Roman"/>
          <w:sz w:val="24"/>
          <w:szCs w:val="24"/>
          <w:lang w:val="en-US"/>
          <w:rPrChange w:id="6277" w:author="Microsoft Office User" w:date="2019-10-30T11:35:00Z">
            <w:rPr>
              <w:rFonts w:ascii="Times New Roman" w:hAnsi="Times New Roman" w:cs="Times New Roman"/>
              <w:sz w:val="24"/>
              <w:szCs w:val="24"/>
              <w:lang w:val="en-US"/>
            </w:rPr>
          </w:rPrChange>
        </w:rPr>
        <w:t>hought</w:t>
      </w:r>
      <w:r w:rsidR="00C668DE" w:rsidRPr="000D46AE">
        <w:rPr>
          <w:rFonts w:ascii="Times New Roman" w:hAnsi="Times New Roman" w:cs="Times New Roman"/>
          <w:sz w:val="24"/>
          <w:szCs w:val="24"/>
          <w:lang w:val="en-US"/>
          <w:rPrChange w:id="6278" w:author="Microsoft Office User" w:date="2019-10-30T11:35:00Z">
            <w:rPr>
              <w:rFonts w:ascii="Times New Roman" w:hAnsi="Times New Roman" w:cs="Times New Roman"/>
              <w:sz w:val="24"/>
              <w:szCs w:val="24"/>
              <w:lang w:val="en-US"/>
            </w:rPr>
          </w:rPrChange>
        </w:rPr>
        <w:t xml:space="preserve">. For instance, in evaluative conditioning, EC effects can be conceived of as a transfer of </w:t>
      </w:r>
      <w:r w:rsidR="00F02F37" w:rsidRPr="000D46AE">
        <w:rPr>
          <w:rFonts w:ascii="Times New Roman" w:hAnsi="Times New Roman" w:cs="Times New Roman"/>
          <w:sz w:val="24"/>
          <w:szCs w:val="24"/>
          <w:lang w:val="en-US"/>
          <w:rPrChange w:id="6279" w:author="Microsoft Office User" w:date="2019-10-30T11:35:00Z">
            <w:rPr>
              <w:rFonts w:ascii="Times New Roman" w:hAnsi="Times New Roman" w:cs="Times New Roman"/>
              <w:sz w:val="24"/>
              <w:szCs w:val="24"/>
              <w:lang w:val="en-US"/>
            </w:rPr>
          </w:rPrChange>
        </w:rPr>
        <w:t xml:space="preserve">evaluative properties </w:t>
      </w:r>
      <w:r w:rsidR="00C668DE" w:rsidRPr="000D46AE">
        <w:rPr>
          <w:rFonts w:ascii="Times New Roman" w:hAnsi="Times New Roman" w:cs="Times New Roman"/>
          <w:sz w:val="24"/>
          <w:szCs w:val="24"/>
          <w:lang w:val="en-US"/>
          <w:rPrChange w:id="6280" w:author="Microsoft Office User" w:date="2019-10-30T11:35:00Z">
            <w:rPr>
              <w:rFonts w:ascii="Times New Roman" w:hAnsi="Times New Roman" w:cs="Times New Roman"/>
              <w:sz w:val="24"/>
              <w:szCs w:val="24"/>
              <w:lang w:val="en-US"/>
            </w:rPr>
          </w:rPrChange>
        </w:rPr>
        <w:t xml:space="preserve">based on the fact that stimuli share </w:t>
      </w:r>
      <w:r w:rsidR="00F02F37" w:rsidRPr="000D46AE">
        <w:rPr>
          <w:rFonts w:ascii="Times New Roman" w:hAnsi="Times New Roman" w:cs="Times New Roman"/>
          <w:sz w:val="24"/>
          <w:szCs w:val="24"/>
          <w:lang w:val="en-US"/>
          <w:rPrChange w:id="6281" w:author="Microsoft Office User" w:date="2019-10-30T11:35:00Z">
            <w:rPr>
              <w:rFonts w:ascii="Times New Roman" w:hAnsi="Times New Roman" w:cs="Times New Roman"/>
              <w:sz w:val="24"/>
              <w:szCs w:val="24"/>
              <w:lang w:val="en-US"/>
            </w:rPr>
          </w:rPrChange>
        </w:rPr>
        <w:t xml:space="preserve">some </w:t>
      </w:r>
      <w:r w:rsidR="00F02F37" w:rsidRPr="000D46AE">
        <w:rPr>
          <w:rFonts w:ascii="Times New Roman" w:hAnsi="Times New Roman" w:cs="Times New Roman"/>
          <w:i/>
          <w:sz w:val="24"/>
          <w:szCs w:val="24"/>
          <w:lang w:val="en-US"/>
          <w:rPrChange w:id="6282" w:author="Microsoft Office User" w:date="2019-10-30T11:35:00Z">
            <w:rPr>
              <w:rFonts w:ascii="Times New Roman" w:hAnsi="Times New Roman" w:cs="Times New Roman"/>
              <w:i/>
              <w:sz w:val="24"/>
              <w:szCs w:val="24"/>
              <w:lang w:val="en-US"/>
            </w:rPr>
          </w:rPrChange>
        </w:rPr>
        <w:t>other</w:t>
      </w:r>
      <w:r w:rsidR="00F02F37" w:rsidRPr="000D46AE">
        <w:rPr>
          <w:rFonts w:ascii="Times New Roman" w:hAnsi="Times New Roman" w:cs="Times New Roman"/>
          <w:sz w:val="24"/>
          <w:szCs w:val="24"/>
          <w:lang w:val="en-US"/>
          <w:rPrChange w:id="6283" w:author="Microsoft Office User" w:date="2019-10-30T11:35:00Z">
            <w:rPr>
              <w:rFonts w:ascii="Times New Roman" w:hAnsi="Times New Roman" w:cs="Times New Roman"/>
              <w:sz w:val="24"/>
              <w:szCs w:val="24"/>
              <w:lang w:val="en-US"/>
            </w:rPr>
          </w:rPrChange>
        </w:rPr>
        <w:t xml:space="preserve"> </w:t>
      </w:r>
      <w:r w:rsidR="00C668DE" w:rsidRPr="000D46AE">
        <w:rPr>
          <w:rFonts w:ascii="Times New Roman" w:hAnsi="Times New Roman" w:cs="Times New Roman"/>
          <w:sz w:val="24"/>
          <w:szCs w:val="24"/>
          <w:lang w:val="en-US"/>
          <w:rPrChange w:id="6284" w:author="Microsoft Office User" w:date="2019-10-30T11:35:00Z">
            <w:rPr>
              <w:rFonts w:ascii="Times New Roman" w:hAnsi="Times New Roman" w:cs="Times New Roman"/>
              <w:sz w:val="24"/>
              <w:szCs w:val="24"/>
              <w:lang w:val="en-US"/>
            </w:rPr>
          </w:rPrChange>
        </w:rPr>
        <w:t xml:space="preserve">property with one another (common location in space and time). </w:t>
      </w:r>
      <w:r w:rsidR="00F02F37" w:rsidRPr="000D46AE">
        <w:rPr>
          <w:rFonts w:ascii="Times New Roman" w:hAnsi="Times New Roman" w:cs="Times New Roman"/>
          <w:sz w:val="24"/>
          <w:szCs w:val="24"/>
          <w:lang w:val="en-US"/>
          <w:rPrChange w:id="6285" w:author="Microsoft Office User" w:date="2019-10-30T11:35:00Z">
            <w:rPr>
              <w:rFonts w:ascii="Times New Roman" w:hAnsi="Times New Roman" w:cs="Times New Roman"/>
              <w:sz w:val="24"/>
              <w:szCs w:val="24"/>
              <w:lang w:val="en-US"/>
            </w:rPr>
          </w:rPrChange>
        </w:rPr>
        <w:t>Evaluative g</w:t>
      </w:r>
      <w:r w:rsidR="00C668DE" w:rsidRPr="000D46AE">
        <w:rPr>
          <w:rFonts w:ascii="Times New Roman" w:hAnsi="Times New Roman" w:cs="Times New Roman"/>
          <w:sz w:val="24"/>
          <w:szCs w:val="24"/>
          <w:lang w:val="en-US"/>
          <w:rPrChange w:id="6286" w:author="Microsoft Office User" w:date="2019-10-30T11:35:00Z">
            <w:rPr>
              <w:rFonts w:ascii="Times New Roman" w:hAnsi="Times New Roman" w:cs="Times New Roman"/>
              <w:sz w:val="24"/>
              <w:szCs w:val="24"/>
              <w:lang w:val="en-US"/>
            </w:rPr>
          </w:rPrChange>
        </w:rPr>
        <w:t xml:space="preserve">eneralization effects can </w:t>
      </w:r>
      <w:r w:rsidR="00F02F37" w:rsidRPr="000D46AE">
        <w:rPr>
          <w:rFonts w:ascii="Times New Roman" w:hAnsi="Times New Roman" w:cs="Times New Roman"/>
          <w:sz w:val="24"/>
          <w:szCs w:val="24"/>
          <w:lang w:val="en-US"/>
          <w:rPrChange w:id="6287" w:author="Microsoft Office User" w:date="2019-10-30T11:35:00Z">
            <w:rPr>
              <w:rFonts w:ascii="Times New Roman" w:hAnsi="Times New Roman" w:cs="Times New Roman"/>
              <w:sz w:val="24"/>
              <w:szCs w:val="24"/>
              <w:lang w:val="en-US"/>
            </w:rPr>
          </w:rPrChange>
        </w:rPr>
        <w:t xml:space="preserve">also </w:t>
      </w:r>
      <w:r w:rsidR="00C668DE" w:rsidRPr="000D46AE">
        <w:rPr>
          <w:rFonts w:ascii="Times New Roman" w:hAnsi="Times New Roman" w:cs="Times New Roman"/>
          <w:sz w:val="24"/>
          <w:szCs w:val="24"/>
          <w:lang w:val="en-US"/>
          <w:rPrChange w:id="6288" w:author="Microsoft Office User" w:date="2019-10-30T11:35:00Z">
            <w:rPr>
              <w:rFonts w:ascii="Times New Roman" w:hAnsi="Times New Roman" w:cs="Times New Roman"/>
              <w:sz w:val="24"/>
              <w:szCs w:val="24"/>
              <w:lang w:val="en-US"/>
            </w:rPr>
          </w:rPrChange>
        </w:rPr>
        <w:t xml:space="preserve">be conceived of as a transfer of </w:t>
      </w:r>
      <w:r w:rsidR="00F02F37" w:rsidRPr="000D46AE">
        <w:rPr>
          <w:rFonts w:ascii="Times New Roman" w:hAnsi="Times New Roman" w:cs="Times New Roman"/>
          <w:sz w:val="24"/>
          <w:szCs w:val="24"/>
          <w:lang w:val="en-US"/>
          <w:rPrChange w:id="6289" w:author="Microsoft Office User" w:date="2019-10-30T11:35:00Z">
            <w:rPr>
              <w:rFonts w:ascii="Times New Roman" w:hAnsi="Times New Roman" w:cs="Times New Roman"/>
              <w:sz w:val="24"/>
              <w:szCs w:val="24"/>
              <w:lang w:val="en-US"/>
            </w:rPr>
          </w:rPrChange>
        </w:rPr>
        <w:t xml:space="preserve">evaluative properties </w:t>
      </w:r>
      <w:r w:rsidR="00C668DE" w:rsidRPr="000D46AE">
        <w:rPr>
          <w:rFonts w:ascii="Times New Roman" w:hAnsi="Times New Roman" w:cs="Times New Roman"/>
          <w:sz w:val="24"/>
          <w:szCs w:val="24"/>
          <w:lang w:val="en-US"/>
          <w:rPrChange w:id="6290" w:author="Microsoft Office User" w:date="2019-10-30T11:35:00Z">
            <w:rPr>
              <w:rFonts w:ascii="Times New Roman" w:hAnsi="Times New Roman" w:cs="Times New Roman"/>
              <w:sz w:val="24"/>
              <w:szCs w:val="24"/>
              <w:lang w:val="en-US"/>
            </w:rPr>
          </w:rPrChange>
        </w:rPr>
        <w:t xml:space="preserve">based on the fact that stimuli share </w:t>
      </w:r>
      <w:r w:rsidR="00F02F37" w:rsidRPr="000D46AE">
        <w:rPr>
          <w:rFonts w:ascii="Times New Roman" w:hAnsi="Times New Roman" w:cs="Times New Roman"/>
          <w:sz w:val="24"/>
          <w:szCs w:val="24"/>
          <w:lang w:val="en-US"/>
          <w:rPrChange w:id="6291" w:author="Microsoft Office User" w:date="2019-10-30T11:35:00Z">
            <w:rPr>
              <w:rFonts w:ascii="Times New Roman" w:hAnsi="Times New Roman" w:cs="Times New Roman"/>
              <w:sz w:val="24"/>
              <w:szCs w:val="24"/>
              <w:lang w:val="en-US"/>
            </w:rPr>
          </w:rPrChange>
        </w:rPr>
        <w:t xml:space="preserve">some </w:t>
      </w:r>
      <w:r w:rsidR="00F02F37" w:rsidRPr="000D46AE">
        <w:rPr>
          <w:rFonts w:ascii="Times New Roman" w:hAnsi="Times New Roman" w:cs="Times New Roman"/>
          <w:i/>
          <w:sz w:val="24"/>
          <w:szCs w:val="24"/>
          <w:lang w:val="en-US"/>
          <w:rPrChange w:id="6292" w:author="Microsoft Office User" w:date="2019-10-30T11:35:00Z">
            <w:rPr>
              <w:rFonts w:ascii="Times New Roman" w:hAnsi="Times New Roman" w:cs="Times New Roman"/>
              <w:i/>
              <w:sz w:val="24"/>
              <w:szCs w:val="24"/>
              <w:lang w:val="en-US"/>
            </w:rPr>
          </w:rPrChange>
        </w:rPr>
        <w:t>other</w:t>
      </w:r>
      <w:r w:rsidR="00F02F37" w:rsidRPr="000D46AE">
        <w:rPr>
          <w:rFonts w:ascii="Times New Roman" w:hAnsi="Times New Roman" w:cs="Times New Roman"/>
          <w:sz w:val="24"/>
          <w:szCs w:val="24"/>
          <w:lang w:val="en-US"/>
          <w:rPrChange w:id="6293" w:author="Microsoft Office User" w:date="2019-10-30T11:35:00Z">
            <w:rPr>
              <w:rFonts w:ascii="Times New Roman" w:hAnsi="Times New Roman" w:cs="Times New Roman"/>
              <w:sz w:val="24"/>
              <w:szCs w:val="24"/>
              <w:lang w:val="en-US"/>
            </w:rPr>
          </w:rPrChange>
        </w:rPr>
        <w:t xml:space="preserve"> </w:t>
      </w:r>
      <w:r w:rsidR="00C668DE" w:rsidRPr="000D46AE">
        <w:rPr>
          <w:rFonts w:ascii="Times New Roman" w:hAnsi="Times New Roman" w:cs="Times New Roman"/>
          <w:sz w:val="24"/>
          <w:szCs w:val="24"/>
          <w:lang w:val="en-US"/>
          <w:rPrChange w:id="6294" w:author="Microsoft Office User" w:date="2019-10-30T11:35:00Z">
            <w:rPr>
              <w:rFonts w:ascii="Times New Roman" w:hAnsi="Times New Roman" w:cs="Times New Roman"/>
              <w:sz w:val="24"/>
              <w:szCs w:val="24"/>
              <w:lang w:val="en-US"/>
            </w:rPr>
          </w:rPrChange>
        </w:rPr>
        <w:t xml:space="preserve">property with one another (common physical or conceptual property). </w:t>
      </w:r>
      <w:r w:rsidR="00F02F37" w:rsidRPr="000D46AE">
        <w:rPr>
          <w:rFonts w:ascii="Times New Roman" w:hAnsi="Times New Roman" w:cs="Times New Roman"/>
          <w:sz w:val="24"/>
          <w:szCs w:val="24"/>
          <w:lang w:val="en-US"/>
          <w:rPrChange w:id="6295" w:author="Microsoft Office User" w:date="2019-10-30T11:35:00Z">
            <w:rPr>
              <w:rFonts w:ascii="Times New Roman" w:hAnsi="Times New Roman" w:cs="Times New Roman"/>
              <w:sz w:val="24"/>
              <w:szCs w:val="24"/>
              <w:lang w:val="en-US"/>
            </w:rPr>
          </w:rPrChange>
        </w:rPr>
        <w:t>In other words</w:t>
      </w:r>
      <w:r w:rsidR="00C668DE" w:rsidRPr="000D46AE">
        <w:rPr>
          <w:rFonts w:ascii="Times New Roman" w:hAnsi="Times New Roman" w:cs="Times New Roman"/>
          <w:sz w:val="24"/>
          <w:szCs w:val="24"/>
          <w:lang w:val="en-US"/>
          <w:rPrChange w:id="6296" w:author="Microsoft Office User" w:date="2019-10-30T11:35:00Z">
            <w:rPr>
              <w:rFonts w:ascii="Times New Roman" w:hAnsi="Times New Roman" w:cs="Times New Roman"/>
              <w:sz w:val="24"/>
              <w:szCs w:val="24"/>
              <w:lang w:val="en-US"/>
            </w:rPr>
          </w:rPrChange>
        </w:rPr>
        <w:t>, acquisition and generalization can both be seen as</w:t>
      </w:r>
      <w:r w:rsidR="00275B52" w:rsidRPr="000D46AE">
        <w:rPr>
          <w:rFonts w:ascii="Times New Roman" w:hAnsi="Times New Roman" w:cs="Times New Roman"/>
          <w:sz w:val="24"/>
          <w:szCs w:val="24"/>
          <w:lang w:val="en-US"/>
          <w:rPrChange w:id="6297" w:author="Microsoft Office User" w:date="2019-10-30T11:35:00Z">
            <w:rPr>
              <w:rFonts w:ascii="Times New Roman" w:hAnsi="Times New Roman" w:cs="Times New Roman"/>
              <w:sz w:val="24"/>
              <w:szCs w:val="24"/>
              <w:lang w:val="en-US"/>
            </w:rPr>
          </w:rPrChange>
        </w:rPr>
        <w:t xml:space="preserve"> feature transformation effects that</w:t>
      </w:r>
      <w:r w:rsidR="00C668DE" w:rsidRPr="000D46AE">
        <w:rPr>
          <w:rFonts w:ascii="Times New Roman" w:hAnsi="Times New Roman" w:cs="Times New Roman"/>
          <w:sz w:val="24"/>
          <w:szCs w:val="24"/>
          <w:lang w:val="en-US"/>
          <w:rPrChange w:id="6298" w:author="Microsoft Office User" w:date="2019-10-30T11:35:00Z">
            <w:rPr>
              <w:rFonts w:ascii="Times New Roman" w:hAnsi="Times New Roman" w:cs="Times New Roman"/>
              <w:sz w:val="24"/>
              <w:szCs w:val="24"/>
              <w:lang w:val="en-US"/>
            </w:rPr>
          </w:rPrChange>
        </w:rPr>
        <w:t xml:space="preserve"> occur</w:t>
      </w:r>
      <w:r w:rsidR="00275B52" w:rsidRPr="000D46AE">
        <w:rPr>
          <w:rFonts w:ascii="Times New Roman" w:hAnsi="Times New Roman" w:cs="Times New Roman"/>
          <w:sz w:val="24"/>
          <w:szCs w:val="24"/>
          <w:lang w:val="en-US"/>
          <w:rPrChange w:id="6299" w:author="Microsoft Office User" w:date="2019-10-30T11:35:00Z">
            <w:rPr>
              <w:rFonts w:ascii="Times New Roman" w:hAnsi="Times New Roman" w:cs="Times New Roman"/>
              <w:sz w:val="24"/>
              <w:szCs w:val="24"/>
              <w:lang w:val="en-US"/>
            </w:rPr>
          </w:rPrChange>
        </w:rPr>
        <w:t xml:space="preserve"> </w:t>
      </w:r>
      <w:r w:rsidR="00C668DE" w:rsidRPr="000D46AE">
        <w:rPr>
          <w:rFonts w:ascii="Times New Roman" w:hAnsi="Times New Roman" w:cs="Times New Roman"/>
          <w:sz w:val="24"/>
          <w:szCs w:val="24"/>
          <w:lang w:val="en-US"/>
          <w:rPrChange w:id="6300" w:author="Microsoft Office User" w:date="2019-10-30T11:35:00Z">
            <w:rPr>
              <w:rFonts w:ascii="Times New Roman" w:hAnsi="Times New Roman" w:cs="Times New Roman"/>
              <w:sz w:val="24"/>
              <w:szCs w:val="24"/>
              <w:lang w:val="en-US"/>
            </w:rPr>
          </w:rPrChange>
        </w:rPr>
        <w:t xml:space="preserve">when objects share features. </w:t>
      </w:r>
      <w:r w:rsidR="00F2032B" w:rsidRPr="000D46AE">
        <w:rPr>
          <w:rFonts w:ascii="Times New Roman" w:hAnsi="Times New Roman" w:cs="Times New Roman"/>
          <w:sz w:val="24"/>
          <w:szCs w:val="24"/>
          <w:lang w:val="en-US"/>
          <w:rPrChange w:id="6301" w:author="Microsoft Office User" w:date="2019-10-30T11:35:00Z">
            <w:rPr>
              <w:rFonts w:ascii="Times New Roman" w:hAnsi="Times New Roman" w:cs="Times New Roman"/>
              <w:sz w:val="24"/>
              <w:szCs w:val="24"/>
              <w:lang w:val="en-US"/>
            </w:rPr>
          </w:rPrChange>
        </w:rPr>
        <w:t>When viewed in this way we see that a</w:t>
      </w:r>
      <w:r w:rsidR="00C668DE" w:rsidRPr="000D46AE">
        <w:rPr>
          <w:rFonts w:ascii="Times New Roman" w:hAnsi="Times New Roman" w:cs="Times New Roman"/>
          <w:sz w:val="24"/>
          <w:szCs w:val="24"/>
          <w:lang w:val="en-US"/>
          <w:rPrChange w:id="6302" w:author="Microsoft Office User" w:date="2019-10-30T11:35:00Z">
            <w:rPr>
              <w:rFonts w:ascii="Times New Roman" w:hAnsi="Times New Roman" w:cs="Times New Roman"/>
              <w:sz w:val="24"/>
              <w:szCs w:val="24"/>
              <w:lang w:val="en-US"/>
            </w:rPr>
          </w:rPrChange>
        </w:rPr>
        <w:t xml:space="preserve">cquisition research has </w:t>
      </w:r>
      <w:r w:rsidR="00F2032B" w:rsidRPr="000D46AE">
        <w:rPr>
          <w:rFonts w:ascii="Times New Roman" w:hAnsi="Times New Roman" w:cs="Times New Roman"/>
          <w:sz w:val="24"/>
          <w:szCs w:val="24"/>
          <w:lang w:val="en-US"/>
          <w:rPrChange w:id="6303" w:author="Microsoft Office User" w:date="2019-10-30T11:35:00Z">
            <w:rPr>
              <w:rFonts w:ascii="Times New Roman" w:hAnsi="Times New Roman" w:cs="Times New Roman"/>
              <w:sz w:val="24"/>
              <w:szCs w:val="24"/>
              <w:lang w:val="en-US"/>
            </w:rPr>
          </w:rPrChange>
        </w:rPr>
        <w:t xml:space="preserve">often </w:t>
      </w:r>
      <w:r w:rsidR="00C668DE" w:rsidRPr="000D46AE">
        <w:rPr>
          <w:rFonts w:ascii="Times New Roman" w:hAnsi="Times New Roman" w:cs="Times New Roman"/>
          <w:sz w:val="24"/>
          <w:szCs w:val="24"/>
          <w:lang w:val="en-US"/>
          <w:rPrChange w:id="6304" w:author="Microsoft Office User" w:date="2019-10-30T11:35:00Z">
            <w:rPr>
              <w:rFonts w:ascii="Times New Roman" w:hAnsi="Times New Roman" w:cs="Times New Roman"/>
              <w:sz w:val="24"/>
              <w:szCs w:val="24"/>
              <w:lang w:val="en-US"/>
            </w:rPr>
          </w:rPrChange>
        </w:rPr>
        <w:t xml:space="preserve">tended to focus on one shared feature (spatio-temporal properties) whereas generalization research has focused on others (perceptual or conceptual features). </w:t>
      </w:r>
      <w:r w:rsidR="00F02F37" w:rsidRPr="000D46AE">
        <w:rPr>
          <w:rFonts w:ascii="Times New Roman" w:hAnsi="Times New Roman" w:cs="Times New Roman"/>
          <w:sz w:val="24"/>
          <w:szCs w:val="24"/>
          <w:lang w:val="en-US"/>
          <w:rPrChange w:id="6305" w:author="Microsoft Office User" w:date="2019-10-30T11:35:00Z">
            <w:rPr>
              <w:rFonts w:ascii="Times New Roman" w:hAnsi="Times New Roman" w:cs="Times New Roman"/>
              <w:sz w:val="24"/>
              <w:szCs w:val="24"/>
              <w:lang w:val="en-US"/>
            </w:rPr>
          </w:rPrChange>
        </w:rPr>
        <w:t xml:space="preserve">Yet from a </w:t>
      </w:r>
      <w:r w:rsidR="00C668DE" w:rsidRPr="000D46AE">
        <w:rPr>
          <w:rFonts w:ascii="Times New Roman" w:hAnsi="Times New Roman" w:cs="Times New Roman"/>
          <w:sz w:val="24"/>
          <w:szCs w:val="24"/>
          <w:lang w:val="en-US"/>
          <w:rPrChange w:id="6306" w:author="Microsoft Office User" w:date="2019-10-30T11:35:00Z">
            <w:rPr>
              <w:rFonts w:ascii="Times New Roman" w:hAnsi="Times New Roman" w:cs="Times New Roman"/>
              <w:sz w:val="24"/>
              <w:szCs w:val="24"/>
              <w:lang w:val="en-US"/>
            </w:rPr>
          </w:rPrChange>
        </w:rPr>
        <w:t>shared features principle</w:t>
      </w:r>
      <w:r w:rsidR="00F02F37" w:rsidRPr="000D46AE">
        <w:rPr>
          <w:rFonts w:ascii="Times New Roman" w:hAnsi="Times New Roman" w:cs="Times New Roman"/>
          <w:sz w:val="24"/>
          <w:szCs w:val="24"/>
          <w:lang w:val="en-US"/>
          <w:rPrChange w:id="6307" w:author="Microsoft Office User" w:date="2019-10-30T11:35:00Z">
            <w:rPr>
              <w:rFonts w:ascii="Times New Roman" w:hAnsi="Times New Roman" w:cs="Times New Roman"/>
              <w:sz w:val="24"/>
              <w:szCs w:val="24"/>
              <w:lang w:val="en-US"/>
            </w:rPr>
          </w:rPrChange>
        </w:rPr>
        <w:t xml:space="preserve"> perspective</w:t>
      </w:r>
      <w:r w:rsidR="00C668DE" w:rsidRPr="000D46AE">
        <w:rPr>
          <w:rFonts w:ascii="Times New Roman" w:hAnsi="Times New Roman" w:cs="Times New Roman"/>
          <w:sz w:val="24"/>
          <w:szCs w:val="24"/>
          <w:lang w:val="en-US"/>
          <w:rPrChange w:id="6308" w:author="Microsoft Office User" w:date="2019-10-30T11:35:00Z">
            <w:rPr>
              <w:rFonts w:ascii="Times New Roman" w:hAnsi="Times New Roman" w:cs="Times New Roman"/>
              <w:sz w:val="24"/>
              <w:szCs w:val="24"/>
              <w:lang w:val="en-US"/>
            </w:rPr>
          </w:rPrChange>
        </w:rPr>
        <w:t xml:space="preserve">, acquisition and generalization may </w:t>
      </w:r>
      <w:r w:rsidR="00F2032B" w:rsidRPr="000D46AE">
        <w:rPr>
          <w:rFonts w:ascii="Times New Roman" w:hAnsi="Times New Roman" w:cs="Times New Roman"/>
          <w:sz w:val="24"/>
          <w:szCs w:val="24"/>
          <w:lang w:val="en-US"/>
          <w:rPrChange w:id="6309" w:author="Microsoft Office User" w:date="2019-10-30T11:35:00Z">
            <w:rPr>
              <w:rFonts w:ascii="Times New Roman" w:hAnsi="Times New Roman" w:cs="Times New Roman"/>
              <w:sz w:val="24"/>
              <w:szCs w:val="24"/>
              <w:lang w:val="en-US"/>
            </w:rPr>
          </w:rPrChange>
        </w:rPr>
        <w:t xml:space="preserve">both </w:t>
      </w:r>
      <w:r w:rsidR="00275B52" w:rsidRPr="000D46AE">
        <w:rPr>
          <w:rFonts w:ascii="Times New Roman" w:hAnsi="Times New Roman" w:cs="Times New Roman"/>
          <w:sz w:val="24"/>
          <w:szCs w:val="24"/>
          <w:lang w:val="en-US"/>
          <w:rPrChange w:id="6310" w:author="Microsoft Office User" w:date="2019-10-30T11:35:00Z">
            <w:rPr>
              <w:rFonts w:ascii="Times New Roman" w:hAnsi="Times New Roman" w:cs="Times New Roman"/>
              <w:sz w:val="24"/>
              <w:szCs w:val="24"/>
              <w:lang w:val="en-US"/>
            </w:rPr>
          </w:rPrChange>
        </w:rPr>
        <w:t>be instances of feature transformation</w:t>
      </w:r>
      <w:r w:rsidR="00C668DE" w:rsidRPr="000D46AE">
        <w:rPr>
          <w:rFonts w:ascii="Times New Roman" w:hAnsi="Times New Roman" w:cs="Times New Roman"/>
          <w:sz w:val="24"/>
          <w:szCs w:val="24"/>
          <w:lang w:val="en-US"/>
          <w:rPrChange w:id="6311" w:author="Microsoft Office User" w:date="2019-10-30T11:35:00Z">
            <w:rPr>
              <w:rFonts w:ascii="Times New Roman" w:hAnsi="Times New Roman" w:cs="Times New Roman"/>
              <w:sz w:val="24"/>
              <w:szCs w:val="24"/>
              <w:lang w:val="en-US"/>
            </w:rPr>
          </w:rPrChange>
        </w:rPr>
        <w:t xml:space="preserve">. </w:t>
      </w:r>
    </w:p>
    <w:p w14:paraId="2D789DCE" w14:textId="72B79562" w:rsidR="0035550B" w:rsidRPr="000D46AE" w:rsidRDefault="006D788D" w:rsidP="006D788D">
      <w:pPr>
        <w:spacing w:line="480" w:lineRule="auto"/>
        <w:rPr>
          <w:rFonts w:ascii="Times New Roman" w:hAnsi="Times New Roman" w:cs="Times New Roman"/>
          <w:b/>
          <w:sz w:val="24"/>
          <w:szCs w:val="24"/>
          <w:lang w:val="en-US"/>
          <w:rPrChange w:id="6312" w:author="Microsoft Office User" w:date="2019-10-30T11:35:00Z">
            <w:rPr>
              <w:rFonts w:ascii="Times New Roman" w:hAnsi="Times New Roman" w:cs="Times New Roman"/>
              <w:b/>
              <w:sz w:val="24"/>
              <w:szCs w:val="24"/>
              <w:lang w:val="en-US"/>
            </w:rPr>
          </w:rPrChange>
        </w:rPr>
      </w:pPr>
      <w:r w:rsidRPr="000D46AE">
        <w:rPr>
          <w:rFonts w:ascii="Times New Roman" w:hAnsi="Times New Roman" w:cs="Times New Roman"/>
          <w:b/>
          <w:sz w:val="24"/>
          <w:szCs w:val="24"/>
          <w:lang w:val="en-US"/>
          <w:rPrChange w:id="6313" w:author="Microsoft Office User" w:date="2019-10-30T11:35:00Z">
            <w:rPr>
              <w:rFonts w:ascii="Times New Roman" w:hAnsi="Times New Roman" w:cs="Times New Roman"/>
              <w:b/>
              <w:sz w:val="24"/>
              <w:szCs w:val="24"/>
              <w:lang w:val="en-US"/>
            </w:rPr>
          </w:rPrChange>
        </w:rPr>
        <w:t>Conclusion</w:t>
      </w:r>
    </w:p>
    <w:p w14:paraId="53D1CCCE" w14:textId="62DB070F" w:rsidR="00ED18E7" w:rsidRPr="00CB547B" w:rsidDel="000D46AE" w:rsidRDefault="006D788D" w:rsidP="00ED18E7">
      <w:pPr>
        <w:spacing w:line="480" w:lineRule="auto"/>
        <w:rPr>
          <w:del w:id="6314" w:author="Microsoft Office User" w:date="2019-10-30T11:33:00Z"/>
          <w:rFonts w:ascii="Times New Roman" w:hAnsi="Times New Roman" w:cs="Times New Roman"/>
          <w:sz w:val="24"/>
          <w:szCs w:val="24"/>
          <w:lang w:val="it-IT"/>
          <w:rPrChange w:id="6315" w:author="Microsoft Office User" w:date="2019-10-30T11:49:00Z">
            <w:rPr>
              <w:del w:id="6316" w:author="Microsoft Office User" w:date="2019-10-30T11:33:00Z"/>
              <w:rFonts w:ascii="Times New Roman" w:hAnsi="Times New Roman" w:cs="Times New Roman"/>
              <w:sz w:val="24"/>
              <w:szCs w:val="24"/>
              <w:lang w:val="en-US"/>
            </w:rPr>
          </w:rPrChange>
        </w:rPr>
      </w:pPr>
      <w:r w:rsidRPr="000D46AE">
        <w:rPr>
          <w:rFonts w:ascii="Times New Roman" w:hAnsi="Times New Roman" w:cs="Times New Roman"/>
          <w:b/>
          <w:sz w:val="24"/>
          <w:szCs w:val="24"/>
          <w:lang w:val="en-US"/>
          <w:rPrChange w:id="6317" w:author="Microsoft Office User" w:date="2019-10-30T11:35:00Z">
            <w:rPr>
              <w:rFonts w:ascii="Times New Roman" w:hAnsi="Times New Roman" w:cs="Times New Roman"/>
              <w:b/>
              <w:sz w:val="24"/>
              <w:szCs w:val="24"/>
              <w:lang w:val="en-US"/>
            </w:rPr>
          </w:rPrChange>
        </w:rPr>
        <w:tab/>
      </w:r>
      <w:r w:rsidR="00A44160" w:rsidRPr="000D46AE">
        <w:rPr>
          <w:rFonts w:ascii="Times New Roman" w:hAnsi="Times New Roman" w:cs="Times New Roman"/>
          <w:sz w:val="24"/>
          <w:szCs w:val="24"/>
          <w:lang w:val="en-US"/>
          <w:rPrChange w:id="6318" w:author="Microsoft Office User" w:date="2019-10-30T11:35:00Z">
            <w:rPr>
              <w:rFonts w:ascii="Times New Roman" w:hAnsi="Times New Roman" w:cs="Times New Roman"/>
              <w:sz w:val="24"/>
              <w:szCs w:val="24"/>
              <w:lang w:val="en-US"/>
            </w:rPr>
          </w:rPrChange>
        </w:rPr>
        <w:t xml:space="preserve">In this </w:t>
      </w:r>
      <w:r w:rsidR="00BB578E" w:rsidRPr="000D46AE">
        <w:rPr>
          <w:rFonts w:ascii="Times New Roman" w:hAnsi="Times New Roman" w:cs="Times New Roman"/>
          <w:sz w:val="24"/>
          <w:szCs w:val="24"/>
          <w:lang w:val="en-US"/>
          <w:rPrChange w:id="6319" w:author="Microsoft Office User" w:date="2019-10-30T11:35:00Z">
            <w:rPr>
              <w:rFonts w:ascii="Times New Roman" w:hAnsi="Times New Roman" w:cs="Times New Roman"/>
              <w:sz w:val="24"/>
              <w:szCs w:val="24"/>
              <w:lang w:val="en-US"/>
            </w:rPr>
          </w:rPrChange>
        </w:rPr>
        <w:t xml:space="preserve">paper </w:t>
      </w:r>
      <w:r w:rsidR="00A44160" w:rsidRPr="000D46AE">
        <w:rPr>
          <w:rFonts w:ascii="Times New Roman" w:hAnsi="Times New Roman" w:cs="Times New Roman"/>
          <w:sz w:val="24"/>
          <w:szCs w:val="24"/>
          <w:lang w:val="en-US"/>
          <w:rPrChange w:id="6320" w:author="Microsoft Office User" w:date="2019-10-30T11:35:00Z">
            <w:rPr>
              <w:rFonts w:ascii="Times New Roman" w:hAnsi="Times New Roman" w:cs="Times New Roman"/>
              <w:sz w:val="24"/>
              <w:szCs w:val="24"/>
              <w:lang w:val="en-US"/>
            </w:rPr>
          </w:rPrChange>
        </w:rPr>
        <w:t xml:space="preserve">we </w:t>
      </w:r>
      <w:r w:rsidR="00BB578E" w:rsidRPr="000D46AE">
        <w:rPr>
          <w:rFonts w:ascii="Times New Roman" w:hAnsi="Times New Roman" w:cs="Times New Roman"/>
          <w:sz w:val="24"/>
          <w:szCs w:val="24"/>
          <w:lang w:val="en-US"/>
          <w:rPrChange w:id="6321" w:author="Microsoft Office User" w:date="2019-10-30T11:35:00Z">
            <w:rPr>
              <w:rFonts w:ascii="Times New Roman" w:hAnsi="Times New Roman" w:cs="Times New Roman"/>
              <w:sz w:val="24"/>
              <w:szCs w:val="24"/>
              <w:lang w:val="en-US"/>
            </w:rPr>
          </w:rPrChange>
        </w:rPr>
        <w:t xml:space="preserve">introduce the shared features </w:t>
      </w:r>
      <w:r w:rsidR="00A44160" w:rsidRPr="000D46AE">
        <w:rPr>
          <w:rFonts w:ascii="Times New Roman" w:hAnsi="Times New Roman" w:cs="Times New Roman"/>
          <w:sz w:val="24"/>
          <w:szCs w:val="24"/>
          <w:lang w:val="en-US"/>
          <w:rPrChange w:id="6322" w:author="Microsoft Office User" w:date="2019-10-30T11:35:00Z">
            <w:rPr>
              <w:rFonts w:ascii="Times New Roman" w:hAnsi="Times New Roman" w:cs="Times New Roman"/>
              <w:sz w:val="24"/>
              <w:szCs w:val="24"/>
              <w:lang w:val="en-US"/>
            </w:rPr>
          </w:rPrChange>
        </w:rPr>
        <w:t xml:space="preserve">principle </w:t>
      </w:r>
      <w:r w:rsidR="00BB578E" w:rsidRPr="000D46AE">
        <w:rPr>
          <w:rFonts w:ascii="Times New Roman" w:hAnsi="Times New Roman" w:cs="Times New Roman"/>
          <w:sz w:val="24"/>
          <w:szCs w:val="24"/>
          <w:lang w:val="en-US"/>
          <w:rPrChange w:id="6323" w:author="Microsoft Office User" w:date="2019-10-30T11:35:00Z">
            <w:rPr>
              <w:rFonts w:ascii="Times New Roman" w:hAnsi="Times New Roman" w:cs="Times New Roman"/>
              <w:sz w:val="24"/>
              <w:szCs w:val="24"/>
              <w:lang w:val="en-US"/>
            </w:rPr>
          </w:rPrChange>
        </w:rPr>
        <w:t xml:space="preserve">and provide an initial test of its heuristic and predictive value. </w:t>
      </w:r>
      <w:r w:rsidR="004E306E" w:rsidRPr="000D46AE">
        <w:rPr>
          <w:rFonts w:ascii="Times New Roman" w:hAnsi="Times New Roman" w:cs="Times New Roman"/>
          <w:sz w:val="24"/>
          <w:szCs w:val="24"/>
          <w:lang w:val="en-US"/>
          <w:rPrChange w:id="6324" w:author="Microsoft Office User" w:date="2019-10-30T11:35:00Z">
            <w:rPr>
              <w:rFonts w:ascii="Times New Roman" w:hAnsi="Times New Roman" w:cs="Times New Roman"/>
              <w:sz w:val="24"/>
              <w:szCs w:val="24"/>
              <w:lang w:val="en-US"/>
            </w:rPr>
          </w:rPrChange>
        </w:rPr>
        <w:t>W</w:t>
      </w:r>
      <w:r w:rsidR="00BB578E" w:rsidRPr="000D46AE">
        <w:rPr>
          <w:rFonts w:ascii="Times New Roman" w:hAnsi="Times New Roman" w:cs="Times New Roman"/>
          <w:sz w:val="24"/>
          <w:szCs w:val="24"/>
          <w:lang w:val="en-US"/>
          <w:rPrChange w:id="6325" w:author="Microsoft Office User" w:date="2019-10-30T11:35:00Z">
            <w:rPr>
              <w:rFonts w:ascii="Times New Roman" w:hAnsi="Times New Roman" w:cs="Times New Roman"/>
              <w:sz w:val="24"/>
              <w:szCs w:val="24"/>
              <w:lang w:val="en-US"/>
            </w:rPr>
          </w:rPrChange>
        </w:rPr>
        <w:t xml:space="preserve">e found that when a valenced source and neutral target object </w:t>
      </w:r>
      <w:r w:rsidR="00BB578E" w:rsidRPr="000D46AE">
        <w:rPr>
          <w:rFonts w:ascii="Times New Roman" w:hAnsi="Times New Roman" w:cs="Times New Roman"/>
          <w:sz w:val="24"/>
          <w:szCs w:val="24"/>
          <w:lang w:val="en-US"/>
          <w:rPrChange w:id="6326" w:author="Microsoft Office User" w:date="2019-10-30T11:35:00Z">
            <w:rPr>
              <w:rFonts w:ascii="Times New Roman" w:hAnsi="Times New Roman" w:cs="Times New Roman"/>
              <w:sz w:val="24"/>
              <w:szCs w:val="24"/>
              <w:lang w:val="en-US"/>
            </w:rPr>
          </w:rPrChange>
        </w:rPr>
        <w:lastRenderedPageBreak/>
        <w:t xml:space="preserve">shared </w:t>
      </w:r>
      <w:r w:rsidR="004E306E" w:rsidRPr="000D46AE">
        <w:rPr>
          <w:rFonts w:ascii="Times New Roman" w:hAnsi="Times New Roman" w:cs="Times New Roman"/>
          <w:sz w:val="24"/>
          <w:szCs w:val="24"/>
          <w:lang w:val="en-US"/>
          <w:rPrChange w:id="6327" w:author="Microsoft Office User" w:date="2019-10-30T11:35:00Z">
            <w:rPr>
              <w:rFonts w:ascii="Times New Roman" w:hAnsi="Times New Roman" w:cs="Times New Roman"/>
              <w:sz w:val="24"/>
              <w:szCs w:val="24"/>
              <w:lang w:val="en-US"/>
            </w:rPr>
          </w:rPrChange>
        </w:rPr>
        <w:t xml:space="preserve">one </w:t>
      </w:r>
      <w:r w:rsidR="00BB578E" w:rsidRPr="000D46AE">
        <w:rPr>
          <w:rFonts w:ascii="Times New Roman" w:hAnsi="Times New Roman" w:cs="Times New Roman"/>
          <w:sz w:val="24"/>
          <w:szCs w:val="24"/>
          <w:lang w:val="en-US"/>
          <w:rPrChange w:id="6328" w:author="Microsoft Office User" w:date="2019-10-30T11:35:00Z">
            <w:rPr>
              <w:rFonts w:ascii="Times New Roman" w:hAnsi="Times New Roman" w:cs="Times New Roman"/>
              <w:sz w:val="24"/>
              <w:szCs w:val="24"/>
              <w:lang w:val="en-US"/>
            </w:rPr>
          </w:rPrChange>
        </w:rPr>
        <w:t>feature with one another</w:t>
      </w:r>
      <w:r w:rsidR="004E306E" w:rsidRPr="000D46AE">
        <w:rPr>
          <w:rFonts w:ascii="Times New Roman" w:hAnsi="Times New Roman" w:cs="Times New Roman"/>
          <w:sz w:val="24"/>
          <w:szCs w:val="24"/>
          <w:lang w:val="en-US"/>
          <w:rPrChange w:id="6329" w:author="Microsoft Office User" w:date="2019-10-30T11:35:00Z">
            <w:rPr>
              <w:rFonts w:ascii="Times New Roman" w:hAnsi="Times New Roman" w:cs="Times New Roman"/>
              <w:sz w:val="24"/>
              <w:szCs w:val="24"/>
              <w:lang w:val="en-US"/>
            </w:rPr>
          </w:rPrChange>
        </w:rPr>
        <w:t xml:space="preserve"> (color or size)</w:t>
      </w:r>
      <w:r w:rsidR="00BB578E" w:rsidRPr="000D46AE">
        <w:rPr>
          <w:rFonts w:ascii="Times New Roman" w:hAnsi="Times New Roman" w:cs="Times New Roman"/>
          <w:sz w:val="24"/>
          <w:szCs w:val="24"/>
          <w:lang w:val="en-US"/>
          <w:rPrChange w:id="6330" w:author="Microsoft Office User" w:date="2019-10-30T11:35:00Z">
            <w:rPr>
              <w:rFonts w:ascii="Times New Roman" w:hAnsi="Times New Roman" w:cs="Times New Roman"/>
              <w:sz w:val="24"/>
              <w:szCs w:val="24"/>
              <w:lang w:val="en-US"/>
            </w:rPr>
          </w:rPrChange>
        </w:rPr>
        <w:t xml:space="preserve">, this </w:t>
      </w:r>
      <w:r w:rsidR="004E306E" w:rsidRPr="000D46AE">
        <w:rPr>
          <w:rFonts w:ascii="Times New Roman" w:hAnsi="Times New Roman" w:cs="Times New Roman"/>
          <w:sz w:val="24"/>
          <w:szCs w:val="24"/>
          <w:lang w:val="en-US"/>
          <w:rPrChange w:id="6331" w:author="Microsoft Office User" w:date="2019-10-30T11:35:00Z">
            <w:rPr>
              <w:rFonts w:ascii="Times New Roman" w:hAnsi="Times New Roman" w:cs="Times New Roman"/>
              <w:sz w:val="24"/>
              <w:szCs w:val="24"/>
              <w:lang w:val="en-US"/>
            </w:rPr>
          </w:rPrChange>
        </w:rPr>
        <w:t>was enough to influence assumptions about other features of the target (valence)</w:t>
      </w:r>
      <w:r w:rsidR="00BB578E" w:rsidRPr="000D46AE">
        <w:rPr>
          <w:rFonts w:ascii="Times New Roman" w:hAnsi="Times New Roman" w:cs="Times New Roman"/>
          <w:sz w:val="24"/>
          <w:szCs w:val="24"/>
          <w:lang w:val="en-US"/>
          <w:rPrChange w:id="6332" w:author="Microsoft Office User" w:date="2019-10-30T11:35:00Z">
            <w:rPr>
              <w:rFonts w:ascii="Times New Roman" w:hAnsi="Times New Roman" w:cs="Times New Roman"/>
              <w:sz w:val="24"/>
              <w:szCs w:val="24"/>
              <w:lang w:val="en-US"/>
            </w:rPr>
          </w:rPrChange>
        </w:rPr>
        <w:t xml:space="preserve">. This was true </w:t>
      </w:r>
      <w:r w:rsidR="004E306E" w:rsidRPr="000D46AE">
        <w:rPr>
          <w:rFonts w:ascii="Times New Roman" w:hAnsi="Times New Roman" w:cs="Times New Roman"/>
          <w:sz w:val="24"/>
          <w:szCs w:val="24"/>
          <w:lang w:val="en-US"/>
          <w:rPrChange w:id="6333" w:author="Microsoft Office User" w:date="2019-10-30T11:35:00Z">
            <w:rPr>
              <w:rFonts w:ascii="Times New Roman" w:hAnsi="Times New Roman" w:cs="Times New Roman"/>
              <w:sz w:val="24"/>
              <w:szCs w:val="24"/>
              <w:lang w:val="en-US"/>
            </w:rPr>
          </w:rPrChange>
        </w:rPr>
        <w:t xml:space="preserve">for both </w:t>
      </w:r>
      <w:r w:rsidR="00726713" w:rsidRPr="000D46AE">
        <w:rPr>
          <w:rFonts w:ascii="Times New Roman" w:hAnsi="Times New Roman" w:cs="Times New Roman"/>
          <w:sz w:val="24"/>
          <w:szCs w:val="24"/>
          <w:lang w:val="en-US"/>
          <w:rPrChange w:id="6334" w:author="Microsoft Office User" w:date="2019-10-30T11:35:00Z">
            <w:rPr>
              <w:rFonts w:ascii="Times New Roman" w:hAnsi="Times New Roman" w:cs="Times New Roman"/>
              <w:sz w:val="24"/>
              <w:szCs w:val="24"/>
              <w:lang w:val="en-US"/>
            </w:rPr>
          </w:rPrChange>
        </w:rPr>
        <w:t>automatic</w:t>
      </w:r>
      <w:r w:rsidR="004E306E" w:rsidRPr="000D46AE">
        <w:rPr>
          <w:rFonts w:ascii="Times New Roman" w:hAnsi="Times New Roman" w:cs="Times New Roman"/>
          <w:sz w:val="24"/>
          <w:szCs w:val="24"/>
          <w:lang w:val="en-US"/>
          <w:rPrChange w:id="6335" w:author="Microsoft Office User" w:date="2019-10-30T11:35:00Z">
            <w:rPr>
              <w:rFonts w:ascii="Times New Roman" w:hAnsi="Times New Roman" w:cs="Times New Roman"/>
              <w:sz w:val="24"/>
              <w:szCs w:val="24"/>
              <w:lang w:val="en-US"/>
            </w:rPr>
          </w:rPrChange>
        </w:rPr>
        <w:t xml:space="preserve"> and </w:t>
      </w:r>
      <w:r w:rsidR="00726713" w:rsidRPr="000D46AE">
        <w:rPr>
          <w:rFonts w:ascii="Times New Roman" w:hAnsi="Times New Roman" w:cs="Times New Roman"/>
          <w:sz w:val="24"/>
          <w:szCs w:val="24"/>
          <w:lang w:val="en-US"/>
          <w:rPrChange w:id="6336" w:author="Microsoft Office User" w:date="2019-10-30T11:35:00Z">
            <w:rPr>
              <w:rFonts w:ascii="Times New Roman" w:hAnsi="Times New Roman" w:cs="Times New Roman"/>
              <w:sz w:val="24"/>
              <w:szCs w:val="24"/>
              <w:lang w:val="en-US"/>
            </w:rPr>
          </w:rPrChange>
        </w:rPr>
        <w:t xml:space="preserve">self-reported </w:t>
      </w:r>
      <w:r w:rsidR="00D91BA8" w:rsidRPr="000D46AE">
        <w:rPr>
          <w:rFonts w:ascii="Times New Roman" w:hAnsi="Times New Roman" w:cs="Times New Roman"/>
          <w:sz w:val="24"/>
          <w:szCs w:val="24"/>
          <w:lang w:val="en-US"/>
          <w:rPrChange w:id="6337" w:author="Microsoft Office User" w:date="2019-10-30T11:35:00Z">
            <w:rPr>
              <w:rFonts w:ascii="Times New Roman" w:hAnsi="Times New Roman" w:cs="Times New Roman"/>
              <w:sz w:val="24"/>
              <w:szCs w:val="24"/>
              <w:lang w:val="en-US"/>
            </w:rPr>
          </w:rPrChange>
        </w:rPr>
        <w:t xml:space="preserve">evaluations </w:t>
      </w:r>
      <w:r w:rsidR="004E306E" w:rsidRPr="000D46AE">
        <w:rPr>
          <w:rFonts w:ascii="Times New Roman" w:hAnsi="Times New Roman" w:cs="Times New Roman"/>
          <w:sz w:val="24"/>
          <w:szCs w:val="24"/>
          <w:lang w:val="en-US"/>
          <w:rPrChange w:id="6338" w:author="Microsoft Office User" w:date="2019-10-30T11:35:00Z">
            <w:rPr>
              <w:rFonts w:ascii="Times New Roman" w:hAnsi="Times New Roman" w:cs="Times New Roman"/>
              <w:sz w:val="24"/>
              <w:szCs w:val="24"/>
              <w:lang w:val="en-US"/>
            </w:rPr>
          </w:rPrChange>
        </w:rPr>
        <w:t xml:space="preserve">and </w:t>
      </w:r>
      <w:r w:rsidR="00BB578E" w:rsidRPr="000D46AE">
        <w:rPr>
          <w:rFonts w:ascii="Times New Roman" w:hAnsi="Times New Roman" w:cs="Times New Roman"/>
          <w:sz w:val="24"/>
          <w:szCs w:val="24"/>
          <w:lang w:val="en-US"/>
          <w:rPrChange w:id="6339" w:author="Microsoft Office User" w:date="2019-10-30T11:35:00Z">
            <w:rPr>
              <w:rFonts w:ascii="Times New Roman" w:hAnsi="Times New Roman" w:cs="Times New Roman"/>
              <w:sz w:val="24"/>
              <w:szCs w:val="24"/>
              <w:lang w:val="en-US"/>
            </w:rPr>
          </w:rPrChange>
        </w:rPr>
        <w:t>when the type and nature of the shared feature was varied</w:t>
      </w:r>
      <w:ins w:id="6340" w:author="Microsoft Office User" w:date="2019-10-30T11:48:00Z">
        <w:r w:rsidR="0007792F">
          <w:rPr>
            <w:rFonts w:ascii="Times New Roman" w:hAnsi="Times New Roman" w:cs="Times New Roman"/>
            <w:sz w:val="24"/>
            <w:szCs w:val="24"/>
            <w:lang w:val="en-US"/>
          </w:rPr>
          <w:t>. Across experiments and in meta analyses, the principle was found to produc</w:t>
        </w:r>
      </w:ins>
      <w:ins w:id="6341" w:author="Microsoft Office User" w:date="2019-10-30T11:49:00Z">
        <w:r w:rsidR="0007792F">
          <w:rPr>
            <w:rFonts w:ascii="Times New Roman" w:hAnsi="Times New Roman" w:cs="Times New Roman"/>
            <w:sz w:val="24"/>
            <w:szCs w:val="24"/>
            <w:lang w:val="en-US"/>
          </w:rPr>
          <w:t xml:space="preserve">e </w:t>
        </w:r>
        <w:r w:rsidR="00CB547B">
          <w:rPr>
            <w:rFonts w:ascii="Times New Roman" w:hAnsi="Times New Roman" w:cs="Times New Roman"/>
            <w:sz w:val="24"/>
            <w:szCs w:val="24"/>
            <w:lang w:val="en-US"/>
          </w:rPr>
          <w:t xml:space="preserve">effects that were </w:t>
        </w:r>
      </w:ins>
      <w:ins w:id="6342" w:author="Microsoft Office User" w:date="2019-10-30T11:48:00Z">
        <w:r w:rsidR="0007792F" w:rsidRPr="0085775E">
          <w:rPr>
            <w:rFonts w:ascii="Times New Roman" w:hAnsi="Times New Roman" w:cs="Times New Roman"/>
            <w:color w:val="000000" w:themeColor="text1"/>
            <w:sz w:val="24"/>
            <w:szCs w:val="24"/>
            <w:lang w:val="en-US"/>
          </w:rPr>
          <w:t>replicable</w:t>
        </w:r>
        <w:r w:rsidR="0007792F">
          <w:rPr>
            <w:rFonts w:ascii="Times New Roman" w:hAnsi="Times New Roman" w:cs="Times New Roman"/>
            <w:color w:val="000000" w:themeColor="text1"/>
            <w:sz w:val="24"/>
            <w:szCs w:val="24"/>
            <w:lang w:val="en-US"/>
          </w:rPr>
          <w:t>, robust, and general</w:t>
        </w:r>
      </w:ins>
      <w:ins w:id="6343" w:author="Microsoft Office User" w:date="2019-10-30T11:49:00Z">
        <w:r w:rsidR="00CB547B">
          <w:rPr>
            <w:rFonts w:ascii="Times New Roman" w:hAnsi="Times New Roman" w:cs="Times New Roman"/>
            <w:color w:val="000000" w:themeColor="text1"/>
            <w:sz w:val="24"/>
            <w:szCs w:val="24"/>
            <w:lang w:val="en-US"/>
          </w:rPr>
          <w:t>.</w:t>
        </w:r>
      </w:ins>
      <w:del w:id="6344" w:author="Microsoft Office User" w:date="2019-10-30T11:49:00Z">
        <w:r w:rsidR="00BB578E" w:rsidRPr="000D46AE" w:rsidDel="00CB547B">
          <w:rPr>
            <w:rFonts w:ascii="Times New Roman" w:hAnsi="Times New Roman" w:cs="Times New Roman"/>
            <w:sz w:val="24"/>
            <w:szCs w:val="24"/>
            <w:lang w:val="en-US"/>
            <w:rPrChange w:id="6345" w:author="Microsoft Office User" w:date="2019-10-30T11:35:00Z">
              <w:rPr>
                <w:rFonts w:ascii="Times New Roman" w:hAnsi="Times New Roman" w:cs="Times New Roman"/>
                <w:sz w:val="24"/>
                <w:szCs w:val="24"/>
                <w:lang w:val="en-US"/>
              </w:rPr>
            </w:rPrChange>
          </w:rPr>
          <w:delText>.</w:delText>
        </w:r>
      </w:del>
      <w:r w:rsidR="00BB578E" w:rsidRPr="000D46AE">
        <w:rPr>
          <w:rFonts w:ascii="Times New Roman" w:hAnsi="Times New Roman" w:cs="Times New Roman"/>
          <w:sz w:val="24"/>
          <w:szCs w:val="24"/>
          <w:lang w:val="en-US"/>
          <w:rPrChange w:id="6346" w:author="Microsoft Office User" w:date="2019-10-30T11:35:00Z">
            <w:rPr>
              <w:rFonts w:ascii="Times New Roman" w:hAnsi="Times New Roman" w:cs="Times New Roman"/>
              <w:sz w:val="24"/>
              <w:szCs w:val="24"/>
              <w:lang w:val="en-US"/>
            </w:rPr>
          </w:rPrChange>
        </w:rPr>
        <w:t xml:space="preserve"> </w:t>
      </w:r>
      <w:r w:rsidR="004E306E" w:rsidRPr="000D46AE">
        <w:rPr>
          <w:rFonts w:ascii="Times New Roman" w:hAnsi="Times New Roman" w:cs="Times New Roman"/>
          <w:sz w:val="24"/>
          <w:szCs w:val="24"/>
          <w:lang w:val="en-US"/>
          <w:rPrChange w:id="6347" w:author="Microsoft Office User" w:date="2019-10-30T11:35:00Z">
            <w:rPr>
              <w:rFonts w:ascii="Times New Roman" w:hAnsi="Times New Roman" w:cs="Times New Roman"/>
              <w:sz w:val="24"/>
              <w:szCs w:val="24"/>
              <w:lang w:val="en-US"/>
            </w:rPr>
          </w:rPrChange>
        </w:rPr>
        <w:t>Although this paper</w:t>
      </w:r>
      <w:bookmarkStart w:id="6348" w:name="_GoBack"/>
      <w:bookmarkEnd w:id="6348"/>
      <w:r w:rsidR="004E306E" w:rsidRPr="000D46AE">
        <w:rPr>
          <w:rFonts w:ascii="Times New Roman" w:hAnsi="Times New Roman" w:cs="Times New Roman"/>
          <w:sz w:val="24"/>
          <w:szCs w:val="24"/>
          <w:lang w:val="en-US"/>
          <w:rPrChange w:id="6349" w:author="Microsoft Office User" w:date="2019-10-30T11:35:00Z">
            <w:rPr>
              <w:rFonts w:ascii="Times New Roman" w:hAnsi="Times New Roman" w:cs="Times New Roman"/>
              <w:sz w:val="24"/>
              <w:szCs w:val="24"/>
              <w:lang w:val="en-US"/>
            </w:rPr>
          </w:rPrChange>
        </w:rPr>
        <w:t xml:space="preserve"> focused on just one domain (attitudes) our conceptual account applies to many more, and </w:t>
      </w:r>
      <w:r w:rsidR="00BB578E" w:rsidRPr="000D46AE">
        <w:rPr>
          <w:rFonts w:ascii="Times New Roman" w:hAnsi="Times New Roman" w:cs="Times New Roman"/>
          <w:sz w:val="24"/>
          <w:szCs w:val="24"/>
          <w:lang w:val="en-US"/>
          <w:rPrChange w:id="6350" w:author="Microsoft Office User" w:date="2019-10-30T11:35:00Z">
            <w:rPr>
              <w:rFonts w:ascii="Times New Roman" w:hAnsi="Times New Roman" w:cs="Times New Roman"/>
              <w:sz w:val="24"/>
              <w:szCs w:val="24"/>
              <w:lang w:val="en-US"/>
            </w:rPr>
          </w:rPrChange>
        </w:rPr>
        <w:t xml:space="preserve">offers a unified way to describe and analyze </w:t>
      </w:r>
      <w:r w:rsidR="004E306E" w:rsidRPr="000D46AE">
        <w:rPr>
          <w:rFonts w:ascii="Times New Roman" w:hAnsi="Times New Roman" w:cs="Times New Roman"/>
          <w:sz w:val="24"/>
          <w:szCs w:val="24"/>
          <w:lang w:val="en-US"/>
          <w:rPrChange w:id="6351" w:author="Microsoft Office User" w:date="2019-10-30T11:35:00Z">
            <w:rPr>
              <w:rFonts w:ascii="Times New Roman" w:hAnsi="Times New Roman" w:cs="Times New Roman"/>
              <w:sz w:val="24"/>
              <w:szCs w:val="24"/>
              <w:lang w:val="en-US"/>
            </w:rPr>
          </w:rPrChange>
        </w:rPr>
        <w:t xml:space="preserve">shared </w:t>
      </w:r>
      <w:r w:rsidR="00BB578E" w:rsidRPr="000D46AE">
        <w:rPr>
          <w:rFonts w:ascii="Times New Roman" w:hAnsi="Times New Roman" w:cs="Times New Roman"/>
          <w:sz w:val="24"/>
          <w:szCs w:val="24"/>
          <w:lang w:val="en-US"/>
          <w:rPrChange w:id="6352" w:author="Microsoft Office User" w:date="2019-10-30T11:35:00Z">
            <w:rPr>
              <w:rFonts w:ascii="Times New Roman" w:hAnsi="Times New Roman" w:cs="Times New Roman"/>
              <w:sz w:val="24"/>
              <w:szCs w:val="24"/>
              <w:lang w:val="en-US"/>
            </w:rPr>
          </w:rPrChange>
        </w:rPr>
        <w:t xml:space="preserve">feature </w:t>
      </w:r>
      <w:r w:rsidR="004E306E" w:rsidRPr="000D46AE">
        <w:rPr>
          <w:rFonts w:ascii="Times New Roman" w:hAnsi="Times New Roman" w:cs="Times New Roman"/>
          <w:sz w:val="24"/>
          <w:szCs w:val="24"/>
          <w:lang w:val="en-US"/>
          <w:rPrChange w:id="6353" w:author="Microsoft Office User" w:date="2019-10-30T11:35:00Z">
            <w:rPr>
              <w:rFonts w:ascii="Times New Roman" w:hAnsi="Times New Roman" w:cs="Times New Roman"/>
              <w:sz w:val="24"/>
              <w:szCs w:val="24"/>
              <w:lang w:val="en-US"/>
            </w:rPr>
          </w:rPrChange>
        </w:rPr>
        <w:t xml:space="preserve">effects </w:t>
      </w:r>
      <w:r w:rsidR="00ED18E7" w:rsidRPr="000D46AE">
        <w:rPr>
          <w:rFonts w:ascii="Times New Roman" w:hAnsi="Times New Roman" w:cs="Times New Roman"/>
          <w:sz w:val="24"/>
          <w:szCs w:val="24"/>
          <w:lang w:val="en-US"/>
          <w:rPrChange w:id="6354" w:author="Microsoft Office User" w:date="2019-10-30T11:35:00Z">
            <w:rPr>
              <w:rFonts w:ascii="Times New Roman" w:hAnsi="Times New Roman" w:cs="Times New Roman"/>
              <w:sz w:val="24"/>
              <w:szCs w:val="24"/>
              <w:lang w:val="en-US"/>
            </w:rPr>
          </w:rPrChange>
        </w:rPr>
        <w:t xml:space="preserve">throughout </w:t>
      </w:r>
      <w:r w:rsidR="004E306E" w:rsidRPr="000D46AE">
        <w:rPr>
          <w:rFonts w:ascii="Times New Roman" w:hAnsi="Times New Roman" w:cs="Times New Roman"/>
          <w:sz w:val="24"/>
          <w:szCs w:val="24"/>
          <w:lang w:val="en-US"/>
          <w:rPrChange w:id="6355" w:author="Microsoft Office User" w:date="2019-10-30T11:35:00Z">
            <w:rPr>
              <w:rFonts w:ascii="Times New Roman" w:hAnsi="Times New Roman" w:cs="Times New Roman"/>
              <w:sz w:val="24"/>
              <w:szCs w:val="24"/>
              <w:lang w:val="en-US"/>
            </w:rPr>
          </w:rPrChange>
        </w:rPr>
        <w:t>psychological science</w:t>
      </w:r>
      <w:r w:rsidR="00BB578E" w:rsidRPr="000D46AE">
        <w:rPr>
          <w:rFonts w:ascii="Times New Roman" w:hAnsi="Times New Roman" w:cs="Times New Roman"/>
          <w:sz w:val="24"/>
          <w:szCs w:val="24"/>
          <w:lang w:val="en-US"/>
          <w:rPrChange w:id="6356" w:author="Microsoft Office User" w:date="2019-10-30T11:35:00Z">
            <w:rPr>
              <w:rFonts w:ascii="Times New Roman" w:hAnsi="Times New Roman" w:cs="Times New Roman"/>
              <w:sz w:val="24"/>
              <w:szCs w:val="24"/>
              <w:lang w:val="en-US"/>
            </w:rPr>
          </w:rPrChange>
        </w:rPr>
        <w:t xml:space="preserve">. </w:t>
      </w:r>
      <w:r w:rsidR="004E306E" w:rsidRPr="000D46AE">
        <w:rPr>
          <w:rFonts w:ascii="Times New Roman" w:hAnsi="Times New Roman" w:cs="Times New Roman"/>
          <w:sz w:val="24"/>
          <w:szCs w:val="24"/>
          <w:lang w:val="en-US"/>
          <w:rPrChange w:id="6357" w:author="Microsoft Office User" w:date="2019-10-30T11:35:00Z">
            <w:rPr>
              <w:rFonts w:ascii="Times New Roman" w:hAnsi="Times New Roman" w:cs="Times New Roman"/>
              <w:sz w:val="24"/>
              <w:szCs w:val="24"/>
              <w:lang w:val="en-US"/>
            </w:rPr>
          </w:rPrChange>
        </w:rPr>
        <w:t xml:space="preserve">In all likelihood, there are </w:t>
      </w:r>
      <w:r w:rsidR="00ED18E7" w:rsidRPr="000D46AE">
        <w:rPr>
          <w:rFonts w:ascii="Times New Roman" w:hAnsi="Times New Roman" w:cs="Times New Roman"/>
          <w:sz w:val="24"/>
          <w:szCs w:val="24"/>
          <w:lang w:val="en-US"/>
          <w:rPrChange w:id="6358" w:author="Microsoft Office User" w:date="2019-10-30T11:35:00Z">
            <w:rPr>
              <w:rFonts w:ascii="Times New Roman" w:hAnsi="Times New Roman" w:cs="Times New Roman"/>
              <w:sz w:val="24"/>
              <w:szCs w:val="24"/>
              <w:lang w:val="en-US"/>
            </w:rPr>
          </w:rPrChange>
        </w:rPr>
        <w:t xml:space="preserve">many </w:t>
      </w:r>
      <w:r w:rsidR="004E306E" w:rsidRPr="000D46AE">
        <w:rPr>
          <w:rFonts w:ascii="Times New Roman" w:hAnsi="Times New Roman" w:cs="Times New Roman"/>
          <w:sz w:val="24"/>
          <w:szCs w:val="24"/>
          <w:lang w:val="en-US"/>
          <w:rPrChange w:id="6359" w:author="Microsoft Office User" w:date="2019-10-30T11:35:00Z">
            <w:rPr>
              <w:rFonts w:ascii="Times New Roman" w:hAnsi="Times New Roman" w:cs="Times New Roman"/>
              <w:sz w:val="24"/>
              <w:szCs w:val="24"/>
              <w:lang w:val="en-US"/>
            </w:rPr>
          </w:rPrChange>
        </w:rPr>
        <w:t>other domains and phenomena that could be conceptualized as instances of shared feature effects</w:t>
      </w:r>
      <w:r w:rsidR="000E2968" w:rsidRPr="000D46AE">
        <w:rPr>
          <w:rFonts w:ascii="Times New Roman" w:hAnsi="Times New Roman" w:cs="Times New Roman"/>
          <w:sz w:val="24"/>
          <w:szCs w:val="24"/>
          <w:lang w:val="en-US"/>
          <w:rPrChange w:id="6360" w:author="Microsoft Office User" w:date="2019-10-30T11:35:00Z">
            <w:rPr>
              <w:rFonts w:ascii="Times New Roman" w:hAnsi="Times New Roman" w:cs="Times New Roman"/>
              <w:sz w:val="24"/>
              <w:szCs w:val="24"/>
              <w:lang w:val="en-US"/>
            </w:rPr>
          </w:rPrChange>
        </w:rPr>
        <w:t xml:space="preserve"> than </w:t>
      </w:r>
      <w:r w:rsidR="00D57BC9" w:rsidRPr="000D46AE">
        <w:rPr>
          <w:rFonts w:ascii="Times New Roman" w:hAnsi="Times New Roman" w:cs="Times New Roman"/>
          <w:sz w:val="24"/>
          <w:szCs w:val="24"/>
          <w:lang w:val="en-US"/>
          <w:rPrChange w:id="6361" w:author="Microsoft Office User" w:date="2019-10-30T11:35:00Z">
            <w:rPr>
              <w:rFonts w:ascii="Times New Roman" w:hAnsi="Times New Roman" w:cs="Times New Roman"/>
              <w:sz w:val="24"/>
              <w:szCs w:val="24"/>
              <w:lang w:val="en-US"/>
            </w:rPr>
          </w:rPrChange>
        </w:rPr>
        <w:t xml:space="preserve">covered </w:t>
      </w:r>
      <w:r w:rsidR="000E2968" w:rsidRPr="000D46AE">
        <w:rPr>
          <w:rFonts w:ascii="Times New Roman" w:hAnsi="Times New Roman" w:cs="Times New Roman"/>
          <w:sz w:val="24"/>
          <w:szCs w:val="24"/>
          <w:lang w:val="en-US"/>
          <w:rPrChange w:id="6362" w:author="Microsoft Office User" w:date="2019-10-30T11:35:00Z">
            <w:rPr>
              <w:rFonts w:ascii="Times New Roman" w:hAnsi="Times New Roman" w:cs="Times New Roman"/>
              <w:sz w:val="24"/>
              <w:szCs w:val="24"/>
              <w:lang w:val="en-US"/>
            </w:rPr>
          </w:rPrChange>
        </w:rPr>
        <w:t>here</w:t>
      </w:r>
      <w:r w:rsidR="004E306E" w:rsidRPr="000D46AE">
        <w:rPr>
          <w:rFonts w:ascii="Times New Roman" w:hAnsi="Times New Roman" w:cs="Times New Roman"/>
          <w:sz w:val="24"/>
          <w:szCs w:val="24"/>
          <w:lang w:val="en-US"/>
          <w:rPrChange w:id="6363" w:author="Microsoft Office User" w:date="2019-10-30T11:35:00Z">
            <w:rPr>
              <w:rFonts w:ascii="Times New Roman" w:hAnsi="Times New Roman" w:cs="Times New Roman"/>
              <w:sz w:val="24"/>
              <w:szCs w:val="24"/>
              <w:lang w:val="en-US"/>
            </w:rPr>
          </w:rPrChange>
        </w:rPr>
        <w:t xml:space="preserve">. </w:t>
      </w:r>
      <w:r w:rsidR="00ED18E7" w:rsidRPr="000D46AE">
        <w:rPr>
          <w:rFonts w:ascii="Times New Roman" w:hAnsi="Times New Roman" w:cs="Times New Roman"/>
          <w:sz w:val="24"/>
          <w:szCs w:val="24"/>
          <w:lang w:val="en-US"/>
          <w:rPrChange w:id="6364" w:author="Microsoft Office User" w:date="2019-10-30T11:35:00Z">
            <w:rPr>
              <w:rFonts w:ascii="Times New Roman" w:hAnsi="Times New Roman" w:cs="Times New Roman"/>
              <w:sz w:val="24"/>
              <w:szCs w:val="24"/>
              <w:lang w:val="en-US"/>
            </w:rPr>
          </w:rPrChange>
        </w:rPr>
        <w:t>We hope that our account will stimulate a new wave of research on this topic and contribute to a broader and deeper understanding of the way in which people arrive at assumptions about the features of objects in their environment.</w:t>
      </w:r>
    </w:p>
    <w:p w14:paraId="369930FC" w14:textId="562E8F42" w:rsidR="004E306E" w:rsidRPr="000D46AE" w:rsidRDefault="004E306E" w:rsidP="004E306E">
      <w:pPr>
        <w:spacing w:line="480" w:lineRule="auto"/>
        <w:rPr>
          <w:rFonts w:ascii="Times New Roman" w:hAnsi="Times New Roman" w:cs="Times New Roman"/>
          <w:sz w:val="24"/>
          <w:szCs w:val="24"/>
          <w:lang w:val="en-US"/>
          <w:rPrChange w:id="6365" w:author="Microsoft Office User" w:date="2019-10-30T11:35:00Z">
            <w:rPr>
              <w:rFonts w:ascii="Times New Roman" w:hAnsi="Times New Roman" w:cs="Times New Roman"/>
              <w:sz w:val="24"/>
              <w:szCs w:val="24"/>
              <w:lang w:val="en-US"/>
            </w:rPr>
          </w:rPrChange>
        </w:rPr>
      </w:pPr>
    </w:p>
    <w:p w14:paraId="2CAAA456" w14:textId="4736C30A" w:rsidR="00F52051" w:rsidRPr="000D46AE" w:rsidRDefault="00174106" w:rsidP="00726713">
      <w:pPr>
        <w:spacing w:after="160" w:line="259" w:lineRule="auto"/>
        <w:jc w:val="center"/>
        <w:rPr>
          <w:rFonts w:ascii="Times New Roman" w:hAnsi="Times New Roman"/>
          <w:sz w:val="24"/>
          <w:szCs w:val="24"/>
          <w:lang w:val="en-US"/>
          <w:rPrChange w:id="6366"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367" w:author="Microsoft Office User" w:date="2019-10-30T11:35:00Z">
            <w:rPr>
              <w:rFonts w:ascii="Times New Roman" w:hAnsi="Times New Roman"/>
              <w:sz w:val="24"/>
              <w:szCs w:val="24"/>
              <w:lang w:val="en-US"/>
            </w:rPr>
          </w:rPrChange>
        </w:rPr>
        <w:br w:type="page"/>
      </w:r>
      <w:r w:rsidR="00CB1E88" w:rsidRPr="000D46AE">
        <w:rPr>
          <w:rFonts w:ascii="Times New Roman" w:hAnsi="Times New Roman"/>
          <w:sz w:val="24"/>
          <w:szCs w:val="24"/>
          <w:lang w:val="en-US"/>
          <w:rPrChange w:id="6368" w:author="Microsoft Office User" w:date="2019-10-30T11:35:00Z">
            <w:rPr>
              <w:rFonts w:ascii="Times New Roman" w:hAnsi="Times New Roman"/>
              <w:sz w:val="24"/>
              <w:szCs w:val="24"/>
              <w:lang w:val="en-US"/>
            </w:rPr>
          </w:rPrChange>
        </w:rPr>
        <w:lastRenderedPageBreak/>
        <w:t>R</w:t>
      </w:r>
      <w:r w:rsidR="00F52051" w:rsidRPr="000D46AE">
        <w:rPr>
          <w:rFonts w:ascii="Times New Roman" w:hAnsi="Times New Roman"/>
          <w:sz w:val="24"/>
          <w:szCs w:val="24"/>
          <w:lang w:val="en-US"/>
          <w:rPrChange w:id="6369" w:author="Microsoft Office User" w:date="2019-10-30T11:35:00Z">
            <w:rPr>
              <w:rFonts w:ascii="Times New Roman" w:hAnsi="Times New Roman"/>
              <w:sz w:val="24"/>
              <w:szCs w:val="24"/>
              <w:lang w:val="en-US"/>
            </w:rPr>
          </w:rPrChange>
        </w:rPr>
        <w:t>eferences</w:t>
      </w:r>
    </w:p>
    <w:p w14:paraId="03C2E52F" w14:textId="4306B0CA"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370"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371" w:author="Microsoft Office User" w:date="2019-10-30T11:35:00Z">
            <w:rPr>
              <w:rFonts w:ascii="Times New Roman" w:hAnsi="Times New Roman"/>
              <w:sz w:val="24"/>
              <w:szCs w:val="24"/>
              <w:lang w:val="en-US"/>
            </w:rPr>
          </w:rPrChange>
        </w:rPr>
        <w:t xml:space="preserve">Chen, H., Cohen, P., &amp; Chen, S. (2010). How big is a big odds ratio? Interpreting the </w:t>
      </w:r>
      <w:r w:rsidRPr="000D46AE">
        <w:rPr>
          <w:rFonts w:ascii="Times New Roman" w:hAnsi="Times New Roman"/>
          <w:sz w:val="24"/>
          <w:szCs w:val="24"/>
          <w:lang w:val="en-US"/>
          <w:rPrChange w:id="6372" w:author="Microsoft Office User" w:date="2019-10-30T11:35:00Z">
            <w:rPr>
              <w:rFonts w:ascii="Times New Roman" w:hAnsi="Times New Roman"/>
              <w:sz w:val="24"/>
              <w:szCs w:val="24"/>
              <w:lang w:val="en-US"/>
            </w:rPr>
          </w:rPrChange>
        </w:rPr>
        <w:tab/>
        <w:t xml:space="preserve">magnitudes of odds ratios in epidemiological studies. </w:t>
      </w:r>
      <w:r w:rsidRPr="000D46AE">
        <w:rPr>
          <w:rFonts w:ascii="Times New Roman" w:hAnsi="Times New Roman"/>
          <w:i/>
          <w:sz w:val="24"/>
          <w:szCs w:val="24"/>
          <w:lang w:val="en-US"/>
          <w:rPrChange w:id="6373" w:author="Microsoft Office User" w:date="2019-10-30T11:35:00Z">
            <w:rPr>
              <w:rFonts w:ascii="Times New Roman" w:hAnsi="Times New Roman"/>
              <w:i/>
              <w:sz w:val="24"/>
              <w:szCs w:val="24"/>
              <w:lang w:val="en-US"/>
            </w:rPr>
          </w:rPrChange>
        </w:rPr>
        <w:t>Communications in Statistics—</w:t>
      </w:r>
      <w:r w:rsidRPr="000D46AE">
        <w:rPr>
          <w:rFonts w:ascii="Times New Roman" w:hAnsi="Times New Roman"/>
          <w:i/>
          <w:sz w:val="24"/>
          <w:szCs w:val="24"/>
          <w:lang w:val="en-US"/>
          <w:rPrChange w:id="6374" w:author="Microsoft Office User" w:date="2019-10-30T11:35:00Z">
            <w:rPr>
              <w:rFonts w:ascii="Times New Roman" w:hAnsi="Times New Roman"/>
              <w:i/>
              <w:sz w:val="24"/>
              <w:szCs w:val="24"/>
              <w:lang w:val="en-US"/>
            </w:rPr>
          </w:rPrChange>
        </w:rPr>
        <w:tab/>
      </w:r>
      <w:r w:rsidR="00064C1D" w:rsidRPr="000D46AE">
        <w:rPr>
          <w:rFonts w:ascii="Times New Roman" w:hAnsi="Times New Roman"/>
          <w:i/>
          <w:sz w:val="24"/>
          <w:szCs w:val="24"/>
          <w:lang w:val="en-US"/>
          <w:rPrChange w:id="6375" w:author="Microsoft Office User" w:date="2019-10-30T11:35:00Z">
            <w:rPr>
              <w:rFonts w:ascii="Times New Roman" w:hAnsi="Times New Roman"/>
              <w:i/>
              <w:sz w:val="24"/>
              <w:szCs w:val="24"/>
              <w:lang w:val="en-US"/>
            </w:rPr>
          </w:rPrChange>
        </w:rPr>
        <w:t>Simulation and Computation</w:t>
      </w:r>
      <w:r w:rsidRPr="000D46AE">
        <w:rPr>
          <w:rFonts w:ascii="Times New Roman" w:hAnsi="Times New Roman"/>
          <w:i/>
          <w:sz w:val="24"/>
          <w:szCs w:val="24"/>
          <w:lang w:val="en-US"/>
          <w:rPrChange w:id="6376" w:author="Microsoft Office User" w:date="2019-10-30T11:35:00Z">
            <w:rPr>
              <w:rFonts w:ascii="Times New Roman" w:hAnsi="Times New Roman"/>
              <w:i/>
              <w:sz w:val="24"/>
              <w:szCs w:val="24"/>
              <w:lang w:val="en-US"/>
            </w:rPr>
          </w:rPrChange>
        </w:rPr>
        <w:t>,</w:t>
      </w:r>
      <w:r w:rsidRPr="000D46AE">
        <w:rPr>
          <w:rFonts w:ascii="Times New Roman" w:hAnsi="Times New Roman"/>
          <w:sz w:val="24"/>
          <w:szCs w:val="24"/>
          <w:lang w:val="en-US"/>
          <w:rPrChange w:id="6377" w:author="Microsoft Office User" w:date="2019-10-30T11:35:00Z">
            <w:rPr>
              <w:rFonts w:ascii="Times New Roman" w:hAnsi="Times New Roman"/>
              <w:sz w:val="24"/>
              <w:szCs w:val="24"/>
              <w:lang w:val="en-US"/>
            </w:rPr>
          </w:rPrChange>
        </w:rPr>
        <w:t xml:space="preserve"> </w:t>
      </w:r>
      <w:r w:rsidRPr="000D46AE">
        <w:rPr>
          <w:rFonts w:ascii="Times New Roman" w:hAnsi="Times New Roman"/>
          <w:i/>
          <w:sz w:val="24"/>
          <w:szCs w:val="24"/>
          <w:lang w:val="en-US"/>
          <w:rPrChange w:id="6378" w:author="Microsoft Office User" w:date="2019-10-30T11:35:00Z">
            <w:rPr>
              <w:rFonts w:ascii="Times New Roman" w:hAnsi="Times New Roman"/>
              <w:i/>
              <w:sz w:val="24"/>
              <w:szCs w:val="24"/>
              <w:lang w:val="en-US"/>
            </w:rPr>
          </w:rPrChange>
        </w:rPr>
        <w:t>39(4)</w:t>
      </w:r>
      <w:r w:rsidRPr="000D46AE">
        <w:rPr>
          <w:rFonts w:ascii="Times New Roman" w:hAnsi="Times New Roman"/>
          <w:sz w:val="24"/>
          <w:szCs w:val="24"/>
          <w:lang w:val="en-US"/>
          <w:rPrChange w:id="6379" w:author="Microsoft Office User" w:date="2019-10-30T11:35:00Z">
            <w:rPr>
              <w:rFonts w:ascii="Times New Roman" w:hAnsi="Times New Roman"/>
              <w:sz w:val="24"/>
              <w:szCs w:val="24"/>
              <w:lang w:val="en-US"/>
            </w:rPr>
          </w:rPrChange>
        </w:rPr>
        <w:t>, 860-864.</w:t>
      </w:r>
    </w:p>
    <w:p w14:paraId="681AB409" w14:textId="77777777" w:rsidR="000B26BF" w:rsidRPr="000D46AE" w:rsidRDefault="0057659C" w:rsidP="00B01AE9">
      <w:pPr>
        <w:pStyle w:val="text"/>
        <w:spacing w:before="0" w:beforeAutospacing="0" w:after="0" w:afterAutospacing="0" w:line="480" w:lineRule="auto"/>
        <w:rPr>
          <w:rFonts w:ascii="Times New Roman" w:hAnsi="Times New Roman"/>
          <w:sz w:val="24"/>
          <w:szCs w:val="24"/>
          <w:lang w:val="en-US"/>
          <w:rPrChange w:id="6380"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381" w:author="Microsoft Office User" w:date="2019-10-30T11:35:00Z">
            <w:rPr>
              <w:rFonts w:ascii="Times New Roman" w:hAnsi="Times New Roman"/>
              <w:sz w:val="24"/>
              <w:szCs w:val="24"/>
              <w:lang w:val="en-US"/>
            </w:rPr>
          </w:rPrChange>
        </w:rPr>
        <w:t xml:space="preserve">Clarkson, J. J., </w:t>
      </w:r>
      <w:proofErr w:type="spellStart"/>
      <w:r w:rsidRPr="000D46AE">
        <w:rPr>
          <w:rFonts w:ascii="Times New Roman" w:hAnsi="Times New Roman"/>
          <w:sz w:val="24"/>
          <w:szCs w:val="24"/>
          <w:lang w:val="en-US"/>
          <w:rPrChange w:id="6382" w:author="Microsoft Office User" w:date="2019-10-30T11:35:00Z">
            <w:rPr>
              <w:rFonts w:ascii="Times New Roman" w:hAnsi="Times New Roman"/>
              <w:sz w:val="24"/>
              <w:szCs w:val="24"/>
              <w:lang w:val="en-US"/>
            </w:rPr>
          </w:rPrChange>
        </w:rPr>
        <w:t>Tormala</w:t>
      </w:r>
      <w:proofErr w:type="spellEnd"/>
      <w:r w:rsidRPr="000D46AE">
        <w:rPr>
          <w:rFonts w:ascii="Times New Roman" w:hAnsi="Times New Roman"/>
          <w:sz w:val="24"/>
          <w:szCs w:val="24"/>
          <w:lang w:val="en-US"/>
          <w:rPrChange w:id="6383" w:author="Microsoft Office User" w:date="2019-10-30T11:35:00Z">
            <w:rPr>
              <w:rFonts w:ascii="Times New Roman" w:hAnsi="Times New Roman"/>
              <w:sz w:val="24"/>
              <w:szCs w:val="24"/>
              <w:lang w:val="en-US"/>
            </w:rPr>
          </w:rPrChange>
        </w:rPr>
        <w:t xml:space="preserve">, Z. L., &amp; Rucker, D. D. (2011). Cognitive and affective matching </w:t>
      </w:r>
      <w:r w:rsidRPr="000D46AE">
        <w:rPr>
          <w:rFonts w:ascii="Times New Roman" w:hAnsi="Times New Roman"/>
          <w:sz w:val="24"/>
          <w:szCs w:val="24"/>
          <w:lang w:val="en-US"/>
          <w:rPrChange w:id="6384" w:author="Microsoft Office User" w:date="2019-10-30T11:35:00Z">
            <w:rPr>
              <w:rFonts w:ascii="Times New Roman" w:hAnsi="Times New Roman"/>
              <w:sz w:val="24"/>
              <w:szCs w:val="24"/>
              <w:lang w:val="en-US"/>
            </w:rPr>
          </w:rPrChange>
        </w:rPr>
        <w:tab/>
        <w:t xml:space="preserve">effects in persuasion: An amplification perspective. </w:t>
      </w:r>
      <w:r w:rsidRPr="000D46AE">
        <w:rPr>
          <w:rFonts w:ascii="Times New Roman" w:hAnsi="Times New Roman"/>
          <w:i/>
          <w:sz w:val="24"/>
          <w:szCs w:val="24"/>
          <w:lang w:val="en-US"/>
          <w:rPrChange w:id="6385" w:author="Microsoft Office User" w:date="2019-10-30T11:35:00Z">
            <w:rPr>
              <w:rFonts w:ascii="Times New Roman" w:hAnsi="Times New Roman"/>
              <w:i/>
              <w:sz w:val="24"/>
              <w:szCs w:val="24"/>
              <w:lang w:val="en-US"/>
            </w:rPr>
          </w:rPrChange>
        </w:rPr>
        <w:t xml:space="preserve">Personality and Social Psychology </w:t>
      </w:r>
      <w:r w:rsidRPr="000D46AE">
        <w:rPr>
          <w:rFonts w:ascii="Times New Roman" w:hAnsi="Times New Roman"/>
          <w:i/>
          <w:sz w:val="24"/>
          <w:szCs w:val="24"/>
          <w:lang w:val="en-US"/>
          <w:rPrChange w:id="6386" w:author="Microsoft Office User" w:date="2019-10-30T11:35:00Z">
            <w:rPr>
              <w:rFonts w:ascii="Times New Roman" w:hAnsi="Times New Roman"/>
              <w:i/>
              <w:sz w:val="24"/>
              <w:szCs w:val="24"/>
              <w:lang w:val="en-US"/>
            </w:rPr>
          </w:rPrChange>
        </w:rPr>
        <w:tab/>
        <w:t>Bulletin, 37(11),</w:t>
      </w:r>
      <w:r w:rsidRPr="000D46AE">
        <w:rPr>
          <w:rFonts w:ascii="Times New Roman" w:hAnsi="Times New Roman"/>
          <w:sz w:val="24"/>
          <w:szCs w:val="24"/>
          <w:lang w:val="en-US"/>
          <w:rPrChange w:id="6387" w:author="Microsoft Office User" w:date="2019-10-30T11:35:00Z">
            <w:rPr>
              <w:rFonts w:ascii="Times New Roman" w:hAnsi="Times New Roman"/>
              <w:sz w:val="24"/>
              <w:szCs w:val="24"/>
              <w:lang w:val="en-US"/>
            </w:rPr>
          </w:rPrChange>
        </w:rPr>
        <w:t xml:space="preserve"> 1415-1427.</w:t>
      </w:r>
    </w:p>
    <w:p w14:paraId="77EDD0DF" w14:textId="63799DB3" w:rsidR="000B26BF" w:rsidRPr="000D46AE" w:rsidRDefault="000B26BF" w:rsidP="00B01AE9">
      <w:pPr>
        <w:pStyle w:val="text"/>
        <w:spacing w:before="0" w:beforeAutospacing="0" w:after="0" w:afterAutospacing="0" w:line="480" w:lineRule="auto"/>
        <w:ind w:left="709" w:hanging="709"/>
        <w:rPr>
          <w:rFonts w:ascii="Times New Roman" w:hAnsi="Times New Roman"/>
          <w:sz w:val="24"/>
          <w:szCs w:val="24"/>
          <w:lang w:val="en-US"/>
          <w:rPrChange w:id="6388"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389" w:author="Microsoft Office User" w:date="2019-10-30T11:35:00Z">
            <w:rPr>
              <w:rFonts w:ascii="Times New Roman" w:hAnsi="Times New Roman"/>
              <w:sz w:val="24"/>
              <w:szCs w:val="24"/>
              <w:lang w:val="en-US"/>
            </w:rPr>
          </w:rPrChange>
        </w:rPr>
        <w:t xml:space="preserve">Cohen, J. (1988). </w:t>
      </w:r>
      <w:r w:rsidRPr="000D46AE">
        <w:rPr>
          <w:rFonts w:ascii="Times New Roman" w:hAnsi="Times New Roman"/>
          <w:i/>
          <w:sz w:val="24"/>
          <w:szCs w:val="24"/>
          <w:lang w:val="en-US"/>
          <w:rPrChange w:id="6390" w:author="Microsoft Office User" w:date="2019-10-30T11:35:00Z">
            <w:rPr>
              <w:rFonts w:ascii="Times New Roman" w:hAnsi="Times New Roman"/>
              <w:i/>
              <w:sz w:val="24"/>
              <w:szCs w:val="24"/>
              <w:lang w:val="en-US"/>
            </w:rPr>
          </w:rPrChange>
        </w:rPr>
        <w:t>Statistical power analysis for the behavioral sciences</w:t>
      </w:r>
      <w:r w:rsidRPr="000D46AE">
        <w:rPr>
          <w:rFonts w:ascii="Times New Roman" w:hAnsi="Times New Roman"/>
          <w:sz w:val="24"/>
          <w:szCs w:val="24"/>
          <w:lang w:val="en-US"/>
          <w:rPrChange w:id="6391" w:author="Microsoft Office User" w:date="2019-10-30T11:35:00Z">
            <w:rPr>
              <w:rFonts w:ascii="Times New Roman" w:hAnsi="Times New Roman"/>
              <w:sz w:val="24"/>
              <w:szCs w:val="24"/>
              <w:lang w:val="en-US"/>
            </w:rPr>
          </w:rPrChange>
        </w:rPr>
        <w:t xml:space="preserve"> (2nd ed.). Hillsdale, NJ: Lawrence </w:t>
      </w:r>
      <w:proofErr w:type="spellStart"/>
      <w:r w:rsidRPr="000D46AE">
        <w:rPr>
          <w:rFonts w:ascii="Times New Roman" w:hAnsi="Times New Roman"/>
          <w:sz w:val="24"/>
          <w:szCs w:val="24"/>
          <w:lang w:val="en-US"/>
          <w:rPrChange w:id="6392" w:author="Microsoft Office User" w:date="2019-10-30T11:35:00Z">
            <w:rPr>
              <w:rFonts w:ascii="Times New Roman" w:hAnsi="Times New Roman"/>
              <w:sz w:val="24"/>
              <w:szCs w:val="24"/>
              <w:lang w:val="en-US"/>
            </w:rPr>
          </w:rPrChange>
        </w:rPr>
        <w:t>Earlbaum</w:t>
      </w:r>
      <w:proofErr w:type="spellEnd"/>
      <w:r w:rsidRPr="000D46AE">
        <w:rPr>
          <w:rFonts w:ascii="Times New Roman" w:hAnsi="Times New Roman"/>
          <w:sz w:val="24"/>
          <w:szCs w:val="24"/>
          <w:lang w:val="en-US"/>
          <w:rPrChange w:id="6393" w:author="Microsoft Office User" w:date="2019-10-30T11:35:00Z">
            <w:rPr>
              <w:rFonts w:ascii="Times New Roman" w:hAnsi="Times New Roman"/>
              <w:sz w:val="24"/>
              <w:szCs w:val="24"/>
              <w:lang w:val="en-US"/>
            </w:rPr>
          </w:rPrChange>
        </w:rPr>
        <w:t xml:space="preserve"> Associates.</w:t>
      </w:r>
    </w:p>
    <w:p w14:paraId="113CCA09"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394"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395" w:author="Microsoft Office User" w:date="2019-10-30T11:35:00Z">
            <w:rPr>
              <w:rFonts w:ascii="Times New Roman" w:hAnsi="Times New Roman"/>
              <w:sz w:val="24"/>
              <w:szCs w:val="24"/>
              <w:lang w:val="en-US"/>
            </w:rPr>
          </w:rPrChange>
        </w:rPr>
        <w:t>De Houwer, J. (2011). Why the cognitive approach in psychology would profit from a</w:t>
      </w:r>
      <w:r w:rsidRPr="000D46AE">
        <w:rPr>
          <w:rFonts w:ascii="Times New Roman" w:hAnsi="Times New Roman"/>
          <w:sz w:val="24"/>
          <w:szCs w:val="24"/>
          <w:lang w:val="en-US"/>
          <w:rPrChange w:id="6396" w:author="Microsoft Office User" w:date="2019-10-30T11:35:00Z">
            <w:rPr>
              <w:rFonts w:ascii="Times New Roman" w:hAnsi="Times New Roman"/>
              <w:sz w:val="24"/>
              <w:szCs w:val="24"/>
              <w:lang w:val="en-US"/>
            </w:rPr>
          </w:rPrChange>
        </w:rPr>
        <w:tab/>
      </w:r>
      <w:r w:rsidRPr="000D46AE">
        <w:rPr>
          <w:rFonts w:ascii="Times New Roman" w:hAnsi="Times New Roman"/>
          <w:sz w:val="24"/>
          <w:szCs w:val="24"/>
          <w:lang w:val="en-US"/>
          <w:rPrChange w:id="6397" w:author="Microsoft Office User" w:date="2019-10-30T11:35:00Z">
            <w:rPr>
              <w:rFonts w:ascii="Times New Roman" w:hAnsi="Times New Roman"/>
              <w:sz w:val="24"/>
              <w:szCs w:val="24"/>
              <w:lang w:val="en-US"/>
            </w:rPr>
          </w:rPrChange>
        </w:rPr>
        <w:tab/>
        <w:t xml:space="preserve">functional approach and vice versa. </w:t>
      </w:r>
      <w:r w:rsidRPr="000D46AE">
        <w:rPr>
          <w:rFonts w:ascii="Times New Roman" w:hAnsi="Times New Roman"/>
          <w:i/>
          <w:sz w:val="24"/>
          <w:szCs w:val="24"/>
          <w:lang w:val="en-US"/>
          <w:rPrChange w:id="6398" w:author="Microsoft Office User" w:date="2019-10-30T11:35:00Z">
            <w:rPr>
              <w:rFonts w:ascii="Times New Roman" w:hAnsi="Times New Roman"/>
              <w:i/>
              <w:sz w:val="24"/>
              <w:szCs w:val="24"/>
              <w:lang w:val="en-US"/>
            </w:rPr>
          </w:rPrChange>
        </w:rPr>
        <w:t>Perspectives on Psychological Science, 6(2),</w:t>
      </w:r>
      <w:r w:rsidRPr="000D46AE">
        <w:rPr>
          <w:rFonts w:ascii="Times New Roman" w:hAnsi="Times New Roman"/>
          <w:sz w:val="24"/>
          <w:szCs w:val="24"/>
          <w:lang w:val="en-US"/>
          <w:rPrChange w:id="6399" w:author="Microsoft Office User" w:date="2019-10-30T11:35:00Z">
            <w:rPr>
              <w:rFonts w:ascii="Times New Roman" w:hAnsi="Times New Roman"/>
              <w:sz w:val="24"/>
              <w:szCs w:val="24"/>
              <w:lang w:val="en-US"/>
            </w:rPr>
          </w:rPrChange>
        </w:rPr>
        <w:t xml:space="preserve"> 202</w:t>
      </w:r>
      <w:r w:rsidRPr="000D46AE">
        <w:rPr>
          <w:rFonts w:ascii="Times New Roman" w:hAnsi="Times New Roman"/>
          <w:sz w:val="24"/>
          <w:szCs w:val="24"/>
          <w:lang w:val="en-US"/>
          <w:rPrChange w:id="6400" w:author="Microsoft Office User" w:date="2019-10-30T11:35:00Z">
            <w:rPr>
              <w:rFonts w:ascii="Times New Roman" w:hAnsi="Times New Roman"/>
              <w:sz w:val="24"/>
              <w:szCs w:val="24"/>
              <w:lang w:val="en-US"/>
            </w:rPr>
          </w:rPrChange>
        </w:rPr>
        <w:tab/>
        <w:t>-209.</w:t>
      </w:r>
    </w:p>
    <w:p w14:paraId="275B0ADE" w14:textId="3E52994E"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401"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402" w:author="Microsoft Office User" w:date="2019-10-30T11:35:00Z">
            <w:rPr>
              <w:rFonts w:ascii="Times New Roman" w:hAnsi="Times New Roman"/>
              <w:sz w:val="24"/>
              <w:szCs w:val="24"/>
              <w:lang w:val="en-US"/>
            </w:rPr>
          </w:rPrChange>
        </w:rPr>
        <w:t xml:space="preserve">De Houwer, J. (2018). Propositional Models of Evaluative Conditioning. </w:t>
      </w:r>
      <w:r w:rsidRPr="000D46AE">
        <w:rPr>
          <w:rFonts w:ascii="Times New Roman" w:hAnsi="Times New Roman"/>
          <w:i/>
          <w:sz w:val="24"/>
          <w:szCs w:val="24"/>
          <w:lang w:val="en-US"/>
          <w:rPrChange w:id="6403" w:author="Microsoft Office User" w:date="2019-10-30T11:35:00Z">
            <w:rPr>
              <w:rFonts w:ascii="Times New Roman" w:hAnsi="Times New Roman"/>
              <w:i/>
              <w:sz w:val="24"/>
              <w:szCs w:val="24"/>
              <w:lang w:val="en-US"/>
            </w:rPr>
          </w:rPrChange>
        </w:rPr>
        <w:t>Social</w:t>
      </w:r>
      <w:r w:rsidRPr="000D46AE">
        <w:rPr>
          <w:rFonts w:ascii="Times New Roman" w:hAnsi="Times New Roman"/>
          <w:i/>
          <w:sz w:val="24"/>
          <w:szCs w:val="24"/>
          <w:lang w:val="en-US"/>
          <w:rPrChange w:id="6404" w:author="Microsoft Office User" w:date="2019-10-30T11:35:00Z">
            <w:rPr>
              <w:rFonts w:ascii="Times New Roman" w:hAnsi="Times New Roman"/>
              <w:i/>
              <w:sz w:val="24"/>
              <w:szCs w:val="24"/>
              <w:lang w:val="en-US"/>
            </w:rPr>
          </w:rPrChange>
        </w:rPr>
        <w:tab/>
      </w:r>
      <w:r w:rsidRPr="000D46AE">
        <w:rPr>
          <w:rFonts w:ascii="Times New Roman" w:hAnsi="Times New Roman"/>
          <w:i/>
          <w:sz w:val="24"/>
          <w:szCs w:val="24"/>
          <w:lang w:val="en-US"/>
          <w:rPrChange w:id="6405" w:author="Microsoft Office User" w:date="2019-10-30T11:35:00Z">
            <w:rPr>
              <w:rFonts w:ascii="Times New Roman" w:hAnsi="Times New Roman"/>
              <w:i/>
              <w:sz w:val="24"/>
              <w:szCs w:val="24"/>
              <w:lang w:val="en-US"/>
            </w:rPr>
          </w:rPrChange>
        </w:rPr>
        <w:tab/>
      </w:r>
      <w:r w:rsidRPr="000D46AE">
        <w:rPr>
          <w:rFonts w:ascii="Times New Roman" w:hAnsi="Times New Roman"/>
          <w:i/>
          <w:sz w:val="24"/>
          <w:szCs w:val="24"/>
          <w:lang w:val="en-US"/>
          <w:rPrChange w:id="6406" w:author="Microsoft Office User" w:date="2019-10-30T11:35:00Z">
            <w:rPr>
              <w:rFonts w:ascii="Times New Roman" w:hAnsi="Times New Roman"/>
              <w:i/>
              <w:sz w:val="24"/>
              <w:szCs w:val="24"/>
              <w:lang w:val="en-US"/>
            </w:rPr>
          </w:rPrChange>
        </w:rPr>
        <w:tab/>
        <w:t>Psychological Bulletin, 13(3)</w:t>
      </w:r>
      <w:r w:rsidRPr="000D46AE">
        <w:rPr>
          <w:rFonts w:ascii="Times New Roman" w:hAnsi="Times New Roman"/>
          <w:sz w:val="24"/>
          <w:szCs w:val="24"/>
          <w:lang w:val="en-US"/>
          <w:rPrChange w:id="6407" w:author="Microsoft Office User" w:date="2019-10-30T11:35:00Z">
            <w:rPr>
              <w:rFonts w:ascii="Times New Roman" w:hAnsi="Times New Roman"/>
              <w:sz w:val="24"/>
              <w:szCs w:val="24"/>
              <w:lang w:val="en-US"/>
            </w:rPr>
          </w:rPrChange>
        </w:rPr>
        <w:t>, e28046. doi:10.5964/spb.v13i3.28046</w:t>
      </w:r>
      <w:r w:rsidR="006D6B30" w:rsidRPr="000D46AE">
        <w:rPr>
          <w:rFonts w:ascii="Times New Roman" w:hAnsi="Times New Roman"/>
          <w:sz w:val="24"/>
          <w:szCs w:val="24"/>
          <w:lang w:val="en-US"/>
          <w:rPrChange w:id="6408" w:author="Microsoft Office User" w:date="2019-10-30T11:35:00Z">
            <w:rPr>
              <w:rFonts w:ascii="Times New Roman" w:hAnsi="Times New Roman"/>
              <w:sz w:val="24"/>
              <w:szCs w:val="24"/>
              <w:lang w:val="en-US"/>
            </w:rPr>
          </w:rPrChange>
        </w:rPr>
        <w:t>.</w:t>
      </w:r>
    </w:p>
    <w:p w14:paraId="63B8E988" w14:textId="74EEDCD6"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409"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410" w:author="Microsoft Office User" w:date="2019-10-30T11:35:00Z">
            <w:rPr>
              <w:rFonts w:ascii="Times New Roman" w:hAnsi="Times New Roman"/>
              <w:sz w:val="24"/>
              <w:szCs w:val="24"/>
              <w:lang w:val="en-US"/>
            </w:rPr>
          </w:rPrChange>
        </w:rPr>
        <w:t>De Houwer, J., &amp; Hughes, S. (</w:t>
      </w:r>
      <w:r w:rsidR="00064C1D" w:rsidRPr="000D46AE">
        <w:rPr>
          <w:rFonts w:ascii="Times New Roman" w:hAnsi="Times New Roman"/>
          <w:sz w:val="24"/>
          <w:szCs w:val="24"/>
          <w:lang w:val="en-US"/>
          <w:rPrChange w:id="6411" w:author="Microsoft Office User" w:date="2019-10-30T11:35:00Z">
            <w:rPr>
              <w:rFonts w:ascii="Times New Roman" w:hAnsi="Times New Roman"/>
              <w:sz w:val="24"/>
              <w:szCs w:val="24"/>
              <w:lang w:val="en-US"/>
            </w:rPr>
          </w:rPrChange>
        </w:rPr>
        <w:t>2019</w:t>
      </w:r>
      <w:r w:rsidRPr="000D46AE">
        <w:rPr>
          <w:rFonts w:ascii="Times New Roman" w:hAnsi="Times New Roman"/>
          <w:sz w:val="24"/>
          <w:szCs w:val="24"/>
          <w:lang w:val="en-US"/>
          <w:rPrChange w:id="6412" w:author="Microsoft Office User" w:date="2019-10-30T11:35:00Z">
            <w:rPr>
              <w:rFonts w:ascii="Times New Roman" w:hAnsi="Times New Roman"/>
              <w:sz w:val="24"/>
              <w:szCs w:val="24"/>
              <w:lang w:val="en-US"/>
            </w:rPr>
          </w:rPrChange>
        </w:rPr>
        <w:t xml:space="preserve">). </w:t>
      </w:r>
      <w:r w:rsidRPr="000D46AE">
        <w:rPr>
          <w:rFonts w:ascii="Times New Roman" w:hAnsi="Times New Roman"/>
          <w:i/>
          <w:sz w:val="24"/>
          <w:szCs w:val="24"/>
          <w:lang w:val="en-US"/>
          <w:rPrChange w:id="6413" w:author="Microsoft Office User" w:date="2019-10-30T11:35:00Z">
            <w:rPr>
              <w:rFonts w:ascii="Times New Roman" w:hAnsi="Times New Roman"/>
              <w:i/>
              <w:sz w:val="24"/>
              <w:szCs w:val="24"/>
              <w:lang w:val="en-US"/>
            </w:rPr>
          </w:rPrChange>
        </w:rPr>
        <w:t xml:space="preserve">The Psychology of Learning: An Introduction from a </w:t>
      </w:r>
      <w:r w:rsidRPr="000D46AE">
        <w:rPr>
          <w:rFonts w:ascii="Times New Roman" w:hAnsi="Times New Roman"/>
          <w:i/>
          <w:sz w:val="24"/>
          <w:szCs w:val="24"/>
          <w:lang w:val="en-US"/>
          <w:rPrChange w:id="6414" w:author="Microsoft Office User" w:date="2019-10-30T11:35:00Z">
            <w:rPr>
              <w:rFonts w:ascii="Times New Roman" w:hAnsi="Times New Roman"/>
              <w:i/>
              <w:sz w:val="24"/>
              <w:szCs w:val="24"/>
              <w:lang w:val="en-US"/>
            </w:rPr>
          </w:rPrChange>
        </w:rPr>
        <w:tab/>
        <w:t>Functional-Cognitive Perspective</w:t>
      </w:r>
      <w:r w:rsidRPr="000D46AE">
        <w:rPr>
          <w:rFonts w:ascii="Times New Roman" w:hAnsi="Times New Roman"/>
          <w:sz w:val="24"/>
          <w:szCs w:val="24"/>
          <w:lang w:val="en-US"/>
          <w:rPrChange w:id="6415" w:author="Microsoft Office User" w:date="2019-10-30T11:35:00Z">
            <w:rPr>
              <w:rFonts w:ascii="Times New Roman" w:hAnsi="Times New Roman"/>
              <w:sz w:val="24"/>
              <w:szCs w:val="24"/>
              <w:lang w:val="en-US"/>
            </w:rPr>
          </w:rPrChange>
        </w:rPr>
        <w:t xml:space="preserve">. </w:t>
      </w:r>
      <w:r w:rsidR="005746D0" w:rsidRPr="000D46AE">
        <w:rPr>
          <w:rFonts w:ascii="Times New Roman" w:hAnsi="Times New Roman"/>
          <w:sz w:val="24"/>
          <w:szCs w:val="24"/>
          <w:lang w:val="en-US"/>
          <w:rPrChange w:id="6416" w:author="Microsoft Office User" w:date="2019-10-30T11:35:00Z">
            <w:rPr>
              <w:rFonts w:ascii="Times New Roman" w:hAnsi="Times New Roman"/>
              <w:sz w:val="24"/>
              <w:szCs w:val="24"/>
              <w:lang w:val="en-US"/>
            </w:rPr>
          </w:rPrChange>
        </w:rPr>
        <w:t>The MIT Press</w:t>
      </w:r>
      <w:r w:rsidRPr="000D46AE">
        <w:rPr>
          <w:rFonts w:ascii="Times New Roman" w:hAnsi="Times New Roman"/>
          <w:sz w:val="24"/>
          <w:szCs w:val="24"/>
          <w:lang w:val="en-US"/>
          <w:rPrChange w:id="6417" w:author="Microsoft Office User" w:date="2019-10-30T11:35:00Z">
            <w:rPr>
              <w:rFonts w:ascii="Times New Roman" w:hAnsi="Times New Roman"/>
              <w:sz w:val="24"/>
              <w:szCs w:val="24"/>
              <w:lang w:val="en-US"/>
            </w:rPr>
          </w:rPrChange>
        </w:rPr>
        <w:t>.</w:t>
      </w:r>
    </w:p>
    <w:p w14:paraId="0FB0B970" w14:textId="35160E2B"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418" w:author="Microsoft Office User" w:date="2019-10-30T11:35:00Z">
            <w:rPr>
              <w:rFonts w:ascii="Times New Roman" w:hAnsi="Times New Roman"/>
              <w:sz w:val="24"/>
              <w:szCs w:val="24"/>
              <w:lang w:val="nl-NL"/>
            </w:rPr>
          </w:rPrChange>
        </w:rPr>
      </w:pPr>
      <w:r w:rsidRPr="000D46AE">
        <w:rPr>
          <w:rFonts w:ascii="Times New Roman" w:hAnsi="Times New Roman"/>
          <w:sz w:val="24"/>
          <w:szCs w:val="24"/>
          <w:lang w:val="en-US"/>
          <w:rPrChange w:id="6419" w:author="Microsoft Office User" w:date="2019-10-30T11:35:00Z">
            <w:rPr>
              <w:rFonts w:ascii="Times New Roman" w:hAnsi="Times New Roman"/>
              <w:sz w:val="24"/>
              <w:szCs w:val="24"/>
              <w:lang w:val="en-US"/>
            </w:rPr>
          </w:rPrChange>
        </w:rPr>
        <w:t xml:space="preserve">De Houwer, J., Richetin, J., Hughes, S., &amp; Perugini, M. (2019). </w:t>
      </w:r>
      <w:r w:rsidRPr="000D46AE">
        <w:rPr>
          <w:rFonts w:ascii="Times New Roman" w:hAnsi="Times New Roman"/>
          <w:i/>
          <w:sz w:val="24"/>
          <w:szCs w:val="24"/>
          <w:lang w:val="en-US"/>
          <w:rPrChange w:id="6420" w:author="Microsoft Office User" w:date="2019-10-30T11:35:00Z">
            <w:rPr>
              <w:rFonts w:ascii="Times New Roman" w:hAnsi="Times New Roman"/>
              <w:i/>
              <w:sz w:val="24"/>
              <w:szCs w:val="24"/>
              <w:lang w:val="en-US"/>
            </w:rPr>
          </w:rPrChange>
        </w:rPr>
        <w:t xml:space="preserve">On the </w:t>
      </w:r>
      <w:r w:rsidR="006D6B30" w:rsidRPr="000D46AE">
        <w:rPr>
          <w:rFonts w:ascii="Times New Roman" w:hAnsi="Times New Roman"/>
          <w:i/>
          <w:sz w:val="24"/>
          <w:szCs w:val="24"/>
          <w:lang w:val="en-US"/>
          <w:rPrChange w:id="6421" w:author="Microsoft Office User" w:date="2019-10-30T11:35:00Z">
            <w:rPr>
              <w:rFonts w:ascii="Times New Roman" w:hAnsi="Times New Roman"/>
              <w:i/>
              <w:sz w:val="24"/>
              <w:szCs w:val="24"/>
              <w:lang w:val="en-US"/>
            </w:rPr>
          </w:rPrChange>
        </w:rPr>
        <w:t>a</w:t>
      </w:r>
      <w:r w:rsidRPr="000D46AE">
        <w:rPr>
          <w:rFonts w:ascii="Times New Roman" w:hAnsi="Times New Roman"/>
          <w:i/>
          <w:sz w:val="24"/>
          <w:szCs w:val="24"/>
          <w:lang w:val="en-US"/>
          <w:rPrChange w:id="6422" w:author="Microsoft Office User" w:date="2019-10-30T11:35:00Z">
            <w:rPr>
              <w:rFonts w:ascii="Times New Roman" w:hAnsi="Times New Roman"/>
              <w:i/>
              <w:sz w:val="24"/>
              <w:szCs w:val="24"/>
              <w:lang w:val="en-US"/>
            </w:rPr>
          </w:rPrChange>
        </w:rPr>
        <w:t xml:space="preserve">ssumptions that </w:t>
      </w:r>
      <w:r w:rsidR="006D6B30" w:rsidRPr="000D46AE">
        <w:rPr>
          <w:rFonts w:ascii="Times New Roman" w:hAnsi="Times New Roman"/>
          <w:i/>
          <w:sz w:val="24"/>
          <w:szCs w:val="24"/>
          <w:lang w:val="en-US"/>
          <w:rPrChange w:id="6423" w:author="Microsoft Office User" w:date="2019-10-30T11:35:00Z">
            <w:rPr>
              <w:rFonts w:ascii="Times New Roman" w:hAnsi="Times New Roman"/>
              <w:i/>
              <w:sz w:val="24"/>
              <w:szCs w:val="24"/>
              <w:lang w:val="en-US"/>
            </w:rPr>
          </w:rPrChange>
        </w:rPr>
        <w:t>w</w:t>
      </w:r>
      <w:r w:rsidRPr="000D46AE">
        <w:rPr>
          <w:rFonts w:ascii="Times New Roman" w:hAnsi="Times New Roman"/>
          <w:i/>
          <w:sz w:val="24"/>
          <w:szCs w:val="24"/>
          <w:lang w:val="en-US"/>
          <w:rPrChange w:id="6424" w:author="Microsoft Office User" w:date="2019-10-30T11:35:00Z">
            <w:rPr>
              <w:rFonts w:ascii="Times New Roman" w:hAnsi="Times New Roman"/>
              <w:i/>
              <w:sz w:val="24"/>
              <w:szCs w:val="24"/>
              <w:lang w:val="en-US"/>
            </w:rPr>
          </w:rPrChange>
        </w:rPr>
        <w:t>e</w:t>
      </w:r>
      <w:r w:rsidRPr="000D46AE">
        <w:rPr>
          <w:rFonts w:ascii="Times New Roman" w:hAnsi="Times New Roman"/>
          <w:i/>
          <w:sz w:val="24"/>
          <w:szCs w:val="24"/>
          <w:lang w:val="en-US"/>
          <w:rPrChange w:id="6425" w:author="Microsoft Office User" w:date="2019-10-30T11:35:00Z">
            <w:rPr>
              <w:rFonts w:ascii="Times New Roman" w:hAnsi="Times New Roman"/>
              <w:i/>
              <w:sz w:val="24"/>
              <w:szCs w:val="24"/>
              <w:lang w:val="en-US"/>
            </w:rPr>
          </w:rPrChange>
        </w:rPr>
        <w:tab/>
      </w:r>
      <w:r w:rsidR="006D6B30" w:rsidRPr="000D46AE">
        <w:rPr>
          <w:rFonts w:ascii="Times New Roman" w:hAnsi="Times New Roman"/>
          <w:i/>
          <w:sz w:val="24"/>
          <w:szCs w:val="24"/>
          <w:lang w:val="en-US"/>
          <w:rPrChange w:id="6426" w:author="Microsoft Office User" w:date="2019-10-30T11:35:00Z">
            <w:rPr>
              <w:rFonts w:ascii="Times New Roman" w:hAnsi="Times New Roman"/>
              <w:i/>
              <w:sz w:val="24"/>
              <w:szCs w:val="24"/>
              <w:lang w:val="en-US"/>
            </w:rPr>
          </w:rPrChange>
        </w:rPr>
        <w:t>m</w:t>
      </w:r>
      <w:r w:rsidRPr="000D46AE">
        <w:rPr>
          <w:rFonts w:ascii="Times New Roman" w:hAnsi="Times New Roman"/>
          <w:i/>
          <w:sz w:val="24"/>
          <w:szCs w:val="24"/>
          <w:lang w:val="en-US"/>
          <w:rPrChange w:id="6427" w:author="Microsoft Office User" w:date="2019-10-30T11:35:00Z">
            <w:rPr>
              <w:rFonts w:ascii="Times New Roman" w:hAnsi="Times New Roman"/>
              <w:i/>
              <w:sz w:val="24"/>
              <w:szCs w:val="24"/>
              <w:lang w:val="en-US"/>
            </w:rPr>
          </w:rPrChange>
        </w:rPr>
        <w:t xml:space="preserve">ake </w:t>
      </w:r>
      <w:r w:rsidR="006D6B30" w:rsidRPr="000D46AE">
        <w:rPr>
          <w:rFonts w:ascii="Times New Roman" w:hAnsi="Times New Roman"/>
          <w:i/>
          <w:sz w:val="24"/>
          <w:szCs w:val="24"/>
          <w:lang w:val="en-US"/>
          <w:rPrChange w:id="6428" w:author="Microsoft Office User" w:date="2019-10-30T11:35:00Z">
            <w:rPr>
              <w:rFonts w:ascii="Times New Roman" w:hAnsi="Times New Roman"/>
              <w:i/>
              <w:sz w:val="24"/>
              <w:szCs w:val="24"/>
              <w:lang w:val="en-US"/>
            </w:rPr>
          </w:rPrChange>
        </w:rPr>
        <w:t>a</w:t>
      </w:r>
      <w:r w:rsidRPr="000D46AE">
        <w:rPr>
          <w:rFonts w:ascii="Times New Roman" w:hAnsi="Times New Roman"/>
          <w:i/>
          <w:sz w:val="24"/>
          <w:szCs w:val="24"/>
          <w:lang w:val="en-US"/>
          <w:rPrChange w:id="6429" w:author="Microsoft Office User" w:date="2019-10-30T11:35:00Z">
            <w:rPr>
              <w:rFonts w:ascii="Times New Roman" w:hAnsi="Times New Roman"/>
              <w:i/>
              <w:sz w:val="24"/>
              <w:szCs w:val="24"/>
              <w:lang w:val="en-US"/>
            </w:rPr>
          </w:rPrChange>
        </w:rPr>
        <w:t xml:space="preserve">bout the </w:t>
      </w:r>
      <w:r w:rsidR="006D6B30" w:rsidRPr="000D46AE">
        <w:rPr>
          <w:rFonts w:ascii="Times New Roman" w:hAnsi="Times New Roman"/>
          <w:i/>
          <w:sz w:val="24"/>
          <w:szCs w:val="24"/>
          <w:lang w:val="en-US"/>
          <w:rPrChange w:id="6430" w:author="Microsoft Office User" w:date="2019-10-30T11:35:00Z">
            <w:rPr>
              <w:rFonts w:ascii="Times New Roman" w:hAnsi="Times New Roman"/>
              <w:i/>
              <w:sz w:val="24"/>
              <w:szCs w:val="24"/>
              <w:lang w:val="en-US"/>
            </w:rPr>
          </w:rPrChange>
        </w:rPr>
        <w:t>w</w:t>
      </w:r>
      <w:r w:rsidRPr="000D46AE">
        <w:rPr>
          <w:rFonts w:ascii="Times New Roman" w:hAnsi="Times New Roman"/>
          <w:i/>
          <w:sz w:val="24"/>
          <w:szCs w:val="24"/>
          <w:lang w:val="en-US"/>
          <w:rPrChange w:id="6431" w:author="Microsoft Office User" w:date="2019-10-30T11:35:00Z">
            <w:rPr>
              <w:rFonts w:ascii="Times New Roman" w:hAnsi="Times New Roman"/>
              <w:i/>
              <w:sz w:val="24"/>
              <w:szCs w:val="24"/>
              <w:lang w:val="en-US"/>
            </w:rPr>
          </w:rPrChange>
        </w:rPr>
        <w:t xml:space="preserve">orld </w:t>
      </w:r>
      <w:r w:rsidR="006D6B30" w:rsidRPr="000D46AE">
        <w:rPr>
          <w:rFonts w:ascii="Times New Roman" w:hAnsi="Times New Roman"/>
          <w:i/>
          <w:sz w:val="24"/>
          <w:szCs w:val="24"/>
          <w:lang w:val="en-US"/>
          <w:rPrChange w:id="6432" w:author="Microsoft Office User" w:date="2019-10-30T11:35:00Z">
            <w:rPr>
              <w:rFonts w:ascii="Times New Roman" w:hAnsi="Times New Roman"/>
              <w:i/>
              <w:sz w:val="24"/>
              <w:szCs w:val="24"/>
              <w:lang w:val="en-US"/>
            </w:rPr>
          </w:rPrChange>
        </w:rPr>
        <w:t>a</w:t>
      </w:r>
      <w:r w:rsidRPr="000D46AE">
        <w:rPr>
          <w:rFonts w:ascii="Times New Roman" w:hAnsi="Times New Roman"/>
          <w:i/>
          <w:sz w:val="24"/>
          <w:szCs w:val="24"/>
          <w:lang w:val="en-US"/>
          <w:rPrChange w:id="6433" w:author="Microsoft Office User" w:date="2019-10-30T11:35:00Z">
            <w:rPr>
              <w:rFonts w:ascii="Times New Roman" w:hAnsi="Times New Roman"/>
              <w:i/>
              <w:sz w:val="24"/>
              <w:szCs w:val="24"/>
              <w:lang w:val="en-US"/>
            </w:rPr>
          </w:rPrChange>
        </w:rPr>
        <w:t xml:space="preserve">round </w:t>
      </w:r>
      <w:r w:rsidR="006D6B30" w:rsidRPr="000D46AE">
        <w:rPr>
          <w:rFonts w:ascii="Times New Roman" w:hAnsi="Times New Roman"/>
          <w:i/>
          <w:sz w:val="24"/>
          <w:szCs w:val="24"/>
          <w:lang w:val="en-US"/>
          <w:rPrChange w:id="6434" w:author="Microsoft Office User" w:date="2019-10-30T11:35:00Z">
            <w:rPr>
              <w:rFonts w:ascii="Times New Roman" w:hAnsi="Times New Roman"/>
              <w:i/>
              <w:sz w:val="24"/>
              <w:szCs w:val="24"/>
              <w:lang w:val="en-US"/>
            </w:rPr>
          </w:rPrChange>
        </w:rPr>
        <w:t>u</w:t>
      </w:r>
      <w:r w:rsidRPr="000D46AE">
        <w:rPr>
          <w:rFonts w:ascii="Times New Roman" w:hAnsi="Times New Roman"/>
          <w:i/>
          <w:sz w:val="24"/>
          <w:szCs w:val="24"/>
          <w:lang w:val="en-US"/>
          <w:rPrChange w:id="6435" w:author="Microsoft Office User" w:date="2019-10-30T11:35:00Z">
            <w:rPr>
              <w:rFonts w:ascii="Times New Roman" w:hAnsi="Times New Roman"/>
              <w:i/>
              <w:sz w:val="24"/>
              <w:szCs w:val="24"/>
              <w:lang w:val="en-US"/>
            </w:rPr>
          </w:rPrChange>
        </w:rPr>
        <w:t xml:space="preserve">s: A </w:t>
      </w:r>
      <w:r w:rsidR="006D6B30" w:rsidRPr="000D46AE">
        <w:rPr>
          <w:rFonts w:ascii="Times New Roman" w:hAnsi="Times New Roman"/>
          <w:i/>
          <w:sz w:val="24"/>
          <w:szCs w:val="24"/>
          <w:lang w:val="en-US"/>
          <w:rPrChange w:id="6436" w:author="Microsoft Office User" w:date="2019-10-30T11:35:00Z">
            <w:rPr>
              <w:rFonts w:ascii="Times New Roman" w:hAnsi="Times New Roman"/>
              <w:i/>
              <w:sz w:val="24"/>
              <w:szCs w:val="24"/>
              <w:lang w:val="en-US"/>
            </w:rPr>
          </w:rPrChange>
        </w:rPr>
        <w:t>c</w:t>
      </w:r>
      <w:r w:rsidRPr="000D46AE">
        <w:rPr>
          <w:rFonts w:ascii="Times New Roman" w:hAnsi="Times New Roman"/>
          <w:i/>
          <w:sz w:val="24"/>
          <w:szCs w:val="24"/>
          <w:lang w:val="en-US"/>
          <w:rPrChange w:id="6437" w:author="Microsoft Office User" w:date="2019-10-30T11:35:00Z">
            <w:rPr>
              <w:rFonts w:ascii="Times New Roman" w:hAnsi="Times New Roman"/>
              <w:i/>
              <w:sz w:val="24"/>
              <w:szCs w:val="24"/>
              <w:lang w:val="en-US"/>
            </w:rPr>
          </w:rPrChange>
        </w:rPr>
        <w:t xml:space="preserve">onceptual </w:t>
      </w:r>
      <w:r w:rsidR="006D6B30" w:rsidRPr="000D46AE">
        <w:rPr>
          <w:rFonts w:ascii="Times New Roman" w:hAnsi="Times New Roman"/>
          <w:i/>
          <w:sz w:val="24"/>
          <w:szCs w:val="24"/>
          <w:lang w:val="en-US"/>
          <w:rPrChange w:id="6438" w:author="Microsoft Office User" w:date="2019-10-30T11:35:00Z">
            <w:rPr>
              <w:rFonts w:ascii="Times New Roman" w:hAnsi="Times New Roman"/>
              <w:i/>
              <w:sz w:val="24"/>
              <w:szCs w:val="24"/>
              <w:lang w:val="en-US"/>
            </w:rPr>
          </w:rPrChange>
        </w:rPr>
        <w:t>f</w:t>
      </w:r>
      <w:r w:rsidRPr="000D46AE">
        <w:rPr>
          <w:rFonts w:ascii="Times New Roman" w:hAnsi="Times New Roman"/>
          <w:i/>
          <w:sz w:val="24"/>
          <w:szCs w:val="24"/>
          <w:lang w:val="en-US"/>
          <w:rPrChange w:id="6439" w:author="Microsoft Office User" w:date="2019-10-30T11:35:00Z">
            <w:rPr>
              <w:rFonts w:ascii="Times New Roman" w:hAnsi="Times New Roman"/>
              <w:i/>
              <w:sz w:val="24"/>
              <w:szCs w:val="24"/>
              <w:lang w:val="en-US"/>
            </w:rPr>
          </w:rPrChange>
        </w:rPr>
        <w:t xml:space="preserve">ramework for </w:t>
      </w:r>
      <w:r w:rsidR="006D6B30" w:rsidRPr="000D46AE">
        <w:rPr>
          <w:rFonts w:ascii="Times New Roman" w:hAnsi="Times New Roman"/>
          <w:i/>
          <w:sz w:val="24"/>
          <w:szCs w:val="24"/>
          <w:lang w:val="en-US"/>
          <w:rPrChange w:id="6440" w:author="Microsoft Office User" w:date="2019-10-30T11:35:00Z">
            <w:rPr>
              <w:rFonts w:ascii="Times New Roman" w:hAnsi="Times New Roman"/>
              <w:i/>
              <w:sz w:val="24"/>
              <w:szCs w:val="24"/>
              <w:lang w:val="en-US"/>
            </w:rPr>
          </w:rPrChange>
        </w:rPr>
        <w:t>f</w:t>
      </w:r>
      <w:r w:rsidRPr="000D46AE">
        <w:rPr>
          <w:rFonts w:ascii="Times New Roman" w:hAnsi="Times New Roman"/>
          <w:i/>
          <w:sz w:val="24"/>
          <w:szCs w:val="24"/>
          <w:lang w:val="en-US"/>
          <w:rPrChange w:id="6441" w:author="Microsoft Office User" w:date="2019-10-30T11:35:00Z">
            <w:rPr>
              <w:rFonts w:ascii="Times New Roman" w:hAnsi="Times New Roman"/>
              <w:i/>
              <w:sz w:val="24"/>
              <w:szCs w:val="24"/>
              <w:lang w:val="en-US"/>
            </w:rPr>
          </w:rPrChange>
        </w:rPr>
        <w:t>eature</w:t>
      </w:r>
      <w:r w:rsidRPr="000D46AE">
        <w:rPr>
          <w:rFonts w:ascii="Times New Roman" w:hAnsi="Times New Roman"/>
          <w:i/>
          <w:sz w:val="24"/>
          <w:szCs w:val="24"/>
          <w:lang w:val="en-US"/>
          <w:rPrChange w:id="6442" w:author="Microsoft Office User" w:date="2019-10-30T11:35:00Z">
            <w:rPr>
              <w:rFonts w:ascii="Times New Roman" w:hAnsi="Times New Roman"/>
              <w:i/>
              <w:sz w:val="24"/>
              <w:szCs w:val="24"/>
              <w:lang w:val="en-US"/>
            </w:rPr>
          </w:rPrChange>
        </w:rPr>
        <w:tab/>
      </w:r>
      <w:r w:rsidR="006D6B30" w:rsidRPr="000D46AE">
        <w:rPr>
          <w:rFonts w:ascii="Times New Roman" w:hAnsi="Times New Roman"/>
          <w:i/>
          <w:sz w:val="24"/>
          <w:szCs w:val="24"/>
          <w:lang w:val="en-US"/>
          <w:rPrChange w:id="6443" w:author="Microsoft Office User" w:date="2019-10-30T11:35:00Z">
            <w:rPr>
              <w:rFonts w:ascii="Times New Roman" w:hAnsi="Times New Roman"/>
              <w:i/>
              <w:sz w:val="24"/>
              <w:szCs w:val="24"/>
              <w:lang w:val="en-US"/>
            </w:rPr>
          </w:rPrChange>
        </w:rPr>
        <w:t>t</w:t>
      </w:r>
      <w:r w:rsidRPr="000D46AE">
        <w:rPr>
          <w:rFonts w:ascii="Times New Roman" w:hAnsi="Times New Roman"/>
          <w:i/>
          <w:sz w:val="24"/>
          <w:szCs w:val="24"/>
          <w:lang w:val="en-US"/>
          <w:rPrChange w:id="6444" w:author="Microsoft Office User" w:date="2019-10-30T11:35:00Z">
            <w:rPr>
              <w:rFonts w:ascii="Times New Roman" w:hAnsi="Times New Roman"/>
              <w:i/>
              <w:sz w:val="24"/>
              <w:szCs w:val="24"/>
              <w:lang w:val="en-US"/>
            </w:rPr>
          </w:rPrChange>
        </w:rPr>
        <w:t xml:space="preserve">ransformation </w:t>
      </w:r>
      <w:r w:rsidR="006D6B30" w:rsidRPr="000D46AE">
        <w:rPr>
          <w:rFonts w:ascii="Times New Roman" w:hAnsi="Times New Roman"/>
          <w:i/>
          <w:sz w:val="24"/>
          <w:szCs w:val="24"/>
          <w:lang w:val="en-US"/>
          <w:rPrChange w:id="6445" w:author="Microsoft Office User" w:date="2019-10-30T11:35:00Z">
            <w:rPr>
              <w:rFonts w:ascii="Times New Roman" w:hAnsi="Times New Roman"/>
              <w:i/>
              <w:sz w:val="24"/>
              <w:szCs w:val="24"/>
              <w:lang w:val="en-US"/>
            </w:rPr>
          </w:rPrChange>
        </w:rPr>
        <w:t>e</w:t>
      </w:r>
      <w:r w:rsidRPr="000D46AE">
        <w:rPr>
          <w:rFonts w:ascii="Times New Roman" w:hAnsi="Times New Roman"/>
          <w:i/>
          <w:sz w:val="24"/>
          <w:szCs w:val="24"/>
          <w:lang w:val="en-US"/>
          <w:rPrChange w:id="6446" w:author="Microsoft Office User" w:date="2019-10-30T11:35:00Z">
            <w:rPr>
              <w:rFonts w:ascii="Times New Roman" w:hAnsi="Times New Roman"/>
              <w:i/>
              <w:sz w:val="24"/>
              <w:szCs w:val="24"/>
              <w:lang w:val="en-US"/>
            </w:rPr>
          </w:rPrChange>
        </w:rPr>
        <w:t>ffects</w:t>
      </w:r>
      <w:r w:rsidRPr="000D46AE">
        <w:rPr>
          <w:rFonts w:ascii="Times New Roman" w:hAnsi="Times New Roman"/>
          <w:sz w:val="24"/>
          <w:szCs w:val="24"/>
          <w:lang w:val="en-US"/>
          <w:rPrChange w:id="6447" w:author="Microsoft Office User" w:date="2019-10-30T11:35:00Z">
            <w:rPr>
              <w:rFonts w:ascii="Times New Roman" w:hAnsi="Times New Roman"/>
              <w:sz w:val="24"/>
              <w:szCs w:val="24"/>
              <w:lang w:val="en-US"/>
            </w:rPr>
          </w:rPrChange>
        </w:rPr>
        <w:t xml:space="preserve">. </w:t>
      </w:r>
      <w:r w:rsidR="00064C1D" w:rsidRPr="000D46AE">
        <w:rPr>
          <w:rFonts w:ascii="Times New Roman" w:hAnsi="Times New Roman"/>
          <w:i/>
          <w:sz w:val="24"/>
          <w:szCs w:val="24"/>
          <w:lang w:val="en-US"/>
          <w:rPrChange w:id="6448" w:author="Microsoft Office User" w:date="2019-10-30T11:35:00Z">
            <w:rPr>
              <w:rFonts w:ascii="Times New Roman" w:hAnsi="Times New Roman"/>
              <w:i/>
              <w:sz w:val="24"/>
              <w:szCs w:val="24"/>
              <w:lang w:val="nl-NL"/>
            </w:rPr>
          </w:rPrChange>
        </w:rPr>
        <w:t>Collabra: Psychology, 5(1)</w:t>
      </w:r>
      <w:r w:rsidR="00064C1D" w:rsidRPr="000D46AE">
        <w:rPr>
          <w:rFonts w:ascii="Times New Roman" w:hAnsi="Times New Roman"/>
          <w:sz w:val="24"/>
          <w:szCs w:val="24"/>
          <w:lang w:val="en-US"/>
          <w:rPrChange w:id="6449" w:author="Microsoft Office User" w:date="2019-10-30T11:35:00Z">
            <w:rPr>
              <w:rFonts w:ascii="Times New Roman" w:hAnsi="Times New Roman"/>
              <w:sz w:val="24"/>
              <w:szCs w:val="24"/>
              <w:lang w:val="nl-NL"/>
            </w:rPr>
          </w:rPrChange>
        </w:rPr>
        <w:t>, 43. DOI:</w:t>
      </w:r>
      <w:r w:rsidR="00064C1D" w:rsidRPr="000D46AE">
        <w:rPr>
          <w:rFonts w:ascii="Times New Roman" w:hAnsi="Times New Roman"/>
          <w:sz w:val="24"/>
          <w:szCs w:val="24"/>
          <w:lang w:val="en-US"/>
          <w:rPrChange w:id="6450" w:author="Microsoft Office User" w:date="2019-10-30T11:35:00Z">
            <w:rPr>
              <w:rFonts w:ascii="Times New Roman" w:hAnsi="Times New Roman"/>
              <w:sz w:val="24"/>
              <w:szCs w:val="24"/>
              <w:lang w:val="nl-NL"/>
            </w:rPr>
          </w:rPrChange>
        </w:rPr>
        <w:tab/>
      </w:r>
      <w:r w:rsidR="00064C1D" w:rsidRPr="000D46AE">
        <w:rPr>
          <w:rFonts w:ascii="Times New Roman" w:hAnsi="Times New Roman"/>
          <w:sz w:val="24"/>
          <w:szCs w:val="24"/>
          <w:lang w:val="en-US"/>
          <w:rPrChange w:id="6451" w:author="Microsoft Office User" w:date="2019-10-30T11:35:00Z">
            <w:rPr>
              <w:rFonts w:ascii="Times New Roman" w:hAnsi="Times New Roman"/>
              <w:sz w:val="24"/>
              <w:szCs w:val="24"/>
              <w:lang w:val="nl-NL"/>
            </w:rPr>
          </w:rPrChange>
        </w:rPr>
        <w:tab/>
      </w:r>
      <w:r w:rsidR="00064C1D" w:rsidRPr="000D46AE">
        <w:rPr>
          <w:rFonts w:ascii="Times New Roman" w:hAnsi="Times New Roman"/>
          <w:sz w:val="24"/>
          <w:szCs w:val="24"/>
          <w:lang w:val="en-US"/>
          <w:rPrChange w:id="6452" w:author="Microsoft Office User" w:date="2019-10-30T11:35:00Z">
            <w:rPr>
              <w:rFonts w:ascii="Times New Roman" w:hAnsi="Times New Roman"/>
              <w:sz w:val="24"/>
              <w:szCs w:val="24"/>
              <w:lang w:val="nl-NL"/>
            </w:rPr>
          </w:rPrChange>
        </w:rPr>
        <w:tab/>
      </w:r>
      <w:r w:rsidR="00064C1D" w:rsidRPr="000D46AE">
        <w:rPr>
          <w:rFonts w:ascii="Times New Roman" w:hAnsi="Times New Roman"/>
          <w:sz w:val="24"/>
          <w:szCs w:val="24"/>
          <w:lang w:val="en-US"/>
          <w:rPrChange w:id="6453" w:author="Microsoft Office User" w:date="2019-10-30T11:35:00Z">
            <w:rPr>
              <w:rFonts w:ascii="Times New Roman" w:hAnsi="Times New Roman"/>
              <w:sz w:val="24"/>
              <w:szCs w:val="24"/>
              <w:lang w:val="nl-NL"/>
            </w:rPr>
          </w:rPrChange>
        </w:rPr>
        <w:tab/>
        <w:t>http://doi.org/10.1525/collabra.229</w:t>
      </w:r>
      <w:r w:rsidRPr="000D46AE">
        <w:rPr>
          <w:rFonts w:ascii="Times New Roman" w:hAnsi="Times New Roman"/>
          <w:sz w:val="24"/>
          <w:szCs w:val="24"/>
          <w:lang w:val="en-US"/>
          <w:rPrChange w:id="6454" w:author="Microsoft Office User" w:date="2019-10-30T11:35:00Z">
            <w:rPr>
              <w:rFonts w:ascii="Times New Roman" w:hAnsi="Times New Roman"/>
              <w:sz w:val="24"/>
              <w:szCs w:val="24"/>
              <w:lang w:val="nl-NL"/>
            </w:rPr>
          </w:rPrChange>
        </w:rPr>
        <w:t>.</w:t>
      </w:r>
    </w:p>
    <w:p w14:paraId="09C6AA93"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455"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456" w:author="Microsoft Office User" w:date="2019-10-30T11:35:00Z">
            <w:rPr>
              <w:rFonts w:ascii="Times New Roman" w:hAnsi="Times New Roman"/>
              <w:sz w:val="24"/>
              <w:szCs w:val="24"/>
              <w:lang w:val="nl-NL"/>
            </w:rPr>
          </w:rPrChange>
        </w:rPr>
        <w:t xml:space="preserve">De Houwer, J., Teige-Mocigemba, S., Spruyt, A., &amp; Moors, A. (2009). </w:t>
      </w:r>
      <w:r w:rsidRPr="000D46AE">
        <w:rPr>
          <w:rFonts w:ascii="Times New Roman" w:hAnsi="Times New Roman"/>
          <w:sz w:val="24"/>
          <w:szCs w:val="24"/>
          <w:lang w:val="en-US"/>
          <w:rPrChange w:id="6457" w:author="Microsoft Office User" w:date="2019-10-30T11:35:00Z">
            <w:rPr>
              <w:rFonts w:ascii="Times New Roman" w:hAnsi="Times New Roman"/>
              <w:sz w:val="24"/>
              <w:szCs w:val="24"/>
              <w:lang w:val="en-US"/>
            </w:rPr>
          </w:rPrChange>
        </w:rPr>
        <w:t>Implicit measures: A</w:t>
      </w:r>
      <w:r w:rsidRPr="000D46AE">
        <w:rPr>
          <w:rFonts w:ascii="Times New Roman" w:hAnsi="Times New Roman"/>
          <w:sz w:val="24"/>
          <w:szCs w:val="24"/>
          <w:lang w:val="en-US"/>
          <w:rPrChange w:id="6458" w:author="Microsoft Office User" w:date="2019-10-30T11:35:00Z">
            <w:rPr>
              <w:rFonts w:ascii="Times New Roman" w:hAnsi="Times New Roman"/>
              <w:sz w:val="24"/>
              <w:szCs w:val="24"/>
              <w:lang w:val="en-US"/>
            </w:rPr>
          </w:rPrChange>
        </w:rPr>
        <w:tab/>
        <w:t xml:space="preserve">normative analysis and review. </w:t>
      </w:r>
      <w:r w:rsidRPr="000D46AE">
        <w:rPr>
          <w:rFonts w:ascii="Times New Roman" w:hAnsi="Times New Roman"/>
          <w:i/>
          <w:sz w:val="24"/>
          <w:szCs w:val="24"/>
          <w:lang w:val="en-US"/>
          <w:rPrChange w:id="6459" w:author="Microsoft Office User" w:date="2019-10-30T11:35:00Z">
            <w:rPr>
              <w:rFonts w:ascii="Times New Roman" w:hAnsi="Times New Roman"/>
              <w:i/>
              <w:sz w:val="24"/>
              <w:szCs w:val="24"/>
              <w:lang w:val="en-US"/>
            </w:rPr>
          </w:rPrChange>
        </w:rPr>
        <w:t>Psychological Bulletin, 135(3),</w:t>
      </w:r>
      <w:r w:rsidRPr="000D46AE">
        <w:rPr>
          <w:rFonts w:ascii="Times New Roman" w:hAnsi="Times New Roman"/>
          <w:sz w:val="24"/>
          <w:szCs w:val="24"/>
          <w:lang w:val="en-US"/>
          <w:rPrChange w:id="6460" w:author="Microsoft Office User" w:date="2019-10-30T11:35:00Z">
            <w:rPr>
              <w:rFonts w:ascii="Times New Roman" w:hAnsi="Times New Roman"/>
              <w:sz w:val="24"/>
              <w:szCs w:val="24"/>
              <w:lang w:val="en-US"/>
            </w:rPr>
          </w:rPrChange>
        </w:rPr>
        <w:t xml:space="preserve"> 347-368.</w:t>
      </w:r>
    </w:p>
    <w:p w14:paraId="258A7550"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461" w:author="Microsoft Office User" w:date="2019-10-30T11:35:00Z">
            <w:rPr>
              <w:rFonts w:ascii="Times New Roman" w:hAnsi="Times New Roman"/>
              <w:sz w:val="24"/>
              <w:szCs w:val="24"/>
              <w:lang w:val="en-US"/>
            </w:rPr>
          </w:rPrChange>
        </w:rPr>
      </w:pPr>
      <w:proofErr w:type="spellStart"/>
      <w:r w:rsidRPr="000D46AE">
        <w:rPr>
          <w:rFonts w:ascii="Times New Roman" w:hAnsi="Times New Roman"/>
          <w:sz w:val="24"/>
          <w:szCs w:val="24"/>
          <w:lang w:val="en-US"/>
          <w:rPrChange w:id="6462" w:author="Microsoft Office User" w:date="2019-10-30T11:35:00Z">
            <w:rPr>
              <w:rFonts w:ascii="Times New Roman" w:hAnsi="Times New Roman"/>
              <w:sz w:val="24"/>
              <w:szCs w:val="24"/>
              <w:lang w:val="en-US"/>
            </w:rPr>
          </w:rPrChange>
        </w:rPr>
        <w:t>Förderer</w:t>
      </w:r>
      <w:proofErr w:type="spellEnd"/>
      <w:r w:rsidRPr="000D46AE">
        <w:rPr>
          <w:rFonts w:ascii="Times New Roman" w:hAnsi="Times New Roman"/>
          <w:sz w:val="24"/>
          <w:szCs w:val="24"/>
          <w:lang w:val="en-US"/>
          <w:rPrChange w:id="6463" w:author="Microsoft Office User" w:date="2019-10-30T11:35:00Z">
            <w:rPr>
              <w:rFonts w:ascii="Times New Roman" w:hAnsi="Times New Roman"/>
              <w:sz w:val="24"/>
              <w:szCs w:val="24"/>
              <w:lang w:val="en-US"/>
            </w:rPr>
          </w:rPrChange>
        </w:rPr>
        <w:t>, S., &amp; Unkelbach, C. (2015). Attribute conditioning: Changing attribute-assessments</w:t>
      </w:r>
      <w:r w:rsidRPr="000D46AE">
        <w:rPr>
          <w:rFonts w:ascii="Times New Roman" w:hAnsi="Times New Roman"/>
          <w:sz w:val="24"/>
          <w:szCs w:val="24"/>
          <w:lang w:val="en-US"/>
          <w:rPrChange w:id="6464" w:author="Microsoft Office User" w:date="2019-10-30T11:35:00Z">
            <w:rPr>
              <w:rFonts w:ascii="Times New Roman" w:hAnsi="Times New Roman"/>
              <w:sz w:val="24"/>
              <w:szCs w:val="24"/>
              <w:lang w:val="en-US"/>
            </w:rPr>
          </w:rPrChange>
        </w:rPr>
        <w:tab/>
        <w:t xml:space="preserve">through mere pairings. </w:t>
      </w:r>
      <w:r w:rsidRPr="000D46AE">
        <w:rPr>
          <w:rFonts w:ascii="Times New Roman" w:hAnsi="Times New Roman"/>
          <w:i/>
          <w:sz w:val="24"/>
          <w:szCs w:val="24"/>
          <w:lang w:val="en-US"/>
          <w:rPrChange w:id="6465" w:author="Microsoft Office User" w:date="2019-10-30T11:35:00Z">
            <w:rPr>
              <w:rFonts w:ascii="Times New Roman" w:hAnsi="Times New Roman"/>
              <w:i/>
              <w:sz w:val="24"/>
              <w:szCs w:val="24"/>
              <w:lang w:val="en-US"/>
            </w:rPr>
          </w:rPrChange>
        </w:rPr>
        <w:t>The Quarterly Journal of Experimental Psychology, 68(1)</w:t>
      </w:r>
      <w:r w:rsidRPr="000D46AE">
        <w:rPr>
          <w:rFonts w:ascii="Times New Roman" w:hAnsi="Times New Roman"/>
          <w:sz w:val="24"/>
          <w:szCs w:val="24"/>
          <w:lang w:val="en-US"/>
          <w:rPrChange w:id="6466" w:author="Microsoft Office User" w:date="2019-10-30T11:35:00Z">
            <w:rPr>
              <w:rFonts w:ascii="Times New Roman" w:hAnsi="Times New Roman"/>
              <w:sz w:val="24"/>
              <w:szCs w:val="24"/>
              <w:lang w:val="en-US"/>
            </w:rPr>
          </w:rPrChange>
        </w:rPr>
        <w:t>,</w:t>
      </w:r>
      <w:r w:rsidRPr="000D46AE">
        <w:rPr>
          <w:rFonts w:ascii="Times New Roman" w:hAnsi="Times New Roman"/>
          <w:sz w:val="24"/>
          <w:szCs w:val="24"/>
          <w:lang w:val="en-US"/>
          <w:rPrChange w:id="6467" w:author="Microsoft Office User" w:date="2019-10-30T11:35:00Z">
            <w:rPr>
              <w:rFonts w:ascii="Times New Roman" w:hAnsi="Times New Roman"/>
              <w:sz w:val="24"/>
              <w:szCs w:val="24"/>
              <w:lang w:val="en-US"/>
            </w:rPr>
          </w:rPrChange>
        </w:rPr>
        <w:tab/>
        <w:t>144-164.</w:t>
      </w:r>
    </w:p>
    <w:p w14:paraId="4BC34279"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468" w:author="Microsoft Office User" w:date="2019-10-30T11:35:00Z">
            <w:rPr>
              <w:rFonts w:ascii="Times New Roman" w:hAnsi="Times New Roman"/>
              <w:sz w:val="24"/>
              <w:szCs w:val="24"/>
              <w:lang w:val="en-US"/>
            </w:rPr>
          </w:rPrChange>
        </w:rPr>
      </w:pPr>
      <w:proofErr w:type="spellStart"/>
      <w:r w:rsidRPr="000D46AE">
        <w:rPr>
          <w:rFonts w:ascii="Times New Roman" w:hAnsi="Times New Roman"/>
          <w:sz w:val="24"/>
          <w:szCs w:val="24"/>
          <w:lang w:val="en-US"/>
          <w:rPrChange w:id="6469" w:author="Microsoft Office User" w:date="2019-10-30T11:35:00Z">
            <w:rPr>
              <w:rFonts w:ascii="Times New Roman" w:hAnsi="Times New Roman"/>
              <w:sz w:val="24"/>
              <w:szCs w:val="24"/>
              <w:lang w:val="en-US"/>
            </w:rPr>
          </w:rPrChange>
        </w:rPr>
        <w:lastRenderedPageBreak/>
        <w:t>Forgas</w:t>
      </w:r>
      <w:proofErr w:type="spellEnd"/>
      <w:r w:rsidRPr="000D46AE">
        <w:rPr>
          <w:rFonts w:ascii="Times New Roman" w:hAnsi="Times New Roman"/>
          <w:sz w:val="24"/>
          <w:szCs w:val="24"/>
          <w:lang w:val="en-US"/>
          <w:rPrChange w:id="6470" w:author="Microsoft Office User" w:date="2019-10-30T11:35:00Z">
            <w:rPr>
              <w:rFonts w:ascii="Times New Roman" w:hAnsi="Times New Roman"/>
              <w:sz w:val="24"/>
              <w:szCs w:val="24"/>
              <w:lang w:val="en-US"/>
            </w:rPr>
          </w:rPrChange>
        </w:rPr>
        <w:t xml:space="preserve">, J. P., &amp; </w:t>
      </w:r>
      <w:proofErr w:type="spellStart"/>
      <w:r w:rsidRPr="000D46AE">
        <w:rPr>
          <w:rFonts w:ascii="Times New Roman" w:hAnsi="Times New Roman"/>
          <w:sz w:val="24"/>
          <w:szCs w:val="24"/>
          <w:lang w:val="en-US"/>
          <w:rPrChange w:id="6471" w:author="Microsoft Office User" w:date="2019-10-30T11:35:00Z">
            <w:rPr>
              <w:rFonts w:ascii="Times New Roman" w:hAnsi="Times New Roman"/>
              <w:sz w:val="24"/>
              <w:szCs w:val="24"/>
              <w:lang w:val="en-US"/>
            </w:rPr>
          </w:rPrChange>
        </w:rPr>
        <w:t>Laham</w:t>
      </w:r>
      <w:proofErr w:type="spellEnd"/>
      <w:r w:rsidRPr="000D46AE">
        <w:rPr>
          <w:rFonts w:ascii="Times New Roman" w:hAnsi="Times New Roman"/>
          <w:sz w:val="24"/>
          <w:szCs w:val="24"/>
          <w:lang w:val="en-US"/>
          <w:rPrChange w:id="6472" w:author="Microsoft Office User" w:date="2019-10-30T11:35:00Z">
            <w:rPr>
              <w:rFonts w:ascii="Times New Roman" w:hAnsi="Times New Roman"/>
              <w:sz w:val="24"/>
              <w:szCs w:val="24"/>
              <w:lang w:val="en-US"/>
            </w:rPr>
          </w:rPrChange>
        </w:rPr>
        <w:t xml:space="preserve">, S. M. (2016). Halo effects. In R. F. Pohl (Ed.), </w:t>
      </w:r>
      <w:r w:rsidRPr="000D46AE">
        <w:rPr>
          <w:rFonts w:ascii="Times New Roman" w:hAnsi="Times New Roman"/>
          <w:i/>
          <w:sz w:val="24"/>
          <w:szCs w:val="24"/>
          <w:lang w:val="en-US"/>
          <w:rPrChange w:id="6473" w:author="Microsoft Office User" w:date="2019-10-30T11:35:00Z">
            <w:rPr>
              <w:rFonts w:ascii="Times New Roman" w:hAnsi="Times New Roman"/>
              <w:i/>
              <w:sz w:val="24"/>
              <w:szCs w:val="24"/>
              <w:lang w:val="en-US"/>
            </w:rPr>
          </w:rPrChange>
        </w:rPr>
        <w:t>Cognitive illusions:</w:t>
      </w:r>
      <w:r w:rsidRPr="000D46AE">
        <w:rPr>
          <w:rFonts w:ascii="Times New Roman" w:hAnsi="Times New Roman"/>
          <w:i/>
          <w:sz w:val="24"/>
          <w:szCs w:val="24"/>
          <w:lang w:val="en-US"/>
          <w:rPrChange w:id="6474" w:author="Microsoft Office User" w:date="2019-10-30T11:35:00Z">
            <w:rPr>
              <w:rFonts w:ascii="Times New Roman" w:hAnsi="Times New Roman"/>
              <w:i/>
              <w:sz w:val="24"/>
              <w:szCs w:val="24"/>
              <w:lang w:val="en-US"/>
            </w:rPr>
          </w:rPrChange>
        </w:rPr>
        <w:tab/>
        <w:t>Intriguing phenomena in judgement, thinking and memory</w:t>
      </w:r>
      <w:r w:rsidRPr="000D46AE">
        <w:rPr>
          <w:rFonts w:ascii="Times New Roman" w:hAnsi="Times New Roman"/>
          <w:sz w:val="24"/>
          <w:szCs w:val="24"/>
          <w:lang w:val="en-US"/>
          <w:rPrChange w:id="6475" w:author="Microsoft Office User" w:date="2019-10-30T11:35:00Z">
            <w:rPr>
              <w:rFonts w:ascii="Times New Roman" w:hAnsi="Times New Roman"/>
              <w:sz w:val="24"/>
              <w:szCs w:val="24"/>
              <w:lang w:val="en-US"/>
            </w:rPr>
          </w:rPrChange>
        </w:rPr>
        <w:t xml:space="preserve"> (2nd ed., pp. 276–290).</w:t>
      </w:r>
      <w:r w:rsidRPr="000D46AE">
        <w:rPr>
          <w:rFonts w:ascii="Times New Roman" w:hAnsi="Times New Roman"/>
          <w:sz w:val="24"/>
          <w:szCs w:val="24"/>
          <w:lang w:val="en-US"/>
          <w:rPrChange w:id="6476" w:author="Microsoft Office User" w:date="2019-10-30T11:35:00Z">
            <w:rPr>
              <w:rFonts w:ascii="Times New Roman" w:hAnsi="Times New Roman"/>
              <w:sz w:val="24"/>
              <w:szCs w:val="24"/>
              <w:lang w:val="en-US"/>
            </w:rPr>
          </w:rPrChange>
        </w:rPr>
        <w:tab/>
        <w:t>New York, NY: Psychology Press.</w:t>
      </w:r>
    </w:p>
    <w:p w14:paraId="05CDD120"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477"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478" w:author="Microsoft Office User" w:date="2019-10-30T11:35:00Z">
            <w:rPr>
              <w:rFonts w:ascii="Times New Roman" w:hAnsi="Times New Roman"/>
              <w:sz w:val="24"/>
              <w:szCs w:val="24"/>
              <w:lang w:val="en-US"/>
            </w:rPr>
          </w:rPrChange>
        </w:rPr>
        <w:t>Greenwald, A. G., Nosek, B. A., &amp; Banaji, M. R. (2003). Understanding and using the</w:t>
      </w:r>
      <w:r w:rsidRPr="000D46AE">
        <w:rPr>
          <w:rFonts w:ascii="Times New Roman" w:hAnsi="Times New Roman"/>
          <w:sz w:val="24"/>
          <w:szCs w:val="24"/>
          <w:lang w:val="en-US"/>
          <w:rPrChange w:id="6479" w:author="Microsoft Office User" w:date="2019-10-30T11:35:00Z">
            <w:rPr>
              <w:rFonts w:ascii="Times New Roman" w:hAnsi="Times New Roman"/>
              <w:sz w:val="24"/>
              <w:szCs w:val="24"/>
              <w:lang w:val="en-US"/>
            </w:rPr>
          </w:rPrChange>
        </w:rPr>
        <w:tab/>
      </w:r>
      <w:r w:rsidRPr="000D46AE">
        <w:rPr>
          <w:rFonts w:ascii="Times New Roman" w:hAnsi="Times New Roman"/>
          <w:sz w:val="24"/>
          <w:szCs w:val="24"/>
          <w:lang w:val="en-US"/>
          <w:rPrChange w:id="6480" w:author="Microsoft Office User" w:date="2019-10-30T11:35:00Z">
            <w:rPr>
              <w:rFonts w:ascii="Times New Roman" w:hAnsi="Times New Roman"/>
              <w:sz w:val="24"/>
              <w:szCs w:val="24"/>
              <w:lang w:val="en-US"/>
            </w:rPr>
          </w:rPrChange>
        </w:rPr>
        <w:tab/>
        <w:t xml:space="preserve">implicit association test: I. An improved scoring algorithm. </w:t>
      </w:r>
      <w:r w:rsidRPr="000D46AE">
        <w:rPr>
          <w:rFonts w:ascii="Times New Roman" w:hAnsi="Times New Roman"/>
          <w:i/>
          <w:sz w:val="24"/>
          <w:szCs w:val="24"/>
          <w:lang w:val="en-US"/>
          <w:rPrChange w:id="6481" w:author="Microsoft Office User" w:date="2019-10-30T11:35:00Z">
            <w:rPr>
              <w:rFonts w:ascii="Times New Roman" w:hAnsi="Times New Roman"/>
              <w:i/>
              <w:sz w:val="24"/>
              <w:szCs w:val="24"/>
              <w:lang w:val="en-US"/>
            </w:rPr>
          </w:rPrChange>
        </w:rPr>
        <w:t>Journal of Personality and</w:t>
      </w:r>
      <w:r w:rsidRPr="000D46AE">
        <w:rPr>
          <w:rFonts w:ascii="Times New Roman" w:hAnsi="Times New Roman"/>
          <w:i/>
          <w:sz w:val="24"/>
          <w:szCs w:val="24"/>
          <w:lang w:val="en-US"/>
          <w:rPrChange w:id="6482" w:author="Microsoft Office User" w:date="2019-10-30T11:35:00Z">
            <w:rPr>
              <w:rFonts w:ascii="Times New Roman" w:hAnsi="Times New Roman"/>
              <w:i/>
              <w:sz w:val="24"/>
              <w:szCs w:val="24"/>
              <w:lang w:val="en-US"/>
            </w:rPr>
          </w:rPrChange>
        </w:rPr>
        <w:tab/>
        <w:t>Social Psychology, 85(2)</w:t>
      </w:r>
      <w:r w:rsidRPr="000D46AE">
        <w:rPr>
          <w:rFonts w:ascii="Times New Roman" w:hAnsi="Times New Roman"/>
          <w:sz w:val="24"/>
          <w:szCs w:val="24"/>
          <w:lang w:val="en-US"/>
          <w:rPrChange w:id="6483" w:author="Microsoft Office User" w:date="2019-10-30T11:35:00Z">
            <w:rPr>
              <w:rFonts w:ascii="Times New Roman" w:hAnsi="Times New Roman"/>
              <w:sz w:val="24"/>
              <w:szCs w:val="24"/>
              <w:lang w:val="en-US"/>
            </w:rPr>
          </w:rPrChange>
        </w:rPr>
        <w:t>, 197-216.</w:t>
      </w:r>
    </w:p>
    <w:p w14:paraId="43DC67E8" w14:textId="543E0B2D"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484"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485" w:author="Microsoft Office User" w:date="2019-10-30T11:35:00Z">
            <w:rPr>
              <w:rFonts w:ascii="Times New Roman" w:hAnsi="Times New Roman"/>
              <w:sz w:val="24"/>
              <w:szCs w:val="24"/>
              <w:lang w:val="en-US"/>
            </w:rPr>
          </w:rPrChange>
        </w:rPr>
        <w:t>Hayes, S. C., Barnes-Holmes, D.</w:t>
      </w:r>
      <w:r w:rsidR="00174106" w:rsidRPr="000D46AE">
        <w:rPr>
          <w:rFonts w:ascii="Times New Roman" w:hAnsi="Times New Roman"/>
          <w:sz w:val="24"/>
          <w:szCs w:val="24"/>
          <w:lang w:val="en-US"/>
          <w:rPrChange w:id="6486" w:author="Microsoft Office User" w:date="2019-10-30T11:35:00Z">
            <w:rPr>
              <w:rFonts w:ascii="Times New Roman" w:hAnsi="Times New Roman"/>
              <w:sz w:val="24"/>
              <w:szCs w:val="24"/>
              <w:lang w:val="en-US"/>
            </w:rPr>
          </w:rPrChange>
        </w:rPr>
        <w:t>,</w:t>
      </w:r>
      <w:r w:rsidRPr="000D46AE">
        <w:rPr>
          <w:rFonts w:ascii="Times New Roman" w:hAnsi="Times New Roman"/>
          <w:sz w:val="24"/>
          <w:szCs w:val="24"/>
          <w:lang w:val="en-US"/>
          <w:rPrChange w:id="6487" w:author="Microsoft Office User" w:date="2019-10-30T11:35:00Z">
            <w:rPr>
              <w:rFonts w:ascii="Times New Roman" w:hAnsi="Times New Roman"/>
              <w:sz w:val="24"/>
              <w:szCs w:val="24"/>
              <w:lang w:val="en-US"/>
            </w:rPr>
          </w:rPrChange>
        </w:rPr>
        <w:t xml:space="preserve"> &amp; Roche, B. (2001) </w:t>
      </w:r>
      <w:r w:rsidRPr="000D46AE">
        <w:rPr>
          <w:rFonts w:ascii="Times New Roman" w:hAnsi="Times New Roman"/>
          <w:i/>
          <w:sz w:val="24"/>
          <w:szCs w:val="24"/>
          <w:lang w:val="en-US"/>
          <w:rPrChange w:id="6488" w:author="Microsoft Office User" w:date="2019-10-30T11:35:00Z">
            <w:rPr>
              <w:rFonts w:ascii="Times New Roman" w:hAnsi="Times New Roman"/>
              <w:i/>
              <w:sz w:val="24"/>
              <w:szCs w:val="24"/>
              <w:lang w:val="en-US"/>
            </w:rPr>
          </w:rPrChange>
        </w:rPr>
        <w:t>Relational frame theory. A post-</w:t>
      </w:r>
      <w:r w:rsidRPr="000D46AE">
        <w:rPr>
          <w:rFonts w:ascii="Times New Roman" w:hAnsi="Times New Roman"/>
          <w:i/>
          <w:sz w:val="24"/>
          <w:szCs w:val="24"/>
          <w:lang w:val="en-US"/>
          <w:rPrChange w:id="6489" w:author="Microsoft Office User" w:date="2019-10-30T11:35:00Z">
            <w:rPr>
              <w:rFonts w:ascii="Times New Roman" w:hAnsi="Times New Roman"/>
              <w:i/>
              <w:sz w:val="24"/>
              <w:szCs w:val="24"/>
              <w:lang w:val="en-US"/>
            </w:rPr>
          </w:rPrChange>
        </w:rPr>
        <w:tab/>
        <w:t>Skinnerian approach to language and cognition</w:t>
      </w:r>
      <w:r w:rsidRPr="000D46AE">
        <w:rPr>
          <w:rFonts w:ascii="Times New Roman" w:hAnsi="Times New Roman"/>
          <w:sz w:val="24"/>
          <w:szCs w:val="24"/>
          <w:lang w:val="en-US"/>
          <w:rPrChange w:id="6490" w:author="Microsoft Office User" w:date="2019-10-30T11:35:00Z">
            <w:rPr>
              <w:rFonts w:ascii="Times New Roman" w:hAnsi="Times New Roman"/>
              <w:sz w:val="24"/>
              <w:szCs w:val="24"/>
              <w:lang w:val="en-US"/>
            </w:rPr>
          </w:rPrChange>
        </w:rPr>
        <w:t>. Kluwer Academic/Plenum.</w:t>
      </w:r>
    </w:p>
    <w:p w14:paraId="798AFA5B"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491" w:author="Microsoft Office User" w:date="2019-10-30T11:35:00Z">
            <w:rPr>
              <w:rFonts w:ascii="Times New Roman" w:hAnsi="Times New Roman"/>
              <w:sz w:val="24"/>
              <w:szCs w:val="24"/>
              <w:lang w:val="en-US"/>
            </w:rPr>
          </w:rPrChange>
        </w:rPr>
      </w:pPr>
      <w:proofErr w:type="spellStart"/>
      <w:r w:rsidRPr="000D46AE">
        <w:rPr>
          <w:rFonts w:ascii="Times New Roman" w:hAnsi="Times New Roman"/>
          <w:sz w:val="24"/>
          <w:szCs w:val="24"/>
          <w:lang w:val="en-US"/>
          <w:rPrChange w:id="6492" w:author="Microsoft Office User" w:date="2019-10-30T11:35:00Z">
            <w:rPr>
              <w:rFonts w:ascii="Times New Roman" w:hAnsi="Times New Roman"/>
              <w:sz w:val="24"/>
              <w:szCs w:val="24"/>
              <w:lang w:val="nl-NL"/>
            </w:rPr>
          </w:rPrChange>
        </w:rPr>
        <w:t>Hebl</w:t>
      </w:r>
      <w:proofErr w:type="spellEnd"/>
      <w:r w:rsidRPr="000D46AE">
        <w:rPr>
          <w:rFonts w:ascii="Times New Roman" w:hAnsi="Times New Roman"/>
          <w:sz w:val="24"/>
          <w:szCs w:val="24"/>
          <w:lang w:val="en-US"/>
          <w:rPrChange w:id="6493" w:author="Microsoft Office User" w:date="2019-10-30T11:35:00Z">
            <w:rPr>
              <w:rFonts w:ascii="Times New Roman" w:hAnsi="Times New Roman"/>
              <w:sz w:val="24"/>
              <w:szCs w:val="24"/>
              <w:lang w:val="nl-NL"/>
            </w:rPr>
          </w:rPrChange>
        </w:rPr>
        <w:t xml:space="preserve">, M. R., &amp; Mannix, L. M. (2003). </w:t>
      </w:r>
      <w:r w:rsidRPr="000D46AE">
        <w:rPr>
          <w:rFonts w:ascii="Times New Roman" w:hAnsi="Times New Roman"/>
          <w:sz w:val="24"/>
          <w:szCs w:val="24"/>
          <w:lang w:val="en-US"/>
          <w:rPrChange w:id="6494" w:author="Microsoft Office User" w:date="2019-10-30T11:35:00Z">
            <w:rPr>
              <w:rFonts w:ascii="Times New Roman" w:hAnsi="Times New Roman"/>
              <w:sz w:val="24"/>
              <w:szCs w:val="24"/>
              <w:lang w:val="en-US"/>
            </w:rPr>
          </w:rPrChange>
        </w:rPr>
        <w:t>The weight of obesity in evaluating others: A mere</w:t>
      </w:r>
      <w:r w:rsidRPr="000D46AE">
        <w:rPr>
          <w:rFonts w:ascii="Times New Roman" w:hAnsi="Times New Roman"/>
          <w:sz w:val="24"/>
          <w:szCs w:val="24"/>
          <w:lang w:val="en-US"/>
          <w:rPrChange w:id="6495" w:author="Microsoft Office User" w:date="2019-10-30T11:35:00Z">
            <w:rPr>
              <w:rFonts w:ascii="Times New Roman" w:hAnsi="Times New Roman"/>
              <w:sz w:val="24"/>
              <w:szCs w:val="24"/>
              <w:lang w:val="en-US"/>
            </w:rPr>
          </w:rPrChange>
        </w:rPr>
        <w:tab/>
        <w:t xml:space="preserve">proximity effect. </w:t>
      </w:r>
      <w:r w:rsidRPr="000D46AE">
        <w:rPr>
          <w:rFonts w:ascii="Times New Roman" w:hAnsi="Times New Roman"/>
          <w:i/>
          <w:sz w:val="24"/>
          <w:szCs w:val="24"/>
          <w:lang w:val="en-US"/>
          <w:rPrChange w:id="6496" w:author="Microsoft Office User" w:date="2019-10-30T11:35:00Z">
            <w:rPr>
              <w:rFonts w:ascii="Times New Roman" w:hAnsi="Times New Roman"/>
              <w:i/>
              <w:sz w:val="24"/>
              <w:szCs w:val="24"/>
              <w:lang w:val="en-US"/>
            </w:rPr>
          </w:rPrChange>
        </w:rPr>
        <w:t>Personality and Social Psychology Bulletin, 29(1),</w:t>
      </w:r>
      <w:r w:rsidRPr="000D46AE">
        <w:rPr>
          <w:rFonts w:ascii="Times New Roman" w:hAnsi="Times New Roman"/>
          <w:sz w:val="24"/>
          <w:szCs w:val="24"/>
          <w:lang w:val="en-US"/>
          <w:rPrChange w:id="6497" w:author="Microsoft Office User" w:date="2019-10-30T11:35:00Z">
            <w:rPr>
              <w:rFonts w:ascii="Times New Roman" w:hAnsi="Times New Roman"/>
              <w:sz w:val="24"/>
              <w:szCs w:val="24"/>
              <w:lang w:val="en-US"/>
            </w:rPr>
          </w:rPrChange>
        </w:rPr>
        <w:t xml:space="preserve"> 28-38.</w:t>
      </w:r>
    </w:p>
    <w:p w14:paraId="63B37569"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498"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499" w:author="Microsoft Office User" w:date="2019-10-30T11:35:00Z">
            <w:rPr>
              <w:rFonts w:ascii="Times New Roman" w:hAnsi="Times New Roman"/>
              <w:sz w:val="24"/>
              <w:szCs w:val="24"/>
              <w:lang w:val="en-US"/>
            </w:rPr>
          </w:rPrChange>
        </w:rPr>
        <w:t>Hofmann, W., De Houwer, J., Perugini, M., Baeyens, F., &amp; Crombez, G. (2010). Evaluative</w:t>
      </w:r>
      <w:r w:rsidRPr="000D46AE">
        <w:rPr>
          <w:rFonts w:ascii="Times New Roman" w:hAnsi="Times New Roman"/>
          <w:sz w:val="24"/>
          <w:szCs w:val="24"/>
          <w:lang w:val="en-US"/>
          <w:rPrChange w:id="6500" w:author="Microsoft Office User" w:date="2019-10-30T11:35:00Z">
            <w:rPr>
              <w:rFonts w:ascii="Times New Roman" w:hAnsi="Times New Roman"/>
              <w:sz w:val="24"/>
              <w:szCs w:val="24"/>
              <w:lang w:val="en-US"/>
            </w:rPr>
          </w:rPrChange>
        </w:rPr>
        <w:tab/>
        <w:t xml:space="preserve">conditioning in humans: a meta-analysis. </w:t>
      </w:r>
      <w:r w:rsidRPr="000D46AE">
        <w:rPr>
          <w:rFonts w:ascii="Times New Roman" w:hAnsi="Times New Roman"/>
          <w:i/>
          <w:sz w:val="24"/>
          <w:szCs w:val="24"/>
          <w:lang w:val="en-US"/>
          <w:rPrChange w:id="6501" w:author="Microsoft Office User" w:date="2019-10-30T11:35:00Z">
            <w:rPr>
              <w:rFonts w:ascii="Times New Roman" w:hAnsi="Times New Roman"/>
              <w:i/>
              <w:sz w:val="24"/>
              <w:szCs w:val="24"/>
              <w:lang w:val="en-US"/>
            </w:rPr>
          </w:rPrChange>
        </w:rPr>
        <w:t>Psychological Bulletin, 136(3),</w:t>
      </w:r>
      <w:r w:rsidRPr="000D46AE">
        <w:rPr>
          <w:rFonts w:ascii="Times New Roman" w:hAnsi="Times New Roman"/>
          <w:sz w:val="24"/>
          <w:szCs w:val="24"/>
          <w:lang w:val="en-US"/>
          <w:rPrChange w:id="6502" w:author="Microsoft Office User" w:date="2019-10-30T11:35:00Z">
            <w:rPr>
              <w:rFonts w:ascii="Times New Roman" w:hAnsi="Times New Roman"/>
              <w:sz w:val="24"/>
              <w:szCs w:val="24"/>
              <w:lang w:val="en-US"/>
            </w:rPr>
          </w:rPrChange>
        </w:rPr>
        <w:t xml:space="preserve"> 390-421.</w:t>
      </w:r>
    </w:p>
    <w:p w14:paraId="76AC1CD3"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503"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504" w:author="Microsoft Office User" w:date="2019-10-30T11:35:00Z">
            <w:rPr>
              <w:rFonts w:ascii="Times New Roman" w:hAnsi="Times New Roman"/>
              <w:sz w:val="24"/>
              <w:szCs w:val="24"/>
              <w:lang w:val="en-US"/>
            </w:rPr>
          </w:rPrChange>
        </w:rPr>
        <w:t>Hughes, S., &amp; Barnes-Holmes, D. (2016a). Relational frame theory: The basic account. In R.</w:t>
      </w:r>
      <w:r w:rsidRPr="000D46AE">
        <w:rPr>
          <w:rFonts w:ascii="Times New Roman" w:hAnsi="Times New Roman"/>
          <w:sz w:val="24"/>
          <w:szCs w:val="24"/>
          <w:lang w:val="en-US"/>
          <w:rPrChange w:id="6505" w:author="Microsoft Office User" w:date="2019-10-30T11:35:00Z">
            <w:rPr>
              <w:rFonts w:ascii="Times New Roman" w:hAnsi="Times New Roman"/>
              <w:sz w:val="24"/>
              <w:szCs w:val="24"/>
              <w:lang w:val="en-US"/>
            </w:rPr>
          </w:rPrChange>
        </w:rPr>
        <w:tab/>
        <w:t xml:space="preserve"> D. Zettle, S. C. Hayes, D. </w:t>
      </w:r>
      <w:proofErr w:type="spellStart"/>
      <w:r w:rsidRPr="000D46AE">
        <w:rPr>
          <w:rFonts w:ascii="Times New Roman" w:hAnsi="Times New Roman"/>
          <w:sz w:val="24"/>
          <w:szCs w:val="24"/>
          <w:lang w:val="en-US"/>
          <w:rPrChange w:id="6506" w:author="Microsoft Office User" w:date="2019-10-30T11:35:00Z">
            <w:rPr>
              <w:rFonts w:ascii="Times New Roman" w:hAnsi="Times New Roman"/>
              <w:sz w:val="24"/>
              <w:szCs w:val="24"/>
              <w:lang w:val="en-US"/>
            </w:rPr>
          </w:rPrChange>
        </w:rPr>
        <w:t>BarnesHolmes</w:t>
      </w:r>
      <w:proofErr w:type="spellEnd"/>
      <w:r w:rsidRPr="000D46AE">
        <w:rPr>
          <w:rFonts w:ascii="Times New Roman" w:hAnsi="Times New Roman"/>
          <w:sz w:val="24"/>
          <w:szCs w:val="24"/>
          <w:lang w:val="en-US"/>
          <w:rPrChange w:id="6507" w:author="Microsoft Office User" w:date="2019-10-30T11:35:00Z">
            <w:rPr>
              <w:rFonts w:ascii="Times New Roman" w:hAnsi="Times New Roman"/>
              <w:sz w:val="24"/>
              <w:szCs w:val="24"/>
              <w:lang w:val="en-US"/>
            </w:rPr>
          </w:rPrChange>
        </w:rPr>
        <w:t xml:space="preserve">, &amp; A. Biglan (Eds.), </w:t>
      </w:r>
      <w:r w:rsidRPr="000D46AE">
        <w:rPr>
          <w:rFonts w:ascii="Times New Roman" w:hAnsi="Times New Roman"/>
          <w:i/>
          <w:sz w:val="24"/>
          <w:szCs w:val="24"/>
          <w:lang w:val="en-US"/>
          <w:rPrChange w:id="6508" w:author="Microsoft Office User" w:date="2019-10-30T11:35:00Z">
            <w:rPr>
              <w:rFonts w:ascii="Times New Roman" w:hAnsi="Times New Roman"/>
              <w:i/>
              <w:sz w:val="24"/>
              <w:szCs w:val="24"/>
              <w:lang w:val="en-US"/>
            </w:rPr>
          </w:rPrChange>
        </w:rPr>
        <w:t xml:space="preserve">The Wiley Handbook of </w:t>
      </w:r>
      <w:r w:rsidRPr="000D46AE">
        <w:rPr>
          <w:rFonts w:ascii="Times New Roman" w:hAnsi="Times New Roman"/>
          <w:i/>
          <w:sz w:val="24"/>
          <w:szCs w:val="24"/>
          <w:lang w:val="en-US"/>
          <w:rPrChange w:id="6509" w:author="Microsoft Office User" w:date="2019-10-30T11:35:00Z">
            <w:rPr>
              <w:rFonts w:ascii="Times New Roman" w:hAnsi="Times New Roman"/>
              <w:i/>
              <w:sz w:val="24"/>
              <w:szCs w:val="24"/>
              <w:lang w:val="en-US"/>
            </w:rPr>
          </w:rPrChange>
        </w:rPr>
        <w:tab/>
        <w:t>Contextual Behavioral Science</w:t>
      </w:r>
      <w:r w:rsidRPr="000D46AE">
        <w:rPr>
          <w:rFonts w:ascii="Times New Roman" w:hAnsi="Times New Roman"/>
          <w:sz w:val="24"/>
          <w:szCs w:val="24"/>
          <w:lang w:val="en-US"/>
          <w:rPrChange w:id="6510" w:author="Microsoft Office User" w:date="2019-10-30T11:35:00Z">
            <w:rPr>
              <w:rFonts w:ascii="Times New Roman" w:hAnsi="Times New Roman"/>
              <w:sz w:val="24"/>
              <w:szCs w:val="24"/>
              <w:lang w:val="en-US"/>
            </w:rPr>
          </w:rPrChange>
        </w:rPr>
        <w:t xml:space="preserve"> (pp. 129-178). West Sussex, UK: Wiley Blackwell.</w:t>
      </w:r>
    </w:p>
    <w:p w14:paraId="3B62E835"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511"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512" w:author="Microsoft Office User" w:date="2019-10-30T11:35:00Z">
            <w:rPr>
              <w:rFonts w:ascii="Times New Roman" w:hAnsi="Times New Roman"/>
              <w:sz w:val="24"/>
              <w:szCs w:val="24"/>
              <w:lang w:val="en-US"/>
            </w:rPr>
          </w:rPrChange>
        </w:rPr>
        <w:t xml:space="preserve">Hughes, S., De Houwer, J., &amp; Perugini, M. (2016). The functional‐cognitive framework for </w:t>
      </w:r>
      <w:r w:rsidRPr="000D46AE">
        <w:rPr>
          <w:rFonts w:ascii="Times New Roman" w:hAnsi="Times New Roman"/>
          <w:sz w:val="24"/>
          <w:szCs w:val="24"/>
          <w:lang w:val="en-US"/>
          <w:rPrChange w:id="6513" w:author="Microsoft Office User" w:date="2019-10-30T11:35:00Z">
            <w:rPr>
              <w:rFonts w:ascii="Times New Roman" w:hAnsi="Times New Roman"/>
              <w:sz w:val="24"/>
              <w:szCs w:val="24"/>
              <w:lang w:val="en-US"/>
            </w:rPr>
          </w:rPrChange>
        </w:rPr>
        <w:tab/>
        <w:t xml:space="preserve">psychological research: Controversies and resolutions. </w:t>
      </w:r>
      <w:r w:rsidRPr="000D46AE">
        <w:rPr>
          <w:rFonts w:ascii="Times New Roman" w:hAnsi="Times New Roman"/>
          <w:i/>
          <w:sz w:val="24"/>
          <w:szCs w:val="24"/>
          <w:lang w:val="en-US"/>
          <w:rPrChange w:id="6514" w:author="Microsoft Office User" w:date="2019-10-30T11:35:00Z">
            <w:rPr>
              <w:rFonts w:ascii="Times New Roman" w:hAnsi="Times New Roman"/>
              <w:i/>
              <w:sz w:val="24"/>
              <w:szCs w:val="24"/>
              <w:lang w:val="en-US"/>
            </w:rPr>
          </w:rPrChange>
        </w:rPr>
        <w:t xml:space="preserve">International Journal of </w:t>
      </w:r>
      <w:r w:rsidRPr="000D46AE">
        <w:rPr>
          <w:rFonts w:ascii="Times New Roman" w:hAnsi="Times New Roman"/>
          <w:i/>
          <w:sz w:val="24"/>
          <w:szCs w:val="24"/>
          <w:lang w:val="en-US"/>
          <w:rPrChange w:id="6515" w:author="Microsoft Office User" w:date="2019-10-30T11:35:00Z">
            <w:rPr>
              <w:rFonts w:ascii="Times New Roman" w:hAnsi="Times New Roman"/>
              <w:i/>
              <w:sz w:val="24"/>
              <w:szCs w:val="24"/>
              <w:lang w:val="en-US"/>
            </w:rPr>
          </w:rPrChange>
        </w:rPr>
        <w:tab/>
        <w:t>Psychology, 51(1),</w:t>
      </w:r>
      <w:r w:rsidRPr="000D46AE">
        <w:rPr>
          <w:rFonts w:ascii="Times New Roman" w:hAnsi="Times New Roman"/>
          <w:sz w:val="24"/>
          <w:szCs w:val="24"/>
          <w:lang w:val="en-US"/>
          <w:rPrChange w:id="6516" w:author="Microsoft Office User" w:date="2019-10-30T11:35:00Z">
            <w:rPr>
              <w:rFonts w:ascii="Times New Roman" w:hAnsi="Times New Roman"/>
              <w:sz w:val="24"/>
              <w:szCs w:val="24"/>
              <w:lang w:val="en-US"/>
            </w:rPr>
          </w:rPrChange>
        </w:rPr>
        <w:t xml:space="preserve"> 4-14.</w:t>
      </w:r>
    </w:p>
    <w:p w14:paraId="2148BA4C" w14:textId="0B3F5B7B" w:rsidR="00923122" w:rsidRPr="000D46AE" w:rsidRDefault="00923122" w:rsidP="00923122">
      <w:pPr>
        <w:pStyle w:val="text"/>
        <w:spacing w:before="0" w:beforeAutospacing="0" w:after="0" w:afterAutospacing="0" w:line="480" w:lineRule="auto"/>
        <w:rPr>
          <w:rFonts w:ascii="Times New Roman" w:hAnsi="Times New Roman"/>
          <w:sz w:val="24"/>
          <w:szCs w:val="24"/>
          <w:lang w:val="en-US"/>
          <w:rPrChange w:id="6517"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518" w:author="Microsoft Office User" w:date="2019-10-30T11:35:00Z">
            <w:rPr>
              <w:rFonts w:ascii="Times New Roman" w:hAnsi="Times New Roman"/>
              <w:sz w:val="24"/>
              <w:szCs w:val="24"/>
              <w:lang w:val="en-US"/>
            </w:rPr>
          </w:rPrChange>
        </w:rPr>
        <w:t>Hussey, I., &amp; De Houwer, J. (</w:t>
      </w:r>
      <w:r w:rsidR="00CB7735" w:rsidRPr="000D46AE">
        <w:rPr>
          <w:rFonts w:ascii="Times New Roman" w:hAnsi="Times New Roman"/>
          <w:sz w:val="24"/>
          <w:szCs w:val="24"/>
          <w:lang w:val="en-US"/>
          <w:rPrChange w:id="6519" w:author="Microsoft Office User" w:date="2019-10-30T11:35:00Z">
            <w:rPr>
              <w:rFonts w:ascii="Times New Roman" w:hAnsi="Times New Roman"/>
              <w:sz w:val="24"/>
              <w:szCs w:val="24"/>
              <w:lang w:val="en-US"/>
            </w:rPr>
          </w:rPrChange>
        </w:rPr>
        <w:t>2019</w:t>
      </w:r>
      <w:r w:rsidRPr="000D46AE">
        <w:rPr>
          <w:rFonts w:ascii="Times New Roman" w:hAnsi="Times New Roman"/>
          <w:sz w:val="24"/>
          <w:szCs w:val="24"/>
          <w:lang w:val="en-US"/>
          <w:rPrChange w:id="6520" w:author="Microsoft Office User" w:date="2019-10-30T11:35:00Z">
            <w:rPr>
              <w:rFonts w:ascii="Times New Roman" w:hAnsi="Times New Roman"/>
              <w:sz w:val="24"/>
              <w:szCs w:val="24"/>
              <w:lang w:val="en-US"/>
            </w:rPr>
          </w:rPrChange>
        </w:rPr>
        <w:t xml:space="preserve">). </w:t>
      </w:r>
      <w:r w:rsidR="00CB7735" w:rsidRPr="000D46AE">
        <w:rPr>
          <w:rFonts w:ascii="Times New Roman" w:hAnsi="Times New Roman"/>
          <w:i/>
          <w:sz w:val="24"/>
          <w:szCs w:val="24"/>
          <w:lang w:val="en-US"/>
          <w:rPrChange w:id="6521" w:author="Microsoft Office User" w:date="2019-10-30T11:35:00Z">
            <w:rPr>
              <w:rFonts w:ascii="Times New Roman" w:hAnsi="Times New Roman"/>
              <w:i/>
              <w:sz w:val="24"/>
              <w:szCs w:val="24"/>
              <w:lang w:val="en-US"/>
            </w:rPr>
          </w:rPrChange>
        </w:rPr>
        <w:t>Learning via mere discrimination</w:t>
      </w:r>
      <w:r w:rsidR="00CB7735" w:rsidRPr="000D46AE">
        <w:rPr>
          <w:rFonts w:ascii="Times New Roman" w:hAnsi="Times New Roman"/>
          <w:sz w:val="24"/>
          <w:szCs w:val="24"/>
          <w:lang w:val="en-US"/>
          <w:rPrChange w:id="6522" w:author="Microsoft Office User" w:date="2019-10-30T11:35:00Z">
            <w:rPr>
              <w:rFonts w:ascii="Times New Roman" w:hAnsi="Times New Roman"/>
              <w:sz w:val="24"/>
              <w:szCs w:val="24"/>
              <w:lang w:val="en-US"/>
            </w:rPr>
          </w:rPrChange>
        </w:rPr>
        <w:t>. Manuscript in</w:t>
      </w:r>
      <w:r w:rsidR="00CB7735" w:rsidRPr="000D46AE">
        <w:rPr>
          <w:rFonts w:ascii="Times New Roman" w:hAnsi="Times New Roman"/>
          <w:sz w:val="24"/>
          <w:szCs w:val="24"/>
          <w:lang w:val="en-US"/>
          <w:rPrChange w:id="6523" w:author="Microsoft Office User" w:date="2019-10-30T11:35:00Z">
            <w:rPr>
              <w:rFonts w:ascii="Times New Roman" w:hAnsi="Times New Roman"/>
              <w:sz w:val="24"/>
              <w:szCs w:val="24"/>
              <w:lang w:val="en-US"/>
            </w:rPr>
          </w:rPrChange>
        </w:rPr>
        <w:tab/>
      </w:r>
      <w:r w:rsidR="00CB7735" w:rsidRPr="000D46AE">
        <w:rPr>
          <w:rFonts w:ascii="Times New Roman" w:hAnsi="Times New Roman"/>
          <w:sz w:val="24"/>
          <w:szCs w:val="24"/>
          <w:lang w:val="en-US"/>
          <w:rPrChange w:id="6524" w:author="Microsoft Office User" w:date="2019-10-30T11:35:00Z">
            <w:rPr>
              <w:rFonts w:ascii="Times New Roman" w:hAnsi="Times New Roman"/>
              <w:sz w:val="24"/>
              <w:szCs w:val="24"/>
              <w:lang w:val="en-US"/>
            </w:rPr>
          </w:rPrChange>
        </w:rPr>
        <w:tab/>
        <w:t>preparation.</w:t>
      </w:r>
    </w:p>
    <w:p w14:paraId="45FEAF01" w14:textId="1B68D0B4"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525"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526" w:author="Microsoft Office User" w:date="2019-10-30T11:35:00Z">
            <w:rPr>
              <w:rFonts w:ascii="Times New Roman" w:hAnsi="Times New Roman"/>
              <w:sz w:val="24"/>
              <w:szCs w:val="24"/>
            </w:rPr>
          </w:rPrChange>
        </w:rPr>
        <w:t xml:space="preserve">Kerkhof, I., </w:t>
      </w:r>
      <w:proofErr w:type="spellStart"/>
      <w:r w:rsidRPr="000D46AE">
        <w:rPr>
          <w:rFonts w:ascii="Times New Roman" w:hAnsi="Times New Roman"/>
          <w:sz w:val="24"/>
          <w:szCs w:val="24"/>
          <w:lang w:val="en-US"/>
          <w:rPrChange w:id="6527" w:author="Microsoft Office User" w:date="2019-10-30T11:35:00Z">
            <w:rPr>
              <w:rFonts w:ascii="Times New Roman" w:hAnsi="Times New Roman"/>
              <w:sz w:val="24"/>
              <w:szCs w:val="24"/>
            </w:rPr>
          </w:rPrChange>
        </w:rPr>
        <w:t>Vansteenwegen</w:t>
      </w:r>
      <w:proofErr w:type="spellEnd"/>
      <w:r w:rsidRPr="000D46AE">
        <w:rPr>
          <w:rFonts w:ascii="Times New Roman" w:hAnsi="Times New Roman"/>
          <w:sz w:val="24"/>
          <w:szCs w:val="24"/>
          <w:lang w:val="en-US"/>
          <w:rPrChange w:id="6528" w:author="Microsoft Office User" w:date="2019-10-30T11:35:00Z">
            <w:rPr>
              <w:rFonts w:ascii="Times New Roman" w:hAnsi="Times New Roman"/>
              <w:sz w:val="24"/>
              <w:szCs w:val="24"/>
            </w:rPr>
          </w:rPrChange>
        </w:rPr>
        <w:t xml:space="preserve">, D., Baeyens, F., &amp; Hermans, D. (2011). </w:t>
      </w:r>
      <w:r w:rsidRPr="000D46AE">
        <w:rPr>
          <w:rFonts w:ascii="Times New Roman" w:hAnsi="Times New Roman"/>
          <w:sz w:val="24"/>
          <w:szCs w:val="24"/>
          <w:lang w:val="en-US"/>
          <w:rPrChange w:id="6529" w:author="Microsoft Office User" w:date="2019-10-30T11:35:00Z">
            <w:rPr>
              <w:rFonts w:ascii="Times New Roman" w:hAnsi="Times New Roman"/>
              <w:sz w:val="24"/>
              <w:szCs w:val="24"/>
              <w:lang w:val="en-US"/>
            </w:rPr>
          </w:rPrChange>
        </w:rPr>
        <w:t>Counterconditioning.</w:t>
      </w:r>
      <w:r w:rsidRPr="000D46AE">
        <w:rPr>
          <w:rFonts w:ascii="Times New Roman" w:hAnsi="Times New Roman"/>
          <w:sz w:val="24"/>
          <w:szCs w:val="24"/>
          <w:lang w:val="en-US"/>
          <w:rPrChange w:id="6530" w:author="Microsoft Office User" w:date="2019-10-30T11:35:00Z">
            <w:rPr>
              <w:rFonts w:ascii="Times New Roman" w:hAnsi="Times New Roman"/>
              <w:sz w:val="24"/>
              <w:szCs w:val="24"/>
              <w:lang w:val="en-US"/>
            </w:rPr>
          </w:rPrChange>
        </w:rPr>
        <w:tab/>
        <w:t xml:space="preserve"> </w:t>
      </w:r>
      <w:r w:rsidRPr="000D46AE">
        <w:rPr>
          <w:rFonts w:ascii="Times New Roman" w:hAnsi="Times New Roman"/>
          <w:i/>
          <w:sz w:val="24"/>
          <w:szCs w:val="24"/>
          <w:lang w:val="en-US"/>
          <w:rPrChange w:id="6531" w:author="Microsoft Office User" w:date="2019-10-30T11:35:00Z">
            <w:rPr>
              <w:rFonts w:ascii="Times New Roman" w:hAnsi="Times New Roman"/>
              <w:i/>
              <w:sz w:val="24"/>
              <w:szCs w:val="24"/>
              <w:lang w:val="en-US"/>
            </w:rPr>
          </w:rPrChange>
        </w:rPr>
        <w:t>Experimental Psychology, 58,</w:t>
      </w:r>
      <w:r w:rsidRPr="000D46AE">
        <w:rPr>
          <w:rFonts w:ascii="Times New Roman" w:hAnsi="Times New Roman"/>
          <w:sz w:val="24"/>
          <w:szCs w:val="24"/>
          <w:lang w:val="en-US"/>
          <w:rPrChange w:id="6532" w:author="Microsoft Office User" w:date="2019-10-30T11:35:00Z">
            <w:rPr>
              <w:rFonts w:ascii="Times New Roman" w:hAnsi="Times New Roman"/>
              <w:sz w:val="24"/>
              <w:szCs w:val="24"/>
              <w:lang w:val="en-US"/>
            </w:rPr>
          </w:rPrChange>
        </w:rPr>
        <w:t xml:space="preserve"> 31-38.</w:t>
      </w:r>
    </w:p>
    <w:p w14:paraId="568C92E7"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533" w:author="Microsoft Office User" w:date="2019-10-30T11:35:00Z">
            <w:rPr>
              <w:rFonts w:ascii="Times New Roman" w:hAnsi="Times New Roman"/>
              <w:sz w:val="24"/>
              <w:szCs w:val="24"/>
              <w:lang w:val="en-US"/>
            </w:rPr>
          </w:rPrChange>
        </w:rPr>
      </w:pPr>
      <w:proofErr w:type="spellStart"/>
      <w:r w:rsidRPr="000D46AE">
        <w:rPr>
          <w:rFonts w:ascii="Times New Roman" w:hAnsi="Times New Roman"/>
          <w:sz w:val="24"/>
          <w:szCs w:val="24"/>
          <w:lang w:val="en-US"/>
          <w:rPrChange w:id="6534" w:author="Microsoft Office User" w:date="2019-10-30T11:35:00Z">
            <w:rPr>
              <w:rFonts w:ascii="Times New Roman" w:hAnsi="Times New Roman"/>
              <w:sz w:val="24"/>
              <w:szCs w:val="24"/>
              <w:lang w:val="en-US"/>
            </w:rPr>
          </w:rPrChange>
        </w:rPr>
        <w:t>Otten</w:t>
      </w:r>
      <w:proofErr w:type="spellEnd"/>
      <w:r w:rsidRPr="000D46AE">
        <w:rPr>
          <w:rFonts w:ascii="Times New Roman" w:hAnsi="Times New Roman"/>
          <w:sz w:val="24"/>
          <w:szCs w:val="24"/>
          <w:lang w:val="en-US"/>
          <w:rPrChange w:id="6535" w:author="Microsoft Office User" w:date="2019-10-30T11:35:00Z">
            <w:rPr>
              <w:rFonts w:ascii="Times New Roman" w:hAnsi="Times New Roman"/>
              <w:sz w:val="24"/>
              <w:szCs w:val="24"/>
              <w:lang w:val="en-US"/>
            </w:rPr>
          </w:rPrChange>
        </w:rPr>
        <w:t>, S. (2016). The Minimal Group Paradigm and its maximal impact in research on social</w:t>
      </w:r>
      <w:r w:rsidRPr="000D46AE">
        <w:rPr>
          <w:rFonts w:ascii="Times New Roman" w:hAnsi="Times New Roman"/>
          <w:sz w:val="24"/>
          <w:szCs w:val="24"/>
          <w:lang w:val="en-US"/>
          <w:rPrChange w:id="6536" w:author="Microsoft Office User" w:date="2019-10-30T11:35:00Z">
            <w:rPr>
              <w:rFonts w:ascii="Times New Roman" w:hAnsi="Times New Roman"/>
              <w:sz w:val="24"/>
              <w:szCs w:val="24"/>
              <w:lang w:val="en-US"/>
            </w:rPr>
          </w:rPrChange>
        </w:rPr>
        <w:tab/>
        <w:t xml:space="preserve">categorization. </w:t>
      </w:r>
      <w:r w:rsidRPr="000D46AE">
        <w:rPr>
          <w:rFonts w:ascii="Times New Roman" w:hAnsi="Times New Roman"/>
          <w:i/>
          <w:sz w:val="24"/>
          <w:szCs w:val="24"/>
          <w:lang w:val="en-US"/>
          <w:rPrChange w:id="6537" w:author="Microsoft Office User" w:date="2019-10-30T11:35:00Z">
            <w:rPr>
              <w:rFonts w:ascii="Times New Roman" w:hAnsi="Times New Roman"/>
              <w:i/>
              <w:sz w:val="24"/>
              <w:szCs w:val="24"/>
              <w:lang w:val="en-US"/>
            </w:rPr>
          </w:rPrChange>
        </w:rPr>
        <w:t>Current Opinion in Psychology, 11</w:t>
      </w:r>
      <w:r w:rsidRPr="000D46AE">
        <w:rPr>
          <w:rFonts w:ascii="Times New Roman" w:hAnsi="Times New Roman"/>
          <w:sz w:val="24"/>
          <w:szCs w:val="24"/>
          <w:lang w:val="en-US"/>
          <w:rPrChange w:id="6538" w:author="Microsoft Office User" w:date="2019-10-30T11:35:00Z">
            <w:rPr>
              <w:rFonts w:ascii="Times New Roman" w:hAnsi="Times New Roman"/>
              <w:sz w:val="24"/>
              <w:szCs w:val="24"/>
              <w:lang w:val="en-US"/>
            </w:rPr>
          </w:rPrChange>
        </w:rPr>
        <w:t>, 85-89.</w:t>
      </w:r>
    </w:p>
    <w:p w14:paraId="1EAF5653" w14:textId="617CE0D7" w:rsidR="00AB4CF1" w:rsidRPr="000D46AE" w:rsidRDefault="00AB4CF1" w:rsidP="00B01AE9">
      <w:pPr>
        <w:pStyle w:val="text"/>
        <w:spacing w:before="0" w:beforeAutospacing="0" w:after="0" w:afterAutospacing="0" w:line="480" w:lineRule="auto"/>
        <w:rPr>
          <w:rFonts w:ascii="Times New Roman" w:hAnsi="Times New Roman"/>
          <w:sz w:val="24"/>
          <w:szCs w:val="24"/>
          <w:lang w:val="en-US"/>
          <w:rPrChange w:id="6539" w:author="Microsoft Office User" w:date="2019-10-30T11:35:00Z">
            <w:rPr>
              <w:rFonts w:ascii="Times New Roman" w:hAnsi="Times New Roman"/>
              <w:sz w:val="24"/>
              <w:szCs w:val="24"/>
              <w:lang w:val="en-US"/>
            </w:rPr>
          </w:rPrChange>
        </w:rPr>
      </w:pPr>
      <w:proofErr w:type="spellStart"/>
      <w:r w:rsidRPr="000D46AE">
        <w:rPr>
          <w:rFonts w:ascii="Times New Roman" w:hAnsi="Times New Roman"/>
          <w:sz w:val="24"/>
          <w:szCs w:val="24"/>
          <w:lang w:val="en-US"/>
          <w:rPrChange w:id="6540" w:author="Microsoft Office User" w:date="2019-10-30T11:35:00Z">
            <w:rPr>
              <w:rFonts w:ascii="Times New Roman" w:hAnsi="Times New Roman"/>
              <w:sz w:val="24"/>
              <w:szCs w:val="24"/>
              <w:lang w:val="en-US"/>
            </w:rPr>
          </w:rPrChange>
        </w:rPr>
        <w:lastRenderedPageBreak/>
        <w:t>Paustian-Underdahl</w:t>
      </w:r>
      <w:proofErr w:type="spellEnd"/>
      <w:r w:rsidRPr="000D46AE">
        <w:rPr>
          <w:rFonts w:ascii="Times New Roman" w:hAnsi="Times New Roman"/>
          <w:sz w:val="24"/>
          <w:szCs w:val="24"/>
          <w:lang w:val="en-US"/>
          <w:rPrChange w:id="6541" w:author="Microsoft Office User" w:date="2019-10-30T11:35:00Z">
            <w:rPr>
              <w:rFonts w:ascii="Times New Roman" w:hAnsi="Times New Roman"/>
              <w:sz w:val="24"/>
              <w:szCs w:val="24"/>
              <w:lang w:val="en-US"/>
            </w:rPr>
          </w:rPrChange>
        </w:rPr>
        <w:t>, S. C., &amp; Walker, L. S. (2016). Revisiting the beauty is beastly effect:</w:t>
      </w:r>
      <w:r w:rsidRPr="000D46AE">
        <w:rPr>
          <w:rFonts w:ascii="Times New Roman" w:hAnsi="Times New Roman"/>
          <w:sz w:val="24"/>
          <w:szCs w:val="24"/>
          <w:lang w:val="en-US"/>
          <w:rPrChange w:id="6542" w:author="Microsoft Office User" w:date="2019-10-30T11:35:00Z">
            <w:rPr>
              <w:rFonts w:ascii="Times New Roman" w:hAnsi="Times New Roman"/>
              <w:sz w:val="24"/>
              <w:szCs w:val="24"/>
              <w:lang w:val="en-US"/>
            </w:rPr>
          </w:rPrChange>
        </w:rPr>
        <w:tab/>
        <w:t xml:space="preserve">examining when and why sex and attractiveness impact hiring judgments. </w:t>
      </w:r>
      <w:r w:rsidRPr="000D46AE">
        <w:rPr>
          <w:rFonts w:ascii="Times New Roman" w:hAnsi="Times New Roman"/>
          <w:i/>
          <w:sz w:val="24"/>
          <w:szCs w:val="24"/>
          <w:lang w:val="en-US"/>
          <w:rPrChange w:id="6543" w:author="Microsoft Office User" w:date="2019-10-30T11:35:00Z">
            <w:rPr>
              <w:rFonts w:ascii="Times New Roman" w:hAnsi="Times New Roman"/>
              <w:i/>
              <w:sz w:val="24"/>
              <w:szCs w:val="24"/>
              <w:lang w:val="en-US"/>
            </w:rPr>
          </w:rPrChange>
        </w:rPr>
        <w:t>The</w:t>
      </w:r>
      <w:r w:rsidRPr="000D46AE">
        <w:rPr>
          <w:rFonts w:ascii="Times New Roman" w:hAnsi="Times New Roman"/>
          <w:i/>
          <w:sz w:val="24"/>
          <w:szCs w:val="24"/>
          <w:lang w:val="en-US"/>
          <w:rPrChange w:id="6544" w:author="Microsoft Office User" w:date="2019-10-30T11:35:00Z">
            <w:rPr>
              <w:rFonts w:ascii="Times New Roman" w:hAnsi="Times New Roman"/>
              <w:i/>
              <w:sz w:val="24"/>
              <w:szCs w:val="24"/>
              <w:lang w:val="en-US"/>
            </w:rPr>
          </w:rPrChange>
        </w:rPr>
        <w:tab/>
      </w:r>
      <w:r w:rsidRPr="000D46AE">
        <w:rPr>
          <w:rFonts w:ascii="Times New Roman" w:hAnsi="Times New Roman"/>
          <w:i/>
          <w:sz w:val="24"/>
          <w:szCs w:val="24"/>
          <w:lang w:val="en-US"/>
          <w:rPrChange w:id="6545" w:author="Microsoft Office User" w:date="2019-10-30T11:35:00Z">
            <w:rPr>
              <w:rFonts w:ascii="Times New Roman" w:hAnsi="Times New Roman"/>
              <w:i/>
              <w:sz w:val="24"/>
              <w:szCs w:val="24"/>
              <w:lang w:val="en-US"/>
            </w:rPr>
          </w:rPrChange>
        </w:rPr>
        <w:tab/>
        <w:t>International Journal of Human Resource Management, 27(10),</w:t>
      </w:r>
      <w:r w:rsidRPr="000D46AE">
        <w:rPr>
          <w:rFonts w:ascii="Times New Roman" w:hAnsi="Times New Roman"/>
          <w:sz w:val="24"/>
          <w:szCs w:val="24"/>
          <w:lang w:val="en-US"/>
          <w:rPrChange w:id="6546" w:author="Microsoft Office User" w:date="2019-10-30T11:35:00Z">
            <w:rPr>
              <w:rFonts w:ascii="Times New Roman" w:hAnsi="Times New Roman"/>
              <w:sz w:val="24"/>
              <w:szCs w:val="24"/>
              <w:lang w:val="en-US"/>
            </w:rPr>
          </w:rPrChange>
        </w:rPr>
        <w:t xml:space="preserve"> 1034-1058.</w:t>
      </w:r>
    </w:p>
    <w:p w14:paraId="69EC8414" w14:textId="1277F2EE"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547" w:author="Microsoft Office User" w:date="2019-10-30T11:35:00Z">
            <w:rPr>
              <w:rFonts w:ascii="Times New Roman" w:hAnsi="Times New Roman"/>
              <w:sz w:val="24"/>
              <w:szCs w:val="24"/>
              <w:lang w:val="en-US"/>
            </w:rPr>
          </w:rPrChange>
        </w:rPr>
      </w:pPr>
      <w:proofErr w:type="spellStart"/>
      <w:r w:rsidRPr="000D46AE">
        <w:rPr>
          <w:rFonts w:ascii="Times New Roman" w:hAnsi="Times New Roman"/>
          <w:sz w:val="24"/>
          <w:szCs w:val="24"/>
          <w:lang w:val="en-US"/>
          <w:rPrChange w:id="6548" w:author="Microsoft Office User" w:date="2019-10-30T11:35:00Z">
            <w:rPr>
              <w:rFonts w:ascii="Times New Roman" w:hAnsi="Times New Roman"/>
              <w:sz w:val="24"/>
              <w:szCs w:val="24"/>
              <w:lang w:val="en-US"/>
            </w:rPr>
          </w:rPrChange>
        </w:rPr>
        <w:t>Phau</w:t>
      </w:r>
      <w:proofErr w:type="spellEnd"/>
      <w:r w:rsidRPr="000D46AE">
        <w:rPr>
          <w:rFonts w:ascii="Times New Roman" w:hAnsi="Times New Roman"/>
          <w:sz w:val="24"/>
          <w:szCs w:val="24"/>
          <w:lang w:val="en-US"/>
          <w:rPrChange w:id="6549" w:author="Microsoft Office User" w:date="2019-10-30T11:35:00Z">
            <w:rPr>
              <w:rFonts w:ascii="Times New Roman" w:hAnsi="Times New Roman"/>
              <w:sz w:val="24"/>
              <w:szCs w:val="24"/>
              <w:lang w:val="en-US"/>
            </w:rPr>
          </w:rPrChange>
        </w:rPr>
        <w:t xml:space="preserve">, I., &amp; </w:t>
      </w:r>
      <w:proofErr w:type="spellStart"/>
      <w:r w:rsidRPr="000D46AE">
        <w:rPr>
          <w:rFonts w:ascii="Times New Roman" w:hAnsi="Times New Roman"/>
          <w:sz w:val="24"/>
          <w:szCs w:val="24"/>
          <w:lang w:val="en-US"/>
          <w:rPrChange w:id="6550" w:author="Microsoft Office User" w:date="2019-10-30T11:35:00Z">
            <w:rPr>
              <w:rFonts w:ascii="Times New Roman" w:hAnsi="Times New Roman"/>
              <w:sz w:val="24"/>
              <w:szCs w:val="24"/>
              <w:lang w:val="en-US"/>
            </w:rPr>
          </w:rPrChange>
        </w:rPr>
        <w:t>Teah</w:t>
      </w:r>
      <w:proofErr w:type="spellEnd"/>
      <w:r w:rsidRPr="000D46AE">
        <w:rPr>
          <w:rFonts w:ascii="Times New Roman" w:hAnsi="Times New Roman"/>
          <w:sz w:val="24"/>
          <w:szCs w:val="24"/>
          <w:lang w:val="en-US"/>
          <w:rPrChange w:id="6551" w:author="Microsoft Office User" w:date="2019-10-30T11:35:00Z">
            <w:rPr>
              <w:rFonts w:ascii="Times New Roman" w:hAnsi="Times New Roman"/>
              <w:sz w:val="24"/>
              <w:szCs w:val="24"/>
              <w:lang w:val="en-US"/>
            </w:rPr>
          </w:rPrChange>
        </w:rPr>
        <w:t>, M. (2009). Devil wears (counterfeit) Prada: a study of antecedents and</w:t>
      </w:r>
      <w:r w:rsidRPr="000D46AE">
        <w:rPr>
          <w:rFonts w:ascii="Times New Roman" w:hAnsi="Times New Roman"/>
          <w:sz w:val="24"/>
          <w:szCs w:val="24"/>
          <w:lang w:val="en-US"/>
          <w:rPrChange w:id="6552" w:author="Microsoft Office User" w:date="2019-10-30T11:35:00Z">
            <w:rPr>
              <w:rFonts w:ascii="Times New Roman" w:hAnsi="Times New Roman"/>
              <w:sz w:val="24"/>
              <w:szCs w:val="24"/>
              <w:lang w:val="en-US"/>
            </w:rPr>
          </w:rPrChange>
        </w:rPr>
        <w:tab/>
      </w:r>
      <w:r w:rsidRPr="000D46AE">
        <w:rPr>
          <w:rFonts w:ascii="Times New Roman" w:hAnsi="Times New Roman"/>
          <w:sz w:val="24"/>
          <w:szCs w:val="24"/>
          <w:lang w:val="en-US"/>
          <w:rPrChange w:id="6553" w:author="Microsoft Office User" w:date="2019-10-30T11:35:00Z">
            <w:rPr>
              <w:rFonts w:ascii="Times New Roman" w:hAnsi="Times New Roman"/>
              <w:sz w:val="24"/>
              <w:szCs w:val="24"/>
              <w:lang w:val="en-US"/>
            </w:rPr>
          </w:rPrChange>
        </w:rPr>
        <w:tab/>
        <w:t xml:space="preserve">outcomes of attitudes towards counterfeits of luxury brands. </w:t>
      </w:r>
      <w:r w:rsidRPr="000D46AE">
        <w:rPr>
          <w:rFonts w:ascii="Times New Roman" w:hAnsi="Times New Roman"/>
          <w:i/>
          <w:sz w:val="24"/>
          <w:szCs w:val="24"/>
          <w:lang w:val="en-US"/>
          <w:rPrChange w:id="6554" w:author="Microsoft Office User" w:date="2019-10-30T11:35:00Z">
            <w:rPr>
              <w:rFonts w:ascii="Times New Roman" w:hAnsi="Times New Roman"/>
              <w:i/>
              <w:sz w:val="24"/>
              <w:szCs w:val="24"/>
              <w:lang w:val="en-US"/>
            </w:rPr>
          </w:rPrChange>
        </w:rPr>
        <w:t>Journal of Consumer</w:t>
      </w:r>
      <w:r w:rsidRPr="000D46AE">
        <w:rPr>
          <w:rFonts w:ascii="Times New Roman" w:hAnsi="Times New Roman"/>
          <w:i/>
          <w:sz w:val="24"/>
          <w:szCs w:val="24"/>
          <w:lang w:val="en-US"/>
          <w:rPrChange w:id="6555" w:author="Microsoft Office User" w:date="2019-10-30T11:35:00Z">
            <w:rPr>
              <w:rFonts w:ascii="Times New Roman" w:hAnsi="Times New Roman"/>
              <w:i/>
              <w:sz w:val="24"/>
              <w:szCs w:val="24"/>
              <w:lang w:val="en-US"/>
            </w:rPr>
          </w:rPrChange>
        </w:rPr>
        <w:tab/>
        <w:t>Marketing, 26(1)</w:t>
      </w:r>
      <w:r w:rsidRPr="000D46AE">
        <w:rPr>
          <w:rFonts w:ascii="Times New Roman" w:hAnsi="Times New Roman"/>
          <w:sz w:val="24"/>
          <w:szCs w:val="24"/>
          <w:lang w:val="en-US"/>
          <w:rPrChange w:id="6556" w:author="Microsoft Office User" w:date="2019-10-30T11:35:00Z">
            <w:rPr>
              <w:rFonts w:ascii="Times New Roman" w:hAnsi="Times New Roman"/>
              <w:sz w:val="24"/>
              <w:szCs w:val="24"/>
              <w:lang w:val="en-US"/>
            </w:rPr>
          </w:rPrChange>
        </w:rPr>
        <w:t>, 15-27.</w:t>
      </w:r>
    </w:p>
    <w:p w14:paraId="3193DD24" w14:textId="77777777" w:rsidR="0057659C" w:rsidRPr="000D46AE" w:rsidRDefault="0057659C" w:rsidP="00B01AE9">
      <w:pPr>
        <w:pStyle w:val="text"/>
        <w:spacing w:before="0" w:beforeAutospacing="0" w:after="0" w:afterAutospacing="0" w:line="480" w:lineRule="auto"/>
        <w:rPr>
          <w:rFonts w:ascii="Times New Roman" w:hAnsi="Times New Roman"/>
          <w:sz w:val="24"/>
          <w:szCs w:val="24"/>
          <w:lang w:val="en-US"/>
          <w:rPrChange w:id="6557"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558" w:author="Microsoft Office User" w:date="2019-10-30T11:35:00Z">
            <w:rPr>
              <w:rFonts w:ascii="Times New Roman" w:hAnsi="Times New Roman"/>
              <w:sz w:val="24"/>
              <w:szCs w:val="24"/>
              <w:lang w:val="en-US"/>
            </w:rPr>
          </w:rPrChange>
        </w:rPr>
        <w:t>Rescorla, R. A., &amp; Wagner, A. R. (1972). A theory of Pavlovian conditioning: Variations in</w:t>
      </w:r>
      <w:r w:rsidRPr="000D46AE">
        <w:rPr>
          <w:rFonts w:ascii="Times New Roman" w:hAnsi="Times New Roman"/>
          <w:sz w:val="24"/>
          <w:szCs w:val="24"/>
          <w:lang w:val="en-US"/>
          <w:rPrChange w:id="6559" w:author="Microsoft Office User" w:date="2019-10-30T11:35:00Z">
            <w:rPr>
              <w:rFonts w:ascii="Times New Roman" w:hAnsi="Times New Roman"/>
              <w:sz w:val="24"/>
              <w:szCs w:val="24"/>
              <w:lang w:val="en-US"/>
            </w:rPr>
          </w:rPrChange>
        </w:rPr>
        <w:tab/>
        <w:t xml:space="preserve">the effectiveness of reinforcement and nonreinforcement. In Black, A. H., &amp; </w:t>
      </w:r>
      <w:proofErr w:type="spellStart"/>
      <w:r w:rsidRPr="000D46AE">
        <w:rPr>
          <w:rFonts w:ascii="Times New Roman" w:hAnsi="Times New Roman"/>
          <w:sz w:val="24"/>
          <w:szCs w:val="24"/>
          <w:lang w:val="en-US"/>
          <w:rPrChange w:id="6560" w:author="Microsoft Office User" w:date="2019-10-30T11:35:00Z">
            <w:rPr>
              <w:rFonts w:ascii="Times New Roman" w:hAnsi="Times New Roman"/>
              <w:sz w:val="24"/>
              <w:szCs w:val="24"/>
              <w:lang w:val="en-US"/>
            </w:rPr>
          </w:rPrChange>
        </w:rPr>
        <w:t>Prokasy</w:t>
      </w:r>
      <w:proofErr w:type="spellEnd"/>
      <w:r w:rsidRPr="000D46AE">
        <w:rPr>
          <w:rFonts w:ascii="Times New Roman" w:hAnsi="Times New Roman"/>
          <w:sz w:val="24"/>
          <w:szCs w:val="24"/>
          <w:lang w:val="en-US"/>
          <w:rPrChange w:id="6561" w:author="Microsoft Office User" w:date="2019-10-30T11:35:00Z">
            <w:rPr>
              <w:rFonts w:ascii="Times New Roman" w:hAnsi="Times New Roman"/>
              <w:sz w:val="24"/>
              <w:szCs w:val="24"/>
              <w:lang w:val="en-US"/>
            </w:rPr>
          </w:rPrChange>
        </w:rPr>
        <w:t>,</w:t>
      </w:r>
      <w:r w:rsidRPr="000D46AE">
        <w:rPr>
          <w:rFonts w:ascii="Times New Roman" w:hAnsi="Times New Roman"/>
          <w:sz w:val="24"/>
          <w:szCs w:val="24"/>
          <w:lang w:val="en-US"/>
          <w:rPrChange w:id="6562" w:author="Microsoft Office User" w:date="2019-10-30T11:35:00Z">
            <w:rPr>
              <w:rFonts w:ascii="Times New Roman" w:hAnsi="Times New Roman"/>
              <w:sz w:val="24"/>
              <w:szCs w:val="24"/>
              <w:lang w:val="en-US"/>
            </w:rPr>
          </w:rPrChange>
        </w:rPr>
        <w:tab/>
        <w:t xml:space="preserve">W. F. (Eds.), </w:t>
      </w:r>
      <w:r w:rsidRPr="000D46AE">
        <w:rPr>
          <w:rFonts w:ascii="Times New Roman" w:hAnsi="Times New Roman"/>
          <w:i/>
          <w:sz w:val="24"/>
          <w:szCs w:val="24"/>
          <w:lang w:val="en-US"/>
          <w:rPrChange w:id="6563" w:author="Microsoft Office User" w:date="2019-10-30T11:35:00Z">
            <w:rPr>
              <w:rFonts w:ascii="Times New Roman" w:hAnsi="Times New Roman"/>
              <w:i/>
              <w:sz w:val="24"/>
              <w:szCs w:val="24"/>
              <w:lang w:val="en-US"/>
            </w:rPr>
          </w:rPrChange>
        </w:rPr>
        <w:t>Classical conditioning II: Current research and theory</w:t>
      </w:r>
      <w:r w:rsidRPr="000D46AE">
        <w:rPr>
          <w:rFonts w:ascii="Times New Roman" w:hAnsi="Times New Roman"/>
          <w:sz w:val="24"/>
          <w:szCs w:val="24"/>
          <w:lang w:val="en-US"/>
          <w:rPrChange w:id="6564" w:author="Microsoft Office User" w:date="2019-10-30T11:35:00Z">
            <w:rPr>
              <w:rFonts w:ascii="Times New Roman" w:hAnsi="Times New Roman"/>
              <w:sz w:val="24"/>
              <w:szCs w:val="24"/>
              <w:lang w:val="en-US"/>
            </w:rPr>
          </w:rPrChange>
        </w:rPr>
        <w:t xml:space="preserve"> (pp. 64–99). New</w:t>
      </w:r>
      <w:r w:rsidRPr="000D46AE">
        <w:rPr>
          <w:rFonts w:ascii="Times New Roman" w:hAnsi="Times New Roman"/>
          <w:sz w:val="24"/>
          <w:szCs w:val="24"/>
          <w:lang w:val="en-US"/>
          <w:rPrChange w:id="6565" w:author="Microsoft Office User" w:date="2019-10-30T11:35:00Z">
            <w:rPr>
              <w:rFonts w:ascii="Times New Roman" w:hAnsi="Times New Roman"/>
              <w:sz w:val="24"/>
              <w:szCs w:val="24"/>
              <w:lang w:val="en-US"/>
            </w:rPr>
          </w:rPrChange>
        </w:rPr>
        <w:tab/>
        <w:t>York: Appleton-Century-Crofts.</w:t>
      </w:r>
    </w:p>
    <w:p w14:paraId="7DECB264" w14:textId="6B76D4A2" w:rsidR="008F2632" w:rsidRPr="000D46AE" w:rsidRDefault="008F2632" w:rsidP="00B820C1">
      <w:pPr>
        <w:pStyle w:val="text"/>
        <w:spacing w:before="0" w:beforeAutospacing="0" w:after="0" w:afterAutospacing="0" w:line="480" w:lineRule="auto"/>
        <w:ind w:left="709" w:hanging="709"/>
        <w:rPr>
          <w:rFonts w:ascii="Times New Roman" w:hAnsi="Times New Roman"/>
          <w:sz w:val="24"/>
          <w:szCs w:val="24"/>
          <w:lang w:val="en-US"/>
          <w:rPrChange w:id="6566"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567" w:author="Microsoft Office User" w:date="2019-10-30T11:35:00Z">
            <w:rPr>
              <w:rFonts w:ascii="Times New Roman" w:hAnsi="Times New Roman"/>
              <w:sz w:val="24"/>
              <w:szCs w:val="24"/>
              <w:lang w:val="en-US"/>
            </w:rPr>
          </w:rPrChange>
        </w:rPr>
        <w:t xml:space="preserve">Sawilowsky, S. S. (2009). New effect size rules of thumb. </w:t>
      </w:r>
      <w:r w:rsidRPr="000D46AE">
        <w:rPr>
          <w:rFonts w:ascii="Times New Roman" w:hAnsi="Times New Roman"/>
          <w:i/>
          <w:sz w:val="24"/>
          <w:szCs w:val="24"/>
          <w:lang w:val="en-US"/>
          <w:rPrChange w:id="6568" w:author="Microsoft Office User" w:date="2019-10-30T11:35:00Z">
            <w:rPr>
              <w:rFonts w:ascii="Times New Roman" w:hAnsi="Times New Roman"/>
              <w:i/>
              <w:sz w:val="24"/>
              <w:szCs w:val="24"/>
              <w:lang w:val="en-US"/>
            </w:rPr>
          </w:rPrChange>
        </w:rPr>
        <w:t>Journal of Modern Applied Statistical Methods, 8</w:t>
      </w:r>
      <w:r w:rsidRPr="000D46AE">
        <w:rPr>
          <w:rFonts w:ascii="Times New Roman" w:hAnsi="Times New Roman"/>
          <w:sz w:val="24"/>
          <w:szCs w:val="24"/>
          <w:lang w:val="en-US"/>
          <w:rPrChange w:id="6569" w:author="Microsoft Office User" w:date="2019-10-30T11:35:00Z">
            <w:rPr>
              <w:rFonts w:ascii="Times New Roman" w:hAnsi="Times New Roman"/>
              <w:sz w:val="24"/>
              <w:szCs w:val="24"/>
              <w:lang w:val="en-US"/>
            </w:rPr>
          </w:rPrChange>
        </w:rPr>
        <w:t>(2), 597-599.</w:t>
      </w:r>
    </w:p>
    <w:p w14:paraId="10977ACF" w14:textId="77777777" w:rsidR="0057659C" w:rsidRPr="000D46AE" w:rsidRDefault="0057659C" w:rsidP="00B820C1">
      <w:pPr>
        <w:pStyle w:val="text"/>
        <w:spacing w:before="0" w:beforeAutospacing="0" w:after="0" w:afterAutospacing="0" w:line="480" w:lineRule="auto"/>
        <w:rPr>
          <w:rFonts w:ascii="Times New Roman" w:hAnsi="Times New Roman"/>
          <w:sz w:val="24"/>
          <w:szCs w:val="24"/>
          <w:lang w:val="en-US"/>
          <w:rPrChange w:id="6570" w:author="Microsoft Office User" w:date="2019-10-30T11:35:00Z">
            <w:rPr>
              <w:rFonts w:ascii="Times New Roman" w:hAnsi="Times New Roman"/>
              <w:sz w:val="24"/>
              <w:szCs w:val="24"/>
              <w:lang w:val="en-US"/>
            </w:rPr>
          </w:rPrChange>
        </w:rPr>
      </w:pPr>
      <w:proofErr w:type="spellStart"/>
      <w:r w:rsidRPr="000D46AE">
        <w:rPr>
          <w:rFonts w:ascii="Times New Roman" w:hAnsi="Times New Roman"/>
          <w:sz w:val="24"/>
          <w:szCs w:val="24"/>
          <w:lang w:val="en-US"/>
          <w:rPrChange w:id="6571" w:author="Microsoft Office User" w:date="2019-10-30T11:35:00Z">
            <w:rPr>
              <w:rFonts w:ascii="Times New Roman" w:hAnsi="Times New Roman"/>
              <w:sz w:val="24"/>
              <w:szCs w:val="24"/>
              <w:lang w:val="en-US"/>
            </w:rPr>
          </w:rPrChange>
        </w:rPr>
        <w:t>Sigall</w:t>
      </w:r>
      <w:proofErr w:type="spellEnd"/>
      <w:r w:rsidRPr="000D46AE">
        <w:rPr>
          <w:rFonts w:ascii="Times New Roman" w:hAnsi="Times New Roman"/>
          <w:sz w:val="24"/>
          <w:szCs w:val="24"/>
          <w:lang w:val="en-US"/>
          <w:rPrChange w:id="6572" w:author="Microsoft Office User" w:date="2019-10-30T11:35:00Z">
            <w:rPr>
              <w:rFonts w:ascii="Times New Roman" w:hAnsi="Times New Roman"/>
              <w:sz w:val="24"/>
              <w:szCs w:val="24"/>
              <w:lang w:val="en-US"/>
            </w:rPr>
          </w:rPrChange>
        </w:rPr>
        <w:t>, H., &amp; Landy, D. (1973). Radiating beauty: effects of having a physically attractive</w:t>
      </w:r>
      <w:r w:rsidRPr="000D46AE">
        <w:rPr>
          <w:rFonts w:ascii="Times New Roman" w:hAnsi="Times New Roman"/>
          <w:sz w:val="24"/>
          <w:szCs w:val="24"/>
          <w:lang w:val="en-US"/>
          <w:rPrChange w:id="6573" w:author="Microsoft Office User" w:date="2019-10-30T11:35:00Z">
            <w:rPr>
              <w:rFonts w:ascii="Times New Roman" w:hAnsi="Times New Roman"/>
              <w:sz w:val="24"/>
              <w:szCs w:val="24"/>
              <w:lang w:val="en-US"/>
            </w:rPr>
          </w:rPrChange>
        </w:rPr>
        <w:tab/>
        <w:t xml:space="preserve">partner on person perception. </w:t>
      </w:r>
      <w:r w:rsidRPr="000D46AE">
        <w:rPr>
          <w:rFonts w:ascii="Times New Roman" w:hAnsi="Times New Roman"/>
          <w:i/>
          <w:sz w:val="24"/>
          <w:szCs w:val="24"/>
          <w:lang w:val="en-US"/>
          <w:rPrChange w:id="6574" w:author="Microsoft Office User" w:date="2019-10-30T11:35:00Z">
            <w:rPr>
              <w:rFonts w:ascii="Times New Roman" w:hAnsi="Times New Roman"/>
              <w:i/>
              <w:sz w:val="24"/>
              <w:szCs w:val="24"/>
              <w:lang w:val="en-US"/>
            </w:rPr>
          </w:rPrChange>
        </w:rPr>
        <w:t>Journal of Personality and Social Psychology, 28(2),</w:t>
      </w:r>
      <w:r w:rsidRPr="000D46AE">
        <w:rPr>
          <w:rFonts w:ascii="Times New Roman" w:hAnsi="Times New Roman"/>
          <w:i/>
          <w:sz w:val="24"/>
          <w:szCs w:val="24"/>
          <w:lang w:val="en-US"/>
          <w:rPrChange w:id="6575" w:author="Microsoft Office User" w:date="2019-10-30T11:35:00Z">
            <w:rPr>
              <w:rFonts w:ascii="Times New Roman" w:hAnsi="Times New Roman"/>
              <w:i/>
              <w:sz w:val="24"/>
              <w:szCs w:val="24"/>
              <w:lang w:val="en-US"/>
            </w:rPr>
          </w:rPrChange>
        </w:rPr>
        <w:tab/>
      </w:r>
      <w:r w:rsidRPr="000D46AE">
        <w:rPr>
          <w:rFonts w:ascii="Times New Roman" w:hAnsi="Times New Roman"/>
          <w:sz w:val="24"/>
          <w:szCs w:val="24"/>
          <w:lang w:val="en-US"/>
          <w:rPrChange w:id="6576" w:author="Microsoft Office User" w:date="2019-10-30T11:35:00Z">
            <w:rPr>
              <w:rFonts w:ascii="Times New Roman" w:hAnsi="Times New Roman"/>
              <w:sz w:val="24"/>
              <w:szCs w:val="24"/>
              <w:lang w:val="en-US"/>
            </w:rPr>
          </w:rPrChange>
        </w:rPr>
        <w:t>218-224.</w:t>
      </w:r>
    </w:p>
    <w:p w14:paraId="1E4F0AAD" w14:textId="77777777" w:rsidR="0057659C" w:rsidRPr="000D46AE" w:rsidRDefault="0057659C" w:rsidP="00B820C1">
      <w:pPr>
        <w:pStyle w:val="text"/>
        <w:spacing w:before="0" w:beforeAutospacing="0" w:after="0" w:afterAutospacing="0" w:line="480" w:lineRule="auto"/>
        <w:rPr>
          <w:rFonts w:ascii="Times New Roman" w:hAnsi="Times New Roman"/>
          <w:sz w:val="24"/>
          <w:szCs w:val="24"/>
          <w:lang w:val="en-US"/>
          <w:rPrChange w:id="6577"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578" w:author="Microsoft Office User" w:date="2019-10-30T11:35:00Z">
            <w:rPr>
              <w:rFonts w:ascii="Times New Roman" w:hAnsi="Times New Roman"/>
              <w:sz w:val="24"/>
              <w:szCs w:val="24"/>
              <w:lang w:val="en-US"/>
            </w:rPr>
          </w:rPrChange>
        </w:rPr>
        <w:t xml:space="preserve">Tajfel, H., </w:t>
      </w:r>
      <w:proofErr w:type="spellStart"/>
      <w:r w:rsidRPr="000D46AE">
        <w:rPr>
          <w:rFonts w:ascii="Times New Roman" w:hAnsi="Times New Roman"/>
          <w:sz w:val="24"/>
          <w:szCs w:val="24"/>
          <w:lang w:val="en-US"/>
          <w:rPrChange w:id="6579" w:author="Microsoft Office User" w:date="2019-10-30T11:35:00Z">
            <w:rPr>
              <w:rFonts w:ascii="Times New Roman" w:hAnsi="Times New Roman"/>
              <w:sz w:val="24"/>
              <w:szCs w:val="24"/>
              <w:lang w:val="en-US"/>
            </w:rPr>
          </w:rPrChange>
        </w:rPr>
        <w:t>Billig</w:t>
      </w:r>
      <w:proofErr w:type="spellEnd"/>
      <w:r w:rsidRPr="000D46AE">
        <w:rPr>
          <w:rFonts w:ascii="Times New Roman" w:hAnsi="Times New Roman"/>
          <w:sz w:val="24"/>
          <w:szCs w:val="24"/>
          <w:lang w:val="en-US"/>
          <w:rPrChange w:id="6580" w:author="Microsoft Office User" w:date="2019-10-30T11:35:00Z">
            <w:rPr>
              <w:rFonts w:ascii="Times New Roman" w:hAnsi="Times New Roman"/>
              <w:sz w:val="24"/>
              <w:szCs w:val="24"/>
              <w:lang w:val="en-US"/>
            </w:rPr>
          </w:rPrChange>
        </w:rPr>
        <w:t xml:space="preserve">, M. G., Bundy, R. P., &amp; </w:t>
      </w:r>
      <w:proofErr w:type="spellStart"/>
      <w:r w:rsidRPr="000D46AE">
        <w:rPr>
          <w:rFonts w:ascii="Times New Roman" w:hAnsi="Times New Roman"/>
          <w:sz w:val="24"/>
          <w:szCs w:val="24"/>
          <w:lang w:val="en-US"/>
          <w:rPrChange w:id="6581" w:author="Microsoft Office User" w:date="2019-10-30T11:35:00Z">
            <w:rPr>
              <w:rFonts w:ascii="Times New Roman" w:hAnsi="Times New Roman"/>
              <w:sz w:val="24"/>
              <w:szCs w:val="24"/>
              <w:lang w:val="en-US"/>
            </w:rPr>
          </w:rPrChange>
        </w:rPr>
        <w:t>Flament</w:t>
      </w:r>
      <w:proofErr w:type="spellEnd"/>
      <w:r w:rsidRPr="000D46AE">
        <w:rPr>
          <w:rFonts w:ascii="Times New Roman" w:hAnsi="Times New Roman"/>
          <w:sz w:val="24"/>
          <w:szCs w:val="24"/>
          <w:lang w:val="en-US"/>
          <w:rPrChange w:id="6582" w:author="Microsoft Office User" w:date="2019-10-30T11:35:00Z">
            <w:rPr>
              <w:rFonts w:ascii="Times New Roman" w:hAnsi="Times New Roman"/>
              <w:sz w:val="24"/>
              <w:szCs w:val="24"/>
              <w:lang w:val="en-US"/>
            </w:rPr>
          </w:rPrChange>
        </w:rPr>
        <w:t>, C. (1971). Social categorization and</w:t>
      </w:r>
      <w:r w:rsidRPr="000D46AE">
        <w:rPr>
          <w:rFonts w:ascii="Times New Roman" w:hAnsi="Times New Roman"/>
          <w:sz w:val="24"/>
          <w:szCs w:val="24"/>
          <w:lang w:val="en-US"/>
          <w:rPrChange w:id="6583" w:author="Microsoft Office User" w:date="2019-10-30T11:35:00Z">
            <w:rPr>
              <w:rFonts w:ascii="Times New Roman" w:hAnsi="Times New Roman"/>
              <w:sz w:val="24"/>
              <w:szCs w:val="24"/>
              <w:lang w:val="en-US"/>
            </w:rPr>
          </w:rPrChange>
        </w:rPr>
        <w:tab/>
      </w:r>
      <w:r w:rsidRPr="000D46AE">
        <w:rPr>
          <w:rFonts w:ascii="Times New Roman" w:hAnsi="Times New Roman"/>
          <w:sz w:val="24"/>
          <w:szCs w:val="24"/>
          <w:lang w:val="en-US"/>
          <w:rPrChange w:id="6584" w:author="Microsoft Office User" w:date="2019-10-30T11:35:00Z">
            <w:rPr>
              <w:rFonts w:ascii="Times New Roman" w:hAnsi="Times New Roman"/>
              <w:sz w:val="24"/>
              <w:szCs w:val="24"/>
              <w:lang w:val="en-US"/>
            </w:rPr>
          </w:rPrChange>
        </w:rPr>
        <w:tab/>
        <w:t xml:space="preserve">intergroup behaviour. </w:t>
      </w:r>
      <w:r w:rsidRPr="000D46AE">
        <w:rPr>
          <w:rFonts w:ascii="Times New Roman" w:hAnsi="Times New Roman"/>
          <w:i/>
          <w:sz w:val="24"/>
          <w:szCs w:val="24"/>
          <w:lang w:val="en-US"/>
          <w:rPrChange w:id="6585" w:author="Microsoft Office User" w:date="2019-10-30T11:35:00Z">
            <w:rPr>
              <w:rFonts w:ascii="Times New Roman" w:hAnsi="Times New Roman"/>
              <w:i/>
              <w:sz w:val="24"/>
              <w:szCs w:val="24"/>
              <w:lang w:val="en-US"/>
            </w:rPr>
          </w:rPrChange>
        </w:rPr>
        <w:t>European Journal of Social Psychology, 1(2),</w:t>
      </w:r>
      <w:r w:rsidRPr="000D46AE">
        <w:rPr>
          <w:rFonts w:ascii="Times New Roman" w:hAnsi="Times New Roman"/>
          <w:sz w:val="24"/>
          <w:szCs w:val="24"/>
          <w:lang w:val="en-US"/>
          <w:rPrChange w:id="6586" w:author="Microsoft Office User" w:date="2019-10-30T11:35:00Z">
            <w:rPr>
              <w:rFonts w:ascii="Times New Roman" w:hAnsi="Times New Roman"/>
              <w:sz w:val="24"/>
              <w:szCs w:val="24"/>
              <w:lang w:val="en-US"/>
            </w:rPr>
          </w:rPrChange>
        </w:rPr>
        <w:t xml:space="preserve"> 149-178.</w:t>
      </w:r>
    </w:p>
    <w:p w14:paraId="4F80835D" w14:textId="4783ECF9" w:rsidR="008C0DDC" w:rsidRPr="000D46AE" w:rsidRDefault="008C0DDC" w:rsidP="00B820C1">
      <w:pPr>
        <w:pStyle w:val="text"/>
        <w:spacing w:before="0" w:beforeAutospacing="0" w:after="0" w:afterAutospacing="0" w:line="480" w:lineRule="auto"/>
        <w:rPr>
          <w:rFonts w:ascii="Times New Roman" w:hAnsi="Times New Roman"/>
          <w:sz w:val="24"/>
          <w:szCs w:val="24"/>
          <w:lang w:val="en-US"/>
          <w:rPrChange w:id="6587"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588" w:author="Microsoft Office User" w:date="2019-10-30T11:35:00Z">
            <w:rPr>
              <w:rFonts w:ascii="Times New Roman" w:hAnsi="Times New Roman"/>
              <w:sz w:val="24"/>
              <w:szCs w:val="24"/>
              <w:lang w:val="en-US"/>
            </w:rPr>
          </w:rPrChange>
        </w:rPr>
        <w:t xml:space="preserve">Till, B. D., &amp; </w:t>
      </w:r>
      <w:proofErr w:type="spellStart"/>
      <w:r w:rsidRPr="000D46AE">
        <w:rPr>
          <w:rFonts w:ascii="Times New Roman" w:hAnsi="Times New Roman"/>
          <w:sz w:val="24"/>
          <w:szCs w:val="24"/>
          <w:lang w:val="en-US"/>
          <w:rPrChange w:id="6589" w:author="Microsoft Office User" w:date="2019-10-30T11:35:00Z">
            <w:rPr>
              <w:rFonts w:ascii="Times New Roman" w:hAnsi="Times New Roman"/>
              <w:sz w:val="24"/>
              <w:szCs w:val="24"/>
              <w:lang w:val="en-US"/>
            </w:rPr>
          </w:rPrChange>
        </w:rPr>
        <w:t>Priluck</w:t>
      </w:r>
      <w:proofErr w:type="spellEnd"/>
      <w:r w:rsidRPr="000D46AE">
        <w:rPr>
          <w:rFonts w:ascii="Times New Roman" w:hAnsi="Times New Roman"/>
          <w:sz w:val="24"/>
          <w:szCs w:val="24"/>
          <w:lang w:val="en-US"/>
          <w:rPrChange w:id="6590" w:author="Microsoft Office User" w:date="2019-10-30T11:35:00Z">
            <w:rPr>
              <w:rFonts w:ascii="Times New Roman" w:hAnsi="Times New Roman"/>
              <w:sz w:val="24"/>
              <w:szCs w:val="24"/>
              <w:lang w:val="en-US"/>
            </w:rPr>
          </w:rPrChange>
        </w:rPr>
        <w:t>, R. L. (2000). Stimulus generalization in classical conditioning: An</w:t>
      </w:r>
      <w:r w:rsidRPr="000D46AE">
        <w:rPr>
          <w:rFonts w:ascii="Times New Roman" w:hAnsi="Times New Roman"/>
          <w:sz w:val="24"/>
          <w:szCs w:val="24"/>
          <w:lang w:val="en-US"/>
          <w:rPrChange w:id="6591" w:author="Microsoft Office User" w:date="2019-10-30T11:35:00Z">
            <w:rPr>
              <w:rFonts w:ascii="Times New Roman" w:hAnsi="Times New Roman"/>
              <w:sz w:val="24"/>
              <w:szCs w:val="24"/>
              <w:lang w:val="en-US"/>
            </w:rPr>
          </w:rPrChange>
        </w:rPr>
        <w:tab/>
        <w:t xml:space="preserve">initial investigation and extension. </w:t>
      </w:r>
      <w:r w:rsidRPr="000D46AE">
        <w:rPr>
          <w:rFonts w:ascii="Times New Roman" w:hAnsi="Times New Roman"/>
          <w:i/>
          <w:sz w:val="24"/>
          <w:szCs w:val="24"/>
          <w:lang w:val="en-US"/>
          <w:rPrChange w:id="6592" w:author="Microsoft Office User" w:date="2019-10-30T11:35:00Z">
            <w:rPr>
              <w:rFonts w:ascii="Times New Roman" w:hAnsi="Times New Roman"/>
              <w:i/>
              <w:sz w:val="24"/>
              <w:szCs w:val="24"/>
              <w:lang w:val="en-US"/>
            </w:rPr>
          </w:rPrChange>
        </w:rPr>
        <w:t>Psychology &amp; Marketing, 17(1),</w:t>
      </w:r>
      <w:r w:rsidRPr="000D46AE">
        <w:rPr>
          <w:rFonts w:ascii="Times New Roman" w:hAnsi="Times New Roman"/>
          <w:sz w:val="24"/>
          <w:szCs w:val="24"/>
          <w:lang w:val="en-US"/>
          <w:rPrChange w:id="6593" w:author="Microsoft Office User" w:date="2019-10-30T11:35:00Z">
            <w:rPr>
              <w:rFonts w:ascii="Times New Roman" w:hAnsi="Times New Roman"/>
              <w:sz w:val="24"/>
              <w:szCs w:val="24"/>
              <w:lang w:val="en-US"/>
            </w:rPr>
          </w:rPrChange>
        </w:rPr>
        <w:t xml:space="preserve"> 55-72.</w:t>
      </w:r>
    </w:p>
    <w:p w14:paraId="59596085" w14:textId="34F253AA" w:rsidR="0057659C" w:rsidRPr="000D46AE" w:rsidRDefault="0057659C" w:rsidP="00B820C1">
      <w:pPr>
        <w:pStyle w:val="text"/>
        <w:spacing w:before="0" w:beforeAutospacing="0" w:after="0" w:afterAutospacing="0" w:line="480" w:lineRule="auto"/>
        <w:rPr>
          <w:rFonts w:ascii="Times New Roman" w:hAnsi="Times New Roman"/>
          <w:sz w:val="24"/>
          <w:szCs w:val="24"/>
          <w:lang w:val="en-US"/>
          <w:rPrChange w:id="6594"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595" w:author="Microsoft Office User" w:date="2019-10-30T11:35:00Z">
            <w:rPr>
              <w:rFonts w:ascii="Times New Roman" w:hAnsi="Times New Roman"/>
              <w:sz w:val="24"/>
              <w:szCs w:val="24"/>
              <w:lang w:val="en-US"/>
            </w:rPr>
          </w:rPrChange>
        </w:rPr>
        <w:t>Uhlmann, E. L., Zhu, L. L., Pizarro, D. A., &amp; Bloom, P. (2012). Blood is thicker: Moral</w:t>
      </w:r>
      <w:r w:rsidRPr="000D46AE">
        <w:rPr>
          <w:rFonts w:ascii="Times New Roman" w:hAnsi="Times New Roman"/>
          <w:sz w:val="24"/>
          <w:szCs w:val="24"/>
          <w:lang w:val="en-US"/>
          <w:rPrChange w:id="6596" w:author="Microsoft Office User" w:date="2019-10-30T11:35:00Z">
            <w:rPr>
              <w:rFonts w:ascii="Times New Roman" w:hAnsi="Times New Roman"/>
              <w:sz w:val="24"/>
              <w:szCs w:val="24"/>
              <w:lang w:val="en-US"/>
            </w:rPr>
          </w:rPrChange>
        </w:rPr>
        <w:tab/>
      </w:r>
      <w:r w:rsidRPr="000D46AE">
        <w:rPr>
          <w:rFonts w:ascii="Times New Roman" w:hAnsi="Times New Roman"/>
          <w:sz w:val="24"/>
          <w:szCs w:val="24"/>
          <w:lang w:val="en-US"/>
          <w:rPrChange w:id="6597" w:author="Microsoft Office User" w:date="2019-10-30T11:35:00Z">
            <w:rPr>
              <w:rFonts w:ascii="Times New Roman" w:hAnsi="Times New Roman"/>
              <w:sz w:val="24"/>
              <w:szCs w:val="24"/>
              <w:lang w:val="en-US"/>
            </w:rPr>
          </w:rPrChange>
        </w:rPr>
        <w:tab/>
        <w:t xml:space="preserve">spillover effects based on kinship. </w:t>
      </w:r>
      <w:r w:rsidRPr="000D46AE">
        <w:rPr>
          <w:rFonts w:ascii="Times New Roman" w:hAnsi="Times New Roman"/>
          <w:i/>
          <w:sz w:val="24"/>
          <w:szCs w:val="24"/>
          <w:lang w:val="en-US"/>
          <w:rPrChange w:id="6598" w:author="Microsoft Office User" w:date="2019-10-30T11:35:00Z">
            <w:rPr>
              <w:rFonts w:ascii="Times New Roman" w:hAnsi="Times New Roman"/>
              <w:i/>
              <w:sz w:val="24"/>
              <w:szCs w:val="24"/>
              <w:lang w:val="en-US"/>
            </w:rPr>
          </w:rPrChange>
        </w:rPr>
        <w:t>Cognition, 124(2)</w:t>
      </w:r>
      <w:r w:rsidRPr="000D46AE">
        <w:rPr>
          <w:rFonts w:ascii="Times New Roman" w:hAnsi="Times New Roman"/>
          <w:sz w:val="24"/>
          <w:szCs w:val="24"/>
          <w:lang w:val="en-US"/>
          <w:rPrChange w:id="6599" w:author="Microsoft Office User" w:date="2019-10-30T11:35:00Z">
            <w:rPr>
              <w:rFonts w:ascii="Times New Roman" w:hAnsi="Times New Roman"/>
              <w:sz w:val="24"/>
              <w:szCs w:val="24"/>
              <w:lang w:val="en-US"/>
            </w:rPr>
          </w:rPrChange>
        </w:rPr>
        <w:t>, 239-243.</w:t>
      </w:r>
    </w:p>
    <w:p w14:paraId="54D8A7B4" w14:textId="77777777" w:rsidR="0057659C" w:rsidRPr="000D46AE" w:rsidRDefault="0057659C" w:rsidP="00B820C1">
      <w:pPr>
        <w:pStyle w:val="text"/>
        <w:spacing w:before="0" w:beforeAutospacing="0" w:after="0" w:afterAutospacing="0" w:line="480" w:lineRule="auto"/>
        <w:rPr>
          <w:rFonts w:ascii="Times New Roman" w:hAnsi="Times New Roman"/>
          <w:sz w:val="24"/>
          <w:szCs w:val="24"/>
          <w:lang w:val="en-US"/>
          <w:rPrChange w:id="6600"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601" w:author="Microsoft Office User" w:date="2019-10-30T11:35:00Z">
            <w:rPr>
              <w:rFonts w:ascii="Times New Roman" w:hAnsi="Times New Roman"/>
              <w:sz w:val="24"/>
              <w:szCs w:val="24"/>
              <w:lang w:val="en-US"/>
            </w:rPr>
          </w:rPrChange>
        </w:rPr>
        <w:t xml:space="preserve">Van Dessel, P., Hughes, S., &amp; De Houwer, J. (2018). How do actions influence attitudes? An </w:t>
      </w:r>
      <w:r w:rsidRPr="000D46AE">
        <w:rPr>
          <w:rFonts w:ascii="Times New Roman" w:hAnsi="Times New Roman"/>
          <w:sz w:val="24"/>
          <w:szCs w:val="24"/>
          <w:lang w:val="en-US"/>
          <w:rPrChange w:id="6602" w:author="Microsoft Office User" w:date="2019-10-30T11:35:00Z">
            <w:rPr>
              <w:rFonts w:ascii="Times New Roman" w:hAnsi="Times New Roman"/>
              <w:sz w:val="24"/>
              <w:szCs w:val="24"/>
              <w:lang w:val="en-US"/>
            </w:rPr>
          </w:rPrChange>
        </w:rPr>
        <w:tab/>
        <w:t xml:space="preserve">inferential account of the impact of action performance on stimulus evaluation. </w:t>
      </w:r>
      <w:r w:rsidRPr="000D46AE">
        <w:rPr>
          <w:rFonts w:ascii="Times New Roman" w:hAnsi="Times New Roman"/>
          <w:sz w:val="24"/>
          <w:szCs w:val="24"/>
          <w:lang w:val="en-US"/>
          <w:rPrChange w:id="6603" w:author="Microsoft Office User" w:date="2019-10-30T11:35:00Z">
            <w:rPr>
              <w:rFonts w:ascii="Times New Roman" w:hAnsi="Times New Roman"/>
              <w:sz w:val="24"/>
              <w:szCs w:val="24"/>
              <w:lang w:val="en-US"/>
            </w:rPr>
          </w:rPrChange>
        </w:rPr>
        <w:tab/>
      </w:r>
      <w:r w:rsidRPr="000D46AE">
        <w:rPr>
          <w:rFonts w:ascii="Times New Roman" w:hAnsi="Times New Roman"/>
          <w:i/>
          <w:sz w:val="24"/>
          <w:szCs w:val="24"/>
          <w:lang w:val="en-US"/>
          <w:rPrChange w:id="6604" w:author="Microsoft Office User" w:date="2019-10-30T11:35:00Z">
            <w:rPr>
              <w:rFonts w:ascii="Times New Roman" w:hAnsi="Times New Roman"/>
              <w:i/>
              <w:sz w:val="24"/>
              <w:szCs w:val="24"/>
              <w:lang w:val="en-US"/>
            </w:rPr>
          </w:rPrChange>
        </w:rPr>
        <w:t>Personality and Social Psychology Review</w:t>
      </w:r>
      <w:r w:rsidRPr="000D46AE">
        <w:rPr>
          <w:rFonts w:ascii="Times New Roman" w:hAnsi="Times New Roman"/>
          <w:sz w:val="24"/>
          <w:szCs w:val="24"/>
          <w:lang w:val="en-US"/>
          <w:rPrChange w:id="6605" w:author="Microsoft Office User" w:date="2019-10-30T11:35:00Z">
            <w:rPr>
              <w:rFonts w:ascii="Times New Roman" w:hAnsi="Times New Roman"/>
              <w:sz w:val="24"/>
              <w:szCs w:val="24"/>
              <w:lang w:val="en-US"/>
            </w:rPr>
          </w:rPrChange>
        </w:rPr>
        <w:t xml:space="preserve">. Advance online publication. </w:t>
      </w:r>
      <w:r w:rsidRPr="000D46AE">
        <w:rPr>
          <w:rFonts w:ascii="Times New Roman" w:hAnsi="Times New Roman"/>
          <w:sz w:val="24"/>
          <w:szCs w:val="24"/>
          <w:lang w:val="en-US"/>
          <w:rPrChange w:id="6606" w:author="Microsoft Office User" w:date="2019-10-30T11:35:00Z">
            <w:rPr>
              <w:rFonts w:ascii="Times New Roman" w:hAnsi="Times New Roman"/>
              <w:sz w:val="24"/>
              <w:szCs w:val="24"/>
              <w:lang w:val="en-US"/>
            </w:rPr>
          </w:rPrChange>
        </w:rPr>
        <w:tab/>
      </w:r>
      <w:r w:rsidRPr="000D46AE">
        <w:rPr>
          <w:rFonts w:ascii="Times New Roman" w:hAnsi="Times New Roman"/>
          <w:sz w:val="24"/>
          <w:szCs w:val="21"/>
          <w:shd w:val="clear" w:color="auto" w:fill="FFFFFF"/>
          <w:lang w:val="en-US"/>
          <w:rPrChange w:id="6607" w:author="Microsoft Office User" w:date="2019-10-30T11:35:00Z">
            <w:rPr>
              <w:rFonts w:ascii="Times New Roman" w:hAnsi="Times New Roman"/>
              <w:sz w:val="24"/>
              <w:szCs w:val="21"/>
              <w:shd w:val="clear" w:color="auto" w:fill="FFFFFF"/>
              <w:lang w:val="en-US"/>
            </w:rPr>
          </w:rPrChange>
        </w:rPr>
        <w:t>https://doi.org/10.1177/1088868318795730.</w:t>
      </w:r>
    </w:p>
    <w:p w14:paraId="16A698FB" w14:textId="77777777" w:rsidR="0057659C" w:rsidRPr="000D46AE" w:rsidRDefault="0057659C" w:rsidP="00B820C1">
      <w:pPr>
        <w:pStyle w:val="text"/>
        <w:spacing w:before="0" w:beforeAutospacing="0" w:after="0" w:afterAutospacing="0" w:line="480" w:lineRule="auto"/>
        <w:rPr>
          <w:rFonts w:ascii="Times New Roman" w:hAnsi="Times New Roman"/>
          <w:sz w:val="24"/>
          <w:szCs w:val="24"/>
          <w:lang w:val="en-US"/>
          <w:rPrChange w:id="6608"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609" w:author="Microsoft Office User" w:date="2019-10-30T11:35:00Z">
            <w:rPr>
              <w:rFonts w:ascii="Times New Roman" w:hAnsi="Times New Roman"/>
              <w:sz w:val="24"/>
              <w:szCs w:val="24"/>
            </w:rPr>
          </w:rPrChange>
        </w:rPr>
        <w:lastRenderedPageBreak/>
        <w:t xml:space="preserve">van </w:t>
      </w:r>
      <w:proofErr w:type="spellStart"/>
      <w:r w:rsidRPr="000D46AE">
        <w:rPr>
          <w:rFonts w:ascii="Times New Roman" w:hAnsi="Times New Roman"/>
          <w:sz w:val="24"/>
          <w:szCs w:val="24"/>
          <w:lang w:val="en-US"/>
          <w:rPrChange w:id="6610" w:author="Microsoft Office User" w:date="2019-10-30T11:35:00Z">
            <w:rPr>
              <w:rFonts w:ascii="Times New Roman" w:hAnsi="Times New Roman"/>
              <w:sz w:val="24"/>
              <w:szCs w:val="24"/>
            </w:rPr>
          </w:rPrChange>
        </w:rPr>
        <w:t>Veelen</w:t>
      </w:r>
      <w:proofErr w:type="spellEnd"/>
      <w:r w:rsidRPr="000D46AE">
        <w:rPr>
          <w:rFonts w:ascii="Times New Roman" w:hAnsi="Times New Roman"/>
          <w:sz w:val="24"/>
          <w:szCs w:val="24"/>
          <w:lang w:val="en-US"/>
          <w:rPrChange w:id="6611" w:author="Microsoft Office User" w:date="2019-10-30T11:35:00Z">
            <w:rPr>
              <w:rFonts w:ascii="Times New Roman" w:hAnsi="Times New Roman"/>
              <w:sz w:val="24"/>
              <w:szCs w:val="24"/>
            </w:rPr>
          </w:rPrChange>
        </w:rPr>
        <w:t xml:space="preserve">, R., </w:t>
      </w:r>
      <w:proofErr w:type="spellStart"/>
      <w:r w:rsidRPr="000D46AE">
        <w:rPr>
          <w:rFonts w:ascii="Times New Roman" w:hAnsi="Times New Roman"/>
          <w:sz w:val="24"/>
          <w:szCs w:val="24"/>
          <w:lang w:val="en-US"/>
          <w:rPrChange w:id="6612" w:author="Microsoft Office User" w:date="2019-10-30T11:35:00Z">
            <w:rPr>
              <w:rFonts w:ascii="Times New Roman" w:hAnsi="Times New Roman"/>
              <w:sz w:val="24"/>
              <w:szCs w:val="24"/>
            </w:rPr>
          </w:rPrChange>
        </w:rPr>
        <w:t>Otten</w:t>
      </w:r>
      <w:proofErr w:type="spellEnd"/>
      <w:r w:rsidRPr="000D46AE">
        <w:rPr>
          <w:rFonts w:ascii="Times New Roman" w:hAnsi="Times New Roman"/>
          <w:sz w:val="24"/>
          <w:szCs w:val="24"/>
          <w:lang w:val="en-US"/>
          <w:rPrChange w:id="6613" w:author="Microsoft Office User" w:date="2019-10-30T11:35:00Z">
            <w:rPr>
              <w:rFonts w:ascii="Times New Roman" w:hAnsi="Times New Roman"/>
              <w:sz w:val="24"/>
              <w:szCs w:val="24"/>
            </w:rPr>
          </w:rPrChange>
        </w:rPr>
        <w:t xml:space="preserve">, S., </w:t>
      </w:r>
      <w:proofErr w:type="spellStart"/>
      <w:r w:rsidRPr="000D46AE">
        <w:rPr>
          <w:rFonts w:ascii="Times New Roman" w:hAnsi="Times New Roman"/>
          <w:sz w:val="24"/>
          <w:szCs w:val="24"/>
          <w:lang w:val="en-US"/>
          <w:rPrChange w:id="6614" w:author="Microsoft Office User" w:date="2019-10-30T11:35:00Z">
            <w:rPr>
              <w:rFonts w:ascii="Times New Roman" w:hAnsi="Times New Roman"/>
              <w:sz w:val="24"/>
              <w:szCs w:val="24"/>
            </w:rPr>
          </w:rPrChange>
        </w:rPr>
        <w:t>Cadinu</w:t>
      </w:r>
      <w:proofErr w:type="spellEnd"/>
      <w:r w:rsidRPr="000D46AE">
        <w:rPr>
          <w:rFonts w:ascii="Times New Roman" w:hAnsi="Times New Roman"/>
          <w:sz w:val="24"/>
          <w:szCs w:val="24"/>
          <w:lang w:val="en-US"/>
          <w:rPrChange w:id="6615" w:author="Microsoft Office User" w:date="2019-10-30T11:35:00Z">
            <w:rPr>
              <w:rFonts w:ascii="Times New Roman" w:hAnsi="Times New Roman"/>
              <w:sz w:val="24"/>
              <w:szCs w:val="24"/>
            </w:rPr>
          </w:rPrChange>
        </w:rPr>
        <w:t xml:space="preserve">, M., &amp; Hansen, N. (2016). </w:t>
      </w:r>
      <w:r w:rsidRPr="000D46AE">
        <w:rPr>
          <w:rFonts w:ascii="Times New Roman" w:hAnsi="Times New Roman"/>
          <w:sz w:val="24"/>
          <w:szCs w:val="24"/>
          <w:lang w:val="en-US"/>
          <w:rPrChange w:id="6616" w:author="Microsoft Office User" w:date="2019-10-30T11:35:00Z">
            <w:rPr>
              <w:rFonts w:ascii="Times New Roman" w:hAnsi="Times New Roman"/>
              <w:sz w:val="24"/>
              <w:szCs w:val="24"/>
              <w:lang w:val="en-US"/>
            </w:rPr>
          </w:rPrChange>
        </w:rPr>
        <w:t>An integrative model of social</w:t>
      </w:r>
      <w:r w:rsidRPr="000D46AE">
        <w:rPr>
          <w:rFonts w:ascii="Times New Roman" w:hAnsi="Times New Roman"/>
          <w:sz w:val="24"/>
          <w:szCs w:val="24"/>
          <w:lang w:val="en-US"/>
          <w:rPrChange w:id="6617" w:author="Microsoft Office User" w:date="2019-10-30T11:35:00Z">
            <w:rPr>
              <w:rFonts w:ascii="Times New Roman" w:hAnsi="Times New Roman"/>
              <w:sz w:val="24"/>
              <w:szCs w:val="24"/>
              <w:lang w:val="en-US"/>
            </w:rPr>
          </w:rPrChange>
        </w:rPr>
        <w:tab/>
        <w:t>identification: Self-stereotyping and self-anchoring as two cognitive pathways.</w:t>
      </w:r>
      <w:r w:rsidRPr="000D46AE">
        <w:rPr>
          <w:rFonts w:ascii="Times New Roman" w:hAnsi="Times New Roman"/>
          <w:sz w:val="24"/>
          <w:szCs w:val="24"/>
          <w:lang w:val="en-US"/>
          <w:rPrChange w:id="6618" w:author="Microsoft Office User" w:date="2019-10-30T11:35:00Z">
            <w:rPr>
              <w:rFonts w:ascii="Times New Roman" w:hAnsi="Times New Roman"/>
              <w:sz w:val="24"/>
              <w:szCs w:val="24"/>
              <w:lang w:val="en-US"/>
            </w:rPr>
          </w:rPrChange>
        </w:rPr>
        <w:tab/>
      </w:r>
      <w:r w:rsidRPr="000D46AE">
        <w:rPr>
          <w:rFonts w:ascii="Times New Roman" w:hAnsi="Times New Roman"/>
          <w:sz w:val="24"/>
          <w:szCs w:val="24"/>
          <w:lang w:val="en-US"/>
          <w:rPrChange w:id="6619" w:author="Microsoft Office User" w:date="2019-10-30T11:35:00Z">
            <w:rPr>
              <w:rFonts w:ascii="Times New Roman" w:hAnsi="Times New Roman"/>
              <w:sz w:val="24"/>
              <w:szCs w:val="24"/>
              <w:lang w:val="en-US"/>
            </w:rPr>
          </w:rPrChange>
        </w:rPr>
        <w:tab/>
      </w:r>
      <w:r w:rsidRPr="000D46AE">
        <w:rPr>
          <w:rFonts w:ascii="Times New Roman" w:hAnsi="Times New Roman"/>
          <w:i/>
          <w:sz w:val="24"/>
          <w:szCs w:val="24"/>
          <w:lang w:val="en-US"/>
          <w:rPrChange w:id="6620" w:author="Microsoft Office User" w:date="2019-10-30T11:35:00Z">
            <w:rPr>
              <w:rFonts w:ascii="Times New Roman" w:hAnsi="Times New Roman"/>
              <w:i/>
              <w:sz w:val="24"/>
              <w:szCs w:val="24"/>
              <w:lang w:val="en-US"/>
            </w:rPr>
          </w:rPrChange>
        </w:rPr>
        <w:t>Personality and Social Psychology Review, 20(1)</w:t>
      </w:r>
      <w:r w:rsidRPr="000D46AE">
        <w:rPr>
          <w:rFonts w:ascii="Times New Roman" w:hAnsi="Times New Roman"/>
          <w:sz w:val="24"/>
          <w:szCs w:val="24"/>
          <w:lang w:val="en-US"/>
          <w:rPrChange w:id="6621" w:author="Microsoft Office User" w:date="2019-10-30T11:35:00Z">
            <w:rPr>
              <w:rFonts w:ascii="Times New Roman" w:hAnsi="Times New Roman"/>
              <w:sz w:val="24"/>
              <w:szCs w:val="24"/>
              <w:lang w:val="en-US"/>
            </w:rPr>
          </w:rPrChange>
        </w:rPr>
        <w:t>, 3-26.</w:t>
      </w:r>
    </w:p>
    <w:p w14:paraId="340535B8" w14:textId="6722F8A2" w:rsidR="00C72FEE" w:rsidRPr="000D46AE" w:rsidRDefault="0057659C" w:rsidP="00CF51FE">
      <w:pPr>
        <w:pStyle w:val="text"/>
        <w:spacing w:before="0" w:beforeAutospacing="0" w:after="0" w:afterAutospacing="0" w:line="480" w:lineRule="auto"/>
        <w:rPr>
          <w:rFonts w:ascii="Times New Roman" w:hAnsi="Times New Roman"/>
          <w:sz w:val="24"/>
          <w:szCs w:val="24"/>
          <w:lang w:val="en-US"/>
          <w:rPrChange w:id="6622" w:author="Microsoft Office User" w:date="2019-10-30T11:35:00Z">
            <w:rPr>
              <w:rFonts w:ascii="Times New Roman" w:hAnsi="Times New Roman"/>
              <w:sz w:val="24"/>
              <w:szCs w:val="24"/>
              <w:lang w:val="en-US"/>
            </w:rPr>
          </w:rPrChange>
        </w:rPr>
      </w:pPr>
      <w:r w:rsidRPr="000D46AE">
        <w:rPr>
          <w:rFonts w:ascii="Times New Roman" w:hAnsi="Times New Roman"/>
          <w:sz w:val="24"/>
          <w:szCs w:val="24"/>
          <w:lang w:val="en-US"/>
          <w:rPrChange w:id="6623" w:author="Microsoft Office User" w:date="2019-10-30T11:35:00Z">
            <w:rPr>
              <w:rFonts w:ascii="Times New Roman" w:hAnsi="Times New Roman"/>
              <w:sz w:val="24"/>
              <w:szCs w:val="24"/>
              <w:lang w:val="en-US"/>
            </w:rPr>
          </w:rPrChange>
        </w:rPr>
        <w:t xml:space="preserve">Viechtbauer, W. (2010). Conducting meta-analyses in R with the metafor package. </w:t>
      </w:r>
      <w:r w:rsidRPr="000D46AE">
        <w:rPr>
          <w:rFonts w:ascii="Times New Roman" w:hAnsi="Times New Roman"/>
          <w:i/>
          <w:sz w:val="24"/>
          <w:szCs w:val="24"/>
          <w:lang w:val="en-US"/>
          <w:rPrChange w:id="6624" w:author="Microsoft Office User" w:date="2019-10-30T11:35:00Z">
            <w:rPr>
              <w:rFonts w:ascii="Times New Roman" w:hAnsi="Times New Roman"/>
              <w:i/>
              <w:sz w:val="24"/>
              <w:szCs w:val="24"/>
              <w:lang w:val="en-US"/>
            </w:rPr>
          </w:rPrChange>
        </w:rPr>
        <w:t>Journal of</w:t>
      </w:r>
      <w:r w:rsidRPr="000D46AE">
        <w:rPr>
          <w:rFonts w:ascii="Times New Roman" w:hAnsi="Times New Roman"/>
          <w:i/>
          <w:sz w:val="24"/>
          <w:szCs w:val="24"/>
          <w:lang w:val="en-US"/>
          <w:rPrChange w:id="6625" w:author="Microsoft Office User" w:date="2019-10-30T11:35:00Z">
            <w:rPr>
              <w:rFonts w:ascii="Times New Roman" w:hAnsi="Times New Roman"/>
              <w:i/>
              <w:sz w:val="24"/>
              <w:szCs w:val="24"/>
              <w:lang w:val="en-US"/>
            </w:rPr>
          </w:rPrChange>
        </w:rPr>
        <w:tab/>
        <w:t>Statistical Software, 36(3)</w:t>
      </w:r>
      <w:r w:rsidR="00CF51FE" w:rsidRPr="000D46AE">
        <w:rPr>
          <w:rFonts w:ascii="Times New Roman" w:hAnsi="Times New Roman"/>
          <w:sz w:val="24"/>
          <w:szCs w:val="24"/>
          <w:lang w:val="en-US"/>
          <w:rPrChange w:id="6626" w:author="Microsoft Office User" w:date="2019-10-30T11:35:00Z">
            <w:rPr>
              <w:rFonts w:ascii="Times New Roman" w:hAnsi="Times New Roman"/>
              <w:sz w:val="24"/>
              <w:szCs w:val="24"/>
              <w:lang w:val="en-US"/>
            </w:rPr>
          </w:rPrChange>
        </w:rPr>
        <w:t>, 1-48.</w:t>
      </w:r>
    </w:p>
    <w:sectPr w:rsidR="00C72FEE" w:rsidRPr="000D46AE" w:rsidSect="009E13CE">
      <w:headerReference w:type="default" r:id="rId14"/>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10-29T15:41:00Z" w:initials="MOU">
    <w:p w14:paraId="1745A935" w14:textId="7E834E62" w:rsidR="002C797B" w:rsidRDefault="002C797B">
      <w:pPr>
        <w:pStyle w:val="CommentText"/>
      </w:pPr>
      <w:r>
        <w:rPr>
          <w:rStyle w:val="CommentReference"/>
        </w:rPr>
        <w:annotationRef/>
      </w:r>
      <w:proofErr w:type="spellStart"/>
      <w:r>
        <w:t>This</w:t>
      </w:r>
      <w:proofErr w:type="spellEnd"/>
      <w:r>
        <w:t xml:space="preserve"> </w:t>
      </w:r>
      <w:proofErr w:type="spellStart"/>
      <w:r>
        <w:t>is</w:t>
      </w:r>
      <w:proofErr w:type="spellEnd"/>
      <w:r>
        <w:t xml:space="preserve"> the N </w:t>
      </w:r>
      <w:proofErr w:type="spellStart"/>
      <w:r>
        <w:t>after</w:t>
      </w:r>
      <w:proofErr w:type="spellEnd"/>
      <w:r>
        <w:t xml:space="preserve"> </w:t>
      </w:r>
      <w:proofErr w:type="spellStart"/>
      <w:r>
        <w:t>exclusions</w:t>
      </w:r>
      <w:proofErr w:type="spellEnd"/>
      <w:r>
        <w:t xml:space="preserve"> </w:t>
      </w:r>
      <w:proofErr w:type="spellStart"/>
      <w:r>
        <w:t>actually</w:t>
      </w:r>
      <w:proofErr w:type="spellEnd"/>
      <w:r>
        <w:t xml:space="preserve"> </w:t>
      </w:r>
      <w:proofErr w:type="spellStart"/>
      <w:r>
        <w:t>used</w:t>
      </w:r>
      <w:proofErr w:type="spellEnd"/>
      <w:r>
        <w:t xml:space="preserve"> in the </w:t>
      </w:r>
      <w:proofErr w:type="spellStart"/>
      <w:r>
        <w:t>analyses</w:t>
      </w:r>
      <w:proofErr w:type="spellEnd"/>
    </w:p>
  </w:comment>
  <w:comment w:id="3295" w:author="Microsoft Office User" w:date="2019-10-29T15:55:00Z" w:initials="MOU">
    <w:p w14:paraId="49B51756" w14:textId="2C74104A" w:rsidR="002C797B" w:rsidRDefault="002C797B">
      <w:pPr>
        <w:pStyle w:val="CommentText"/>
      </w:pPr>
      <w:r>
        <w:rPr>
          <w:rStyle w:val="CommentReference"/>
        </w:rPr>
        <w:annotationRef/>
      </w:r>
      <w:r>
        <w:t xml:space="preserve">update. </w:t>
      </w:r>
      <w:proofErr w:type="spellStart"/>
      <w:r>
        <w:t>Think</w:t>
      </w:r>
      <w:proofErr w:type="spellEnd"/>
      <w:r>
        <w:t xml:space="preserve"> </w:t>
      </w:r>
      <w:proofErr w:type="spellStart"/>
      <w:r>
        <w:t>this</w:t>
      </w:r>
      <w:proofErr w:type="spellEnd"/>
      <w:r>
        <w:t xml:space="preserve"> </w:t>
      </w:r>
      <w:proofErr w:type="spellStart"/>
      <w:r>
        <w:t>is</w:t>
      </w:r>
      <w:proofErr w:type="spellEnd"/>
      <w:r>
        <w:t xml:space="preserve"> </w:t>
      </w:r>
      <w:proofErr w:type="spellStart"/>
      <w:r>
        <w:t>were</w:t>
      </w:r>
      <w:proofErr w:type="spellEnd"/>
      <w:r>
        <w:t xml:space="preserve"> </w:t>
      </w:r>
      <w:proofErr w:type="spellStart"/>
      <w:r>
        <w:t>we</w:t>
      </w:r>
      <w:proofErr w:type="spellEnd"/>
      <w:r>
        <w:t xml:space="preserve"> </w:t>
      </w:r>
      <w:proofErr w:type="spellStart"/>
      <w:r>
        <w:t>lost</w:t>
      </w:r>
      <w:proofErr w:type="spellEnd"/>
      <w:r>
        <w:t xml:space="preserve"> </w:t>
      </w:r>
      <w:proofErr w:type="spellStart"/>
      <w:r>
        <w:t>another</w:t>
      </w:r>
      <w:proofErr w:type="spellEnd"/>
      <w:r>
        <w:t xml:space="preserve"> </w:t>
      </w:r>
      <w:proofErr w:type="spellStart"/>
      <w:r>
        <w:t>one</w:t>
      </w:r>
      <w:proofErr w:type="spellEnd"/>
      <w:r>
        <w:t xml:space="preserve"> </w:t>
      </w:r>
      <w:proofErr w:type="spellStart"/>
      <w:r>
        <w:t>but</w:t>
      </w:r>
      <w:proofErr w:type="spellEnd"/>
      <w:r>
        <w:t xml:space="preserve"> </w:t>
      </w:r>
      <w:proofErr w:type="spellStart"/>
      <w:r>
        <w:t>amn’t</w:t>
      </w:r>
      <w:proofErr w:type="spellEnd"/>
      <w:r>
        <w:t xml:space="preserve"> </w:t>
      </w:r>
      <w:proofErr w:type="spellStart"/>
      <w:r>
        <w:t>sure</w:t>
      </w:r>
      <w:proofErr w:type="spellEnd"/>
      <w:r>
        <w:t>.</w:t>
      </w:r>
    </w:p>
  </w:comment>
  <w:comment w:id="3458" w:author="sean hughes" w:date="2019-07-03T14:44:00Z" w:initials="sh">
    <w:p w14:paraId="64537FF9" w14:textId="578E67F5" w:rsidR="002C797B" w:rsidRDefault="002C797B">
      <w:pPr>
        <w:pStyle w:val="CommentText"/>
      </w:pPr>
      <w:r>
        <w:rPr>
          <w:rStyle w:val="CommentReference"/>
        </w:rPr>
        <w:annotationRef/>
      </w:r>
      <w:proofErr w:type="spellStart"/>
      <w:r>
        <w:t>Ian</w:t>
      </w:r>
      <w:proofErr w:type="spellEnd"/>
      <w:r>
        <w:t xml:space="preserve"> – </w:t>
      </w:r>
      <w:proofErr w:type="spellStart"/>
      <w:r>
        <w:t>could</w:t>
      </w:r>
      <w:proofErr w:type="spellEnd"/>
      <w:r>
        <w:t xml:space="preserve"> </w:t>
      </w:r>
      <w:proofErr w:type="spellStart"/>
      <w:r>
        <w:t>you</w:t>
      </w:r>
      <w:proofErr w:type="spellEnd"/>
      <w:r>
        <w:t xml:space="preserve"> </w:t>
      </w:r>
      <w:proofErr w:type="spellStart"/>
      <w:r>
        <w:t>add</w:t>
      </w:r>
      <w:proofErr w:type="spellEnd"/>
      <w:r>
        <w:t xml:space="preserve"> </w:t>
      </w:r>
      <w:proofErr w:type="spellStart"/>
      <w:r>
        <w:t>this</w:t>
      </w:r>
      <w:proofErr w:type="spellEnd"/>
      <w:r>
        <w:t xml:space="preserve"> in?</w:t>
      </w:r>
    </w:p>
  </w:comment>
  <w:comment w:id="3612" w:author="Microsoft Office User" w:date="2019-10-29T15:53:00Z" w:initials="MOU">
    <w:p w14:paraId="6A9905A7" w14:textId="6406AE93" w:rsidR="002C797B" w:rsidRDefault="002C797B">
      <w:pPr>
        <w:pStyle w:val="CommentText"/>
      </w:pPr>
      <w:r>
        <w:rPr>
          <w:rStyle w:val="CommentReference"/>
        </w:rPr>
        <w:annotationRef/>
      </w:r>
      <w:proofErr w:type="spellStart"/>
      <w:r>
        <w:t>Change</w:t>
      </w:r>
      <w:proofErr w:type="spellEnd"/>
      <w:r>
        <w:t xml:space="preserve">. I </w:t>
      </w:r>
      <w:proofErr w:type="spellStart"/>
      <w:r>
        <w:t>think</w:t>
      </w:r>
      <w:proofErr w:type="spellEnd"/>
      <w:r>
        <w:t xml:space="preserve"> </w:t>
      </w:r>
      <w:proofErr w:type="spellStart"/>
      <w:r>
        <w:t>this</w:t>
      </w:r>
      <w:proofErr w:type="spellEnd"/>
      <w:r>
        <w:t xml:space="preserve"> </w:t>
      </w:r>
      <w:proofErr w:type="spellStart"/>
      <w:r>
        <w:t>is</w:t>
      </w:r>
      <w:proofErr w:type="spellEnd"/>
      <w:r>
        <w:t xml:space="preserve"> </w:t>
      </w:r>
      <w:proofErr w:type="spellStart"/>
      <w:r>
        <w:t>were</w:t>
      </w:r>
      <w:proofErr w:type="spellEnd"/>
      <w:r>
        <w:t xml:space="preserve"> </w:t>
      </w:r>
      <w:proofErr w:type="spellStart"/>
      <w:r>
        <w:t>we</w:t>
      </w:r>
      <w:proofErr w:type="spellEnd"/>
      <w:r>
        <w:t xml:space="preserve"> </w:t>
      </w:r>
      <w:proofErr w:type="spellStart"/>
      <w:r>
        <w:t>lost</w:t>
      </w:r>
      <w:proofErr w:type="spellEnd"/>
      <w:r>
        <w:t xml:space="preserve"> </w:t>
      </w:r>
      <w:proofErr w:type="spellStart"/>
      <w:r>
        <w:t>people</w:t>
      </w:r>
      <w:proofErr w:type="spellEnd"/>
      <w:r>
        <w:t xml:space="preserve">. </w:t>
      </w:r>
    </w:p>
  </w:comment>
  <w:comment w:id="3630" w:author="Microsoft Office User" w:date="2019-10-29T15:56:00Z" w:initials="MOU">
    <w:p w14:paraId="7BA1BBEC" w14:textId="3908A2E2" w:rsidR="002C797B" w:rsidRDefault="002C797B">
      <w:pPr>
        <w:pStyle w:val="CommentText"/>
      </w:pPr>
      <w:r>
        <w:rPr>
          <w:rStyle w:val="CommentReference"/>
        </w:rPr>
        <w:annotationRef/>
      </w:r>
      <w:proofErr w:type="spellStart"/>
      <w:r>
        <w:t>These</w:t>
      </w:r>
      <w:proofErr w:type="spellEnd"/>
      <w:r>
        <w:t xml:space="preserve"> </w:t>
      </w:r>
      <w:proofErr w:type="spellStart"/>
      <w:r>
        <w:t>descriptives</w:t>
      </w:r>
      <w:proofErr w:type="spellEnd"/>
      <w:r>
        <w:t xml:space="preserve"> </w:t>
      </w:r>
      <w:proofErr w:type="spellStart"/>
      <w:r>
        <w:t>aren’t</w:t>
      </w:r>
      <w:proofErr w:type="spellEnd"/>
      <w:r>
        <w:t xml:space="preserve"> in </w:t>
      </w:r>
      <w:proofErr w:type="spellStart"/>
      <w:r>
        <w:t>my</w:t>
      </w:r>
      <w:proofErr w:type="spellEnd"/>
      <w:r>
        <w:t xml:space="preserve"> </w:t>
      </w:r>
      <w:proofErr w:type="spellStart"/>
      <w:r>
        <w:t>analyses</w:t>
      </w:r>
      <w:proofErr w:type="spellEnd"/>
      <w:r>
        <w:t xml:space="preserve">. </w:t>
      </w:r>
      <w:proofErr w:type="spellStart"/>
      <w:r>
        <w:t>Let</w:t>
      </w:r>
      <w:proofErr w:type="spellEnd"/>
      <w:r>
        <w:t xml:space="preserve"> me </w:t>
      </w:r>
      <w:proofErr w:type="spellStart"/>
      <w:r>
        <w:t>know</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me to </w:t>
      </w:r>
      <w:proofErr w:type="spellStart"/>
      <w:r>
        <w:t>add</w:t>
      </w:r>
      <w:proofErr w:type="spellEnd"/>
      <w:r>
        <w:t xml:space="preserve"> </w:t>
      </w:r>
      <w:proofErr w:type="spellStart"/>
      <w:r>
        <w:t>them</w:t>
      </w:r>
      <w:proofErr w:type="spellEnd"/>
      <w:r>
        <w:t xml:space="preserve">, i </w:t>
      </w:r>
      <w:proofErr w:type="spellStart"/>
      <w:r>
        <w:t>don’t</w:t>
      </w:r>
      <w:proofErr w:type="spellEnd"/>
      <w:r>
        <w:t xml:space="preserve"> </w:t>
      </w:r>
      <w:proofErr w:type="spellStart"/>
      <w:r>
        <w:t>know</w:t>
      </w:r>
      <w:proofErr w:type="spellEnd"/>
      <w:r>
        <w:t xml:space="preserve"> </w:t>
      </w:r>
      <w:proofErr w:type="spellStart"/>
      <w:r>
        <w:t>where</w:t>
      </w:r>
      <w:proofErr w:type="spellEnd"/>
      <w:r>
        <w:t xml:space="preserve"> </w:t>
      </w:r>
      <w:proofErr w:type="spellStart"/>
      <w:r>
        <w:t>you</w:t>
      </w:r>
      <w:proofErr w:type="spellEnd"/>
      <w:r>
        <w:t xml:space="preserve"> </w:t>
      </w:r>
      <w:proofErr w:type="spellStart"/>
      <w:r>
        <w:t>got</w:t>
      </w:r>
      <w:proofErr w:type="spellEnd"/>
      <w:r>
        <w:t xml:space="preserve"> </w:t>
      </w:r>
      <w:proofErr w:type="spellStart"/>
      <w:r>
        <w:t>them</w:t>
      </w:r>
      <w:proofErr w:type="spellEnd"/>
      <w:r>
        <w:t>.</w:t>
      </w:r>
    </w:p>
  </w:comment>
  <w:comment w:id="3794" w:author="sean hughes" w:date="2019-07-03T14:44:00Z" w:initials="sh">
    <w:p w14:paraId="03619FE4" w14:textId="77777777" w:rsidR="002C797B" w:rsidRDefault="002C797B" w:rsidP="00DA2339">
      <w:pPr>
        <w:pStyle w:val="CommentText"/>
      </w:pPr>
      <w:r>
        <w:rPr>
          <w:rStyle w:val="CommentReference"/>
        </w:rPr>
        <w:annotationRef/>
      </w:r>
      <w:proofErr w:type="spellStart"/>
      <w:r>
        <w:t>Ian</w:t>
      </w:r>
      <w:proofErr w:type="spellEnd"/>
      <w:r>
        <w:t xml:space="preserve"> – </w:t>
      </w:r>
      <w:proofErr w:type="spellStart"/>
      <w:r>
        <w:t>could</w:t>
      </w:r>
      <w:proofErr w:type="spellEnd"/>
      <w:r>
        <w:t xml:space="preserve"> </w:t>
      </w:r>
      <w:proofErr w:type="spellStart"/>
      <w:r>
        <w:t>you</w:t>
      </w:r>
      <w:proofErr w:type="spellEnd"/>
      <w:r>
        <w:t xml:space="preserve"> </w:t>
      </w:r>
      <w:proofErr w:type="spellStart"/>
      <w:r>
        <w:t>add</w:t>
      </w:r>
      <w:proofErr w:type="spellEnd"/>
      <w:r>
        <w:t xml:space="preserve"> </w:t>
      </w:r>
      <w:proofErr w:type="spellStart"/>
      <w:r>
        <w:t>this</w:t>
      </w:r>
      <w:proofErr w:type="spellEnd"/>
      <w:r>
        <w:t xml:space="preserve"> in?</w:t>
      </w:r>
    </w:p>
  </w:comment>
  <w:comment w:id="4074" w:author="Microsoft Office User" w:date="2019-10-29T16:00:00Z" w:initials="MOU">
    <w:p w14:paraId="6C4722FD" w14:textId="53FF727B" w:rsidR="002C797B" w:rsidRDefault="002C797B">
      <w:pPr>
        <w:pStyle w:val="CommentText"/>
      </w:pPr>
      <w:r>
        <w:rPr>
          <w:rStyle w:val="CommentReference"/>
        </w:rPr>
        <w:annotationRef/>
      </w:r>
      <w:r>
        <w:t xml:space="preserve">Update. </w:t>
      </w:r>
      <w:proofErr w:type="spellStart"/>
      <w:r>
        <w:t>Think</w:t>
      </w:r>
      <w:proofErr w:type="spellEnd"/>
      <w:r>
        <w:t xml:space="preserve"> </w:t>
      </w:r>
      <w:proofErr w:type="spellStart"/>
      <w:r>
        <w:t>this</w:t>
      </w:r>
      <w:proofErr w:type="spellEnd"/>
      <w:r>
        <w:t xml:space="preserve"> </w:t>
      </w:r>
      <w:proofErr w:type="spellStart"/>
      <w:r>
        <w:t>is</w:t>
      </w:r>
      <w:proofErr w:type="spellEnd"/>
      <w:r>
        <w:t xml:space="preserve"> </w:t>
      </w:r>
      <w:proofErr w:type="spellStart"/>
      <w:r>
        <w:t>were</w:t>
      </w:r>
      <w:proofErr w:type="spellEnd"/>
      <w:r>
        <w:t xml:space="preserve"> </w:t>
      </w:r>
      <w:proofErr w:type="spellStart"/>
      <w:r>
        <w:t>we</w:t>
      </w:r>
      <w:proofErr w:type="spellEnd"/>
      <w:r>
        <w:t xml:space="preserve"> </w:t>
      </w:r>
      <w:proofErr w:type="spellStart"/>
      <w:r>
        <w:t>lost</w:t>
      </w:r>
      <w:proofErr w:type="spellEnd"/>
      <w:r>
        <w:t xml:space="preserve"> more </w:t>
      </w:r>
      <w:proofErr w:type="spellStart"/>
      <w:r>
        <w:t>but</w:t>
      </w:r>
      <w:proofErr w:type="spellEnd"/>
      <w:r>
        <w:t xml:space="preserve"> </w:t>
      </w:r>
      <w:proofErr w:type="spellStart"/>
      <w:r>
        <w:t>am</w:t>
      </w:r>
      <w:proofErr w:type="spellEnd"/>
      <w:r>
        <w:t xml:space="preserve"> </w:t>
      </w:r>
      <w:proofErr w:type="spellStart"/>
      <w:r>
        <w:t>unsure</w:t>
      </w:r>
      <w:proofErr w:type="spellEnd"/>
    </w:p>
  </w:comment>
  <w:comment w:id="4120" w:author="Microsoft Office User" w:date="2019-10-29T16:02:00Z" w:initials="MOU">
    <w:p w14:paraId="4D650E08" w14:textId="6E40C49F" w:rsidR="002C797B" w:rsidRDefault="002C797B">
      <w:pPr>
        <w:pStyle w:val="CommentText"/>
      </w:pPr>
      <w:r>
        <w:rPr>
          <w:rStyle w:val="CommentReference"/>
        </w:rPr>
        <w:annotationRef/>
      </w:r>
      <w:r>
        <w:t xml:space="preserve">I </w:t>
      </w:r>
      <w:proofErr w:type="spellStart"/>
      <w:r>
        <w:t>haven’t</w:t>
      </w:r>
      <w:proofErr w:type="spellEnd"/>
      <w:r>
        <w:t xml:space="preserve"> </w:t>
      </w:r>
      <w:proofErr w:type="spellStart"/>
      <w:r>
        <w:t>calculated</w:t>
      </w:r>
      <w:proofErr w:type="spellEnd"/>
      <w:r>
        <w:t xml:space="preserve"> Cis on the </w:t>
      </w:r>
      <w:proofErr w:type="spellStart"/>
      <w:r>
        <w:t>effect</w:t>
      </w:r>
      <w:proofErr w:type="spellEnd"/>
      <w:r>
        <w:t xml:space="preserve"> </w:t>
      </w:r>
      <w:proofErr w:type="spellStart"/>
      <w:r>
        <w:t>size</w:t>
      </w:r>
      <w:proofErr w:type="spellEnd"/>
      <w:r>
        <w:t xml:space="preserve"> or BF. Do </w:t>
      </w:r>
      <w:proofErr w:type="spellStart"/>
      <w:r>
        <w:t>you</w:t>
      </w:r>
      <w:proofErr w:type="spellEnd"/>
      <w:r>
        <w:t xml:space="preserve"> </w:t>
      </w:r>
      <w:proofErr w:type="spellStart"/>
      <w:r>
        <w:t>need</w:t>
      </w:r>
      <w:proofErr w:type="spellEnd"/>
      <w:r>
        <w:t xml:space="preserve"> </w:t>
      </w:r>
      <w:proofErr w:type="spellStart"/>
      <w:r>
        <w:t>these</w:t>
      </w:r>
      <w:proofErr w:type="spellEnd"/>
      <w:r>
        <w:t xml:space="preserve"> </w:t>
      </w:r>
      <w:proofErr w:type="spellStart"/>
      <w:r>
        <w:t>here</w:t>
      </w:r>
      <w:proofErr w:type="spellEnd"/>
      <w:r>
        <w:t xml:space="preserve">? Do </w:t>
      </w:r>
      <w:proofErr w:type="spellStart"/>
      <w:r>
        <w:t>you</w:t>
      </w:r>
      <w:proofErr w:type="spellEnd"/>
      <w:r>
        <w:t xml:space="preserve"> </w:t>
      </w:r>
      <w:proofErr w:type="spellStart"/>
      <w:r>
        <w:t>have</w:t>
      </w:r>
      <w:proofErr w:type="spellEnd"/>
      <w:r>
        <w:t xml:space="preserve"> code for </w:t>
      </w:r>
      <w:proofErr w:type="spellStart"/>
      <w:r>
        <w:t>them</w:t>
      </w:r>
      <w:proofErr w:type="spellEnd"/>
      <w:r>
        <w:t xml:space="preserve"> </w:t>
      </w:r>
      <w:proofErr w:type="spellStart"/>
      <w:r>
        <w:t>yourself</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used</w:t>
      </w:r>
      <w:proofErr w:type="spellEnd"/>
      <w:r>
        <w:t xml:space="preserve"> </w:t>
      </w:r>
      <w:proofErr w:type="spellStart"/>
      <w:r>
        <w:t>here</w:t>
      </w:r>
      <w:proofErr w:type="spellEnd"/>
      <w:r>
        <w:t>?</w:t>
      </w:r>
    </w:p>
  </w:comment>
  <w:comment w:id="4231" w:author="Microsoft Office User" w:date="2019-10-29T16:56:00Z" w:initials="MOU">
    <w:p w14:paraId="3E3C57E5" w14:textId="5D7B58B7" w:rsidR="002C797B" w:rsidRDefault="002C797B">
      <w:pPr>
        <w:pStyle w:val="CommentText"/>
      </w:pPr>
      <w:r>
        <w:rPr>
          <w:rStyle w:val="CommentReference"/>
        </w:rPr>
        <w:annotationRef/>
      </w:r>
      <w:proofErr w:type="spellStart"/>
      <w:r>
        <w:t>There</w:t>
      </w:r>
      <w:proofErr w:type="spellEnd"/>
      <w:r>
        <w:t xml:space="preserve"> </w:t>
      </w:r>
      <w:proofErr w:type="spellStart"/>
      <w:r>
        <w:t>was</w:t>
      </w:r>
      <w:proofErr w:type="spellEnd"/>
      <w:r>
        <w:t xml:space="preserve"> a long </w:t>
      </w:r>
      <w:proofErr w:type="spellStart"/>
      <w:r>
        <w:t>paragraph</w:t>
      </w:r>
      <w:proofErr w:type="spellEnd"/>
      <w:r>
        <w:t xml:space="preserve"> </w:t>
      </w:r>
      <w:proofErr w:type="spellStart"/>
      <w:r>
        <w:t>here</w:t>
      </w:r>
      <w:proofErr w:type="spellEnd"/>
      <w:r>
        <w:t xml:space="preserve"> </w:t>
      </w:r>
      <w:proofErr w:type="spellStart"/>
      <w:r>
        <w:t>that</w:t>
      </w:r>
      <w:proofErr w:type="spellEnd"/>
      <w:r>
        <w:t xml:space="preserve"> </w:t>
      </w:r>
      <w:proofErr w:type="spellStart"/>
      <w:r>
        <w:t>included</w:t>
      </w:r>
      <w:proofErr w:type="spellEnd"/>
      <w:r>
        <w:t xml:space="preserve"> </w:t>
      </w:r>
      <w:proofErr w:type="spellStart"/>
      <w:r>
        <w:t>one</w:t>
      </w:r>
      <w:proofErr w:type="spellEnd"/>
      <w:r>
        <w:t xml:space="preserve"> sample t </w:t>
      </w:r>
      <w:proofErr w:type="spellStart"/>
      <w:r>
        <w:t>tests</w:t>
      </w:r>
      <w:proofErr w:type="spellEnd"/>
      <w:r>
        <w:t xml:space="preserve"> for </w:t>
      </w:r>
      <w:proofErr w:type="spellStart"/>
      <w:r>
        <w:t>each</w:t>
      </w:r>
      <w:proofErr w:type="spellEnd"/>
      <w:r>
        <w:t xml:space="preserve"> </w:t>
      </w:r>
      <w:proofErr w:type="spellStart"/>
      <w:r>
        <w:t>condition</w:t>
      </w:r>
      <w:proofErr w:type="spellEnd"/>
      <w:r>
        <w:t xml:space="preserve"> in </w:t>
      </w:r>
      <w:proofErr w:type="spellStart"/>
      <w:r>
        <w:t>order</w:t>
      </w:r>
      <w:proofErr w:type="spellEnd"/>
      <w:r>
        <w:t xml:space="preserve"> to </w:t>
      </w:r>
      <w:proofErr w:type="spellStart"/>
      <w:r>
        <w:t>see</w:t>
      </w:r>
      <w:proofErr w:type="spellEnd"/>
      <w:r>
        <w:t xml:space="preserve"> the </w:t>
      </w:r>
      <w:proofErr w:type="spellStart"/>
      <w:r>
        <w:t>presence</w:t>
      </w:r>
      <w:proofErr w:type="spellEnd"/>
      <w:r>
        <w:t xml:space="preserve"> and </w:t>
      </w:r>
      <w:proofErr w:type="spellStart"/>
      <w:r>
        <w:t>direction</w:t>
      </w:r>
      <w:proofErr w:type="spellEnd"/>
      <w:r>
        <w:t xml:space="preserve"> of the </w:t>
      </w:r>
      <w:proofErr w:type="spellStart"/>
      <w:r>
        <w:t>effect</w:t>
      </w:r>
      <w:proofErr w:type="spellEnd"/>
      <w:r>
        <w:t xml:space="preserve">. I </w:t>
      </w:r>
      <w:proofErr w:type="spellStart"/>
      <w:r>
        <w:t>haven’t</w:t>
      </w:r>
      <w:proofErr w:type="spellEnd"/>
      <w:r>
        <w:t xml:space="preserve"> </w:t>
      </w:r>
      <w:proofErr w:type="spellStart"/>
      <w:r>
        <w:t>reproduced</w:t>
      </w:r>
      <w:proofErr w:type="spellEnd"/>
      <w:r>
        <w:t xml:space="preserve"> </w:t>
      </w:r>
      <w:proofErr w:type="spellStart"/>
      <w:r>
        <w:t>these</w:t>
      </w:r>
      <w:proofErr w:type="spellEnd"/>
      <w:r>
        <w:t xml:space="preserve">, </w:t>
      </w:r>
      <w:proofErr w:type="spellStart"/>
      <w:r>
        <w:t>but</w:t>
      </w:r>
      <w:proofErr w:type="spellEnd"/>
      <w:r>
        <w:t xml:space="preserve"> </w:t>
      </w:r>
      <w:proofErr w:type="spellStart"/>
      <w:r>
        <w:t>instead</w:t>
      </w:r>
      <w:proofErr w:type="spellEnd"/>
      <w:r>
        <w:t xml:space="preserve"> just </w:t>
      </w:r>
      <w:proofErr w:type="spellStart"/>
      <w:r>
        <w:t>included</w:t>
      </w:r>
      <w:proofErr w:type="spellEnd"/>
      <w:r>
        <w:t xml:space="preserve"> the M and 95% CI for </w:t>
      </w:r>
      <w:proofErr w:type="spellStart"/>
      <w:r>
        <w:t>each</w:t>
      </w:r>
      <w:proofErr w:type="spellEnd"/>
      <w:r>
        <w:t xml:space="preserve"> </w:t>
      </w:r>
      <w:proofErr w:type="spellStart"/>
      <w:r>
        <w:t>condition</w:t>
      </w:r>
      <w:proofErr w:type="spellEnd"/>
      <w:r>
        <w:t xml:space="preserve">. </w:t>
      </w:r>
      <w:proofErr w:type="spellStart"/>
      <w:r>
        <w:t>This</w:t>
      </w:r>
      <w:proofErr w:type="spellEnd"/>
      <w:r>
        <w:t xml:space="preserve"> </w:t>
      </w:r>
      <w:proofErr w:type="spellStart"/>
      <w:r>
        <w:t>accomplishes</w:t>
      </w:r>
      <w:proofErr w:type="spellEnd"/>
      <w:r>
        <w:t xml:space="preserve"> the </w:t>
      </w:r>
      <w:proofErr w:type="spellStart"/>
      <w:r>
        <w:t>same</w:t>
      </w:r>
      <w:proofErr w:type="spellEnd"/>
      <w:r>
        <w:t xml:space="preserve"> goal in far </w:t>
      </w:r>
      <w:proofErr w:type="spellStart"/>
      <w:r>
        <w:t>less</w:t>
      </w:r>
      <w:proofErr w:type="spellEnd"/>
      <w:r>
        <w:t xml:space="preserve"> </w:t>
      </w:r>
      <w:proofErr w:type="spellStart"/>
      <w:r>
        <w:t>space</w:t>
      </w:r>
      <w:proofErr w:type="spellEnd"/>
      <w:r>
        <w:t xml:space="preserve"> (</w:t>
      </w:r>
      <w:proofErr w:type="spellStart"/>
      <w:r>
        <w:t>ie</w:t>
      </w:r>
      <w:proofErr w:type="spellEnd"/>
      <w:r>
        <w:t xml:space="preserve"> </w:t>
      </w:r>
      <w:proofErr w:type="spellStart"/>
      <w:r>
        <w:t>is</w:t>
      </w:r>
      <w:proofErr w:type="spellEnd"/>
      <w:r>
        <w:t xml:space="preserve"> the </w:t>
      </w:r>
      <w:proofErr w:type="spellStart"/>
      <w:r>
        <w:t>effect</w:t>
      </w:r>
      <w:proofErr w:type="spellEnd"/>
      <w:r>
        <w:t xml:space="preserve"> </w:t>
      </w:r>
      <w:proofErr w:type="spellStart"/>
      <w:r>
        <w:t>present</w:t>
      </w:r>
      <w:proofErr w:type="spellEnd"/>
      <w:r>
        <w:t xml:space="preserve"> and </w:t>
      </w:r>
      <w:proofErr w:type="spellStart"/>
      <w:r>
        <w:t>what</w:t>
      </w:r>
      <w:proofErr w:type="spellEnd"/>
      <w:r>
        <w:t xml:space="preserve"> </w:t>
      </w:r>
      <w:proofErr w:type="spellStart"/>
      <w:r>
        <w:t>direction</w:t>
      </w:r>
      <w:proofErr w:type="spellEnd"/>
      <w:r>
        <w:t xml:space="preserve"> </w:t>
      </w:r>
      <w:proofErr w:type="spellStart"/>
      <w:r>
        <w:t>was</w:t>
      </w:r>
      <w:proofErr w:type="spellEnd"/>
      <w:r>
        <w:t xml:space="preserve"> </w:t>
      </w:r>
      <w:proofErr w:type="spellStart"/>
      <w:r>
        <w:t>it</w:t>
      </w:r>
      <w:proofErr w:type="spellEnd"/>
      <w:r>
        <w:t xml:space="preserve"> in). </w:t>
      </w:r>
      <w:proofErr w:type="spellStart"/>
      <w:r>
        <w:t>Same</w:t>
      </w:r>
      <w:proofErr w:type="spellEnd"/>
      <w:r>
        <w:t xml:space="preserve"> </w:t>
      </w:r>
      <w:proofErr w:type="spellStart"/>
      <w:r>
        <w:t>goes</w:t>
      </w:r>
      <w:proofErr w:type="spellEnd"/>
      <w:r>
        <w:t xml:space="preserve"> for the self reports </w:t>
      </w:r>
      <w:proofErr w:type="spellStart"/>
      <w:r>
        <w:t>below</w:t>
      </w:r>
      <w:proofErr w:type="spellEnd"/>
    </w:p>
  </w:comment>
  <w:comment w:id="4238" w:author="Microsoft Office User" w:date="2019-10-29T16:07:00Z" w:initials="MOU">
    <w:p w14:paraId="2B81AAF0" w14:textId="7A5032E1" w:rsidR="002C797B" w:rsidRDefault="002C797B">
      <w:pPr>
        <w:pStyle w:val="CommentText"/>
      </w:pPr>
      <w:r>
        <w:rPr>
          <w:rStyle w:val="CommentReference"/>
        </w:rPr>
        <w:annotationRef/>
      </w:r>
      <w:r>
        <w:t xml:space="preserve">I </w:t>
      </w:r>
      <w:proofErr w:type="spellStart"/>
      <w:r>
        <w:t>haven’t</w:t>
      </w:r>
      <w:proofErr w:type="spellEnd"/>
      <w:r>
        <w:t xml:space="preserve"> </w:t>
      </w:r>
      <w:proofErr w:type="spellStart"/>
      <w:r>
        <w:t>recreated</w:t>
      </w:r>
      <w:proofErr w:type="spellEnd"/>
      <w:r>
        <w:t xml:space="preserve"> </w:t>
      </w:r>
      <w:proofErr w:type="spellStart"/>
      <w:r>
        <w:t>these</w:t>
      </w:r>
      <w:proofErr w:type="spellEnd"/>
      <w:r>
        <w:t xml:space="preserve">. I </w:t>
      </w:r>
      <w:proofErr w:type="spellStart"/>
      <w:r>
        <w:t>get</w:t>
      </w:r>
      <w:proofErr w:type="spellEnd"/>
      <w:r>
        <w:t xml:space="preserve"> </w:t>
      </w:r>
      <w:proofErr w:type="spellStart"/>
      <w:r>
        <w:t>what</w:t>
      </w:r>
      <w:proofErr w:type="spellEnd"/>
      <w:r>
        <w:t xml:space="preserve"> </w:t>
      </w:r>
      <w:proofErr w:type="spellStart"/>
      <w:r>
        <w:t>you’re</w:t>
      </w:r>
      <w:proofErr w:type="spellEnd"/>
      <w:r>
        <w:t xml:space="preserve"> </w:t>
      </w:r>
      <w:proofErr w:type="spellStart"/>
      <w:r>
        <w:t>trying</w:t>
      </w:r>
      <w:proofErr w:type="spellEnd"/>
      <w:r>
        <w:t xml:space="preserve"> to do </w:t>
      </w:r>
      <w:proofErr w:type="spellStart"/>
      <w:r>
        <w:t>here</w:t>
      </w:r>
      <w:proofErr w:type="spellEnd"/>
      <w:r>
        <w:t xml:space="preserve"> </w:t>
      </w:r>
      <w:proofErr w:type="spellStart"/>
      <w:r>
        <w:t>but</w:t>
      </w:r>
      <w:proofErr w:type="spellEnd"/>
      <w:r>
        <w:t xml:space="preserve"> I </w:t>
      </w:r>
      <w:proofErr w:type="spellStart"/>
      <w:r>
        <w:t>say</w:t>
      </w:r>
      <w:proofErr w:type="spellEnd"/>
      <w:r>
        <w:t xml:space="preserve"> </w:t>
      </w:r>
      <w:proofErr w:type="spellStart"/>
      <w:r>
        <w:t>drop</w:t>
      </w:r>
      <w:proofErr w:type="spellEnd"/>
      <w:r>
        <w:t xml:space="preserve"> </w:t>
      </w:r>
      <w:proofErr w:type="spellStart"/>
      <w:r>
        <w:t>them</w:t>
      </w:r>
      <w:proofErr w:type="spellEnd"/>
      <w:r>
        <w:t xml:space="preserve">, </w:t>
      </w:r>
      <w:proofErr w:type="spellStart"/>
      <w:r>
        <w:t>as</w:t>
      </w:r>
      <w:proofErr w:type="spellEnd"/>
      <w:r>
        <w:t xml:space="preserve"> a) </w:t>
      </w:r>
      <w:proofErr w:type="spellStart"/>
      <w:r>
        <w:t>they</w:t>
      </w:r>
      <w:proofErr w:type="spellEnd"/>
      <w:r>
        <w:t xml:space="preserve"> </w:t>
      </w:r>
      <w:proofErr w:type="spellStart"/>
      <w:r>
        <w:t>change</w:t>
      </w:r>
      <w:proofErr w:type="spellEnd"/>
      <w:r>
        <w:t xml:space="preserve"> up the </w:t>
      </w:r>
      <w:proofErr w:type="spellStart"/>
      <w:r>
        <w:t>workflow</w:t>
      </w:r>
      <w:proofErr w:type="spellEnd"/>
      <w:r>
        <w:t xml:space="preserve"> </w:t>
      </w:r>
      <w:proofErr w:type="spellStart"/>
      <w:r>
        <w:t>used</w:t>
      </w:r>
      <w:proofErr w:type="spellEnd"/>
      <w:r>
        <w:t xml:space="preserve"> in </w:t>
      </w:r>
      <w:proofErr w:type="spellStart"/>
      <w:r>
        <w:t>all</w:t>
      </w:r>
      <w:proofErr w:type="spellEnd"/>
      <w:r>
        <w:t xml:space="preserve"> </w:t>
      </w:r>
      <w:proofErr w:type="spellStart"/>
      <w:r>
        <w:t>other</w:t>
      </w:r>
      <w:proofErr w:type="spellEnd"/>
      <w:r>
        <w:t xml:space="preserve"> </w:t>
      </w:r>
      <w:proofErr w:type="spellStart"/>
      <w:r>
        <w:t>studies</w:t>
      </w:r>
      <w:proofErr w:type="spellEnd"/>
      <w:r>
        <w:t xml:space="preserve"> and b) </w:t>
      </w:r>
      <w:proofErr w:type="spellStart"/>
      <w:r>
        <w:t>aren’t</w:t>
      </w:r>
      <w:proofErr w:type="spellEnd"/>
      <w:r>
        <w:t xml:space="preserve"> </w:t>
      </w:r>
      <w:proofErr w:type="spellStart"/>
      <w:r>
        <w:t>very</w:t>
      </w:r>
      <w:proofErr w:type="spellEnd"/>
      <w:r>
        <w:t xml:space="preserve"> </w:t>
      </w:r>
      <w:proofErr w:type="spellStart"/>
      <w:r>
        <w:t>necessary</w:t>
      </w:r>
      <w:proofErr w:type="spellEnd"/>
      <w:r>
        <w:t xml:space="preserve"> </w:t>
      </w:r>
      <w:proofErr w:type="spellStart"/>
      <w:r>
        <w:t>here</w:t>
      </w:r>
      <w:proofErr w:type="spellEnd"/>
      <w:r>
        <w:t xml:space="preserve"> </w:t>
      </w:r>
      <w:proofErr w:type="spellStart"/>
      <w:r>
        <w:t>as</w:t>
      </w:r>
      <w:proofErr w:type="spellEnd"/>
      <w:r>
        <w:t xml:space="preserve"> the M and </w:t>
      </w:r>
      <w:proofErr w:type="spellStart"/>
      <w:r>
        <w:t>its</w:t>
      </w:r>
      <w:proofErr w:type="spellEnd"/>
      <w:r>
        <w:t xml:space="preserve"> </w:t>
      </w:r>
      <w:proofErr w:type="spellStart"/>
      <w:r>
        <w:t>CIs</w:t>
      </w:r>
      <w:proofErr w:type="spellEnd"/>
      <w:r>
        <w:t xml:space="preserve"> for </w:t>
      </w:r>
      <w:proofErr w:type="spellStart"/>
      <w:r>
        <w:t>each</w:t>
      </w:r>
      <w:proofErr w:type="spellEnd"/>
      <w:r>
        <w:t xml:space="preserve"> </w:t>
      </w:r>
      <w:proofErr w:type="spellStart"/>
      <w:r>
        <w:t>condition</w:t>
      </w:r>
      <w:proofErr w:type="spellEnd"/>
      <w:r>
        <w:t xml:space="preserve"> illustrate </w:t>
      </w:r>
      <w:proofErr w:type="spellStart"/>
      <w:r>
        <w:t>that</w:t>
      </w:r>
      <w:proofErr w:type="spellEnd"/>
      <w:r>
        <w:t xml:space="preserve"> the </w:t>
      </w:r>
      <w:proofErr w:type="spellStart"/>
      <w:r>
        <w:t>effects</w:t>
      </w:r>
      <w:proofErr w:type="spellEnd"/>
      <w:r>
        <w:t xml:space="preserve"> </w:t>
      </w:r>
      <w:proofErr w:type="spellStart"/>
      <w:r>
        <w:t>were</w:t>
      </w:r>
      <w:proofErr w:type="spellEnd"/>
      <w:r>
        <w:t xml:space="preserve"> </w:t>
      </w:r>
      <w:proofErr w:type="spellStart"/>
      <w:r>
        <w:t>present</w:t>
      </w:r>
      <w:proofErr w:type="spellEnd"/>
      <w:r>
        <w:t xml:space="preserve"> or </w:t>
      </w:r>
      <w:proofErr w:type="spellStart"/>
      <w:r>
        <w:t>not</w:t>
      </w:r>
      <w:proofErr w:type="spellEnd"/>
      <w:r>
        <w:t xml:space="preserve">.  I </w:t>
      </w:r>
      <w:proofErr w:type="spellStart"/>
      <w:r>
        <w:t>say</w:t>
      </w:r>
      <w:proofErr w:type="spellEnd"/>
      <w:r>
        <w:t xml:space="preserve"> delete </w:t>
      </w:r>
      <w:proofErr w:type="spellStart"/>
      <w:r>
        <w:t>this</w:t>
      </w:r>
      <w:proofErr w:type="spellEnd"/>
      <w:r>
        <w:t>.</w:t>
      </w:r>
    </w:p>
  </w:comment>
  <w:comment w:id="4326" w:author="Microsoft Office User" w:date="2019-10-29T16:52:00Z" w:initials="MOU">
    <w:p w14:paraId="4C4ED9CE" w14:textId="1413DDBE" w:rsidR="002C797B" w:rsidRDefault="002C797B">
      <w:pPr>
        <w:pStyle w:val="CommentText"/>
      </w:pPr>
      <w:r>
        <w:rPr>
          <w:rStyle w:val="CommentReference"/>
        </w:rPr>
        <w:annotationRef/>
      </w:r>
      <w:proofErr w:type="spellStart"/>
      <w:r>
        <w:t>Same</w:t>
      </w:r>
      <w:proofErr w:type="spellEnd"/>
      <w:r>
        <w:t xml:space="preserve"> </w:t>
      </w:r>
      <w:proofErr w:type="spellStart"/>
      <w:r>
        <w:t>goes</w:t>
      </w:r>
      <w:proofErr w:type="spellEnd"/>
      <w:r>
        <w:t xml:space="preserve"> </w:t>
      </w:r>
      <w:proofErr w:type="spellStart"/>
      <w:r>
        <w:t>here</w:t>
      </w:r>
      <w:proofErr w:type="spellEnd"/>
      <w:r>
        <w:t xml:space="preserve">, </w:t>
      </w:r>
      <w:proofErr w:type="spellStart"/>
      <w:r>
        <w:t>haven’t</w:t>
      </w:r>
      <w:proofErr w:type="spellEnd"/>
      <w:r>
        <w:t xml:space="preserve"> </w:t>
      </w:r>
      <w:proofErr w:type="spellStart"/>
      <w:r>
        <w:t>included</w:t>
      </w:r>
      <w:proofErr w:type="spellEnd"/>
      <w:r>
        <w:t xml:space="preserve"> </w:t>
      </w:r>
      <w:proofErr w:type="spellStart"/>
      <w:r>
        <w:t>these</w:t>
      </w:r>
      <w:proofErr w:type="spellEnd"/>
      <w:r>
        <w:t xml:space="preserve">, </w:t>
      </w:r>
      <w:proofErr w:type="spellStart"/>
      <w:r>
        <w:t>sure</w:t>
      </w:r>
      <w:proofErr w:type="spellEnd"/>
      <w:r>
        <w:t xml:space="preserve"> </w:t>
      </w:r>
      <w:proofErr w:type="spellStart"/>
      <w:r>
        <w:t>you</w:t>
      </w:r>
      <w:proofErr w:type="spellEnd"/>
      <w:r>
        <w:t xml:space="preserve"> </w:t>
      </w:r>
      <w:proofErr w:type="spellStart"/>
      <w:r>
        <w:t>need</w:t>
      </w:r>
      <w:proofErr w:type="spellEnd"/>
      <w:r>
        <w:t xml:space="preserve"> </w:t>
      </w:r>
      <w:proofErr w:type="spellStart"/>
      <w:r>
        <w:t>them</w:t>
      </w:r>
      <w:proofErr w:type="spellEnd"/>
      <w:r>
        <w:t>?</w:t>
      </w:r>
    </w:p>
  </w:comment>
  <w:comment w:id="4418" w:author="Microsoft Office User" w:date="2019-10-29T16:58:00Z" w:initials="MOU">
    <w:p w14:paraId="2167A5BA" w14:textId="764A1609" w:rsidR="002C797B" w:rsidRDefault="002C797B">
      <w:pPr>
        <w:pStyle w:val="CommentText"/>
      </w:pPr>
      <w:r>
        <w:rPr>
          <w:rStyle w:val="CommentReference"/>
        </w:rPr>
        <w:annotationRef/>
      </w:r>
      <w:proofErr w:type="spellStart"/>
      <w:r>
        <w:t>You</w:t>
      </w:r>
      <w:proofErr w:type="spellEnd"/>
      <w:r>
        <w:t xml:space="preserve"> </w:t>
      </w:r>
      <w:proofErr w:type="spellStart"/>
      <w:r>
        <w:t>had</w:t>
      </w:r>
      <w:proofErr w:type="spellEnd"/>
      <w:r>
        <w:t xml:space="preserve"> behavioural </w:t>
      </w:r>
      <w:proofErr w:type="spellStart"/>
      <w:r>
        <w:t>intentions</w:t>
      </w:r>
      <w:proofErr w:type="spellEnd"/>
      <w:r>
        <w:t xml:space="preserve"> </w:t>
      </w:r>
      <w:proofErr w:type="spellStart"/>
      <w:r>
        <w:t>listed</w:t>
      </w:r>
      <w:proofErr w:type="spellEnd"/>
      <w:r>
        <w:t xml:space="preserve"> </w:t>
      </w:r>
      <w:proofErr w:type="spellStart"/>
      <w:r>
        <w:t>here</w:t>
      </w:r>
      <w:proofErr w:type="spellEnd"/>
      <w:r>
        <w:t xml:space="preserve"> </w:t>
      </w:r>
      <w:proofErr w:type="spellStart"/>
      <w:r>
        <w:t>too</w:t>
      </w:r>
      <w:proofErr w:type="spellEnd"/>
      <w:r>
        <w:t xml:space="preserve"> </w:t>
      </w:r>
      <w:proofErr w:type="spellStart"/>
      <w:r>
        <w:t>but</w:t>
      </w:r>
      <w:proofErr w:type="spellEnd"/>
      <w:r>
        <w:t xml:space="preserve"> </w:t>
      </w:r>
      <w:proofErr w:type="spellStart"/>
      <w:r>
        <w:t>unless</w:t>
      </w:r>
      <w:proofErr w:type="spellEnd"/>
      <w:r>
        <w:t xml:space="preserve"> </w:t>
      </w:r>
      <w:proofErr w:type="spellStart"/>
      <w:r>
        <w:t>im</w:t>
      </w:r>
      <w:proofErr w:type="spellEnd"/>
      <w:r>
        <w:t xml:space="preserve"> </w:t>
      </w:r>
      <w:proofErr w:type="spellStart"/>
      <w:r>
        <w:t>wrong</w:t>
      </w:r>
      <w:proofErr w:type="spellEnd"/>
      <w:r>
        <w:t xml:space="preserve"> </w:t>
      </w:r>
      <w:proofErr w:type="spellStart"/>
      <w:r>
        <w:t>there</w:t>
      </w:r>
      <w:proofErr w:type="spellEnd"/>
      <w:r>
        <w:t xml:space="preserve"> </w:t>
      </w:r>
      <w:proofErr w:type="spellStart"/>
      <w:r>
        <w:t>were</w:t>
      </w:r>
      <w:proofErr w:type="spellEnd"/>
      <w:r>
        <w:t xml:space="preserve"> none for </w:t>
      </w:r>
      <w:proofErr w:type="spellStart"/>
      <w:r>
        <w:t>this</w:t>
      </w:r>
      <w:proofErr w:type="spellEnd"/>
      <w:r>
        <w:t xml:space="preserve"> </w:t>
      </w:r>
      <w:proofErr w:type="spellStart"/>
      <w:r>
        <w:t>study</w:t>
      </w:r>
      <w:proofErr w:type="spellEnd"/>
    </w:p>
  </w:comment>
  <w:comment w:id="4432" w:author="Microsoft Office User" w:date="2019-10-29T16:53:00Z" w:initials="MOU">
    <w:p w14:paraId="2612120A" w14:textId="46AA9E90" w:rsidR="002C797B" w:rsidRDefault="002C797B">
      <w:pPr>
        <w:pStyle w:val="CommentText"/>
      </w:pPr>
      <w:r>
        <w:rPr>
          <w:rStyle w:val="CommentReference"/>
        </w:rPr>
        <w:annotationRef/>
      </w:r>
      <w:proofErr w:type="spellStart"/>
      <w:r>
        <w:t>Likewise</w:t>
      </w:r>
      <w:proofErr w:type="spellEnd"/>
      <w:r>
        <w:t xml:space="preserve"> </w:t>
      </w:r>
      <w:proofErr w:type="spellStart"/>
      <w:r>
        <w:t>as</w:t>
      </w:r>
      <w:proofErr w:type="spellEnd"/>
      <w:r>
        <w:t xml:space="preserve"> </w:t>
      </w:r>
      <w:proofErr w:type="spellStart"/>
      <w:r>
        <w:t>above</w:t>
      </w:r>
      <w:proofErr w:type="spellEnd"/>
      <w:r>
        <w:t xml:space="preserve">, id </w:t>
      </w:r>
      <w:proofErr w:type="spellStart"/>
      <w:r>
        <w:t>remove</w:t>
      </w:r>
      <w:proofErr w:type="spellEnd"/>
      <w:r>
        <w:t xml:space="preserve"> </w:t>
      </w:r>
      <w:proofErr w:type="spellStart"/>
      <w:r>
        <w:t>these</w:t>
      </w:r>
      <w:proofErr w:type="spellEnd"/>
      <w:r>
        <w:t xml:space="preserve">, </w:t>
      </w:r>
      <w:proofErr w:type="spellStart"/>
      <w:r>
        <w:t>haven’t</w:t>
      </w:r>
      <w:proofErr w:type="spellEnd"/>
      <w:r>
        <w:t xml:space="preserve"> </w:t>
      </w:r>
      <w:proofErr w:type="spellStart"/>
      <w:r>
        <w:t>reproduced</w:t>
      </w:r>
      <w:proofErr w:type="spellEnd"/>
      <w:r>
        <w:t xml:space="preserve"> </w:t>
      </w:r>
      <w:proofErr w:type="spellStart"/>
      <w:r>
        <w:t>them</w:t>
      </w:r>
      <w:proofErr w:type="spellEnd"/>
    </w:p>
  </w:comment>
  <w:comment w:id="4486" w:author="sean hughes" w:date="2019-07-03T14:44:00Z" w:initials="sh">
    <w:p w14:paraId="511327E3" w14:textId="77777777" w:rsidR="002C797B" w:rsidRDefault="002C797B" w:rsidP="00AB56D7">
      <w:pPr>
        <w:pStyle w:val="CommentText"/>
      </w:pPr>
      <w:r>
        <w:rPr>
          <w:rStyle w:val="CommentReference"/>
        </w:rPr>
        <w:annotationRef/>
      </w:r>
      <w:proofErr w:type="spellStart"/>
      <w:r>
        <w:t>Ian</w:t>
      </w:r>
      <w:proofErr w:type="spellEnd"/>
      <w:r>
        <w:t xml:space="preserve"> – </w:t>
      </w:r>
      <w:proofErr w:type="spellStart"/>
      <w:r>
        <w:t>could</w:t>
      </w:r>
      <w:proofErr w:type="spellEnd"/>
      <w:r>
        <w:t xml:space="preserve"> </w:t>
      </w:r>
      <w:proofErr w:type="spellStart"/>
      <w:r>
        <w:t>you</w:t>
      </w:r>
      <w:proofErr w:type="spellEnd"/>
      <w:r>
        <w:t xml:space="preserve"> </w:t>
      </w:r>
      <w:proofErr w:type="spellStart"/>
      <w:r>
        <w:t>add</w:t>
      </w:r>
      <w:proofErr w:type="spellEnd"/>
      <w:r>
        <w:t xml:space="preserve"> </w:t>
      </w:r>
      <w:proofErr w:type="spellStart"/>
      <w:r>
        <w:t>this</w:t>
      </w:r>
      <w:proofErr w:type="spellEnd"/>
      <w:r>
        <w:t xml:space="preserve"> in?</w:t>
      </w:r>
    </w:p>
  </w:comment>
  <w:comment w:id="4617" w:author="sean hughes" w:date="2019-10-24T13:12:00Z" w:initials="sh">
    <w:p w14:paraId="6075490F" w14:textId="1EDD026B" w:rsidR="002C797B" w:rsidRDefault="002C797B">
      <w:pPr>
        <w:pStyle w:val="CommentText"/>
      </w:pPr>
      <w:r>
        <w:rPr>
          <w:rStyle w:val="CommentReference"/>
        </w:rPr>
        <w:annotationRef/>
      </w:r>
      <w:r>
        <w:t xml:space="preserve">Are </w:t>
      </w:r>
      <w:proofErr w:type="spellStart"/>
      <w:r>
        <w:t>Experiments</w:t>
      </w:r>
      <w:proofErr w:type="spellEnd"/>
      <w:r>
        <w:t xml:space="preserve"> 6-8 a </w:t>
      </w:r>
      <w:proofErr w:type="spellStart"/>
      <w:r>
        <w:t>problem</w:t>
      </w:r>
      <w:proofErr w:type="spellEnd"/>
      <w:r>
        <w:t xml:space="preserve"> on </w:t>
      </w:r>
      <w:proofErr w:type="spellStart"/>
      <w:r>
        <w:t>this</w:t>
      </w:r>
      <w:proofErr w:type="spellEnd"/>
      <w:r>
        <w:t xml:space="preserve"> front </w:t>
      </w:r>
      <w:proofErr w:type="spellStart"/>
      <w:r>
        <w:t>at</w:t>
      </w:r>
      <w:proofErr w:type="spellEnd"/>
      <w:r>
        <w:t xml:space="preserve"> </w:t>
      </w:r>
      <w:proofErr w:type="spellStart"/>
      <w:r>
        <w:t>all</w:t>
      </w:r>
      <w:proofErr w:type="spellEnd"/>
      <w:r>
        <w:t xml:space="preserve"> or </w:t>
      </w:r>
      <w:proofErr w:type="spellStart"/>
      <w:r>
        <w:t>only</w:t>
      </w:r>
      <w:proofErr w:type="spellEnd"/>
      <w:r>
        <w:t xml:space="preserve"> Experiment 2?</w:t>
      </w:r>
    </w:p>
  </w:comment>
  <w:comment w:id="5529" w:author="Microsoft Office User" w:date="2019-10-29T17:36:00Z" w:initials="MOU">
    <w:p w14:paraId="319B5257" w14:textId="1AA5FA44" w:rsidR="002C797B" w:rsidRDefault="002C797B">
      <w:pPr>
        <w:pStyle w:val="CommentText"/>
      </w:pPr>
      <w:r>
        <w:rPr>
          <w:rStyle w:val="CommentReference"/>
        </w:rPr>
        <w:annotationRef/>
      </w:r>
      <w:r>
        <w:t xml:space="preserve">Sean </w:t>
      </w:r>
      <w:proofErr w:type="spellStart"/>
      <w:r>
        <w:t>you</w:t>
      </w:r>
      <w:proofErr w:type="spellEnd"/>
      <w:r>
        <w:t xml:space="preserve"> </w:t>
      </w:r>
      <w:proofErr w:type="spellStart"/>
      <w:r>
        <w:t>suggested</w:t>
      </w:r>
      <w:proofErr w:type="spellEnd"/>
      <w:r>
        <w:t xml:space="preserve"> </w:t>
      </w:r>
      <w:proofErr w:type="spellStart"/>
      <w:r>
        <w:t>we</w:t>
      </w:r>
      <w:proofErr w:type="spellEnd"/>
      <w:r>
        <w:t xml:space="preserve"> </w:t>
      </w:r>
      <w:proofErr w:type="spellStart"/>
      <w:r>
        <w:t>should</w:t>
      </w:r>
      <w:proofErr w:type="spellEnd"/>
      <w:r>
        <w:t xml:space="preserve"> </w:t>
      </w:r>
      <w:proofErr w:type="spellStart"/>
      <w:r>
        <w:t>count</w:t>
      </w:r>
      <w:proofErr w:type="spellEnd"/>
      <w:r>
        <w:t xml:space="preserve"> the </w:t>
      </w:r>
      <w:proofErr w:type="spellStart"/>
      <w:r>
        <w:t>studies</w:t>
      </w:r>
      <w:proofErr w:type="spellEnd"/>
      <w:r>
        <w:t xml:space="preserve"> </w:t>
      </w:r>
      <w:proofErr w:type="spellStart"/>
      <w:r>
        <w:t>that</w:t>
      </w:r>
      <w:proofErr w:type="spellEnd"/>
      <w:r>
        <w:t xml:space="preserve"> </w:t>
      </w:r>
      <w:proofErr w:type="spellStart"/>
      <w:r>
        <w:t>produced</w:t>
      </w:r>
      <w:proofErr w:type="spellEnd"/>
      <w:r>
        <w:t xml:space="preserve"> </w:t>
      </w:r>
      <w:proofErr w:type="spellStart"/>
      <w:r w:rsidR="000D46AE">
        <w:t>significant</w:t>
      </w:r>
      <w:proofErr w:type="spellEnd"/>
      <w:r w:rsidR="000D46AE">
        <w:t xml:space="preserve"> </w:t>
      </w:r>
      <w:proofErr w:type="spellStart"/>
      <w:r>
        <w:t>effec</w:t>
      </w:r>
      <w:r w:rsidR="000D46AE">
        <w:t>ts</w:t>
      </w:r>
      <w:proofErr w:type="spellEnd"/>
      <w:r>
        <w:t xml:space="preserve">, </w:t>
      </w:r>
      <w:proofErr w:type="spellStart"/>
      <w:r>
        <w:t>but</w:t>
      </w:r>
      <w:proofErr w:type="spellEnd"/>
      <w:r>
        <w:t xml:space="preserve"> </w:t>
      </w:r>
      <w:proofErr w:type="spellStart"/>
      <w:r>
        <w:t>this</w:t>
      </w:r>
      <w:proofErr w:type="spellEnd"/>
      <w:r>
        <w:t xml:space="preserve"> </w:t>
      </w:r>
      <w:proofErr w:type="spellStart"/>
      <w:r w:rsidR="000D46AE">
        <w:t>strategy</w:t>
      </w:r>
      <w:proofErr w:type="spellEnd"/>
      <w:r w:rsidR="000D46AE">
        <w:t xml:space="preserve"> </w:t>
      </w:r>
      <w:proofErr w:type="spellStart"/>
      <w:r w:rsidR="000D46AE">
        <w:t>is</w:t>
      </w:r>
      <w:proofErr w:type="spellEnd"/>
      <w:r w:rsidR="000D46AE">
        <w:t xml:space="preserve"> </w:t>
      </w:r>
      <w:proofErr w:type="spellStart"/>
      <w:r w:rsidR="000D46AE">
        <w:t>generally</w:t>
      </w:r>
      <w:proofErr w:type="spellEnd"/>
      <w:r w:rsidR="000D46AE">
        <w:t xml:space="preserve"> </w:t>
      </w:r>
      <w:proofErr w:type="spellStart"/>
      <w:r w:rsidR="000D46AE">
        <w:t>undesirable</w:t>
      </w:r>
      <w:proofErr w:type="spellEnd"/>
      <w:r w:rsidR="000D46AE">
        <w:t xml:space="preserve"> and </w:t>
      </w:r>
      <w:proofErr w:type="spellStart"/>
      <w:r w:rsidR="000D46AE">
        <w:t>gives</w:t>
      </w:r>
      <w:proofErr w:type="spellEnd"/>
      <w:r w:rsidR="000D46AE">
        <w:t xml:space="preserve"> rise to </w:t>
      </w:r>
      <w:proofErr w:type="spellStart"/>
      <w:r>
        <w:t>misleading</w:t>
      </w:r>
      <w:proofErr w:type="spellEnd"/>
      <w:r>
        <w:t xml:space="preserve"> </w:t>
      </w:r>
      <w:proofErr w:type="spellStart"/>
      <w:r w:rsidR="000D46AE">
        <w:t>conclusions</w:t>
      </w:r>
      <w:proofErr w:type="spellEnd"/>
      <w:r w:rsidR="000D46AE">
        <w:t xml:space="preserve">. </w:t>
      </w:r>
      <w:proofErr w:type="spellStart"/>
      <w:r>
        <w:t>its</w:t>
      </w:r>
      <w:proofErr w:type="spellEnd"/>
      <w:r>
        <w:t xml:space="preserve"> </w:t>
      </w:r>
      <w:proofErr w:type="spellStart"/>
      <w:r>
        <w:t>better</w:t>
      </w:r>
      <w:proofErr w:type="spellEnd"/>
      <w:r>
        <w:t xml:space="preserve"> to </w:t>
      </w:r>
      <w:proofErr w:type="spellStart"/>
      <w:r w:rsidR="000D46AE">
        <w:t>make</w:t>
      </w:r>
      <w:proofErr w:type="spellEnd"/>
      <w:r w:rsidR="000D46AE">
        <w:t xml:space="preserve"> </w:t>
      </w:r>
      <w:proofErr w:type="spellStart"/>
      <w:r w:rsidR="000D46AE">
        <w:t>conclusions</w:t>
      </w:r>
      <w:proofErr w:type="spellEnd"/>
      <w:r w:rsidR="000D46AE">
        <w:t xml:space="preserve"> </w:t>
      </w:r>
      <w:proofErr w:type="spellStart"/>
      <w:r w:rsidR="000D46AE">
        <w:t>based</w:t>
      </w:r>
      <w:proofErr w:type="spellEnd"/>
      <w:r w:rsidR="000D46AE">
        <w:t xml:space="preserve"> on </w:t>
      </w:r>
      <w:r>
        <w:t xml:space="preserve">the meta </w:t>
      </w:r>
      <w:proofErr w:type="spellStart"/>
      <w:r>
        <w:t>effect</w:t>
      </w:r>
      <w:proofErr w:type="spellEnd"/>
      <w:r>
        <w:t xml:space="preserve"> </w:t>
      </w:r>
      <w:proofErr w:type="spellStart"/>
      <w:r>
        <w:t>size</w:t>
      </w:r>
      <w:proofErr w:type="spellEnd"/>
      <w:r>
        <w:t xml:space="preserve"> </w:t>
      </w:r>
      <w:proofErr w:type="spellStart"/>
      <w:r>
        <w:t>as</w:t>
      </w:r>
      <w:proofErr w:type="spellEnd"/>
      <w:r>
        <w:t xml:space="preserve"> ive </w:t>
      </w:r>
      <w:proofErr w:type="spellStart"/>
      <w:r>
        <w:t>done</w:t>
      </w:r>
      <w:proofErr w:type="spellEnd"/>
      <w:r>
        <w:t xml:space="preserve"> </w:t>
      </w:r>
      <w:proofErr w:type="spellStart"/>
      <w:r>
        <w:t>here</w:t>
      </w:r>
      <w:proofErr w:type="spellEnd"/>
    </w:p>
  </w:comment>
  <w:comment w:id="5530" w:author="Microsoft Office User" w:date="2019-10-30T11:43:00Z" w:initials="MOU">
    <w:p w14:paraId="1B314977" w14:textId="77777777" w:rsidR="0007792F" w:rsidRDefault="0007792F">
      <w:pPr>
        <w:pStyle w:val="CommentText"/>
      </w:pPr>
      <w:r>
        <w:rPr>
          <w:rStyle w:val="CommentReference"/>
        </w:rPr>
        <w:annotationRef/>
      </w:r>
      <w:r>
        <w:t xml:space="preserve">I </w:t>
      </w:r>
      <w:proofErr w:type="spellStart"/>
      <w:r>
        <w:t>tweaked</w:t>
      </w:r>
      <w:proofErr w:type="spellEnd"/>
      <w:r>
        <w:t xml:space="preserve"> </w:t>
      </w:r>
      <w:proofErr w:type="spellStart"/>
      <w:r>
        <w:t>this</w:t>
      </w:r>
      <w:proofErr w:type="spellEnd"/>
      <w:r>
        <w:t xml:space="preserve">, </w:t>
      </w:r>
      <w:proofErr w:type="spellStart"/>
      <w:r>
        <w:t>let</w:t>
      </w:r>
      <w:proofErr w:type="spellEnd"/>
      <w:r>
        <w:t xml:space="preserve"> me </w:t>
      </w:r>
      <w:proofErr w:type="spellStart"/>
      <w:r>
        <w:t>know</w:t>
      </w:r>
      <w:proofErr w:type="spellEnd"/>
      <w:r>
        <w:t xml:space="preserve"> </w:t>
      </w:r>
      <w:proofErr w:type="spellStart"/>
      <w:r>
        <w:t>youre</w:t>
      </w:r>
      <w:proofErr w:type="spellEnd"/>
      <w:r>
        <w:t xml:space="preserve"> happy</w:t>
      </w:r>
      <w:r>
        <w:t xml:space="preserve"> with </w:t>
      </w:r>
      <w:proofErr w:type="spellStart"/>
      <w:r>
        <w:t>it</w:t>
      </w:r>
      <w:proofErr w:type="spellEnd"/>
      <w:r>
        <w:t xml:space="preserve">. Gotta </w:t>
      </w:r>
      <w:proofErr w:type="spellStart"/>
      <w:r>
        <w:t>say</w:t>
      </w:r>
      <w:proofErr w:type="spellEnd"/>
      <w:r>
        <w:t xml:space="preserve">, the </w:t>
      </w:r>
      <w:proofErr w:type="spellStart"/>
      <w:r>
        <w:t>results</w:t>
      </w:r>
      <w:proofErr w:type="spellEnd"/>
      <w:r>
        <w:t xml:space="preserve"> are </w:t>
      </w:r>
      <w:proofErr w:type="spellStart"/>
      <w:r>
        <w:t>very</w:t>
      </w:r>
      <w:proofErr w:type="spellEnd"/>
      <w:r>
        <w:t xml:space="preserve"> </w:t>
      </w:r>
      <w:proofErr w:type="spellStart"/>
      <w:r>
        <w:t>fucking</w:t>
      </w:r>
      <w:proofErr w:type="spellEnd"/>
      <w:r>
        <w:t xml:space="preserve"> persuasive </w:t>
      </w:r>
      <w:proofErr w:type="spellStart"/>
      <w:r>
        <w:t>at</w:t>
      </w:r>
      <w:proofErr w:type="spellEnd"/>
      <w:r>
        <w:t xml:space="preserve"> </w:t>
      </w:r>
      <w:proofErr w:type="spellStart"/>
      <w:r>
        <w:t>this</w:t>
      </w:r>
      <w:proofErr w:type="spellEnd"/>
      <w:r>
        <w:t xml:space="preserve"> </w:t>
      </w:r>
      <w:proofErr w:type="spellStart"/>
      <w:r>
        <w:t>point</w:t>
      </w:r>
      <w:proofErr w:type="spellEnd"/>
      <w:r>
        <w:t xml:space="preserve">. </w:t>
      </w:r>
      <w:proofErr w:type="spellStart"/>
      <w:r>
        <w:t>Would</w:t>
      </w:r>
      <w:proofErr w:type="spellEnd"/>
      <w:r>
        <w:t xml:space="preserve"> be </w:t>
      </w:r>
      <w:proofErr w:type="spellStart"/>
      <w:r>
        <w:t>very</w:t>
      </w:r>
      <w:proofErr w:type="spellEnd"/>
      <w:r>
        <w:t xml:space="preserve"> hard to </w:t>
      </w:r>
      <w:proofErr w:type="spellStart"/>
      <w:r>
        <w:t>say</w:t>
      </w:r>
      <w:proofErr w:type="spellEnd"/>
      <w:r>
        <w:t xml:space="preserve"> </w:t>
      </w:r>
      <w:proofErr w:type="spellStart"/>
      <w:r>
        <w:t>shared</w:t>
      </w:r>
      <w:proofErr w:type="spellEnd"/>
      <w:r>
        <w:t xml:space="preserve"> </w:t>
      </w:r>
      <w:proofErr w:type="spellStart"/>
      <w:r>
        <w:t>features</w:t>
      </w:r>
      <w:proofErr w:type="spellEnd"/>
      <w:r>
        <w:t xml:space="preserve"> </w:t>
      </w:r>
      <w:proofErr w:type="spellStart"/>
      <w:r>
        <w:t>isn’t</w:t>
      </w:r>
      <w:proofErr w:type="spellEnd"/>
      <w:r>
        <w:t xml:space="preserve"> a </w:t>
      </w:r>
      <w:proofErr w:type="spellStart"/>
      <w:r>
        <w:t>thing</w:t>
      </w:r>
      <w:proofErr w:type="spellEnd"/>
      <w:r>
        <w:t xml:space="preserve">. </w:t>
      </w:r>
      <w:proofErr w:type="spellStart"/>
      <w:r>
        <w:t>I’ve</w:t>
      </w:r>
      <w:proofErr w:type="spellEnd"/>
      <w:r>
        <w:t xml:space="preserve"> </w:t>
      </w:r>
      <w:proofErr w:type="spellStart"/>
      <w:r>
        <w:t>done</w:t>
      </w:r>
      <w:proofErr w:type="spellEnd"/>
      <w:r>
        <w:t xml:space="preserve"> work </w:t>
      </w:r>
      <w:proofErr w:type="spellStart"/>
      <w:r>
        <w:t>before</w:t>
      </w:r>
      <w:proofErr w:type="spellEnd"/>
      <w:r>
        <w:t xml:space="preserve"> </w:t>
      </w:r>
      <w:proofErr w:type="spellStart"/>
      <w:r>
        <w:t>that’s</w:t>
      </w:r>
      <w:proofErr w:type="spellEnd"/>
      <w:r>
        <w:t xml:space="preserve"> </w:t>
      </w:r>
      <w:proofErr w:type="spellStart"/>
      <w:r>
        <w:t>highly</w:t>
      </w:r>
      <w:proofErr w:type="spellEnd"/>
      <w:r>
        <w:t xml:space="preserve"> </w:t>
      </w:r>
      <w:proofErr w:type="spellStart"/>
      <w:r>
        <w:t>replicable</w:t>
      </w:r>
      <w:proofErr w:type="spellEnd"/>
      <w:r>
        <w:t xml:space="preserve">, </w:t>
      </w:r>
      <w:proofErr w:type="spellStart"/>
      <w:r>
        <w:t>but</w:t>
      </w:r>
      <w:proofErr w:type="spellEnd"/>
      <w:r>
        <w:t xml:space="preserve"> </w:t>
      </w:r>
      <w:proofErr w:type="spellStart"/>
      <w:r>
        <w:t>this</w:t>
      </w:r>
      <w:proofErr w:type="spellEnd"/>
      <w:r>
        <w:t xml:space="preserve"> </w:t>
      </w:r>
      <w:proofErr w:type="spellStart"/>
      <w:r>
        <w:t>is</w:t>
      </w:r>
      <w:proofErr w:type="spellEnd"/>
      <w:r>
        <w:t xml:space="preserve"> the first time </w:t>
      </w:r>
      <w:proofErr w:type="spellStart"/>
      <w:r>
        <w:t>I’ve</w:t>
      </w:r>
      <w:proofErr w:type="spellEnd"/>
      <w:r>
        <w:t xml:space="preserve"> </w:t>
      </w:r>
      <w:proofErr w:type="spellStart"/>
      <w:r>
        <w:t>maximized</w:t>
      </w:r>
      <w:proofErr w:type="spellEnd"/>
      <w:r>
        <w:t xml:space="preserve"> the </w:t>
      </w:r>
      <w:proofErr w:type="spellStart"/>
      <w:r>
        <w:t>between-study</w:t>
      </w:r>
      <w:proofErr w:type="spellEnd"/>
      <w:r>
        <w:t xml:space="preserve"> </w:t>
      </w:r>
      <w:proofErr w:type="spellStart"/>
      <w:r>
        <w:t>variations</w:t>
      </w:r>
      <w:proofErr w:type="spellEnd"/>
      <w:r>
        <w:t xml:space="preserve"> in the </w:t>
      </w:r>
      <w:proofErr w:type="spellStart"/>
      <w:r>
        <w:t>implementation</w:t>
      </w:r>
      <w:proofErr w:type="spellEnd"/>
      <w:r>
        <w:t xml:space="preserve"> of the </w:t>
      </w:r>
      <w:proofErr w:type="spellStart"/>
      <w:r>
        <w:t>concept</w:t>
      </w:r>
      <w:proofErr w:type="spellEnd"/>
      <w:r>
        <w:t xml:space="preserve"> </w:t>
      </w:r>
      <w:proofErr w:type="spellStart"/>
      <w:r>
        <w:t>combined</w:t>
      </w:r>
      <w:proofErr w:type="spellEnd"/>
      <w:r>
        <w:t xml:space="preserve"> with a meta </w:t>
      </w:r>
      <w:proofErr w:type="spellStart"/>
      <w:r>
        <w:t>analytic</w:t>
      </w:r>
      <w:proofErr w:type="spellEnd"/>
      <w:r>
        <w:t xml:space="preserve"> </w:t>
      </w:r>
      <w:proofErr w:type="spellStart"/>
      <w:r>
        <w:t>strategy</w:t>
      </w:r>
      <w:proofErr w:type="spellEnd"/>
      <w:r>
        <w:t xml:space="preserve"> to </w:t>
      </w:r>
      <w:proofErr w:type="spellStart"/>
      <w:r>
        <w:t>make</w:t>
      </w:r>
      <w:proofErr w:type="spellEnd"/>
      <w:r>
        <w:t xml:space="preserve"> </w:t>
      </w:r>
      <w:proofErr w:type="spellStart"/>
      <w:r>
        <w:t>good</w:t>
      </w:r>
      <w:proofErr w:type="spellEnd"/>
      <w:r>
        <w:t xml:space="preserve"> </w:t>
      </w:r>
      <w:proofErr w:type="spellStart"/>
      <w:r>
        <w:t>inferences</w:t>
      </w:r>
      <w:proofErr w:type="spellEnd"/>
      <w:r>
        <w:t xml:space="preserve"> </w:t>
      </w:r>
      <w:proofErr w:type="spellStart"/>
      <w:r>
        <w:t>about</w:t>
      </w:r>
      <w:proofErr w:type="spellEnd"/>
      <w:r>
        <w:t xml:space="preserve"> the </w:t>
      </w:r>
      <w:proofErr w:type="spellStart"/>
      <w:r>
        <w:t>generality</w:t>
      </w:r>
      <w:proofErr w:type="spellEnd"/>
      <w:r>
        <w:t xml:space="preserve"> of the </w:t>
      </w:r>
      <w:proofErr w:type="spellStart"/>
      <w:r>
        <w:t>effect</w:t>
      </w:r>
      <w:proofErr w:type="spellEnd"/>
      <w:r>
        <w:t xml:space="preserve"> under </w:t>
      </w:r>
      <w:proofErr w:type="spellStart"/>
      <w:r>
        <w:t>other</w:t>
      </w:r>
      <w:proofErr w:type="spellEnd"/>
      <w:r>
        <w:t xml:space="preserve"> </w:t>
      </w:r>
      <w:proofErr w:type="spellStart"/>
      <w:r>
        <w:t>as-yet</w:t>
      </w:r>
      <w:proofErr w:type="spellEnd"/>
      <w:r>
        <w:t xml:space="preserve"> </w:t>
      </w:r>
      <w:proofErr w:type="spellStart"/>
      <w:r>
        <w:t>unobserved</w:t>
      </w:r>
      <w:proofErr w:type="spellEnd"/>
      <w:r>
        <w:t xml:space="preserve"> </w:t>
      </w:r>
      <w:proofErr w:type="spellStart"/>
      <w:r>
        <w:t>implementations</w:t>
      </w:r>
      <w:proofErr w:type="spellEnd"/>
      <w:r>
        <w:t xml:space="preserve">. </w:t>
      </w:r>
      <w:proofErr w:type="spellStart"/>
      <w:r>
        <w:t>If</w:t>
      </w:r>
      <w:proofErr w:type="spellEnd"/>
      <w:r>
        <w:t xml:space="preserve"> the </w:t>
      </w:r>
      <w:proofErr w:type="spellStart"/>
      <w:r>
        <w:t>old</w:t>
      </w:r>
      <w:proofErr w:type="spellEnd"/>
      <w:r>
        <w:t xml:space="preserve"> RFT work </w:t>
      </w:r>
      <w:proofErr w:type="spellStart"/>
      <w:r>
        <w:t>was</w:t>
      </w:r>
      <w:proofErr w:type="spellEnd"/>
      <w:r>
        <w:t xml:space="preserve"> </w:t>
      </w:r>
      <w:proofErr w:type="spellStart"/>
      <w:r>
        <w:t>done</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this</w:t>
      </w:r>
      <w:proofErr w:type="spellEnd"/>
      <w:r>
        <w:t xml:space="preserve"> </w:t>
      </w:r>
      <w:proofErr w:type="spellStart"/>
      <w:r>
        <w:t>we’d</w:t>
      </w:r>
      <w:proofErr w:type="spellEnd"/>
      <w:r>
        <w:t xml:space="preserve"> be </w:t>
      </w:r>
      <w:proofErr w:type="spellStart"/>
      <w:r>
        <w:t>sitting</w:t>
      </w:r>
      <w:proofErr w:type="spellEnd"/>
      <w:r>
        <w:t xml:space="preserve"> on a </w:t>
      </w:r>
      <w:proofErr w:type="spellStart"/>
      <w:r>
        <w:t>very</w:t>
      </w:r>
      <w:proofErr w:type="spellEnd"/>
      <w:r>
        <w:t xml:space="preserve"> </w:t>
      </w:r>
      <w:proofErr w:type="spellStart"/>
      <w:r>
        <w:t>solid</w:t>
      </w:r>
      <w:proofErr w:type="spellEnd"/>
      <w:r>
        <w:t xml:space="preserve"> </w:t>
      </w:r>
      <w:proofErr w:type="spellStart"/>
      <w:r>
        <w:t>empirical</w:t>
      </w:r>
      <w:proofErr w:type="spellEnd"/>
      <w:r>
        <w:t xml:space="preserve"> </w:t>
      </w:r>
      <w:proofErr w:type="spellStart"/>
      <w:r>
        <w:t>foundation</w:t>
      </w:r>
      <w:proofErr w:type="spellEnd"/>
      <w:r>
        <w:t xml:space="preserve"> </w:t>
      </w:r>
      <w:proofErr w:type="spellStart"/>
      <w:r>
        <w:t>now</w:t>
      </w:r>
      <w:proofErr w:type="spellEnd"/>
      <w:r>
        <w:t xml:space="preserve">. </w:t>
      </w:r>
    </w:p>
    <w:p w14:paraId="3106AA6D" w14:textId="77777777" w:rsidR="0007792F" w:rsidRDefault="0007792F">
      <w:pPr>
        <w:pStyle w:val="CommentText"/>
      </w:pPr>
    </w:p>
    <w:p w14:paraId="6AB18805" w14:textId="3AE36658" w:rsidR="0007792F" w:rsidRDefault="0007792F">
      <w:pPr>
        <w:pStyle w:val="CommentText"/>
      </w:pPr>
      <w:proofErr w:type="spellStart"/>
      <w:r>
        <w:t>If</w:t>
      </w:r>
      <w:proofErr w:type="spellEnd"/>
      <w:r>
        <w:t xml:space="preserve"> </w:t>
      </w:r>
      <w:proofErr w:type="spellStart"/>
      <w:r>
        <w:t>only</w:t>
      </w:r>
      <w:proofErr w:type="spellEnd"/>
      <w:r>
        <w:t xml:space="preserve"> the ERC </w:t>
      </w:r>
      <w:proofErr w:type="spellStart"/>
      <w:r>
        <w:t>grant</w:t>
      </w:r>
      <w:proofErr w:type="spellEnd"/>
      <w:r>
        <w:t xml:space="preserve"> </w:t>
      </w:r>
      <w:proofErr w:type="spellStart"/>
      <w:r>
        <w:t>had</w:t>
      </w:r>
      <w:proofErr w:type="spellEnd"/>
      <w:r>
        <w:t xml:space="preserve"> </w:t>
      </w:r>
      <w:proofErr w:type="spellStart"/>
      <w:r>
        <w:t>any</w:t>
      </w:r>
      <w:proofErr w:type="spellEnd"/>
      <w:r>
        <w:t xml:space="preserve"> chance of </w:t>
      </w:r>
      <w:proofErr w:type="spellStart"/>
      <w:r>
        <w:t>getting</w:t>
      </w:r>
      <w:proofErr w:type="spellEnd"/>
      <w:r>
        <w:t xml:space="preserve"> off the </w:t>
      </w:r>
      <w:proofErr w:type="spellStart"/>
      <w:r>
        <w:t>ground</w:t>
      </w:r>
      <w:proofErr w:type="spellEnd"/>
      <w:r>
        <w:t xml:space="preserve"> </w:t>
      </w:r>
      <w:proofErr w:type="spellStart"/>
      <w:r>
        <w:t>it</w:t>
      </w:r>
      <w:proofErr w:type="spellEnd"/>
      <w:r>
        <w:t xml:space="preserve"> </w:t>
      </w:r>
      <w:proofErr w:type="spellStart"/>
      <w:r>
        <w:t>would</w:t>
      </w:r>
      <w:proofErr w:type="spellEnd"/>
      <w:r>
        <w:t xml:space="preserve"> </w:t>
      </w:r>
      <w:proofErr w:type="spellStart"/>
      <w:r>
        <w:t>have</w:t>
      </w:r>
      <w:proofErr w:type="spellEnd"/>
      <w:r>
        <w:t xml:space="preserve"> </w:t>
      </w:r>
      <w:proofErr w:type="spellStart"/>
      <w:r>
        <w:t>been</w:t>
      </w:r>
      <w:proofErr w:type="spellEnd"/>
      <w:r>
        <w:t xml:space="preserve"> </w:t>
      </w:r>
      <w:proofErr w:type="spellStart"/>
      <w:r>
        <w:t>satisyfing</w:t>
      </w:r>
      <w:proofErr w:type="spellEnd"/>
      <w:r>
        <w:t xml:space="preserve"> to do </w:t>
      </w:r>
      <w:proofErr w:type="spellStart"/>
      <w:r>
        <w:t>stuff</w:t>
      </w:r>
      <w:proofErr w:type="spellEnd"/>
      <w:r>
        <w:t xml:space="preserve"> </w:t>
      </w:r>
      <w:proofErr w:type="spellStart"/>
      <w:r>
        <w:t>like</w:t>
      </w:r>
      <w:proofErr w:type="spellEnd"/>
      <w:r>
        <w:t xml:space="preserve"> </w:t>
      </w:r>
      <w:proofErr w:type="spellStart"/>
      <w:r>
        <w:t>this</w:t>
      </w:r>
      <w:proofErr w:type="spellEnd"/>
      <w:r>
        <w:t xml:space="preserve"> for a </w:t>
      </w:r>
      <w:proofErr w:type="spellStart"/>
      <w:r>
        <w:t>few</w:t>
      </w:r>
      <w:proofErr w:type="spellEnd"/>
      <w:r>
        <w:t xml:space="preserve"> </w:t>
      </w:r>
      <w:proofErr w:type="spellStart"/>
      <w:r>
        <w:t>years</w:t>
      </w:r>
      <w:proofErr w:type="spellEnd"/>
      <w:r>
        <w:t xml:space="preserve"> and </w:t>
      </w:r>
      <w:proofErr w:type="spellStart"/>
      <w:r>
        <w:t>build</w:t>
      </w:r>
      <w:proofErr w:type="spellEnd"/>
      <w:r>
        <w:t xml:space="preserve"> super </w:t>
      </w:r>
      <w:proofErr w:type="spellStart"/>
      <w:r>
        <w:t>solid</w:t>
      </w:r>
      <w:proofErr w:type="spellEnd"/>
      <w:r>
        <w:t xml:space="preserve"> </w:t>
      </w:r>
      <w:proofErr w:type="spellStart"/>
      <w:r>
        <w:t>evidence</w:t>
      </w:r>
      <w:proofErr w:type="spellEnd"/>
      <w:r>
        <w:t xml:space="preserve"> </w:t>
      </w:r>
      <w:proofErr w:type="spellStart"/>
      <w:r>
        <w:t>bases</w:t>
      </w:r>
      <w:proofErr w:type="spellEnd"/>
      <w:r>
        <w:t xml:space="preserve"> for </w:t>
      </w:r>
      <w:proofErr w:type="spellStart"/>
      <w:r>
        <w:t>learning</w:t>
      </w:r>
      <w:proofErr w:type="spellEnd"/>
      <w:r>
        <w:t xml:space="preserve"> </w:t>
      </w:r>
      <w:proofErr w:type="spellStart"/>
      <w:r>
        <w:t>effects</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45A935" w15:done="0"/>
  <w15:commentEx w15:paraId="49B51756" w15:done="0"/>
  <w15:commentEx w15:paraId="64537FF9" w15:done="0"/>
  <w15:commentEx w15:paraId="6A9905A7" w15:done="0"/>
  <w15:commentEx w15:paraId="7BA1BBEC" w15:done="0"/>
  <w15:commentEx w15:paraId="03619FE4" w15:done="0"/>
  <w15:commentEx w15:paraId="6C4722FD" w15:done="0"/>
  <w15:commentEx w15:paraId="4D650E08" w15:done="0"/>
  <w15:commentEx w15:paraId="3E3C57E5" w15:done="0"/>
  <w15:commentEx w15:paraId="2B81AAF0" w15:done="0"/>
  <w15:commentEx w15:paraId="4C4ED9CE" w15:done="0"/>
  <w15:commentEx w15:paraId="2167A5BA" w15:done="0"/>
  <w15:commentEx w15:paraId="2612120A" w15:done="0"/>
  <w15:commentEx w15:paraId="511327E3" w15:done="0"/>
  <w15:commentEx w15:paraId="6075490F" w15:done="0"/>
  <w15:commentEx w15:paraId="319B5257" w15:done="0"/>
  <w15:commentEx w15:paraId="6AB188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5A935" w16cid:durableId="2162DC11"/>
  <w16cid:commentId w16cid:paraId="49B51756" w16cid:durableId="2162DF8A"/>
  <w16cid:commentId w16cid:paraId="64537FF9" w16cid:durableId="2162DC05"/>
  <w16cid:commentId w16cid:paraId="6A9905A7" w16cid:durableId="2162DF12"/>
  <w16cid:commentId w16cid:paraId="7BA1BBEC" w16cid:durableId="2162DFB9"/>
  <w16cid:commentId w16cid:paraId="03619FE4" w16cid:durableId="2162DC06"/>
  <w16cid:commentId w16cid:paraId="6C4722FD" w16cid:durableId="2162E09D"/>
  <w16cid:commentId w16cid:paraId="4D650E08" w16cid:durableId="2162E117"/>
  <w16cid:commentId w16cid:paraId="3E3C57E5" w16cid:durableId="2162EDCF"/>
  <w16cid:commentId w16cid:paraId="2B81AAF0" w16cid:durableId="2162E239"/>
  <w16cid:commentId w16cid:paraId="4C4ED9CE" w16cid:durableId="2162ECBC"/>
  <w16cid:commentId w16cid:paraId="2167A5BA" w16cid:durableId="2162EE4A"/>
  <w16cid:commentId w16cid:paraId="2612120A" w16cid:durableId="2162ED18"/>
  <w16cid:commentId w16cid:paraId="511327E3" w16cid:durableId="2162DC07"/>
  <w16cid:commentId w16cid:paraId="6075490F" w16cid:durableId="2162DC09"/>
  <w16cid:commentId w16cid:paraId="319B5257" w16cid:durableId="2162F701"/>
  <w16cid:commentId w16cid:paraId="6AB18805" w16cid:durableId="2163F5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CA0C5" w14:textId="77777777" w:rsidR="00356EDD" w:rsidRDefault="00356EDD" w:rsidP="00DE5661">
      <w:pPr>
        <w:spacing w:after="0" w:line="240" w:lineRule="auto"/>
      </w:pPr>
      <w:r>
        <w:separator/>
      </w:r>
    </w:p>
  </w:endnote>
  <w:endnote w:type="continuationSeparator" w:id="0">
    <w:p w14:paraId="16C06536" w14:textId="77777777" w:rsidR="00356EDD" w:rsidRDefault="00356EDD" w:rsidP="00DE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4F7F3" w14:textId="77777777" w:rsidR="00356EDD" w:rsidRDefault="00356EDD" w:rsidP="00DE5661">
      <w:pPr>
        <w:spacing w:after="0" w:line="240" w:lineRule="auto"/>
      </w:pPr>
      <w:r>
        <w:separator/>
      </w:r>
    </w:p>
  </w:footnote>
  <w:footnote w:type="continuationSeparator" w:id="0">
    <w:p w14:paraId="11404ED8" w14:textId="77777777" w:rsidR="00356EDD" w:rsidRDefault="00356EDD" w:rsidP="00DE5661">
      <w:pPr>
        <w:spacing w:after="0" w:line="240" w:lineRule="auto"/>
      </w:pPr>
      <w:r>
        <w:continuationSeparator/>
      </w:r>
    </w:p>
  </w:footnote>
  <w:footnote w:id="1">
    <w:p w14:paraId="6FEE0518" w14:textId="623841AB" w:rsidR="002C797B" w:rsidRPr="0026072C" w:rsidRDefault="002C797B" w:rsidP="00714EC4">
      <w:pPr>
        <w:pStyle w:val="FootnoteText"/>
        <w:rPr>
          <w:rFonts w:ascii="Times New Roman" w:hAnsi="Times New Roman" w:cs="Times New Roman"/>
          <w:lang w:val="en-US"/>
        </w:rPr>
      </w:pPr>
      <w:r w:rsidRPr="0026072C">
        <w:rPr>
          <w:rStyle w:val="FootnoteReference"/>
          <w:rFonts w:ascii="Times New Roman" w:hAnsi="Times New Roman" w:cs="Times New Roman"/>
        </w:rPr>
        <w:footnoteRef/>
      </w:r>
      <w:r w:rsidRPr="0026072C">
        <w:rPr>
          <w:rFonts w:ascii="Times New Roman" w:hAnsi="Times New Roman" w:cs="Times New Roman"/>
          <w:lang w:val="en-US"/>
        </w:rPr>
        <w:t xml:space="preserve"> </w:t>
      </w:r>
      <w:r>
        <w:rPr>
          <w:rFonts w:ascii="Times New Roman" w:hAnsi="Times New Roman" w:cs="Times New Roman"/>
          <w:lang w:val="en-US"/>
        </w:rPr>
        <w:t xml:space="preserve">We </w:t>
      </w:r>
      <w:r w:rsidRPr="0026072C">
        <w:rPr>
          <w:rFonts w:ascii="Times New Roman" w:hAnsi="Times New Roman" w:cs="Times New Roman"/>
          <w:lang w:val="en-US"/>
        </w:rPr>
        <w:t xml:space="preserve">distinguish </w:t>
      </w:r>
      <w:r>
        <w:rPr>
          <w:rFonts w:ascii="Times New Roman" w:hAnsi="Times New Roman" w:cs="Times New Roman"/>
          <w:lang w:val="en-US"/>
        </w:rPr>
        <w:t xml:space="preserve">target and </w:t>
      </w:r>
      <w:r w:rsidRPr="0026072C">
        <w:rPr>
          <w:rFonts w:ascii="Times New Roman" w:hAnsi="Times New Roman" w:cs="Times New Roman"/>
          <w:lang w:val="en-US"/>
        </w:rPr>
        <w:t>source feature from target and source objects because the target and source features can either be part of the same object or they can be part of different objects</w:t>
      </w:r>
      <w:r>
        <w:rPr>
          <w:rFonts w:ascii="Times New Roman" w:hAnsi="Times New Roman" w:cs="Times New Roman"/>
          <w:lang w:val="en-US"/>
        </w:rPr>
        <w:t xml:space="preserve"> (for a more detailed treatment see De Houwer et al., 2019</w:t>
      </w:r>
      <w:r w:rsidRPr="0026072C">
        <w:rPr>
          <w:rFonts w:ascii="Times New Roman" w:hAnsi="Times New Roman" w:cs="Times New Roman"/>
          <w:lang w:val="en-US"/>
        </w:rPr>
        <w:t>).</w:t>
      </w:r>
      <w:r>
        <w:rPr>
          <w:rFonts w:ascii="Times New Roman" w:hAnsi="Times New Roman" w:cs="Times New Roman"/>
          <w:lang w:val="en-US"/>
        </w:rPr>
        <w:t xml:space="preserve"> In the case of shared features effects the source and target objects are typically different.</w:t>
      </w:r>
    </w:p>
  </w:footnote>
  <w:footnote w:id="2">
    <w:p w14:paraId="705E0284" w14:textId="24FDF731" w:rsidR="002C797B" w:rsidRPr="00A55B16" w:rsidRDefault="002C797B" w:rsidP="000201F5">
      <w:pPr>
        <w:pStyle w:val="FootnoteText"/>
        <w:rPr>
          <w:rFonts w:ascii="Times New Roman" w:hAnsi="Times New Roman" w:cs="Times New Roman"/>
          <w:lang w:val="en-US"/>
        </w:rPr>
      </w:pPr>
      <w:r w:rsidRPr="00A55B16">
        <w:rPr>
          <w:rStyle w:val="FootnoteReference"/>
          <w:rFonts w:ascii="Times New Roman" w:hAnsi="Times New Roman" w:cs="Times New Roman"/>
        </w:rPr>
        <w:footnoteRef/>
      </w:r>
      <w:r w:rsidRPr="00A55B16">
        <w:rPr>
          <w:rFonts w:ascii="Times New Roman" w:hAnsi="Times New Roman" w:cs="Times New Roman"/>
          <w:lang w:val="en-US"/>
        </w:rPr>
        <w:t xml:space="preserve"> </w:t>
      </w:r>
      <w:r>
        <w:rPr>
          <w:rFonts w:ascii="Times New Roman" w:hAnsi="Times New Roman" w:cs="Times New Roman"/>
          <w:lang w:val="en-US"/>
        </w:rPr>
        <w:t xml:space="preserve">Note that this requirement </w:t>
      </w:r>
      <w:r w:rsidRPr="00A55B16">
        <w:rPr>
          <w:rFonts w:ascii="Times New Roman" w:hAnsi="Times New Roman" w:cs="Times New Roman"/>
          <w:lang w:val="en-US"/>
        </w:rPr>
        <w:t xml:space="preserve">excludes </w:t>
      </w:r>
      <w:r>
        <w:rPr>
          <w:rFonts w:ascii="Times New Roman" w:hAnsi="Times New Roman" w:cs="Times New Roman"/>
          <w:lang w:val="en-US"/>
        </w:rPr>
        <w:t>feature transformation effects that are due to related features. For instance, in endowment effects (</w:t>
      </w:r>
      <w:r w:rsidRPr="00A55B16">
        <w:rPr>
          <w:rFonts w:ascii="Times New Roman" w:hAnsi="Times New Roman" w:cs="Times New Roman"/>
          <w:lang w:val="en-US"/>
        </w:rPr>
        <w:t>Ka</w:t>
      </w:r>
      <w:r>
        <w:rPr>
          <w:rFonts w:ascii="Times New Roman" w:hAnsi="Times New Roman" w:cs="Times New Roman"/>
          <w:lang w:val="en-US"/>
        </w:rPr>
        <w:t xml:space="preserve">hneman, </w:t>
      </w:r>
      <w:proofErr w:type="spellStart"/>
      <w:r>
        <w:rPr>
          <w:rFonts w:ascii="Times New Roman" w:hAnsi="Times New Roman" w:cs="Times New Roman"/>
          <w:lang w:val="en-US"/>
        </w:rPr>
        <w:t>Knetsch</w:t>
      </w:r>
      <w:proofErr w:type="spellEnd"/>
      <w:r>
        <w:rPr>
          <w:rFonts w:ascii="Times New Roman" w:hAnsi="Times New Roman" w:cs="Times New Roman"/>
          <w:lang w:val="en-US"/>
        </w:rPr>
        <w:t>, &amp; Thaler, 1990) and mere ownership effects (</w:t>
      </w:r>
      <w:proofErr w:type="spellStart"/>
      <w:r>
        <w:rPr>
          <w:rFonts w:ascii="Times New Roman" w:hAnsi="Times New Roman" w:cs="Times New Roman"/>
          <w:lang w:val="en-US"/>
        </w:rPr>
        <w:t>Beggan</w:t>
      </w:r>
      <w:proofErr w:type="spellEnd"/>
      <w:r>
        <w:rPr>
          <w:rFonts w:ascii="Times New Roman" w:hAnsi="Times New Roman" w:cs="Times New Roman"/>
          <w:lang w:val="en-US"/>
        </w:rPr>
        <w:t>, 1992)</w:t>
      </w:r>
      <w:r w:rsidRPr="00A55B16">
        <w:rPr>
          <w:rFonts w:ascii="Times New Roman" w:hAnsi="Times New Roman" w:cs="Times New Roman"/>
          <w:lang w:val="en-US"/>
        </w:rPr>
        <w:t xml:space="preserve">, people ascribe more value to things </w:t>
      </w:r>
      <w:r>
        <w:rPr>
          <w:rFonts w:ascii="Times New Roman" w:hAnsi="Times New Roman" w:cs="Times New Roman"/>
          <w:lang w:val="en-US"/>
        </w:rPr>
        <w:t xml:space="preserve">that </w:t>
      </w:r>
      <w:r w:rsidRPr="00A55B16">
        <w:rPr>
          <w:rFonts w:ascii="Times New Roman" w:hAnsi="Times New Roman" w:cs="Times New Roman"/>
          <w:lang w:val="en-US"/>
        </w:rPr>
        <w:t>they own.</w:t>
      </w:r>
      <w:r>
        <w:rPr>
          <w:rFonts w:ascii="Times New Roman" w:hAnsi="Times New Roman" w:cs="Times New Roman"/>
          <w:lang w:val="en-US"/>
        </w:rPr>
        <w:t xml:space="preserve"> In this case feature transformation does take place (e.g., people assume that the object is higher in value or status because it is related to the self). However, this change in assumptions about the object is not due to the fact that the person and object share a feature. In fact, the person-object relation implies that the person and object have different features (i.e., the person is the owner whereas the object is owned). Although such related features (i.e., features that are different aspects of a single relation) could also underlie feature transformation, we differentiate related features from shared features as functional cause of feature transformation. One reason for this is that it is unclear how related features influence similarity whereas there are good arguments for assuming that shared features increase similarity (Tversky, 1977). As such, unlike feature transformation because of shared features, feature transformation because of related features might not be grounded in generalization.</w:t>
      </w:r>
    </w:p>
  </w:footnote>
  <w:footnote w:id="3">
    <w:p w14:paraId="469262A1" w14:textId="4D3BB047" w:rsidR="002C797B" w:rsidRPr="008F6C48" w:rsidRDefault="002C797B" w:rsidP="00994DA6">
      <w:pPr>
        <w:pStyle w:val="FootnoteText"/>
        <w:rPr>
          <w:lang w:val="en-US"/>
        </w:rPr>
      </w:pPr>
      <w:r w:rsidRPr="008F6C48">
        <w:rPr>
          <w:rStyle w:val="FootnoteReference"/>
          <w:rFonts w:ascii="Times New Roman" w:hAnsi="Times New Roman" w:cs="Times New Roman"/>
        </w:rPr>
        <w:footnoteRef/>
      </w:r>
      <w:r w:rsidRPr="008F6C48">
        <w:rPr>
          <w:rFonts w:ascii="Times New Roman" w:hAnsi="Times New Roman" w:cs="Times New Roman"/>
          <w:lang w:val="en-US"/>
        </w:rPr>
        <w:t xml:space="preserve"> Given the unreliable nature of the evaluative priming </w:t>
      </w:r>
      <w:r>
        <w:rPr>
          <w:rFonts w:ascii="Times New Roman" w:hAnsi="Times New Roman" w:cs="Times New Roman"/>
          <w:lang w:val="en-US"/>
        </w:rPr>
        <w:t>effect</w:t>
      </w:r>
      <w:r w:rsidRPr="008F6C48">
        <w:rPr>
          <w:rFonts w:ascii="Times New Roman" w:hAnsi="Times New Roman" w:cs="Times New Roman"/>
          <w:lang w:val="en-US"/>
        </w:rPr>
        <w:t xml:space="preserve">, large sample sizes typically required to find EP effects, and our uncertainty about the size of the EP effect we might obtain, we opted to use a Sequential Bayes Factor (SBF) design with a maximal N (e.g., </w:t>
      </w:r>
      <w:proofErr w:type="spellStart"/>
      <w:r w:rsidRPr="008F6C48">
        <w:rPr>
          <w:rFonts w:ascii="Times New Roman" w:hAnsi="Times New Roman" w:cs="Times New Roman"/>
          <w:lang w:val="en-US"/>
        </w:rPr>
        <w:t>Schönbrodt</w:t>
      </w:r>
      <w:proofErr w:type="spellEnd"/>
      <w:r w:rsidRPr="008F6C48">
        <w:rPr>
          <w:rFonts w:ascii="Times New Roman" w:hAnsi="Times New Roman" w:cs="Times New Roman"/>
          <w:lang w:val="en-US"/>
        </w:rPr>
        <w:t>, &amp; Wagenmakers, 2018). Specifically, we use a</w:t>
      </w:r>
      <w:r w:rsidRPr="008F6C48">
        <w:rPr>
          <w:lang w:val="en-US"/>
        </w:rPr>
        <w:t xml:space="preserve"> </w:t>
      </w:r>
      <w:r w:rsidRPr="008F6C48">
        <w:rPr>
          <w:rFonts w:ascii="Times New Roman" w:hAnsi="Times New Roman" w:cs="Times New Roman"/>
          <w:lang w:val="en-US"/>
        </w:rPr>
        <w:t>threshold of  &gt; 3 or &lt; 0.16,  a minimum of 300 participants, an addition of 100 participants for each test, and a maximum of 500 participants (which was the maximum number our resources allowed).</w:t>
      </w:r>
      <w:r w:rsidRPr="008F6C48">
        <w:rPr>
          <w:lang w:val="en-US"/>
        </w:rPr>
        <w:t xml:space="preserve">  </w:t>
      </w:r>
    </w:p>
  </w:footnote>
  <w:footnote w:id="4">
    <w:p w14:paraId="5421804B" w14:textId="1814FA1C" w:rsidR="002C797B" w:rsidRPr="00C0730C" w:rsidRDefault="002C797B" w:rsidP="00AC6376">
      <w:pPr>
        <w:pStyle w:val="FootnoteText"/>
        <w:rPr>
          <w:ins w:id="4365" w:author="Microsoft Office User" w:date="2019-10-29T16:59:00Z"/>
          <w:rFonts w:ascii="Times New Roman" w:hAnsi="Times New Roman" w:cs="Times New Roman"/>
          <w:vertAlign w:val="subscript"/>
          <w:lang w:val="en-US"/>
        </w:rPr>
      </w:pPr>
      <w:ins w:id="4366" w:author="Microsoft Office User" w:date="2019-10-29T16:59:00Z">
        <w:r w:rsidRPr="00C0730C">
          <w:rPr>
            <w:rStyle w:val="FootnoteReference"/>
            <w:rFonts w:ascii="Times New Roman" w:hAnsi="Times New Roman" w:cs="Times New Roman"/>
          </w:rPr>
          <w:footnoteRef/>
        </w:r>
        <w:r w:rsidRPr="00C0730C">
          <w:rPr>
            <w:rFonts w:ascii="Times New Roman" w:hAnsi="Times New Roman" w:cs="Times New Roman"/>
            <w:lang w:val="en-US"/>
          </w:rPr>
          <w:t xml:space="preserve"> We were </w:t>
        </w:r>
        <w:r>
          <w:rPr>
            <w:rFonts w:ascii="Times New Roman" w:hAnsi="Times New Roman" w:cs="Times New Roman"/>
            <w:lang w:val="en-US"/>
          </w:rPr>
          <w:t xml:space="preserve">somewhat surprised to find an evaluative effect favoring one of the male images over the other in the no-contiguity condition given that neither image was presented in contiguity with valenced images nor was there a contingency between those various items. We therefore </w:t>
        </w:r>
      </w:ins>
      <w:ins w:id="4367" w:author="Microsoft Office User" w:date="2019-10-29T17:00:00Z">
        <w:r>
          <w:rPr>
            <w:rFonts w:ascii="Times New Roman" w:hAnsi="Times New Roman" w:cs="Times New Roman"/>
            <w:lang w:val="en-US"/>
          </w:rPr>
          <w:t>performed a replication of this one condition</w:t>
        </w:r>
      </w:ins>
      <w:ins w:id="4368" w:author="Microsoft Office User" w:date="2019-10-29T16:59:00Z">
        <w:r>
          <w:rPr>
            <w:rFonts w:ascii="Times New Roman" w:hAnsi="Times New Roman" w:cs="Times New Roman"/>
            <w:lang w:val="en-US"/>
          </w:rPr>
          <w:t xml:space="preserve"> with a different randomization method to examine if </w:t>
        </w:r>
      </w:ins>
      <w:ins w:id="4369" w:author="Microsoft Office User" w:date="2019-10-29T17:00:00Z">
        <w:r>
          <w:rPr>
            <w:rFonts w:ascii="Times New Roman" w:hAnsi="Times New Roman" w:cs="Times New Roman"/>
            <w:lang w:val="en-US"/>
          </w:rPr>
          <w:t xml:space="preserve">comparable </w:t>
        </w:r>
      </w:ins>
      <w:ins w:id="4370" w:author="Microsoft Office User" w:date="2019-10-29T16:59:00Z">
        <w:r>
          <w:rPr>
            <w:rFonts w:ascii="Times New Roman" w:hAnsi="Times New Roman" w:cs="Times New Roman"/>
            <w:lang w:val="en-US"/>
          </w:rPr>
          <w:t xml:space="preserve">evaluations once again emerged. Analyses revealed an evaluative effect on the IAT, </w:t>
        </w:r>
        <w:r w:rsidRPr="00C0730C">
          <w:rPr>
            <w:rFonts w:ascii="Times New Roman" w:hAnsi="Times New Roman" w:cs="Times New Roman"/>
            <w:i/>
            <w:lang w:val="en-US"/>
          </w:rPr>
          <w:t>t</w:t>
        </w:r>
        <w:r>
          <w:rPr>
            <w:rFonts w:ascii="Times New Roman" w:hAnsi="Times New Roman" w:cs="Times New Roman"/>
            <w:lang w:val="en-US"/>
          </w:rPr>
          <w:t>(</w:t>
        </w:r>
      </w:ins>
      <w:ins w:id="4371" w:author="Microsoft Office User" w:date="2019-10-29T17:01:00Z">
        <w:r>
          <w:rPr>
            <w:rFonts w:ascii="Times New Roman" w:hAnsi="Times New Roman" w:cs="Times New Roman"/>
            <w:lang w:val="en-US"/>
          </w:rPr>
          <w:t>88</w:t>
        </w:r>
      </w:ins>
      <w:ins w:id="4372" w:author="Microsoft Office User" w:date="2019-10-29T16:59:00Z">
        <w:r>
          <w:rPr>
            <w:rFonts w:ascii="Times New Roman" w:hAnsi="Times New Roman" w:cs="Times New Roman"/>
            <w:lang w:val="en-US"/>
          </w:rPr>
          <w:t xml:space="preserve">) = </w:t>
        </w:r>
      </w:ins>
      <w:ins w:id="4373" w:author="Microsoft Office User" w:date="2019-10-29T17:02:00Z">
        <w:r>
          <w:rPr>
            <w:rFonts w:ascii="Times New Roman" w:hAnsi="Times New Roman" w:cs="Times New Roman"/>
            <w:lang w:val="en-US"/>
          </w:rPr>
          <w:t>-</w:t>
        </w:r>
      </w:ins>
      <w:ins w:id="4374" w:author="Microsoft Office User" w:date="2019-10-29T17:01:00Z">
        <w:r w:rsidRPr="00830924">
          <w:rPr>
            <w:rFonts w:ascii="Times New Roman" w:hAnsi="Times New Roman" w:cs="Times New Roman"/>
            <w:lang w:val="en-US"/>
          </w:rPr>
          <w:t>3.</w:t>
        </w:r>
        <w:r>
          <w:rPr>
            <w:rFonts w:ascii="Times New Roman" w:hAnsi="Times New Roman" w:cs="Times New Roman"/>
            <w:lang w:val="en-US"/>
          </w:rPr>
          <w:t>90</w:t>
        </w:r>
        <w:r w:rsidRPr="00830924">
          <w:rPr>
            <w:rFonts w:ascii="Times New Roman" w:hAnsi="Times New Roman" w:cs="Times New Roman"/>
            <w:lang w:val="en-US"/>
          </w:rPr>
          <w:t xml:space="preserve">, </w:t>
        </w:r>
        <w:r w:rsidRPr="00830924">
          <w:rPr>
            <w:rFonts w:ascii="Times New Roman" w:hAnsi="Times New Roman" w:cs="Times New Roman"/>
            <w:i/>
            <w:lang w:val="en-US"/>
            <w:rPrChange w:id="4375" w:author="Microsoft Office User" w:date="2019-10-29T17:01:00Z">
              <w:rPr>
                <w:rFonts w:ascii="Times New Roman" w:hAnsi="Times New Roman" w:cs="Times New Roman"/>
                <w:lang w:val="en-US"/>
              </w:rPr>
            </w:rPrChange>
          </w:rPr>
          <w:t>p</w:t>
        </w:r>
        <w:r w:rsidRPr="00830924">
          <w:rPr>
            <w:rFonts w:ascii="Times New Roman" w:hAnsi="Times New Roman" w:cs="Times New Roman"/>
            <w:lang w:val="en-US"/>
          </w:rPr>
          <w:t xml:space="preserve"> </w:t>
        </w:r>
        <w:r>
          <w:rPr>
            <w:rFonts w:ascii="Times New Roman" w:hAnsi="Times New Roman" w:cs="Times New Roman"/>
            <w:lang w:val="en-US"/>
          </w:rPr>
          <w:t xml:space="preserve">= </w:t>
        </w:r>
        <w:r w:rsidRPr="00830924">
          <w:rPr>
            <w:rFonts w:ascii="Times New Roman" w:hAnsi="Times New Roman" w:cs="Times New Roman"/>
            <w:lang w:val="en-US"/>
          </w:rPr>
          <w:t>.000</w:t>
        </w:r>
        <w:r>
          <w:rPr>
            <w:rFonts w:ascii="Times New Roman" w:hAnsi="Times New Roman" w:cs="Times New Roman"/>
            <w:lang w:val="en-US"/>
          </w:rPr>
          <w:t>2</w:t>
        </w:r>
      </w:ins>
      <w:ins w:id="4376" w:author="Microsoft Office User" w:date="2019-10-29T16:59:00Z">
        <w:r>
          <w:rPr>
            <w:rFonts w:ascii="Times New Roman" w:hAnsi="Times New Roman" w:cs="Times New Roman"/>
            <w:lang w:val="en-US"/>
          </w:rPr>
          <w:t xml:space="preserve">, </w:t>
        </w:r>
        <w:r w:rsidRPr="00C0730C">
          <w:rPr>
            <w:rFonts w:ascii="Times New Roman" w:hAnsi="Times New Roman" w:cs="Times New Roman"/>
            <w:i/>
            <w:lang w:val="en-US"/>
          </w:rPr>
          <w:t>d</w:t>
        </w:r>
        <w:r>
          <w:rPr>
            <w:rFonts w:ascii="Times New Roman" w:hAnsi="Times New Roman" w:cs="Times New Roman"/>
            <w:lang w:val="en-US"/>
          </w:rPr>
          <w:t xml:space="preserve"> = -0.4</w:t>
        </w:r>
      </w:ins>
      <w:ins w:id="4377" w:author="Microsoft Office User" w:date="2019-10-29T17:02:00Z">
        <w:r>
          <w:rPr>
            <w:rFonts w:ascii="Times New Roman" w:hAnsi="Times New Roman" w:cs="Times New Roman"/>
            <w:lang w:val="en-US"/>
          </w:rPr>
          <w:t>1</w:t>
        </w:r>
      </w:ins>
      <w:ins w:id="4378" w:author="Microsoft Office User" w:date="2019-10-29T16:59:00Z">
        <w:r>
          <w:rPr>
            <w:rFonts w:ascii="Times New Roman" w:hAnsi="Times New Roman" w:cs="Times New Roman"/>
            <w:lang w:val="en-US"/>
          </w:rPr>
          <w:t xml:space="preserve">, and self-reported ratings, </w:t>
        </w:r>
        <w:r w:rsidRPr="00C0730C">
          <w:rPr>
            <w:rFonts w:ascii="Times New Roman" w:hAnsi="Times New Roman" w:cs="Times New Roman"/>
            <w:i/>
            <w:lang w:val="en-US"/>
          </w:rPr>
          <w:t>t</w:t>
        </w:r>
        <w:r>
          <w:rPr>
            <w:rFonts w:ascii="Times New Roman" w:hAnsi="Times New Roman" w:cs="Times New Roman"/>
            <w:lang w:val="en-US"/>
          </w:rPr>
          <w:t>(</w:t>
        </w:r>
      </w:ins>
      <w:ins w:id="4379" w:author="Microsoft Office User" w:date="2019-10-29T17:02:00Z">
        <w:r>
          <w:rPr>
            <w:rFonts w:ascii="Times New Roman" w:hAnsi="Times New Roman" w:cs="Times New Roman"/>
            <w:lang w:val="en-US"/>
          </w:rPr>
          <w:t>88</w:t>
        </w:r>
      </w:ins>
      <w:ins w:id="4380" w:author="Microsoft Office User" w:date="2019-10-29T16:59:00Z">
        <w:r>
          <w:rPr>
            <w:rFonts w:ascii="Times New Roman" w:hAnsi="Times New Roman" w:cs="Times New Roman"/>
            <w:lang w:val="en-US"/>
          </w:rPr>
          <w:t>) = -5.</w:t>
        </w:r>
      </w:ins>
      <w:ins w:id="4381" w:author="Microsoft Office User" w:date="2019-10-29T17:02:00Z">
        <w:r>
          <w:rPr>
            <w:rFonts w:ascii="Times New Roman" w:hAnsi="Times New Roman" w:cs="Times New Roman"/>
            <w:lang w:val="en-US"/>
          </w:rPr>
          <w:t>7</w:t>
        </w:r>
      </w:ins>
      <w:ins w:id="4382" w:author="Microsoft Office User" w:date="2019-10-29T16:59:00Z">
        <w:r>
          <w:rPr>
            <w:rFonts w:ascii="Times New Roman" w:hAnsi="Times New Roman" w:cs="Times New Roman"/>
            <w:lang w:val="en-US"/>
          </w:rPr>
          <w:t xml:space="preserve">1, </w:t>
        </w:r>
        <w:r w:rsidRPr="00C0730C">
          <w:rPr>
            <w:rFonts w:ascii="Times New Roman" w:hAnsi="Times New Roman" w:cs="Times New Roman"/>
            <w:i/>
            <w:lang w:val="en-US"/>
          </w:rPr>
          <w:t>p</w:t>
        </w:r>
        <w:r>
          <w:rPr>
            <w:rFonts w:ascii="Times New Roman" w:hAnsi="Times New Roman" w:cs="Times New Roman"/>
            <w:lang w:val="en-US"/>
          </w:rPr>
          <w:t xml:space="preserve"> &lt; .00</w:t>
        </w:r>
      </w:ins>
      <w:ins w:id="4383" w:author="Microsoft Office User" w:date="2019-10-29T17:02:00Z">
        <w:r>
          <w:rPr>
            <w:rFonts w:ascii="Times New Roman" w:hAnsi="Times New Roman" w:cs="Times New Roman"/>
            <w:lang w:val="en-US"/>
          </w:rPr>
          <w:t>0</w:t>
        </w:r>
      </w:ins>
      <w:ins w:id="4384" w:author="Microsoft Office User" w:date="2019-10-29T16:59:00Z">
        <w:r>
          <w:rPr>
            <w:rFonts w:ascii="Times New Roman" w:hAnsi="Times New Roman" w:cs="Times New Roman"/>
            <w:lang w:val="en-US"/>
          </w:rPr>
          <w:t xml:space="preserve">1, </w:t>
        </w:r>
        <w:r w:rsidRPr="00C0730C">
          <w:rPr>
            <w:rFonts w:ascii="Times New Roman" w:hAnsi="Times New Roman" w:cs="Times New Roman"/>
            <w:i/>
            <w:lang w:val="en-US"/>
          </w:rPr>
          <w:t>d</w:t>
        </w:r>
        <w:r>
          <w:rPr>
            <w:rFonts w:ascii="Times New Roman" w:hAnsi="Times New Roman" w:cs="Times New Roman"/>
            <w:lang w:val="en-US"/>
          </w:rPr>
          <w:t xml:space="preserve"> = -0.61 favoring the same male image over the other. Thus it seems the effect in the no-contiguity condition </w:t>
        </w:r>
      </w:ins>
      <w:ins w:id="4385" w:author="Microsoft Office User" w:date="2019-10-29T17:02:00Z">
        <w:r>
          <w:rPr>
            <w:rFonts w:ascii="Times New Roman" w:hAnsi="Times New Roman" w:cs="Times New Roman"/>
            <w:lang w:val="en-US"/>
          </w:rPr>
          <w:t>was likely</w:t>
        </w:r>
      </w:ins>
      <w:ins w:id="4386" w:author="Microsoft Office User" w:date="2019-10-29T16:59:00Z">
        <w:r>
          <w:rPr>
            <w:rFonts w:ascii="Times New Roman" w:hAnsi="Times New Roman" w:cs="Times New Roman"/>
            <w:lang w:val="en-US"/>
          </w:rPr>
          <w:t xml:space="preserve"> driven by a relative preference for one stimulus over another that is not a function of stimulus contiguity or contingency (i.e., this effect is not an instance of EC</w:t>
        </w:r>
      </w:ins>
      <w:ins w:id="4387" w:author="Microsoft Office User" w:date="2019-10-29T17:03:00Z">
        <w:r>
          <w:rPr>
            <w:rFonts w:ascii="Times New Roman" w:hAnsi="Times New Roman" w:cs="Times New Roman"/>
            <w:lang w:val="en-US"/>
          </w:rPr>
          <w:t xml:space="preserve">; </w:t>
        </w:r>
      </w:ins>
      <w:ins w:id="4388" w:author="Microsoft Office User" w:date="2019-10-29T16:59:00Z">
        <w:r>
          <w:rPr>
            <w:rFonts w:ascii="Times New Roman" w:hAnsi="Times New Roman" w:cs="Times New Roman"/>
            <w:lang w:val="en-US"/>
          </w:rPr>
          <w:t xml:space="preserve">for more </w:t>
        </w:r>
      </w:ins>
      <w:ins w:id="4389" w:author="Microsoft Office User" w:date="2019-10-29T17:03:00Z">
        <w:r>
          <w:rPr>
            <w:rFonts w:ascii="Times New Roman" w:hAnsi="Times New Roman" w:cs="Times New Roman"/>
            <w:lang w:val="en-US"/>
          </w:rPr>
          <w:t xml:space="preserve">details </w:t>
        </w:r>
      </w:ins>
      <w:ins w:id="4390" w:author="Microsoft Office User" w:date="2019-10-29T16:59:00Z">
        <w:r>
          <w:rPr>
            <w:rFonts w:ascii="Times New Roman" w:hAnsi="Times New Roman" w:cs="Times New Roman"/>
            <w:lang w:val="en-US"/>
          </w:rPr>
          <w:t xml:space="preserve">see </w:t>
        </w:r>
        <w:r>
          <w:fldChar w:fldCharType="begin"/>
        </w:r>
      </w:ins>
      <w:ins w:id="4391" w:author="Microsoft Office User" w:date="2019-10-29T17:03:00Z">
        <w:r w:rsidRPr="001829A3">
          <w:rPr>
            <w:lang w:val="en-IE"/>
            <w:rPrChange w:id="4392" w:author="Microsoft Office User" w:date="2019-10-29T17:03:00Z">
              <w:rPr/>
            </w:rPrChange>
          </w:rPr>
          <w:instrText>HYPERLINK "https://osf.io/vbk54/"</w:instrText>
        </w:r>
      </w:ins>
      <w:ins w:id="4393" w:author="Microsoft Office User" w:date="2019-10-29T16:59:00Z">
        <w:r>
          <w:fldChar w:fldCharType="separate"/>
        </w:r>
      </w:ins>
      <w:ins w:id="4394" w:author="Microsoft Office User" w:date="2019-10-29T17:03:00Z">
        <w:r>
          <w:rPr>
            <w:rStyle w:val="Hyperlink"/>
            <w:rFonts w:ascii="Times New Roman" w:hAnsi="Times New Roman" w:cs="Times New Roman"/>
            <w:lang w:val="en-US"/>
          </w:rPr>
          <w:t>osf.io/vbk54</w:t>
        </w:r>
      </w:ins>
      <w:ins w:id="4395" w:author="Microsoft Office User" w:date="2019-10-29T16:59:00Z">
        <w:r>
          <w:rPr>
            <w:rStyle w:val="Hyperlink"/>
            <w:rFonts w:ascii="Times New Roman" w:hAnsi="Times New Roman" w:cs="Times New Roman"/>
            <w:lang w:val="en-US"/>
          </w:rPr>
          <w:fldChar w:fldCharType="end"/>
        </w:r>
        <w:r>
          <w:rPr>
            <w:rFonts w:ascii="Times New Roman" w:hAnsi="Times New Roman" w:cs="Times New Roman"/>
            <w:lang w:val="en-US"/>
          </w:rPr>
          <w:t xml:space="preserve">). </w:t>
        </w:r>
      </w:ins>
    </w:p>
  </w:footnote>
  <w:footnote w:id="5">
    <w:p w14:paraId="05543D8C" w14:textId="77777777" w:rsidR="002C797B" w:rsidRPr="00C0730C" w:rsidDel="00AC6376" w:rsidRDefault="002C797B" w:rsidP="00AC6376">
      <w:pPr>
        <w:pStyle w:val="FootnoteText"/>
        <w:rPr>
          <w:ins w:id="4428" w:author="Microsoft Office User" w:date="2019-10-29T16:58:00Z"/>
          <w:del w:id="4429" w:author="Microsoft Office User" w:date="2019-10-29T16:59:00Z"/>
          <w:rFonts w:ascii="Times New Roman" w:hAnsi="Times New Roman" w:cs="Times New Roman"/>
          <w:vertAlign w:val="subscript"/>
          <w:lang w:val="en-US"/>
        </w:rPr>
      </w:pPr>
      <w:ins w:id="4430" w:author="Microsoft Office User" w:date="2019-10-29T16:58:00Z">
        <w:del w:id="4431" w:author="Microsoft Office User" w:date="2019-10-29T16:59:00Z">
          <w:r w:rsidRPr="00C0730C" w:rsidDel="00AC6376">
            <w:rPr>
              <w:rStyle w:val="FootnoteReference"/>
              <w:rFonts w:ascii="Times New Roman" w:hAnsi="Times New Roman" w:cs="Times New Roman"/>
            </w:rPr>
            <w:footnoteRef/>
          </w:r>
          <w:r w:rsidRPr="00C0730C" w:rsidDel="00AC6376">
            <w:rPr>
              <w:rFonts w:ascii="Times New Roman" w:hAnsi="Times New Roman" w:cs="Times New Roman"/>
              <w:lang w:val="en-US"/>
            </w:rPr>
            <w:delText xml:space="preserve"> We were </w:delText>
          </w:r>
          <w:r w:rsidDel="00AC6376">
            <w:rPr>
              <w:rFonts w:ascii="Times New Roman" w:hAnsi="Times New Roman" w:cs="Times New Roman"/>
              <w:lang w:val="en-US"/>
            </w:rPr>
            <w:delText xml:space="preserve">somewhat surprised to find an evaluative effect favoring one of the male images over the other in the no-contiguity condition given that neither image was presented in contiguity with valenced images nor was there a contingency between those various items. We therefore replicated this condition with a different randomization method to examine if evaluations once again emerged. Analyses revealed an evaluative effect on the IAT, </w:delText>
          </w:r>
          <w:r w:rsidRPr="00C0730C" w:rsidDel="00AC6376">
            <w:rPr>
              <w:rFonts w:ascii="Times New Roman" w:hAnsi="Times New Roman" w:cs="Times New Roman"/>
              <w:i/>
              <w:lang w:val="en-US"/>
            </w:rPr>
            <w:delText>t</w:delText>
          </w:r>
          <w:r w:rsidDel="00AC6376">
            <w:rPr>
              <w:rFonts w:ascii="Times New Roman" w:hAnsi="Times New Roman" w:cs="Times New Roman"/>
              <w:lang w:val="en-US"/>
            </w:rPr>
            <w:delText xml:space="preserve">(90) = -3.98, </w:delText>
          </w:r>
          <w:r w:rsidRPr="00C0730C" w:rsidDel="00AC6376">
            <w:rPr>
              <w:rFonts w:ascii="Times New Roman" w:hAnsi="Times New Roman" w:cs="Times New Roman"/>
              <w:i/>
              <w:lang w:val="en-US"/>
            </w:rPr>
            <w:delText>p</w:delText>
          </w:r>
          <w:r w:rsidDel="00AC6376">
            <w:rPr>
              <w:rFonts w:ascii="Times New Roman" w:hAnsi="Times New Roman" w:cs="Times New Roman"/>
              <w:lang w:val="en-US"/>
            </w:rPr>
            <w:delText xml:space="preserve"> &lt; .001, </w:delText>
          </w:r>
          <w:r w:rsidRPr="00C0730C" w:rsidDel="00AC6376">
            <w:rPr>
              <w:rFonts w:ascii="Times New Roman" w:hAnsi="Times New Roman" w:cs="Times New Roman"/>
              <w:i/>
              <w:lang w:val="en-US"/>
            </w:rPr>
            <w:delText>d</w:delText>
          </w:r>
          <w:r w:rsidDel="00AC6376">
            <w:rPr>
              <w:rFonts w:ascii="Times New Roman" w:hAnsi="Times New Roman" w:cs="Times New Roman"/>
              <w:lang w:val="en-US"/>
            </w:rPr>
            <w:delText xml:space="preserve"> = -0.42, 95% CI [-0.63; -0.20], BF</w:delText>
          </w:r>
          <w:r w:rsidRPr="00C0730C" w:rsidDel="00AC6376">
            <w:rPr>
              <w:rFonts w:ascii="Times New Roman" w:hAnsi="Times New Roman" w:cs="Times New Roman"/>
              <w:vertAlign w:val="subscript"/>
              <w:lang w:val="en-US"/>
            </w:rPr>
            <w:delText>10</w:delText>
          </w:r>
          <w:r w:rsidDel="00AC6376">
            <w:rPr>
              <w:rFonts w:ascii="Times New Roman" w:hAnsi="Times New Roman" w:cs="Times New Roman"/>
              <w:lang w:val="en-US"/>
            </w:rPr>
            <w:delText xml:space="preserve"> </w:delText>
          </w:r>
          <w:r w:rsidRPr="00C0730C" w:rsidDel="00AC6376">
            <w:rPr>
              <w:rFonts w:ascii="Times New Roman" w:hAnsi="Times New Roman" w:cs="Times New Roman"/>
              <w:lang w:val="en-US"/>
            </w:rPr>
            <w:delText>= 137</w:delText>
          </w:r>
          <w:r w:rsidDel="00AC6376">
            <w:rPr>
              <w:rFonts w:ascii="Times New Roman" w:hAnsi="Times New Roman" w:cs="Times New Roman"/>
              <w:lang w:val="en-US"/>
            </w:rPr>
            <w:delText xml:space="preserve">, and self-reported ratings, </w:delText>
          </w:r>
          <w:r w:rsidRPr="00C0730C" w:rsidDel="00AC6376">
            <w:rPr>
              <w:rFonts w:ascii="Times New Roman" w:hAnsi="Times New Roman" w:cs="Times New Roman"/>
              <w:i/>
              <w:lang w:val="en-US"/>
            </w:rPr>
            <w:delText>t</w:delText>
          </w:r>
          <w:r w:rsidDel="00AC6376">
            <w:rPr>
              <w:rFonts w:ascii="Times New Roman" w:hAnsi="Times New Roman" w:cs="Times New Roman"/>
              <w:lang w:val="en-US"/>
            </w:rPr>
            <w:delText xml:space="preserve">(92) = -5.91, </w:delText>
          </w:r>
          <w:r w:rsidRPr="00C0730C" w:rsidDel="00AC6376">
            <w:rPr>
              <w:rFonts w:ascii="Times New Roman" w:hAnsi="Times New Roman" w:cs="Times New Roman"/>
              <w:i/>
              <w:lang w:val="en-US"/>
            </w:rPr>
            <w:delText>p</w:delText>
          </w:r>
          <w:r w:rsidDel="00AC6376">
            <w:rPr>
              <w:rFonts w:ascii="Times New Roman" w:hAnsi="Times New Roman" w:cs="Times New Roman"/>
              <w:lang w:val="en-US"/>
            </w:rPr>
            <w:delText xml:space="preserve"> &lt; .001, </w:delText>
          </w:r>
          <w:r w:rsidRPr="00C0730C" w:rsidDel="00AC6376">
            <w:rPr>
              <w:rFonts w:ascii="Times New Roman" w:hAnsi="Times New Roman" w:cs="Times New Roman"/>
              <w:i/>
              <w:lang w:val="en-US"/>
            </w:rPr>
            <w:delText>d</w:delText>
          </w:r>
          <w:r w:rsidDel="00AC6376">
            <w:rPr>
              <w:rFonts w:ascii="Times New Roman" w:hAnsi="Times New Roman" w:cs="Times New Roman"/>
              <w:lang w:val="en-US"/>
            </w:rPr>
            <w:delText xml:space="preserve"> = -0.61, 95% CI = [-0.83; -0.39], BF</w:delText>
          </w:r>
          <w:r w:rsidRPr="00C0730C" w:rsidDel="00AC6376">
            <w:rPr>
              <w:rFonts w:ascii="Times New Roman" w:hAnsi="Times New Roman" w:cs="Times New Roman"/>
              <w:vertAlign w:val="subscript"/>
              <w:lang w:val="en-US"/>
            </w:rPr>
            <w:delText>10</w:delText>
          </w:r>
          <w:r w:rsidDel="00AC6376">
            <w:rPr>
              <w:rFonts w:ascii="Times New Roman" w:hAnsi="Times New Roman" w:cs="Times New Roman"/>
              <w:lang w:val="en-US"/>
            </w:rPr>
            <w:delText xml:space="preserve"> &gt; 10</w:delText>
          </w:r>
          <w:r w:rsidRPr="00C0730C" w:rsidDel="00AC6376">
            <w:rPr>
              <w:rFonts w:ascii="Times New Roman" w:hAnsi="Times New Roman" w:cs="Times New Roman"/>
              <w:vertAlign w:val="superscript"/>
              <w:lang w:val="en-US"/>
            </w:rPr>
            <w:delText>4</w:delText>
          </w:r>
          <w:r w:rsidDel="00AC6376">
            <w:rPr>
              <w:rFonts w:ascii="Times New Roman" w:hAnsi="Times New Roman" w:cs="Times New Roman"/>
              <w:lang w:val="en-US"/>
            </w:rPr>
            <w:delText xml:space="preserve">, favoring the same male image over the other. Thus it seems the effect in the no-contiguity condition is driven by a relative preference for one stimulus over another that is not a function of stimulus contiguity or contingency (i.e., this effect is not an instance of EC) (for more see </w:delText>
          </w:r>
          <w:r w:rsidDel="00AC6376">
            <w:fldChar w:fldCharType="begin"/>
          </w:r>
          <w:r w:rsidRPr="00CD1A2B" w:rsidDel="00AC6376">
            <w:rPr>
              <w:lang w:val="en-IE"/>
            </w:rPr>
            <w:delInstrText xml:space="preserve"> HYPERLINK "https://osf.io/vbk54/" </w:delInstrText>
          </w:r>
          <w:r w:rsidDel="00AC6376">
            <w:fldChar w:fldCharType="separate"/>
          </w:r>
          <w:r w:rsidRPr="0058398B" w:rsidDel="00AC6376">
            <w:rPr>
              <w:rStyle w:val="Hyperlink"/>
              <w:rFonts w:ascii="Times New Roman" w:hAnsi="Times New Roman" w:cs="Times New Roman"/>
              <w:lang w:val="en-US"/>
            </w:rPr>
            <w:delText>https://osf.io/vbk54/</w:delText>
          </w:r>
          <w:r w:rsidDel="00AC6376">
            <w:rPr>
              <w:rStyle w:val="Hyperlink"/>
              <w:rFonts w:ascii="Times New Roman" w:hAnsi="Times New Roman" w:cs="Times New Roman"/>
              <w:lang w:val="en-US"/>
            </w:rPr>
            <w:fldChar w:fldCharType="end"/>
          </w:r>
          <w:r w:rsidDel="00AC6376">
            <w:rPr>
              <w:rFonts w:ascii="Times New Roman" w:hAnsi="Times New Roman" w:cs="Times New Roman"/>
              <w:lang w:val="en-US"/>
            </w:rPr>
            <w:delText xml:space="preserve">). </w:delText>
          </w:r>
        </w:del>
      </w:ins>
    </w:p>
  </w:footnote>
  <w:footnote w:id="6">
    <w:p w14:paraId="714B98BF" w14:textId="3BBE4E7F" w:rsidR="002C797B" w:rsidRPr="00C0730C" w:rsidDel="00AC6376" w:rsidRDefault="002C797B">
      <w:pPr>
        <w:pStyle w:val="FootnoteText"/>
        <w:rPr>
          <w:del w:id="4496" w:author="Microsoft Office User" w:date="2019-10-29T16:58:00Z"/>
          <w:rFonts w:ascii="Times New Roman" w:hAnsi="Times New Roman" w:cs="Times New Roman"/>
          <w:vertAlign w:val="subscript"/>
          <w:lang w:val="en-US"/>
        </w:rPr>
      </w:pPr>
      <w:del w:id="4497" w:author="Microsoft Office User" w:date="2019-10-29T16:58:00Z">
        <w:r w:rsidRPr="00C0730C" w:rsidDel="00AC6376">
          <w:rPr>
            <w:rStyle w:val="FootnoteReference"/>
            <w:rFonts w:ascii="Times New Roman" w:hAnsi="Times New Roman" w:cs="Times New Roman"/>
          </w:rPr>
          <w:footnoteRef/>
        </w:r>
        <w:r w:rsidRPr="00C0730C" w:rsidDel="00AC6376">
          <w:rPr>
            <w:rFonts w:ascii="Times New Roman" w:hAnsi="Times New Roman" w:cs="Times New Roman"/>
            <w:lang w:val="en-US"/>
          </w:rPr>
          <w:delText xml:space="preserve"> We were </w:delText>
        </w:r>
        <w:r w:rsidDel="00AC6376">
          <w:rPr>
            <w:rFonts w:ascii="Times New Roman" w:hAnsi="Times New Roman" w:cs="Times New Roman"/>
            <w:lang w:val="en-US"/>
          </w:rPr>
          <w:delText xml:space="preserve">somewhat surprised to find an evaluative effect favoring one of the male images over the other in the no-contiguity condition given that neither image was presented in contiguity with valenced images nor was there a contingency between those various items. We therefore replicated this condition with a different randomization method to examine if evaluations once again emerged. Analyses revealed an evaluative effect on the IAT, </w:delText>
        </w:r>
        <w:r w:rsidRPr="00C0730C" w:rsidDel="00AC6376">
          <w:rPr>
            <w:rFonts w:ascii="Times New Roman" w:hAnsi="Times New Roman" w:cs="Times New Roman"/>
            <w:i/>
            <w:lang w:val="en-US"/>
          </w:rPr>
          <w:delText>t</w:delText>
        </w:r>
        <w:r w:rsidDel="00AC6376">
          <w:rPr>
            <w:rFonts w:ascii="Times New Roman" w:hAnsi="Times New Roman" w:cs="Times New Roman"/>
            <w:lang w:val="en-US"/>
          </w:rPr>
          <w:delText xml:space="preserve">(90) = -3.98, </w:delText>
        </w:r>
        <w:r w:rsidRPr="00C0730C" w:rsidDel="00AC6376">
          <w:rPr>
            <w:rFonts w:ascii="Times New Roman" w:hAnsi="Times New Roman" w:cs="Times New Roman"/>
            <w:i/>
            <w:lang w:val="en-US"/>
          </w:rPr>
          <w:delText>p</w:delText>
        </w:r>
        <w:r w:rsidDel="00AC6376">
          <w:rPr>
            <w:rFonts w:ascii="Times New Roman" w:hAnsi="Times New Roman" w:cs="Times New Roman"/>
            <w:lang w:val="en-US"/>
          </w:rPr>
          <w:delText xml:space="preserve"> &lt; .001, </w:delText>
        </w:r>
        <w:r w:rsidRPr="00C0730C" w:rsidDel="00AC6376">
          <w:rPr>
            <w:rFonts w:ascii="Times New Roman" w:hAnsi="Times New Roman" w:cs="Times New Roman"/>
            <w:i/>
            <w:lang w:val="en-US"/>
          </w:rPr>
          <w:delText>d</w:delText>
        </w:r>
        <w:r w:rsidDel="00AC6376">
          <w:rPr>
            <w:rFonts w:ascii="Times New Roman" w:hAnsi="Times New Roman" w:cs="Times New Roman"/>
            <w:lang w:val="en-US"/>
          </w:rPr>
          <w:delText xml:space="preserve"> = -0.42, 95% CI [-0.63; -0.20], BF</w:delText>
        </w:r>
        <w:r w:rsidRPr="00C0730C" w:rsidDel="00AC6376">
          <w:rPr>
            <w:rFonts w:ascii="Times New Roman" w:hAnsi="Times New Roman" w:cs="Times New Roman"/>
            <w:vertAlign w:val="subscript"/>
            <w:lang w:val="en-US"/>
          </w:rPr>
          <w:delText>10</w:delText>
        </w:r>
        <w:r w:rsidDel="00AC6376">
          <w:rPr>
            <w:rFonts w:ascii="Times New Roman" w:hAnsi="Times New Roman" w:cs="Times New Roman"/>
            <w:lang w:val="en-US"/>
          </w:rPr>
          <w:delText xml:space="preserve"> </w:delText>
        </w:r>
        <w:r w:rsidRPr="00C0730C" w:rsidDel="00AC6376">
          <w:rPr>
            <w:rFonts w:ascii="Times New Roman" w:hAnsi="Times New Roman" w:cs="Times New Roman"/>
            <w:lang w:val="en-US"/>
          </w:rPr>
          <w:delText>= 137</w:delText>
        </w:r>
        <w:r w:rsidDel="00AC6376">
          <w:rPr>
            <w:rFonts w:ascii="Times New Roman" w:hAnsi="Times New Roman" w:cs="Times New Roman"/>
            <w:lang w:val="en-US"/>
          </w:rPr>
          <w:delText xml:space="preserve">, and self-reported ratings, </w:delText>
        </w:r>
        <w:r w:rsidRPr="00C0730C" w:rsidDel="00AC6376">
          <w:rPr>
            <w:rFonts w:ascii="Times New Roman" w:hAnsi="Times New Roman" w:cs="Times New Roman"/>
            <w:i/>
            <w:lang w:val="en-US"/>
          </w:rPr>
          <w:delText>t</w:delText>
        </w:r>
        <w:r w:rsidDel="00AC6376">
          <w:rPr>
            <w:rFonts w:ascii="Times New Roman" w:hAnsi="Times New Roman" w:cs="Times New Roman"/>
            <w:lang w:val="en-US"/>
          </w:rPr>
          <w:delText xml:space="preserve">(92) = -5.91, </w:delText>
        </w:r>
        <w:r w:rsidRPr="00C0730C" w:rsidDel="00AC6376">
          <w:rPr>
            <w:rFonts w:ascii="Times New Roman" w:hAnsi="Times New Roman" w:cs="Times New Roman"/>
            <w:i/>
            <w:lang w:val="en-US"/>
          </w:rPr>
          <w:delText>p</w:delText>
        </w:r>
        <w:r w:rsidDel="00AC6376">
          <w:rPr>
            <w:rFonts w:ascii="Times New Roman" w:hAnsi="Times New Roman" w:cs="Times New Roman"/>
            <w:lang w:val="en-US"/>
          </w:rPr>
          <w:delText xml:space="preserve"> &lt; .001, </w:delText>
        </w:r>
        <w:r w:rsidRPr="00C0730C" w:rsidDel="00AC6376">
          <w:rPr>
            <w:rFonts w:ascii="Times New Roman" w:hAnsi="Times New Roman" w:cs="Times New Roman"/>
            <w:i/>
            <w:lang w:val="en-US"/>
          </w:rPr>
          <w:delText>d</w:delText>
        </w:r>
        <w:r w:rsidDel="00AC6376">
          <w:rPr>
            <w:rFonts w:ascii="Times New Roman" w:hAnsi="Times New Roman" w:cs="Times New Roman"/>
            <w:lang w:val="en-US"/>
          </w:rPr>
          <w:delText xml:space="preserve"> = -0.61, 95% CI = [-0.83; -0.39], BF</w:delText>
        </w:r>
        <w:r w:rsidRPr="00C0730C" w:rsidDel="00AC6376">
          <w:rPr>
            <w:rFonts w:ascii="Times New Roman" w:hAnsi="Times New Roman" w:cs="Times New Roman"/>
            <w:vertAlign w:val="subscript"/>
            <w:lang w:val="en-US"/>
          </w:rPr>
          <w:delText>10</w:delText>
        </w:r>
        <w:r w:rsidDel="00AC6376">
          <w:rPr>
            <w:rFonts w:ascii="Times New Roman" w:hAnsi="Times New Roman" w:cs="Times New Roman"/>
            <w:lang w:val="en-US"/>
          </w:rPr>
          <w:delText xml:space="preserve"> &gt; 10</w:delText>
        </w:r>
        <w:r w:rsidRPr="00C0730C" w:rsidDel="00AC6376">
          <w:rPr>
            <w:rFonts w:ascii="Times New Roman" w:hAnsi="Times New Roman" w:cs="Times New Roman"/>
            <w:vertAlign w:val="superscript"/>
            <w:lang w:val="en-US"/>
          </w:rPr>
          <w:delText>4</w:delText>
        </w:r>
        <w:r w:rsidDel="00AC6376">
          <w:rPr>
            <w:rFonts w:ascii="Times New Roman" w:hAnsi="Times New Roman" w:cs="Times New Roman"/>
            <w:lang w:val="en-US"/>
          </w:rPr>
          <w:delText xml:space="preserve">, favoring the same male image over the other. Thus it seems the effect in the no-contiguity condition is driven by a relative preference for one stimulus over another that is not a function of stimulus contiguity or contingency (i.e., this effect is not an instance of EC) (for more see </w:delText>
        </w:r>
        <w:r w:rsidDel="00AC6376">
          <w:fldChar w:fldCharType="begin"/>
        </w:r>
        <w:r w:rsidRPr="00CD1A2B" w:rsidDel="00AC6376">
          <w:rPr>
            <w:lang w:val="en-IE"/>
          </w:rPr>
          <w:delInstrText xml:space="preserve"> HYPERLINK "https://osf.io/vbk54/" </w:delInstrText>
        </w:r>
        <w:r w:rsidDel="00AC6376">
          <w:fldChar w:fldCharType="separate"/>
        </w:r>
        <w:r w:rsidRPr="0058398B" w:rsidDel="00AC6376">
          <w:rPr>
            <w:rStyle w:val="Hyperlink"/>
            <w:rFonts w:ascii="Times New Roman" w:hAnsi="Times New Roman" w:cs="Times New Roman"/>
            <w:lang w:val="en-US"/>
          </w:rPr>
          <w:delText>https://osf.io/vbk54/</w:delText>
        </w:r>
        <w:r w:rsidDel="00AC6376">
          <w:rPr>
            <w:rStyle w:val="Hyperlink"/>
            <w:rFonts w:ascii="Times New Roman" w:hAnsi="Times New Roman" w:cs="Times New Roman"/>
            <w:lang w:val="en-US"/>
          </w:rPr>
          <w:fldChar w:fldCharType="end"/>
        </w:r>
        <w:r w:rsidDel="00AC6376">
          <w:rPr>
            <w:rFonts w:ascii="Times New Roman" w:hAnsi="Times New Roman" w:cs="Times New Roman"/>
            <w:lang w:val="en-US"/>
          </w:rPr>
          <w:delText xml:space="preserve">). </w:delText>
        </w:r>
      </w:del>
    </w:p>
  </w:footnote>
  <w:footnote w:id="7">
    <w:p w14:paraId="2E8D57F7" w14:textId="7A6B4E86" w:rsidR="002C797B" w:rsidRPr="00E52D29" w:rsidRDefault="002C797B" w:rsidP="00E52D29">
      <w:pPr>
        <w:pStyle w:val="FootnoteText"/>
        <w:rPr>
          <w:rFonts w:ascii="Times New Roman" w:hAnsi="Times New Roman" w:cs="Times New Roman"/>
          <w:lang w:val="en-US"/>
        </w:rPr>
      </w:pPr>
      <w:r w:rsidRPr="00E52D29">
        <w:rPr>
          <w:rStyle w:val="FootnoteReference"/>
          <w:rFonts w:ascii="Times New Roman" w:hAnsi="Times New Roman" w:cs="Times New Roman"/>
        </w:rPr>
        <w:footnoteRef/>
      </w:r>
      <w:r w:rsidRPr="00E52D29">
        <w:rPr>
          <w:rFonts w:ascii="Times New Roman" w:hAnsi="Times New Roman" w:cs="Times New Roman"/>
          <w:lang w:val="en-US"/>
        </w:rPr>
        <w:t xml:space="preserve"> </w:t>
      </w:r>
      <w:r>
        <w:rPr>
          <w:rFonts w:ascii="Times New Roman" w:hAnsi="Times New Roman" w:cs="Times New Roman"/>
          <w:lang w:val="en-US"/>
        </w:rPr>
        <w:t xml:space="preserve">In this way the </w:t>
      </w:r>
      <w:r w:rsidRPr="00E52D29">
        <w:rPr>
          <w:rFonts w:ascii="Times New Roman" w:hAnsi="Times New Roman" w:cs="Times New Roman"/>
          <w:lang w:val="en-US"/>
        </w:rPr>
        <w:t>term ‘inference’ describe</w:t>
      </w:r>
      <w:r>
        <w:rPr>
          <w:rFonts w:ascii="Times New Roman" w:hAnsi="Times New Roman" w:cs="Times New Roman"/>
          <w:lang w:val="en-US"/>
        </w:rPr>
        <w:t>s</w:t>
      </w:r>
      <w:r w:rsidRPr="00E52D29">
        <w:rPr>
          <w:rFonts w:ascii="Times New Roman" w:hAnsi="Times New Roman" w:cs="Times New Roman"/>
          <w:lang w:val="en-US"/>
        </w:rPr>
        <w:t xml:space="preserve"> the outcome of the computation process rather than the computation process itself.</w:t>
      </w:r>
      <w:r>
        <w:rPr>
          <w:rFonts w:ascii="Times New Roman" w:hAnsi="Times New Roman" w:cs="Times New Roman"/>
          <w:lang w:val="en-US"/>
        </w:rPr>
        <w:t xml:space="preserve"> The computational process of inferential reasoning </w:t>
      </w:r>
      <w:r w:rsidRPr="00B23BE3">
        <w:rPr>
          <w:rFonts w:ascii="Times New Roman" w:hAnsi="Times New Roman" w:cs="Times New Roman"/>
          <w:lang w:val="en-US"/>
        </w:rPr>
        <w:t>can occur on the basis of many different inference rules (e.g., rules that encode general statements about the world [if-then rules] or rules based on mere similarity [analogical mapping rules]</w:t>
      </w:r>
      <w:r>
        <w:rPr>
          <w:rFonts w:ascii="Times New Roman" w:hAnsi="Times New Roman" w:cs="Times New Roman"/>
          <w:lang w:val="en-US"/>
        </w:rPr>
        <w:t>; for more see Van Dessel et al., 2018)</w:t>
      </w:r>
      <w:r w:rsidRPr="00B23BE3">
        <w:rPr>
          <w:rFonts w:ascii="Times New Roman" w:hAnsi="Times New Roman" w:cs="Times New Roman"/>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4BD22" w14:textId="77777777" w:rsidR="002C797B" w:rsidRDefault="002C797B" w:rsidP="000F423F">
    <w:pPr>
      <w:pStyle w:val="Header"/>
      <w:framePr w:wrap="around" w:vAnchor="text" w:hAnchor="margin" w:xAlign="right" w:y="1"/>
      <w:rPr>
        <w:ins w:id="38" w:author="Ian Hussey" w:date="2019-03-12T19:46:00Z"/>
        <w:rStyle w:val="PageNumber"/>
      </w:rPr>
    </w:pPr>
    <w:ins w:id="39" w:author="Ian Hussey" w:date="2019-03-12T19:46:00Z">
      <w:r>
        <w:rPr>
          <w:rStyle w:val="PageNumber"/>
        </w:rPr>
        <w:fldChar w:fldCharType="begin"/>
      </w:r>
      <w:r>
        <w:rPr>
          <w:rStyle w:val="PageNumber"/>
        </w:rPr>
        <w:instrText xml:space="preserve">PAGE  </w:instrText>
      </w:r>
      <w:r>
        <w:rPr>
          <w:rStyle w:val="PageNumber"/>
        </w:rPr>
        <w:fldChar w:fldCharType="end"/>
      </w:r>
    </w:ins>
  </w:p>
  <w:p w14:paraId="4DE4DFB5" w14:textId="77777777" w:rsidR="002C797B" w:rsidRDefault="002C797B">
    <w:pPr>
      <w:pStyle w:val="Header"/>
      <w:ind w:right="360"/>
      <w:pPrChange w:id="40" w:author="Ian Hussey" w:date="2019-03-12T19:46: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934205"/>
      <w:docPartObj>
        <w:docPartGallery w:val="Page Numbers (Top of Page)"/>
        <w:docPartUnique/>
      </w:docPartObj>
    </w:sdtPr>
    <w:sdtEndPr>
      <w:rPr>
        <w:rFonts w:ascii="Times New Roman" w:hAnsi="Times New Roman" w:cs="Times New Roman"/>
        <w:noProof/>
        <w:sz w:val="24"/>
      </w:rPr>
    </w:sdtEndPr>
    <w:sdtContent>
      <w:p w14:paraId="52D97ABF" w14:textId="6A713ADC" w:rsidR="002C797B" w:rsidRPr="009E13CE" w:rsidRDefault="002C797B" w:rsidP="009E13CE">
        <w:pPr>
          <w:pStyle w:val="Header"/>
          <w:rPr>
            <w:rFonts w:ascii="Times New Roman" w:hAnsi="Times New Roman" w:cs="Times New Roman"/>
            <w:sz w:val="24"/>
          </w:rPr>
        </w:pPr>
        <w:del w:id="6627" w:author="Microsoft Office User" w:date="2019-10-29T17:24:00Z">
          <w:r w:rsidRPr="009E13CE" w:rsidDel="00001F55">
            <w:rPr>
              <w:rFonts w:ascii="Times New Roman" w:hAnsi="Times New Roman" w:cs="Times New Roman"/>
              <w:sz w:val="24"/>
              <w:lang w:val="en-US"/>
            </w:rPr>
            <w:delText>Shared Features Principle</w:delText>
          </w:r>
        </w:del>
        <w:ins w:id="6628" w:author="Microsoft Office User" w:date="2019-10-29T17:24:00Z">
          <w:r>
            <w:rPr>
              <w:rFonts w:ascii="Times New Roman" w:hAnsi="Times New Roman" w:cs="Times New Roman"/>
              <w:sz w:val="24"/>
              <w:lang w:val="en-US"/>
            </w:rPr>
            <w:t>SHARED FEATURES PRINCIPLE</w:t>
          </w:r>
        </w:ins>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r w:rsidRPr="009E13CE">
          <w:rPr>
            <w:rFonts w:ascii="Times New Roman" w:hAnsi="Times New Roman" w:cs="Times New Roman"/>
            <w:sz w:val="24"/>
          </w:rPr>
          <w:fldChar w:fldCharType="begin"/>
        </w:r>
        <w:r w:rsidRPr="009E13CE">
          <w:rPr>
            <w:rFonts w:ascii="Times New Roman" w:hAnsi="Times New Roman" w:cs="Times New Roman"/>
            <w:sz w:val="24"/>
          </w:rPr>
          <w:instrText xml:space="preserve"> PAGE   \* MERGEFORMAT </w:instrText>
        </w:r>
        <w:r w:rsidRPr="009E13CE">
          <w:rPr>
            <w:rFonts w:ascii="Times New Roman" w:hAnsi="Times New Roman" w:cs="Times New Roman"/>
            <w:sz w:val="24"/>
          </w:rPr>
          <w:fldChar w:fldCharType="separate"/>
        </w:r>
        <w:r>
          <w:rPr>
            <w:rFonts w:ascii="Times New Roman" w:hAnsi="Times New Roman" w:cs="Times New Roman"/>
            <w:noProof/>
            <w:sz w:val="24"/>
          </w:rPr>
          <w:t>19</w:t>
        </w:r>
        <w:r w:rsidRPr="009E13CE">
          <w:rPr>
            <w:rFonts w:ascii="Times New Roman" w:hAnsi="Times New Roman" w:cs="Times New Roman"/>
            <w:noProof/>
            <w:sz w:val="24"/>
          </w:rPr>
          <w:fldChar w:fldCharType="end"/>
        </w:r>
      </w:p>
    </w:sdtContent>
  </w:sdt>
  <w:p w14:paraId="58C0A042" w14:textId="77777777" w:rsidR="002C797B" w:rsidRDefault="002C79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0793"/>
    <w:multiLevelType w:val="hybridMultilevel"/>
    <w:tmpl w:val="F75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0B4E98"/>
    <w:multiLevelType w:val="hybridMultilevel"/>
    <w:tmpl w:val="3392E83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B644D"/>
    <w:multiLevelType w:val="hybridMultilevel"/>
    <w:tmpl w:val="FFC485EE"/>
    <w:lvl w:ilvl="0" w:tplc="29C6144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FB5297"/>
    <w:multiLevelType w:val="hybridMultilevel"/>
    <w:tmpl w:val="D47E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51CBC"/>
    <w:multiLevelType w:val="hybridMultilevel"/>
    <w:tmpl w:val="B642AD7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593182B"/>
    <w:multiLevelType w:val="hybridMultilevel"/>
    <w:tmpl w:val="A764300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6551078"/>
    <w:multiLevelType w:val="hybridMultilevel"/>
    <w:tmpl w:val="6F84A29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05F4E83"/>
    <w:multiLevelType w:val="hybridMultilevel"/>
    <w:tmpl w:val="784A21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2091C54"/>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05A82"/>
    <w:multiLevelType w:val="hybridMultilevel"/>
    <w:tmpl w:val="096A6A8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500716"/>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E3593"/>
    <w:multiLevelType w:val="hybridMultilevel"/>
    <w:tmpl w:val="A09AC4C2"/>
    <w:lvl w:ilvl="0" w:tplc="18A85A38">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B311E22"/>
    <w:multiLevelType w:val="hybridMultilevel"/>
    <w:tmpl w:val="B786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6148BD"/>
    <w:multiLevelType w:val="hybridMultilevel"/>
    <w:tmpl w:val="4EBA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5941D2"/>
    <w:multiLevelType w:val="hybridMultilevel"/>
    <w:tmpl w:val="FD14A3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FCE3B01"/>
    <w:multiLevelType w:val="hybridMultilevel"/>
    <w:tmpl w:val="D000361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70B6D61"/>
    <w:multiLevelType w:val="multilevel"/>
    <w:tmpl w:val="CEDE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D5972"/>
    <w:multiLevelType w:val="hybridMultilevel"/>
    <w:tmpl w:val="D310C8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30C7107"/>
    <w:multiLevelType w:val="hybridMultilevel"/>
    <w:tmpl w:val="40F8F1F4"/>
    <w:lvl w:ilvl="0" w:tplc="59822A0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6947075"/>
    <w:multiLevelType w:val="hybridMultilevel"/>
    <w:tmpl w:val="524ED0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7653619"/>
    <w:multiLevelType w:val="hybridMultilevel"/>
    <w:tmpl w:val="850CAAAE"/>
    <w:lvl w:ilvl="0" w:tplc="19E24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D81AAB"/>
    <w:multiLevelType w:val="multilevel"/>
    <w:tmpl w:val="63E60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12"/>
  </w:num>
  <w:num w:numId="3">
    <w:abstractNumId w:val="2"/>
  </w:num>
  <w:num w:numId="4">
    <w:abstractNumId w:val="11"/>
  </w:num>
  <w:num w:numId="5">
    <w:abstractNumId w:val="0"/>
  </w:num>
  <w:num w:numId="6">
    <w:abstractNumId w:val="16"/>
  </w:num>
  <w:num w:numId="7">
    <w:abstractNumId w:val="23"/>
  </w:num>
  <w:num w:numId="8">
    <w:abstractNumId w:val="3"/>
  </w:num>
  <w:num w:numId="9">
    <w:abstractNumId w:val="7"/>
  </w:num>
  <w:num w:numId="10">
    <w:abstractNumId w:val="15"/>
  </w:num>
  <w:num w:numId="11">
    <w:abstractNumId w:val="22"/>
  </w:num>
  <w:num w:numId="12">
    <w:abstractNumId w:val="10"/>
  </w:num>
  <w:num w:numId="13">
    <w:abstractNumId w:val="13"/>
  </w:num>
  <w:num w:numId="14">
    <w:abstractNumId w:val="18"/>
  </w:num>
  <w:num w:numId="15">
    <w:abstractNumId w:val="9"/>
  </w:num>
  <w:num w:numId="16">
    <w:abstractNumId w:val="6"/>
  </w:num>
  <w:num w:numId="17">
    <w:abstractNumId w:val="14"/>
  </w:num>
  <w:num w:numId="18">
    <w:abstractNumId w:val="1"/>
  </w:num>
  <w:num w:numId="19">
    <w:abstractNumId w:val="20"/>
  </w:num>
  <w:num w:numId="20">
    <w:abstractNumId w:val="21"/>
  </w:num>
  <w:num w:numId="21">
    <w:abstractNumId w:val="19"/>
  </w:num>
  <w:num w:numId="22">
    <w:abstractNumId w:val="24"/>
  </w:num>
  <w:num w:numId="23">
    <w:abstractNumId w:val="17"/>
  </w:num>
  <w:num w:numId="24">
    <w:abstractNumId w:val="8"/>
  </w:num>
  <w:num w:numId="25">
    <w:abstractNumId w:val="5"/>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264"/>
    <w:rsid w:val="00000624"/>
    <w:rsid w:val="00000EF9"/>
    <w:rsid w:val="00001F55"/>
    <w:rsid w:val="00005629"/>
    <w:rsid w:val="00012CF9"/>
    <w:rsid w:val="000131D0"/>
    <w:rsid w:val="00013F7C"/>
    <w:rsid w:val="000148BF"/>
    <w:rsid w:val="00016450"/>
    <w:rsid w:val="000201F5"/>
    <w:rsid w:val="00022799"/>
    <w:rsid w:val="00024D8C"/>
    <w:rsid w:val="00025813"/>
    <w:rsid w:val="00025B99"/>
    <w:rsid w:val="0002691F"/>
    <w:rsid w:val="00026BB4"/>
    <w:rsid w:val="00031420"/>
    <w:rsid w:val="00032143"/>
    <w:rsid w:val="000332F2"/>
    <w:rsid w:val="000358E9"/>
    <w:rsid w:val="000400CF"/>
    <w:rsid w:val="00042B22"/>
    <w:rsid w:val="00047917"/>
    <w:rsid w:val="0005075A"/>
    <w:rsid w:val="00050B6C"/>
    <w:rsid w:val="00054D13"/>
    <w:rsid w:val="00057A2E"/>
    <w:rsid w:val="000621F7"/>
    <w:rsid w:val="00064C1D"/>
    <w:rsid w:val="000654E5"/>
    <w:rsid w:val="0006702F"/>
    <w:rsid w:val="000704FD"/>
    <w:rsid w:val="0007083F"/>
    <w:rsid w:val="00070CF7"/>
    <w:rsid w:val="00072FEE"/>
    <w:rsid w:val="0007792F"/>
    <w:rsid w:val="000800F9"/>
    <w:rsid w:val="00081357"/>
    <w:rsid w:val="00083BCE"/>
    <w:rsid w:val="00083F6A"/>
    <w:rsid w:val="000868B6"/>
    <w:rsid w:val="00090042"/>
    <w:rsid w:val="00090914"/>
    <w:rsid w:val="000A107A"/>
    <w:rsid w:val="000A1218"/>
    <w:rsid w:val="000A241C"/>
    <w:rsid w:val="000A35D2"/>
    <w:rsid w:val="000A3CA4"/>
    <w:rsid w:val="000A414C"/>
    <w:rsid w:val="000A5C41"/>
    <w:rsid w:val="000B1A71"/>
    <w:rsid w:val="000B2331"/>
    <w:rsid w:val="000B26BF"/>
    <w:rsid w:val="000B3B67"/>
    <w:rsid w:val="000B518A"/>
    <w:rsid w:val="000B5E04"/>
    <w:rsid w:val="000C1B6A"/>
    <w:rsid w:val="000C6579"/>
    <w:rsid w:val="000D46AE"/>
    <w:rsid w:val="000D668B"/>
    <w:rsid w:val="000D7D65"/>
    <w:rsid w:val="000D7DE8"/>
    <w:rsid w:val="000E084C"/>
    <w:rsid w:val="000E1061"/>
    <w:rsid w:val="000E15DB"/>
    <w:rsid w:val="000E2968"/>
    <w:rsid w:val="000E2B5B"/>
    <w:rsid w:val="000E33AB"/>
    <w:rsid w:val="000E36F6"/>
    <w:rsid w:val="000E3B3E"/>
    <w:rsid w:val="000E630F"/>
    <w:rsid w:val="000E7643"/>
    <w:rsid w:val="000F0B30"/>
    <w:rsid w:val="000F423F"/>
    <w:rsid w:val="000F76B8"/>
    <w:rsid w:val="0010119B"/>
    <w:rsid w:val="00101BFB"/>
    <w:rsid w:val="0010442A"/>
    <w:rsid w:val="00105444"/>
    <w:rsid w:val="001054CE"/>
    <w:rsid w:val="0010555F"/>
    <w:rsid w:val="001068C6"/>
    <w:rsid w:val="00112125"/>
    <w:rsid w:val="00112783"/>
    <w:rsid w:val="0011329B"/>
    <w:rsid w:val="00114A09"/>
    <w:rsid w:val="00115A29"/>
    <w:rsid w:val="0011772B"/>
    <w:rsid w:val="001208CD"/>
    <w:rsid w:val="0012542C"/>
    <w:rsid w:val="00133BCD"/>
    <w:rsid w:val="001356EC"/>
    <w:rsid w:val="00135762"/>
    <w:rsid w:val="00137310"/>
    <w:rsid w:val="001377C6"/>
    <w:rsid w:val="00141D2D"/>
    <w:rsid w:val="00142239"/>
    <w:rsid w:val="00144AEB"/>
    <w:rsid w:val="00147FAC"/>
    <w:rsid w:val="00152189"/>
    <w:rsid w:val="001531B3"/>
    <w:rsid w:val="00155F2D"/>
    <w:rsid w:val="001675C6"/>
    <w:rsid w:val="00174106"/>
    <w:rsid w:val="00176C7E"/>
    <w:rsid w:val="0017752F"/>
    <w:rsid w:val="001778DF"/>
    <w:rsid w:val="00180A0A"/>
    <w:rsid w:val="00180DA2"/>
    <w:rsid w:val="00180DC7"/>
    <w:rsid w:val="001829A3"/>
    <w:rsid w:val="001830C2"/>
    <w:rsid w:val="00183463"/>
    <w:rsid w:val="001839EC"/>
    <w:rsid w:val="00184F22"/>
    <w:rsid w:val="0018769D"/>
    <w:rsid w:val="00190A87"/>
    <w:rsid w:val="00191B47"/>
    <w:rsid w:val="00191D00"/>
    <w:rsid w:val="00194E6A"/>
    <w:rsid w:val="0019797D"/>
    <w:rsid w:val="001A07C8"/>
    <w:rsid w:val="001A1273"/>
    <w:rsid w:val="001A3928"/>
    <w:rsid w:val="001A3D60"/>
    <w:rsid w:val="001A3F8B"/>
    <w:rsid w:val="001A42BA"/>
    <w:rsid w:val="001A6940"/>
    <w:rsid w:val="001A78D2"/>
    <w:rsid w:val="001B053D"/>
    <w:rsid w:val="001B17EE"/>
    <w:rsid w:val="001B2200"/>
    <w:rsid w:val="001B2BEE"/>
    <w:rsid w:val="001B3C57"/>
    <w:rsid w:val="001B5495"/>
    <w:rsid w:val="001B67DB"/>
    <w:rsid w:val="001B7F7C"/>
    <w:rsid w:val="001C1AB8"/>
    <w:rsid w:val="001C3451"/>
    <w:rsid w:val="001D3FB0"/>
    <w:rsid w:val="001D44C2"/>
    <w:rsid w:val="001D4CC6"/>
    <w:rsid w:val="001D6669"/>
    <w:rsid w:val="001E064B"/>
    <w:rsid w:val="001E4138"/>
    <w:rsid w:val="001E591D"/>
    <w:rsid w:val="001F569F"/>
    <w:rsid w:val="00202740"/>
    <w:rsid w:val="00202764"/>
    <w:rsid w:val="002033E3"/>
    <w:rsid w:val="00203928"/>
    <w:rsid w:val="00215313"/>
    <w:rsid w:val="0021662E"/>
    <w:rsid w:val="00216732"/>
    <w:rsid w:val="00217EB7"/>
    <w:rsid w:val="00223239"/>
    <w:rsid w:val="0022396E"/>
    <w:rsid w:val="00224D5F"/>
    <w:rsid w:val="00224FE9"/>
    <w:rsid w:val="00225A5B"/>
    <w:rsid w:val="00227394"/>
    <w:rsid w:val="00230BB8"/>
    <w:rsid w:val="00231864"/>
    <w:rsid w:val="00232F17"/>
    <w:rsid w:val="00235D0B"/>
    <w:rsid w:val="00237A7F"/>
    <w:rsid w:val="00237D95"/>
    <w:rsid w:val="002416A8"/>
    <w:rsid w:val="0024176D"/>
    <w:rsid w:val="00243CF4"/>
    <w:rsid w:val="00244855"/>
    <w:rsid w:val="00245398"/>
    <w:rsid w:val="0024656E"/>
    <w:rsid w:val="00246D0E"/>
    <w:rsid w:val="00251748"/>
    <w:rsid w:val="00253B54"/>
    <w:rsid w:val="002547F5"/>
    <w:rsid w:val="00255FDC"/>
    <w:rsid w:val="00256D47"/>
    <w:rsid w:val="0026072C"/>
    <w:rsid w:val="00262885"/>
    <w:rsid w:val="00263E7D"/>
    <w:rsid w:val="002672C3"/>
    <w:rsid w:val="00267561"/>
    <w:rsid w:val="00271B7A"/>
    <w:rsid w:val="00272B71"/>
    <w:rsid w:val="00273264"/>
    <w:rsid w:val="00273E4E"/>
    <w:rsid w:val="00273F1A"/>
    <w:rsid w:val="00275870"/>
    <w:rsid w:val="00275B52"/>
    <w:rsid w:val="00277A84"/>
    <w:rsid w:val="00280AB1"/>
    <w:rsid w:val="00281038"/>
    <w:rsid w:val="0028640D"/>
    <w:rsid w:val="00292A97"/>
    <w:rsid w:val="0029598E"/>
    <w:rsid w:val="002A2C3E"/>
    <w:rsid w:val="002A3219"/>
    <w:rsid w:val="002A3349"/>
    <w:rsid w:val="002B0B0E"/>
    <w:rsid w:val="002B1F7E"/>
    <w:rsid w:val="002B1FEE"/>
    <w:rsid w:val="002B2C48"/>
    <w:rsid w:val="002B4C0F"/>
    <w:rsid w:val="002C10E0"/>
    <w:rsid w:val="002C14DC"/>
    <w:rsid w:val="002C3B49"/>
    <w:rsid w:val="002C67DF"/>
    <w:rsid w:val="002C6F42"/>
    <w:rsid w:val="002C797B"/>
    <w:rsid w:val="002D3569"/>
    <w:rsid w:val="002D3CA9"/>
    <w:rsid w:val="002D43AF"/>
    <w:rsid w:val="002D45E7"/>
    <w:rsid w:val="002E0440"/>
    <w:rsid w:val="002E0975"/>
    <w:rsid w:val="002E2479"/>
    <w:rsid w:val="002E3B8A"/>
    <w:rsid w:val="002E4B29"/>
    <w:rsid w:val="002E6019"/>
    <w:rsid w:val="002E6F1F"/>
    <w:rsid w:val="002F396D"/>
    <w:rsid w:val="002F45CB"/>
    <w:rsid w:val="002F4E79"/>
    <w:rsid w:val="00300C36"/>
    <w:rsid w:val="003019F1"/>
    <w:rsid w:val="003021CB"/>
    <w:rsid w:val="00302955"/>
    <w:rsid w:val="00302B9B"/>
    <w:rsid w:val="00302C29"/>
    <w:rsid w:val="00304F57"/>
    <w:rsid w:val="00305CBE"/>
    <w:rsid w:val="00307670"/>
    <w:rsid w:val="003078F7"/>
    <w:rsid w:val="00311B79"/>
    <w:rsid w:val="00312557"/>
    <w:rsid w:val="003138B8"/>
    <w:rsid w:val="00314EA2"/>
    <w:rsid w:val="00315FE9"/>
    <w:rsid w:val="00316130"/>
    <w:rsid w:val="00316B23"/>
    <w:rsid w:val="00317A72"/>
    <w:rsid w:val="003205BB"/>
    <w:rsid w:val="00320990"/>
    <w:rsid w:val="00321A40"/>
    <w:rsid w:val="00323FF4"/>
    <w:rsid w:val="00324C0E"/>
    <w:rsid w:val="0032687F"/>
    <w:rsid w:val="00326D59"/>
    <w:rsid w:val="003309AE"/>
    <w:rsid w:val="00331760"/>
    <w:rsid w:val="00331CEB"/>
    <w:rsid w:val="00331D57"/>
    <w:rsid w:val="00331FF1"/>
    <w:rsid w:val="00332218"/>
    <w:rsid w:val="00335B16"/>
    <w:rsid w:val="00340C38"/>
    <w:rsid w:val="003413F2"/>
    <w:rsid w:val="00341CDA"/>
    <w:rsid w:val="00342505"/>
    <w:rsid w:val="00345507"/>
    <w:rsid w:val="00345798"/>
    <w:rsid w:val="003458C6"/>
    <w:rsid w:val="00345B22"/>
    <w:rsid w:val="0034637A"/>
    <w:rsid w:val="0035041D"/>
    <w:rsid w:val="0035371A"/>
    <w:rsid w:val="0035550B"/>
    <w:rsid w:val="00356EDD"/>
    <w:rsid w:val="00361333"/>
    <w:rsid w:val="00362D49"/>
    <w:rsid w:val="003664FE"/>
    <w:rsid w:val="00370E94"/>
    <w:rsid w:val="003729D2"/>
    <w:rsid w:val="003744C2"/>
    <w:rsid w:val="00375F1F"/>
    <w:rsid w:val="0037745F"/>
    <w:rsid w:val="00392DC9"/>
    <w:rsid w:val="00396803"/>
    <w:rsid w:val="00396AD2"/>
    <w:rsid w:val="003A2F33"/>
    <w:rsid w:val="003A331A"/>
    <w:rsid w:val="003A5D51"/>
    <w:rsid w:val="003A65D7"/>
    <w:rsid w:val="003A6A02"/>
    <w:rsid w:val="003B2389"/>
    <w:rsid w:val="003B39D9"/>
    <w:rsid w:val="003B493E"/>
    <w:rsid w:val="003C10B3"/>
    <w:rsid w:val="003C26AE"/>
    <w:rsid w:val="003C6352"/>
    <w:rsid w:val="003D0743"/>
    <w:rsid w:val="003D1441"/>
    <w:rsid w:val="003D2610"/>
    <w:rsid w:val="003D2707"/>
    <w:rsid w:val="003D2E9B"/>
    <w:rsid w:val="003D4821"/>
    <w:rsid w:val="003D5FA1"/>
    <w:rsid w:val="003D66B1"/>
    <w:rsid w:val="003D76E3"/>
    <w:rsid w:val="003E0AE5"/>
    <w:rsid w:val="003E2905"/>
    <w:rsid w:val="003E3CA0"/>
    <w:rsid w:val="003E522F"/>
    <w:rsid w:val="003E5FED"/>
    <w:rsid w:val="003F00DA"/>
    <w:rsid w:val="003F09BB"/>
    <w:rsid w:val="003F0F63"/>
    <w:rsid w:val="003F1E86"/>
    <w:rsid w:val="003F2334"/>
    <w:rsid w:val="003F25FF"/>
    <w:rsid w:val="003F33BD"/>
    <w:rsid w:val="003F39D7"/>
    <w:rsid w:val="003F619A"/>
    <w:rsid w:val="003F68CC"/>
    <w:rsid w:val="003F7BD9"/>
    <w:rsid w:val="00402B8A"/>
    <w:rsid w:val="00405ADA"/>
    <w:rsid w:val="00412D4E"/>
    <w:rsid w:val="0041630A"/>
    <w:rsid w:val="00417C0A"/>
    <w:rsid w:val="00420547"/>
    <w:rsid w:val="004218B0"/>
    <w:rsid w:val="00422521"/>
    <w:rsid w:val="00422683"/>
    <w:rsid w:val="00425E2F"/>
    <w:rsid w:val="00427D3A"/>
    <w:rsid w:val="004303F3"/>
    <w:rsid w:val="00431F31"/>
    <w:rsid w:val="004321C3"/>
    <w:rsid w:val="004335B5"/>
    <w:rsid w:val="0043382B"/>
    <w:rsid w:val="00433CFE"/>
    <w:rsid w:val="004377FF"/>
    <w:rsid w:val="00437F1B"/>
    <w:rsid w:val="00441A37"/>
    <w:rsid w:val="00443539"/>
    <w:rsid w:val="00446B66"/>
    <w:rsid w:val="00451405"/>
    <w:rsid w:val="0045298D"/>
    <w:rsid w:val="0045343D"/>
    <w:rsid w:val="0045601D"/>
    <w:rsid w:val="00457661"/>
    <w:rsid w:val="0046118B"/>
    <w:rsid w:val="0046303B"/>
    <w:rsid w:val="004647B9"/>
    <w:rsid w:val="00466813"/>
    <w:rsid w:val="00466D38"/>
    <w:rsid w:val="00472EE7"/>
    <w:rsid w:val="00474722"/>
    <w:rsid w:val="00474AFC"/>
    <w:rsid w:val="00475BDC"/>
    <w:rsid w:val="00476376"/>
    <w:rsid w:val="00476AB4"/>
    <w:rsid w:val="00481384"/>
    <w:rsid w:val="00485EAF"/>
    <w:rsid w:val="00490755"/>
    <w:rsid w:val="00493712"/>
    <w:rsid w:val="00493F45"/>
    <w:rsid w:val="0049460A"/>
    <w:rsid w:val="004956B3"/>
    <w:rsid w:val="004958E4"/>
    <w:rsid w:val="0049757A"/>
    <w:rsid w:val="004A0C98"/>
    <w:rsid w:val="004A30D0"/>
    <w:rsid w:val="004B3E88"/>
    <w:rsid w:val="004B3F21"/>
    <w:rsid w:val="004B469D"/>
    <w:rsid w:val="004B53BD"/>
    <w:rsid w:val="004B7F74"/>
    <w:rsid w:val="004C005D"/>
    <w:rsid w:val="004C240B"/>
    <w:rsid w:val="004C449A"/>
    <w:rsid w:val="004C5317"/>
    <w:rsid w:val="004C559B"/>
    <w:rsid w:val="004D0498"/>
    <w:rsid w:val="004D081C"/>
    <w:rsid w:val="004D32E9"/>
    <w:rsid w:val="004D38FE"/>
    <w:rsid w:val="004D4F20"/>
    <w:rsid w:val="004D5793"/>
    <w:rsid w:val="004D6AD9"/>
    <w:rsid w:val="004D7615"/>
    <w:rsid w:val="004E1E33"/>
    <w:rsid w:val="004E306E"/>
    <w:rsid w:val="004E337D"/>
    <w:rsid w:val="004E4535"/>
    <w:rsid w:val="004E6F39"/>
    <w:rsid w:val="004F171E"/>
    <w:rsid w:val="004F1A3B"/>
    <w:rsid w:val="004F1F14"/>
    <w:rsid w:val="004F366B"/>
    <w:rsid w:val="004F3ABE"/>
    <w:rsid w:val="004F413C"/>
    <w:rsid w:val="004F4BB7"/>
    <w:rsid w:val="004F6069"/>
    <w:rsid w:val="004F6ACE"/>
    <w:rsid w:val="004F6F98"/>
    <w:rsid w:val="0050114C"/>
    <w:rsid w:val="00502A49"/>
    <w:rsid w:val="0050429E"/>
    <w:rsid w:val="0050457D"/>
    <w:rsid w:val="00504F26"/>
    <w:rsid w:val="0050548A"/>
    <w:rsid w:val="00505DBA"/>
    <w:rsid w:val="005112F8"/>
    <w:rsid w:val="00513D24"/>
    <w:rsid w:val="00514975"/>
    <w:rsid w:val="005151ED"/>
    <w:rsid w:val="005155A9"/>
    <w:rsid w:val="00515F7B"/>
    <w:rsid w:val="00516725"/>
    <w:rsid w:val="0052407B"/>
    <w:rsid w:val="0052628D"/>
    <w:rsid w:val="00526A54"/>
    <w:rsid w:val="005270E4"/>
    <w:rsid w:val="00527B23"/>
    <w:rsid w:val="005317B2"/>
    <w:rsid w:val="00533FBA"/>
    <w:rsid w:val="00540EF0"/>
    <w:rsid w:val="0054698F"/>
    <w:rsid w:val="00550E5A"/>
    <w:rsid w:val="0055340C"/>
    <w:rsid w:val="00554D29"/>
    <w:rsid w:val="0055632E"/>
    <w:rsid w:val="0055667B"/>
    <w:rsid w:val="005611D8"/>
    <w:rsid w:val="00564645"/>
    <w:rsid w:val="005649E7"/>
    <w:rsid w:val="005668AC"/>
    <w:rsid w:val="00570C2C"/>
    <w:rsid w:val="00570F8C"/>
    <w:rsid w:val="0057275C"/>
    <w:rsid w:val="005746D0"/>
    <w:rsid w:val="0057518E"/>
    <w:rsid w:val="0057659C"/>
    <w:rsid w:val="0058177B"/>
    <w:rsid w:val="00582DBE"/>
    <w:rsid w:val="0058529B"/>
    <w:rsid w:val="00585B4C"/>
    <w:rsid w:val="00585B77"/>
    <w:rsid w:val="00586ECD"/>
    <w:rsid w:val="00593095"/>
    <w:rsid w:val="00593DEF"/>
    <w:rsid w:val="005952A1"/>
    <w:rsid w:val="005A1C9A"/>
    <w:rsid w:val="005A1F87"/>
    <w:rsid w:val="005A3DE8"/>
    <w:rsid w:val="005A7775"/>
    <w:rsid w:val="005A79E7"/>
    <w:rsid w:val="005B0EC8"/>
    <w:rsid w:val="005B2434"/>
    <w:rsid w:val="005B5901"/>
    <w:rsid w:val="005C0541"/>
    <w:rsid w:val="005C17FC"/>
    <w:rsid w:val="005C5D35"/>
    <w:rsid w:val="005D0C68"/>
    <w:rsid w:val="005D50A6"/>
    <w:rsid w:val="005E322D"/>
    <w:rsid w:val="005E39D9"/>
    <w:rsid w:val="005E5421"/>
    <w:rsid w:val="005E6184"/>
    <w:rsid w:val="005E7242"/>
    <w:rsid w:val="005F2D4E"/>
    <w:rsid w:val="005F6C6C"/>
    <w:rsid w:val="0060254B"/>
    <w:rsid w:val="00604056"/>
    <w:rsid w:val="00605652"/>
    <w:rsid w:val="00606793"/>
    <w:rsid w:val="00606B7E"/>
    <w:rsid w:val="00611C93"/>
    <w:rsid w:val="00612ED9"/>
    <w:rsid w:val="0061517E"/>
    <w:rsid w:val="00615EE2"/>
    <w:rsid w:val="00621F84"/>
    <w:rsid w:val="006229DC"/>
    <w:rsid w:val="0062434E"/>
    <w:rsid w:val="00624C92"/>
    <w:rsid w:val="006258A5"/>
    <w:rsid w:val="006262AB"/>
    <w:rsid w:val="00626A06"/>
    <w:rsid w:val="00630CD5"/>
    <w:rsid w:val="0063118D"/>
    <w:rsid w:val="00632C9E"/>
    <w:rsid w:val="0063677A"/>
    <w:rsid w:val="006403A3"/>
    <w:rsid w:val="006409BE"/>
    <w:rsid w:val="00641166"/>
    <w:rsid w:val="006458B9"/>
    <w:rsid w:val="00645E45"/>
    <w:rsid w:val="006466BC"/>
    <w:rsid w:val="0065177C"/>
    <w:rsid w:val="0065344F"/>
    <w:rsid w:val="00656972"/>
    <w:rsid w:val="006662E2"/>
    <w:rsid w:val="00666E84"/>
    <w:rsid w:val="00670401"/>
    <w:rsid w:val="006707C2"/>
    <w:rsid w:val="006743C3"/>
    <w:rsid w:val="00674539"/>
    <w:rsid w:val="006746A0"/>
    <w:rsid w:val="006763E1"/>
    <w:rsid w:val="00676D48"/>
    <w:rsid w:val="0068201C"/>
    <w:rsid w:val="00683A8B"/>
    <w:rsid w:val="0068420E"/>
    <w:rsid w:val="00684F25"/>
    <w:rsid w:val="00687203"/>
    <w:rsid w:val="00687DDB"/>
    <w:rsid w:val="006908AE"/>
    <w:rsid w:val="00693511"/>
    <w:rsid w:val="00696256"/>
    <w:rsid w:val="006969F0"/>
    <w:rsid w:val="006A29F7"/>
    <w:rsid w:val="006A2B54"/>
    <w:rsid w:val="006A482E"/>
    <w:rsid w:val="006B0969"/>
    <w:rsid w:val="006B25BD"/>
    <w:rsid w:val="006B32A1"/>
    <w:rsid w:val="006B4260"/>
    <w:rsid w:val="006B44C9"/>
    <w:rsid w:val="006B7469"/>
    <w:rsid w:val="006C0A3A"/>
    <w:rsid w:val="006C3403"/>
    <w:rsid w:val="006D04BF"/>
    <w:rsid w:val="006D1C60"/>
    <w:rsid w:val="006D5641"/>
    <w:rsid w:val="006D6B30"/>
    <w:rsid w:val="006D7821"/>
    <w:rsid w:val="006D788D"/>
    <w:rsid w:val="006E2BC1"/>
    <w:rsid w:val="006E3B51"/>
    <w:rsid w:val="006E4235"/>
    <w:rsid w:val="006E4DB6"/>
    <w:rsid w:val="006F0BD8"/>
    <w:rsid w:val="006F2108"/>
    <w:rsid w:val="006F2E85"/>
    <w:rsid w:val="006F390A"/>
    <w:rsid w:val="006F52BE"/>
    <w:rsid w:val="0070223D"/>
    <w:rsid w:val="00702B80"/>
    <w:rsid w:val="00705238"/>
    <w:rsid w:val="0070615F"/>
    <w:rsid w:val="0070628F"/>
    <w:rsid w:val="00710AA0"/>
    <w:rsid w:val="00714EC4"/>
    <w:rsid w:val="00716963"/>
    <w:rsid w:val="007172C9"/>
    <w:rsid w:val="00723469"/>
    <w:rsid w:val="00724538"/>
    <w:rsid w:val="007245C4"/>
    <w:rsid w:val="00726713"/>
    <w:rsid w:val="00727091"/>
    <w:rsid w:val="0072742B"/>
    <w:rsid w:val="00727AD2"/>
    <w:rsid w:val="007303A4"/>
    <w:rsid w:val="00736E78"/>
    <w:rsid w:val="00737872"/>
    <w:rsid w:val="007401D0"/>
    <w:rsid w:val="00742350"/>
    <w:rsid w:val="0074257A"/>
    <w:rsid w:val="007443F2"/>
    <w:rsid w:val="007451D9"/>
    <w:rsid w:val="007458A4"/>
    <w:rsid w:val="00746438"/>
    <w:rsid w:val="00747B6D"/>
    <w:rsid w:val="007531BC"/>
    <w:rsid w:val="00753803"/>
    <w:rsid w:val="007575A6"/>
    <w:rsid w:val="00763B73"/>
    <w:rsid w:val="00763EDC"/>
    <w:rsid w:val="007648BA"/>
    <w:rsid w:val="007705DC"/>
    <w:rsid w:val="00773294"/>
    <w:rsid w:val="007738DB"/>
    <w:rsid w:val="00773D6D"/>
    <w:rsid w:val="007740DE"/>
    <w:rsid w:val="00780E1C"/>
    <w:rsid w:val="00780F44"/>
    <w:rsid w:val="007811CA"/>
    <w:rsid w:val="007824BE"/>
    <w:rsid w:val="007869F8"/>
    <w:rsid w:val="00791BC9"/>
    <w:rsid w:val="00792404"/>
    <w:rsid w:val="007927DF"/>
    <w:rsid w:val="007939FF"/>
    <w:rsid w:val="00794BF6"/>
    <w:rsid w:val="0079593A"/>
    <w:rsid w:val="00796F31"/>
    <w:rsid w:val="007A0133"/>
    <w:rsid w:val="007A0694"/>
    <w:rsid w:val="007A36FB"/>
    <w:rsid w:val="007A41CF"/>
    <w:rsid w:val="007A4314"/>
    <w:rsid w:val="007A6F40"/>
    <w:rsid w:val="007A7BA1"/>
    <w:rsid w:val="007B0C8D"/>
    <w:rsid w:val="007B222A"/>
    <w:rsid w:val="007B31A8"/>
    <w:rsid w:val="007B33F7"/>
    <w:rsid w:val="007B38AB"/>
    <w:rsid w:val="007B462A"/>
    <w:rsid w:val="007B4E6F"/>
    <w:rsid w:val="007B51E8"/>
    <w:rsid w:val="007B68A8"/>
    <w:rsid w:val="007B709A"/>
    <w:rsid w:val="007B7D68"/>
    <w:rsid w:val="007C12E9"/>
    <w:rsid w:val="007C2D74"/>
    <w:rsid w:val="007C469B"/>
    <w:rsid w:val="007C4C44"/>
    <w:rsid w:val="007C533F"/>
    <w:rsid w:val="007C5545"/>
    <w:rsid w:val="007C5744"/>
    <w:rsid w:val="007C61A2"/>
    <w:rsid w:val="007C62F3"/>
    <w:rsid w:val="007D02BD"/>
    <w:rsid w:val="007D2743"/>
    <w:rsid w:val="007D2DF5"/>
    <w:rsid w:val="007D370F"/>
    <w:rsid w:val="007D6415"/>
    <w:rsid w:val="007D79FB"/>
    <w:rsid w:val="007D7EB4"/>
    <w:rsid w:val="007E0459"/>
    <w:rsid w:val="007E0791"/>
    <w:rsid w:val="007E0F80"/>
    <w:rsid w:val="007E1FF5"/>
    <w:rsid w:val="007E2896"/>
    <w:rsid w:val="007E2CBD"/>
    <w:rsid w:val="007E4CDF"/>
    <w:rsid w:val="007E780F"/>
    <w:rsid w:val="007E7835"/>
    <w:rsid w:val="007F1502"/>
    <w:rsid w:val="007F2EC8"/>
    <w:rsid w:val="007F32E0"/>
    <w:rsid w:val="007F37E1"/>
    <w:rsid w:val="007F37E4"/>
    <w:rsid w:val="007F3985"/>
    <w:rsid w:val="007F453F"/>
    <w:rsid w:val="007F4F51"/>
    <w:rsid w:val="007F55F5"/>
    <w:rsid w:val="007F6AB4"/>
    <w:rsid w:val="007F6C8D"/>
    <w:rsid w:val="007F75DB"/>
    <w:rsid w:val="007F79C1"/>
    <w:rsid w:val="00803670"/>
    <w:rsid w:val="008045DE"/>
    <w:rsid w:val="008058EE"/>
    <w:rsid w:val="008118AE"/>
    <w:rsid w:val="00811E95"/>
    <w:rsid w:val="0081298D"/>
    <w:rsid w:val="00814256"/>
    <w:rsid w:val="00816D07"/>
    <w:rsid w:val="0081780D"/>
    <w:rsid w:val="00820CAA"/>
    <w:rsid w:val="008247C3"/>
    <w:rsid w:val="00830924"/>
    <w:rsid w:val="00831C04"/>
    <w:rsid w:val="00831EEB"/>
    <w:rsid w:val="008343F1"/>
    <w:rsid w:val="00834510"/>
    <w:rsid w:val="00835CA4"/>
    <w:rsid w:val="00837E4D"/>
    <w:rsid w:val="0084003A"/>
    <w:rsid w:val="008411A9"/>
    <w:rsid w:val="0084366E"/>
    <w:rsid w:val="0084602C"/>
    <w:rsid w:val="00847455"/>
    <w:rsid w:val="0085141E"/>
    <w:rsid w:val="0085311F"/>
    <w:rsid w:val="00854268"/>
    <w:rsid w:val="008553DD"/>
    <w:rsid w:val="00857CAF"/>
    <w:rsid w:val="00861A73"/>
    <w:rsid w:val="00862A44"/>
    <w:rsid w:val="00863515"/>
    <w:rsid w:val="00864AB7"/>
    <w:rsid w:val="00866089"/>
    <w:rsid w:val="00866157"/>
    <w:rsid w:val="00867642"/>
    <w:rsid w:val="008677B3"/>
    <w:rsid w:val="00867C3B"/>
    <w:rsid w:val="00871503"/>
    <w:rsid w:val="00876792"/>
    <w:rsid w:val="00880873"/>
    <w:rsid w:val="00880906"/>
    <w:rsid w:val="0088127E"/>
    <w:rsid w:val="00881A68"/>
    <w:rsid w:val="008877D4"/>
    <w:rsid w:val="00892B2D"/>
    <w:rsid w:val="00894C2D"/>
    <w:rsid w:val="00895E52"/>
    <w:rsid w:val="00896F28"/>
    <w:rsid w:val="008A1781"/>
    <w:rsid w:val="008A27A5"/>
    <w:rsid w:val="008A4B27"/>
    <w:rsid w:val="008A5F80"/>
    <w:rsid w:val="008A775E"/>
    <w:rsid w:val="008B0E1C"/>
    <w:rsid w:val="008B0F20"/>
    <w:rsid w:val="008B2C33"/>
    <w:rsid w:val="008B4DD2"/>
    <w:rsid w:val="008C0CCA"/>
    <w:rsid w:val="008C0DDC"/>
    <w:rsid w:val="008C5631"/>
    <w:rsid w:val="008C6DF7"/>
    <w:rsid w:val="008D0573"/>
    <w:rsid w:val="008D64C6"/>
    <w:rsid w:val="008D737D"/>
    <w:rsid w:val="008E0CF2"/>
    <w:rsid w:val="008E0EF4"/>
    <w:rsid w:val="008E15D5"/>
    <w:rsid w:val="008E2DD7"/>
    <w:rsid w:val="008E372E"/>
    <w:rsid w:val="008E3CA1"/>
    <w:rsid w:val="008E4BB6"/>
    <w:rsid w:val="008E5F7B"/>
    <w:rsid w:val="008E7212"/>
    <w:rsid w:val="008F1E84"/>
    <w:rsid w:val="008F2632"/>
    <w:rsid w:val="008F4364"/>
    <w:rsid w:val="008F443B"/>
    <w:rsid w:val="008F4F64"/>
    <w:rsid w:val="008F4FDD"/>
    <w:rsid w:val="008F6C48"/>
    <w:rsid w:val="008F792F"/>
    <w:rsid w:val="00902AF3"/>
    <w:rsid w:val="009132DE"/>
    <w:rsid w:val="00913719"/>
    <w:rsid w:val="009146C9"/>
    <w:rsid w:val="00914ABD"/>
    <w:rsid w:val="00915A94"/>
    <w:rsid w:val="009169AE"/>
    <w:rsid w:val="00917598"/>
    <w:rsid w:val="0091787F"/>
    <w:rsid w:val="0092122F"/>
    <w:rsid w:val="0092307C"/>
    <w:rsid w:val="00923122"/>
    <w:rsid w:val="00923653"/>
    <w:rsid w:val="00924ED3"/>
    <w:rsid w:val="00924F89"/>
    <w:rsid w:val="00924FE4"/>
    <w:rsid w:val="0092506F"/>
    <w:rsid w:val="00926D3B"/>
    <w:rsid w:val="00927F0A"/>
    <w:rsid w:val="009306CD"/>
    <w:rsid w:val="00933431"/>
    <w:rsid w:val="00933886"/>
    <w:rsid w:val="009370B3"/>
    <w:rsid w:val="00937C32"/>
    <w:rsid w:val="00937D75"/>
    <w:rsid w:val="00937D79"/>
    <w:rsid w:val="00940717"/>
    <w:rsid w:val="009420B7"/>
    <w:rsid w:val="009426BB"/>
    <w:rsid w:val="00944D63"/>
    <w:rsid w:val="00944F45"/>
    <w:rsid w:val="00946128"/>
    <w:rsid w:val="0094710A"/>
    <w:rsid w:val="00947E91"/>
    <w:rsid w:val="00947EA7"/>
    <w:rsid w:val="00954982"/>
    <w:rsid w:val="00957296"/>
    <w:rsid w:val="00957939"/>
    <w:rsid w:val="00957997"/>
    <w:rsid w:val="00960369"/>
    <w:rsid w:val="00960E59"/>
    <w:rsid w:val="00966BA7"/>
    <w:rsid w:val="0097009D"/>
    <w:rsid w:val="00971420"/>
    <w:rsid w:val="009719D2"/>
    <w:rsid w:val="00975E31"/>
    <w:rsid w:val="00976B9A"/>
    <w:rsid w:val="00977FB1"/>
    <w:rsid w:val="00981C03"/>
    <w:rsid w:val="009832EF"/>
    <w:rsid w:val="00984983"/>
    <w:rsid w:val="00985AED"/>
    <w:rsid w:val="00990765"/>
    <w:rsid w:val="00991685"/>
    <w:rsid w:val="009919B0"/>
    <w:rsid w:val="00994DA6"/>
    <w:rsid w:val="00994EA4"/>
    <w:rsid w:val="0099637F"/>
    <w:rsid w:val="00997575"/>
    <w:rsid w:val="009A0ED4"/>
    <w:rsid w:val="009A2335"/>
    <w:rsid w:val="009A3AEB"/>
    <w:rsid w:val="009A672E"/>
    <w:rsid w:val="009A6F63"/>
    <w:rsid w:val="009B1675"/>
    <w:rsid w:val="009B1B17"/>
    <w:rsid w:val="009B6170"/>
    <w:rsid w:val="009C0D3C"/>
    <w:rsid w:val="009C1C50"/>
    <w:rsid w:val="009C6448"/>
    <w:rsid w:val="009C6E9B"/>
    <w:rsid w:val="009C70B1"/>
    <w:rsid w:val="009C764E"/>
    <w:rsid w:val="009D076E"/>
    <w:rsid w:val="009D198A"/>
    <w:rsid w:val="009D5A30"/>
    <w:rsid w:val="009D73C3"/>
    <w:rsid w:val="009E0368"/>
    <w:rsid w:val="009E13CE"/>
    <w:rsid w:val="009E2075"/>
    <w:rsid w:val="009E3D1E"/>
    <w:rsid w:val="009E5CB4"/>
    <w:rsid w:val="009E6F1F"/>
    <w:rsid w:val="009F150E"/>
    <w:rsid w:val="009F16F4"/>
    <w:rsid w:val="009F2C60"/>
    <w:rsid w:val="00A00170"/>
    <w:rsid w:val="00A0103C"/>
    <w:rsid w:val="00A03BA5"/>
    <w:rsid w:val="00A03F38"/>
    <w:rsid w:val="00A04B3F"/>
    <w:rsid w:val="00A05887"/>
    <w:rsid w:val="00A05FA3"/>
    <w:rsid w:val="00A06CD7"/>
    <w:rsid w:val="00A10A8E"/>
    <w:rsid w:val="00A11077"/>
    <w:rsid w:val="00A12F72"/>
    <w:rsid w:val="00A15278"/>
    <w:rsid w:val="00A1579B"/>
    <w:rsid w:val="00A21ED7"/>
    <w:rsid w:val="00A23E3F"/>
    <w:rsid w:val="00A2585B"/>
    <w:rsid w:val="00A30559"/>
    <w:rsid w:val="00A3127C"/>
    <w:rsid w:val="00A31D17"/>
    <w:rsid w:val="00A3235A"/>
    <w:rsid w:val="00A32F7C"/>
    <w:rsid w:val="00A3463F"/>
    <w:rsid w:val="00A348A1"/>
    <w:rsid w:val="00A405CE"/>
    <w:rsid w:val="00A42410"/>
    <w:rsid w:val="00A44160"/>
    <w:rsid w:val="00A44EC4"/>
    <w:rsid w:val="00A45F48"/>
    <w:rsid w:val="00A47956"/>
    <w:rsid w:val="00A5039C"/>
    <w:rsid w:val="00A52C65"/>
    <w:rsid w:val="00A52FD2"/>
    <w:rsid w:val="00A54BB6"/>
    <w:rsid w:val="00A5550F"/>
    <w:rsid w:val="00A55B16"/>
    <w:rsid w:val="00A55E9A"/>
    <w:rsid w:val="00A55EAB"/>
    <w:rsid w:val="00A563CA"/>
    <w:rsid w:val="00A56A93"/>
    <w:rsid w:val="00A63F0F"/>
    <w:rsid w:val="00A647DD"/>
    <w:rsid w:val="00A64E3B"/>
    <w:rsid w:val="00A65B79"/>
    <w:rsid w:val="00A6743D"/>
    <w:rsid w:val="00A7017C"/>
    <w:rsid w:val="00A7223A"/>
    <w:rsid w:val="00A73F49"/>
    <w:rsid w:val="00A7590F"/>
    <w:rsid w:val="00A76805"/>
    <w:rsid w:val="00A77E72"/>
    <w:rsid w:val="00A819FC"/>
    <w:rsid w:val="00A86A0E"/>
    <w:rsid w:val="00A870FB"/>
    <w:rsid w:val="00A87491"/>
    <w:rsid w:val="00A9073D"/>
    <w:rsid w:val="00A9163B"/>
    <w:rsid w:val="00A91714"/>
    <w:rsid w:val="00A934D3"/>
    <w:rsid w:val="00A93E4C"/>
    <w:rsid w:val="00A967B0"/>
    <w:rsid w:val="00AA0D15"/>
    <w:rsid w:val="00AA470B"/>
    <w:rsid w:val="00AA5F86"/>
    <w:rsid w:val="00AA70A6"/>
    <w:rsid w:val="00AA7EF6"/>
    <w:rsid w:val="00AA7F28"/>
    <w:rsid w:val="00AB24EB"/>
    <w:rsid w:val="00AB3DDF"/>
    <w:rsid w:val="00AB4201"/>
    <w:rsid w:val="00AB4CF1"/>
    <w:rsid w:val="00AB56D7"/>
    <w:rsid w:val="00AB5BF6"/>
    <w:rsid w:val="00AB64BD"/>
    <w:rsid w:val="00AB7642"/>
    <w:rsid w:val="00AB7929"/>
    <w:rsid w:val="00AB79C3"/>
    <w:rsid w:val="00AB7D6C"/>
    <w:rsid w:val="00AC0C30"/>
    <w:rsid w:val="00AC428B"/>
    <w:rsid w:val="00AC629A"/>
    <w:rsid w:val="00AC6328"/>
    <w:rsid w:val="00AC6376"/>
    <w:rsid w:val="00AD02EC"/>
    <w:rsid w:val="00AD55DF"/>
    <w:rsid w:val="00AD637A"/>
    <w:rsid w:val="00AD7406"/>
    <w:rsid w:val="00AD79EF"/>
    <w:rsid w:val="00AD7E98"/>
    <w:rsid w:val="00AE0C01"/>
    <w:rsid w:val="00AE1D8F"/>
    <w:rsid w:val="00AE3787"/>
    <w:rsid w:val="00AE614E"/>
    <w:rsid w:val="00AE6EDC"/>
    <w:rsid w:val="00AF1A08"/>
    <w:rsid w:val="00AF781A"/>
    <w:rsid w:val="00B01AE9"/>
    <w:rsid w:val="00B024A4"/>
    <w:rsid w:val="00B032FC"/>
    <w:rsid w:val="00B040AE"/>
    <w:rsid w:val="00B0699E"/>
    <w:rsid w:val="00B07E9E"/>
    <w:rsid w:val="00B112D7"/>
    <w:rsid w:val="00B12819"/>
    <w:rsid w:val="00B12E0A"/>
    <w:rsid w:val="00B2146A"/>
    <w:rsid w:val="00B23BE3"/>
    <w:rsid w:val="00B27EC9"/>
    <w:rsid w:val="00B30715"/>
    <w:rsid w:val="00B30AE4"/>
    <w:rsid w:val="00B3358B"/>
    <w:rsid w:val="00B3730F"/>
    <w:rsid w:val="00B4071A"/>
    <w:rsid w:val="00B4226A"/>
    <w:rsid w:val="00B5094E"/>
    <w:rsid w:val="00B512A5"/>
    <w:rsid w:val="00B513C7"/>
    <w:rsid w:val="00B531D3"/>
    <w:rsid w:val="00B53E6C"/>
    <w:rsid w:val="00B54518"/>
    <w:rsid w:val="00B55F9A"/>
    <w:rsid w:val="00B55FB5"/>
    <w:rsid w:val="00B56AF0"/>
    <w:rsid w:val="00B57D6D"/>
    <w:rsid w:val="00B6478A"/>
    <w:rsid w:val="00B65975"/>
    <w:rsid w:val="00B65AE4"/>
    <w:rsid w:val="00B6694C"/>
    <w:rsid w:val="00B73F37"/>
    <w:rsid w:val="00B81223"/>
    <w:rsid w:val="00B819AC"/>
    <w:rsid w:val="00B81C99"/>
    <w:rsid w:val="00B820C1"/>
    <w:rsid w:val="00B83AC0"/>
    <w:rsid w:val="00B87FF0"/>
    <w:rsid w:val="00B94397"/>
    <w:rsid w:val="00B95000"/>
    <w:rsid w:val="00B97C39"/>
    <w:rsid w:val="00B97C47"/>
    <w:rsid w:val="00BA161E"/>
    <w:rsid w:val="00BA2A6C"/>
    <w:rsid w:val="00BA32BA"/>
    <w:rsid w:val="00BA7160"/>
    <w:rsid w:val="00BB0AE8"/>
    <w:rsid w:val="00BB0BA7"/>
    <w:rsid w:val="00BB578E"/>
    <w:rsid w:val="00BB58A6"/>
    <w:rsid w:val="00BB61CB"/>
    <w:rsid w:val="00BB6D61"/>
    <w:rsid w:val="00BB736E"/>
    <w:rsid w:val="00BB7B6F"/>
    <w:rsid w:val="00BC28D2"/>
    <w:rsid w:val="00BC2B7E"/>
    <w:rsid w:val="00BC333F"/>
    <w:rsid w:val="00BC4B8B"/>
    <w:rsid w:val="00BC5915"/>
    <w:rsid w:val="00BC5CF0"/>
    <w:rsid w:val="00BD167E"/>
    <w:rsid w:val="00BD2D5F"/>
    <w:rsid w:val="00BD430E"/>
    <w:rsid w:val="00BD6179"/>
    <w:rsid w:val="00BD7530"/>
    <w:rsid w:val="00BE0087"/>
    <w:rsid w:val="00BE249F"/>
    <w:rsid w:val="00BE3164"/>
    <w:rsid w:val="00BE34BD"/>
    <w:rsid w:val="00BE7719"/>
    <w:rsid w:val="00BE7DEF"/>
    <w:rsid w:val="00BF289C"/>
    <w:rsid w:val="00BF30E4"/>
    <w:rsid w:val="00BF3C2A"/>
    <w:rsid w:val="00BF58F9"/>
    <w:rsid w:val="00BF7805"/>
    <w:rsid w:val="00BF7F85"/>
    <w:rsid w:val="00C000D1"/>
    <w:rsid w:val="00C03592"/>
    <w:rsid w:val="00C04060"/>
    <w:rsid w:val="00C040FE"/>
    <w:rsid w:val="00C0730C"/>
    <w:rsid w:val="00C07BCC"/>
    <w:rsid w:val="00C11D75"/>
    <w:rsid w:val="00C13432"/>
    <w:rsid w:val="00C1437D"/>
    <w:rsid w:val="00C14FD1"/>
    <w:rsid w:val="00C156E8"/>
    <w:rsid w:val="00C17E62"/>
    <w:rsid w:val="00C204EA"/>
    <w:rsid w:val="00C2074F"/>
    <w:rsid w:val="00C20BC5"/>
    <w:rsid w:val="00C22208"/>
    <w:rsid w:val="00C24E1F"/>
    <w:rsid w:val="00C25078"/>
    <w:rsid w:val="00C25B40"/>
    <w:rsid w:val="00C25B5D"/>
    <w:rsid w:val="00C30D2D"/>
    <w:rsid w:val="00C30F81"/>
    <w:rsid w:val="00C326A6"/>
    <w:rsid w:val="00C34DEF"/>
    <w:rsid w:val="00C365C7"/>
    <w:rsid w:val="00C403D4"/>
    <w:rsid w:val="00C41DCC"/>
    <w:rsid w:val="00C4239E"/>
    <w:rsid w:val="00C452DC"/>
    <w:rsid w:val="00C46373"/>
    <w:rsid w:val="00C47037"/>
    <w:rsid w:val="00C555E7"/>
    <w:rsid w:val="00C64874"/>
    <w:rsid w:val="00C65C5F"/>
    <w:rsid w:val="00C668DE"/>
    <w:rsid w:val="00C722CC"/>
    <w:rsid w:val="00C72FEE"/>
    <w:rsid w:val="00C7716B"/>
    <w:rsid w:val="00C778F1"/>
    <w:rsid w:val="00C8072C"/>
    <w:rsid w:val="00C81291"/>
    <w:rsid w:val="00C82E6A"/>
    <w:rsid w:val="00C8689E"/>
    <w:rsid w:val="00C86EC2"/>
    <w:rsid w:val="00C87CD7"/>
    <w:rsid w:val="00C9026E"/>
    <w:rsid w:val="00C90574"/>
    <w:rsid w:val="00C90FC2"/>
    <w:rsid w:val="00C93672"/>
    <w:rsid w:val="00C937FF"/>
    <w:rsid w:val="00C96490"/>
    <w:rsid w:val="00C97C25"/>
    <w:rsid w:val="00CA13FF"/>
    <w:rsid w:val="00CA1474"/>
    <w:rsid w:val="00CA1617"/>
    <w:rsid w:val="00CA1D61"/>
    <w:rsid w:val="00CA3E29"/>
    <w:rsid w:val="00CA4CA1"/>
    <w:rsid w:val="00CA7479"/>
    <w:rsid w:val="00CB0958"/>
    <w:rsid w:val="00CB1E88"/>
    <w:rsid w:val="00CB22DB"/>
    <w:rsid w:val="00CB30A7"/>
    <w:rsid w:val="00CB3740"/>
    <w:rsid w:val="00CB39A6"/>
    <w:rsid w:val="00CB50A2"/>
    <w:rsid w:val="00CB5434"/>
    <w:rsid w:val="00CB547B"/>
    <w:rsid w:val="00CB6835"/>
    <w:rsid w:val="00CB7735"/>
    <w:rsid w:val="00CC133A"/>
    <w:rsid w:val="00CC74A2"/>
    <w:rsid w:val="00CD1A2B"/>
    <w:rsid w:val="00CD2DE5"/>
    <w:rsid w:val="00CD355E"/>
    <w:rsid w:val="00CD68B2"/>
    <w:rsid w:val="00CD731D"/>
    <w:rsid w:val="00CE01D0"/>
    <w:rsid w:val="00CE397F"/>
    <w:rsid w:val="00CE70CF"/>
    <w:rsid w:val="00CF0829"/>
    <w:rsid w:val="00CF23A1"/>
    <w:rsid w:val="00CF3E6C"/>
    <w:rsid w:val="00CF51FE"/>
    <w:rsid w:val="00CF6472"/>
    <w:rsid w:val="00CF6DCE"/>
    <w:rsid w:val="00CF6E0A"/>
    <w:rsid w:val="00D01835"/>
    <w:rsid w:val="00D0206C"/>
    <w:rsid w:val="00D033AC"/>
    <w:rsid w:val="00D110EB"/>
    <w:rsid w:val="00D11A9D"/>
    <w:rsid w:val="00D122AF"/>
    <w:rsid w:val="00D140FE"/>
    <w:rsid w:val="00D1675B"/>
    <w:rsid w:val="00D17620"/>
    <w:rsid w:val="00D23530"/>
    <w:rsid w:val="00D2474A"/>
    <w:rsid w:val="00D261DE"/>
    <w:rsid w:val="00D3266F"/>
    <w:rsid w:val="00D338D8"/>
    <w:rsid w:val="00D37735"/>
    <w:rsid w:val="00D41DF6"/>
    <w:rsid w:val="00D42657"/>
    <w:rsid w:val="00D42BA1"/>
    <w:rsid w:val="00D42C85"/>
    <w:rsid w:val="00D43388"/>
    <w:rsid w:val="00D46F6A"/>
    <w:rsid w:val="00D4716F"/>
    <w:rsid w:val="00D515DF"/>
    <w:rsid w:val="00D54CF2"/>
    <w:rsid w:val="00D5547D"/>
    <w:rsid w:val="00D57BC9"/>
    <w:rsid w:val="00D62D40"/>
    <w:rsid w:val="00D65BFC"/>
    <w:rsid w:val="00D67339"/>
    <w:rsid w:val="00D71AFC"/>
    <w:rsid w:val="00D72310"/>
    <w:rsid w:val="00D73373"/>
    <w:rsid w:val="00D74EEE"/>
    <w:rsid w:val="00D7651B"/>
    <w:rsid w:val="00D77C20"/>
    <w:rsid w:val="00D84D9D"/>
    <w:rsid w:val="00D86B4C"/>
    <w:rsid w:val="00D86E67"/>
    <w:rsid w:val="00D917EB"/>
    <w:rsid w:val="00D91BA8"/>
    <w:rsid w:val="00D925F9"/>
    <w:rsid w:val="00D94B38"/>
    <w:rsid w:val="00D958F2"/>
    <w:rsid w:val="00DA2339"/>
    <w:rsid w:val="00DA250E"/>
    <w:rsid w:val="00DA2788"/>
    <w:rsid w:val="00DA395A"/>
    <w:rsid w:val="00DA4D13"/>
    <w:rsid w:val="00DA6506"/>
    <w:rsid w:val="00DA6F1F"/>
    <w:rsid w:val="00DB0AC9"/>
    <w:rsid w:val="00DB336D"/>
    <w:rsid w:val="00DB3512"/>
    <w:rsid w:val="00DB3615"/>
    <w:rsid w:val="00DB419F"/>
    <w:rsid w:val="00DB4C58"/>
    <w:rsid w:val="00DB4E19"/>
    <w:rsid w:val="00DB64F9"/>
    <w:rsid w:val="00DB6B25"/>
    <w:rsid w:val="00DB79F4"/>
    <w:rsid w:val="00DC0D30"/>
    <w:rsid w:val="00DC30ED"/>
    <w:rsid w:val="00DC3D72"/>
    <w:rsid w:val="00DC3D9D"/>
    <w:rsid w:val="00DC46D4"/>
    <w:rsid w:val="00DC6595"/>
    <w:rsid w:val="00DC742E"/>
    <w:rsid w:val="00DD10E1"/>
    <w:rsid w:val="00DD162D"/>
    <w:rsid w:val="00DD37B1"/>
    <w:rsid w:val="00DD45AD"/>
    <w:rsid w:val="00DD568E"/>
    <w:rsid w:val="00DD58E6"/>
    <w:rsid w:val="00DD59F8"/>
    <w:rsid w:val="00DD5A82"/>
    <w:rsid w:val="00DE02B9"/>
    <w:rsid w:val="00DE1F88"/>
    <w:rsid w:val="00DE3734"/>
    <w:rsid w:val="00DE3FE7"/>
    <w:rsid w:val="00DE5661"/>
    <w:rsid w:val="00DE724D"/>
    <w:rsid w:val="00DF3C6D"/>
    <w:rsid w:val="00DF3F5C"/>
    <w:rsid w:val="00E00ED1"/>
    <w:rsid w:val="00E01637"/>
    <w:rsid w:val="00E02996"/>
    <w:rsid w:val="00E02CD0"/>
    <w:rsid w:val="00E0388A"/>
    <w:rsid w:val="00E0396C"/>
    <w:rsid w:val="00E0474C"/>
    <w:rsid w:val="00E064A5"/>
    <w:rsid w:val="00E07484"/>
    <w:rsid w:val="00E10CFA"/>
    <w:rsid w:val="00E11E9B"/>
    <w:rsid w:val="00E17D02"/>
    <w:rsid w:val="00E20809"/>
    <w:rsid w:val="00E22C93"/>
    <w:rsid w:val="00E23DFC"/>
    <w:rsid w:val="00E241DA"/>
    <w:rsid w:val="00E2438B"/>
    <w:rsid w:val="00E3140D"/>
    <w:rsid w:val="00E31686"/>
    <w:rsid w:val="00E32CE0"/>
    <w:rsid w:val="00E33003"/>
    <w:rsid w:val="00E3673B"/>
    <w:rsid w:val="00E37593"/>
    <w:rsid w:val="00E46B55"/>
    <w:rsid w:val="00E47FB1"/>
    <w:rsid w:val="00E52D29"/>
    <w:rsid w:val="00E55652"/>
    <w:rsid w:val="00E56952"/>
    <w:rsid w:val="00E60E01"/>
    <w:rsid w:val="00E60E49"/>
    <w:rsid w:val="00E611C6"/>
    <w:rsid w:val="00E63AB1"/>
    <w:rsid w:val="00E64187"/>
    <w:rsid w:val="00E67A69"/>
    <w:rsid w:val="00E7157F"/>
    <w:rsid w:val="00E745BE"/>
    <w:rsid w:val="00E74B3B"/>
    <w:rsid w:val="00E77847"/>
    <w:rsid w:val="00E8334F"/>
    <w:rsid w:val="00E86EE0"/>
    <w:rsid w:val="00E94384"/>
    <w:rsid w:val="00E948DE"/>
    <w:rsid w:val="00E97313"/>
    <w:rsid w:val="00EA0325"/>
    <w:rsid w:val="00EA4BBE"/>
    <w:rsid w:val="00EA517A"/>
    <w:rsid w:val="00EA7062"/>
    <w:rsid w:val="00EB05F4"/>
    <w:rsid w:val="00EB1AEE"/>
    <w:rsid w:val="00EB286B"/>
    <w:rsid w:val="00EB3074"/>
    <w:rsid w:val="00EB313E"/>
    <w:rsid w:val="00EB3245"/>
    <w:rsid w:val="00EB32E5"/>
    <w:rsid w:val="00EB3DE9"/>
    <w:rsid w:val="00EB48ED"/>
    <w:rsid w:val="00EB50F5"/>
    <w:rsid w:val="00EB62F2"/>
    <w:rsid w:val="00EB72D4"/>
    <w:rsid w:val="00EB7910"/>
    <w:rsid w:val="00EC1506"/>
    <w:rsid w:val="00ED18E7"/>
    <w:rsid w:val="00ED1F51"/>
    <w:rsid w:val="00ED20B6"/>
    <w:rsid w:val="00ED4872"/>
    <w:rsid w:val="00ED49D8"/>
    <w:rsid w:val="00ED5595"/>
    <w:rsid w:val="00ED6535"/>
    <w:rsid w:val="00ED6916"/>
    <w:rsid w:val="00ED6AD1"/>
    <w:rsid w:val="00EE0CFF"/>
    <w:rsid w:val="00EE2625"/>
    <w:rsid w:val="00EE54F9"/>
    <w:rsid w:val="00EF135B"/>
    <w:rsid w:val="00EF38C6"/>
    <w:rsid w:val="00EF4332"/>
    <w:rsid w:val="00EF4A90"/>
    <w:rsid w:val="00EF5EB1"/>
    <w:rsid w:val="00EF7CE2"/>
    <w:rsid w:val="00F02190"/>
    <w:rsid w:val="00F02F37"/>
    <w:rsid w:val="00F03520"/>
    <w:rsid w:val="00F07351"/>
    <w:rsid w:val="00F079F3"/>
    <w:rsid w:val="00F107F6"/>
    <w:rsid w:val="00F109F3"/>
    <w:rsid w:val="00F10EB3"/>
    <w:rsid w:val="00F11003"/>
    <w:rsid w:val="00F145EB"/>
    <w:rsid w:val="00F153EC"/>
    <w:rsid w:val="00F167F6"/>
    <w:rsid w:val="00F16976"/>
    <w:rsid w:val="00F17D75"/>
    <w:rsid w:val="00F2032B"/>
    <w:rsid w:val="00F215EA"/>
    <w:rsid w:val="00F233A2"/>
    <w:rsid w:val="00F23AD4"/>
    <w:rsid w:val="00F26940"/>
    <w:rsid w:val="00F2694F"/>
    <w:rsid w:val="00F26E71"/>
    <w:rsid w:val="00F30731"/>
    <w:rsid w:val="00F329DD"/>
    <w:rsid w:val="00F35DEC"/>
    <w:rsid w:val="00F377AE"/>
    <w:rsid w:val="00F408A2"/>
    <w:rsid w:val="00F4283D"/>
    <w:rsid w:val="00F43110"/>
    <w:rsid w:val="00F44CC5"/>
    <w:rsid w:val="00F45200"/>
    <w:rsid w:val="00F458F4"/>
    <w:rsid w:val="00F473EE"/>
    <w:rsid w:val="00F473F1"/>
    <w:rsid w:val="00F52051"/>
    <w:rsid w:val="00F53466"/>
    <w:rsid w:val="00F53F9F"/>
    <w:rsid w:val="00F54634"/>
    <w:rsid w:val="00F563FD"/>
    <w:rsid w:val="00F56891"/>
    <w:rsid w:val="00F57517"/>
    <w:rsid w:val="00F60A21"/>
    <w:rsid w:val="00F62DB6"/>
    <w:rsid w:val="00F643D8"/>
    <w:rsid w:val="00F65990"/>
    <w:rsid w:val="00F71BF1"/>
    <w:rsid w:val="00F748AE"/>
    <w:rsid w:val="00F756E3"/>
    <w:rsid w:val="00F81B0F"/>
    <w:rsid w:val="00F83153"/>
    <w:rsid w:val="00F83EDF"/>
    <w:rsid w:val="00F84F08"/>
    <w:rsid w:val="00F8549F"/>
    <w:rsid w:val="00F86074"/>
    <w:rsid w:val="00F86881"/>
    <w:rsid w:val="00F9014E"/>
    <w:rsid w:val="00F9155A"/>
    <w:rsid w:val="00F960E1"/>
    <w:rsid w:val="00FA1892"/>
    <w:rsid w:val="00FA1B51"/>
    <w:rsid w:val="00FA32CE"/>
    <w:rsid w:val="00FA7C3E"/>
    <w:rsid w:val="00FB110C"/>
    <w:rsid w:val="00FB5369"/>
    <w:rsid w:val="00FC055E"/>
    <w:rsid w:val="00FC0CCA"/>
    <w:rsid w:val="00FC0D57"/>
    <w:rsid w:val="00FC2202"/>
    <w:rsid w:val="00FC30F0"/>
    <w:rsid w:val="00FC68F7"/>
    <w:rsid w:val="00FD0E40"/>
    <w:rsid w:val="00FD13B8"/>
    <w:rsid w:val="00FD20C1"/>
    <w:rsid w:val="00FD2442"/>
    <w:rsid w:val="00FD2739"/>
    <w:rsid w:val="00FD4B3C"/>
    <w:rsid w:val="00FD5791"/>
    <w:rsid w:val="00FE041E"/>
    <w:rsid w:val="00FE6BED"/>
    <w:rsid w:val="00FF0075"/>
    <w:rsid w:val="00FF0316"/>
    <w:rsid w:val="00FF5B7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BEC59E"/>
  <w15:docId w15:val="{D87D2E6D-7B38-4D01-89E4-24004ED2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66089"/>
    <w:pPr>
      <w:spacing w:after="0" w:line="240" w:lineRule="auto"/>
    </w:pPr>
  </w:style>
  <w:style w:type="paragraph" w:styleId="FootnoteText">
    <w:name w:val="footnote text"/>
    <w:basedOn w:val="Normal"/>
    <w:link w:val="FootnoteTextChar"/>
    <w:uiPriority w:val="99"/>
    <w:unhideWhenUsed/>
    <w:rsid w:val="00DE5661"/>
    <w:pPr>
      <w:spacing w:after="0" w:line="240" w:lineRule="auto"/>
    </w:pPr>
    <w:rPr>
      <w:sz w:val="20"/>
      <w:szCs w:val="20"/>
    </w:rPr>
  </w:style>
  <w:style w:type="character" w:customStyle="1" w:styleId="FootnoteTextChar">
    <w:name w:val="Footnote Text Char"/>
    <w:basedOn w:val="DefaultParagraphFont"/>
    <w:link w:val="FootnoteText"/>
    <w:uiPriority w:val="99"/>
    <w:rsid w:val="00DE5661"/>
    <w:rPr>
      <w:sz w:val="20"/>
      <w:szCs w:val="20"/>
    </w:rPr>
  </w:style>
  <w:style w:type="character" w:styleId="FootnoteReference">
    <w:name w:val="footnote reference"/>
    <w:basedOn w:val="DefaultParagraphFont"/>
    <w:uiPriority w:val="99"/>
    <w:semiHidden/>
    <w:unhideWhenUsed/>
    <w:rsid w:val="00DE5661"/>
    <w:rPr>
      <w:vertAlign w:val="superscript"/>
    </w:rPr>
  </w:style>
  <w:style w:type="paragraph" w:styleId="Header">
    <w:name w:val="header"/>
    <w:basedOn w:val="Normal"/>
    <w:link w:val="HeaderChar"/>
    <w:uiPriority w:val="99"/>
    <w:unhideWhenUsed/>
    <w:rsid w:val="007D64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6415"/>
  </w:style>
  <w:style w:type="paragraph" w:styleId="Footer">
    <w:name w:val="footer"/>
    <w:basedOn w:val="Normal"/>
    <w:link w:val="FooterChar"/>
    <w:uiPriority w:val="99"/>
    <w:unhideWhenUsed/>
    <w:rsid w:val="007D64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6415"/>
  </w:style>
  <w:style w:type="character" w:styleId="PageNumber">
    <w:name w:val="page number"/>
    <w:basedOn w:val="DefaultParagraphFont"/>
    <w:uiPriority w:val="99"/>
    <w:semiHidden/>
    <w:unhideWhenUsed/>
    <w:rsid w:val="007D6415"/>
  </w:style>
  <w:style w:type="character" w:styleId="FollowedHyperlink">
    <w:name w:val="FollowedHyperlink"/>
    <w:basedOn w:val="DefaultParagraphFont"/>
    <w:uiPriority w:val="99"/>
    <w:semiHidden/>
    <w:unhideWhenUsed/>
    <w:rsid w:val="004C559B"/>
    <w:rPr>
      <w:color w:val="954F72" w:themeColor="followedHyperlink"/>
      <w:u w:val="single"/>
    </w:rPr>
  </w:style>
  <w:style w:type="character" w:styleId="UnresolvedMention">
    <w:name w:val="Unresolved Mention"/>
    <w:basedOn w:val="DefaultParagraphFont"/>
    <w:uiPriority w:val="99"/>
    <w:semiHidden/>
    <w:unhideWhenUsed/>
    <w:rsid w:val="004B5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716">
      <w:bodyDiv w:val="1"/>
      <w:marLeft w:val="0"/>
      <w:marRight w:val="0"/>
      <w:marTop w:val="0"/>
      <w:marBottom w:val="0"/>
      <w:divBdr>
        <w:top w:val="none" w:sz="0" w:space="0" w:color="auto"/>
        <w:left w:val="none" w:sz="0" w:space="0" w:color="auto"/>
        <w:bottom w:val="none" w:sz="0" w:space="0" w:color="auto"/>
        <w:right w:val="none" w:sz="0" w:space="0" w:color="auto"/>
      </w:divBdr>
      <w:divsChild>
        <w:div w:id="21632675">
          <w:marLeft w:val="0"/>
          <w:marRight w:val="0"/>
          <w:marTop w:val="0"/>
          <w:marBottom w:val="0"/>
          <w:divBdr>
            <w:top w:val="none" w:sz="0" w:space="0" w:color="auto"/>
            <w:left w:val="none" w:sz="0" w:space="0" w:color="auto"/>
            <w:bottom w:val="none" w:sz="0" w:space="0" w:color="auto"/>
            <w:right w:val="none" w:sz="0" w:space="0" w:color="auto"/>
          </w:divBdr>
        </w:div>
        <w:div w:id="26298396">
          <w:marLeft w:val="0"/>
          <w:marRight w:val="0"/>
          <w:marTop w:val="0"/>
          <w:marBottom w:val="0"/>
          <w:divBdr>
            <w:top w:val="none" w:sz="0" w:space="0" w:color="auto"/>
            <w:left w:val="none" w:sz="0" w:space="0" w:color="auto"/>
            <w:bottom w:val="none" w:sz="0" w:space="0" w:color="auto"/>
            <w:right w:val="none" w:sz="0" w:space="0" w:color="auto"/>
          </w:divBdr>
        </w:div>
        <w:div w:id="38673559">
          <w:marLeft w:val="0"/>
          <w:marRight w:val="0"/>
          <w:marTop w:val="0"/>
          <w:marBottom w:val="0"/>
          <w:divBdr>
            <w:top w:val="none" w:sz="0" w:space="0" w:color="auto"/>
            <w:left w:val="none" w:sz="0" w:space="0" w:color="auto"/>
            <w:bottom w:val="none" w:sz="0" w:space="0" w:color="auto"/>
            <w:right w:val="none" w:sz="0" w:space="0" w:color="auto"/>
          </w:divBdr>
        </w:div>
        <w:div w:id="83721578">
          <w:marLeft w:val="0"/>
          <w:marRight w:val="0"/>
          <w:marTop w:val="0"/>
          <w:marBottom w:val="0"/>
          <w:divBdr>
            <w:top w:val="none" w:sz="0" w:space="0" w:color="auto"/>
            <w:left w:val="none" w:sz="0" w:space="0" w:color="auto"/>
            <w:bottom w:val="none" w:sz="0" w:space="0" w:color="auto"/>
            <w:right w:val="none" w:sz="0" w:space="0" w:color="auto"/>
          </w:divBdr>
        </w:div>
        <w:div w:id="364985921">
          <w:marLeft w:val="0"/>
          <w:marRight w:val="0"/>
          <w:marTop w:val="0"/>
          <w:marBottom w:val="0"/>
          <w:divBdr>
            <w:top w:val="none" w:sz="0" w:space="0" w:color="auto"/>
            <w:left w:val="none" w:sz="0" w:space="0" w:color="auto"/>
            <w:bottom w:val="none" w:sz="0" w:space="0" w:color="auto"/>
            <w:right w:val="none" w:sz="0" w:space="0" w:color="auto"/>
          </w:divBdr>
        </w:div>
        <w:div w:id="545144983">
          <w:marLeft w:val="0"/>
          <w:marRight w:val="0"/>
          <w:marTop w:val="0"/>
          <w:marBottom w:val="0"/>
          <w:divBdr>
            <w:top w:val="none" w:sz="0" w:space="0" w:color="auto"/>
            <w:left w:val="none" w:sz="0" w:space="0" w:color="auto"/>
            <w:bottom w:val="none" w:sz="0" w:space="0" w:color="auto"/>
            <w:right w:val="none" w:sz="0" w:space="0" w:color="auto"/>
          </w:divBdr>
        </w:div>
        <w:div w:id="681055002">
          <w:marLeft w:val="0"/>
          <w:marRight w:val="0"/>
          <w:marTop w:val="0"/>
          <w:marBottom w:val="0"/>
          <w:divBdr>
            <w:top w:val="none" w:sz="0" w:space="0" w:color="auto"/>
            <w:left w:val="none" w:sz="0" w:space="0" w:color="auto"/>
            <w:bottom w:val="none" w:sz="0" w:space="0" w:color="auto"/>
            <w:right w:val="none" w:sz="0" w:space="0" w:color="auto"/>
          </w:divBdr>
        </w:div>
        <w:div w:id="775950020">
          <w:marLeft w:val="0"/>
          <w:marRight w:val="0"/>
          <w:marTop w:val="0"/>
          <w:marBottom w:val="0"/>
          <w:divBdr>
            <w:top w:val="none" w:sz="0" w:space="0" w:color="auto"/>
            <w:left w:val="none" w:sz="0" w:space="0" w:color="auto"/>
            <w:bottom w:val="none" w:sz="0" w:space="0" w:color="auto"/>
            <w:right w:val="none" w:sz="0" w:space="0" w:color="auto"/>
          </w:divBdr>
        </w:div>
        <w:div w:id="802844820">
          <w:marLeft w:val="0"/>
          <w:marRight w:val="0"/>
          <w:marTop w:val="0"/>
          <w:marBottom w:val="0"/>
          <w:divBdr>
            <w:top w:val="none" w:sz="0" w:space="0" w:color="auto"/>
            <w:left w:val="none" w:sz="0" w:space="0" w:color="auto"/>
            <w:bottom w:val="none" w:sz="0" w:space="0" w:color="auto"/>
            <w:right w:val="none" w:sz="0" w:space="0" w:color="auto"/>
          </w:divBdr>
        </w:div>
        <w:div w:id="852231284">
          <w:marLeft w:val="0"/>
          <w:marRight w:val="0"/>
          <w:marTop w:val="0"/>
          <w:marBottom w:val="0"/>
          <w:divBdr>
            <w:top w:val="none" w:sz="0" w:space="0" w:color="auto"/>
            <w:left w:val="none" w:sz="0" w:space="0" w:color="auto"/>
            <w:bottom w:val="none" w:sz="0" w:space="0" w:color="auto"/>
            <w:right w:val="none" w:sz="0" w:space="0" w:color="auto"/>
          </w:divBdr>
        </w:div>
        <w:div w:id="888690669">
          <w:marLeft w:val="0"/>
          <w:marRight w:val="0"/>
          <w:marTop w:val="0"/>
          <w:marBottom w:val="0"/>
          <w:divBdr>
            <w:top w:val="none" w:sz="0" w:space="0" w:color="auto"/>
            <w:left w:val="none" w:sz="0" w:space="0" w:color="auto"/>
            <w:bottom w:val="none" w:sz="0" w:space="0" w:color="auto"/>
            <w:right w:val="none" w:sz="0" w:space="0" w:color="auto"/>
          </w:divBdr>
        </w:div>
        <w:div w:id="1119447509">
          <w:marLeft w:val="0"/>
          <w:marRight w:val="0"/>
          <w:marTop w:val="0"/>
          <w:marBottom w:val="0"/>
          <w:divBdr>
            <w:top w:val="none" w:sz="0" w:space="0" w:color="auto"/>
            <w:left w:val="none" w:sz="0" w:space="0" w:color="auto"/>
            <w:bottom w:val="none" w:sz="0" w:space="0" w:color="auto"/>
            <w:right w:val="none" w:sz="0" w:space="0" w:color="auto"/>
          </w:divBdr>
        </w:div>
        <w:div w:id="1337924926">
          <w:marLeft w:val="0"/>
          <w:marRight w:val="0"/>
          <w:marTop w:val="0"/>
          <w:marBottom w:val="0"/>
          <w:divBdr>
            <w:top w:val="none" w:sz="0" w:space="0" w:color="auto"/>
            <w:left w:val="none" w:sz="0" w:space="0" w:color="auto"/>
            <w:bottom w:val="none" w:sz="0" w:space="0" w:color="auto"/>
            <w:right w:val="none" w:sz="0" w:space="0" w:color="auto"/>
          </w:divBdr>
        </w:div>
        <w:div w:id="1382365682">
          <w:marLeft w:val="0"/>
          <w:marRight w:val="0"/>
          <w:marTop w:val="0"/>
          <w:marBottom w:val="0"/>
          <w:divBdr>
            <w:top w:val="none" w:sz="0" w:space="0" w:color="auto"/>
            <w:left w:val="none" w:sz="0" w:space="0" w:color="auto"/>
            <w:bottom w:val="none" w:sz="0" w:space="0" w:color="auto"/>
            <w:right w:val="none" w:sz="0" w:space="0" w:color="auto"/>
          </w:divBdr>
        </w:div>
        <w:div w:id="1429228812">
          <w:marLeft w:val="0"/>
          <w:marRight w:val="0"/>
          <w:marTop w:val="0"/>
          <w:marBottom w:val="0"/>
          <w:divBdr>
            <w:top w:val="none" w:sz="0" w:space="0" w:color="auto"/>
            <w:left w:val="none" w:sz="0" w:space="0" w:color="auto"/>
            <w:bottom w:val="none" w:sz="0" w:space="0" w:color="auto"/>
            <w:right w:val="none" w:sz="0" w:space="0" w:color="auto"/>
          </w:divBdr>
        </w:div>
        <w:div w:id="1439830827">
          <w:marLeft w:val="0"/>
          <w:marRight w:val="0"/>
          <w:marTop w:val="0"/>
          <w:marBottom w:val="0"/>
          <w:divBdr>
            <w:top w:val="none" w:sz="0" w:space="0" w:color="auto"/>
            <w:left w:val="none" w:sz="0" w:space="0" w:color="auto"/>
            <w:bottom w:val="none" w:sz="0" w:space="0" w:color="auto"/>
            <w:right w:val="none" w:sz="0" w:space="0" w:color="auto"/>
          </w:divBdr>
        </w:div>
        <w:div w:id="1474132009">
          <w:marLeft w:val="0"/>
          <w:marRight w:val="0"/>
          <w:marTop w:val="0"/>
          <w:marBottom w:val="0"/>
          <w:divBdr>
            <w:top w:val="none" w:sz="0" w:space="0" w:color="auto"/>
            <w:left w:val="none" w:sz="0" w:space="0" w:color="auto"/>
            <w:bottom w:val="none" w:sz="0" w:space="0" w:color="auto"/>
            <w:right w:val="none" w:sz="0" w:space="0" w:color="auto"/>
          </w:divBdr>
        </w:div>
        <w:div w:id="1527863628">
          <w:marLeft w:val="0"/>
          <w:marRight w:val="0"/>
          <w:marTop w:val="0"/>
          <w:marBottom w:val="0"/>
          <w:divBdr>
            <w:top w:val="none" w:sz="0" w:space="0" w:color="auto"/>
            <w:left w:val="none" w:sz="0" w:space="0" w:color="auto"/>
            <w:bottom w:val="none" w:sz="0" w:space="0" w:color="auto"/>
            <w:right w:val="none" w:sz="0" w:space="0" w:color="auto"/>
          </w:divBdr>
        </w:div>
        <w:div w:id="1547335943">
          <w:marLeft w:val="0"/>
          <w:marRight w:val="0"/>
          <w:marTop w:val="0"/>
          <w:marBottom w:val="0"/>
          <w:divBdr>
            <w:top w:val="none" w:sz="0" w:space="0" w:color="auto"/>
            <w:left w:val="none" w:sz="0" w:space="0" w:color="auto"/>
            <w:bottom w:val="none" w:sz="0" w:space="0" w:color="auto"/>
            <w:right w:val="none" w:sz="0" w:space="0" w:color="auto"/>
          </w:divBdr>
        </w:div>
        <w:div w:id="1630279305">
          <w:marLeft w:val="0"/>
          <w:marRight w:val="0"/>
          <w:marTop w:val="0"/>
          <w:marBottom w:val="0"/>
          <w:divBdr>
            <w:top w:val="none" w:sz="0" w:space="0" w:color="auto"/>
            <w:left w:val="none" w:sz="0" w:space="0" w:color="auto"/>
            <w:bottom w:val="none" w:sz="0" w:space="0" w:color="auto"/>
            <w:right w:val="none" w:sz="0" w:space="0" w:color="auto"/>
          </w:divBdr>
        </w:div>
        <w:div w:id="1651712716">
          <w:marLeft w:val="0"/>
          <w:marRight w:val="0"/>
          <w:marTop w:val="0"/>
          <w:marBottom w:val="0"/>
          <w:divBdr>
            <w:top w:val="none" w:sz="0" w:space="0" w:color="auto"/>
            <w:left w:val="none" w:sz="0" w:space="0" w:color="auto"/>
            <w:bottom w:val="none" w:sz="0" w:space="0" w:color="auto"/>
            <w:right w:val="none" w:sz="0" w:space="0" w:color="auto"/>
          </w:divBdr>
        </w:div>
        <w:div w:id="1799644128">
          <w:marLeft w:val="0"/>
          <w:marRight w:val="0"/>
          <w:marTop w:val="0"/>
          <w:marBottom w:val="0"/>
          <w:divBdr>
            <w:top w:val="none" w:sz="0" w:space="0" w:color="auto"/>
            <w:left w:val="none" w:sz="0" w:space="0" w:color="auto"/>
            <w:bottom w:val="none" w:sz="0" w:space="0" w:color="auto"/>
            <w:right w:val="none" w:sz="0" w:space="0" w:color="auto"/>
          </w:divBdr>
        </w:div>
        <w:div w:id="1822230666">
          <w:marLeft w:val="0"/>
          <w:marRight w:val="0"/>
          <w:marTop w:val="0"/>
          <w:marBottom w:val="0"/>
          <w:divBdr>
            <w:top w:val="none" w:sz="0" w:space="0" w:color="auto"/>
            <w:left w:val="none" w:sz="0" w:space="0" w:color="auto"/>
            <w:bottom w:val="none" w:sz="0" w:space="0" w:color="auto"/>
            <w:right w:val="none" w:sz="0" w:space="0" w:color="auto"/>
          </w:divBdr>
        </w:div>
        <w:div w:id="1846364447">
          <w:marLeft w:val="0"/>
          <w:marRight w:val="0"/>
          <w:marTop w:val="0"/>
          <w:marBottom w:val="0"/>
          <w:divBdr>
            <w:top w:val="none" w:sz="0" w:space="0" w:color="auto"/>
            <w:left w:val="none" w:sz="0" w:space="0" w:color="auto"/>
            <w:bottom w:val="none" w:sz="0" w:space="0" w:color="auto"/>
            <w:right w:val="none" w:sz="0" w:space="0" w:color="auto"/>
          </w:divBdr>
        </w:div>
        <w:div w:id="1983390759">
          <w:marLeft w:val="0"/>
          <w:marRight w:val="0"/>
          <w:marTop w:val="0"/>
          <w:marBottom w:val="0"/>
          <w:divBdr>
            <w:top w:val="none" w:sz="0" w:space="0" w:color="auto"/>
            <w:left w:val="none" w:sz="0" w:space="0" w:color="auto"/>
            <w:bottom w:val="none" w:sz="0" w:space="0" w:color="auto"/>
            <w:right w:val="none" w:sz="0" w:space="0" w:color="auto"/>
          </w:divBdr>
        </w:div>
        <w:div w:id="2047369398">
          <w:marLeft w:val="0"/>
          <w:marRight w:val="0"/>
          <w:marTop w:val="0"/>
          <w:marBottom w:val="0"/>
          <w:divBdr>
            <w:top w:val="none" w:sz="0" w:space="0" w:color="auto"/>
            <w:left w:val="none" w:sz="0" w:space="0" w:color="auto"/>
            <w:bottom w:val="none" w:sz="0" w:space="0" w:color="auto"/>
            <w:right w:val="none" w:sz="0" w:space="0" w:color="auto"/>
          </w:divBdr>
        </w:div>
        <w:div w:id="2141338006">
          <w:marLeft w:val="0"/>
          <w:marRight w:val="0"/>
          <w:marTop w:val="0"/>
          <w:marBottom w:val="0"/>
          <w:divBdr>
            <w:top w:val="none" w:sz="0" w:space="0" w:color="auto"/>
            <w:left w:val="none" w:sz="0" w:space="0" w:color="auto"/>
            <w:bottom w:val="none" w:sz="0" w:space="0" w:color="auto"/>
            <w:right w:val="none" w:sz="0" w:space="0" w:color="auto"/>
          </w:divBdr>
        </w:div>
      </w:divsChild>
    </w:div>
    <w:div w:id="36665118">
      <w:bodyDiv w:val="1"/>
      <w:marLeft w:val="0"/>
      <w:marRight w:val="0"/>
      <w:marTop w:val="0"/>
      <w:marBottom w:val="0"/>
      <w:divBdr>
        <w:top w:val="none" w:sz="0" w:space="0" w:color="auto"/>
        <w:left w:val="none" w:sz="0" w:space="0" w:color="auto"/>
        <w:bottom w:val="none" w:sz="0" w:space="0" w:color="auto"/>
        <w:right w:val="none" w:sz="0" w:space="0" w:color="auto"/>
      </w:divBdr>
    </w:div>
    <w:div w:id="120732614">
      <w:bodyDiv w:val="1"/>
      <w:marLeft w:val="0"/>
      <w:marRight w:val="0"/>
      <w:marTop w:val="0"/>
      <w:marBottom w:val="0"/>
      <w:divBdr>
        <w:top w:val="none" w:sz="0" w:space="0" w:color="auto"/>
        <w:left w:val="none" w:sz="0" w:space="0" w:color="auto"/>
        <w:bottom w:val="none" w:sz="0" w:space="0" w:color="auto"/>
        <w:right w:val="none" w:sz="0" w:space="0" w:color="auto"/>
      </w:divBdr>
    </w:div>
    <w:div w:id="328410952">
      <w:bodyDiv w:val="1"/>
      <w:marLeft w:val="0"/>
      <w:marRight w:val="0"/>
      <w:marTop w:val="0"/>
      <w:marBottom w:val="0"/>
      <w:divBdr>
        <w:top w:val="none" w:sz="0" w:space="0" w:color="auto"/>
        <w:left w:val="none" w:sz="0" w:space="0" w:color="auto"/>
        <w:bottom w:val="none" w:sz="0" w:space="0" w:color="auto"/>
        <w:right w:val="none" w:sz="0" w:space="0" w:color="auto"/>
      </w:divBdr>
    </w:div>
    <w:div w:id="491024115">
      <w:bodyDiv w:val="1"/>
      <w:marLeft w:val="0"/>
      <w:marRight w:val="0"/>
      <w:marTop w:val="0"/>
      <w:marBottom w:val="0"/>
      <w:divBdr>
        <w:top w:val="none" w:sz="0" w:space="0" w:color="auto"/>
        <w:left w:val="none" w:sz="0" w:space="0" w:color="auto"/>
        <w:bottom w:val="none" w:sz="0" w:space="0" w:color="auto"/>
        <w:right w:val="none" w:sz="0" w:space="0" w:color="auto"/>
      </w:divBdr>
    </w:div>
    <w:div w:id="646934843">
      <w:bodyDiv w:val="1"/>
      <w:marLeft w:val="0"/>
      <w:marRight w:val="0"/>
      <w:marTop w:val="0"/>
      <w:marBottom w:val="0"/>
      <w:divBdr>
        <w:top w:val="none" w:sz="0" w:space="0" w:color="auto"/>
        <w:left w:val="none" w:sz="0" w:space="0" w:color="auto"/>
        <w:bottom w:val="none" w:sz="0" w:space="0" w:color="auto"/>
        <w:right w:val="none" w:sz="0" w:space="0" w:color="auto"/>
      </w:divBdr>
    </w:div>
    <w:div w:id="700864543">
      <w:bodyDiv w:val="1"/>
      <w:marLeft w:val="0"/>
      <w:marRight w:val="0"/>
      <w:marTop w:val="0"/>
      <w:marBottom w:val="0"/>
      <w:divBdr>
        <w:top w:val="none" w:sz="0" w:space="0" w:color="auto"/>
        <w:left w:val="none" w:sz="0" w:space="0" w:color="auto"/>
        <w:bottom w:val="none" w:sz="0" w:space="0" w:color="auto"/>
        <w:right w:val="none" w:sz="0" w:space="0" w:color="auto"/>
      </w:divBdr>
    </w:div>
    <w:div w:id="731461302">
      <w:bodyDiv w:val="1"/>
      <w:marLeft w:val="0"/>
      <w:marRight w:val="0"/>
      <w:marTop w:val="0"/>
      <w:marBottom w:val="0"/>
      <w:divBdr>
        <w:top w:val="none" w:sz="0" w:space="0" w:color="auto"/>
        <w:left w:val="none" w:sz="0" w:space="0" w:color="auto"/>
        <w:bottom w:val="none" w:sz="0" w:space="0" w:color="auto"/>
        <w:right w:val="none" w:sz="0" w:space="0" w:color="auto"/>
      </w:divBdr>
    </w:div>
    <w:div w:id="789663184">
      <w:bodyDiv w:val="1"/>
      <w:marLeft w:val="0"/>
      <w:marRight w:val="0"/>
      <w:marTop w:val="0"/>
      <w:marBottom w:val="0"/>
      <w:divBdr>
        <w:top w:val="none" w:sz="0" w:space="0" w:color="auto"/>
        <w:left w:val="none" w:sz="0" w:space="0" w:color="auto"/>
        <w:bottom w:val="none" w:sz="0" w:space="0" w:color="auto"/>
        <w:right w:val="none" w:sz="0" w:space="0" w:color="auto"/>
      </w:divBdr>
    </w:div>
    <w:div w:id="882837542">
      <w:bodyDiv w:val="1"/>
      <w:marLeft w:val="0"/>
      <w:marRight w:val="0"/>
      <w:marTop w:val="0"/>
      <w:marBottom w:val="0"/>
      <w:divBdr>
        <w:top w:val="none" w:sz="0" w:space="0" w:color="auto"/>
        <w:left w:val="none" w:sz="0" w:space="0" w:color="auto"/>
        <w:bottom w:val="none" w:sz="0" w:space="0" w:color="auto"/>
        <w:right w:val="none" w:sz="0" w:space="0" w:color="auto"/>
      </w:divBdr>
    </w:div>
    <w:div w:id="958145228">
      <w:bodyDiv w:val="1"/>
      <w:marLeft w:val="0"/>
      <w:marRight w:val="0"/>
      <w:marTop w:val="0"/>
      <w:marBottom w:val="0"/>
      <w:divBdr>
        <w:top w:val="none" w:sz="0" w:space="0" w:color="auto"/>
        <w:left w:val="none" w:sz="0" w:space="0" w:color="auto"/>
        <w:bottom w:val="none" w:sz="0" w:space="0" w:color="auto"/>
        <w:right w:val="none" w:sz="0" w:space="0" w:color="auto"/>
      </w:divBdr>
    </w:div>
    <w:div w:id="1059480332">
      <w:bodyDiv w:val="1"/>
      <w:marLeft w:val="0"/>
      <w:marRight w:val="0"/>
      <w:marTop w:val="0"/>
      <w:marBottom w:val="0"/>
      <w:divBdr>
        <w:top w:val="none" w:sz="0" w:space="0" w:color="auto"/>
        <w:left w:val="none" w:sz="0" w:space="0" w:color="auto"/>
        <w:bottom w:val="none" w:sz="0" w:space="0" w:color="auto"/>
        <w:right w:val="none" w:sz="0" w:space="0" w:color="auto"/>
      </w:divBdr>
    </w:div>
    <w:div w:id="1064333067">
      <w:bodyDiv w:val="1"/>
      <w:marLeft w:val="0"/>
      <w:marRight w:val="0"/>
      <w:marTop w:val="0"/>
      <w:marBottom w:val="0"/>
      <w:divBdr>
        <w:top w:val="none" w:sz="0" w:space="0" w:color="auto"/>
        <w:left w:val="none" w:sz="0" w:space="0" w:color="auto"/>
        <w:bottom w:val="none" w:sz="0" w:space="0" w:color="auto"/>
        <w:right w:val="none" w:sz="0" w:space="0" w:color="auto"/>
      </w:divBdr>
    </w:div>
    <w:div w:id="1107385818">
      <w:bodyDiv w:val="1"/>
      <w:marLeft w:val="0"/>
      <w:marRight w:val="0"/>
      <w:marTop w:val="0"/>
      <w:marBottom w:val="0"/>
      <w:divBdr>
        <w:top w:val="none" w:sz="0" w:space="0" w:color="auto"/>
        <w:left w:val="none" w:sz="0" w:space="0" w:color="auto"/>
        <w:bottom w:val="none" w:sz="0" w:space="0" w:color="auto"/>
        <w:right w:val="none" w:sz="0" w:space="0" w:color="auto"/>
      </w:divBdr>
    </w:div>
    <w:div w:id="1111898801">
      <w:bodyDiv w:val="1"/>
      <w:marLeft w:val="0"/>
      <w:marRight w:val="0"/>
      <w:marTop w:val="0"/>
      <w:marBottom w:val="0"/>
      <w:divBdr>
        <w:top w:val="none" w:sz="0" w:space="0" w:color="auto"/>
        <w:left w:val="none" w:sz="0" w:space="0" w:color="auto"/>
        <w:bottom w:val="none" w:sz="0" w:space="0" w:color="auto"/>
        <w:right w:val="none" w:sz="0" w:space="0" w:color="auto"/>
      </w:divBdr>
    </w:div>
    <w:div w:id="1140151988">
      <w:bodyDiv w:val="1"/>
      <w:marLeft w:val="0"/>
      <w:marRight w:val="0"/>
      <w:marTop w:val="0"/>
      <w:marBottom w:val="0"/>
      <w:divBdr>
        <w:top w:val="none" w:sz="0" w:space="0" w:color="auto"/>
        <w:left w:val="none" w:sz="0" w:space="0" w:color="auto"/>
        <w:bottom w:val="none" w:sz="0" w:space="0" w:color="auto"/>
        <w:right w:val="none" w:sz="0" w:space="0" w:color="auto"/>
      </w:divBdr>
    </w:div>
    <w:div w:id="1184711974">
      <w:bodyDiv w:val="1"/>
      <w:marLeft w:val="0"/>
      <w:marRight w:val="0"/>
      <w:marTop w:val="0"/>
      <w:marBottom w:val="0"/>
      <w:divBdr>
        <w:top w:val="none" w:sz="0" w:space="0" w:color="auto"/>
        <w:left w:val="none" w:sz="0" w:space="0" w:color="auto"/>
        <w:bottom w:val="none" w:sz="0" w:space="0" w:color="auto"/>
        <w:right w:val="none" w:sz="0" w:space="0" w:color="auto"/>
      </w:divBdr>
    </w:div>
    <w:div w:id="1191918474">
      <w:bodyDiv w:val="1"/>
      <w:marLeft w:val="0"/>
      <w:marRight w:val="0"/>
      <w:marTop w:val="0"/>
      <w:marBottom w:val="0"/>
      <w:divBdr>
        <w:top w:val="none" w:sz="0" w:space="0" w:color="auto"/>
        <w:left w:val="none" w:sz="0" w:space="0" w:color="auto"/>
        <w:bottom w:val="none" w:sz="0" w:space="0" w:color="auto"/>
        <w:right w:val="none" w:sz="0" w:space="0" w:color="auto"/>
      </w:divBdr>
    </w:div>
    <w:div w:id="1203059404">
      <w:bodyDiv w:val="1"/>
      <w:marLeft w:val="0"/>
      <w:marRight w:val="0"/>
      <w:marTop w:val="0"/>
      <w:marBottom w:val="0"/>
      <w:divBdr>
        <w:top w:val="none" w:sz="0" w:space="0" w:color="auto"/>
        <w:left w:val="none" w:sz="0" w:space="0" w:color="auto"/>
        <w:bottom w:val="none" w:sz="0" w:space="0" w:color="auto"/>
        <w:right w:val="none" w:sz="0" w:space="0" w:color="auto"/>
      </w:divBdr>
    </w:div>
    <w:div w:id="1250430260">
      <w:bodyDiv w:val="1"/>
      <w:marLeft w:val="0"/>
      <w:marRight w:val="0"/>
      <w:marTop w:val="0"/>
      <w:marBottom w:val="0"/>
      <w:divBdr>
        <w:top w:val="none" w:sz="0" w:space="0" w:color="auto"/>
        <w:left w:val="none" w:sz="0" w:space="0" w:color="auto"/>
        <w:bottom w:val="none" w:sz="0" w:space="0" w:color="auto"/>
        <w:right w:val="none" w:sz="0" w:space="0" w:color="auto"/>
      </w:divBdr>
    </w:div>
    <w:div w:id="1285114847">
      <w:bodyDiv w:val="1"/>
      <w:marLeft w:val="0"/>
      <w:marRight w:val="0"/>
      <w:marTop w:val="0"/>
      <w:marBottom w:val="0"/>
      <w:divBdr>
        <w:top w:val="none" w:sz="0" w:space="0" w:color="auto"/>
        <w:left w:val="none" w:sz="0" w:space="0" w:color="auto"/>
        <w:bottom w:val="none" w:sz="0" w:space="0" w:color="auto"/>
        <w:right w:val="none" w:sz="0" w:space="0" w:color="auto"/>
      </w:divBdr>
      <w:divsChild>
        <w:div w:id="87508434">
          <w:marLeft w:val="0"/>
          <w:marRight w:val="0"/>
          <w:marTop w:val="0"/>
          <w:marBottom w:val="0"/>
          <w:divBdr>
            <w:top w:val="none" w:sz="0" w:space="0" w:color="auto"/>
            <w:left w:val="none" w:sz="0" w:space="0" w:color="auto"/>
            <w:bottom w:val="none" w:sz="0" w:space="0" w:color="auto"/>
            <w:right w:val="none" w:sz="0" w:space="0" w:color="auto"/>
          </w:divBdr>
        </w:div>
        <w:div w:id="582490459">
          <w:marLeft w:val="0"/>
          <w:marRight w:val="0"/>
          <w:marTop w:val="0"/>
          <w:marBottom w:val="0"/>
          <w:divBdr>
            <w:top w:val="none" w:sz="0" w:space="0" w:color="auto"/>
            <w:left w:val="none" w:sz="0" w:space="0" w:color="auto"/>
            <w:bottom w:val="none" w:sz="0" w:space="0" w:color="auto"/>
            <w:right w:val="none" w:sz="0" w:space="0" w:color="auto"/>
          </w:divBdr>
        </w:div>
        <w:div w:id="905456522">
          <w:marLeft w:val="0"/>
          <w:marRight w:val="0"/>
          <w:marTop w:val="0"/>
          <w:marBottom w:val="0"/>
          <w:divBdr>
            <w:top w:val="none" w:sz="0" w:space="0" w:color="auto"/>
            <w:left w:val="none" w:sz="0" w:space="0" w:color="auto"/>
            <w:bottom w:val="none" w:sz="0" w:space="0" w:color="auto"/>
            <w:right w:val="none" w:sz="0" w:space="0" w:color="auto"/>
          </w:divBdr>
        </w:div>
        <w:div w:id="1416125311">
          <w:marLeft w:val="0"/>
          <w:marRight w:val="0"/>
          <w:marTop w:val="0"/>
          <w:marBottom w:val="0"/>
          <w:divBdr>
            <w:top w:val="none" w:sz="0" w:space="0" w:color="auto"/>
            <w:left w:val="none" w:sz="0" w:space="0" w:color="auto"/>
            <w:bottom w:val="none" w:sz="0" w:space="0" w:color="auto"/>
            <w:right w:val="none" w:sz="0" w:space="0" w:color="auto"/>
          </w:divBdr>
        </w:div>
        <w:div w:id="1574464939">
          <w:marLeft w:val="0"/>
          <w:marRight w:val="0"/>
          <w:marTop w:val="0"/>
          <w:marBottom w:val="0"/>
          <w:divBdr>
            <w:top w:val="none" w:sz="0" w:space="0" w:color="auto"/>
            <w:left w:val="none" w:sz="0" w:space="0" w:color="auto"/>
            <w:bottom w:val="none" w:sz="0" w:space="0" w:color="auto"/>
            <w:right w:val="none" w:sz="0" w:space="0" w:color="auto"/>
          </w:divBdr>
        </w:div>
      </w:divsChild>
    </w:div>
    <w:div w:id="1285889581">
      <w:bodyDiv w:val="1"/>
      <w:marLeft w:val="0"/>
      <w:marRight w:val="0"/>
      <w:marTop w:val="0"/>
      <w:marBottom w:val="0"/>
      <w:divBdr>
        <w:top w:val="none" w:sz="0" w:space="0" w:color="auto"/>
        <w:left w:val="none" w:sz="0" w:space="0" w:color="auto"/>
        <w:bottom w:val="none" w:sz="0" w:space="0" w:color="auto"/>
        <w:right w:val="none" w:sz="0" w:space="0" w:color="auto"/>
      </w:divBdr>
      <w:divsChild>
        <w:div w:id="42943464">
          <w:marLeft w:val="0"/>
          <w:marRight w:val="0"/>
          <w:marTop w:val="0"/>
          <w:marBottom w:val="0"/>
          <w:divBdr>
            <w:top w:val="none" w:sz="0" w:space="0" w:color="auto"/>
            <w:left w:val="none" w:sz="0" w:space="0" w:color="auto"/>
            <w:bottom w:val="none" w:sz="0" w:space="0" w:color="auto"/>
            <w:right w:val="none" w:sz="0" w:space="0" w:color="auto"/>
          </w:divBdr>
        </w:div>
        <w:div w:id="70587941">
          <w:marLeft w:val="0"/>
          <w:marRight w:val="0"/>
          <w:marTop w:val="0"/>
          <w:marBottom w:val="0"/>
          <w:divBdr>
            <w:top w:val="none" w:sz="0" w:space="0" w:color="auto"/>
            <w:left w:val="none" w:sz="0" w:space="0" w:color="auto"/>
            <w:bottom w:val="none" w:sz="0" w:space="0" w:color="auto"/>
            <w:right w:val="none" w:sz="0" w:space="0" w:color="auto"/>
          </w:divBdr>
        </w:div>
        <w:div w:id="122961709">
          <w:marLeft w:val="0"/>
          <w:marRight w:val="0"/>
          <w:marTop w:val="0"/>
          <w:marBottom w:val="0"/>
          <w:divBdr>
            <w:top w:val="none" w:sz="0" w:space="0" w:color="auto"/>
            <w:left w:val="none" w:sz="0" w:space="0" w:color="auto"/>
            <w:bottom w:val="none" w:sz="0" w:space="0" w:color="auto"/>
            <w:right w:val="none" w:sz="0" w:space="0" w:color="auto"/>
          </w:divBdr>
        </w:div>
        <w:div w:id="148443088">
          <w:marLeft w:val="0"/>
          <w:marRight w:val="0"/>
          <w:marTop w:val="0"/>
          <w:marBottom w:val="0"/>
          <w:divBdr>
            <w:top w:val="none" w:sz="0" w:space="0" w:color="auto"/>
            <w:left w:val="none" w:sz="0" w:space="0" w:color="auto"/>
            <w:bottom w:val="none" w:sz="0" w:space="0" w:color="auto"/>
            <w:right w:val="none" w:sz="0" w:space="0" w:color="auto"/>
          </w:divBdr>
        </w:div>
        <w:div w:id="194775987">
          <w:marLeft w:val="0"/>
          <w:marRight w:val="0"/>
          <w:marTop w:val="0"/>
          <w:marBottom w:val="0"/>
          <w:divBdr>
            <w:top w:val="none" w:sz="0" w:space="0" w:color="auto"/>
            <w:left w:val="none" w:sz="0" w:space="0" w:color="auto"/>
            <w:bottom w:val="none" w:sz="0" w:space="0" w:color="auto"/>
            <w:right w:val="none" w:sz="0" w:space="0" w:color="auto"/>
          </w:divBdr>
        </w:div>
        <w:div w:id="352611672">
          <w:marLeft w:val="0"/>
          <w:marRight w:val="0"/>
          <w:marTop w:val="0"/>
          <w:marBottom w:val="0"/>
          <w:divBdr>
            <w:top w:val="none" w:sz="0" w:space="0" w:color="auto"/>
            <w:left w:val="none" w:sz="0" w:space="0" w:color="auto"/>
            <w:bottom w:val="none" w:sz="0" w:space="0" w:color="auto"/>
            <w:right w:val="none" w:sz="0" w:space="0" w:color="auto"/>
          </w:divBdr>
        </w:div>
        <w:div w:id="458652396">
          <w:marLeft w:val="0"/>
          <w:marRight w:val="0"/>
          <w:marTop w:val="0"/>
          <w:marBottom w:val="0"/>
          <w:divBdr>
            <w:top w:val="none" w:sz="0" w:space="0" w:color="auto"/>
            <w:left w:val="none" w:sz="0" w:space="0" w:color="auto"/>
            <w:bottom w:val="none" w:sz="0" w:space="0" w:color="auto"/>
            <w:right w:val="none" w:sz="0" w:space="0" w:color="auto"/>
          </w:divBdr>
        </w:div>
        <w:div w:id="480972757">
          <w:marLeft w:val="0"/>
          <w:marRight w:val="0"/>
          <w:marTop w:val="0"/>
          <w:marBottom w:val="0"/>
          <w:divBdr>
            <w:top w:val="none" w:sz="0" w:space="0" w:color="auto"/>
            <w:left w:val="none" w:sz="0" w:space="0" w:color="auto"/>
            <w:bottom w:val="none" w:sz="0" w:space="0" w:color="auto"/>
            <w:right w:val="none" w:sz="0" w:space="0" w:color="auto"/>
          </w:divBdr>
        </w:div>
        <w:div w:id="739716564">
          <w:marLeft w:val="0"/>
          <w:marRight w:val="0"/>
          <w:marTop w:val="0"/>
          <w:marBottom w:val="0"/>
          <w:divBdr>
            <w:top w:val="none" w:sz="0" w:space="0" w:color="auto"/>
            <w:left w:val="none" w:sz="0" w:space="0" w:color="auto"/>
            <w:bottom w:val="none" w:sz="0" w:space="0" w:color="auto"/>
            <w:right w:val="none" w:sz="0" w:space="0" w:color="auto"/>
          </w:divBdr>
        </w:div>
        <w:div w:id="740785695">
          <w:marLeft w:val="0"/>
          <w:marRight w:val="0"/>
          <w:marTop w:val="0"/>
          <w:marBottom w:val="0"/>
          <w:divBdr>
            <w:top w:val="none" w:sz="0" w:space="0" w:color="auto"/>
            <w:left w:val="none" w:sz="0" w:space="0" w:color="auto"/>
            <w:bottom w:val="none" w:sz="0" w:space="0" w:color="auto"/>
            <w:right w:val="none" w:sz="0" w:space="0" w:color="auto"/>
          </w:divBdr>
        </w:div>
        <w:div w:id="800654076">
          <w:marLeft w:val="0"/>
          <w:marRight w:val="0"/>
          <w:marTop w:val="0"/>
          <w:marBottom w:val="0"/>
          <w:divBdr>
            <w:top w:val="none" w:sz="0" w:space="0" w:color="auto"/>
            <w:left w:val="none" w:sz="0" w:space="0" w:color="auto"/>
            <w:bottom w:val="none" w:sz="0" w:space="0" w:color="auto"/>
            <w:right w:val="none" w:sz="0" w:space="0" w:color="auto"/>
          </w:divBdr>
        </w:div>
        <w:div w:id="828862402">
          <w:marLeft w:val="0"/>
          <w:marRight w:val="0"/>
          <w:marTop w:val="0"/>
          <w:marBottom w:val="0"/>
          <w:divBdr>
            <w:top w:val="none" w:sz="0" w:space="0" w:color="auto"/>
            <w:left w:val="none" w:sz="0" w:space="0" w:color="auto"/>
            <w:bottom w:val="none" w:sz="0" w:space="0" w:color="auto"/>
            <w:right w:val="none" w:sz="0" w:space="0" w:color="auto"/>
          </w:divBdr>
        </w:div>
        <w:div w:id="843394199">
          <w:marLeft w:val="0"/>
          <w:marRight w:val="0"/>
          <w:marTop w:val="0"/>
          <w:marBottom w:val="0"/>
          <w:divBdr>
            <w:top w:val="none" w:sz="0" w:space="0" w:color="auto"/>
            <w:left w:val="none" w:sz="0" w:space="0" w:color="auto"/>
            <w:bottom w:val="none" w:sz="0" w:space="0" w:color="auto"/>
            <w:right w:val="none" w:sz="0" w:space="0" w:color="auto"/>
          </w:divBdr>
        </w:div>
        <w:div w:id="1011958015">
          <w:marLeft w:val="0"/>
          <w:marRight w:val="0"/>
          <w:marTop w:val="0"/>
          <w:marBottom w:val="0"/>
          <w:divBdr>
            <w:top w:val="none" w:sz="0" w:space="0" w:color="auto"/>
            <w:left w:val="none" w:sz="0" w:space="0" w:color="auto"/>
            <w:bottom w:val="none" w:sz="0" w:space="0" w:color="auto"/>
            <w:right w:val="none" w:sz="0" w:space="0" w:color="auto"/>
          </w:divBdr>
        </w:div>
        <w:div w:id="1024670165">
          <w:marLeft w:val="0"/>
          <w:marRight w:val="0"/>
          <w:marTop w:val="0"/>
          <w:marBottom w:val="0"/>
          <w:divBdr>
            <w:top w:val="none" w:sz="0" w:space="0" w:color="auto"/>
            <w:left w:val="none" w:sz="0" w:space="0" w:color="auto"/>
            <w:bottom w:val="none" w:sz="0" w:space="0" w:color="auto"/>
            <w:right w:val="none" w:sz="0" w:space="0" w:color="auto"/>
          </w:divBdr>
        </w:div>
        <w:div w:id="1027213582">
          <w:marLeft w:val="0"/>
          <w:marRight w:val="0"/>
          <w:marTop w:val="0"/>
          <w:marBottom w:val="0"/>
          <w:divBdr>
            <w:top w:val="none" w:sz="0" w:space="0" w:color="auto"/>
            <w:left w:val="none" w:sz="0" w:space="0" w:color="auto"/>
            <w:bottom w:val="none" w:sz="0" w:space="0" w:color="auto"/>
            <w:right w:val="none" w:sz="0" w:space="0" w:color="auto"/>
          </w:divBdr>
        </w:div>
        <w:div w:id="1071388316">
          <w:marLeft w:val="0"/>
          <w:marRight w:val="0"/>
          <w:marTop w:val="0"/>
          <w:marBottom w:val="0"/>
          <w:divBdr>
            <w:top w:val="none" w:sz="0" w:space="0" w:color="auto"/>
            <w:left w:val="none" w:sz="0" w:space="0" w:color="auto"/>
            <w:bottom w:val="none" w:sz="0" w:space="0" w:color="auto"/>
            <w:right w:val="none" w:sz="0" w:space="0" w:color="auto"/>
          </w:divBdr>
        </w:div>
        <w:div w:id="1079211456">
          <w:marLeft w:val="0"/>
          <w:marRight w:val="0"/>
          <w:marTop w:val="0"/>
          <w:marBottom w:val="0"/>
          <w:divBdr>
            <w:top w:val="none" w:sz="0" w:space="0" w:color="auto"/>
            <w:left w:val="none" w:sz="0" w:space="0" w:color="auto"/>
            <w:bottom w:val="none" w:sz="0" w:space="0" w:color="auto"/>
            <w:right w:val="none" w:sz="0" w:space="0" w:color="auto"/>
          </w:divBdr>
        </w:div>
        <w:div w:id="1118331729">
          <w:marLeft w:val="0"/>
          <w:marRight w:val="0"/>
          <w:marTop w:val="0"/>
          <w:marBottom w:val="0"/>
          <w:divBdr>
            <w:top w:val="none" w:sz="0" w:space="0" w:color="auto"/>
            <w:left w:val="none" w:sz="0" w:space="0" w:color="auto"/>
            <w:bottom w:val="none" w:sz="0" w:space="0" w:color="auto"/>
            <w:right w:val="none" w:sz="0" w:space="0" w:color="auto"/>
          </w:divBdr>
        </w:div>
        <w:div w:id="1144008163">
          <w:marLeft w:val="0"/>
          <w:marRight w:val="0"/>
          <w:marTop w:val="0"/>
          <w:marBottom w:val="0"/>
          <w:divBdr>
            <w:top w:val="none" w:sz="0" w:space="0" w:color="auto"/>
            <w:left w:val="none" w:sz="0" w:space="0" w:color="auto"/>
            <w:bottom w:val="none" w:sz="0" w:space="0" w:color="auto"/>
            <w:right w:val="none" w:sz="0" w:space="0" w:color="auto"/>
          </w:divBdr>
        </w:div>
        <w:div w:id="1313095232">
          <w:marLeft w:val="0"/>
          <w:marRight w:val="0"/>
          <w:marTop w:val="0"/>
          <w:marBottom w:val="0"/>
          <w:divBdr>
            <w:top w:val="none" w:sz="0" w:space="0" w:color="auto"/>
            <w:left w:val="none" w:sz="0" w:space="0" w:color="auto"/>
            <w:bottom w:val="none" w:sz="0" w:space="0" w:color="auto"/>
            <w:right w:val="none" w:sz="0" w:space="0" w:color="auto"/>
          </w:divBdr>
        </w:div>
        <w:div w:id="1361392793">
          <w:marLeft w:val="0"/>
          <w:marRight w:val="0"/>
          <w:marTop w:val="0"/>
          <w:marBottom w:val="0"/>
          <w:divBdr>
            <w:top w:val="none" w:sz="0" w:space="0" w:color="auto"/>
            <w:left w:val="none" w:sz="0" w:space="0" w:color="auto"/>
            <w:bottom w:val="none" w:sz="0" w:space="0" w:color="auto"/>
            <w:right w:val="none" w:sz="0" w:space="0" w:color="auto"/>
          </w:divBdr>
        </w:div>
        <w:div w:id="1498376741">
          <w:marLeft w:val="0"/>
          <w:marRight w:val="0"/>
          <w:marTop w:val="0"/>
          <w:marBottom w:val="0"/>
          <w:divBdr>
            <w:top w:val="none" w:sz="0" w:space="0" w:color="auto"/>
            <w:left w:val="none" w:sz="0" w:space="0" w:color="auto"/>
            <w:bottom w:val="none" w:sz="0" w:space="0" w:color="auto"/>
            <w:right w:val="none" w:sz="0" w:space="0" w:color="auto"/>
          </w:divBdr>
        </w:div>
        <w:div w:id="1673027201">
          <w:marLeft w:val="0"/>
          <w:marRight w:val="0"/>
          <w:marTop w:val="0"/>
          <w:marBottom w:val="0"/>
          <w:divBdr>
            <w:top w:val="none" w:sz="0" w:space="0" w:color="auto"/>
            <w:left w:val="none" w:sz="0" w:space="0" w:color="auto"/>
            <w:bottom w:val="none" w:sz="0" w:space="0" w:color="auto"/>
            <w:right w:val="none" w:sz="0" w:space="0" w:color="auto"/>
          </w:divBdr>
        </w:div>
        <w:div w:id="1710450324">
          <w:marLeft w:val="0"/>
          <w:marRight w:val="0"/>
          <w:marTop w:val="0"/>
          <w:marBottom w:val="0"/>
          <w:divBdr>
            <w:top w:val="none" w:sz="0" w:space="0" w:color="auto"/>
            <w:left w:val="none" w:sz="0" w:space="0" w:color="auto"/>
            <w:bottom w:val="none" w:sz="0" w:space="0" w:color="auto"/>
            <w:right w:val="none" w:sz="0" w:space="0" w:color="auto"/>
          </w:divBdr>
        </w:div>
        <w:div w:id="1783724462">
          <w:marLeft w:val="0"/>
          <w:marRight w:val="0"/>
          <w:marTop w:val="0"/>
          <w:marBottom w:val="0"/>
          <w:divBdr>
            <w:top w:val="none" w:sz="0" w:space="0" w:color="auto"/>
            <w:left w:val="none" w:sz="0" w:space="0" w:color="auto"/>
            <w:bottom w:val="none" w:sz="0" w:space="0" w:color="auto"/>
            <w:right w:val="none" w:sz="0" w:space="0" w:color="auto"/>
          </w:divBdr>
        </w:div>
        <w:div w:id="1886604640">
          <w:marLeft w:val="0"/>
          <w:marRight w:val="0"/>
          <w:marTop w:val="0"/>
          <w:marBottom w:val="0"/>
          <w:divBdr>
            <w:top w:val="none" w:sz="0" w:space="0" w:color="auto"/>
            <w:left w:val="none" w:sz="0" w:space="0" w:color="auto"/>
            <w:bottom w:val="none" w:sz="0" w:space="0" w:color="auto"/>
            <w:right w:val="none" w:sz="0" w:space="0" w:color="auto"/>
          </w:divBdr>
        </w:div>
        <w:div w:id="1910655281">
          <w:marLeft w:val="0"/>
          <w:marRight w:val="0"/>
          <w:marTop w:val="0"/>
          <w:marBottom w:val="0"/>
          <w:divBdr>
            <w:top w:val="none" w:sz="0" w:space="0" w:color="auto"/>
            <w:left w:val="none" w:sz="0" w:space="0" w:color="auto"/>
            <w:bottom w:val="none" w:sz="0" w:space="0" w:color="auto"/>
            <w:right w:val="none" w:sz="0" w:space="0" w:color="auto"/>
          </w:divBdr>
        </w:div>
        <w:div w:id="2013607817">
          <w:marLeft w:val="0"/>
          <w:marRight w:val="0"/>
          <w:marTop w:val="0"/>
          <w:marBottom w:val="0"/>
          <w:divBdr>
            <w:top w:val="none" w:sz="0" w:space="0" w:color="auto"/>
            <w:left w:val="none" w:sz="0" w:space="0" w:color="auto"/>
            <w:bottom w:val="none" w:sz="0" w:space="0" w:color="auto"/>
            <w:right w:val="none" w:sz="0" w:space="0" w:color="auto"/>
          </w:divBdr>
        </w:div>
        <w:div w:id="2044593371">
          <w:marLeft w:val="0"/>
          <w:marRight w:val="0"/>
          <w:marTop w:val="0"/>
          <w:marBottom w:val="0"/>
          <w:divBdr>
            <w:top w:val="none" w:sz="0" w:space="0" w:color="auto"/>
            <w:left w:val="none" w:sz="0" w:space="0" w:color="auto"/>
            <w:bottom w:val="none" w:sz="0" w:space="0" w:color="auto"/>
            <w:right w:val="none" w:sz="0" w:space="0" w:color="auto"/>
          </w:divBdr>
        </w:div>
        <w:div w:id="2060012849">
          <w:marLeft w:val="0"/>
          <w:marRight w:val="0"/>
          <w:marTop w:val="0"/>
          <w:marBottom w:val="0"/>
          <w:divBdr>
            <w:top w:val="none" w:sz="0" w:space="0" w:color="auto"/>
            <w:left w:val="none" w:sz="0" w:space="0" w:color="auto"/>
            <w:bottom w:val="none" w:sz="0" w:space="0" w:color="auto"/>
            <w:right w:val="none" w:sz="0" w:space="0" w:color="auto"/>
          </w:divBdr>
        </w:div>
        <w:div w:id="2104062788">
          <w:marLeft w:val="0"/>
          <w:marRight w:val="0"/>
          <w:marTop w:val="0"/>
          <w:marBottom w:val="0"/>
          <w:divBdr>
            <w:top w:val="none" w:sz="0" w:space="0" w:color="auto"/>
            <w:left w:val="none" w:sz="0" w:space="0" w:color="auto"/>
            <w:bottom w:val="none" w:sz="0" w:space="0" w:color="auto"/>
            <w:right w:val="none" w:sz="0" w:space="0" w:color="auto"/>
          </w:divBdr>
        </w:div>
      </w:divsChild>
    </w:div>
    <w:div w:id="1304194659">
      <w:bodyDiv w:val="1"/>
      <w:marLeft w:val="0"/>
      <w:marRight w:val="0"/>
      <w:marTop w:val="0"/>
      <w:marBottom w:val="0"/>
      <w:divBdr>
        <w:top w:val="none" w:sz="0" w:space="0" w:color="auto"/>
        <w:left w:val="none" w:sz="0" w:space="0" w:color="auto"/>
        <w:bottom w:val="none" w:sz="0" w:space="0" w:color="auto"/>
        <w:right w:val="none" w:sz="0" w:space="0" w:color="auto"/>
      </w:divBdr>
    </w:div>
    <w:div w:id="1310017410">
      <w:bodyDiv w:val="1"/>
      <w:marLeft w:val="0"/>
      <w:marRight w:val="0"/>
      <w:marTop w:val="0"/>
      <w:marBottom w:val="0"/>
      <w:divBdr>
        <w:top w:val="none" w:sz="0" w:space="0" w:color="auto"/>
        <w:left w:val="none" w:sz="0" w:space="0" w:color="auto"/>
        <w:bottom w:val="none" w:sz="0" w:space="0" w:color="auto"/>
        <w:right w:val="none" w:sz="0" w:space="0" w:color="auto"/>
      </w:divBdr>
    </w:div>
    <w:div w:id="1370060065">
      <w:bodyDiv w:val="1"/>
      <w:marLeft w:val="0"/>
      <w:marRight w:val="0"/>
      <w:marTop w:val="0"/>
      <w:marBottom w:val="0"/>
      <w:divBdr>
        <w:top w:val="none" w:sz="0" w:space="0" w:color="auto"/>
        <w:left w:val="none" w:sz="0" w:space="0" w:color="auto"/>
        <w:bottom w:val="none" w:sz="0" w:space="0" w:color="auto"/>
        <w:right w:val="none" w:sz="0" w:space="0" w:color="auto"/>
      </w:divBdr>
    </w:div>
    <w:div w:id="1448892329">
      <w:bodyDiv w:val="1"/>
      <w:marLeft w:val="0"/>
      <w:marRight w:val="0"/>
      <w:marTop w:val="0"/>
      <w:marBottom w:val="0"/>
      <w:divBdr>
        <w:top w:val="none" w:sz="0" w:space="0" w:color="auto"/>
        <w:left w:val="none" w:sz="0" w:space="0" w:color="auto"/>
        <w:bottom w:val="none" w:sz="0" w:space="0" w:color="auto"/>
        <w:right w:val="none" w:sz="0" w:space="0" w:color="auto"/>
      </w:divBdr>
    </w:div>
    <w:div w:id="1451780192">
      <w:bodyDiv w:val="1"/>
      <w:marLeft w:val="0"/>
      <w:marRight w:val="0"/>
      <w:marTop w:val="0"/>
      <w:marBottom w:val="0"/>
      <w:divBdr>
        <w:top w:val="none" w:sz="0" w:space="0" w:color="auto"/>
        <w:left w:val="none" w:sz="0" w:space="0" w:color="auto"/>
        <w:bottom w:val="none" w:sz="0" w:space="0" w:color="auto"/>
        <w:right w:val="none" w:sz="0" w:space="0" w:color="auto"/>
      </w:divBdr>
    </w:div>
    <w:div w:id="1491212802">
      <w:bodyDiv w:val="1"/>
      <w:marLeft w:val="0"/>
      <w:marRight w:val="0"/>
      <w:marTop w:val="0"/>
      <w:marBottom w:val="0"/>
      <w:divBdr>
        <w:top w:val="none" w:sz="0" w:space="0" w:color="auto"/>
        <w:left w:val="none" w:sz="0" w:space="0" w:color="auto"/>
        <w:bottom w:val="none" w:sz="0" w:space="0" w:color="auto"/>
        <w:right w:val="none" w:sz="0" w:space="0" w:color="auto"/>
      </w:divBdr>
    </w:div>
    <w:div w:id="1566917990">
      <w:bodyDiv w:val="1"/>
      <w:marLeft w:val="0"/>
      <w:marRight w:val="0"/>
      <w:marTop w:val="0"/>
      <w:marBottom w:val="0"/>
      <w:divBdr>
        <w:top w:val="none" w:sz="0" w:space="0" w:color="auto"/>
        <w:left w:val="none" w:sz="0" w:space="0" w:color="auto"/>
        <w:bottom w:val="none" w:sz="0" w:space="0" w:color="auto"/>
        <w:right w:val="none" w:sz="0" w:space="0" w:color="auto"/>
      </w:divBdr>
    </w:div>
    <w:div w:id="1616448591">
      <w:bodyDiv w:val="1"/>
      <w:marLeft w:val="0"/>
      <w:marRight w:val="0"/>
      <w:marTop w:val="0"/>
      <w:marBottom w:val="0"/>
      <w:divBdr>
        <w:top w:val="none" w:sz="0" w:space="0" w:color="auto"/>
        <w:left w:val="none" w:sz="0" w:space="0" w:color="auto"/>
        <w:bottom w:val="none" w:sz="0" w:space="0" w:color="auto"/>
        <w:right w:val="none" w:sz="0" w:space="0" w:color="auto"/>
      </w:divBdr>
    </w:div>
    <w:div w:id="1651904451">
      <w:bodyDiv w:val="1"/>
      <w:marLeft w:val="0"/>
      <w:marRight w:val="0"/>
      <w:marTop w:val="0"/>
      <w:marBottom w:val="0"/>
      <w:divBdr>
        <w:top w:val="none" w:sz="0" w:space="0" w:color="auto"/>
        <w:left w:val="none" w:sz="0" w:space="0" w:color="auto"/>
        <w:bottom w:val="none" w:sz="0" w:space="0" w:color="auto"/>
        <w:right w:val="none" w:sz="0" w:space="0" w:color="auto"/>
      </w:divBdr>
    </w:div>
    <w:div w:id="1721977965">
      <w:bodyDiv w:val="1"/>
      <w:marLeft w:val="0"/>
      <w:marRight w:val="0"/>
      <w:marTop w:val="0"/>
      <w:marBottom w:val="0"/>
      <w:divBdr>
        <w:top w:val="none" w:sz="0" w:space="0" w:color="auto"/>
        <w:left w:val="none" w:sz="0" w:space="0" w:color="auto"/>
        <w:bottom w:val="none" w:sz="0" w:space="0" w:color="auto"/>
        <w:right w:val="none" w:sz="0" w:space="0" w:color="auto"/>
      </w:divBdr>
    </w:div>
    <w:div w:id="1739129091">
      <w:bodyDiv w:val="1"/>
      <w:marLeft w:val="0"/>
      <w:marRight w:val="0"/>
      <w:marTop w:val="0"/>
      <w:marBottom w:val="0"/>
      <w:divBdr>
        <w:top w:val="none" w:sz="0" w:space="0" w:color="auto"/>
        <w:left w:val="none" w:sz="0" w:space="0" w:color="auto"/>
        <w:bottom w:val="none" w:sz="0" w:space="0" w:color="auto"/>
        <w:right w:val="none" w:sz="0" w:space="0" w:color="auto"/>
      </w:divBdr>
    </w:div>
    <w:div w:id="1759716664">
      <w:bodyDiv w:val="1"/>
      <w:marLeft w:val="0"/>
      <w:marRight w:val="0"/>
      <w:marTop w:val="0"/>
      <w:marBottom w:val="0"/>
      <w:divBdr>
        <w:top w:val="none" w:sz="0" w:space="0" w:color="auto"/>
        <w:left w:val="none" w:sz="0" w:space="0" w:color="auto"/>
        <w:bottom w:val="none" w:sz="0" w:space="0" w:color="auto"/>
        <w:right w:val="none" w:sz="0" w:space="0" w:color="auto"/>
      </w:divBdr>
    </w:div>
    <w:div w:id="1812360419">
      <w:bodyDiv w:val="1"/>
      <w:marLeft w:val="0"/>
      <w:marRight w:val="0"/>
      <w:marTop w:val="0"/>
      <w:marBottom w:val="0"/>
      <w:divBdr>
        <w:top w:val="none" w:sz="0" w:space="0" w:color="auto"/>
        <w:left w:val="none" w:sz="0" w:space="0" w:color="auto"/>
        <w:bottom w:val="none" w:sz="0" w:space="0" w:color="auto"/>
        <w:right w:val="none" w:sz="0" w:space="0" w:color="auto"/>
      </w:divBdr>
    </w:div>
    <w:div w:id="1929996141">
      <w:bodyDiv w:val="1"/>
      <w:marLeft w:val="0"/>
      <w:marRight w:val="0"/>
      <w:marTop w:val="0"/>
      <w:marBottom w:val="0"/>
      <w:divBdr>
        <w:top w:val="none" w:sz="0" w:space="0" w:color="auto"/>
        <w:left w:val="none" w:sz="0" w:space="0" w:color="auto"/>
        <w:bottom w:val="none" w:sz="0" w:space="0" w:color="auto"/>
        <w:right w:val="none" w:sz="0" w:space="0" w:color="auto"/>
      </w:divBdr>
    </w:div>
    <w:div w:id="1987004049">
      <w:bodyDiv w:val="1"/>
      <w:marLeft w:val="0"/>
      <w:marRight w:val="0"/>
      <w:marTop w:val="0"/>
      <w:marBottom w:val="0"/>
      <w:divBdr>
        <w:top w:val="none" w:sz="0" w:space="0" w:color="auto"/>
        <w:left w:val="none" w:sz="0" w:space="0" w:color="auto"/>
        <w:bottom w:val="none" w:sz="0" w:space="0" w:color="auto"/>
        <w:right w:val="none" w:sz="0" w:space="0" w:color="auto"/>
      </w:divBdr>
    </w:div>
    <w:div w:id="2035686780">
      <w:bodyDiv w:val="1"/>
      <w:marLeft w:val="0"/>
      <w:marRight w:val="0"/>
      <w:marTop w:val="0"/>
      <w:marBottom w:val="0"/>
      <w:divBdr>
        <w:top w:val="none" w:sz="0" w:space="0" w:color="auto"/>
        <w:left w:val="none" w:sz="0" w:space="0" w:color="auto"/>
        <w:bottom w:val="none" w:sz="0" w:space="0" w:color="auto"/>
        <w:right w:val="none" w:sz="0" w:space="0" w:color="auto"/>
      </w:divBdr>
    </w:div>
    <w:div w:id="2037345954">
      <w:bodyDiv w:val="1"/>
      <w:marLeft w:val="0"/>
      <w:marRight w:val="0"/>
      <w:marTop w:val="0"/>
      <w:marBottom w:val="0"/>
      <w:divBdr>
        <w:top w:val="none" w:sz="0" w:space="0" w:color="auto"/>
        <w:left w:val="none" w:sz="0" w:space="0" w:color="auto"/>
        <w:bottom w:val="none" w:sz="0" w:space="0" w:color="auto"/>
        <w:right w:val="none" w:sz="0" w:space="0" w:color="auto"/>
      </w:divBdr>
    </w:div>
    <w:div w:id="2083093692">
      <w:bodyDiv w:val="1"/>
      <w:marLeft w:val="0"/>
      <w:marRight w:val="0"/>
      <w:marTop w:val="0"/>
      <w:marBottom w:val="0"/>
      <w:divBdr>
        <w:top w:val="none" w:sz="0" w:space="0" w:color="auto"/>
        <w:left w:val="none" w:sz="0" w:space="0" w:color="auto"/>
        <w:bottom w:val="none" w:sz="0" w:space="0" w:color="auto"/>
        <w:right w:val="none" w:sz="0" w:space="0" w:color="auto"/>
      </w:divBdr>
    </w:div>
    <w:div w:id="208660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8DA19-06E4-7943-9FB9-8B7E10ADE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59</Pages>
  <Words>16769</Words>
  <Characters>95589</Characters>
  <Application>Microsoft Office Word</Application>
  <DocSecurity>0</DocSecurity>
  <Lines>796</Lines>
  <Paragraphs>224</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112134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Microsoft Office User</cp:lastModifiedBy>
  <cp:revision>51</cp:revision>
  <dcterms:created xsi:type="dcterms:W3CDTF">2019-10-24T20:22:00Z</dcterms:created>
  <dcterms:modified xsi:type="dcterms:W3CDTF">2019-10-30T10:49:00Z</dcterms:modified>
</cp:coreProperties>
</file>