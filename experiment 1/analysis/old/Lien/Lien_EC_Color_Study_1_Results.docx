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8583B6" w14:textId="77777777" w:rsidR="00F2694F" w:rsidRDefault="00F2694F" w:rsidP="00892B2D">
      <w:pPr>
        <w:spacing w:line="36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General Information</w:t>
      </w:r>
    </w:p>
    <w:p w14:paraId="651ABEAC" w14:textId="77777777" w:rsidR="00F2694F" w:rsidRDefault="00F2694F" w:rsidP="00892B2D">
      <w:pPr>
        <w:pStyle w:val="ListParagraph"/>
        <w:numPr>
          <w:ilvl w:val="0"/>
          <w:numId w:val="3"/>
        </w:numPr>
        <w:spacing w:after="160" w:line="360" w:lineRule="auto"/>
        <w:contextualSpacing w:val="0"/>
        <w:rPr>
          <w:rFonts w:ascii="Times New Roman" w:hAnsi="Times New Roman" w:cs="Times New Roman"/>
          <w:sz w:val="24"/>
          <w:szCs w:val="24"/>
          <w:lang w:val="en-US"/>
        </w:rPr>
      </w:pPr>
      <w:r>
        <w:rPr>
          <w:rFonts w:ascii="Times New Roman" w:hAnsi="Times New Roman" w:cs="Times New Roman"/>
          <w:sz w:val="24"/>
          <w:szCs w:val="24"/>
          <w:lang w:val="en-US"/>
        </w:rPr>
        <w:t>H</w:t>
      </w:r>
      <w:r w:rsidRPr="00406587">
        <w:rPr>
          <w:rFonts w:ascii="Times New Roman" w:hAnsi="Times New Roman" w:cs="Times New Roman"/>
          <w:sz w:val="24"/>
          <w:szCs w:val="24"/>
          <w:lang w:val="en-US"/>
        </w:rPr>
        <w:t xml:space="preserve">umans are exposed to a learning history that transforms them into ‘symbolic beings’ (e.g., Hughes, De </w:t>
      </w:r>
      <w:proofErr w:type="spellStart"/>
      <w:r w:rsidRPr="00406587">
        <w:rPr>
          <w:rFonts w:ascii="Times New Roman" w:hAnsi="Times New Roman" w:cs="Times New Roman"/>
          <w:sz w:val="24"/>
          <w:szCs w:val="24"/>
          <w:lang w:val="en-US"/>
        </w:rPr>
        <w:t>Houwer</w:t>
      </w:r>
      <w:proofErr w:type="spellEnd"/>
      <w:r w:rsidRPr="00406587">
        <w:rPr>
          <w:rFonts w:ascii="Times New Roman" w:hAnsi="Times New Roman" w:cs="Times New Roman"/>
          <w:sz w:val="24"/>
          <w:szCs w:val="24"/>
          <w:lang w:val="en-US"/>
        </w:rPr>
        <w:t>, &amp; Barnes-Holmes, 2016)</w:t>
      </w:r>
      <w:r>
        <w:rPr>
          <w:rFonts w:ascii="Times New Roman" w:hAnsi="Times New Roman" w:cs="Times New Roman"/>
          <w:sz w:val="24"/>
          <w:szCs w:val="24"/>
          <w:lang w:val="en-US"/>
        </w:rPr>
        <w:t>.</w:t>
      </w:r>
    </w:p>
    <w:p w14:paraId="4E11B95B" w14:textId="77777777" w:rsidR="00F2694F" w:rsidRPr="00B61734" w:rsidRDefault="00F2694F" w:rsidP="00892B2D">
      <w:pPr>
        <w:pStyle w:val="ListParagraph"/>
        <w:numPr>
          <w:ilvl w:val="0"/>
          <w:numId w:val="3"/>
        </w:numPr>
        <w:spacing w:after="160" w:line="360" w:lineRule="auto"/>
        <w:contextualSpacing w:val="0"/>
        <w:rPr>
          <w:rFonts w:ascii="Times New Roman" w:hAnsi="Times New Roman" w:cs="Times New Roman"/>
          <w:sz w:val="24"/>
          <w:szCs w:val="24"/>
          <w:lang w:val="en-US"/>
        </w:rPr>
      </w:pPr>
      <w:r w:rsidRPr="00B61734">
        <w:rPr>
          <w:rFonts w:ascii="Times New Roman" w:hAnsi="Times New Roman" w:cs="Times New Roman"/>
          <w:sz w:val="24"/>
          <w:szCs w:val="24"/>
          <w:lang w:val="en-US"/>
        </w:rPr>
        <w:t xml:space="preserve">For these organisms any cue in the environment, proximal or distal, can serve as a ‘symbol’ or be imbued with symbolic meaning (e.g., De </w:t>
      </w:r>
      <w:proofErr w:type="spellStart"/>
      <w:r w:rsidRPr="00B61734">
        <w:rPr>
          <w:rFonts w:ascii="Times New Roman" w:hAnsi="Times New Roman" w:cs="Times New Roman"/>
          <w:sz w:val="24"/>
          <w:szCs w:val="24"/>
          <w:lang w:val="en-US"/>
        </w:rPr>
        <w:t>Houwer</w:t>
      </w:r>
      <w:proofErr w:type="spellEnd"/>
      <w:r w:rsidRPr="00B61734">
        <w:rPr>
          <w:rFonts w:ascii="Times New Roman" w:hAnsi="Times New Roman" w:cs="Times New Roman"/>
          <w:sz w:val="24"/>
          <w:szCs w:val="24"/>
          <w:lang w:val="en-US"/>
        </w:rPr>
        <w:t xml:space="preserve"> &amp; Hughes, 2016). Thus the topographical barrier between words and regularities melts away. Pairings, actions, or frequency can all function as symbols or contextual cues.</w:t>
      </w:r>
    </w:p>
    <w:p w14:paraId="1900AEFA" w14:textId="77777777" w:rsidR="00F2694F" w:rsidRDefault="00F2694F" w:rsidP="00892B2D">
      <w:pPr>
        <w:pStyle w:val="ListParagraph"/>
        <w:numPr>
          <w:ilvl w:val="0"/>
          <w:numId w:val="3"/>
        </w:numPr>
        <w:spacing w:after="160" w:line="360" w:lineRule="auto"/>
        <w:contextualSpacing w:val="0"/>
        <w:rPr>
          <w:rFonts w:ascii="Times New Roman" w:hAnsi="Times New Roman" w:cs="Times New Roman"/>
          <w:sz w:val="24"/>
          <w:szCs w:val="24"/>
          <w:lang w:val="en-US"/>
        </w:rPr>
      </w:pPr>
      <w:r>
        <w:rPr>
          <w:rFonts w:ascii="Times New Roman" w:hAnsi="Times New Roman" w:cs="Times New Roman"/>
          <w:sz w:val="24"/>
          <w:szCs w:val="24"/>
          <w:lang w:val="en-US"/>
        </w:rPr>
        <w:t>A</w:t>
      </w:r>
      <w:r w:rsidRPr="00B61734">
        <w:rPr>
          <w:rFonts w:ascii="Times New Roman" w:hAnsi="Times New Roman" w:cs="Times New Roman"/>
          <w:sz w:val="24"/>
          <w:szCs w:val="24"/>
          <w:lang w:val="en-US"/>
        </w:rPr>
        <w:t xml:space="preserve">ny common feature shared by stimuli can function as a symbol indicating that those stimuli are equivalent/similar to one another, and as a result, a transfer of valence may take place from one stimulus to another. </w:t>
      </w:r>
    </w:p>
    <w:p w14:paraId="4A457B45" w14:textId="77777777" w:rsidR="00F2694F" w:rsidRPr="00FA4FDE" w:rsidRDefault="00F2694F" w:rsidP="00892B2D">
      <w:pPr>
        <w:pStyle w:val="ListParagraph"/>
        <w:numPr>
          <w:ilvl w:val="0"/>
          <w:numId w:val="3"/>
        </w:numPr>
        <w:spacing w:after="160" w:line="360" w:lineRule="auto"/>
        <w:contextualSpacing w:val="0"/>
        <w:rPr>
          <w:rFonts w:ascii="Times New Roman" w:hAnsi="Times New Roman" w:cs="Times New Roman"/>
          <w:sz w:val="24"/>
          <w:szCs w:val="24"/>
          <w:lang w:val="en-US"/>
        </w:rPr>
      </w:pPr>
      <w:r w:rsidRPr="00B61734">
        <w:rPr>
          <w:rFonts w:ascii="Times New Roman" w:hAnsi="Times New Roman" w:cs="Times New Roman"/>
          <w:sz w:val="24"/>
          <w:szCs w:val="24"/>
          <w:lang w:val="en-US"/>
        </w:rPr>
        <w:t xml:space="preserve">In most EC studies the common feature is </w:t>
      </w:r>
      <w:r w:rsidRPr="00B61734">
        <w:rPr>
          <w:rFonts w:ascii="Times New Roman" w:hAnsi="Times New Roman" w:cs="Times New Roman"/>
          <w:i/>
          <w:sz w:val="24"/>
          <w:szCs w:val="24"/>
          <w:lang w:val="en-US"/>
        </w:rPr>
        <w:t>contiguity</w:t>
      </w:r>
      <w:r w:rsidRPr="00B61734">
        <w:rPr>
          <w:rFonts w:ascii="Times New Roman" w:hAnsi="Times New Roman" w:cs="Times New Roman"/>
          <w:sz w:val="24"/>
          <w:szCs w:val="24"/>
          <w:lang w:val="en-US"/>
        </w:rPr>
        <w:t xml:space="preserve">: the CS and US are similar with regard to their </w:t>
      </w:r>
      <w:proofErr w:type="spellStart"/>
      <w:r w:rsidRPr="00B61734">
        <w:rPr>
          <w:rFonts w:ascii="Times New Roman" w:hAnsi="Times New Roman" w:cs="Times New Roman"/>
          <w:sz w:val="24"/>
          <w:szCs w:val="24"/>
          <w:lang w:val="en-US"/>
        </w:rPr>
        <w:t>spatio</w:t>
      </w:r>
      <w:proofErr w:type="spellEnd"/>
      <w:r w:rsidRPr="00B61734">
        <w:rPr>
          <w:rFonts w:ascii="Times New Roman" w:hAnsi="Times New Roman" w:cs="Times New Roman"/>
          <w:sz w:val="24"/>
          <w:szCs w:val="24"/>
          <w:lang w:val="en-US"/>
        </w:rPr>
        <w:t>-temporal properties.</w:t>
      </w:r>
      <w:r>
        <w:rPr>
          <w:rFonts w:ascii="Times New Roman" w:hAnsi="Times New Roman" w:cs="Times New Roman"/>
          <w:sz w:val="24"/>
          <w:szCs w:val="24"/>
          <w:lang w:val="en-US"/>
        </w:rPr>
        <w:t xml:space="preserve"> However</w:t>
      </w:r>
      <w:r w:rsidRPr="00FA4FDE">
        <w:rPr>
          <w:rFonts w:ascii="Times New Roman" w:hAnsi="Times New Roman" w:cs="Times New Roman"/>
          <w:sz w:val="24"/>
          <w:szCs w:val="24"/>
          <w:lang w:val="en-US"/>
        </w:rPr>
        <w:t xml:space="preserve"> – </w:t>
      </w:r>
      <w:r w:rsidRPr="00FA4FDE">
        <w:rPr>
          <w:rFonts w:ascii="Times New Roman" w:hAnsi="Times New Roman" w:cs="Times New Roman"/>
          <w:i/>
          <w:sz w:val="24"/>
          <w:szCs w:val="24"/>
          <w:lang w:val="en-US"/>
        </w:rPr>
        <w:t>in principle</w:t>
      </w:r>
      <w:r w:rsidRPr="00FA4FDE">
        <w:rPr>
          <w:rFonts w:ascii="Times New Roman" w:hAnsi="Times New Roman" w:cs="Times New Roman"/>
          <w:sz w:val="24"/>
          <w:szCs w:val="24"/>
          <w:lang w:val="en-US"/>
        </w:rPr>
        <w:t xml:space="preserve"> – any common feature may be enough for people to treat the stimuli as equivalent. </w:t>
      </w:r>
    </w:p>
    <w:p w14:paraId="6696E6B9" w14:textId="77777777" w:rsidR="00F2694F" w:rsidRDefault="00F2694F" w:rsidP="00892B2D">
      <w:pPr>
        <w:pStyle w:val="ListParagraph"/>
        <w:numPr>
          <w:ilvl w:val="0"/>
          <w:numId w:val="3"/>
        </w:numPr>
        <w:spacing w:after="160" w:line="360" w:lineRule="auto"/>
        <w:contextualSpacing w:val="0"/>
        <w:rPr>
          <w:rFonts w:ascii="Times New Roman" w:hAnsi="Times New Roman" w:cs="Times New Roman"/>
          <w:sz w:val="24"/>
          <w:szCs w:val="24"/>
          <w:lang w:val="en-US"/>
        </w:rPr>
      </w:pPr>
      <w:r>
        <w:rPr>
          <w:rFonts w:ascii="Times New Roman" w:hAnsi="Times New Roman" w:cs="Times New Roman"/>
          <w:sz w:val="24"/>
          <w:szCs w:val="24"/>
          <w:lang w:val="en-US"/>
        </w:rPr>
        <w:t xml:space="preserve">We will explore this idea using </w:t>
      </w:r>
      <w:r>
        <w:rPr>
          <w:rFonts w:ascii="Times New Roman" w:hAnsi="Times New Roman" w:cs="Times New Roman"/>
          <w:i/>
          <w:sz w:val="24"/>
          <w:szCs w:val="24"/>
          <w:lang w:val="en-US"/>
        </w:rPr>
        <w:t>color</w:t>
      </w:r>
      <w:r>
        <w:rPr>
          <w:rFonts w:ascii="Times New Roman" w:hAnsi="Times New Roman" w:cs="Times New Roman"/>
          <w:sz w:val="24"/>
          <w:szCs w:val="24"/>
          <w:lang w:val="en-US"/>
        </w:rPr>
        <w:t xml:space="preserve"> as a common feature. Within the same learning procedure, CSs and USs are presented in either same or different colors.</w:t>
      </w:r>
    </w:p>
    <w:p w14:paraId="07DA9B53" w14:textId="461E2D2F" w:rsidR="00F2694F" w:rsidRDefault="00F2694F" w:rsidP="00892B2D">
      <w:pPr>
        <w:spacing w:line="360" w:lineRule="auto"/>
        <w:jc w:val="center"/>
        <w:rPr>
          <w:rFonts w:ascii="Times New Roman" w:hAnsi="Times New Roman" w:cs="Times New Roman"/>
          <w:b/>
          <w:sz w:val="24"/>
          <w:szCs w:val="24"/>
          <w:lang w:val="en-US"/>
        </w:rPr>
      </w:pPr>
      <w:r>
        <w:rPr>
          <w:rFonts w:ascii="Times New Roman" w:hAnsi="Times New Roman" w:cs="Times New Roman"/>
          <w:sz w:val="24"/>
          <w:szCs w:val="24"/>
          <w:lang w:val="en-US"/>
        </w:rPr>
        <w:t>We assume that CSs and USs that share a common color will produce larger EC effects than those that are presented in different colors.</w:t>
      </w:r>
    </w:p>
    <w:p w14:paraId="2B81BA54" w14:textId="7942844E" w:rsidR="00273264" w:rsidRPr="00321276" w:rsidRDefault="00273264" w:rsidP="00892B2D">
      <w:pPr>
        <w:spacing w:line="360" w:lineRule="auto"/>
        <w:jc w:val="center"/>
        <w:rPr>
          <w:rFonts w:ascii="Times New Roman" w:hAnsi="Times New Roman" w:cs="Times New Roman"/>
          <w:b/>
          <w:sz w:val="24"/>
          <w:szCs w:val="24"/>
          <w:lang w:val="en-US"/>
        </w:rPr>
      </w:pPr>
      <w:r w:rsidRPr="00321276">
        <w:rPr>
          <w:rFonts w:ascii="Times New Roman" w:hAnsi="Times New Roman" w:cs="Times New Roman"/>
          <w:b/>
          <w:sz w:val="24"/>
          <w:szCs w:val="24"/>
          <w:lang w:val="en-US"/>
        </w:rPr>
        <w:t>Design</w:t>
      </w:r>
      <w:r>
        <w:rPr>
          <w:rFonts w:ascii="Times New Roman" w:hAnsi="Times New Roman" w:cs="Times New Roman"/>
          <w:b/>
          <w:sz w:val="24"/>
          <w:szCs w:val="24"/>
          <w:lang w:val="en-US"/>
        </w:rPr>
        <w:t xml:space="preserve"> of the Experiment</w:t>
      </w:r>
    </w:p>
    <w:p w14:paraId="2AD5E403" w14:textId="77777777" w:rsidR="00273264" w:rsidRPr="00321276" w:rsidRDefault="00273264" w:rsidP="00892B2D">
      <w:p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Between</w:t>
      </w:r>
      <w:r w:rsidRPr="00321276">
        <w:rPr>
          <w:rFonts w:ascii="Times New Roman" w:hAnsi="Times New Roman" w:cs="Times New Roman"/>
          <w:b/>
          <w:sz w:val="24"/>
          <w:szCs w:val="24"/>
          <w:lang w:val="en-US"/>
        </w:rPr>
        <w:t xml:space="preserve">-subjects design: </w:t>
      </w:r>
    </w:p>
    <w:p w14:paraId="6A99031B" w14:textId="4162BAB8" w:rsidR="00273264" w:rsidRDefault="00273264" w:rsidP="00892B2D">
      <w:pPr>
        <w:spacing w:line="360" w:lineRule="auto"/>
        <w:rPr>
          <w:rFonts w:ascii="Times New Roman" w:hAnsi="Times New Roman" w:cs="Times New Roman"/>
          <w:sz w:val="24"/>
          <w:szCs w:val="24"/>
          <w:lang w:val="en-US"/>
        </w:rPr>
      </w:pPr>
      <w:r w:rsidRPr="005E4B9F">
        <w:rPr>
          <w:rFonts w:ascii="Times New Roman" w:hAnsi="Times New Roman" w:cs="Times New Roman"/>
          <w:b/>
          <w:sz w:val="24"/>
          <w:szCs w:val="24"/>
          <w:lang w:val="en-US"/>
        </w:rPr>
        <w:t>Design</w:t>
      </w:r>
      <w:r w:rsidRPr="005E4B9F">
        <w:rPr>
          <w:rFonts w:ascii="Times New Roman" w:hAnsi="Times New Roman" w:cs="Times New Roman"/>
          <w:sz w:val="24"/>
          <w:szCs w:val="24"/>
          <w:lang w:val="en-US"/>
        </w:rPr>
        <w:t xml:space="preserve">: </w:t>
      </w:r>
      <w:r>
        <w:rPr>
          <w:rFonts w:ascii="Times New Roman" w:hAnsi="Times New Roman" w:cs="Times New Roman"/>
          <w:sz w:val="24"/>
          <w:szCs w:val="24"/>
          <w:lang w:val="en-US"/>
        </w:rPr>
        <w:t>2</w:t>
      </w:r>
      <w:r w:rsidRPr="005E4B9F">
        <w:rPr>
          <w:rFonts w:ascii="Times New Roman" w:hAnsi="Times New Roman" w:cs="Times New Roman"/>
          <w:sz w:val="24"/>
          <w:szCs w:val="24"/>
          <w:lang w:val="en-US"/>
        </w:rPr>
        <w:t xml:space="preserve"> (</w:t>
      </w:r>
      <w:r w:rsidR="00BD2D5F" w:rsidRPr="00BD2D5F">
        <w:rPr>
          <w:rFonts w:ascii="Times New Roman" w:hAnsi="Times New Roman" w:cs="Times New Roman"/>
          <w:i/>
          <w:sz w:val="24"/>
          <w:szCs w:val="24"/>
          <w:lang w:val="en-US"/>
        </w:rPr>
        <w:t>CS-US color matching:</w:t>
      </w:r>
      <w:r w:rsidR="00BD2D5F">
        <w:rPr>
          <w:rFonts w:ascii="Times New Roman" w:hAnsi="Times New Roman" w:cs="Times New Roman"/>
          <w:sz w:val="24"/>
          <w:szCs w:val="24"/>
          <w:lang w:val="en-US"/>
        </w:rPr>
        <w:t xml:space="preserve"> </w:t>
      </w:r>
      <w:r w:rsidR="003F33BD" w:rsidRPr="00BD2D5F">
        <w:rPr>
          <w:rFonts w:ascii="Times New Roman" w:hAnsi="Times New Roman" w:cs="Times New Roman"/>
          <w:sz w:val="24"/>
          <w:szCs w:val="24"/>
          <w:lang w:val="en-US"/>
        </w:rPr>
        <w:t>CS1[CS2] matching positive[negative]USs vs. CS2[CS1] matching positive[negative]USs</w:t>
      </w:r>
      <w:r w:rsidRPr="005E4B9F">
        <w:rPr>
          <w:rFonts w:ascii="Times New Roman" w:hAnsi="Times New Roman" w:cs="Times New Roman"/>
          <w:sz w:val="24"/>
          <w:szCs w:val="24"/>
          <w:lang w:val="en-US"/>
        </w:rPr>
        <w:t xml:space="preserve">) </w:t>
      </w:r>
      <w:r w:rsidR="003F33BD">
        <w:rPr>
          <w:rFonts w:ascii="Times New Roman" w:hAnsi="Times New Roman" w:cs="Times New Roman"/>
          <w:sz w:val="24"/>
          <w:szCs w:val="24"/>
          <w:lang w:val="en-US"/>
        </w:rPr>
        <w:t>between</w:t>
      </w:r>
      <w:r>
        <w:rPr>
          <w:rFonts w:ascii="Times New Roman" w:hAnsi="Times New Roman" w:cs="Times New Roman"/>
          <w:sz w:val="24"/>
          <w:szCs w:val="24"/>
          <w:lang w:val="en-US"/>
        </w:rPr>
        <w:t xml:space="preserve"> subject</w:t>
      </w:r>
      <w:r w:rsidRPr="005E4B9F">
        <w:rPr>
          <w:rFonts w:ascii="Times New Roman" w:hAnsi="Times New Roman" w:cs="Times New Roman"/>
          <w:sz w:val="24"/>
          <w:szCs w:val="24"/>
          <w:lang w:val="en-US"/>
        </w:rPr>
        <w:t xml:space="preserve"> design</w:t>
      </w:r>
      <w:r>
        <w:rPr>
          <w:rFonts w:ascii="Times New Roman" w:hAnsi="Times New Roman" w:cs="Times New Roman"/>
          <w:sz w:val="24"/>
          <w:szCs w:val="24"/>
          <w:lang w:val="en-US"/>
        </w:rPr>
        <w:t>. Method factors varied between participants:</w:t>
      </w:r>
    </w:p>
    <w:p w14:paraId="0B190F9C" w14:textId="36C24888" w:rsidR="00273264" w:rsidRDefault="004F171E" w:rsidP="00892B2D">
      <w:pPr>
        <w:pStyle w:val="ListParagraph"/>
        <w:numPr>
          <w:ilvl w:val="2"/>
          <w:numId w:val="2"/>
        </w:numPr>
        <w:spacing w:after="160" w:line="360" w:lineRule="auto"/>
        <w:ind w:left="851" w:hanging="142"/>
        <w:rPr>
          <w:rFonts w:ascii="Times New Roman" w:hAnsi="Times New Roman" w:cs="Times New Roman"/>
          <w:sz w:val="24"/>
          <w:szCs w:val="24"/>
          <w:lang w:val="en-US"/>
        </w:rPr>
      </w:pPr>
      <w:r w:rsidRPr="004F171E">
        <w:rPr>
          <w:rFonts w:ascii="Times New Roman" w:hAnsi="Times New Roman" w:cs="Times New Roman"/>
          <w:i/>
          <w:sz w:val="24"/>
          <w:szCs w:val="24"/>
          <w:lang w:val="en-US"/>
        </w:rPr>
        <w:t>Stimulus assignment</w:t>
      </w:r>
      <w:r>
        <w:rPr>
          <w:rFonts w:ascii="Times New Roman" w:hAnsi="Times New Roman" w:cs="Times New Roman"/>
          <w:sz w:val="24"/>
          <w:szCs w:val="24"/>
          <w:lang w:val="en-US"/>
        </w:rPr>
        <w:t xml:space="preserve">: </w:t>
      </w:r>
      <w:r w:rsidR="00273264">
        <w:rPr>
          <w:rFonts w:ascii="Times New Roman" w:hAnsi="Times New Roman" w:cs="Times New Roman"/>
          <w:sz w:val="24"/>
          <w:szCs w:val="24"/>
          <w:lang w:val="en-US"/>
        </w:rPr>
        <w:t xml:space="preserve">CS1/CS2 identity </w:t>
      </w:r>
      <w:r>
        <w:rPr>
          <w:rFonts w:ascii="Times New Roman" w:hAnsi="Times New Roman" w:cs="Times New Roman"/>
          <w:sz w:val="24"/>
          <w:szCs w:val="24"/>
          <w:lang w:val="en-US"/>
        </w:rPr>
        <w:t>assigned to same color as positive/negative</w:t>
      </w:r>
      <w:r w:rsidDel="004F171E">
        <w:rPr>
          <w:rFonts w:ascii="Times New Roman" w:hAnsi="Times New Roman" w:cs="Times New Roman"/>
          <w:sz w:val="24"/>
          <w:szCs w:val="24"/>
          <w:lang w:val="en-US"/>
        </w:rPr>
        <w:t xml:space="preserve"> </w:t>
      </w:r>
      <w:r>
        <w:rPr>
          <w:rFonts w:ascii="Times New Roman" w:hAnsi="Times New Roman" w:cs="Times New Roman"/>
          <w:sz w:val="24"/>
          <w:szCs w:val="24"/>
          <w:lang w:val="en-US"/>
        </w:rPr>
        <w:t>words</w:t>
      </w:r>
      <w:r w:rsidR="00273264">
        <w:rPr>
          <w:rFonts w:ascii="Times New Roman" w:hAnsi="Times New Roman" w:cs="Times New Roman"/>
          <w:sz w:val="24"/>
          <w:szCs w:val="24"/>
          <w:lang w:val="en-US"/>
        </w:rPr>
        <w:t xml:space="preserve"> </w:t>
      </w:r>
    </w:p>
    <w:p w14:paraId="56655A7A" w14:textId="23E50F9F" w:rsidR="00BA32BA" w:rsidRDefault="00BA32BA" w:rsidP="00892B2D">
      <w:pPr>
        <w:pStyle w:val="ListParagraph"/>
        <w:numPr>
          <w:ilvl w:val="2"/>
          <w:numId w:val="2"/>
        </w:numPr>
        <w:spacing w:after="160" w:line="360" w:lineRule="auto"/>
        <w:ind w:left="851" w:hanging="142"/>
        <w:rPr>
          <w:rFonts w:ascii="Times New Roman" w:hAnsi="Times New Roman" w:cs="Times New Roman"/>
          <w:sz w:val="24"/>
          <w:szCs w:val="24"/>
          <w:lang w:val="en-US"/>
        </w:rPr>
      </w:pPr>
      <w:r>
        <w:rPr>
          <w:rFonts w:ascii="Times New Roman" w:hAnsi="Times New Roman" w:cs="Times New Roman"/>
          <w:i/>
          <w:sz w:val="24"/>
          <w:szCs w:val="24"/>
          <w:lang w:val="en-US"/>
        </w:rPr>
        <w:t>US identity</w:t>
      </w:r>
      <w:r w:rsidRPr="00BA32BA">
        <w:rPr>
          <w:rFonts w:ascii="Times New Roman" w:hAnsi="Times New Roman" w:cs="Times New Roman"/>
          <w:sz w:val="24"/>
          <w:szCs w:val="24"/>
          <w:lang w:val="en-US"/>
        </w:rPr>
        <w:t>:</w:t>
      </w:r>
      <w:r>
        <w:rPr>
          <w:rFonts w:ascii="Times New Roman" w:hAnsi="Times New Roman" w:cs="Times New Roman"/>
          <w:sz w:val="24"/>
          <w:szCs w:val="24"/>
          <w:lang w:val="en-US"/>
        </w:rPr>
        <w:t xml:space="preserve"> set1 vs. set2 of positive and negative USs presented in CS1[CS2] trials.</w:t>
      </w:r>
    </w:p>
    <w:p w14:paraId="386A1F8C" w14:textId="44A935C3" w:rsidR="00273264" w:rsidRDefault="00273264" w:rsidP="00892B2D">
      <w:pPr>
        <w:pStyle w:val="ListParagraph"/>
        <w:numPr>
          <w:ilvl w:val="2"/>
          <w:numId w:val="2"/>
        </w:numPr>
        <w:spacing w:after="160" w:line="360" w:lineRule="auto"/>
        <w:ind w:left="851" w:hanging="142"/>
        <w:rPr>
          <w:rFonts w:ascii="Times New Roman" w:hAnsi="Times New Roman" w:cs="Times New Roman"/>
          <w:sz w:val="24"/>
          <w:szCs w:val="24"/>
          <w:lang w:val="en-US"/>
        </w:rPr>
      </w:pPr>
      <w:r w:rsidRPr="004F171E">
        <w:rPr>
          <w:rFonts w:ascii="Times New Roman" w:hAnsi="Times New Roman" w:cs="Times New Roman"/>
          <w:i/>
          <w:sz w:val="24"/>
          <w:szCs w:val="24"/>
          <w:lang w:val="en-US"/>
        </w:rPr>
        <w:t>Order of measures</w:t>
      </w:r>
      <w:r w:rsidR="004F171E">
        <w:rPr>
          <w:rFonts w:ascii="Times New Roman" w:hAnsi="Times New Roman" w:cs="Times New Roman"/>
          <w:sz w:val="24"/>
          <w:szCs w:val="24"/>
          <w:lang w:val="en-US"/>
        </w:rPr>
        <w:t xml:space="preserve">: </w:t>
      </w:r>
      <w:r w:rsidRPr="0063677A">
        <w:rPr>
          <w:rFonts w:ascii="Times New Roman" w:hAnsi="Times New Roman" w:cs="Times New Roman"/>
          <w:sz w:val="24"/>
          <w:szCs w:val="24"/>
          <w:lang w:val="en-US"/>
        </w:rPr>
        <w:t xml:space="preserve">IAT </w:t>
      </w:r>
      <w:r w:rsidR="004F171E">
        <w:rPr>
          <w:rFonts w:ascii="Times New Roman" w:hAnsi="Times New Roman" w:cs="Times New Roman"/>
          <w:sz w:val="24"/>
          <w:szCs w:val="24"/>
          <w:lang w:val="en-US"/>
        </w:rPr>
        <w:t xml:space="preserve">first </w:t>
      </w:r>
      <w:r w:rsidRPr="0063677A">
        <w:rPr>
          <w:rFonts w:ascii="Times New Roman" w:hAnsi="Times New Roman" w:cs="Times New Roman"/>
          <w:sz w:val="24"/>
          <w:szCs w:val="24"/>
          <w:lang w:val="en-US"/>
        </w:rPr>
        <w:t>vs. after</w:t>
      </w:r>
      <w:r w:rsidR="00AD79EF">
        <w:rPr>
          <w:rFonts w:ascii="Times New Roman" w:hAnsi="Times New Roman" w:cs="Times New Roman"/>
          <w:sz w:val="24"/>
          <w:szCs w:val="24"/>
          <w:lang w:val="en-US"/>
        </w:rPr>
        <w:t xml:space="preserve"> self-reports</w:t>
      </w:r>
    </w:p>
    <w:p w14:paraId="5A491E24" w14:textId="31FD6B68" w:rsidR="00ED20B6" w:rsidRPr="0063677A" w:rsidRDefault="004F171E" w:rsidP="00892B2D">
      <w:pPr>
        <w:pStyle w:val="ListParagraph"/>
        <w:numPr>
          <w:ilvl w:val="2"/>
          <w:numId w:val="2"/>
        </w:numPr>
        <w:spacing w:after="160" w:line="360" w:lineRule="auto"/>
        <w:ind w:left="851" w:hanging="142"/>
        <w:rPr>
          <w:rFonts w:ascii="Times New Roman" w:hAnsi="Times New Roman" w:cs="Times New Roman"/>
          <w:sz w:val="24"/>
          <w:szCs w:val="24"/>
          <w:lang w:val="en-US"/>
        </w:rPr>
      </w:pPr>
      <w:r w:rsidRPr="004F171E">
        <w:rPr>
          <w:rFonts w:ascii="Times New Roman" w:hAnsi="Times New Roman" w:cs="Times New Roman"/>
          <w:i/>
          <w:sz w:val="24"/>
          <w:szCs w:val="24"/>
          <w:lang w:val="en-US"/>
        </w:rPr>
        <w:t>IAT block order</w:t>
      </w:r>
      <w:r>
        <w:rPr>
          <w:rFonts w:ascii="Times New Roman" w:hAnsi="Times New Roman" w:cs="Times New Roman"/>
          <w:sz w:val="24"/>
          <w:szCs w:val="24"/>
          <w:lang w:val="en-US"/>
        </w:rPr>
        <w:t xml:space="preserve"> (consistent vs. inconsistent with learning phase).</w:t>
      </w:r>
    </w:p>
    <w:p w14:paraId="42163494" w14:textId="77777777" w:rsidR="00273264" w:rsidRDefault="00273264" w:rsidP="00892B2D">
      <w:pPr>
        <w:pStyle w:val="ListParagraph"/>
        <w:spacing w:line="360" w:lineRule="auto"/>
        <w:rPr>
          <w:rFonts w:ascii="Times New Roman" w:hAnsi="Times New Roman" w:cs="Times New Roman"/>
          <w:sz w:val="24"/>
          <w:szCs w:val="24"/>
          <w:lang w:val="en-US"/>
        </w:rPr>
      </w:pPr>
    </w:p>
    <w:p w14:paraId="10720692" w14:textId="64DD1B7B" w:rsidR="00273264" w:rsidRPr="004F171E" w:rsidRDefault="00273264" w:rsidP="00892B2D">
      <w:pPr>
        <w:pStyle w:val="ListParagraph"/>
        <w:numPr>
          <w:ilvl w:val="0"/>
          <w:numId w:val="3"/>
        </w:numPr>
        <w:spacing w:after="160" w:line="360" w:lineRule="auto"/>
        <w:jc w:val="center"/>
        <w:rPr>
          <w:rFonts w:ascii="Times New Roman" w:hAnsi="Times New Roman" w:cs="Times New Roman"/>
          <w:sz w:val="24"/>
          <w:szCs w:val="24"/>
          <w:lang w:val="en-US"/>
        </w:rPr>
      </w:pPr>
      <w:r w:rsidRPr="00F205E0">
        <w:rPr>
          <w:rFonts w:ascii="Times New Roman" w:hAnsi="Times New Roman" w:cs="Times New Roman"/>
          <w:sz w:val="24"/>
          <w:szCs w:val="24"/>
          <w:lang w:val="en-US"/>
        </w:rPr>
        <w:t xml:space="preserve">EC </w:t>
      </w:r>
      <w:r w:rsidRPr="001F490C">
        <w:rPr>
          <w:lang w:val="en-US"/>
        </w:rPr>
        <w:sym w:font="Wingdings" w:char="F0E0"/>
      </w:r>
      <w:r w:rsidRPr="00F205E0">
        <w:rPr>
          <w:rFonts w:ascii="Times New Roman" w:hAnsi="Times New Roman" w:cs="Times New Roman"/>
          <w:sz w:val="24"/>
          <w:szCs w:val="24"/>
          <w:lang w:val="en-US"/>
        </w:rPr>
        <w:t xml:space="preserve"> Evaluative measures </w:t>
      </w:r>
      <w:r w:rsidRPr="001F490C">
        <w:rPr>
          <w:lang w:val="en-US"/>
        </w:rPr>
        <w:sym w:font="Wingdings" w:char="F0E0"/>
      </w:r>
      <w:r w:rsidRPr="00F205E0">
        <w:rPr>
          <w:rFonts w:ascii="Times New Roman" w:hAnsi="Times New Roman" w:cs="Times New Roman"/>
          <w:sz w:val="24"/>
          <w:szCs w:val="24"/>
          <w:lang w:val="en-US"/>
        </w:rPr>
        <w:t xml:space="preserve"> Exploratory Questions </w:t>
      </w:r>
    </w:p>
    <w:p w14:paraId="0172D3AD" w14:textId="77777777" w:rsidR="00273264" w:rsidRDefault="00273264" w:rsidP="00892B2D">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  Stimulus: </w:t>
      </w:r>
    </w:p>
    <w:p w14:paraId="4B99FFB2" w14:textId="2D8B1D5F" w:rsidR="0049757A" w:rsidRDefault="004F171E" w:rsidP="00892B2D">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Two </w:t>
      </w:r>
      <w:r w:rsidR="00273264">
        <w:rPr>
          <w:rFonts w:ascii="Times New Roman" w:hAnsi="Times New Roman" w:cs="Times New Roman"/>
          <w:sz w:val="24"/>
          <w:szCs w:val="24"/>
          <w:lang w:val="en-US"/>
        </w:rPr>
        <w:t>nonsense words (</w:t>
      </w:r>
      <w:r>
        <w:rPr>
          <w:rFonts w:ascii="Times New Roman" w:hAnsi="Times New Roman" w:cs="Times New Roman"/>
          <w:sz w:val="24"/>
          <w:szCs w:val="24"/>
          <w:lang w:val="en-US"/>
        </w:rPr>
        <w:t>MORAG and STRUAN) will serve as CS1 and CS2</w:t>
      </w:r>
      <w:r w:rsidR="00273264">
        <w:rPr>
          <w:rFonts w:ascii="Times New Roman" w:hAnsi="Times New Roman" w:cs="Times New Roman"/>
          <w:sz w:val="24"/>
          <w:szCs w:val="24"/>
          <w:lang w:val="en-US"/>
        </w:rPr>
        <w:t xml:space="preserve">. </w:t>
      </w:r>
    </w:p>
    <w:p w14:paraId="17DD510A" w14:textId="4300E875" w:rsidR="00273264" w:rsidRDefault="004F171E" w:rsidP="00892B2D">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Six </w:t>
      </w:r>
      <w:r w:rsidR="0049757A">
        <w:rPr>
          <w:rFonts w:ascii="Times New Roman" w:hAnsi="Times New Roman" w:cs="Times New Roman"/>
          <w:sz w:val="24"/>
          <w:szCs w:val="24"/>
          <w:lang w:val="en-US"/>
        </w:rPr>
        <w:t>positive (</w:t>
      </w:r>
      <w:r>
        <w:rPr>
          <w:rFonts w:ascii="Times New Roman" w:hAnsi="Times New Roman" w:cs="Times New Roman"/>
          <w:sz w:val="24"/>
          <w:szCs w:val="24"/>
          <w:lang w:val="en-US"/>
        </w:rPr>
        <w:t xml:space="preserve">Rainbow, pleasure, smile, love, paradise, joy) </w:t>
      </w:r>
      <w:r w:rsidR="0049757A">
        <w:rPr>
          <w:rFonts w:ascii="Times New Roman" w:hAnsi="Times New Roman" w:cs="Times New Roman"/>
          <w:sz w:val="24"/>
          <w:szCs w:val="24"/>
          <w:lang w:val="en-US"/>
        </w:rPr>
        <w:t xml:space="preserve">and </w:t>
      </w:r>
      <w:r>
        <w:rPr>
          <w:rFonts w:ascii="Times New Roman" w:hAnsi="Times New Roman" w:cs="Times New Roman"/>
          <w:sz w:val="24"/>
          <w:szCs w:val="24"/>
          <w:lang w:val="en-US"/>
        </w:rPr>
        <w:t xml:space="preserve">six </w:t>
      </w:r>
      <w:r w:rsidR="0049757A">
        <w:rPr>
          <w:rFonts w:ascii="Times New Roman" w:hAnsi="Times New Roman" w:cs="Times New Roman"/>
          <w:sz w:val="24"/>
          <w:szCs w:val="24"/>
          <w:lang w:val="en-US"/>
        </w:rPr>
        <w:t xml:space="preserve">negative </w:t>
      </w:r>
      <w:r>
        <w:rPr>
          <w:rFonts w:ascii="Times New Roman" w:hAnsi="Times New Roman" w:cs="Times New Roman"/>
          <w:sz w:val="24"/>
          <w:szCs w:val="24"/>
          <w:lang w:val="en-US"/>
        </w:rPr>
        <w:t xml:space="preserve">adjectives </w:t>
      </w:r>
      <w:r w:rsidR="0049757A">
        <w:rPr>
          <w:rFonts w:ascii="Times New Roman" w:hAnsi="Times New Roman" w:cs="Times New Roman"/>
          <w:sz w:val="24"/>
          <w:szCs w:val="24"/>
          <w:lang w:val="en-US"/>
        </w:rPr>
        <w:t>(</w:t>
      </w:r>
      <w:r>
        <w:rPr>
          <w:rFonts w:ascii="Times New Roman" w:hAnsi="Times New Roman" w:cs="Times New Roman"/>
          <w:sz w:val="24"/>
          <w:szCs w:val="24"/>
          <w:lang w:val="en-US"/>
        </w:rPr>
        <w:t>war, cancer, hate, hell, misery, vomit</w:t>
      </w:r>
      <w:r w:rsidR="0049757A">
        <w:rPr>
          <w:rFonts w:ascii="Times New Roman" w:hAnsi="Times New Roman" w:cs="Times New Roman"/>
          <w:sz w:val="24"/>
          <w:szCs w:val="24"/>
          <w:lang w:val="en-US"/>
        </w:rPr>
        <w:t>)</w:t>
      </w:r>
      <w:r w:rsidR="00BA32BA">
        <w:rPr>
          <w:rFonts w:ascii="Times New Roman" w:hAnsi="Times New Roman" w:cs="Times New Roman"/>
          <w:sz w:val="24"/>
          <w:szCs w:val="24"/>
          <w:lang w:val="en-US"/>
        </w:rPr>
        <w:t>, divided in four sets (two sets of positive words and two sets of negative words)</w:t>
      </w:r>
      <w:r w:rsidR="0049757A">
        <w:rPr>
          <w:rFonts w:ascii="Times New Roman" w:hAnsi="Times New Roman" w:cs="Times New Roman"/>
          <w:sz w:val="24"/>
          <w:szCs w:val="24"/>
          <w:lang w:val="en-US"/>
        </w:rPr>
        <w:t xml:space="preserve"> will serve as USs.</w:t>
      </w:r>
      <w:r w:rsidR="00273264" w:rsidRPr="00321276">
        <w:rPr>
          <w:rFonts w:ascii="Times New Roman" w:hAnsi="Times New Roman" w:cs="Times New Roman"/>
          <w:sz w:val="24"/>
          <w:szCs w:val="24"/>
          <w:lang w:val="en-US"/>
        </w:rPr>
        <w:br/>
      </w:r>
      <w:r w:rsidR="00273264" w:rsidRPr="005249CB">
        <w:rPr>
          <w:rFonts w:ascii="Times New Roman" w:hAnsi="Times New Roman" w:cs="Times New Roman"/>
          <w:b/>
          <w:sz w:val="24"/>
          <w:szCs w:val="24"/>
          <w:lang w:val="en-US"/>
        </w:rPr>
        <w:t>Participants:</w:t>
      </w:r>
      <w:r w:rsidR="00273264">
        <w:rPr>
          <w:rFonts w:ascii="Times New Roman" w:hAnsi="Times New Roman" w:cs="Times New Roman"/>
          <w:sz w:val="24"/>
          <w:szCs w:val="24"/>
          <w:lang w:val="en-US"/>
        </w:rPr>
        <w:t xml:space="preserve"> </w:t>
      </w:r>
    </w:p>
    <w:p w14:paraId="207AB192" w14:textId="7B46274F" w:rsidR="00273264" w:rsidRPr="00321276" w:rsidRDefault="00273264" w:rsidP="00892B2D">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Data-collection will be via </w:t>
      </w:r>
      <w:r w:rsidRPr="00321276">
        <w:rPr>
          <w:rFonts w:ascii="Times New Roman" w:hAnsi="Times New Roman" w:cs="Times New Roman"/>
          <w:sz w:val="24"/>
          <w:szCs w:val="24"/>
          <w:lang w:val="en-US"/>
        </w:rPr>
        <w:t xml:space="preserve">the </w:t>
      </w:r>
      <w:r>
        <w:rPr>
          <w:rFonts w:ascii="Times New Roman" w:hAnsi="Times New Roman" w:cs="Times New Roman"/>
          <w:sz w:val="24"/>
          <w:szCs w:val="24"/>
          <w:lang w:val="en-US"/>
        </w:rPr>
        <w:t>Prolific</w:t>
      </w:r>
      <w:r w:rsidRPr="00321276">
        <w:rPr>
          <w:rFonts w:ascii="Times New Roman" w:hAnsi="Times New Roman" w:cs="Times New Roman"/>
          <w:sz w:val="24"/>
          <w:szCs w:val="24"/>
          <w:lang w:val="en-US"/>
        </w:rPr>
        <w:t xml:space="preserve"> website</w:t>
      </w:r>
      <w:r>
        <w:rPr>
          <w:rFonts w:ascii="Times New Roman" w:hAnsi="Times New Roman" w:cs="Times New Roman"/>
          <w:sz w:val="24"/>
          <w:szCs w:val="24"/>
          <w:lang w:val="en-US"/>
        </w:rPr>
        <w:t xml:space="preserve"> (</w:t>
      </w:r>
      <w:r w:rsidR="004F171E" w:rsidRPr="004F171E">
        <w:rPr>
          <w:rFonts w:ascii="Times New Roman" w:hAnsi="Times New Roman" w:cs="Times New Roman"/>
          <w:sz w:val="24"/>
          <w:szCs w:val="24"/>
          <w:lang w:val="en-US"/>
        </w:rPr>
        <w:t>prolific.ac</w:t>
      </w:r>
      <w:r w:rsidR="00E37593">
        <w:fldChar w:fldCharType="begin"/>
      </w:r>
      <w:r w:rsidR="00E37593" w:rsidRPr="004F171E">
        <w:rPr>
          <w:lang w:val="en-GB"/>
        </w:rPr>
        <w:instrText>https://prolific.ac</w:instrText>
      </w:r>
      <w:r w:rsidR="00E37593">
        <w:fldChar w:fldCharType="separate"/>
      </w:r>
      <w:r w:rsidRPr="00016E49">
        <w:rPr>
          <w:rStyle w:val="Hyperlink"/>
          <w:rFonts w:ascii="Times New Roman" w:hAnsi="Times New Roman" w:cs="Times New Roman"/>
          <w:sz w:val="24"/>
          <w:szCs w:val="24"/>
          <w:lang w:val="en-US"/>
        </w:rPr>
        <w:t>https://prolific.ac/</w:t>
      </w:r>
      <w:r w:rsidR="00E37593">
        <w:rPr>
          <w:rStyle w:val="Hyperlink"/>
          <w:rFonts w:ascii="Times New Roman" w:hAnsi="Times New Roman" w:cs="Times New Roman"/>
          <w:sz w:val="24"/>
          <w:szCs w:val="24"/>
          <w:lang w:val="en-US"/>
        </w:rPr>
        <w:fldChar w:fldCharType="end"/>
      </w:r>
      <w:r>
        <w:rPr>
          <w:rFonts w:ascii="Times New Roman" w:hAnsi="Times New Roman" w:cs="Times New Roman"/>
          <w:sz w:val="24"/>
          <w:szCs w:val="24"/>
          <w:lang w:val="en-US"/>
        </w:rPr>
        <w:t>). We will stop data-collection as soon as</w:t>
      </w:r>
      <w:r w:rsidRPr="00321276">
        <w:rPr>
          <w:rFonts w:ascii="Times New Roman" w:hAnsi="Times New Roman" w:cs="Times New Roman"/>
          <w:sz w:val="24"/>
          <w:szCs w:val="24"/>
          <w:lang w:val="en-US"/>
        </w:rPr>
        <w:t xml:space="preserve"> </w:t>
      </w:r>
      <w:r w:rsidR="00780F44">
        <w:rPr>
          <w:rFonts w:ascii="Times New Roman" w:hAnsi="Times New Roman" w:cs="Times New Roman"/>
          <w:sz w:val="24"/>
          <w:szCs w:val="24"/>
          <w:lang w:val="en-US"/>
        </w:rPr>
        <w:t>110</w:t>
      </w:r>
      <w:r>
        <w:rPr>
          <w:rFonts w:ascii="Times New Roman" w:hAnsi="Times New Roman" w:cs="Times New Roman"/>
          <w:sz w:val="24"/>
          <w:szCs w:val="24"/>
          <w:lang w:val="en-US"/>
        </w:rPr>
        <w:t xml:space="preserve"> </w:t>
      </w:r>
      <w:r w:rsidRPr="00321276">
        <w:rPr>
          <w:rFonts w:ascii="Times New Roman" w:hAnsi="Times New Roman" w:cs="Times New Roman"/>
          <w:sz w:val="24"/>
          <w:szCs w:val="24"/>
          <w:lang w:val="en-US"/>
        </w:rPr>
        <w:t xml:space="preserve">participants </w:t>
      </w:r>
      <w:r>
        <w:rPr>
          <w:rFonts w:ascii="Times New Roman" w:hAnsi="Times New Roman" w:cs="Times New Roman"/>
          <w:sz w:val="24"/>
          <w:szCs w:val="24"/>
          <w:lang w:val="en-US"/>
        </w:rPr>
        <w:t>have completed</w:t>
      </w:r>
      <w:r w:rsidRPr="00321276">
        <w:rPr>
          <w:rFonts w:ascii="Times New Roman" w:hAnsi="Times New Roman" w:cs="Times New Roman"/>
          <w:sz w:val="24"/>
          <w:szCs w:val="24"/>
          <w:lang w:val="en-US"/>
        </w:rPr>
        <w:t xml:space="preserve"> the experiment on the </w:t>
      </w:r>
      <w:r>
        <w:rPr>
          <w:rFonts w:ascii="Times New Roman" w:hAnsi="Times New Roman" w:cs="Times New Roman"/>
          <w:sz w:val="24"/>
          <w:szCs w:val="24"/>
          <w:lang w:val="en-US"/>
        </w:rPr>
        <w:t>Prolific</w:t>
      </w:r>
      <w:r w:rsidRPr="00321276">
        <w:rPr>
          <w:rFonts w:ascii="Times New Roman" w:hAnsi="Times New Roman" w:cs="Times New Roman"/>
          <w:sz w:val="24"/>
          <w:szCs w:val="24"/>
          <w:lang w:val="en-US"/>
        </w:rPr>
        <w:t xml:space="preserve"> website</w:t>
      </w:r>
      <w:r>
        <w:rPr>
          <w:rFonts w:ascii="Times New Roman" w:hAnsi="Times New Roman" w:cs="Times New Roman"/>
          <w:sz w:val="24"/>
          <w:szCs w:val="24"/>
          <w:lang w:val="en-US"/>
        </w:rPr>
        <w:t>. This will allow us to have good power (</w:t>
      </w:r>
      <w:r w:rsidR="00E2438B">
        <w:rPr>
          <w:rFonts w:ascii="Times New Roman" w:hAnsi="Times New Roman" w:cs="Times New Roman"/>
          <w:sz w:val="24"/>
          <w:szCs w:val="24"/>
          <w:lang w:val="en-US"/>
        </w:rPr>
        <w:t xml:space="preserve">&gt; </w:t>
      </w:r>
      <w:r>
        <w:rPr>
          <w:rFonts w:ascii="Times New Roman" w:hAnsi="Times New Roman" w:cs="Times New Roman"/>
          <w:sz w:val="24"/>
          <w:szCs w:val="24"/>
          <w:lang w:val="en-US"/>
        </w:rPr>
        <w:t>0.</w:t>
      </w:r>
      <w:r w:rsidR="004F171E">
        <w:rPr>
          <w:rFonts w:ascii="Times New Roman" w:hAnsi="Times New Roman" w:cs="Times New Roman"/>
          <w:sz w:val="24"/>
          <w:szCs w:val="24"/>
          <w:lang w:val="en-US"/>
        </w:rPr>
        <w:t>80</w:t>
      </w:r>
      <w:r w:rsidR="00BA32BA">
        <w:rPr>
          <w:rFonts w:ascii="Times New Roman" w:hAnsi="Times New Roman" w:cs="Times New Roman"/>
          <w:sz w:val="24"/>
          <w:szCs w:val="24"/>
          <w:lang w:val="en-US"/>
        </w:rPr>
        <w:t xml:space="preserve">) to observe an EC effect </w:t>
      </w:r>
      <w:r>
        <w:rPr>
          <w:rFonts w:ascii="Times New Roman" w:hAnsi="Times New Roman" w:cs="Times New Roman"/>
          <w:sz w:val="24"/>
          <w:szCs w:val="24"/>
          <w:lang w:val="en-US"/>
        </w:rPr>
        <w:t>(</w:t>
      </w:r>
      <w:r w:rsidRPr="00861C1B">
        <w:rPr>
          <w:rFonts w:ascii="Times New Roman" w:hAnsi="Times New Roman" w:cs="Times New Roman"/>
          <w:i/>
          <w:sz w:val="24"/>
          <w:szCs w:val="24"/>
          <w:lang w:val="en-US"/>
        </w:rPr>
        <w:t xml:space="preserve">d </w:t>
      </w:r>
      <w:r>
        <w:rPr>
          <w:rFonts w:ascii="Times New Roman" w:hAnsi="Times New Roman" w:cs="Times New Roman"/>
          <w:sz w:val="24"/>
          <w:szCs w:val="24"/>
          <w:lang w:val="en-US"/>
        </w:rPr>
        <w:t xml:space="preserve">= 0.50) </w:t>
      </w:r>
      <w:r w:rsidR="00BA32BA">
        <w:rPr>
          <w:rFonts w:ascii="Times New Roman" w:hAnsi="Times New Roman" w:cs="Times New Roman"/>
          <w:sz w:val="24"/>
          <w:szCs w:val="24"/>
          <w:lang w:val="en-US"/>
        </w:rPr>
        <w:t>driven by</w:t>
      </w:r>
      <w:r w:rsidR="00E2438B">
        <w:rPr>
          <w:rFonts w:ascii="Times New Roman" w:hAnsi="Times New Roman" w:cs="Times New Roman"/>
          <w:sz w:val="24"/>
          <w:szCs w:val="24"/>
          <w:lang w:val="en-US"/>
        </w:rPr>
        <w:t xml:space="preserve"> </w:t>
      </w:r>
      <w:r w:rsidR="00BA32BA">
        <w:rPr>
          <w:rFonts w:ascii="Times New Roman" w:hAnsi="Times New Roman" w:cs="Times New Roman"/>
          <w:sz w:val="24"/>
          <w:szCs w:val="24"/>
          <w:lang w:val="en-US"/>
        </w:rPr>
        <w:t xml:space="preserve">US-CS </w:t>
      </w:r>
      <w:r w:rsidR="00E2438B">
        <w:rPr>
          <w:rFonts w:ascii="Times New Roman" w:hAnsi="Times New Roman" w:cs="Times New Roman"/>
          <w:sz w:val="24"/>
          <w:szCs w:val="24"/>
          <w:lang w:val="en-US"/>
        </w:rPr>
        <w:t>color</w:t>
      </w:r>
      <w:r>
        <w:rPr>
          <w:rFonts w:ascii="Times New Roman" w:hAnsi="Times New Roman" w:cs="Times New Roman"/>
          <w:sz w:val="24"/>
          <w:szCs w:val="24"/>
          <w:lang w:val="en-US"/>
        </w:rPr>
        <w:t xml:space="preserve"> </w:t>
      </w:r>
      <w:r w:rsidR="00BA32BA">
        <w:rPr>
          <w:rFonts w:ascii="Times New Roman" w:hAnsi="Times New Roman" w:cs="Times New Roman"/>
          <w:sz w:val="24"/>
          <w:szCs w:val="24"/>
          <w:lang w:val="en-US"/>
        </w:rPr>
        <w:t>matching,</w:t>
      </w:r>
      <w:r>
        <w:rPr>
          <w:rFonts w:ascii="Times New Roman" w:hAnsi="Times New Roman" w:cs="Times New Roman"/>
          <w:sz w:val="24"/>
          <w:szCs w:val="24"/>
          <w:lang w:val="en-US"/>
        </w:rPr>
        <w:t xml:space="preserve"> at alpha = 0.05.</w:t>
      </w:r>
    </w:p>
    <w:p w14:paraId="1DFAE5B7" w14:textId="77777777" w:rsidR="00273264" w:rsidRPr="00321276" w:rsidRDefault="00273264" w:rsidP="00892B2D">
      <w:pPr>
        <w:spacing w:line="360" w:lineRule="auto"/>
        <w:rPr>
          <w:rFonts w:ascii="Times New Roman" w:hAnsi="Times New Roman" w:cs="Times New Roman"/>
          <w:b/>
          <w:sz w:val="24"/>
          <w:szCs w:val="24"/>
          <w:lang w:val="en-US"/>
        </w:rPr>
      </w:pPr>
      <w:r w:rsidRPr="00321276">
        <w:rPr>
          <w:rFonts w:ascii="Times New Roman" w:hAnsi="Times New Roman" w:cs="Times New Roman"/>
          <w:b/>
          <w:sz w:val="24"/>
          <w:szCs w:val="24"/>
          <w:lang w:val="en-US"/>
        </w:rPr>
        <w:t xml:space="preserve">Procedure: </w:t>
      </w:r>
    </w:p>
    <w:p w14:paraId="79B094CC" w14:textId="52E0FA8E" w:rsidR="00780F44" w:rsidRDefault="00273264" w:rsidP="00892B2D">
      <w:pPr>
        <w:spacing w:line="360" w:lineRule="auto"/>
        <w:rPr>
          <w:rFonts w:ascii="Times New Roman" w:hAnsi="Times New Roman" w:cs="Times New Roman"/>
          <w:i/>
          <w:sz w:val="24"/>
          <w:szCs w:val="24"/>
          <w:lang w:val="en-US"/>
        </w:rPr>
      </w:pPr>
      <w:r w:rsidRPr="004922CC">
        <w:rPr>
          <w:rFonts w:ascii="Times New Roman" w:hAnsi="Times New Roman" w:cs="Times New Roman"/>
          <w:b/>
          <w:sz w:val="24"/>
          <w:szCs w:val="24"/>
          <w:lang w:val="en-US"/>
        </w:rPr>
        <w:t>EC training phase</w:t>
      </w:r>
      <w:r w:rsidRPr="004922CC">
        <w:rPr>
          <w:rFonts w:ascii="Times New Roman" w:hAnsi="Times New Roman" w:cs="Times New Roman"/>
          <w:sz w:val="24"/>
          <w:szCs w:val="24"/>
          <w:lang w:val="en-US"/>
        </w:rPr>
        <w:t xml:space="preserve">: </w:t>
      </w:r>
      <w:r w:rsidR="004F171E">
        <w:rPr>
          <w:rFonts w:ascii="Times New Roman" w:hAnsi="Times New Roman" w:cs="Times New Roman"/>
          <w:sz w:val="24"/>
          <w:szCs w:val="24"/>
          <w:lang w:val="en-US"/>
        </w:rPr>
        <w:t xml:space="preserve">Participants receive three blocks of 16 trials (48 total) consisting of two different types of trials: one type of trials wherein CS1 is presented in the same color as positive words, and another trial in which CS2 is presented in the same color as negative words. Note that each trial will contain three stimuli simultaneously presented onscreen: a neutral word (MORAG or STRUAN) and a positive and negatively </w:t>
      </w:r>
      <w:proofErr w:type="spellStart"/>
      <w:r w:rsidR="004F171E">
        <w:rPr>
          <w:rFonts w:ascii="Times New Roman" w:hAnsi="Times New Roman" w:cs="Times New Roman"/>
          <w:sz w:val="24"/>
          <w:szCs w:val="24"/>
          <w:lang w:val="en-US"/>
        </w:rPr>
        <w:t>valenced</w:t>
      </w:r>
      <w:proofErr w:type="spellEnd"/>
      <w:r w:rsidR="004F171E">
        <w:rPr>
          <w:rFonts w:ascii="Times New Roman" w:hAnsi="Times New Roman" w:cs="Times New Roman"/>
          <w:sz w:val="24"/>
          <w:szCs w:val="24"/>
          <w:lang w:val="en-US"/>
        </w:rPr>
        <w:t xml:space="preserve"> adjective. All three stimuli will initially be presented in white. Then after 3000ms the CS will change to one color (e.g., blue). Depending on the CS present on that trial, one US will also turn that same color (e.g., blue) whereas the other will change to a different color (e.g., purple). The stimuli will remain onscreen for another 3000ms before all stimuli being removed, an inter-trial interval of 1250ms and the next trial. </w:t>
      </w:r>
      <w:r w:rsidR="00BA32BA">
        <w:rPr>
          <w:rFonts w:ascii="Times New Roman" w:hAnsi="Times New Roman" w:cs="Times New Roman"/>
          <w:sz w:val="24"/>
          <w:szCs w:val="24"/>
          <w:lang w:val="en-US"/>
        </w:rPr>
        <w:t>Stimuli color will varied across each trial, so that none of the colors can assume any specific positive or negative value. Four different colors (i.e., blue, green, yellow</w:t>
      </w:r>
      <w:r w:rsidR="001B2200">
        <w:rPr>
          <w:rFonts w:ascii="Times New Roman" w:hAnsi="Times New Roman" w:cs="Times New Roman"/>
          <w:sz w:val="24"/>
          <w:szCs w:val="24"/>
          <w:lang w:val="en-US"/>
        </w:rPr>
        <w:t xml:space="preserve"> and purple) will be used. </w:t>
      </w:r>
    </w:p>
    <w:p w14:paraId="34C04E89" w14:textId="03E5BFD4" w:rsidR="00DE724D" w:rsidRPr="004922CC" w:rsidRDefault="00780F44" w:rsidP="00DE724D">
      <w:pPr>
        <w:pStyle w:val="ListParagraph"/>
        <w:rPr>
          <w:rFonts w:ascii="Times New Roman" w:hAnsi="Times New Roman" w:cs="Times New Roman"/>
          <w:i/>
          <w:sz w:val="24"/>
          <w:szCs w:val="24"/>
          <w:lang w:val="en-US"/>
        </w:rPr>
      </w:pPr>
      <w:r>
        <w:rPr>
          <w:rFonts w:ascii="Times New Roman" w:hAnsi="Times New Roman" w:cs="Times New Roman"/>
          <w:i/>
          <w:sz w:val="24"/>
          <w:szCs w:val="24"/>
          <w:lang w:val="en-US"/>
        </w:rPr>
        <w:t xml:space="preserve">       </w:t>
      </w:r>
      <w:r w:rsidR="00DE724D">
        <w:rPr>
          <w:rFonts w:ascii="Times New Roman" w:hAnsi="Times New Roman" w:cs="Times New Roman"/>
          <w:i/>
          <w:sz w:val="24"/>
          <w:szCs w:val="24"/>
          <w:lang w:val="en-US"/>
        </w:rPr>
        <w:t>Same Color</w:t>
      </w:r>
      <w:r w:rsidR="00DE724D" w:rsidRPr="004922CC">
        <w:rPr>
          <w:rFonts w:ascii="Times New Roman" w:hAnsi="Times New Roman" w:cs="Times New Roman"/>
          <w:i/>
          <w:sz w:val="24"/>
          <w:szCs w:val="24"/>
          <w:lang w:val="en-US"/>
        </w:rPr>
        <w:t xml:space="preserve"> (</w:t>
      </w:r>
      <w:r w:rsidR="00DB4C58">
        <w:rPr>
          <w:rFonts w:ascii="Times New Roman" w:hAnsi="Times New Roman" w:cs="Times New Roman"/>
          <w:i/>
          <w:sz w:val="24"/>
          <w:szCs w:val="24"/>
          <w:lang w:val="en-US"/>
        </w:rPr>
        <w:t>CS1 trial</w:t>
      </w:r>
      <w:r w:rsidR="00DE724D" w:rsidRPr="004922CC">
        <w:rPr>
          <w:rFonts w:ascii="Times New Roman" w:hAnsi="Times New Roman" w:cs="Times New Roman"/>
          <w:i/>
          <w:sz w:val="24"/>
          <w:szCs w:val="24"/>
          <w:lang w:val="en-US"/>
        </w:rPr>
        <w:t>)</w:t>
      </w:r>
      <w:r w:rsidR="00DE724D" w:rsidRPr="004922CC">
        <w:rPr>
          <w:rFonts w:ascii="Times New Roman" w:hAnsi="Times New Roman" w:cs="Times New Roman"/>
          <w:i/>
          <w:sz w:val="24"/>
          <w:szCs w:val="24"/>
          <w:lang w:val="en-US"/>
        </w:rPr>
        <w:tab/>
      </w:r>
      <w:r w:rsidR="00DE724D" w:rsidRPr="004922CC">
        <w:rPr>
          <w:rFonts w:ascii="Times New Roman" w:hAnsi="Times New Roman" w:cs="Times New Roman"/>
          <w:i/>
          <w:sz w:val="24"/>
          <w:szCs w:val="24"/>
          <w:lang w:val="en-US"/>
        </w:rPr>
        <w:tab/>
      </w:r>
      <w:r w:rsidR="00DE724D" w:rsidRPr="004922CC">
        <w:rPr>
          <w:rFonts w:ascii="Times New Roman" w:hAnsi="Times New Roman" w:cs="Times New Roman"/>
          <w:i/>
          <w:sz w:val="24"/>
          <w:szCs w:val="24"/>
          <w:lang w:val="en-US"/>
        </w:rPr>
        <w:tab/>
      </w:r>
      <w:r w:rsidR="00DE724D">
        <w:rPr>
          <w:rFonts w:ascii="Times New Roman" w:hAnsi="Times New Roman" w:cs="Times New Roman"/>
          <w:i/>
          <w:sz w:val="24"/>
          <w:szCs w:val="24"/>
          <w:lang w:val="en-US"/>
        </w:rPr>
        <w:t xml:space="preserve"> </w:t>
      </w:r>
      <w:r w:rsidR="00DB4C58">
        <w:rPr>
          <w:rFonts w:ascii="Times New Roman" w:hAnsi="Times New Roman" w:cs="Times New Roman"/>
          <w:i/>
          <w:sz w:val="24"/>
          <w:szCs w:val="24"/>
          <w:lang w:val="en-US"/>
        </w:rPr>
        <w:tab/>
      </w:r>
      <w:r>
        <w:rPr>
          <w:rFonts w:ascii="Times New Roman" w:hAnsi="Times New Roman" w:cs="Times New Roman"/>
          <w:i/>
          <w:sz w:val="24"/>
          <w:szCs w:val="24"/>
          <w:lang w:val="en-US"/>
        </w:rPr>
        <w:t xml:space="preserve">    </w:t>
      </w:r>
      <w:r w:rsidR="00DB4C58">
        <w:rPr>
          <w:rFonts w:ascii="Times New Roman" w:hAnsi="Times New Roman" w:cs="Times New Roman"/>
          <w:i/>
          <w:sz w:val="24"/>
          <w:szCs w:val="24"/>
          <w:lang w:val="en-US"/>
        </w:rPr>
        <w:t xml:space="preserve">Same </w:t>
      </w:r>
      <w:r w:rsidR="00DE724D">
        <w:rPr>
          <w:rFonts w:ascii="Times New Roman" w:hAnsi="Times New Roman" w:cs="Times New Roman"/>
          <w:i/>
          <w:sz w:val="24"/>
          <w:szCs w:val="24"/>
          <w:lang w:val="en-US"/>
        </w:rPr>
        <w:t>Color</w:t>
      </w:r>
      <w:r w:rsidR="00DE724D" w:rsidRPr="004922CC">
        <w:rPr>
          <w:rFonts w:ascii="Times New Roman" w:hAnsi="Times New Roman" w:cs="Times New Roman"/>
          <w:i/>
          <w:sz w:val="24"/>
          <w:szCs w:val="24"/>
          <w:lang w:val="en-US"/>
        </w:rPr>
        <w:t xml:space="preserve"> (</w:t>
      </w:r>
      <w:r w:rsidR="00DB4C58">
        <w:rPr>
          <w:rFonts w:ascii="Times New Roman" w:hAnsi="Times New Roman" w:cs="Times New Roman"/>
          <w:i/>
          <w:sz w:val="24"/>
          <w:szCs w:val="24"/>
          <w:lang w:val="en-US"/>
        </w:rPr>
        <w:t>CS2 trial</w:t>
      </w:r>
      <w:r w:rsidR="00DE724D" w:rsidRPr="004922CC">
        <w:rPr>
          <w:rFonts w:ascii="Times New Roman" w:hAnsi="Times New Roman" w:cs="Times New Roman"/>
          <w:i/>
          <w:sz w:val="24"/>
          <w:szCs w:val="24"/>
          <w:lang w:val="en-US"/>
        </w:rPr>
        <w:t>)</w:t>
      </w:r>
    </w:p>
    <w:p w14:paraId="5091A420" w14:textId="69C4C0EC" w:rsidR="00DE724D" w:rsidRPr="004922CC" w:rsidRDefault="00DE724D" w:rsidP="00DE724D">
      <w:pPr>
        <w:pStyle w:val="ListParagraph"/>
        <w:rPr>
          <w:rFonts w:ascii="Times New Roman" w:hAnsi="Times New Roman" w:cs="Times New Roman"/>
          <w:sz w:val="24"/>
          <w:szCs w:val="24"/>
          <w:lang w:val="en-US"/>
        </w:rPr>
      </w:pPr>
      <w:r>
        <w:rPr>
          <w:noProof/>
          <w:lang w:val="en-US"/>
        </w:rPr>
        <mc:AlternateContent>
          <mc:Choice Requires="wps">
            <w:drawing>
              <wp:anchor distT="0" distB="0" distL="114300" distR="114300" simplePos="0" relativeHeight="251659264" behindDoc="1" locked="0" layoutInCell="1" allowOverlap="1" wp14:anchorId="4C987A3E" wp14:editId="351C2542">
                <wp:simplePos x="0" y="0"/>
                <wp:positionH relativeFrom="column">
                  <wp:posOffset>3034030</wp:posOffset>
                </wp:positionH>
                <wp:positionV relativeFrom="paragraph">
                  <wp:posOffset>80010</wp:posOffset>
                </wp:positionV>
                <wp:extent cx="2914650" cy="1914525"/>
                <wp:effectExtent l="0" t="0" r="19050" b="28575"/>
                <wp:wrapNone/>
                <wp:docPr id="1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914650" cy="19145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rect w14:anchorId="600635CF" id="Rectangle 10" o:spid="_x0000_s1026" style="position:absolute;margin-left:238.9pt;margin-top:6.3pt;width:229.5pt;height:150.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" filled="f" strokecolor="black [3213]" strokeweight="1pt">
                <v:path arrowok="t"/>
              </v:rect>
            </w:pict>
          </mc:Fallback>
        </mc:AlternateContent>
      </w:r>
      <w:r>
        <w:rPr>
          <w:noProof/>
          <w:lang w:val="en-US"/>
        </w:rPr>
        <mc:AlternateContent>
          <mc:Choice Requires="wps">
            <w:drawing>
              <wp:anchor distT="0" distB="0" distL="114300" distR="114300" simplePos="0" relativeHeight="251658239" behindDoc="1" locked="0" layoutInCell="1" allowOverlap="1" wp14:anchorId="795B6787" wp14:editId="333ADD26">
                <wp:simplePos x="0" y="0"/>
                <wp:positionH relativeFrom="column">
                  <wp:posOffset>-33020</wp:posOffset>
                </wp:positionH>
                <wp:positionV relativeFrom="paragraph">
                  <wp:posOffset>80010</wp:posOffset>
                </wp:positionV>
                <wp:extent cx="2903220" cy="1914525"/>
                <wp:effectExtent l="0" t="0" r="17780" b="15875"/>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903220" cy="19145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rect w14:anchorId="400535C8" id="Rectangle 9" o:spid="_x0000_s1026" style="position:absolute;margin-left:-2.6pt;margin-top:6.3pt;width:228.6pt;height:150.7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" filled="f" strokecolor="black [3213]" strokeweight="1pt">
                <v:path arrowok="t"/>
              </v:rect>
            </w:pict>
          </mc:Fallback>
        </mc:AlternateContent>
      </w:r>
    </w:p>
    <w:p w14:paraId="7E524EF7" w14:textId="77777777" w:rsidR="00DE724D" w:rsidRDefault="00DE724D" w:rsidP="00DE724D">
      <w:pPr>
        <w:pStyle w:val="ListParagraph"/>
        <w:rPr>
          <w:rFonts w:ascii="Times New Roman" w:hAnsi="Times New Roman" w:cs="Times New Roman"/>
          <w:sz w:val="24"/>
          <w:szCs w:val="24"/>
          <w:lang w:val="en-US"/>
        </w:rPr>
      </w:pPr>
    </w:p>
    <w:p w14:paraId="36AC56C9" w14:textId="31DF7715" w:rsidR="00DE724D" w:rsidRPr="004922CC" w:rsidRDefault="00DE724D" w:rsidP="00DE724D">
      <w:pPr>
        <w:pStyle w:val="ListParagraph"/>
        <w:rPr>
          <w:rFonts w:ascii="Times New Roman" w:hAnsi="Times New Roman" w:cs="Times New Roman"/>
          <w:sz w:val="24"/>
          <w:szCs w:val="24"/>
          <w:lang w:val="en-US"/>
        </w:rPr>
      </w:pPr>
    </w:p>
    <w:p w14:paraId="0C8A3D02" w14:textId="43DF2E1C" w:rsidR="00DE724D" w:rsidRPr="004922CC" w:rsidRDefault="00BA32BA" w:rsidP="00DE724D">
      <w:pPr>
        <w:pStyle w:val="ListParagraph"/>
        <w:rPr>
          <w:rFonts w:ascii="Times New Roman" w:hAnsi="Times New Roman" w:cs="Times New Roman"/>
          <w:sz w:val="24"/>
          <w:szCs w:val="24"/>
          <w:lang w:val="en-US"/>
        </w:rPr>
      </w:pPr>
      <w:r>
        <w:rPr>
          <w:rFonts w:ascii="Times New Roman" w:hAnsi="Times New Roman" w:cs="Times New Roman"/>
          <w:b/>
          <w:color w:val="0070C0"/>
          <w:sz w:val="24"/>
          <w:szCs w:val="24"/>
          <w:lang w:val="en-US"/>
        </w:rPr>
        <w:t xml:space="preserve">                                JOY                                                                       </w:t>
      </w:r>
      <w:r w:rsidRPr="004F171E">
        <w:rPr>
          <w:rFonts w:ascii="Times New Roman" w:hAnsi="Times New Roman" w:cs="Times New Roman"/>
          <w:b/>
          <w:color w:val="C45911" w:themeColor="accent2" w:themeShade="BF"/>
          <w:sz w:val="24"/>
          <w:szCs w:val="24"/>
          <w:lang w:val="en-US"/>
        </w:rPr>
        <w:t>HELL</w:t>
      </w:r>
    </w:p>
    <w:p w14:paraId="2E531CFE" w14:textId="3929A9B1" w:rsidR="00DE724D" w:rsidRPr="004D4F20" w:rsidRDefault="00BA32BA" w:rsidP="00DE724D">
      <w:pPr>
        <w:ind w:left="360"/>
        <w:rPr>
          <w:rFonts w:ascii="Times New Roman" w:hAnsi="Times New Roman" w:cs="Times New Roman"/>
          <w:b/>
          <w:sz w:val="24"/>
          <w:szCs w:val="24"/>
          <w:lang w:val="en-US"/>
        </w:rPr>
      </w:pPr>
      <w:r>
        <w:rPr>
          <w:rFonts w:ascii="Times New Roman" w:hAnsi="Times New Roman" w:cs="Times New Roman"/>
          <w:sz w:val="24"/>
          <w:szCs w:val="24"/>
          <w:lang w:val="en-US"/>
        </w:rPr>
        <w:t xml:space="preserve">         </w:t>
      </w:r>
      <w:r w:rsidR="004F171E">
        <w:rPr>
          <w:rFonts w:ascii="Times New Roman" w:hAnsi="Times New Roman" w:cs="Times New Roman"/>
          <w:b/>
          <w:color w:val="0070C0"/>
          <w:sz w:val="24"/>
          <w:szCs w:val="24"/>
          <w:lang w:val="en-US"/>
        </w:rPr>
        <w:t>MORAG</w:t>
      </w:r>
      <w:r w:rsidR="00DE724D" w:rsidRPr="004D4F20">
        <w:rPr>
          <w:rFonts w:ascii="Times New Roman" w:hAnsi="Times New Roman" w:cs="Times New Roman"/>
          <w:b/>
          <w:color w:val="0070C0"/>
          <w:sz w:val="24"/>
          <w:szCs w:val="24"/>
          <w:lang w:val="en-US"/>
        </w:rPr>
        <w:t xml:space="preserve"> </w:t>
      </w:r>
      <w:r w:rsidR="00DE724D" w:rsidRPr="004D4F20">
        <w:rPr>
          <w:rFonts w:ascii="Times New Roman" w:hAnsi="Times New Roman" w:cs="Times New Roman"/>
          <w:b/>
          <w:sz w:val="24"/>
          <w:szCs w:val="24"/>
          <w:lang w:val="en-US"/>
        </w:rPr>
        <w:t xml:space="preserve">                                     </w:t>
      </w:r>
      <w:r w:rsidR="00DE724D">
        <w:rPr>
          <w:rFonts w:ascii="Times New Roman" w:hAnsi="Times New Roman" w:cs="Times New Roman"/>
          <w:b/>
          <w:sz w:val="24"/>
          <w:szCs w:val="24"/>
          <w:lang w:val="en-US"/>
        </w:rPr>
        <w:t xml:space="preserve">             </w:t>
      </w:r>
      <w:r>
        <w:rPr>
          <w:rFonts w:ascii="Times New Roman" w:hAnsi="Times New Roman" w:cs="Times New Roman"/>
          <w:b/>
          <w:sz w:val="24"/>
          <w:szCs w:val="24"/>
          <w:lang w:val="en-US"/>
        </w:rPr>
        <w:t xml:space="preserve">             </w:t>
      </w:r>
      <w:r w:rsidR="004F171E">
        <w:rPr>
          <w:rFonts w:ascii="Times New Roman" w:hAnsi="Times New Roman" w:cs="Times New Roman"/>
          <w:b/>
          <w:color w:val="C45911" w:themeColor="accent2" w:themeShade="BF"/>
          <w:sz w:val="24"/>
          <w:szCs w:val="24"/>
          <w:lang w:val="en-US"/>
        </w:rPr>
        <w:t>STRUAN</w:t>
      </w:r>
      <w:r w:rsidR="00DE724D" w:rsidRPr="004F171E">
        <w:rPr>
          <w:rFonts w:ascii="Times New Roman" w:hAnsi="Times New Roman" w:cs="Times New Roman"/>
          <w:b/>
          <w:color w:val="C45911" w:themeColor="accent2" w:themeShade="BF"/>
          <w:sz w:val="24"/>
          <w:szCs w:val="24"/>
          <w:lang w:val="en-US"/>
        </w:rPr>
        <w:t xml:space="preserve">   </w:t>
      </w:r>
      <w:r w:rsidR="00DE724D">
        <w:rPr>
          <w:rFonts w:ascii="Times New Roman" w:hAnsi="Times New Roman" w:cs="Times New Roman"/>
          <w:b/>
          <w:sz w:val="24"/>
          <w:szCs w:val="24"/>
          <w:lang w:val="en-US"/>
        </w:rPr>
        <w:t xml:space="preserve">         </w:t>
      </w:r>
      <w:r w:rsidR="00DE724D" w:rsidRPr="000C1B6A">
        <w:rPr>
          <w:rFonts w:ascii="Times New Roman" w:hAnsi="Times New Roman" w:cs="Times New Roman"/>
          <w:b/>
          <w:color w:val="00B050"/>
          <w:sz w:val="24"/>
          <w:szCs w:val="24"/>
          <w:lang w:val="en-US"/>
        </w:rPr>
        <w:t xml:space="preserve">           </w:t>
      </w:r>
    </w:p>
    <w:p w14:paraId="458BF6A4" w14:textId="0E5FB21D" w:rsidR="00DE724D" w:rsidRPr="004922CC" w:rsidRDefault="00BA32BA" w:rsidP="00DE724D">
      <w:pPr>
        <w:ind w:left="360"/>
        <w:rPr>
          <w:rFonts w:ascii="Times New Roman" w:hAnsi="Times New Roman" w:cs="Times New Roman"/>
          <w:sz w:val="24"/>
          <w:szCs w:val="24"/>
          <w:lang w:val="en-US"/>
        </w:rPr>
      </w:pPr>
      <w:r>
        <w:rPr>
          <w:rFonts w:ascii="Times New Roman" w:hAnsi="Times New Roman" w:cs="Times New Roman"/>
          <w:b/>
          <w:noProof/>
          <w:sz w:val="24"/>
          <w:szCs w:val="24"/>
          <w:lang w:val="en-US"/>
        </w:rPr>
        <mc:AlternateContent>
          <mc:Choice Requires="wps">
            <w:drawing>
              <wp:anchor distT="0" distB="0" distL="114300" distR="114300" simplePos="0" relativeHeight="251665408" behindDoc="0" locked="0" layoutInCell="1" allowOverlap="1" wp14:anchorId="4EA0E247" wp14:editId="3C15B036">
                <wp:simplePos x="0" y="0"/>
                <wp:positionH relativeFrom="column">
                  <wp:posOffset>4399915</wp:posOffset>
                </wp:positionH>
                <wp:positionV relativeFrom="paragraph">
                  <wp:posOffset>4445</wp:posOffset>
                </wp:positionV>
                <wp:extent cx="1028700" cy="345440"/>
                <wp:effectExtent l="0" t="0" r="0" b="10160"/>
                <wp:wrapNone/>
                <wp:docPr id="2" name="Text Box 2"/>
                <wp:cNvGraphicFramePr/>
                <a:graphic xmlns:a="http://schemas.openxmlformats.org/drawingml/2006/main">
                  <a:graphicData uri="http://schemas.microsoft.com/office/word/2010/wordprocessingShape">
                    <wps:wsp>
                      <wps:cNvSpPr txBox="1"/>
                      <wps:spPr>
                        <a:xfrm>
                          <a:off x="0" y="0"/>
                          <a:ext cx="1028700"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FC95E76" w14:textId="7CD63F4C" w:rsidR="00DB4C58" w:rsidRPr="00DB4C58" w:rsidRDefault="00DB4C58" w:rsidP="00DB4C58">
                            <w:pPr>
                              <w:jc w:val="center"/>
                              <w:rPr>
                                <w:rFonts w:ascii="Times New Roman" w:hAnsi="Times New Roman" w:cs="Times New Roman"/>
                                <w:b/>
                                <w:color w:val="7030A0"/>
                                <w:sz w:val="24"/>
                                <w:lang w:val="en-US"/>
                              </w:rPr>
                            </w:pPr>
                            <w:r w:rsidRPr="00DB4C58">
                              <w:rPr>
                                <w:rFonts w:ascii="Times New Roman" w:hAnsi="Times New Roman" w:cs="Times New Roman"/>
                                <w:b/>
                                <w:color w:val="7030A0"/>
                                <w:sz w:val="24"/>
                                <w:lang w:val="en-US"/>
                              </w:rPr>
                              <w:t>SMILE</w:t>
                            </w:r>
                          </w:p>
                          <w:p w14:paraId="1B39C842" w14:textId="77777777" w:rsidR="00DB4C58" w:rsidRPr="00DB4C58" w:rsidRDefault="00DB4C58" w:rsidP="00DB4C58">
                            <w:pPr>
                              <w:rPr>
                                <w:color w:val="7030A0"/>
                                <w:sz w:val="2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shapetype w14:anchorId="4EA0E247" id="_x0000_t202" coordsize="21600,21600" o:spt="202" path="m,l,21600r21600,l21600,xe">
                <v:stroke joinstyle="miter"/>
                <v:path gradientshapeok="t" o:connecttype="rect"/>
              </v:shapetype>
              <v:shape id="Text Box 2" o:spid="_x0000_s1026" type="#_x0000_t202" style="position:absolute;left:0;text-align:left;margin-left:346.45pt;margin-top:.35pt;width:81pt;height:27.2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" filled="f" stroked="f">
                <v:textbox>
                  <w:txbxContent>
                    <w:p w14:paraId="6FC95E76" w14:textId="7CD63F4C" w:rsidR="00DB4C58" w:rsidRPr="00DB4C58" w:rsidRDefault="00DB4C58" w:rsidP="00DB4C58">
                      <w:pPr>
                        <w:jc w:val="center"/>
                        <w:rPr>
                          <w:rFonts w:ascii="Times New Roman" w:hAnsi="Times New Roman" w:cs="Times New Roman"/>
                          <w:b/>
                          <w:color w:val="7030A0"/>
                          <w:sz w:val="24"/>
                          <w:lang w:val="en-US"/>
                        </w:rPr>
                      </w:pPr>
                      <w:r w:rsidRPr="00DB4C58">
                        <w:rPr>
                          <w:rFonts w:ascii="Times New Roman" w:hAnsi="Times New Roman" w:cs="Times New Roman"/>
                          <w:b/>
                          <w:color w:val="7030A0"/>
                          <w:sz w:val="24"/>
                          <w:lang w:val="en-US"/>
                        </w:rPr>
                        <w:t>SMILE</w:t>
                      </w:r>
                    </w:p>
                    <w:p w14:paraId="1B39C842" w14:textId="77777777" w:rsidR="00DB4C58" w:rsidRPr="00DB4C58" w:rsidRDefault="00DB4C58" w:rsidP="00DB4C58">
                      <w:pPr>
                        <w:rPr>
                          <w:color w:val="7030A0"/>
                          <w:sz w:val="21"/>
                        </w:rPr>
                      </w:pPr>
                    </w:p>
                  </w:txbxContent>
                </v:textbox>
              </v:shape>
            </w:pict>
          </mc:Fallback>
        </mc:AlternateContent>
      </w:r>
      <w:r>
        <w:rPr>
          <w:rFonts w:ascii="Times New Roman" w:hAnsi="Times New Roman" w:cs="Times New Roman"/>
          <w:b/>
          <w:noProof/>
          <w:sz w:val="24"/>
          <w:szCs w:val="24"/>
          <w:lang w:val="en-US"/>
        </w:rPr>
        <mc:AlternateContent>
          <mc:Choice Requires="wps">
            <w:drawing>
              <wp:anchor distT="0" distB="0" distL="114300" distR="114300" simplePos="0" relativeHeight="251663360" behindDoc="0" locked="0" layoutInCell="1" allowOverlap="1" wp14:anchorId="6AAADA84" wp14:editId="5ACCB6FD">
                <wp:simplePos x="0" y="0"/>
                <wp:positionH relativeFrom="column">
                  <wp:posOffset>1323340</wp:posOffset>
                </wp:positionH>
                <wp:positionV relativeFrom="paragraph">
                  <wp:posOffset>4445</wp:posOffset>
                </wp:positionV>
                <wp:extent cx="1028700" cy="345440"/>
                <wp:effectExtent l="0" t="0" r="0" b="10160"/>
                <wp:wrapNone/>
                <wp:docPr id="1" name="Text Box 1"/>
                <wp:cNvGraphicFramePr/>
                <a:graphic xmlns:a="http://schemas.openxmlformats.org/drawingml/2006/main">
                  <a:graphicData uri="http://schemas.microsoft.com/office/word/2010/wordprocessingShape">
                    <wps:wsp>
                      <wps:cNvSpPr txBox="1"/>
                      <wps:spPr>
                        <a:xfrm>
                          <a:off x="0" y="0"/>
                          <a:ext cx="1028700"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710329F" w14:textId="15071CDE" w:rsidR="00DB4C58" w:rsidRPr="00BA32BA" w:rsidRDefault="00DB4C58" w:rsidP="00DB4C58">
                            <w:pPr>
                              <w:jc w:val="center"/>
                              <w:rPr>
                                <w:rFonts w:ascii="Times New Roman" w:hAnsi="Times New Roman" w:cs="Times New Roman"/>
                                <w:b/>
                                <w:color w:val="00B050"/>
                                <w:sz w:val="24"/>
                                <w:szCs w:val="24"/>
                                <w:lang w:val="en-US"/>
                              </w:rPr>
                            </w:pPr>
                            <w:r w:rsidRPr="00BA32BA">
                              <w:rPr>
                                <w:rFonts w:ascii="Times New Roman" w:hAnsi="Times New Roman" w:cs="Times New Roman"/>
                                <w:b/>
                                <w:color w:val="00B050"/>
                                <w:sz w:val="24"/>
                                <w:szCs w:val="24"/>
                                <w:lang w:val="en-US"/>
                              </w:rPr>
                              <w:t>C</w:t>
                            </w:r>
                            <w:r w:rsidR="00BA32BA" w:rsidRPr="00BA32BA">
                              <w:rPr>
                                <w:rFonts w:ascii="Times New Roman" w:hAnsi="Times New Roman" w:cs="Times New Roman"/>
                                <w:b/>
                                <w:color w:val="00B050"/>
                                <w:sz w:val="24"/>
                                <w:szCs w:val="24"/>
                                <w:lang w:val="en-US"/>
                              </w:rPr>
                              <w:t>ANCER</w:t>
                            </w:r>
                          </w:p>
                          <w:p w14:paraId="55F1D0C2" w14:textId="77777777" w:rsidR="00DB4C58" w:rsidRPr="00BA32BA" w:rsidRDefault="00DB4C58">
                            <w:pPr>
                              <w:rPr>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shape w14:anchorId="6AAADA84" id="Text Box 1" o:spid="_x0000_s1027" type="#_x0000_t202" style="position:absolute;left:0;text-align:left;margin-left:104.2pt;margin-top:.35pt;width:81pt;height:27.2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" filled="f" stroked="f">
                <v:textbox>
                  <w:txbxContent>
                    <w:p w14:paraId="2710329F" w14:textId="15071CDE" w:rsidR="00DB4C58" w:rsidRPr="00BA32BA" w:rsidRDefault="00DB4C58" w:rsidP="00DB4C58">
                      <w:pPr>
                        <w:jc w:val="center"/>
                        <w:rPr>
                          <w:rFonts w:ascii="Times New Roman" w:hAnsi="Times New Roman" w:cs="Times New Roman"/>
                          <w:b/>
                          <w:color w:val="00B050"/>
                          <w:sz w:val="24"/>
                          <w:szCs w:val="24"/>
                          <w:lang w:val="en-US"/>
                        </w:rPr>
                      </w:pPr>
                      <w:r w:rsidRPr="00BA32BA">
                        <w:rPr>
                          <w:rFonts w:ascii="Times New Roman" w:hAnsi="Times New Roman" w:cs="Times New Roman"/>
                          <w:b/>
                          <w:color w:val="00B050"/>
                          <w:sz w:val="24"/>
                          <w:szCs w:val="24"/>
                          <w:lang w:val="en-US"/>
                        </w:rPr>
                        <w:t>C</w:t>
                      </w:r>
                      <w:r w:rsidR="00BA32BA" w:rsidRPr="00BA32BA">
                        <w:rPr>
                          <w:rFonts w:ascii="Times New Roman" w:hAnsi="Times New Roman" w:cs="Times New Roman"/>
                          <w:b/>
                          <w:color w:val="00B050"/>
                          <w:sz w:val="24"/>
                          <w:szCs w:val="24"/>
                          <w:lang w:val="en-US"/>
                        </w:rPr>
                        <w:t>ANCER</w:t>
                      </w:r>
                    </w:p>
                    <w:p w14:paraId="55F1D0C2" w14:textId="77777777" w:rsidR="00DB4C58" w:rsidRPr="00BA32BA" w:rsidRDefault="00DB4C58">
                      <w:pPr>
                        <w:rPr>
                          <w:sz w:val="24"/>
                          <w:szCs w:val="24"/>
                        </w:rPr>
                      </w:pPr>
                    </w:p>
                  </w:txbxContent>
                </v:textbox>
              </v:shape>
            </w:pict>
          </mc:Fallback>
        </mc:AlternateContent>
      </w:r>
    </w:p>
    <w:p w14:paraId="72174761" w14:textId="77777777" w:rsidR="00BA32BA" w:rsidRDefault="00BA32BA" w:rsidP="00DB4C58">
      <w:pPr>
        <w:rPr>
          <w:rFonts w:ascii="Times New Roman" w:hAnsi="Times New Roman" w:cs="Times New Roman"/>
          <w:sz w:val="24"/>
          <w:szCs w:val="24"/>
          <w:lang w:val="en-US"/>
        </w:rPr>
      </w:pPr>
    </w:p>
    <w:p w14:paraId="44AB0174" w14:textId="77777777" w:rsidR="00BA32BA" w:rsidRDefault="00BA32BA" w:rsidP="00DB4C58">
      <w:pPr>
        <w:rPr>
          <w:rFonts w:ascii="Times New Roman" w:hAnsi="Times New Roman" w:cs="Times New Roman"/>
          <w:sz w:val="24"/>
          <w:szCs w:val="24"/>
          <w:lang w:val="en-US"/>
        </w:rPr>
      </w:pPr>
    </w:p>
    <w:p w14:paraId="25F2656F" w14:textId="4EE0FA60" w:rsidR="00DE724D" w:rsidRPr="001B2200" w:rsidRDefault="00DB4C58" w:rsidP="00892B2D">
      <w:pPr>
        <w:spacing w:line="360" w:lineRule="auto"/>
        <w:ind w:firstLine="708"/>
        <w:rPr>
          <w:rFonts w:ascii="Times New Roman" w:hAnsi="Times New Roman" w:cs="Times New Roman"/>
          <w:sz w:val="24"/>
          <w:szCs w:val="24"/>
          <w:lang w:val="en-US"/>
        </w:rPr>
      </w:pPr>
      <w:r w:rsidRPr="001B2200">
        <w:rPr>
          <w:rFonts w:ascii="Times New Roman" w:hAnsi="Times New Roman" w:cs="Times New Roman"/>
          <w:i/>
          <w:sz w:val="24"/>
          <w:szCs w:val="24"/>
          <w:lang w:val="en-US"/>
        </w:rPr>
        <w:t>IAT</w:t>
      </w:r>
      <w:r w:rsidR="001B2200" w:rsidRPr="001B2200">
        <w:rPr>
          <w:rFonts w:ascii="Times New Roman" w:hAnsi="Times New Roman" w:cs="Times New Roman"/>
          <w:i/>
          <w:sz w:val="24"/>
          <w:szCs w:val="24"/>
          <w:lang w:val="en-US"/>
        </w:rPr>
        <w:t>.</w:t>
      </w:r>
      <w:r w:rsidR="001B2200">
        <w:rPr>
          <w:rFonts w:ascii="Times New Roman" w:hAnsi="Times New Roman" w:cs="Times New Roman"/>
          <w:sz w:val="24"/>
          <w:szCs w:val="24"/>
          <w:lang w:val="en-US"/>
        </w:rPr>
        <w:t xml:space="preserve"> </w:t>
      </w:r>
      <w:r w:rsidR="00DE724D" w:rsidRPr="001B2200">
        <w:rPr>
          <w:rFonts w:ascii="Times New Roman" w:hAnsi="Times New Roman"/>
          <w:sz w:val="24"/>
          <w:szCs w:val="24"/>
          <w:lang w:val="en-US"/>
        </w:rPr>
        <w:t>Participants perform</w:t>
      </w:r>
      <w:r w:rsidRPr="001B2200">
        <w:rPr>
          <w:rFonts w:ascii="Times New Roman" w:hAnsi="Times New Roman"/>
          <w:sz w:val="24"/>
          <w:szCs w:val="24"/>
          <w:lang w:val="en-US"/>
        </w:rPr>
        <w:t xml:space="preserve"> an</w:t>
      </w:r>
      <w:r w:rsidR="00AD79EF" w:rsidRPr="001B2200">
        <w:rPr>
          <w:rFonts w:ascii="Times New Roman" w:hAnsi="Times New Roman"/>
          <w:sz w:val="24"/>
          <w:szCs w:val="24"/>
          <w:lang w:val="en-US"/>
        </w:rPr>
        <w:t xml:space="preserve"> </w:t>
      </w:r>
      <w:r w:rsidRPr="001B2200">
        <w:rPr>
          <w:rFonts w:ascii="Times New Roman" w:hAnsi="Times New Roman"/>
          <w:sz w:val="24"/>
          <w:szCs w:val="24"/>
          <w:lang w:val="en-US"/>
        </w:rPr>
        <w:t>IAT</w:t>
      </w:r>
      <w:r w:rsidR="00DE724D" w:rsidRPr="001B2200">
        <w:rPr>
          <w:rFonts w:ascii="Times New Roman" w:hAnsi="Times New Roman"/>
          <w:sz w:val="24"/>
          <w:szCs w:val="24"/>
          <w:lang w:val="en-US"/>
        </w:rPr>
        <w:t xml:space="preserve"> measuring implicit evaluations of CS1 vs</w:t>
      </w:r>
      <w:r w:rsidR="00AD79EF" w:rsidRPr="001B2200">
        <w:rPr>
          <w:rFonts w:ascii="Times New Roman" w:hAnsi="Times New Roman"/>
          <w:sz w:val="24"/>
          <w:szCs w:val="24"/>
          <w:lang w:val="en-US"/>
        </w:rPr>
        <w:t>.</w:t>
      </w:r>
      <w:r w:rsidRPr="001B2200">
        <w:rPr>
          <w:rFonts w:ascii="Times New Roman" w:hAnsi="Times New Roman"/>
          <w:sz w:val="24"/>
          <w:szCs w:val="24"/>
          <w:lang w:val="en-US"/>
        </w:rPr>
        <w:t xml:space="preserve"> CS2</w:t>
      </w:r>
      <w:r w:rsidR="00DE724D" w:rsidRPr="001B2200">
        <w:rPr>
          <w:rFonts w:ascii="Times New Roman" w:hAnsi="Times New Roman"/>
          <w:sz w:val="24"/>
          <w:szCs w:val="24"/>
          <w:lang w:val="en-US"/>
        </w:rPr>
        <w:t xml:space="preserve">: </w:t>
      </w:r>
      <w:r w:rsidR="00DE724D" w:rsidRPr="001B2200">
        <w:rPr>
          <w:rFonts w:ascii="Times New Roman" w:hAnsi="Times New Roman"/>
          <w:sz w:val="24"/>
          <w:szCs w:val="24"/>
          <w:lang w:val="en-US"/>
        </w:rPr>
        <w:br/>
        <w:t>The IATs involve categories “CS1”[“CS3”] and “CS2” [“CS4”] and “Good” and “Bad”</w:t>
      </w:r>
      <w:r w:rsidR="00DE724D" w:rsidRPr="001B2200">
        <w:rPr>
          <w:rFonts w:ascii="Times New Roman" w:hAnsi="Times New Roman"/>
          <w:sz w:val="24"/>
          <w:szCs w:val="24"/>
          <w:lang w:val="en-US"/>
        </w:rPr>
        <w:br/>
      </w:r>
      <w:r w:rsidR="00DE724D" w:rsidRPr="001B2200">
        <w:rPr>
          <w:rFonts w:ascii="Times New Roman" w:hAnsi="Times New Roman"/>
          <w:sz w:val="10"/>
          <w:szCs w:val="10"/>
          <w:lang w:val="en-US"/>
        </w:rPr>
        <w:br/>
      </w:r>
      <w:r w:rsidR="00DE724D" w:rsidRPr="001B2200">
        <w:rPr>
          <w:rFonts w:ascii="Times New Roman" w:hAnsi="Times New Roman"/>
          <w:sz w:val="24"/>
          <w:szCs w:val="24"/>
          <w:lang w:val="en-US"/>
        </w:rPr>
        <w:t xml:space="preserve">IAT Procedure: </w:t>
      </w:r>
    </w:p>
    <w:p w14:paraId="5F2A0DEB" w14:textId="77777777" w:rsidR="00DE724D" w:rsidRPr="00780D4E" w:rsidRDefault="00DE724D" w:rsidP="00DE724D">
      <w:pPr>
        <w:pStyle w:val="text"/>
        <w:spacing w:after="0"/>
        <w:ind w:left="708"/>
        <w:rPr>
          <w:rFonts w:ascii="Times New Roman" w:hAnsi="Times New Roman"/>
          <w:sz w:val="24"/>
          <w:szCs w:val="24"/>
          <w:lang w:val="en-US"/>
        </w:rPr>
      </w:pPr>
      <w:r w:rsidRPr="00D04AA5">
        <w:rPr>
          <w:rFonts w:ascii="Times New Roman" w:hAnsi="Times New Roman"/>
          <w:sz w:val="24"/>
          <w:szCs w:val="24"/>
          <w:lang w:val="en-US"/>
        </w:rPr>
        <w:t xml:space="preserve">a. Instructions: </w:t>
      </w:r>
      <w:r>
        <w:rPr>
          <w:rFonts w:ascii="Times New Roman" w:hAnsi="Times New Roman"/>
          <w:sz w:val="24"/>
          <w:szCs w:val="24"/>
          <w:lang w:val="en-US"/>
        </w:rPr>
        <w:t>“</w:t>
      </w:r>
      <w:r w:rsidRPr="00D04AA5">
        <w:rPr>
          <w:rFonts w:ascii="Times New Roman" w:hAnsi="Times New Roman"/>
          <w:sz w:val="24"/>
          <w:szCs w:val="24"/>
          <w:lang w:val="en-US"/>
        </w:rPr>
        <w:t xml:space="preserve">In </w:t>
      </w:r>
      <w:r w:rsidRPr="00096803">
        <w:rPr>
          <w:rFonts w:ascii="Times New Roman" w:hAnsi="Times New Roman"/>
          <w:sz w:val="24"/>
          <w:szCs w:val="24"/>
          <w:lang w:val="en-US"/>
        </w:rPr>
        <w:t>In the next part you will have to categorize items into groups as fast as you can.</w:t>
      </w:r>
      <w:r>
        <w:rPr>
          <w:rFonts w:ascii="Times New Roman" w:hAnsi="Times New Roman"/>
          <w:sz w:val="24"/>
          <w:szCs w:val="24"/>
          <w:lang w:val="en-US"/>
        </w:rPr>
        <w:t>”</w:t>
      </w:r>
    </w:p>
    <w:p w14:paraId="6B64CBDB" w14:textId="093C6FAF" w:rsidR="00DE724D" w:rsidRPr="00D04AA5" w:rsidRDefault="00DE724D" w:rsidP="00DE724D">
      <w:pPr>
        <w:pStyle w:val="text"/>
        <w:spacing w:before="0" w:beforeAutospacing="0" w:after="0" w:afterAutospacing="0"/>
        <w:ind w:left="708"/>
        <w:rPr>
          <w:rFonts w:ascii="Times New Roman" w:hAnsi="Times New Roman"/>
          <w:sz w:val="24"/>
          <w:szCs w:val="24"/>
          <w:lang w:val="en-US"/>
        </w:rPr>
      </w:pPr>
      <w:r w:rsidRPr="00D04AA5">
        <w:rPr>
          <w:rFonts w:ascii="Times New Roman" w:hAnsi="Times New Roman"/>
          <w:sz w:val="24"/>
          <w:szCs w:val="24"/>
          <w:lang w:val="en-US"/>
        </w:rPr>
        <w:t xml:space="preserve">b. </w:t>
      </w:r>
      <w:r w:rsidR="00DB4C58">
        <w:rPr>
          <w:rFonts w:ascii="Times New Roman" w:hAnsi="Times New Roman"/>
          <w:sz w:val="24"/>
          <w:szCs w:val="24"/>
          <w:lang w:val="en-US"/>
        </w:rPr>
        <w:t>20</w:t>
      </w:r>
      <w:r w:rsidRPr="00D04AA5">
        <w:rPr>
          <w:rFonts w:ascii="Times New Roman" w:hAnsi="Times New Roman"/>
          <w:sz w:val="24"/>
          <w:szCs w:val="24"/>
          <w:lang w:val="en-US"/>
        </w:rPr>
        <w:t xml:space="preserve"> practice trials sorting </w:t>
      </w:r>
      <w:r>
        <w:rPr>
          <w:rFonts w:ascii="Times New Roman" w:hAnsi="Times New Roman"/>
          <w:sz w:val="24"/>
          <w:szCs w:val="24"/>
          <w:lang w:val="en-US"/>
        </w:rPr>
        <w:t xml:space="preserve">CS1 and </w:t>
      </w:r>
      <w:r w:rsidR="00E37593">
        <w:rPr>
          <w:rFonts w:ascii="Times New Roman" w:hAnsi="Times New Roman"/>
          <w:sz w:val="24"/>
          <w:szCs w:val="24"/>
          <w:lang w:val="en-US"/>
        </w:rPr>
        <w:t>positive words using one key</w:t>
      </w:r>
      <w:r>
        <w:rPr>
          <w:rFonts w:ascii="Times New Roman" w:hAnsi="Times New Roman"/>
          <w:sz w:val="24"/>
          <w:szCs w:val="24"/>
          <w:lang w:val="en-US"/>
        </w:rPr>
        <w:t>.</w:t>
      </w:r>
      <w:r w:rsidRPr="00D04AA5">
        <w:rPr>
          <w:rFonts w:ascii="Times New Roman" w:hAnsi="Times New Roman"/>
          <w:sz w:val="24"/>
          <w:szCs w:val="24"/>
          <w:lang w:val="en-US"/>
        </w:rPr>
        <w:t xml:space="preserve"> </w:t>
      </w:r>
      <w:r>
        <w:rPr>
          <w:rFonts w:ascii="Times New Roman" w:hAnsi="Times New Roman"/>
          <w:sz w:val="24"/>
          <w:szCs w:val="24"/>
          <w:lang w:val="en-US"/>
        </w:rPr>
        <w:br/>
      </w:r>
      <w:r>
        <w:rPr>
          <w:rFonts w:ascii="Times New Roman" w:hAnsi="Times New Roman"/>
          <w:sz w:val="24"/>
          <w:szCs w:val="24"/>
          <w:lang w:val="en-US"/>
        </w:rPr>
        <w:br/>
      </w:r>
      <w:r w:rsidRPr="00D04AA5">
        <w:rPr>
          <w:rFonts w:ascii="Times New Roman" w:hAnsi="Times New Roman"/>
          <w:sz w:val="24"/>
          <w:szCs w:val="24"/>
          <w:lang w:val="en-US"/>
        </w:rPr>
        <w:t xml:space="preserve">c. </w:t>
      </w:r>
      <w:r w:rsidR="00DB4C58">
        <w:rPr>
          <w:rFonts w:ascii="Times New Roman" w:hAnsi="Times New Roman"/>
          <w:sz w:val="24"/>
          <w:szCs w:val="24"/>
          <w:lang w:val="en-US"/>
        </w:rPr>
        <w:t>20</w:t>
      </w:r>
      <w:r w:rsidRPr="00D04AA5">
        <w:rPr>
          <w:rFonts w:ascii="Times New Roman" w:hAnsi="Times New Roman"/>
          <w:sz w:val="24"/>
          <w:szCs w:val="24"/>
          <w:lang w:val="en-US"/>
        </w:rPr>
        <w:t xml:space="preserve"> practice trials sorting </w:t>
      </w:r>
      <w:r w:rsidR="00E37593">
        <w:rPr>
          <w:rFonts w:ascii="Times New Roman" w:hAnsi="Times New Roman"/>
          <w:sz w:val="24"/>
          <w:szCs w:val="24"/>
          <w:lang w:val="en-US"/>
        </w:rPr>
        <w:t xml:space="preserve">CS2 and </w:t>
      </w:r>
      <w:r w:rsidRPr="00D04AA5">
        <w:rPr>
          <w:rFonts w:ascii="Times New Roman" w:hAnsi="Times New Roman"/>
          <w:sz w:val="24"/>
          <w:szCs w:val="24"/>
          <w:lang w:val="en-US"/>
        </w:rPr>
        <w:t xml:space="preserve">positive </w:t>
      </w:r>
      <w:r w:rsidR="00E37593">
        <w:rPr>
          <w:rFonts w:ascii="Times New Roman" w:hAnsi="Times New Roman"/>
          <w:sz w:val="24"/>
          <w:szCs w:val="24"/>
          <w:lang w:val="en-US"/>
        </w:rPr>
        <w:t>words using one key</w:t>
      </w:r>
      <w:r w:rsidRPr="00D04AA5">
        <w:rPr>
          <w:rFonts w:ascii="Times New Roman" w:hAnsi="Times New Roman"/>
          <w:sz w:val="24"/>
          <w:szCs w:val="24"/>
          <w:lang w:val="en-US"/>
        </w:rPr>
        <w:t>.</w:t>
      </w:r>
    </w:p>
    <w:p w14:paraId="14ED8872" w14:textId="36A974F2" w:rsidR="00DE724D" w:rsidRPr="00D04AA5" w:rsidRDefault="00DE724D" w:rsidP="00DE724D">
      <w:pPr>
        <w:pStyle w:val="text"/>
        <w:ind w:left="708"/>
        <w:rPr>
          <w:rFonts w:ascii="Times New Roman" w:hAnsi="Times New Roman"/>
          <w:sz w:val="24"/>
          <w:szCs w:val="24"/>
          <w:lang w:val="en-US"/>
        </w:rPr>
      </w:pPr>
      <w:r w:rsidRPr="00D04AA5">
        <w:rPr>
          <w:rFonts w:ascii="Times New Roman" w:hAnsi="Times New Roman"/>
          <w:sz w:val="24"/>
          <w:szCs w:val="24"/>
          <w:lang w:val="en-US"/>
        </w:rPr>
        <w:t xml:space="preserve">d. </w:t>
      </w:r>
      <w:r w:rsidR="00AD79EF">
        <w:rPr>
          <w:rFonts w:ascii="Times New Roman" w:hAnsi="Times New Roman"/>
          <w:sz w:val="24"/>
          <w:szCs w:val="24"/>
          <w:lang w:val="en-US"/>
        </w:rPr>
        <w:t xml:space="preserve">20 </w:t>
      </w:r>
      <w:r w:rsidRPr="00D04AA5">
        <w:rPr>
          <w:rFonts w:ascii="Times New Roman" w:hAnsi="Times New Roman"/>
          <w:sz w:val="24"/>
          <w:szCs w:val="24"/>
          <w:lang w:val="en-US"/>
        </w:rPr>
        <w:t xml:space="preserve">test trials </w:t>
      </w:r>
      <w:r>
        <w:rPr>
          <w:rFonts w:ascii="Times New Roman" w:hAnsi="Times New Roman"/>
          <w:sz w:val="24"/>
          <w:szCs w:val="24"/>
          <w:lang w:val="en-US"/>
        </w:rPr>
        <w:t xml:space="preserve">CS1 </w:t>
      </w:r>
      <w:r w:rsidRPr="00D04AA5">
        <w:rPr>
          <w:rFonts w:ascii="Times New Roman" w:hAnsi="Times New Roman"/>
          <w:sz w:val="24"/>
          <w:szCs w:val="24"/>
          <w:lang w:val="en-US"/>
        </w:rPr>
        <w:t>and positive</w:t>
      </w:r>
      <w:r w:rsidR="00E37593">
        <w:rPr>
          <w:rFonts w:ascii="Times New Roman" w:hAnsi="Times New Roman"/>
          <w:sz w:val="24"/>
          <w:szCs w:val="24"/>
          <w:lang w:val="en-US"/>
        </w:rPr>
        <w:t xml:space="preserve"> words  using one key</w:t>
      </w:r>
      <w:r w:rsidRPr="00D04AA5">
        <w:rPr>
          <w:rFonts w:ascii="Times New Roman" w:hAnsi="Times New Roman"/>
          <w:sz w:val="24"/>
          <w:szCs w:val="24"/>
          <w:lang w:val="en-US"/>
        </w:rPr>
        <w:t xml:space="preserve">. </w:t>
      </w:r>
    </w:p>
    <w:p w14:paraId="779848DD" w14:textId="6D68542B" w:rsidR="00DE724D" w:rsidRPr="00D04AA5" w:rsidRDefault="00DE724D" w:rsidP="00DE724D">
      <w:pPr>
        <w:pStyle w:val="text"/>
        <w:ind w:firstLine="708"/>
        <w:rPr>
          <w:rFonts w:ascii="Times New Roman" w:hAnsi="Times New Roman"/>
          <w:sz w:val="24"/>
          <w:szCs w:val="24"/>
          <w:lang w:val="en-US"/>
        </w:rPr>
      </w:pPr>
      <w:r w:rsidRPr="00D04AA5">
        <w:rPr>
          <w:rFonts w:ascii="Times New Roman" w:hAnsi="Times New Roman"/>
          <w:sz w:val="24"/>
          <w:szCs w:val="24"/>
          <w:lang w:val="en-US"/>
        </w:rPr>
        <w:t xml:space="preserve">e. </w:t>
      </w:r>
      <w:r w:rsidR="00DB4C58">
        <w:rPr>
          <w:rFonts w:ascii="Times New Roman" w:hAnsi="Times New Roman"/>
          <w:sz w:val="24"/>
          <w:szCs w:val="24"/>
          <w:lang w:val="en-US"/>
        </w:rPr>
        <w:t>40</w:t>
      </w:r>
      <w:r w:rsidR="00E37593">
        <w:rPr>
          <w:rFonts w:ascii="Times New Roman" w:hAnsi="Times New Roman"/>
          <w:sz w:val="24"/>
          <w:szCs w:val="24"/>
          <w:lang w:val="en-US"/>
        </w:rPr>
        <w:t xml:space="preserve"> </w:t>
      </w:r>
      <w:r w:rsidR="00E37593" w:rsidRPr="00D04AA5">
        <w:rPr>
          <w:rFonts w:ascii="Times New Roman" w:hAnsi="Times New Roman"/>
          <w:sz w:val="24"/>
          <w:szCs w:val="24"/>
          <w:lang w:val="en-US"/>
        </w:rPr>
        <w:t xml:space="preserve">test trials </w:t>
      </w:r>
      <w:r w:rsidR="00E37593">
        <w:rPr>
          <w:rFonts w:ascii="Times New Roman" w:hAnsi="Times New Roman"/>
          <w:sz w:val="24"/>
          <w:szCs w:val="24"/>
          <w:lang w:val="en-US"/>
        </w:rPr>
        <w:t xml:space="preserve">CS2 </w:t>
      </w:r>
      <w:r w:rsidR="00E37593" w:rsidRPr="00D04AA5">
        <w:rPr>
          <w:rFonts w:ascii="Times New Roman" w:hAnsi="Times New Roman"/>
          <w:sz w:val="24"/>
          <w:szCs w:val="24"/>
          <w:lang w:val="en-US"/>
        </w:rPr>
        <w:t>and positive</w:t>
      </w:r>
      <w:r w:rsidR="00E37593">
        <w:rPr>
          <w:rFonts w:ascii="Times New Roman" w:hAnsi="Times New Roman"/>
          <w:sz w:val="24"/>
          <w:szCs w:val="24"/>
          <w:lang w:val="en-US"/>
        </w:rPr>
        <w:t xml:space="preserve"> words  using one key</w:t>
      </w:r>
      <w:r w:rsidR="00E37593" w:rsidRPr="00D04AA5">
        <w:rPr>
          <w:rFonts w:ascii="Times New Roman" w:hAnsi="Times New Roman"/>
          <w:sz w:val="24"/>
          <w:szCs w:val="24"/>
          <w:lang w:val="en-US"/>
        </w:rPr>
        <w:t>.</w:t>
      </w:r>
    </w:p>
    <w:p w14:paraId="26C1029F" w14:textId="50D36B84" w:rsidR="00E37593" w:rsidRPr="00D04AA5" w:rsidRDefault="00E37593" w:rsidP="00E37593">
      <w:pPr>
        <w:pStyle w:val="text"/>
        <w:ind w:left="708"/>
        <w:rPr>
          <w:rFonts w:ascii="Times New Roman" w:hAnsi="Times New Roman"/>
          <w:sz w:val="24"/>
          <w:szCs w:val="24"/>
          <w:lang w:val="en-US"/>
        </w:rPr>
      </w:pPr>
      <w:r>
        <w:rPr>
          <w:rFonts w:ascii="Times New Roman" w:hAnsi="Times New Roman"/>
          <w:sz w:val="24"/>
          <w:szCs w:val="24"/>
          <w:lang w:val="en-US"/>
        </w:rPr>
        <w:t>f</w:t>
      </w:r>
      <w:r w:rsidRPr="00D04AA5">
        <w:rPr>
          <w:rFonts w:ascii="Times New Roman" w:hAnsi="Times New Roman"/>
          <w:sz w:val="24"/>
          <w:szCs w:val="24"/>
          <w:lang w:val="en-US"/>
        </w:rPr>
        <w:t xml:space="preserve">. </w:t>
      </w:r>
      <w:r>
        <w:rPr>
          <w:rFonts w:ascii="Times New Roman" w:hAnsi="Times New Roman"/>
          <w:sz w:val="24"/>
          <w:szCs w:val="24"/>
          <w:lang w:val="en-US"/>
        </w:rPr>
        <w:t xml:space="preserve">20 </w:t>
      </w:r>
      <w:r w:rsidRPr="00D04AA5">
        <w:rPr>
          <w:rFonts w:ascii="Times New Roman" w:hAnsi="Times New Roman"/>
          <w:sz w:val="24"/>
          <w:szCs w:val="24"/>
          <w:lang w:val="en-US"/>
        </w:rPr>
        <w:t xml:space="preserve">test trials </w:t>
      </w:r>
      <w:r>
        <w:rPr>
          <w:rFonts w:ascii="Times New Roman" w:hAnsi="Times New Roman"/>
          <w:sz w:val="24"/>
          <w:szCs w:val="24"/>
          <w:lang w:val="en-US"/>
        </w:rPr>
        <w:t xml:space="preserve">CS1 </w:t>
      </w:r>
      <w:r w:rsidRPr="00D04AA5">
        <w:rPr>
          <w:rFonts w:ascii="Times New Roman" w:hAnsi="Times New Roman"/>
          <w:sz w:val="24"/>
          <w:szCs w:val="24"/>
          <w:lang w:val="en-US"/>
        </w:rPr>
        <w:t>and positive</w:t>
      </w:r>
      <w:r>
        <w:rPr>
          <w:rFonts w:ascii="Times New Roman" w:hAnsi="Times New Roman"/>
          <w:sz w:val="24"/>
          <w:szCs w:val="24"/>
          <w:lang w:val="en-US"/>
        </w:rPr>
        <w:t xml:space="preserve"> words  using one key</w:t>
      </w:r>
      <w:r w:rsidRPr="00D04AA5">
        <w:rPr>
          <w:rFonts w:ascii="Times New Roman" w:hAnsi="Times New Roman"/>
          <w:sz w:val="24"/>
          <w:szCs w:val="24"/>
          <w:lang w:val="en-US"/>
        </w:rPr>
        <w:t xml:space="preserve">. </w:t>
      </w:r>
    </w:p>
    <w:p w14:paraId="558E5804" w14:textId="6D7A6B30" w:rsidR="00E37593" w:rsidRPr="00D04AA5" w:rsidRDefault="00E37593" w:rsidP="00E37593">
      <w:pPr>
        <w:pStyle w:val="text"/>
        <w:ind w:firstLine="708"/>
        <w:rPr>
          <w:rFonts w:ascii="Times New Roman" w:hAnsi="Times New Roman"/>
          <w:sz w:val="24"/>
          <w:szCs w:val="24"/>
          <w:lang w:val="en-US"/>
        </w:rPr>
      </w:pPr>
      <w:r>
        <w:rPr>
          <w:rFonts w:ascii="Times New Roman" w:hAnsi="Times New Roman"/>
          <w:sz w:val="24"/>
          <w:szCs w:val="24"/>
          <w:lang w:val="en-US"/>
        </w:rPr>
        <w:t>g</w:t>
      </w:r>
      <w:r w:rsidRPr="00D04AA5">
        <w:rPr>
          <w:rFonts w:ascii="Times New Roman" w:hAnsi="Times New Roman"/>
          <w:sz w:val="24"/>
          <w:szCs w:val="24"/>
          <w:lang w:val="en-US"/>
        </w:rPr>
        <w:t xml:space="preserve">. </w:t>
      </w:r>
      <w:r w:rsidR="00DB4C58">
        <w:rPr>
          <w:rFonts w:ascii="Times New Roman" w:hAnsi="Times New Roman"/>
          <w:sz w:val="24"/>
          <w:szCs w:val="24"/>
          <w:lang w:val="en-US"/>
        </w:rPr>
        <w:t>40</w:t>
      </w:r>
      <w:r>
        <w:rPr>
          <w:rFonts w:ascii="Times New Roman" w:hAnsi="Times New Roman"/>
          <w:sz w:val="24"/>
          <w:szCs w:val="24"/>
          <w:lang w:val="en-US"/>
        </w:rPr>
        <w:t xml:space="preserve"> </w:t>
      </w:r>
      <w:r w:rsidRPr="00D04AA5">
        <w:rPr>
          <w:rFonts w:ascii="Times New Roman" w:hAnsi="Times New Roman"/>
          <w:sz w:val="24"/>
          <w:szCs w:val="24"/>
          <w:lang w:val="en-US"/>
        </w:rPr>
        <w:t xml:space="preserve">test trials </w:t>
      </w:r>
      <w:r>
        <w:rPr>
          <w:rFonts w:ascii="Times New Roman" w:hAnsi="Times New Roman"/>
          <w:sz w:val="24"/>
          <w:szCs w:val="24"/>
          <w:lang w:val="en-US"/>
        </w:rPr>
        <w:t xml:space="preserve">CS2 </w:t>
      </w:r>
      <w:r w:rsidRPr="00D04AA5">
        <w:rPr>
          <w:rFonts w:ascii="Times New Roman" w:hAnsi="Times New Roman"/>
          <w:sz w:val="24"/>
          <w:szCs w:val="24"/>
          <w:lang w:val="en-US"/>
        </w:rPr>
        <w:t>and positive</w:t>
      </w:r>
      <w:r>
        <w:rPr>
          <w:rFonts w:ascii="Times New Roman" w:hAnsi="Times New Roman"/>
          <w:sz w:val="24"/>
          <w:szCs w:val="24"/>
          <w:lang w:val="en-US"/>
        </w:rPr>
        <w:t xml:space="preserve"> words  using one key</w:t>
      </w:r>
      <w:r w:rsidRPr="00D04AA5">
        <w:rPr>
          <w:rFonts w:ascii="Times New Roman" w:hAnsi="Times New Roman"/>
          <w:sz w:val="24"/>
          <w:szCs w:val="24"/>
          <w:lang w:val="en-US"/>
        </w:rPr>
        <w:t>.</w:t>
      </w:r>
    </w:p>
    <w:p w14:paraId="28841E3B" w14:textId="6448BF4F" w:rsidR="00892B2D" w:rsidRDefault="00DE724D" w:rsidP="00892B2D">
      <w:pPr>
        <w:pStyle w:val="text"/>
        <w:ind w:left="708"/>
        <w:rPr>
          <w:rFonts w:ascii="Times New Roman" w:hAnsi="Times New Roman"/>
          <w:sz w:val="24"/>
          <w:szCs w:val="24"/>
          <w:lang w:val="en-US"/>
        </w:rPr>
      </w:pPr>
      <w:r>
        <w:rPr>
          <w:rFonts w:ascii="Times New Roman" w:hAnsi="Times New Roman"/>
          <w:sz w:val="24"/>
          <w:szCs w:val="24"/>
          <w:lang w:val="en-US"/>
        </w:rPr>
        <w:t>NOTE: IAT stimuli are:</w:t>
      </w:r>
    </w:p>
    <w:tbl>
      <w:tblPr>
        <w:tblW w:w="4000" w:type="pct"/>
        <w:tblCellSpacing w:w="22" w:type="dxa"/>
        <w:tblInd w:w="916" w:type="dxa"/>
        <w:tblCellMar>
          <w:top w:w="15" w:type="dxa"/>
          <w:left w:w="15" w:type="dxa"/>
          <w:bottom w:w="15" w:type="dxa"/>
          <w:right w:w="15" w:type="dxa"/>
        </w:tblCellMar>
        <w:tblLook w:val="04A0" w:firstRow="1" w:lastRow="0" w:firstColumn="1" w:lastColumn="0" w:noHBand="0" w:noVBand="1"/>
      </w:tblPr>
      <w:tblGrid>
        <w:gridCol w:w="2515"/>
        <w:gridCol w:w="4837"/>
      </w:tblGrid>
      <w:tr w:rsidR="00DE724D" w:rsidRPr="00211B03" w14:paraId="7E8CEA8C" w14:textId="77777777" w:rsidTr="00892B2D">
        <w:trPr>
          <w:trHeight w:val="20"/>
          <w:tblCellSpacing w:w="22" w:type="dxa"/>
        </w:trPr>
        <w:tc>
          <w:tcPr>
            <w:tcW w:w="0" w:type="auto"/>
            <w:vAlign w:val="center"/>
            <w:hideMark/>
          </w:tcPr>
          <w:p w14:paraId="2DAE50AE" w14:textId="77777777" w:rsidR="00DE724D" w:rsidRPr="00D04AA5" w:rsidRDefault="00DE724D" w:rsidP="001B4470">
            <w:pPr>
              <w:pStyle w:val="text"/>
              <w:rPr>
                <w:rFonts w:ascii="Times New Roman" w:hAnsi="Times New Roman"/>
                <w:sz w:val="24"/>
                <w:szCs w:val="24"/>
                <w:lang w:val="en-US"/>
              </w:rPr>
            </w:pPr>
            <w:r>
              <w:rPr>
                <w:rFonts w:ascii="Times New Roman" w:hAnsi="Times New Roman"/>
                <w:sz w:val="24"/>
                <w:szCs w:val="24"/>
                <w:lang w:val="en-US"/>
              </w:rPr>
              <w:t>CS1</w:t>
            </w:r>
          </w:p>
        </w:tc>
        <w:tc>
          <w:tcPr>
            <w:tcW w:w="0" w:type="auto"/>
            <w:vAlign w:val="center"/>
            <w:hideMark/>
          </w:tcPr>
          <w:p w14:paraId="1359FEB4" w14:textId="77777777" w:rsidR="00DE724D" w:rsidRPr="00D04AA5" w:rsidRDefault="00DE724D" w:rsidP="001B4470">
            <w:pPr>
              <w:pStyle w:val="text"/>
              <w:rPr>
                <w:rFonts w:ascii="Times New Roman" w:hAnsi="Times New Roman"/>
                <w:sz w:val="24"/>
                <w:szCs w:val="24"/>
                <w:lang w:val="en-US"/>
              </w:rPr>
            </w:pPr>
          </w:p>
        </w:tc>
      </w:tr>
      <w:tr w:rsidR="00DE724D" w:rsidRPr="00211B03" w14:paraId="13918361" w14:textId="77777777" w:rsidTr="00892B2D">
        <w:trPr>
          <w:trHeight w:val="20"/>
          <w:tblCellSpacing w:w="22" w:type="dxa"/>
        </w:trPr>
        <w:tc>
          <w:tcPr>
            <w:tcW w:w="0" w:type="auto"/>
            <w:vAlign w:val="center"/>
            <w:hideMark/>
          </w:tcPr>
          <w:p w14:paraId="7F0EEEAC" w14:textId="77777777" w:rsidR="00DE724D" w:rsidRPr="00D04AA5" w:rsidRDefault="00DE724D" w:rsidP="001B4470">
            <w:pPr>
              <w:pStyle w:val="text"/>
              <w:rPr>
                <w:rFonts w:ascii="Times New Roman" w:hAnsi="Times New Roman"/>
                <w:sz w:val="24"/>
                <w:szCs w:val="24"/>
                <w:lang w:val="en-US"/>
              </w:rPr>
            </w:pPr>
            <w:r>
              <w:rPr>
                <w:rFonts w:ascii="Times New Roman" w:hAnsi="Times New Roman"/>
                <w:sz w:val="24"/>
                <w:szCs w:val="24"/>
                <w:lang w:val="en-US"/>
              </w:rPr>
              <w:t xml:space="preserve">CS2 </w:t>
            </w:r>
          </w:p>
        </w:tc>
        <w:tc>
          <w:tcPr>
            <w:tcW w:w="0" w:type="auto"/>
            <w:vAlign w:val="center"/>
            <w:hideMark/>
          </w:tcPr>
          <w:p w14:paraId="7AE73963" w14:textId="77777777" w:rsidR="00DE724D" w:rsidRPr="00D04AA5" w:rsidRDefault="00DE724D" w:rsidP="001B4470">
            <w:pPr>
              <w:pStyle w:val="text"/>
              <w:rPr>
                <w:rFonts w:ascii="Times New Roman" w:hAnsi="Times New Roman"/>
                <w:sz w:val="24"/>
                <w:szCs w:val="24"/>
                <w:lang w:val="en-US"/>
              </w:rPr>
            </w:pPr>
          </w:p>
        </w:tc>
      </w:tr>
      <w:tr w:rsidR="00DE724D" w:rsidRPr="00AD79EF" w14:paraId="3C75603E" w14:textId="77777777" w:rsidTr="00892B2D">
        <w:trPr>
          <w:trHeight w:val="20"/>
          <w:tblCellSpacing w:w="22" w:type="dxa"/>
        </w:trPr>
        <w:tc>
          <w:tcPr>
            <w:tcW w:w="0" w:type="auto"/>
            <w:vAlign w:val="center"/>
            <w:hideMark/>
          </w:tcPr>
          <w:p w14:paraId="5069CFD1" w14:textId="77777777" w:rsidR="00DE724D" w:rsidRPr="00D04AA5" w:rsidRDefault="00DE724D" w:rsidP="001B4470">
            <w:pPr>
              <w:pStyle w:val="text"/>
              <w:rPr>
                <w:rFonts w:ascii="Times New Roman" w:hAnsi="Times New Roman"/>
                <w:sz w:val="24"/>
                <w:szCs w:val="24"/>
                <w:lang w:val="en-US"/>
              </w:rPr>
            </w:pPr>
            <w:r w:rsidRPr="00D04AA5">
              <w:rPr>
                <w:rFonts w:ascii="Times New Roman" w:hAnsi="Times New Roman"/>
                <w:sz w:val="24"/>
                <w:szCs w:val="24"/>
                <w:lang w:val="en-US"/>
              </w:rPr>
              <w:t>Positive</w:t>
            </w:r>
          </w:p>
        </w:tc>
        <w:tc>
          <w:tcPr>
            <w:tcW w:w="0" w:type="auto"/>
            <w:vAlign w:val="center"/>
            <w:hideMark/>
          </w:tcPr>
          <w:p w14:paraId="6468F9AA" w14:textId="77777777" w:rsidR="00DB4C58" w:rsidRPr="00DB4C58" w:rsidRDefault="00DB4C58" w:rsidP="00DB4C58">
            <w:pPr>
              <w:pStyle w:val="text"/>
              <w:rPr>
                <w:rFonts w:ascii="Times New Roman" w:hAnsi="Times New Roman"/>
                <w:sz w:val="24"/>
                <w:szCs w:val="24"/>
                <w:lang w:val="en-US"/>
              </w:rPr>
            </w:pPr>
            <w:r w:rsidRPr="00DB4C58">
              <w:rPr>
                <w:rFonts w:ascii="Times New Roman" w:hAnsi="Times New Roman"/>
                <w:sz w:val="24"/>
                <w:szCs w:val="24"/>
                <w:lang w:val="en-US"/>
              </w:rPr>
              <w:t>/1 = "Fantastic"</w:t>
            </w:r>
          </w:p>
          <w:p w14:paraId="2A3EEC90" w14:textId="77777777" w:rsidR="00DB4C58" w:rsidRPr="00DB4C58" w:rsidRDefault="00DB4C58" w:rsidP="00DB4C58">
            <w:pPr>
              <w:pStyle w:val="text"/>
              <w:rPr>
                <w:rFonts w:ascii="Times New Roman" w:hAnsi="Times New Roman"/>
                <w:sz w:val="24"/>
                <w:szCs w:val="24"/>
                <w:lang w:val="en-US"/>
              </w:rPr>
            </w:pPr>
            <w:r w:rsidRPr="00DB4C58">
              <w:rPr>
                <w:rFonts w:ascii="Times New Roman" w:hAnsi="Times New Roman"/>
                <w:sz w:val="24"/>
                <w:szCs w:val="24"/>
                <w:lang w:val="en-US"/>
              </w:rPr>
              <w:t>/2 = "Great"</w:t>
            </w:r>
          </w:p>
          <w:p w14:paraId="4B06292D" w14:textId="77777777" w:rsidR="00DB4C58" w:rsidRPr="00DB4C58" w:rsidRDefault="00DB4C58" w:rsidP="00DB4C58">
            <w:pPr>
              <w:pStyle w:val="text"/>
              <w:rPr>
                <w:rFonts w:ascii="Times New Roman" w:hAnsi="Times New Roman"/>
                <w:sz w:val="24"/>
                <w:szCs w:val="24"/>
                <w:lang w:val="en-US"/>
              </w:rPr>
            </w:pPr>
            <w:r w:rsidRPr="00DB4C58">
              <w:rPr>
                <w:rFonts w:ascii="Times New Roman" w:hAnsi="Times New Roman"/>
                <w:sz w:val="24"/>
                <w:szCs w:val="24"/>
                <w:lang w:val="en-US"/>
              </w:rPr>
              <w:t>/3 = "Nice"</w:t>
            </w:r>
          </w:p>
          <w:p w14:paraId="46668D85" w14:textId="77777777" w:rsidR="00DB4C58" w:rsidRPr="00DB4C58" w:rsidRDefault="00DB4C58" w:rsidP="00DB4C58">
            <w:pPr>
              <w:pStyle w:val="text"/>
              <w:rPr>
                <w:rFonts w:ascii="Times New Roman" w:hAnsi="Times New Roman"/>
                <w:sz w:val="24"/>
                <w:szCs w:val="24"/>
                <w:lang w:val="en-US"/>
              </w:rPr>
            </w:pPr>
            <w:r w:rsidRPr="00DB4C58">
              <w:rPr>
                <w:rFonts w:ascii="Times New Roman" w:hAnsi="Times New Roman"/>
                <w:sz w:val="24"/>
                <w:szCs w:val="24"/>
                <w:lang w:val="en-US"/>
              </w:rPr>
              <w:t>/4 = "Good"</w:t>
            </w:r>
          </w:p>
          <w:p w14:paraId="67500FEA" w14:textId="77777777" w:rsidR="00DB4C58" w:rsidRPr="00DB4C58" w:rsidRDefault="00DB4C58" w:rsidP="00DB4C58">
            <w:pPr>
              <w:pStyle w:val="text"/>
              <w:rPr>
                <w:rFonts w:ascii="Times New Roman" w:hAnsi="Times New Roman"/>
                <w:sz w:val="24"/>
                <w:szCs w:val="24"/>
                <w:lang w:val="en-US"/>
              </w:rPr>
            </w:pPr>
            <w:r w:rsidRPr="00DB4C58">
              <w:rPr>
                <w:rFonts w:ascii="Times New Roman" w:hAnsi="Times New Roman"/>
                <w:sz w:val="24"/>
                <w:szCs w:val="24"/>
                <w:lang w:val="en-US"/>
              </w:rPr>
              <w:t>/5 = "Pleasant"</w:t>
            </w:r>
          </w:p>
          <w:p w14:paraId="057F73BB" w14:textId="77777777" w:rsidR="00DB4C58" w:rsidRPr="00DB4C58" w:rsidRDefault="00DB4C58" w:rsidP="00DB4C58">
            <w:pPr>
              <w:pStyle w:val="text"/>
              <w:rPr>
                <w:rFonts w:ascii="Times New Roman" w:hAnsi="Times New Roman"/>
                <w:sz w:val="24"/>
                <w:szCs w:val="24"/>
                <w:lang w:val="en-US"/>
              </w:rPr>
            </w:pPr>
            <w:r w:rsidRPr="00DB4C58">
              <w:rPr>
                <w:rFonts w:ascii="Times New Roman" w:hAnsi="Times New Roman"/>
                <w:sz w:val="24"/>
                <w:szCs w:val="24"/>
                <w:lang w:val="en-US"/>
              </w:rPr>
              <w:t>/6 = "Wonderful"</w:t>
            </w:r>
          </w:p>
          <w:p w14:paraId="058779BF" w14:textId="77777777" w:rsidR="00DB4C58" w:rsidRPr="00DB4C58" w:rsidRDefault="00DB4C58" w:rsidP="00DB4C58">
            <w:pPr>
              <w:pStyle w:val="text"/>
              <w:rPr>
                <w:rFonts w:ascii="Times New Roman" w:hAnsi="Times New Roman"/>
                <w:sz w:val="24"/>
                <w:szCs w:val="24"/>
                <w:lang w:val="en-US"/>
              </w:rPr>
            </w:pPr>
            <w:r w:rsidRPr="00DB4C58">
              <w:rPr>
                <w:rFonts w:ascii="Times New Roman" w:hAnsi="Times New Roman"/>
                <w:sz w:val="24"/>
                <w:szCs w:val="24"/>
                <w:lang w:val="en-US"/>
              </w:rPr>
              <w:t>/7 = "Amazing"</w:t>
            </w:r>
          </w:p>
          <w:p w14:paraId="06566BE2" w14:textId="39563954" w:rsidR="00DE724D" w:rsidRPr="00D04AA5" w:rsidRDefault="00DB4C58" w:rsidP="00DB4C58">
            <w:pPr>
              <w:pStyle w:val="text"/>
              <w:rPr>
                <w:rFonts w:ascii="Times New Roman" w:hAnsi="Times New Roman"/>
                <w:sz w:val="24"/>
                <w:szCs w:val="24"/>
                <w:lang w:val="en-US"/>
              </w:rPr>
            </w:pPr>
            <w:r w:rsidRPr="00DB4C58">
              <w:rPr>
                <w:rFonts w:ascii="Times New Roman" w:hAnsi="Times New Roman"/>
                <w:sz w:val="24"/>
                <w:szCs w:val="24"/>
                <w:lang w:val="en-US"/>
              </w:rPr>
              <w:t>/8 = "Happy"</w:t>
            </w:r>
          </w:p>
        </w:tc>
      </w:tr>
      <w:tr w:rsidR="00DE724D" w:rsidRPr="00AD79EF" w14:paraId="2F6BC25D" w14:textId="77777777" w:rsidTr="00892B2D">
        <w:trPr>
          <w:trHeight w:val="20"/>
          <w:tblCellSpacing w:w="22" w:type="dxa"/>
        </w:trPr>
        <w:tc>
          <w:tcPr>
            <w:tcW w:w="0" w:type="auto"/>
            <w:vAlign w:val="center"/>
            <w:hideMark/>
          </w:tcPr>
          <w:p w14:paraId="7DFA0BA1" w14:textId="77777777" w:rsidR="00DE724D" w:rsidRPr="00D04AA5" w:rsidRDefault="00DE724D" w:rsidP="001B4470">
            <w:pPr>
              <w:pStyle w:val="text"/>
              <w:rPr>
                <w:rFonts w:ascii="Times New Roman" w:hAnsi="Times New Roman"/>
                <w:sz w:val="24"/>
                <w:szCs w:val="24"/>
                <w:lang w:val="en-US"/>
              </w:rPr>
            </w:pPr>
            <w:r w:rsidRPr="00D04AA5">
              <w:rPr>
                <w:rFonts w:ascii="Times New Roman" w:hAnsi="Times New Roman"/>
                <w:sz w:val="24"/>
                <w:szCs w:val="24"/>
                <w:lang w:val="en-US"/>
              </w:rPr>
              <w:t>Negative</w:t>
            </w:r>
          </w:p>
        </w:tc>
        <w:tc>
          <w:tcPr>
            <w:tcW w:w="0" w:type="auto"/>
            <w:vAlign w:val="center"/>
            <w:hideMark/>
          </w:tcPr>
          <w:p w14:paraId="02C0C7BF" w14:textId="77777777" w:rsidR="00DB4C58" w:rsidRPr="00DB4C58" w:rsidRDefault="00DB4C58" w:rsidP="00DB4C58">
            <w:pPr>
              <w:pStyle w:val="text"/>
              <w:rPr>
                <w:rFonts w:ascii="Times New Roman" w:hAnsi="Times New Roman"/>
                <w:sz w:val="24"/>
                <w:szCs w:val="24"/>
                <w:lang w:val="en-US"/>
              </w:rPr>
            </w:pPr>
            <w:r w:rsidRPr="00DB4C58">
              <w:rPr>
                <w:rFonts w:ascii="Times New Roman" w:hAnsi="Times New Roman"/>
                <w:sz w:val="24"/>
                <w:szCs w:val="24"/>
                <w:lang w:val="en-US"/>
              </w:rPr>
              <w:t>/1 = "Terrible"</w:t>
            </w:r>
          </w:p>
          <w:p w14:paraId="38BBA2CF" w14:textId="77777777" w:rsidR="00DB4C58" w:rsidRPr="00DB4C58" w:rsidRDefault="00DB4C58" w:rsidP="00DB4C58">
            <w:pPr>
              <w:pStyle w:val="text"/>
              <w:rPr>
                <w:rFonts w:ascii="Times New Roman" w:hAnsi="Times New Roman"/>
                <w:sz w:val="24"/>
                <w:szCs w:val="24"/>
                <w:lang w:val="en-US"/>
              </w:rPr>
            </w:pPr>
            <w:r w:rsidRPr="00DB4C58">
              <w:rPr>
                <w:rFonts w:ascii="Times New Roman" w:hAnsi="Times New Roman"/>
                <w:sz w:val="24"/>
                <w:szCs w:val="24"/>
                <w:lang w:val="en-US"/>
              </w:rPr>
              <w:t>/2 = "Disgusting"</w:t>
            </w:r>
          </w:p>
          <w:p w14:paraId="1161B06D" w14:textId="77777777" w:rsidR="00DB4C58" w:rsidRPr="00DB4C58" w:rsidRDefault="00DB4C58" w:rsidP="00DB4C58">
            <w:pPr>
              <w:pStyle w:val="text"/>
              <w:rPr>
                <w:rFonts w:ascii="Times New Roman" w:hAnsi="Times New Roman"/>
                <w:sz w:val="24"/>
                <w:szCs w:val="24"/>
                <w:lang w:val="en-US"/>
              </w:rPr>
            </w:pPr>
            <w:r w:rsidRPr="00DB4C58">
              <w:rPr>
                <w:rFonts w:ascii="Times New Roman" w:hAnsi="Times New Roman"/>
                <w:sz w:val="24"/>
                <w:szCs w:val="24"/>
                <w:lang w:val="en-US"/>
              </w:rPr>
              <w:t>/3 = "Nasty"</w:t>
            </w:r>
          </w:p>
          <w:p w14:paraId="6BBA0C2E" w14:textId="77777777" w:rsidR="00DB4C58" w:rsidRPr="00DB4C58" w:rsidRDefault="00DB4C58" w:rsidP="00DB4C58">
            <w:pPr>
              <w:pStyle w:val="text"/>
              <w:rPr>
                <w:rFonts w:ascii="Times New Roman" w:hAnsi="Times New Roman"/>
                <w:sz w:val="24"/>
                <w:szCs w:val="24"/>
                <w:lang w:val="en-US"/>
              </w:rPr>
            </w:pPr>
            <w:r w:rsidRPr="00DB4C58">
              <w:rPr>
                <w:rFonts w:ascii="Times New Roman" w:hAnsi="Times New Roman"/>
                <w:sz w:val="24"/>
                <w:szCs w:val="24"/>
                <w:lang w:val="en-US"/>
              </w:rPr>
              <w:lastRenderedPageBreak/>
              <w:t>/4 = "Horrible"</w:t>
            </w:r>
          </w:p>
          <w:p w14:paraId="5B721E98" w14:textId="77777777" w:rsidR="00DB4C58" w:rsidRPr="00DB4C58" w:rsidRDefault="00DB4C58" w:rsidP="00DB4C58">
            <w:pPr>
              <w:pStyle w:val="text"/>
              <w:rPr>
                <w:rFonts w:ascii="Times New Roman" w:hAnsi="Times New Roman"/>
                <w:sz w:val="24"/>
                <w:szCs w:val="24"/>
                <w:lang w:val="en-US"/>
              </w:rPr>
            </w:pPr>
            <w:r w:rsidRPr="00DB4C58">
              <w:rPr>
                <w:rFonts w:ascii="Times New Roman" w:hAnsi="Times New Roman"/>
                <w:sz w:val="24"/>
                <w:szCs w:val="24"/>
                <w:lang w:val="en-US"/>
              </w:rPr>
              <w:t>/5 = "Sick"</w:t>
            </w:r>
          </w:p>
          <w:p w14:paraId="440C9DFC" w14:textId="77777777" w:rsidR="00DB4C58" w:rsidRPr="00DB4C58" w:rsidRDefault="00DB4C58" w:rsidP="00DB4C58">
            <w:pPr>
              <w:pStyle w:val="text"/>
              <w:rPr>
                <w:rFonts w:ascii="Times New Roman" w:hAnsi="Times New Roman"/>
                <w:sz w:val="24"/>
                <w:szCs w:val="24"/>
                <w:lang w:val="en-US"/>
              </w:rPr>
            </w:pPr>
            <w:r w:rsidRPr="00DB4C58">
              <w:rPr>
                <w:rFonts w:ascii="Times New Roman" w:hAnsi="Times New Roman"/>
                <w:sz w:val="24"/>
                <w:szCs w:val="24"/>
                <w:lang w:val="en-US"/>
              </w:rPr>
              <w:t>/6 = "Awful"</w:t>
            </w:r>
          </w:p>
          <w:p w14:paraId="3315B48C" w14:textId="77777777" w:rsidR="00DB4C58" w:rsidRPr="00DB4C58" w:rsidRDefault="00DB4C58" w:rsidP="00DB4C58">
            <w:pPr>
              <w:pStyle w:val="text"/>
              <w:rPr>
                <w:rFonts w:ascii="Times New Roman" w:hAnsi="Times New Roman"/>
                <w:sz w:val="24"/>
                <w:szCs w:val="24"/>
                <w:lang w:val="en-US"/>
              </w:rPr>
            </w:pPr>
            <w:r w:rsidRPr="00DB4C58">
              <w:rPr>
                <w:rFonts w:ascii="Times New Roman" w:hAnsi="Times New Roman"/>
                <w:sz w:val="24"/>
                <w:szCs w:val="24"/>
                <w:lang w:val="en-US"/>
              </w:rPr>
              <w:t>/7 = "Sad"</w:t>
            </w:r>
          </w:p>
          <w:p w14:paraId="7C9D08E9" w14:textId="62BC3D31" w:rsidR="00DE724D" w:rsidRPr="00D04AA5" w:rsidRDefault="00DB4C58" w:rsidP="00DB4C58">
            <w:pPr>
              <w:pStyle w:val="text"/>
              <w:rPr>
                <w:rFonts w:ascii="Times New Roman" w:hAnsi="Times New Roman"/>
                <w:sz w:val="24"/>
                <w:szCs w:val="24"/>
                <w:lang w:val="en-US"/>
              </w:rPr>
            </w:pPr>
            <w:r w:rsidRPr="00DB4C58">
              <w:rPr>
                <w:rFonts w:ascii="Times New Roman" w:hAnsi="Times New Roman"/>
                <w:sz w:val="24"/>
                <w:szCs w:val="24"/>
                <w:lang w:val="en-US"/>
              </w:rPr>
              <w:t>/8 = "Unpleasant"</w:t>
            </w:r>
          </w:p>
        </w:tc>
      </w:tr>
    </w:tbl>
    <w:p w14:paraId="748E2E2D" w14:textId="4B6D38AA" w:rsidR="00DE724D" w:rsidRPr="001B2200" w:rsidRDefault="001B2200" w:rsidP="00892B2D">
      <w:pPr>
        <w:spacing w:line="360" w:lineRule="auto"/>
        <w:ind w:firstLine="708"/>
        <w:rPr>
          <w:rFonts w:ascii="Times New Roman" w:hAnsi="Times New Roman"/>
          <w:sz w:val="24"/>
          <w:szCs w:val="24"/>
          <w:lang w:val="en-US"/>
        </w:rPr>
      </w:pPr>
      <w:r w:rsidRPr="001B2200">
        <w:rPr>
          <w:rFonts w:ascii="Times New Roman" w:hAnsi="Times New Roman" w:cs="Times New Roman"/>
          <w:i/>
          <w:lang w:val="en-US"/>
        </w:rPr>
        <w:lastRenderedPageBreak/>
        <w:t xml:space="preserve">Explicit Attitude: </w:t>
      </w:r>
      <w:r w:rsidR="00DE724D" w:rsidRPr="001B2200">
        <w:rPr>
          <w:rFonts w:ascii="Times New Roman" w:hAnsi="Times New Roman" w:cs="Times New Roman"/>
          <w:lang w:val="en-US"/>
        </w:rPr>
        <w:t>P</w:t>
      </w:r>
      <w:r w:rsidR="00DE724D" w:rsidRPr="001B2200">
        <w:rPr>
          <w:rFonts w:ascii="Times New Roman" w:hAnsi="Times New Roman" w:cs="Times New Roman"/>
          <w:sz w:val="24"/>
          <w:szCs w:val="24"/>
          <w:lang w:val="en-US"/>
        </w:rPr>
        <w:t>articipants</w:t>
      </w:r>
      <w:r w:rsidR="00DE724D" w:rsidRPr="001B2200">
        <w:rPr>
          <w:rFonts w:ascii="Times New Roman" w:hAnsi="Times New Roman"/>
          <w:sz w:val="24"/>
          <w:szCs w:val="24"/>
          <w:lang w:val="en-US"/>
        </w:rPr>
        <w:t xml:space="preserve"> give explicit ratings for the </w:t>
      </w:r>
      <w:r w:rsidR="00DB4C58" w:rsidRPr="001B2200">
        <w:rPr>
          <w:rFonts w:ascii="Times New Roman" w:hAnsi="Times New Roman"/>
          <w:sz w:val="24"/>
          <w:szCs w:val="24"/>
          <w:lang w:val="en-US"/>
        </w:rPr>
        <w:t xml:space="preserve">two </w:t>
      </w:r>
      <w:r w:rsidR="00DE724D" w:rsidRPr="001B2200">
        <w:rPr>
          <w:rFonts w:ascii="Times New Roman" w:hAnsi="Times New Roman"/>
          <w:sz w:val="24"/>
          <w:szCs w:val="24"/>
          <w:lang w:val="en-US"/>
        </w:rPr>
        <w:t>CSs by answering the question:</w:t>
      </w:r>
    </w:p>
    <w:p w14:paraId="0D8E5F20" w14:textId="77777777" w:rsidR="00DE724D" w:rsidRDefault="00DE724D" w:rsidP="00892B2D">
      <w:pPr>
        <w:pStyle w:val="text"/>
        <w:spacing w:line="360" w:lineRule="auto"/>
        <w:rPr>
          <w:rFonts w:ascii="Times New Roman" w:hAnsi="Times New Roman"/>
          <w:sz w:val="24"/>
          <w:szCs w:val="24"/>
          <w:lang w:val="en-US"/>
        </w:rPr>
      </w:pPr>
      <w:r w:rsidRPr="00EB4E84">
        <w:rPr>
          <w:rFonts w:ascii="Times New Roman" w:hAnsi="Times New Roman"/>
          <w:i/>
          <w:sz w:val="24"/>
          <w:szCs w:val="24"/>
          <w:lang w:val="en-US"/>
        </w:rPr>
        <w:t>“</w:t>
      </w:r>
      <w:r w:rsidRPr="00EF4CC7">
        <w:rPr>
          <w:rFonts w:ascii="Times New Roman" w:hAnsi="Times New Roman"/>
          <w:i/>
          <w:sz w:val="24"/>
          <w:szCs w:val="24"/>
          <w:lang w:val="en-US"/>
        </w:rPr>
        <w:t xml:space="preserve">Please rate the above </w:t>
      </w:r>
      <w:r>
        <w:rPr>
          <w:rFonts w:ascii="Times New Roman" w:hAnsi="Times New Roman"/>
          <w:i/>
          <w:sz w:val="24"/>
          <w:szCs w:val="24"/>
          <w:lang w:val="en-US"/>
        </w:rPr>
        <w:t xml:space="preserve">item </w:t>
      </w:r>
      <w:r w:rsidRPr="00EF4CC7">
        <w:rPr>
          <w:rFonts w:ascii="Times New Roman" w:hAnsi="Times New Roman"/>
          <w:i/>
          <w:sz w:val="24"/>
          <w:szCs w:val="24"/>
          <w:lang w:val="en-US"/>
        </w:rPr>
        <w:t>using the scale below</w:t>
      </w:r>
      <w:r>
        <w:rPr>
          <w:rFonts w:ascii="Times New Roman" w:hAnsi="Times New Roman"/>
          <w:sz w:val="24"/>
          <w:szCs w:val="24"/>
          <w:lang w:val="en-US"/>
        </w:rPr>
        <w:br/>
        <w:t>options:</w:t>
      </w:r>
      <w:r w:rsidRPr="00EB4E84">
        <w:rPr>
          <w:rFonts w:ascii="Times New Roman" w:hAnsi="Times New Roman"/>
          <w:sz w:val="24"/>
          <w:szCs w:val="24"/>
          <w:lang w:val="en-US"/>
        </w:rPr>
        <w:t xml:space="preserve"> </w:t>
      </w:r>
      <w:r>
        <w:rPr>
          <w:rFonts w:ascii="Times New Roman" w:hAnsi="Times New Roman"/>
          <w:sz w:val="24"/>
          <w:szCs w:val="24"/>
          <w:lang w:val="en-US"/>
        </w:rPr>
        <w:t>-5 =N</w:t>
      </w:r>
      <w:r w:rsidRPr="00EB4E84">
        <w:rPr>
          <w:rFonts w:ascii="Times New Roman" w:hAnsi="Times New Roman"/>
          <w:sz w:val="24"/>
          <w:szCs w:val="24"/>
          <w:lang w:val="en-US"/>
        </w:rPr>
        <w:t>egative</w:t>
      </w:r>
      <w:r>
        <w:rPr>
          <w:rFonts w:ascii="Times New Roman" w:hAnsi="Times New Roman"/>
          <w:sz w:val="24"/>
          <w:szCs w:val="24"/>
          <w:lang w:val="en-US"/>
        </w:rPr>
        <w:t>, 5= Neutral</w:t>
      </w:r>
      <w:r w:rsidRPr="00EB4E84">
        <w:rPr>
          <w:rFonts w:ascii="Times New Roman" w:hAnsi="Times New Roman"/>
          <w:sz w:val="24"/>
          <w:szCs w:val="24"/>
          <w:lang w:val="en-US"/>
        </w:rPr>
        <w:t xml:space="preserve">, </w:t>
      </w:r>
      <w:r>
        <w:rPr>
          <w:rFonts w:ascii="Times New Roman" w:hAnsi="Times New Roman"/>
          <w:sz w:val="24"/>
          <w:szCs w:val="24"/>
          <w:lang w:val="en-US"/>
        </w:rPr>
        <w:t>+5= Positive</w:t>
      </w:r>
    </w:p>
    <w:p w14:paraId="29E3FBF5" w14:textId="77777777" w:rsidR="00DE724D" w:rsidRDefault="00DE724D" w:rsidP="00892B2D">
      <w:pPr>
        <w:pStyle w:val="text"/>
        <w:spacing w:line="360" w:lineRule="auto"/>
        <w:rPr>
          <w:rFonts w:ascii="Times New Roman" w:hAnsi="Times New Roman"/>
          <w:sz w:val="24"/>
          <w:szCs w:val="24"/>
          <w:lang w:val="en-US"/>
        </w:rPr>
      </w:pPr>
      <w:r>
        <w:rPr>
          <w:rFonts w:ascii="Times New Roman" w:hAnsi="Times New Roman"/>
          <w:sz w:val="24"/>
          <w:szCs w:val="24"/>
          <w:lang w:val="en-US"/>
        </w:rPr>
        <w:t>options:</w:t>
      </w:r>
      <w:r w:rsidRPr="00EB4E84">
        <w:rPr>
          <w:rFonts w:ascii="Times New Roman" w:hAnsi="Times New Roman"/>
          <w:sz w:val="24"/>
          <w:szCs w:val="24"/>
          <w:lang w:val="en-US"/>
        </w:rPr>
        <w:t xml:space="preserve"> </w:t>
      </w:r>
      <w:r>
        <w:rPr>
          <w:rFonts w:ascii="Times New Roman" w:hAnsi="Times New Roman"/>
          <w:sz w:val="24"/>
          <w:szCs w:val="24"/>
          <w:lang w:val="en-US"/>
        </w:rPr>
        <w:t>-5 =I Dislike it, 5= Neutral</w:t>
      </w:r>
      <w:r w:rsidRPr="00EB4E84">
        <w:rPr>
          <w:rFonts w:ascii="Times New Roman" w:hAnsi="Times New Roman"/>
          <w:sz w:val="24"/>
          <w:szCs w:val="24"/>
          <w:lang w:val="en-US"/>
        </w:rPr>
        <w:t xml:space="preserve">, </w:t>
      </w:r>
      <w:r>
        <w:rPr>
          <w:rFonts w:ascii="Times New Roman" w:hAnsi="Times New Roman"/>
          <w:sz w:val="24"/>
          <w:szCs w:val="24"/>
          <w:lang w:val="en-US"/>
        </w:rPr>
        <w:t>+5= I Like it</w:t>
      </w:r>
    </w:p>
    <w:p w14:paraId="2A45BBB9" w14:textId="77777777" w:rsidR="00DE724D" w:rsidRDefault="00DE724D" w:rsidP="00892B2D">
      <w:pPr>
        <w:pStyle w:val="text"/>
        <w:spacing w:line="360" w:lineRule="auto"/>
        <w:rPr>
          <w:rFonts w:ascii="Times New Roman" w:hAnsi="Times New Roman"/>
          <w:sz w:val="24"/>
          <w:szCs w:val="24"/>
          <w:lang w:val="en-US"/>
        </w:rPr>
      </w:pPr>
      <w:r>
        <w:rPr>
          <w:rFonts w:ascii="Times New Roman" w:hAnsi="Times New Roman"/>
          <w:sz w:val="24"/>
          <w:szCs w:val="24"/>
          <w:lang w:val="en-US"/>
        </w:rPr>
        <w:t>options:</w:t>
      </w:r>
      <w:r w:rsidRPr="00EB4E84">
        <w:rPr>
          <w:rFonts w:ascii="Times New Roman" w:hAnsi="Times New Roman"/>
          <w:sz w:val="24"/>
          <w:szCs w:val="24"/>
          <w:lang w:val="en-US"/>
        </w:rPr>
        <w:t xml:space="preserve"> </w:t>
      </w:r>
      <w:r>
        <w:rPr>
          <w:rFonts w:ascii="Times New Roman" w:hAnsi="Times New Roman"/>
          <w:sz w:val="24"/>
          <w:szCs w:val="24"/>
          <w:lang w:val="en-US"/>
        </w:rPr>
        <w:t>-5 =Bad, 5= Neutral</w:t>
      </w:r>
      <w:r w:rsidRPr="00EB4E84">
        <w:rPr>
          <w:rFonts w:ascii="Times New Roman" w:hAnsi="Times New Roman"/>
          <w:sz w:val="24"/>
          <w:szCs w:val="24"/>
          <w:lang w:val="en-US"/>
        </w:rPr>
        <w:t xml:space="preserve">, </w:t>
      </w:r>
      <w:r>
        <w:rPr>
          <w:rFonts w:ascii="Times New Roman" w:hAnsi="Times New Roman"/>
          <w:sz w:val="24"/>
          <w:szCs w:val="24"/>
          <w:lang w:val="en-US"/>
        </w:rPr>
        <w:t>+5= Good</w:t>
      </w:r>
    </w:p>
    <w:p w14:paraId="503F7A41" w14:textId="77777777" w:rsidR="00DE724D" w:rsidRPr="00DE724D" w:rsidRDefault="00DE724D" w:rsidP="00892B2D">
      <w:pPr>
        <w:pStyle w:val="text"/>
        <w:spacing w:line="360" w:lineRule="auto"/>
        <w:rPr>
          <w:rFonts w:ascii="Times New Roman" w:hAnsi="Times New Roman"/>
          <w:sz w:val="24"/>
          <w:szCs w:val="24"/>
          <w:lang w:val="en-US"/>
        </w:rPr>
      </w:pPr>
      <w:r>
        <w:rPr>
          <w:rFonts w:ascii="Times New Roman" w:hAnsi="Times New Roman"/>
          <w:sz w:val="24"/>
          <w:szCs w:val="24"/>
          <w:lang w:val="en-US"/>
        </w:rPr>
        <w:t>options:</w:t>
      </w:r>
      <w:r w:rsidRPr="00EB4E84">
        <w:rPr>
          <w:rFonts w:ascii="Times New Roman" w:hAnsi="Times New Roman"/>
          <w:sz w:val="24"/>
          <w:szCs w:val="24"/>
          <w:lang w:val="en-US"/>
        </w:rPr>
        <w:t xml:space="preserve"> </w:t>
      </w:r>
      <w:r>
        <w:rPr>
          <w:rFonts w:ascii="Times New Roman" w:hAnsi="Times New Roman"/>
          <w:sz w:val="24"/>
          <w:szCs w:val="24"/>
          <w:lang w:val="en-US"/>
        </w:rPr>
        <w:t>-5 =Unpleasant, 5= Neutral</w:t>
      </w:r>
      <w:r w:rsidRPr="00EB4E84">
        <w:rPr>
          <w:rFonts w:ascii="Times New Roman" w:hAnsi="Times New Roman"/>
          <w:sz w:val="24"/>
          <w:szCs w:val="24"/>
          <w:lang w:val="en-US"/>
        </w:rPr>
        <w:t xml:space="preserve">, </w:t>
      </w:r>
      <w:r>
        <w:rPr>
          <w:rFonts w:ascii="Times New Roman" w:hAnsi="Times New Roman"/>
          <w:sz w:val="24"/>
          <w:szCs w:val="24"/>
          <w:lang w:val="en-US"/>
        </w:rPr>
        <w:t>+5= Pleasant</w:t>
      </w:r>
    </w:p>
    <w:p w14:paraId="2E41E57C" w14:textId="3B3F6FDB" w:rsidR="00273264" w:rsidRDefault="001B2200" w:rsidP="00892B2D">
      <w:pPr>
        <w:pStyle w:val="text"/>
        <w:spacing w:line="360" w:lineRule="auto"/>
        <w:ind w:firstLine="708"/>
        <w:rPr>
          <w:rFonts w:ascii="Times New Roman" w:hAnsi="Times New Roman"/>
          <w:sz w:val="24"/>
          <w:szCs w:val="24"/>
          <w:lang w:val="en-US"/>
        </w:rPr>
      </w:pPr>
      <w:r w:rsidRPr="001B2200">
        <w:rPr>
          <w:rFonts w:ascii="Times New Roman" w:hAnsi="Times New Roman"/>
          <w:i/>
          <w:sz w:val="24"/>
          <w:szCs w:val="24"/>
          <w:lang w:val="en-US"/>
        </w:rPr>
        <w:t>Intention Ratings:</w:t>
      </w:r>
      <w:r>
        <w:rPr>
          <w:rFonts w:ascii="Times New Roman" w:hAnsi="Times New Roman"/>
          <w:sz w:val="24"/>
          <w:szCs w:val="24"/>
          <w:lang w:val="en-US"/>
        </w:rPr>
        <w:t xml:space="preserve"> </w:t>
      </w:r>
      <w:r w:rsidR="00273264">
        <w:rPr>
          <w:rFonts w:ascii="Times New Roman" w:hAnsi="Times New Roman"/>
          <w:sz w:val="24"/>
          <w:szCs w:val="24"/>
          <w:lang w:val="en-US"/>
        </w:rPr>
        <w:t>Participants are presented with two brand products</w:t>
      </w:r>
      <w:r w:rsidR="00DB4C58">
        <w:rPr>
          <w:rFonts w:ascii="Times New Roman" w:hAnsi="Times New Roman"/>
          <w:sz w:val="24"/>
          <w:szCs w:val="24"/>
          <w:lang w:val="en-US"/>
        </w:rPr>
        <w:t xml:space="preserve"> labeled with either CS1 or CS2</w:t>
      </w:r>
      <w:r w:rsidR="00273264">
        <w:rPr>
          <w:rFonts w:ascii="Times New Roman" w:hAnsi="Times New Roman"/>
          <w:sz w:val="24"/>
          <w:szCs w:val="24"/>
          <w:lang w:val="en-US"/>
        </w:rPr>
        <w:t>. They are asked to indicate which of these products they would try and given the following options: “I would try CS1, I would try CS2, I would try CS1 and CS2, I would try neither, I don’t know”.</w:t>
      </w:r>
    </w:p>
    <w:p w14:paraId="16E04C57" w14:textId="250C4C63" w:rsidR="00DB4C58" w:rsidRPr="00114A09" w:rsidRDefault="00273264" w:rsidP="00892B2D">
      <w:pPr>
        <w:pStyle w:val="text"/>
        <w:spacing w:line="360" w:lineRule="auto"/>
        <w:rPr>
          <w:rFonts w:ascii="Times New Roman" w:hAnsi="Times New Roman"/>
          <w:sz w:val="24"/>
          <w:szCs w:val="24"/>
          <w:lang w:val="en-US"/>
        </w:rPr>
      </w:pPr>
      <w:r>
        <w:rPr>
          <w:rFonts w:ascii="Times New Roman" w:hAnsi="Times New Roman"/>
          <w:sz w:val="24"/>
          <w:szCs w:val="24"/>
          <w:lang w:val="en-US"/>
        </w:rPr>
        <w:t xml:space="preserve">Finally, participants </w:t>
      </w:r>
      <w:r w:rsidRPr="00321276">
        <w:rPr>
          <w:rFonts w:ascii="Times New Roman" w:hAnsi="Times New Roman"/>
          <w:sz w:val="24"/>
          <w:szCs w:val="24"/>
          <w:lang w:val="en-US"/>
        </w:rPr>
        <w:t>answer the following questions</w:t>
      </w:r>
      <w:r>
        <w:rPr>
          <w:rFonts w:ascii="Times New Roman" w:hAnsi="Times New Roman"/>
          <w:sz w:val="24"/>
          <w:szCs w:val="24"/>
          <w:lang w:val="en-US"/>
        </w:rPr>
        <w:t xml:space="preserve"> about the EC task</w:t>
      </w:r>
      <w:r w:rsidRPr="00321276">
        <w:rPr>
          <w:rFonts w:ascii="Times New Roman" w:hAnsi="Times New Roman"/>
          <w:sz w:val="24"/>
          <w:szCs w:val="24"/>
          <w:lang w:val="en-US"/>
        </w:rPr>
        <w:t>:</w:t>
      </w:r>
    </w:p>
    <w:p w14:paraId="7338FE42" w14:textId="1EFA83EF" w:rsidR="00114A09" w:rsidRDefault="00114A09" w:rsidP="00892B2D">
      <w:pPr>
        <w:pStyle w:val="text"/>
        <w:spacing w:line="360" w:lineRule="auto"/>
        <w:ind w:firstLine="708"/>
        <w:rPr>
          <w:rFonts w:ascii="Times New Roman" w:hAnsi="Times New Roman"/>
          <w:sz w:val="24"/>
          <w:szCs w:val="24"/>
          <w:lang w:val="en-US"/>
        </w:rPr>
      </w:pPr>
      <w:r w:rsidRPr="00F2694F">
        <w:rPr>
          <w:rFonts w:ascii="Times New Roman" w:hAnsi="Times New Roman"/>
          <w:i/>
          <w:sz w:val="24"/>
          <w:szCs w:val="24"/>
          <w:lang w:val="en-US"/>
        </w:rPr>
        <w:t>Contiguity memory:</w:t>
      </w:r>
      <w:r>
        <w:rPr>
          <w:rFonts w:ascii="Times New Roman" w:hAnsi="Times New Roman"/>
          <w:sz w:val="24"/>
          <w:szCs w:val="24"/>
          <w:lang w:val="en-US"/>
        </w:rPr>
        <w:t xml:space="preserve"> CS1, CS2, was presented onscreen and participants asked: “</w:t>
      </w:r>
      <w:r w:rsidRPr="00DB4C58">
        <w:rPr>
          <w:rFonts w:ascii="Times New Roman" w:hAnsi="Times New Roman"/>
          <w:sz w:val="24"/>
          <w:szCs w:val="24"/>
          <w:lang w:val="en-US"/>
        </w:rPr>
        <w:t>In the first part of the experiment (when words appeared initially in white and then switched their color) MORAG</w:t>
      </w:r>
      <w:r>
        <w:rPr>
          <w:rFonts w:ascii="Times New Roman" w:hAnsi="Times New Roman"/>
          <w:sz w:val="24"/>
          <w:szCs w:val="24"/>
          <w:lang w:val="en-US"/>
        </w:rPr>
        <w:t>/STRUAN</w:t>
      </w:r>
      <w:r w:rsidRPr="00DB4C58">
        <w:rPr>
          <w:rFonts w:ascii="Times New Roman" w:hAnsi="Times New Roman"/>
          <w:sz w:val="24"/>
          <w:szCs w:val="24"/>
          <w:lang w:val="en-US"/>
        </w:rPr>
        <w:t xml:space="preserve"> </w:t>
      </w:r>
      <w:r w:rsidRPr="00F2694F">
        <w:rPr>
          <w:rFonts w:ascii="Times New Roman" w:hAnsi="Times New Roman"/>
          <w:sz w:val="24"/>
          <w:szCs w:val="24"/>
          <w:lang w:val="en-US"/>
        </w:rPr>
        <w:t>was always presented with two words. What was the meaning of those words?</w:t>
      </w:r>
      <w:r>
        <w:rPr>
          <w:rFonts w:ascii="Times New Roman" w:hAnsi="Times New Roman"/>
          <w:sz w:val="24"/>
          <w:szCs w:val="24"/>
          <w:lang w:val="en-US"/>
        </w:rPr>
        <w:t xml:space="preserve">” </w:t>
      </w:r>
      <w:r w:rsidRPr="00F2694F">
        <w:rPr>
          <w:rFonts w:ascii="Times New Roman" w:hAnsi="Times New Roman"/>
          <w:sz w:val="24"/>
          <w:szCs w:val="24"/>
          <w:lang w:val="en-US"/>
        </w:rPr>
        <w:t>("Both words always had a positive meaning", " Both words always had a negative meaning", " One words always had a positive meaning and the other one a negative meaning" "I don’t remember")</w:t>
      </w:r>
    </w:p>
    <w:p w14:paraId="6AFE68CA" w14:textId="31EBE851" w:rsidR="00114A09" w:rsidRDefault="00114A09" w:rsidP="00892B2D">
      <w:pPr>
        <w:pStyle w:val="text"/>
        <w:spacing w:line="360" w:lineRule="auto"/>
        <w:ind w:firstLine="708"/>
        <w:rPr>
          <w:rFonts w:ascii="Times New Roman" w:hAnsi="Times New Roman"/>
          <w:sz w:val="24"/>
          <w:szCs w:val="24"/>
          <w:lang w:val="en-US"/>
        </w:rPr>
      </w:pPr>
      <w:r w:rsidRPr="00F2694F">
        <w:rPr>
          <w:rFonts w:ascii="Times New Roman" w:hAnsi="Times New Roman"/>
          <w:i/>
          <w:sz w:val="24"/>
          <w:szCs w:val="24"/>
          <w:lang w:val="en-US"/>
        </w:rPr>
        <w:t>Color memory:</w:t>
      </w:r>
      <w:r>
        <w:rPr>
          <w:rFonts w:ascii="Times New Roman" w:hAnsi="Times New Roman"/>
          <w:sz w:val="24"/>
          <w:szCs w:val="24"/>
          <w:lang w:val="en-US"/>
        </w:rPr>
        <w:t xml:space="preserve"> CS1, CS2, was presented onscreen and participants asked: “I</w:t>
      </w:r>
      <w:r w:rsidRPr="00DB4C58">
        <w:rPr>
          <w:rFonts w:ascii="Times New Roman" w:hAnsi="Times New Roman"/>
          <w:sz w:val="24"/>
          <w:szCs w:val="24"/>
          <w:lang w:val="en-US"/>
        </w:rPr>
        <w:t>n the first part of the experiment (when words appeared initially in white and then switched their color) did MORAG</w:t>
      </w:r>
      <w:r>
        <w:rPr>
          <w:rFonts w:ascii="Times New Roman" w:hAnsi="Times New Roman"/>
          <w:sz w:val="24"/>
          <w:szCs w:val="24"/>
          <w:lang w:val="en-US"/>
        </w:rPr>
        <w:t>/STRUAN</w:t>
      </w:r>
      <w:r w:rsidRPr="00DB4C58">
        <w:rPr>
          <w:rFonts w:ascii="Times New Roman" w:hAnsi="Times New Roman"/>
          <w:sz w:val="24"/>
          <w:szCs w:val="24"/>
          <w:lang w:val="en-US"/>
        </w:rPr>
        <w:t xml:space="preserve"> switch to</w:t>
      </w:r>
      <w:r>
        <w:rPr>
          <w:rFonts w:ascii="Times New Roman" w:hAnsi="Times New Roman"/>
          <w:sz w:val="24"/>
          <w:szCs w:val="24"/>
          <w:lang w:val="en-US"/>
        </w:rPr>
        <w:t xml:space="preserve"> t</w:t>
      </w:r>
      <w:r w:rsidRPr="00114A09">
        <w:rPr>
          <w:rFonts w:ascii="Times New Roman" w:hAnsi="Times New Roman"/>
          <w:sz w:val="24"/>
          <w:szCs w:val="24"/>
          <w:lang w:val="en-US"/>
        </w:rPr>
        <w:t>he same color as</w:t>
      </w:r>
      <w:r>
        <w:rPr>
          <w:rFonts w:ascii="Times New Roman" w:hAnsi="Times New Roman"/>
          <w:sz w:val="24"/>
          <w:szCs w:val="24"/>
          <w:lang w:val="en-US"/>
        </w:rPr>
        <w:t xml:space="preserve">” </w:t>
      </w:r>
      <w:r w:rsidRPr="00DB4C58">
        <w:rPr>
          <w:rFonts w:ascii="Times New Roman" w:hAnsi="Times New Roman"/>
          <w:sz w:val="24"/>
          <w:szCs w:val="24"/>
          <w:lang w:val="en-US"/>
        </w:rPr>
        <w:t xml:space="preserve">("The </w:t>
      </w:r>
      <w:r>
        <w:rPr>
          <w:rFonts w:ascii="Times New Roman" w:hAnsi="Times New Roman"/>
          <w:sz w:val="24"/>
          <w:szCs w:val="24"/>
          <w:lang w:val="en-US"/>
        </w:rPr>
        <w:t>positive word that was also on the screen</w:t>
      </w:r>
      <w:r w:rsidRPr="00DB4C58">
        <w:rPr>
          <w:rFonts w:ascii="Times New Roman" w:hAnsi="Times New Roman"/>
          <w:sz w:val="24"/>
          <w:szCs w:val="24"/>
          <w:lang w:val="en-US"/>
        </w:rPr>
        <w:t xml:space="preserve">", "The </w:t>
      </w:r>
      <w:r>
        <w:rPr>
          <w:rFonts w:ascii="Times New Roman" w:hAnsi="Times New Roman"/>
          <w:sz w:val="24"/>
          <w:szCs w:val="24"/>
          <w:lang w:val="en-US"/>
        </w:rPr>
        <w:t>negative word that was also on the screen",  "I don’</w:t>
      </w:r>
      <w:r w:rsidRPr="00DB4C58">
        <w:rPr>
          <w:rFonts w:ascii="Times New Roman" w:hAnsi="Times New Roman"/>
          <w:sz w:val="24"/>
          <w:szCs w:val="24"/>
          <w:lang w:val="en-US"/>
        </w:rPr>
        <w:t>t remember")</w:t>
      </w:r>
    </w:p>
    <w:p w14:paraId="4370A333" w14:textId="3BF5B0E8" w:rsidR="00273264" w:rsidRDefault="00273264" w:rsidP="00892B2D">
      <w:pPr>
        <w:pStyle w:val="text"/>
        <w:spacing w:line="360" w:lineRule="auto"/>
        <w:ind w:firstLine="708"/>
        <w:rPr>
          <w:rFonts w:ascii="Times New Roman" w:hAnsi="Times New Roman"/>
          <w:sz w:val="24"/>
          <w:szCs w:val="24"/>
          <w:lang w:val="en-US"/>
        </w:rPr>
      </w:pPr>
      <w:r w:rsidRPr="00F2694F">
        <w:rPr>
          <w:rFonts w:ascii="Times New Roman" w:hAnsi="Times New Roman"/>
          <w:i/>
          <w:sz w:val="24"/>
          <w:szCs w:val="24"/>
          <w:lang w:val="en-US"/>
        </w:rPr>
        <w:lastRenderedPageBreak/>
        <w:t>Manipulation check</w:t>
      </w:r>
      <w:r>
        <w:rPr>
          <w:rFonts w:ascii="Times New Roman" w:hAnsi="Times New Roman"/>
          <w:sz w:val="24"/>
          <w:szCs w:val="24"/>
          <w:lang w:val="en-US"/>
        </w:rPr>
        <w:t xml:space="preserve"> to ensure that participants did not write down the contingencies during the learning phase: “</w:t>
      </w:r>
      <w:r w:rsidR="00DB4C58" w:rsidRPr="00DB4C58">
        <w:rPr>
          <w:rFonts w:ascii="Times New Roman" w:hAnsi="Times New Roman"/>
          <w:sz w:val="24"/>
          <w:szCs w:val="24"/>
          <w:lang w:val="en-US"/>
        </w:rPr>
        <w:t>Think back to the first part of the experiment (i.e., when three words were paired onscreen). Did you ever take notes (or write down) what happened in order to help you figure out what was going on? Please be honest here (you will receive payment regardless of what you say).</w:t>
      </w:r>
      <w:r w:rsidR="00DB4C58">
        <w:rPr>
          <w:rFonts w:ascii="Times New Roman" w:hAnsi="Times New Roman"/>
          <w:sz w:val="24"/>
          <w:szCs w:val="24"/>
          <w:lang w:val="en-US"/>
        </w:rPr>
        <w:t>”</w:t>
      </w:r>
    </w:p>
    <w:p w14:paraId="33F93A31" w14:textId="119549B4" w:rsidR="00DB4C58" w:rsidRDefault="00BA32BA" w:rsidP="00CB39A6">
      <w:pPr>
        <w:pStyle w:val="text"/>
        <w:spacing w:line="360" w:lineRule="auto"/>
        <w:ind w:firstLine="708"/>
        <w:rPr>
          <w:rFonts w:ascii="Times New Roman" w:hAnsi="Times New Roman"/>
          <w:sz w:val="24"/>
          <w:szCs w:val="24"/>
          <w:lang w:val="en-US"/>
        </w:rPr>
      </w:pPr>
      <w:r w:rsidRPr="00F2694F">
        <w:rPr>
          <w:rFonts w:ascii="Times New Roman" w:hAnsi="Times New Roman"/>
          <w:i/>
          <w:sz w:val="24"/>
          <w:szCs w:val="24"/>
          <w:lang w:val="en-US"/>
        </w:rPr>
        <w:t>Demand Compliance (explicit</w:t>
      </w:r>
      <w:r w:rsidR="00DB4C58" w:rsidRPr="00F2694F">
        <w:rPr>
          <w:rFonts w:ascii="Times New Roman" w:hAnsi="Times New Roman"/>
          <w:i/>
          <w:sz w:val="24"/>
          <w:szCs w:val="24"/>
          <w:lang w:val="en-US"/>
        </w:rPr>
        <w:t>):</w:t>
      </w:r>
      <w:r w:rsidR="00DB4C58">
        <w:rPr>
          <w:rFonts w:ascii="Times New Roman" w:hAnsi="Times New Roman"/>
          <w:sz w:val="24"/>
          <w:szCs w:val="24"/>
          <w:lang w:val="en-US"/>
        </w:rPr>
        <w:t xml:space="preserve"> </w:t>
      </w:r>
      <w:r w:rsidR="00DB4C58" w:rsidRPr="00DB4C58">
        <w:rPr>
          <w:rFonts w:ascii="Times New Roman" w:hAnsi="Times New Roman"/>
          <w:sz w:val="24"/>
          <w:szCs w:val="24"/>
          <w:lang w:val="en-US"/>
        </w:rPr>
        <w:t>Earlier you rated MORAG and STRUAN as being either positive, neutral, or negative. Did you base your ratings NOT on how you actually felt about those words but ONLY on what you thought the researchers wanted you to say?"</w:t>
      </w:r>
      <w:r w:rsidR="00CB39A6">
        <w:rPr>
          <w:rFonts w:ascii="Times New Roman" w:hAnsi="Times New Roman"/>
          <w:sz w:val="24"/>
          <w:szCs w:val="24"/>
          <w:lang w:val="en-US"/>
        </w:rPr>
        <w:t xml:space="preserve"> </w:t>
      </w:r>
      <w:r w:rsidR="00DB4C58">
        <w:rPr>
          <w:rFonts w:ascii="Times New Roman" w:hAnsi="Times New Roman"/>
          <w:sz w:val="24"/>
          <w:szCs w:val="24"/>
          <w:lang w:val="en-US"/>
        </w:rPr>
        <w:t>("Yes", "No", "I don’</w:t>
      </w:r>
      <w:r w:rsidR="00DB4C58" w:rsidRPr="00DB4C58">
        <w:rPr>
          <w:rFonts w:ascii="Times New Roman" w:hAnsi="Times New Roman"/>
          <w:sz w:val="24"/>
          <w:szCs w:val="24"/>
          <w:lang w:val="en-US"/>
        </w:rPr>
        <w:t>t know")</w:t>
      </w:r>
    </w:p>
    <w:p w14:paraId="7048F3A6" w14:textId="16F302D9" w:rsidR="00DB4C58" w:rsidRDefault="00BA32BA" w:rsidP="00CB39A6">
      <w:pPr>
        <w:pStyle w:val="text"/>
        <w:spacing w:line="360" w:lineRule="auto"/>
        <w:ind w:firstLine="708"/>
        <w:rPr>
          <w:rFonts w:ascii="Times New Roman" w:hAnsi="Times New Roman"/>
          <w:sz w:val="24"/>
          <w:szCs w:val="24"/>
          <w:lang w:val="en-US"/>
        </w:rPr>
      </w:pPr>
      <w:r w:rsidRPr="00F2694F">
        <w:rPr>
          <w:rFonts w:ascii="Times New Roman" w:hAnsi="Times New Roman"/>
          <w:i/>
          <w:sz w:val="24"/>
          <w:szCs w:val="24"/>
          <w:lang w:val="en-US"/>
        </w:rPr>
        <w:t>Demand compliance (implicit</w:t>
      </w:r>
      <w:r w:rsidR="00DB4C58" w:rsidRPr="00F2694F">
        <w:rPr>
          <w:rFonts w:ascii="Times New Roman" w:hAnsi="Times New Roman"/>
          <w:i/>
          <w:sz w:val="24"/>
          <w:szCs w:val="24"/>
          <w:lang w:val="en-US"/>
        </w:rPr>
        <w:t>).</w:t>
      </w:r>
      <w:r w:rsidR="00DB4C58">
        <w:rPr>
          <w:rFonts w:ascii="Times New Roman" w:hAnsi="Times New Roman"/>
          <w:sz w:val="24"/>
          <w:szCs w:val="24"/>
          <w:lang w:val="en-US"/>
        </w:rPr>
        <w:t xml:space="preserve"> </w:t>
      </w:r>
      <w:r w:rsidR="00DB4C58" w:rsidRPr="00DB4C58">
        <w:rPr>
          <w:rFonts w:ascii="Times New Roman" w:hAnsi="Times New Roman"/>
          <w:sz w:val="24"/>
          <w:szCs w:val="24"/>
          <w:lang w:val="en-US"/>
        </w:rPr>
        <w:t>Earlier you completed the Implicit Association Test (see below). Did you base your performance in that task NOT on your best efforts to perform the categorizations as quickly and accurately as possible but on your attempt to influence your speed or accuracy in order to go along with what you thought the researchers wanted you to feel about the words?</w:t>
      </w:r>
      <w:r w:rsidR="00CB39A6">
        <w:rPr>
          <w:rFonts w:ascii="Times New Roman" w:hAnsi="Times New Roman"/>
          <w:sz w:val="24"/>
          <w:szCs w:val="24"/>
          <w:lang w:val="en-US"/>
        </w:rPr>
        <w:t xml:space="preserve"> </w:t>
      </w:r>
      <w:r w:rsidR="00331FF1" w:rsidRPr="00331FF1">
        <w:rPr>
          <w:rFonts w:ascii="Times New Roman" w:hAnsi="Times New Roman"/>
          <w:sz w:val="24"/>
          <w:szCs w:val="24"/>
          <w:lang w:val="en-US"/>
        </w:rPr>
        <w:t>("Yes", "No", "</w:t>
      </w:r>
      <w:r w:rsidR="00331FF1">
        <w:rPr>
          <w:rFonts w:ascii="Times New Roman" w:hAnsi="Times New Roman"/>
          <w:sz w:val="24"/>
          <w:szCs w:val="24"/>
          <w:lang w:val="en-US"/>
        </w:rPr>
        <w:t>I don’</w:t>
      </w:r>
      <w:r w:rsidR="00331FF1" w:rsidRPr="00331FF1">
        <w:rPr>
          <w:rFonts w:ascii="Times New Roman" w:hAnsi="Times New Roman"/>
          <w:sz w:val="24"/>
          <w:szCs w:val="24"/>
          <w:lang w:val="en-US"/>
        </w:rPr>
        <w:t>t know")</w:t>
      </w:r>
    </w:p>
    <w:p w14:paraId="63B81A8C" w14:textId="24AF7E24" w:rsidR="00331FF1" w:rsidRDefault="00BA32BA" w:rsidP="00CB39A6">
      <w:pPr>
        <w:pStyle w:val="text"/>
        <w:spacing w:line="360" w:lineRule="auto"/>
        <w:ind w:firstLine="708"/>
        <w:rPr>
          <w:rFonts w:ascii="Times New Roman" w:hAnsi="Times New Roman"/>
          <w:sz w:val="24"/>
          <w:szCs w:val="24"/>
          <w:lang w:val="en-US"/>
        </w:rPr>
      </w:pPr>
      <w:r w:rsidRPr="00F2694F">
        <w:rPr>
          <w:rFonts w:ascii="Times New Roman" w:hAnsi="Times New Roman"/>
          <w:i/>
          <w:sz w:val="24"/>
          <w:szCs w:val="24"/>
          <w:lang w:val="en-US"/>
        </w:rPr>
        <w:t>Reactance. (Explicit</w:t>
      </w:r>
      <w:r w:rsidR="00331FF1" w:rsidRPr="00F2694F">
        <w:rPr>
          <w:rFonts w:ascii="Times New Roman" w:hAnsi="Times New Roman"/>
          <w:i/>
          <w:sz w:val="24"/>
          <w:szCs w:val="24"/>
          <w:lang w:val="en-US"/>
        </w:rPr>
        <w:t>).</w:t>
      </w:r>
      <w:r w:rsidR="00331FF1">
        <w:rPr>
          <w:rFonts w:ascii="Times New Roman" w:hAnsi="Times New Roman"/>
          <w:sz w:val="24"/>
          <w:szCs w:val="24"/>
          <w:lang w:val="en-US"/>
        </w:rPr>
        <w:t xml:space="preserve"> </w:t>
      </w:r>
      <w:r w:rsidR="00331FF1" w:rsidRPr="00331FF1">
        <w:rPr>
          <w:rFonts w:ascii="Times New Roman" w:hAnsi="Times New Roman"/>
          <w:sz w:val="24"/>
          <w:szCs w:val="24"/>
          <w:lang w:val="en-US"/>
        </w:rPr>
        <w:t>Earlier you rated MORAG and STRUAN as being either positive, neutral, or negative. Did you consciously resist what you thought the researchers wanted you to feel about those words?"</w:t>
      </w:r>
      <w:r w:rsidR="00CB39A6">
        <w:rPr>
          <w:rFonts w:ascii="Times New Roman" w:hAnsi="Times New Roman"/>
          <w:sz w:val="24"/>
          <w:szCs w:val="24"/>
          <w:lang w:val="en-US"/>
        </w:rPr>
        <w:t xml:space="preserve"> </w:t>
      </w:r>
      <w:r w:rsidR="00331FF1" w:rsidRPr="00331FF1">
        <w:rPr>
          <w:rFonts w:ascii="Times New Roman" w:hAnsi="Times New Roman"/>
          <w:sz w:val="24"/>
          <w:szCs w:val="24"/>
          <w:lang w:val="en-US"/>
        </w:rPr>
        <w:t>("Yes", "No", "</w:t>
      </w:r>
      <w:r w:rsidR="00331FF1">
        <w:rPr>
          <w:rFonts w:ascii="Times New Roman" w:hAnsi="Times New Roman"/>
          <w:sz w:val="24"/>
          <w:szCs w:val="24"/>
          <w:lang w:val="en-US"/>
        </w:rPr>
        <w:t>I don’</w:t>
      </w:r>
      <w:r w:rsidR="00331FF1" w:rsidRPr="00331FF1">
        <w:rPr>
          <w:rFonts w:ascii="Times New Roman" w:hAnsi="Times New Roman"/>
          <w:sz w:val="24"/>
          <w:szCs w:val="24"/>
          <w:lang w:val="en-US"/>
        </w:rPr>
        <w:t>t know")</w:t>
      </w:r>
    </w:p>
    <w:p w14:paraId="7400A802" w14:textId="5DFCDAA6" w:rsidR="00331FF1" w:rsidRDefault="00BA32BA" w:rsidP="00CB39A6">
      <w:pPr>
        <w:pStyle w:val="text"/>
        <w:spacing w:line="360" w:lineRule="auto"/>
        <w:ind w:firstLine="708"/>
        <w:rPr>
          <w:rFonts w:ascii="Times New Roman" w:hAnsi="Times New Roman"/>
          <w:sz w:val="24"/>
          <w:szCs w:val="24"/>
          <w:lang w:val="en-US"/>
        </w:rPr>
      </w:pPr>
      <w:r w:rsidRPr="00F2694F">
        <w:rPr>
          <w:rFonts w:ascii="Times New Roman" w:hAnsi="Times New Roman"/>
          <w:i/>
          <w:sz w:val="24"/>
          <w:szCs w:val="24"/>
          <w:lang w:val="en-US"/>
        </w:rPr>
        <w:t>Reactance (implicit</w:t>
      </w:r>
      <w:r w:rsidR="00331FF1" w:rsidRPr="00F2694F">
        <w:rPr>
          <w:rFonts w:ascii="Times New Roman" w:hAnsi="Times New Roman"/>
          <w:i/>
          <w:sz w:val="24"/>
          <w:szCs w:val="24"/>
          <w:lang w:val="en-US"/>
        </w:rPr>
        <w:t>).</w:t>
      </w:r>
      <w:r w:rsidR="00331FF1">
        <w:rPr>
          <w:rFonts w:ascii="Times New Roman" w:hAnsi="Times New Roman"/>
          <w:sz w:val="24"/>
          <w:szCs w:val="24"/>
          <w:lang w:val="en-US"/>
        </w:rPr>
        <w:t xml:space="preserve"> </w:t>
      </w:r>
      <w:r w:rsidR="00331FF1" w:rsidRPr="00331FF1">
        <w:rPr>
          <w:rFonts w:ascii="Times New Roman" w:hAnsi="Times New Roman"/>
          <w:sz w:val="24"/>
          <w:szCs w:val="24"/>
          <w:lang w:val="en-US"/>
        </w:rPr>
        <w:t>Earlier you completed the Implicit Association Test (see below). Did you try to influence your speed or accuracy in order to consciously resist what you thought the researchers wanted you to feel about those words"</w:t>
      </w:r>
      <w:r w:rsidR="00CB39A6">
        <w:rPr>
          <w:rFonts w:ascii="Times New Roman" w:hAnsi="Times New Roman"/>
          <w:sz w:val="24"/>
          <w:szCs w:val="24"/>
          <w:lang w:val="en-US"/>
        </w:rPr>
        <w:t xml:space="preserve"> </w:t>
      </w:r>
      <w:r w:rsidR="00331FF1" w:rsidRPr="00331FF1">
        <w:rPr>
          <w:rFonts w:ascii="Times New Roman" w:hAnsi="Times New Roman"/>
          <w:sz w:val="24"/>
          <w:szCs w:val="24"/>
          <w:lang w:val="en-US"/>
        </w:rPr>
        <w:t>("Yes", "No", "</w:t>
      </w:r>
      <w:r w:rsidR="00331FF1">
        <w:rPr>
          <w:rFonts w:ascii="Times New Roman" w:hAnsi="Times New Roman"/>
          <w:sz w:val="24"/>
          <w:szCs w:val="24"/>
          <w:lang w:val="en-US"/>
        </w:rPr>
        <w:t>I don’</w:t>
      </w:r>
      <w:r w:rsidR="00331FF1" w:rsidRPr="00331FF1">
        <w:rPr>
          <w:rFonts w:ascii="Times New Roman" w:hAnsi="Times New Roman"/>
          <w:sz w:val="24"/>
          <w:szCs w:val="24"/>
          <w:lang w:val="en-US"/>
        </w:rPr>
        <w:t>t know")</w:t>
      </w:r>
    </w:p>
    <w:p w14:paraId="2979EA21" w14:textId="678677F7" w:rsidR="00331FF1" w:rsidRDefault="00331FF1" w:rsidP="00892B2D">
      <w:pPr>
        <w:pStyle w:val="text"/>
        <w:spacing w:line="360" w:lineRule="auto"/>
        <w:ind w:firstLine="708"/>
        <w:rPr>
          <w:rFonts w:ascii="Times New Roman" w:hAnsi="Times New Roman"/>
          <w:sz w:val="24"/>
          <w:szCs w:val="24"/>
          <w:lang w:val="en-US"/>
        </w:rPr>
      </w:pPr>
      <w:r w:rsidRPr="00F2694F">
        <w:rPr>
          <w:rFonts w:ascii="Times New Roman" w:hAnsi="Times New Roman"/>
          <w:i/>
          <w:sz w:val="24"/>
          <w:szCs w:val="24"/>
          <w:lang w:val="en-US"/>
        </w:rPr>
        <w:t>Hypothesis awareness</w:t>
      </w:r>
      <w:r>
        <w:rPr>
          <w:rFonts w:ascii="Times New Roman" w:hAnsi="Times New Roman"/>
          <w:sz w:val="24"/>
          <w:szCs w:val="24"/>
          <w:lang w:val="en-US"/>
        </w:rPr>
        <w:t xml:space="preserve">. </w:t>
      </w:r>
      <w:r w:rsidRPr="00331FF1">
        <w:rPr>
          <w:rFonts w:ascii="Times New Roman" w:hAnsi="Times New Roman"/>
          <w:sz w:val="24"/>
          <w:szCs w:val="24"/>
          <w:lang w:val="en-US"/>
        </w:rPr>
        <w:t>During the first part of the study, did you notice that the color of MORAG and STRUAN switched to the same color as either positive or negative words? Please be honest here"</w:t>
      </w:r>
    </w:p>
    <w:p w14:paraId="2CB52DB3" w14:textId="4BA2E431" w:rsidR="00331FF1" w:rsidRDefault="00331FF1" w:rsidP="00892B2D">
      <w:pPr>
        <w:pStyle w:val="text"/>
        <w:spacing w:line="360" w:lineRule="auto"/>
        <w:ind w:firstLine="708"/>
        <w:rPr>
          <w:rFonts w:ascii="Times New Roman" w:hAnsi="Times New Roman"/>
          <w:sz w:val="24"/>
          <w:szCs w:val="24"/>
          <w:lang w:val="en-US"/>
        </w:rPr>
      </w:pPr>
      <w:r w:rsidRPr="00F2694F">
        <w:rPr>
          <w:rFonts w:ascii="Times New Roman" w:hAnsi="Times New Roman"/>
          <w:i/>
          <w:sz w:val="24"/>
          <w:szCs w:val="24"/>
          <w:lang w:val="en-US"/>
        </w:rPr>
        <w:t>Influence awareness</w:t>
      </w:r>
      <w:r>
        <w:rPr>
          <w:rFonts w:ascii="Times New Roman" w:hAnsi="Times New Roman"/>
          <w:sz w:val="24"/>
          <w:szCs w:val="24"/>
          <w:lang w:val="en-US"/>
        </w:rPr>
        <w:t xml:space="preserve">. </w:t>
      </w:r>
      <w:r w:rsidRPr="00331FF1">
        <w:rPr>
          <w:rFonts w:ascii="Times New Roman" w:hAnsi="Times New Roman"/>
          <w:sz w:val="24"/>
          <w:szCs w:val="24"/>
          <w:lang w:val="en-US"/>
        </w:rPr>
        <w:t>Did this influence</w:t>
      </w:r>
      <w:r w:rsidR="00114A09">
        <w:rPr>
          <w:rFonts w:ascii="Times New Roman" w:hAnsi="Times New Roman"/>
          <w:sz w:val="24"/>
          <w:szCs w:val="24"/>
          <w:lang w:val="en-US"/>
        </w:rPr>
        <w:t xml:space="preserve"> </w:t>
      </w:r>
      <w:r w:rsidR="00114A09" w:rsidRPr="00114A09">
        <w:rPr>
          <w:rFonts w:ascii="Times New Roman" w:hAnsi="Times New Roman"/>
          <w:sz w:val="24"/>
          <w:szCs w:val="24"/>
          <w:lang w:val="en-US"/>
        </w:rPr>
        <w:t>how you responded to question about your liking of</w:t>
      </w:r>
      <w:r w:rsidRPr="00331FF1">
        <w:rPr>
          <w:rFonts w:ascii="Times New Roman" w:hAnsi="Times New Roman"/>
          <w:sz w:val="24"/>
          <w:szCs w:val="24"/>
          <w:lang w:val="en-US"/>
        </w:rPr>
        <w:t xml:space="preserve"> MORAG and STRUAN? Please be honest here"</w:t>
      </w:r>
    </w:p>
    <w:p w14:paraId="21E4C9B4" w14:textId="1BF8E989" w:rsidR="001B2200" w:rsidRDefault="001B2200" w:rsidP="00892B2D">
      <w:pPr>
        <w:pStyle w:val="text"/>
        <w:spacing w:line="360" w:lineRule="auto"/>
        <w:rPr>
          <w:rFonts w:ascii="Times New Roman" w:hAnsi="Times New Roman"/>
          <w:b/>
          <w:sz w:val="24"/>
          <w:szCs w:val="24"/>
          <w:lang w:val="en-US"/>
        </w:rPr>
      </w:pPr>
      <w:r>
        <w:rPr>
          <w:rFonts w:ascii="Times New Roman" w:hAnsi="Times New Roman"/>
          <w:b/>
          <w:sz w:val="24"/>
          <w:szCs w:val="24"/>
          <w:lang w:val="en-US"/>
        </w:rPr>
        <w:t>Data preparation</w:t>
      </w:r>
    </w:p>
    <w:p w14:paraId="3723FF57" w14:textId="4F390EFE" w:rsidR="001B2200" w:rsidRPr="001B2200" w:rsidRDefault="001B2200" w:rsidP="00892B2D">
      <w:pPr>
        <w:pStyle w:val="text"/>
        <w:spacing w:line="360" w:lineRule="auto"/>
        <w:rPr>
          <w:rFonts w:ascii="Times New Roman" w:hAnsi="Times New Roman"/>
          <w:sz w:val="24"/>
          <w:szCs w:val="24"/>
          <w:lang w:val="en-US"/>
        </w:rPr>
      </w:pPr>
      <w:r>
        <w:rPr>
          <w:rFonts w:ascii="Times New Roman" w:hAnsi="Times New Roman"/>
          <w:b/>
          <w:sz w:val="24"/>
          <w:szCs w:val="24"/>
          <w:lang w:val="en-US"/>
        </w:rPr>
        <w:tab/>
      </w:r>
      <w:commentRangeStart w:id="0"/>
      <w:r>
        <w:rPr>
          <w:rFonts w:ascii="Times New Roman" w:hAnsi="Times New Roman"/>
          <w:sz w:val="24"/>
          <w:szCs w:val="24"/>
          <w:lang w:val="en-US"/>
        </w:rPr>
        <w:t xml:space="preserve">107 participants (59 females, </w:t>
      </w:r>
      <w:r>
        <w:rPr>
          <w:rFonts w:ascii="Times New Roman" w:hAnsi="Times New Roman"/>
          <w:i/>
          <w:sz w:val="24"/>
          <w:szCs w:val="24"/>
          <w:lang w:val="en-US"/>
        </w:rPr>
        <w:t xml:space="preserve">Mage = </w:t>
      </w:r>
      <w:r>
        <w:rPr>
          <w:rFonts w:ascii="Times New Roman" w:hAnsi="Times New Roman"/>
          <w:sz w:val="24"/>
          <w:szCs w:val="24"/>
          <w:lang w:val="en-US"/>
        </w:rPr>
        <w:t>33.39</w:t>
      </w:r>
      <w:r>
        <w:rPr>
          <w:rFonts w:ascii="Times New Roman" w:hAnsi="Times New Roman"/>
          <w:i/>
          <w:sz w:val="24"/>
          <w:szCs w:val="24"/>
          <w:lang w:val="en-US"/>
        </w:rPr>
        <w:t xml:space="preserve">, SD = </w:t>
      </w:r>
      <w:r>
        <w:rPr>
          <w:rFonts w:ascii="Times New Roman" w:hAnsi="Times New Roman"/>
          <w:sz w:val="24"/>
          <w:szCs w:val="24"/>
          <w:lang w:val="en-US"/>
        </w:rPr>
        <w:t>8.47)</w:t>
      </w:r>
      <w:commentRangeEnd w:id="0"/>
      <w:r w:rsidR="00E816EC">
        <w:rPr>
          <w:rStyle w:val="CommentReference"/>
          <w:rFonts w:asciiTheme="minorHAnsi" w:eastAsiaTheme="minorHAnsi" w:hAnsiTheme="minorHAnsi" w:cstheme="minorBidi"/>
          <w:color w:val="auto"/>
          <w:lang w:val="it-IT" w:eastAsia="en-US"/>
        </w:rPr>
        <w:commentReference w:id="0"/>
      </w:r>
      <w:r>
        <w:rPr>
          <w:rFonts w:ascii="Times New Roman" w:hAnsi="Times New Roman"/>
          <w:sz w:val="24"/>
          <w:szCs w:val="24"/>
          <w:lang w:val="en-US"/>
        </w:rPr>
        <w:t xml:space="preserve"> took part to the study on Prolific. We excluded data from </w:t>
      </w:r>
      <w:commentRangeStart w:id="1"/>
      <w:r>
        <w:rPr>
          <w:rFonts w:ascii="Times New Roman" w:hAnsi="Times New Roman"/>
          <w:sz w:val="24"/>
          <w:szCs w:val="24"/>
          <w:lang w:val="en-US"/>
        </w:rPr>
        <w:t>one</w:t>
      </w:r>
      <w:commentRangeEnd w:id="1"/>
      <w:r w:rsidR="00E816EC">
        <w:rPr>
          <w:rStyle w:val="CommentReference"/>
          <w:rFonts w:asciiTheme="minorHAnsi" w:eastAsiaTheme="minorHAnsi" w:hAnsiTheme="minorHAnsi" w:cstheme="minorBidi"/>
          <w:color w:val="auto"/>
          <w:lang w:val="it-IT" w:eastAsia="en-US"/>
        </w:rPr>
        <w:commentReference w:id="1"/>
      </w:r>
      <w:r>
        <w:rPr>
          <w:rFonts w:ascii="Times New Roman" w:hAnsi="Times New Roman"/>
          <w:sz w:val="24"/>
          <w:szCs w:val="24"/>
          <w:lang w:val="en-US"/>
        </w:rPr>
        <w:t xml:space="preserve"> participants who did not complete the entire session. </w:t>
      </w:r>
      <w:r>
        <w:rPr>
          <w:rFonts w:ascii="Times New Roman" w:hAnsi="Times New Roman"/>
          <w:sz w:val="24"/>
          <w:szCs w:val="24"/>
          <w:lang w:val="en-US"/>
        </w:rPr>
        <w:lastRenderedPageBreak/>
        <w:t>Moreover t</w:t>
      </w:r>
      <w:r w:rsidRPr="001B4470">
        <w:rPr>
          <w:rFonts w:ascii="Times New Roman" w:hAnsi="Times New Roman"/>
          <w:sz w:val="24"/>
          <w:szCs w:val="24"/>
          <w:lang w:val="en-US"/>
        </w:rPr>
        <w:t xml:space="preserve">he data of participants who had IAT error rates for any of the IATs above 30% across the entire task, or above 40% for any one of the four critical blocks or for participants who complete more than 10% of IAT trials faster than 400 </w:t>
      </w:r>
      <w:proofErr w:type="spellStart"/>
      <w:r w:rsidRPr="001B4470">
        <w:rPr>
          <w:rFonts w:ascii="Times New Roman" w:hAnsi="Times New Roman"/>
          <w:sz w:val="24"/>
          <w:szCs w:val="24"/>
          <w:lang w:val="en-US"/>
        </w:rPr>
        <w:t>ms</w:t>
      </w:r>
      <w:proofErr w:type="spellEnd"/>
      <w:r>
        <w:rPr>
          <w:rFonts w:ascii="Times New Roman" w:hAnsi="Times New Roman"/>
          <w:sz w:val="24"/>
          <w:szCs w:val="24"/>
          <w:lang w:val="en-US"/>
        </w:rPr>
        <w:t xml:space="preserve"> (</w:t>
      </w:r>
      <w:r w:rsidRPr="001B2200">
        <w:rPr>
          <w:rFonts w:ascii="Times New Roman" w:hAnsi="Times New Roman"/>
          <w:i/>
          <w:sz w:val="24"/>
          <w:szCs w:val="24"/>
          <w:lang w:val="en-US"/>
        </w:rPr>
        <w:t>N</w:t>
      </w:r>
      <w:r>
        <w:rPr>
          <w:rFonts w:ascii="Times New Roman" w:hAnsi="Times New Roman"/>
          <w:sz w:val="24"/>
          <w:szCs w:val="24"/>
          <w:lang w:val="en-US"/>
        </w:rPr>
        <w:t xml:space="preserve"> = 3) were excluded from the analyses</w:t>
      </w:r>
      <w:r w:rsidRPr="001B4470">
        <w:rPr>
          <w:rFonts w:ascii="Times New Roman" w:hAnsi="Times New Roman"/>
          <w:sz w:val="24"/>
          <w:szCs w:val="24"/>
          <w:lang w:val="en-US"/>
        </w:rPr>
        <w:t>.</w:t>
      </w:r>
      <w:r>
        <w:rPr>
          <w:rFonts w:ascii="Times New Roman" w:hAnsi="Times New Roman"/>
          <w:sz w:val="24"/>
          <w:szCs w:val="24"/>
          <w:lang w:val="en-US"/>
        </w:rPr>
        <w:t xml:space="preserve"> This led to a final sample of </w:t>
      </w:r>
      <w:r w:rsidR="00831C04">
        <w:rPr>
          <w:rFonts w:ascii="Times New Roman" w:hAnsi="Times New Roman"/>
          <w:sz w:val="24"/>
          <w:szCs w:val="24"/>
          <w:lang w:val="en-US"/>
        </w:rPr>
        <w:t>103 participants.</w:t>
      </w:r>
    </w:p>
    <w:p w14:paraId="4A514D6F" w14:textId="77777777" w:rsidR="00EE2625" w:rsidRDefault="00F2694F" w:rsidP="00892B2D">
      <w:pPr>
        <w:pStyle w:val="text"/>
        <w:spacing w:line="360" w:lineRule="auto"/>
        <w:rPr>
          <w:rFonts w:ascii="Times New Roman" w:hAnsi="Times New Roman"/>
          <w:b/>
          <w:sz w:val="24"/>
          <w:szCs w:val="24"/>
          <w:lang w:val="en-US"/>
        </w:rPr>
      </w:pPr>
      <w:r w:rsidRPr="00F2694F">
        <w:rPr>
          <w:rFonts w:ascii="Times New Roman" w:hAnsi="Times New Roman"/>
          <w:b/>
          <w:sz w:val="24"/>
          <w:szCs w:val="24"/>
          <w:lang w:val="en-US"/>
        </w:rPr>
        <w:t>Results</w:t>
      </w:r>
    </w:p>
    <w:p w14:paraId="39FB8FC1" w14:textId="0A329ACB" w:rsidR="00F2694F" w:rsidRDefault="00EE2625" w:rsidP="00892B2D">
      <w:pPr>
        <w:pStyle w:val="text"/>
        <w:spacing w:before="240" w:line="360" w:lineRule="auto"/>
        <w:rPr>
          <w:rFonts w:ascii="Times New Roman" w:hAnsi="Times New Roman"/>
          <w:sz w:val="24"/>
          <w:szCs w:val="24"/>
          <w:lang w:val="en-US"/>
        </w:rPr>
      </w:pPr>
      <w:r>
        <w:rPr>
          <w:rFonts w:ascii="Times New Roman" w:hAnsi="Times New Roman"/>
          <w:b/>
          <w:sz w:val="24"/>
          <w:szCs w:val="24"/>
          <w:lang w:val="en-US"/>
        </w:rPr>
        <w:tab/>
      </w:r>
      <w:r>
        <w:rPr>
          <w:rFonts w:ascii="Times New Roman" w:hAnsi="Times New Roman"/>
          <w:sz w:val="24"/>
          <w:szCs w:val="24"/>
          <w:lang w:val="en-US"/>
        </w:rPr>
        <w:t>We first looked at the effect of CS-US color matching on implicit attitude change. We ran a one-way ANOVA and found a significant effect of color matching on the IAT score,</w:t>
      </w:r>
      <w:del w:id="2" w:author="Lien De Saedeleer" w:date="2018-04-20T22:05:00Z">
        <w:r w:rsidDel="00112B79">
          <w:rPr>
            <w:rFonts w:ascii="Times New Roman" w:hAnsi="Times New Roman"/>
            <w:sz w:val="24"/>
            <w:szCs w:val="24"/>
            <w:lang w:val="en-US"/>
          </w:rPr>
          <w:delText xml:space="preserve"> </w:delText>
        </w:r>
        <w:r w:rsidDel="00112B79">
          <w:rPr>
            <w:rFonts w:ascii="Times New Roman" w:hAnsi="Times New Roman"/>
            <w:i/>
            <w:sz w:val="24"/>
            <w:szCs w:val="24"/>
            <w:lang w:val="en-US"/>
          </w:rPr>
          <w:delText>F</w:delText>
        </w:r>
        <w:r w:rsidDel="00112B79">
          <w:rPr>
            <w:rFonts w:ascii="Times New Roman" w:hAnsi="Times New Roman"/>
            <w:sz w:val="24"/>
            <w:szCs w:val="24"/>
            <w:lang w:val="en-US"/>
          </w:rPr>
          <w:delText xml:space="preserve">(1, 101) = 43.91, </w:delText>
        </w:r>
        <w:r w:rsidDel="00112B79">
          <w:rPr>
            <w:rFonts w:ascii="Times New Roman" w:hAnsi="Times New Roman"/>
            <w:i/>
            <w:sz w:val="24"/>
            <w:szCs w:val="24"/>
            <w:lang w:val="en-US"/>
          </w:rPr>
          <w:delText xml:space="preserve">p </w:delText>
        </w:r>
        <w:r w:rsidDel="00112B79">
          <w:rPr>
            <w:rFonts w:ascii="Times New Roman" w:hAnsi="Times New Roman"/>
            <w:sz w:val="24"/>
            <w:szCs w:val="24"/>
            <w:lang w:val="en-US"/>
          </w:rPr>
          <w:delText>&lt; .001, η</w:delText>
        </w:r>
        <w:r w:rsidDel="00112B79">
          <w:rPr>
            <w:rFonts w:ascii="Times New Roman" w:hAnsi="Times New Roman"/>
            <w:sz w:val="24"/>
            <w:szCs w:val="24"/>
            <w:vertAlign w:val="superscript"/>
            <w:lang w:val="en-US"/>
          </w:rPr>
          <w:delText>2</w:delText>
        </w:r>
        <w:r w:rsidRPr="00EE2625" w:rsidDel="00112B79">
          <w:rPr>
            <w:rFonts w:ascii="Times New Roman" w:hAnsi="Times New Roman"/>
            <w:sz w:val="24"/>
            <w:szCs w:val="24"/>
            <w:vertAlign w:val="subscript"/>
            <w:lang w:val="en-US"/>
          </w:rPr>
          <w:delText>partial</w:delText>
        </w:r>
        <w:r w:rsidDel="00112B79">
          <w:rPr>
            <w:rFonts w:ascii="Times New Roman" w:hAnsi="Times New Roman"/>
            <w:b/>
            <w:sz w:val="24"/>
            <w:szCs w:val="24"/>
            <w:lang w:val="en-US"/>
          </w:rPr>
          <w:delText xml:space="preserve"> = </w:delText>
        </w:r>
        <w:r w:rsidRPr="00EE2625" w:rsidDel="00112B79">
          <w:rPr>
            <w:rFonts w:ascii="Times New Roman" w:hAnsi="Times New Roman"/>
            <w:sz w:val="24"/>
            <w:szCs w:val="24"/>
            <w:lang w:val="en-US"/>
          </w:rPr>
          <w:delText>.30</w:delText>
        </w:r>
      </w:del>
      <w:ins w:id="3" w:author="Lien De Saedeleer" w:date="2018-04-20T22:05:00Z">
        <w:r w:rsidR="00112B79" w:rsidRPr="00112B79">
          <w:rPr>
            <w:rFonts w:ascii="Times New Roman" w:hAnsi="Times New Roman"/>
            <w:i/>
            <w:sz w:val="24"/>
            <w:szCs w:val="24"/>
            <w:lang w:val="en-US"/>
          </w:rPr>
          <w:t xml:space="preserve"> </w:t>
        </w:r>
        <w:r w:rsidR="00112B79">
          <w:rPr>
            <w:rFonts w:ascii="Times New Roman" w:hAnsi="Times New Roman"/>
            <w:i/>
            <w:sz w:val="24"/>
            <w:szCs w:val="24"/>
            <w:lang w:val="en-US"/>
          </w:rPr>
          <w:t>F</w:t>
        </w:r>
        <w:r w:rsidR="00112B79">
          <w:rPr>
            <w:rFonts w:ascii="Times New Roman" w:hAnsi="Times New Roman"/>
            <w:sz w:val="24"/>
            <w:szCs w:val="24"/>
            <w:lang w:val="en-US"/>
          </w:rPr>
          <w:t xml:space="preserve">(1, 102) = 44.19, </w:t>
        </w:r>
        <w:r w:rsidR="00112B79">
          <w:rPr>
            <w:rFonts w:ascii="Times New Roman" w:hAnsi="Times New Roman"/>
            <w:i/>
            <w:sz w:val="24"/>
            <w:szCs w:val="24"/>
            <w:lang w:val="en-US"/>
          </w:rPr>
          <w:t xml:space="preserve">p </w:t>
        </w:r>
        <w:r w:rsidR="00112B79">
          <w:rPr>
            <w:rFonts w:ascii="Times New Roman" w:hAnsi="Times New Roman"/>
            <w:sz w:val="24"/>
            <w:szCs w:val="24"/>
            <w:lang w:val="en-US"/>
          </w:rPr>
          <w:t>&lt; .001, η</w:t>
        </w:r>
        <w:r w:rsidR="00112B79">
          <w:rPr>
            <w:rFonts w:ascii="Times New Roman" w:hAnsi="Times New Roman"/>
            <w:sz w:val="24"/>
            <w:szCs w:val="24"/>
            <w:vertAlign w:val="superscript"/>
            <w:lang w:val="en-US"/>
          </w:rPr>
          <w:t>2</w:t>
        </w:r>
        <w:r w:rsidR="00112B79" w:rsidRPr="00EE2625">
          <w:rPr>
            <w:rFonts w:ascii="Times New Roman" w:hAnsi="Times New Roman"/>
            <w:sz w:val="24"/>
            <w:szCs w:val="24"/>
            <w:vertAlign w:val="subscript"/>
            <w:lang w:val="en-US"/>
          </w:rPr>
          <w:t>partial</w:t>
        </w:r>
        <w:r w:rsidR="00112B79">
          <w:rPr>
            <w:rFonts w:ascii="Times New Roman" w:hAnsi="Times New Roman"/>
            <w:b/>
            <w:sz w:val="24"/>
            <w:szCs w:val="24"/>
            <w:lang w:val="en-US"/>
          </w:rPr>
          <w:t xml:space="preserve"> = </w:t>
        </w:r>
        <w:r w:rsidR="00112B79" w:rsidRPr="00EE2625">
          <w:rPr>
            <w:rFonts w:ascii="Times New Roman" w:hAnsi="Times New Roman"/>
            <w:sz w:val="24"/>
            <w:szCs w:val="24"/>
            <w:lang w:val="en-US"/>
          </w:rPr>
          <w:t>.30</w:t>
        </w:r>
      </w:ins>
      <w:r>
        <w:rPr>
          <w:rFonts w:ascii="Times New Roman" w:hAnsi="Times New Roman"/>
          <w:sz w:val="24"/>
          <w:szCs w:val="24"/>
          <w:lang w:val="en-US"/>
        </w:rPr>
        <w:t xml:space="preserve">. Participants that saw CS1 appearing in the same color as positive words showed higher IAT score (revealing a preference for CS1 over CS2). We conducted the same analysis using the differential explicit score as dependent variable. As we did for the IAT score, also for explicit attitude higher scores indicated </w:t>
      </w:r>
      <w:del w:id="4" w:author="Lien De Saedeleer" w:date="2018-04-20T01:20:00Z">
        <w:r w:rsidDel="007F5BC2">
          <w:rPr>
            <w:rFonts w:ascii="Times New Roman" w:hAnsi="Times New Roman"/>
            <w:sz w:val="24"/>
            <w:szCs w:val="24"/>
            <w:lang w:val="en-US"/>
          </w:rPr>
          <w:delText xml:space="preserve">and </w:delText>
        </w:r>
      </w:del>
      <w:ins w:id="5" w:author="Lien De Saedeleer" w:date="2018-04-20T01:20:00Z">
        <w:r w:rsidR="007F5BC2">
          <w:rPr>
            <w:rFonts w:ascii="Times New Roman" w:hAnsi="Times New Roman"/>
            <w:sz w:val="24"/>
            <w:szCs w:val="24"/>
            <w:lang w:val="en-US"/>
          </w:rPr>
          <w:t xml:space="preserve">an </w:t>
        </w:r>
      </w:ins>
      <w:r>
        <w:rPr>
          <w:rFonts w:ascii="Times New Roman" w:hAnsi="Times New Roman"/>
          <w:sz w:val="24"/>
          <w:szCs w:val="24"/>
          <w:lang w:val="en-US"/>
        </w:rPr>
        <w:t>explicit preference for CS1 over CS2. We found a main effect of CS-US color matching on explicit attitudes,</w:t>
      </w:r>
      <w:del w:id="6" w:author="Lien De Saedeleer" w:date="2018-04-20T22:08:00Z">
        <w:r w:rsidDel="00112B79">
          <w:rPr>
            <w:rFonts w:ascii="Times New Roman" w:hAnsi="Times New Roman"/>
            <w:sz w:val="24"/>
            <w:szCs w:val="24"/>
            <w:lang w:val="en-US"/>
          </w:rPr>
          <w:delText xml:space="preserve"> </w:delText>
        </w:r>
        <w:r w:rsidDel="00112B79">
          <w:rPr>
            <w:rFonts w:ascii="Times New Roman" w:hAnsi="Times New Roman"/>
            <w:i/>
            <w:sz w:val="24"/>
            <w:szCs w:val="24"/>
            <w:lang w:val="en-US"/>
          </w:rPr>
          <w:delText>F</w:delText>
        </w:r>
        <w:r w:rsidDel="00112B79">
          <w:rPr>
            <w:rFonts w:ascii="Times New Roman" w:hAnsi="Times New Roman"/>
            <w:sz w:val="24"/>
            <w:szCs w:val="24"/>
            <w:lang w:val="en-US"/>
          </w:rPr>
          <w:delText xml:space="preserve">(1, 101) = 70.57, </w:delText>
        </w:r>
        <w:r w:rsidDel="00112B79">
          <w:rPr>
            <w:rFonts w:ascii="Times New Roman" w:hAnsi="Times New Roman"/>
            <w:i/>
            <w:sz w:val="24"/>
            <w:szCs w:val="24"/>
            <w:lang w:val="en-US"/>
          </w:rPr>
          <w:delText xml:space="preserve">p </w:delText>
        </w:r>
        <w:r w:rsidDel="00112B79">
          <w:rPr>
            <w:rFonts w:ascii="Times New Roman" w:hAnsi="Times New Roman"/>
            <w:sz w:val="24"/>
            <w:szCs w:val="24"/>
            <w:lang w:val="en-US"/>
          </w:rPr>
          <w:delText>&lt; .001, η</w:delText>
        </w:r>
        <w:r w:rsidDel="00112B79">
          <w:rPr>
            <w:rFonts w:ascii="Times New Roman" w:hAnsi="Times New Roman"/>
            <w:sz w:val="24"/>
            <w:szCs w:val="24"/>
            <w:vertAlign w:val="superscript"/>
            <w:lang w:val="en-US"/>
          </w:rPr>
          <w:delText>2</w:delText>
        </w:r>
        <w:r w:rsidRPr="00EE2625" w:rsidDel="00112B79">
          <w:rPr>
            <w:rFonts w:ascii="Times New Roman" w:hAnsi="Times New Roman"/>
            <w:sz w:val="24"/>
            <w:szCs w:val="24"/>
            <w:vertAlign w:val="subscript"/>
            <w:lang w:val="en-US"/>
          </w:rPr>
          <w:delText>partial</w:delText>
        </w:r>
        <w:r w:rsidDel="00112B79">
          <w:rPr>
            <w:rFonts w:ascii="Times New Roman" w:hAnsi="Times New Roman"/>
            <w:b/>
            <w:sz w:val="24"/>
            <w:szCs w:val="24"/>
            <w:lang w:val="en-US"/>
          </w:rPr>
          <w:delText xml:space="preserve"> = </w:delText>
        </w:r>
        <w:r w:rsidRPr="00EE2625" w:rsidDel="00112B79">
          <w:rPr>
            <w:rFonts w:ascii="Times New Roman" w:hAnsi="Times New Roman"/>
            <w:sz w:val="24"/>
            <w:szCs w:val="24"/>
            <w:lang w:val="en-US"/>
          </w:rPr>
          <w:delText>.</w:delText>
        </w:r>
        <w:r w:rsidDel="00112B79">
          <w:rPr>
            <w:rFonts w:ascii="Times New Roman" w:hAnsi="Times New Roman"/>
            <w:sz w:val="24"/>
            <w:szCs w:val="24"/>
            <w:lang w:val="en-US"/>
          </w:rPr>
          <w:delText>41</w:delText>
        </w:r>
      </w:del>
      <w:ins w:id="7" w:author="Lien De Saedeleer" w:date="2018-04-20T22:08:00Z">
        <w:r w:rsidR="00112B79" w:rsidRPr="00112B79">
          <w:rPr>
            <w:rFonts w:ascii="Times New Roman" w:hAnsi="Times New Roman"/>
            <w:i/>
            <w:sz w:val="24"/>
            <w:szCs w:val="24"/>
            <w:lang w:val="en-US"/>
          </w:rPr>
          <w:t xml:space="preserve"> </w:t>
        </w:r>
        <w:r w:rsidR="00112B79">
          <w:rPr>
            <w:rFonts w:ascii="Times New Roman" w:hAnsi="Times New Roman"/>
            <w:i/>
            <w:sz w:val="24"/>
            <w:szCs w:val="24"/>
            <w:lang w:val="en-US"/>
          </w:rPr>
          <w:t>F</w:t>
        </w:r>
        <w:r w:rsidR="00112B79">
          <w:rPr>
            <w:rFonts w:ascii="Times New Roman" w:hAnsi="Times New Roman"/>
            <w:sz w:val="24"/>
            <w:szCs w:val="24"/>
            <w:lang w:val="en-US"/>
          </w:rPr>
          <w:t xml:space="preserve">(1, 102) = </w:t>
        </w:r>
      </w:ins>
      <w:ins w:id="8" w:author="Lien De Saedeleer" w:date="2018-04-20T22:10:00Z">
        <w:r w:rsidR="00112B79">
          <w:rPr>
            <w:rFonts w:ascii="Times New Roman" w:hAnsi="Times New Roman"/>
            <w:sz w:val="24"/>
            <w:szCs w:val="24"/>
            <w:lang w:val="en-US"/>
          </w:rPr>
          <w:t>69.72</w:t>
        </w:r>
      </w:ins>
      <w:ins w:id="9" w:author="Lien De Saedeleer" w:date="2018-04-20T22:08:00Z">
        <w:r w:rsidR="00112B79">
          <w:rPr>
            <w:rFonts w:ascii="Times New Roman" w:hAnsi="Times New Roman"/>
            <w:sz w:val="24"/>
            <w:szCs w:val="24"/>
            <w:lang w:val="en-US"/>
          </w:rPr>
          <w:t xml:space="preserve">, </w:t>
        </w:r>
        <w:r w:rsidR="00112B79">
          <w:rPr>
            <w:rFonts w:ascii="Times New Roman" w:hAnsi="Times New Roman"/>
            <w:i/>
            <w:sz w:val="24"/>
            <w:szCs w:val="24"/>
            <w:lang w:val="en-US"/>
          </w:rPr>
          <w:t xml:space="preserve">p </w:t>
        </w:r>
        <w:r w:rsidR="00112B79">
          <w:rPr>
            <w:rFonts w:ascii="Times New Roman" w:hAnsi="Times New Roman"/>
            <w:sz w:val="24"/>
            <w:szCs w:val="24"/>
            <w:lang w:val="en-US"/>
          </w:rPr>
          <w:t>&lt; .001, η</w:t>
        </w:r>
        <w:r w:rsidR="00112B79">
          <w:rPr>
            <w:rFonts w:ascii="Times New Roman" w:hAnsi="Times New Roman"/>
            <w:sz w:val="24"/>
            <w:szCs w:val="24"/>
            <w:vertAlign w:val="superscript"/>
            <w:lang w:val="en-US"/>
          </w:rPr>
          <w:t>2</w:t>
        </w:r>
        <w:r w:rsidR="00112B79" w:rsidRPr="00EE2625">
          <w:rPr>
            <w:rFonts w:ascii="Times New Roman" w:hAnsi="Times New Roman"/>
            <w:sz w:val="24"/>
            <w:szCs w:val="24"/>
            <w:vertAlign w:val="subscript"/>
            <w:lang w:val="en-US"/>
          </w:rPr>
          <w:t>partial</w:t>
        </w:r>
        <w:r w:rsidR="00112B79">
          <w:rPr>
            <w:rFonts w:ascii="Times New Roman" w:hAnsi="Times New Roman"/>
            <w:b/>
            <w:sz w:val="24"/>
            <w:szCs w:val="24"/>
            <w:lang w:val="en-US"/>
          </w:rPr>
          <w:t xml:space="preserve"> = </w:t>
        </w:r>
        <w:r w:rsidR="00112B79" w:rsidRPr="00EE2625">
          <w:rPr>
            <w:rFonts w:ascii="Times New Roman" w:hAnsi="Times New Roman"/>
            <w:sz w:val="24"/>
            <w:szCs w:val="24"/>
            <w:lang w:val="en-US"/>
          </w:rPr>
          <w:t>.</w:t>
        </w:r>
        <w:r w:rsidR="00112B79">
          <w:rPr>
            <w:rFonts w:ascii="Times New Roman" w:hAnsi="Times New Roman"/>
            <w:sz w:val="24"/>
            <w:szCs w:val="24"/>
            <w:lang w:val="en-US"/>
          </w:rPr>
          <w:t>41</w:t>
        </w:r>
      </w:ins>
      <w:r>
        <w:rPr>
          <w:rFonts w:ascii="Times New Roman" w:hAnsi="Times New Roman"/>
          <w:sz w:val="24"/>
          <w:szCs w:val="24"/>
          <w:lang w:val="en-US"/>
        </w:rPr>
        <w:t xml:space="preserve">. Again, participants expressed higher preference for the CS that was presented in the same color as positive USs. </w:t>
      </w:r>
      <w:r w:rsidR="00EE0CFF">
        <w:rPr>
          <w:rFonts w:ascii="Times New Roman" w:hAnsi="Times New Roman"/>
          <w:sz w:val="24"/>
          <w:szCs w:val="24"/>
          <w:lang w:val="en-US"/>
        </w:rPr>
        <w:t>Then, we checked whether the color matching manipulation also resulted in a significant effect on intentions towards the two CSs. We looked at the difference in the proportion of participants who intended to purchase CS1 and CS2 in the two conditions. The proportion of responses in favor of CS1 was higher when CS1 matched the color of the positive USs (.40)  than when it matched the negative ones (</w:t>
      </w:r>
      <w:del w:id="10" w:author="Lien De Saedeleer" w:date="2018-05-06T20:52:00Z">
        <w:r w:rsidR="00EE0CFF" w:rsidDel="00E94EBE">
          <w:rPr>
            <w:rFonts w:ascii="Times New Roman" w:hAnsi="Times New Roman"/>
            <w:sz w:val="24"/>
            <w:szCs w:val="24"/>
            <w:lang w:val="en-US"/>
          </w:rPr>
          <w:delText>.14</w:delText>
        </w:r>
      </w:del>
      <w:ins w:id="11" w:author="Lien De Saedeleer" w:date="2018-05-06T20:52:00Z">
        <w:r w:rsidR="00E94EBE">
          <w:rPr>
            <w:rFonts w:ascii="Times New Roman" w:hAnsi="Times New Roman"/>
            <w:sz w:val="24"/>
            <w:szCs w:val="24"/>
            <w:lang w:val="en-US"/>
          </w:rPr>
          <w:t>.15</w:t>
        </w:r>
      </w:ins>
      <w:r w:rsidR="00EE0CFF">
        <w:rPr>
          <w:rFonts w:ascii="Times New Roman" w:hAnsi="Times New Roman"/>
          <w:sz w:val="24"/>
          <w:szCs w:val="24"/>
          <w:lang w:val="en-US"/>
        </w:rPr>
        <w:t xml:space="preserve">, </w:t>
      </w:r>
      <w:r w:rsidR="00EE0CFF">
        <w:rPr>
          <w:rFonts w:ascii="Times New Roman" w:hAnsi="Times New Roman"/>
          <w:i/>
          <w:sz w:val="24"/>
          <w:szCs w:val="24"/>
          <w:lang w:val="en-US"/>
        </w:rPr>
        <w:t xml:space="preserve">z </w:t>
      </w:r>
      <w:r w:rsidR="00EE0CFF">
        <w:rPr>
          <w:rFonts w:ascii="Times New Roman" w:hAnsi="Times New Roman"/>
          <w:sz w:val="24"/>
          <w:szCs w:val="24"/>
          <w:lang w:val="en-US"/>
        </w:rPr>
        <w:t>=</w:t>
      </w:r>
      <w:r w:rsidR="00EE0CFF" w:rsidRPr="00EE0CFF">
        <w:rPr>
          <w:rFonts w:ascii="Times New Roman" w:hAnsi="Times New Roman"/>
          <w:sz w:val="24"/>
          <w:szCs w:val="24"/>
          <w:lang w:val="en-US"/>
        </w:rPr>
        <w:t xml:space="preserve"> </w:t>
      </w:r>
      <w:del w:id="12" w:author="Lien De Saedeleer" w:date="2018-05-06T20:53:00Z">
        <w:r w:rsidR="00EE0CFF" w:rsidRPr="00EE0CFF" w:rsidDel="00E94EBE">
          <w:rPr>
            <w:rFonts w:ascii="Times New Roman" w:hAnsi="Times New Roman"/>
            <w:sz w:val="24"/>
            <w:szCs w:val="24"/>
            <w:lang w:val="en-US"/>
          </w:rPr>
          <w:delText>3.00</w:delText>
        </w:r>
      </w:del>
      <w:ins w:id="13" w:author="Lien De Saedeleer" w:date="2018-05-06T20:53:00Z">
        <w:r w:rsidR="00E94EBE">
          <w:rPr>
            <w:rFonts w:ascii="Times New Roman" w:hAnsi="Times New Roman"/>
            <w:sz w:val="24"/>
            <w:szCs w:val="24"/>
            <w:lang w:val="en-US"/>
          </w:rPr>
          <w:t>2.88</w:t>
        </w:r>
      </w:ins>
      <w:r w:rsidR="00EE0CFF">
        <w:rPr>
          <w:rFonts w:ascii="Times New Roman" w:hAnsi="Times New Roman"/>
          <w:sz w:val="24"/>
          <w:szCs w:val="24"/>
          <w:lang w:val="en-US"/>
        </w:rPr>
        <w:t xml:space="preserve">, </w:t>
      </w:r>
      <w:r w:rsidR="00EE0CFF" w:rsidRPr="00EE0CFF">
        <w:rPr>
          <w:rFonts w:ascii="Times New Roman" w:hAnsi="Times New Roman"/>
          <w:i/>
          <w:sz w:val="24"/>
          <w:szCs w:val="24"/>
          <w:lang w:val="en-US"/>
        </w:rPr>
        <w:t>p</w:t>
      </w:r>
      <w:r w:rsidR="00EE0CFF">
        <w:rPr>
          <w:rFonts w:ascii="Times New Roman" w:hAnsi="Times New Roman"/>
          <w:sz w:val="24"/>
          <w:szCs w:val="24"/>
          <w:lang w:val="en-US"/>
        </w:rPr>
        <w:t xml:space="preserve"> =</w:t>
      </w:r>
      <w:r w:rsidR="00EE0CFF" w:rsidRPr="00EE0CFF">
        <w:rPr>
          <w:rFonts w:ascii="Times New Roman" w:hAnsi="Times New Roman"/>
          <w:sz w:val="24"/>
          <w:szCs w:val="24"/>
          <w:lang w:val="en-US"/>
        </w:rPr>
        <w:t xml:space="preserve"> 0.</w:t>
      </w:r>
      <w:del w:id="14" w:author="Lien De Saedeleer" w:date="2018-05-06T20:53:00Z">
        <w:r w:rsidR="00EE0CFF" w:rsidRPr="00EE0CFF" w:rsidDel="00E94EBE">
          <w:rPr>
            <w:rFonts w:ascii="Times New Roman" w:hAnsi="Times New Roman"/>
            <w:sz w:val="24"/>
            <w:szCs w:val="24"/>
            <w:lang w:val="en-US"/>
          </w:rPr>
          <w:delText>002</w:delText>
        </w:r>
      </w:del>
      <w:ins w:id="15" w:author="Lien De Saedeleer" w:date="2018-05-06T20:53:00Z">
        <w:r w:rsidR="00E94EBE" w:rsidRPr="00EE0CFF">
          <w:rPr>
            <w:rFonts w:ascii="Times New Roman" w:hAnsi="Times New Roman"/>
            <w:sz w:val="24"/>
            <w:szCs w:val="24"/>
            <w:lang w:val="en-US"/>
          </w:rPr>
          <w:t>00</w:t>
        </w:r>
        <w:r w:rsidR="00E94EBE">
          <w:rPr>
            <w:rFonts w:ascii="Times New Roman" w:hAnsi="Times New Roman"/>
            <w:sz w:val="24"/>
            <w:szCs w:val="24"/>
            <w:lang w:val="en-US"/>
          </w:rPr>
          <w:t>4</w:t>
        </w:r>
      </w:ins>
      <w:r w:rsidR="00EE0CFF">
        <w:rPr>
          <w:rFonts w:ascii="Times New Roman" w:hAnsi="Times New Roman"/>
          <w:sz w:val="24"/>
          <w:szCs w:val="24"/>
          <w:lang w:val="en-US"/>
        </w:rPr>
        <w:t>)</w:t>
      </w:r>
      <w:r w:rsidR="00EE0CFF" w:rsidRPr="00EE0CFF">
        <w:rPr>
          <w:rFonts w:ascii="Times New Roman" w:hAnsi="Times New Roman"/>
          <w:sz w:val="24"/>
          <w:szCs w:val="24"/>
          <w:lang w:val="en-US"/>
        </w:rPr>
        <w:t>.</w:t>
      </w:r>
      <w:r w:rsidR="00EE0CFF">
        <w:rPr>
          <w:rFonts w:ascii="Times New Roman" w:hAnsi="Times New Roman"/>
          <w:sz w:val="24"/>
          <w:szCs w:val="24"/>
          <w:lang w:val="en-US"/>
        </w:rPr>
        <w:t xml:space="preserve"> The opposite pattern emerged for the proportion of choices in favor of CS2 (</w:t>
      </w:r>
      <w:del w:id="16" w:author="Lien De Saedeleer" w:date="2018-05-06T20:55:00Z">
        <w:r w:rsidR="00EE0CFF" w:rsidDel="00E94EBE">
          <w:rPr>
            <w:rFonts w:ascii="Times New Roman" w:hAnsi="Times New Roman"/>
            <w:sz w:val="24"/>
            <w:szCs w:val="24"/>
            <w:lang w:val="en-US"/>
          </w:rPr>
          <w:delText>.09 vs. .43</w:delText>
        </w:r>
      </w:del>
      <w:ins w:id="17" w:author="Lien De Saedeleer" w:date="2018-05-06T20:55:00Z">
        <w:r w:rsidR="00E94EBE">
          <w:rPr>
            <w:rFonts w:ascii="Times New Roman" w:hAnsi="Times New Roman"/>
            <w:sz w:val="24"/>
            <w:szCs w:val="24"/>
            <w:lang w:val="en-US"/>
          </w:rPr>
          <w:t>.08 vs. .42</w:t>
        </w:r>
      </w:ins>
      <w:r w:rsidR="00EE0CFF">
        <w:rPr>
          <w:rFonts w:ascii="Times New Roman" w:hAnsi="Times New Roman"/>
          <w:sz w:val="24"/>
          <w:szCs w:val="24"/>
          <w:lang w:val="en-US"/>
        </w:rPr>
        <w:t xml:space="preserve">, </w:t>
      </w:r>
      <w:r w:rsidR="00EE0CFF">
        <w:rPr>
          <w:rFonts w:ascii="Times New Roman" w:hAnsi="Times New Roman"/>
          <w:i/>
          <w:sz w:val="24"/>
          <w:szCs w:val="24"/>
          <w:lang w:val="en-US"/>
        </w:rPr>
        <w:t xml:space="preserve">z </w:t>
      </w:r>
      <w:r w:rsidR="00EE0CFF">
        <w:rPr>
          <w:rFonts w:ascii="Times New Roman" w:hAnsi="Times New Roman"/>
          <w:sz w:val="24"/>
          <w:szCs w:val="24"/>
          <w:lang w:val="en-US"/>
        </w:rPr>
        <w:t>=</w:t>
      </w:r>
      <w:r w:rsidR="00EE0CFF" w:rsidRPr="00EE0CFF">
        <w:rPr>
          <w:rFonts w:ascii="Times New Roman" w:hAnsi="Times New Roman"/>
          <w:sz w:val="24"/>
          <w:szCs w:val="24"/>
          <w:lang w:val="en-US"/>
        </w:rPr>
        <w:t xml:space="preserve"> </w:t>
      </w:r>
      <w:del w:id="18" w:author="Lien De Saedeleer" w:date="2018-05-06T20:54:00Z">
        <w:r w:rsidR="00EE0CFF" w:rsidDel="00E94EBE">
          <w:rPr>
            <w:rFonts w:ascii="Times New Roman" w:hAnsi="Times New Roman"/>
            <w:sz w:val="24"/>
            <w:szCs w:val="24"/>
            <w:lang w:val="en-US"/>
          </w:rPr>
          <w:delText>-</w:delText>
        </w:r>
        <w:r w:rsidR="00EE0CFF" w:rsidRPr="00EE0CFF" w:rsidDel="00E94EBE">
          <w:rPr>
            <w:rFonts w:ascii="Times New Roman" w:hAnsi="Times New Roman"/>
            <w:sz w:val="24"/>
            <w:szCs w:val="24"/>
            <w:lang w:val="en-US"/>
          </w:rPr>
          <w:delText>3.</w:delText>
        </w:r>
        <w:r w:rsidR="00EE0CFF" w:rsidDel="00E94EBE">
          <w:rPr>
            <w:rFonts w:ascii="Times New Roman" w:hAnsi="Times New Roman"/>
            <w:sz w:val="24"/>
            <w:szCs w:val="24"/>
            <w:lang w:val="en-US"/>
          </w:rPr>
          <w:delText>9</w:delText>
        </w:r>
        <w:r w:rsidR="00EE0CFF" w:rsidRPr="00EE0CFF" w:rsidDel="00E94EBE">
          <w:rPr>
            <w:rFonts w:ascii="Times New Roman" w:hAnsi="Times New Roman"/>
            <w:sz w:val="24"/>
            <w:szCs w:val="24"/>
            <w:lang w:val="en-US"/>
          </w:rPr>
          <w:delText>0</w:delText>
        </w:r>
      </w:del>
      <w:ins w:id="19" w:author="Lien De Saedeleer" w:date="2018-05-06T20:54:00Z">
        <w:r w:rsidR="00E94EBE">
          <w:rPr>
            <w:rFonts w:ascii="Times New Roman" w:hAnsi="Times New Roman"/>
            <w:sz w:val="24"/>
            <w:szCs w:val="24"/>
            <w:lang w:val="en-US"/>
          </w:rPr>
          <w:t>-3.86</w:t>
        </w:r>
      </w:ins>
      <w:r w:rsidR="00EE0CFF">
        <w:rPr>
          <w:rFonts w:ascii="Times New Roman" w:hAnsi="Times New Roman"/>
          <w:sz w:val="24"/>
          <w:szCs w:val="24"/>
          <w:lang w:val="en-US"/>
        </w:rPr>
        <w:t xml:space="preserve">, </w:t>
      </w:r>
      <w:r w:rsidR="00EE0CFF" w:rsidRPr="00EE0CFF">
        <w:rPr>
          <w:rFonts w:ascii="Times New Roman" w:hAnsi="Times New Roman"/>
          <w:i/>
          <w:sz w:val="24"/>
          <w:szCs w:val="24"/>
          <w:lang w:val="en-US"/>
        </w:rPr>
        <w:t>p</w:t>
      </w:r>
      <w:r w:rsidR="00EE0CFF">
        <w:rPr>
          <w:rFonts w:ascii="Times New Roman" w:hAnsi="Times New Roman"/>
          <w:sz w:val="24"/>
          <w:szCs w:val="24"/>
          <w:lang w:val="en-US"/>
        </w:rPr>
        <w:t xml:space="preserve"> &lt;</w:t>
      </w:r>
      <w:r w:rsidR="00EE0CFF" w:rsidRPr="00EE0CFF">
        <w:rPr>
          <w:rFonts w:ascii="Times New Roman" w:hAnsi="Times New Roman"/>
          <w:sz w:val="24"/>
          <w:szCs w:val="24"/>
          <w:lang w:val="en-US"/>
        </w:rPr>
        <w:t xml:space="preserve"> 0.00</w:t>
      </w:r>
      <w:r w:rsidR="00EE0CFF">
        <w:rPr>
          <w:rFonts w:ascii="Times New Roman" w:hAnsi="Times New Roman"/>
          <w:sz w:val="24"/>
          <w:szCs w:val="24"/>
          <w:lang w:val="en-US"/>
        </w:rPr>
        <w:t>1).</w:t>
      </w:r>
    </w:p>
    <w:p w14:paraId="7C48393A" w14:textId="52691B43" w:rsidR="00AE3787" w:rsidRDefault="00847455">
      <w:pPr>
        <w:pStyle w:val="text"/>
        <w:spacing w:line="360" w:lineRule="auto"/>
        <w:rPr>
          <w:rFonts w:ascii="Times New Roman" w:hAnsi="Times New Roman"/>
          <w:sz w:val="24"/>
          <w:szCs w:val="24"/>
          <w:lang w:val="en-US"/>
        </w:rPr>
        <w:pPrChange w:id="20" w:author="Lien De Saedeleer" w:date="2018-04-20T23:08:00Z">
          <w:pPr>
            <w:pStyle w:val="text"/>
            <w:spacing w:before="240" w:line="360" w:lineRule="auto"/>
          </w:pPr>
        </w:pPrChange>
      </w:pPr>
      <w:r>
        <w:rPr>
          <w:rFonts w:ascii="Times New Roman" w:hAnsi="Times New Roman"/>
          <w:sz w:val="24"/>
          <w:szCs w:val="24"/>
          <w:lang w:val="en-US"/>
        </w:rPr>
        <w:tab/>
      </w:r>
      <w:r w:rsidR="00AE3787" w:rsidRPr="00892B2D">
        <w:rPr>
          <w:rFonts w:ascii="Times New Roman" w:hAnsi="Times New Roman"/>
          <w:i/>
          <w:sz w:val="24"/>
          <w:szCs w:val="24"/>
          <w:lang w:val="en-US"/>
        </w:rPr>
        <w:t>Color Matching memory</w:t>
      </w:r>
      <w:r w:rsidR="00AE3787">
        <w:rPr>
          <w:rFonts w:ascii="Times New Roman" w:hAnsi="Times New Roman"/>
          <w:sz w:val="24"/>
          <w:szCs w:val="24"/>
          <w:lang w:val="en-US"/>
        </w:rPr>
        <w:t xml:space="preserve">. </w:t>
      </w:r>
      <w:r w:rsidR="00CF6DCE">
        <w:rPr>
          <w:rFonts w:ascii="Times New Roman" w:hAnsi="Times New Roman"/>
          <w:sz w:val="24"/>
          <w:szCs w:val="24"/>
          <w:lang w:val="en-US"/>
        </w:rPr>
        <w:t>A color memory score that ranged from 0 to 2 was calculated. A 0 score indicated that participants response was incorrect to both CS1 and CS2 color memory question (</w:t>
      </w:r>
      <w:r w:rsidR="00CF6DCE">
        <w:rPr>
          <w:rFonts w:ascii="Times New Roman" w:hAnsi="Times New Roman"/>
          <w:i/>
          <w:sz w:val="24"/>
          <w:szCs w:val="24"/>
          <w:lang w:val="en-US"/>
        </w:rPr>
        <w:t xml:space="preserve">N </w:t>
      </w:r>
      <w:r w:rsidR="00CF6DCE">
        <w:rPr>
          <w:rFonts w:ascii="Times New Roman" w:hAnsi="Times New Roman"/>
          <w:sz w:val="24"/>
          <w:szCs w:val="24"/>
          <w:lang w:val="en-US"/>
        </w:rPr>
        <w:t>= 23), 1 indicated at least a correct response (</w:t>
      </w:r>
      <w:r w:rsidR="00CF6DCE">
        <w:rPr>
          <w:rFonts w:ascii="Times New Roman" w:hAnsi="Times New Roman"/>
          <w:i/>
          <w:sz w:val="24"/>
          <w:szCs w:val="24"/>
          <w:lang w:val="en-US"/>
        </w:rPr>
        <w:t xml:space="preserve">N </w:t>
      </w:r>
      <w:r w:rsidR="00CF6DCE">
        <w:rPr>
          <w:rFonts w:ascii="Times New Roman" w:hAnsi="Times New Roman"/>
          <w:sz w:val="24"/>
          <w:szCs w:val="24"/>
          <w:lang w:val="en-US"/>
        </w:rPr>
        <w:t>= 6) and 2 indicated that both the questions were answered correctly (</w:t>
      </w:r>
      <w:r w:rsidR="00CF6DCE">
        <w:rPr>
          <w:rFonts w:ascii="Times New Roman" w:hAnsi="Times New Roman"/>
          <w:i/>
          <w:sz w:val="24"/>
          <w:szCs w:val="24"/>
          <w:lang w:val="en-US"/>
        </w:rPr>
        <w:t xml:space="preserve">N </w:t>
      </w:r>
      <w:r w:rsidR="00CF6DCE">
        <w:rPr>
          <w:rFonts w:ascii="Times New Roman" w:hAnsi="Times New Roman"/>
          <w:sz w:val="24"/>
          <w:szCs w:val="24"/>
          <w:lang w:val="en-US"/>
        </w:rPr>
        <w:t xml:space="preserve">= 74). We conducted a moderation analysis to see whether color memory score qualified the impact of our manipulation on implicit and explicit attitude change. </w:t>
      </w:r>
      <w:r w:rsidR="004F366B">
        <w:rPr>
          <w:rFonts w:ascii="Times New Roman" w:hAnsi="Times New Roman"/>
          <w:sz w:val="24"/>
          <w:szCs w:val="24"/>
          <w:lang w:val="en-US"/>
        </w:rPr>
        <w:t>We found that color memory moderated the impact of the manipulation on</w:t>
      </w:r>
      <w:r w:rsidR="007F55F5">
        <w:rPr>
          <w:rFonts w:ascii="Times New Roman" w:hAnsi="Times New Roman"/>
          <w:sz w:val="24"/>
          <w:szCs w:val="24"/>
          <w:lang w:val="en-US"/>
        </w:rPr>
        <w:t xml:space="preserve"> both</w:t>
      </w:r>
      <w:r w:rsidR="004F366B">
        <w:rPr>
          <w:rFonts w:ascii="Times New Roman" w:hAnsi="Times New Roman"/>
          <w:sz w:val="24"/>
          <w:szCs w:val="24"/>
          <w:lang w:val="en-US"/>
        </w:rPr>
        <w:t xml:space="preserve"> implicit </w:t>
      </w:r>
      <w:r w:rsidR="007F55F5">
        <w:rPr>
          <w:rFonts w:ascii="Times New Roman" w:hAnsi="Times New Roman"/>
          <w:sz w:val="24"/>
          <w:szCs w:val="24"/>
          <w:lang w:val="en-US"/>
        </w:rPr>
        <w:t xml:space="preserve">and explicit </w:t>
      </w:r>
      <w:r w:rsidR="004F366B">
        <w:rPr>
          <w:rFonts w:ascii="Times New Roman" w:hAnsi="Times New Roman"/>
          <w:sz w:val="24"/>
          <w:szCs w:val="24"/>
          <w:lang w:val="en-US"/>
        </w:rPr>
        <w:t xml:space="preserve">attitude change, </w:t>
      </w:r>
      <w:commentRangeStart w:id="21"/>
      <w:r w:rsidR="004F366B" w:rsidRPr="005B1C9F">
        <w:rPr>
          <w:rFonts w:ascii="Times New Roman" w:hAnsi="Times New Roman"/>
          <w:i/>
          <w:sz w:val="24"/>
          <w:szCs w:val="24"/>
          <w:highlight w:val="yellow"/>
          <w:lang w:val="en-US"/>
          <w:rPrChange w:id="22" w:author="Lien De Saedeleer" w:date="2018-04-20T23:08:00Z">
            <w:rPr>
              <w:rFonts w:ascii="Times New Roman" w:hAnsi="Times New Roman"/>
              <w:i/>
              <w:sz w:val="24"/>
              <w:szCs w:val="24"/>
              <w:lang w:val="en-US"/>
            </w:rPr>
          </w:rPrChange>
        </w:rPr>
        <w:t xml:space="preserve">b </w:t>
      </w:r>
      <w:r w:rsidR="004F366B" w:rsidRPr="005B1C9F">
        <w:rPr>
          <w:rFonts w:ascii="Times New Roman" w:hAnsi="Times New Roman"/>
          <w:sz w:val="24"/>
          <w:szCs w:val="24"/>
          <w:highlight w:val="yellow"/>
          <w:lang w:val="en-US"/>
          <w:rPrChange w:id="23" w:author="Lien De Saedeleer" w:date="2018-04-20T23:08:00Z">
            <w:rPr>
              <w:rFonts w:ascii="Times New Roman" w:hAnsi="Times New Roman"/>
              <w:sz w:val="24"/>
              <w:szCs w:val="24"/>
              <w:lang w:val="en-US"/>
            </w:rPr>
          </w:rPrChange>
        </w:rPr>
        <w:t xml:space="preserve">= </w:t>
      </w:r>
      <w:r w:rsidR="007F55F5" w:rsidRPr="005B1C9F">
        <w:rPr>
          <w:rFonts w:ascii="Times New Roman" w:hAnsi="Times New Roman"/>
          <w:sz w:val="24"/>
          <w:szCs w:val="24"/>
          <w:highlight w:val="yellow"/>
          <w:lang w:val="en-US"/>
          <w:rPrChange w:id="24" w:author="Lien De Saedeleer" w:date="2018-04-20T23:08:00Z">
            <w:rPr>
              <w:rFonts w:ascii="Times New Roman" w:hAnsi="Times New Roman"/>
              <w:sz w:val="24"/>
              <w:szCs w:val="24"/>
              <w:lang w:val="en-US"/>
            </w:rPr>
          </w:rPrChange>
        </w:rPr>
        <w:t xml:space="preserve">.27, </w:t>
      </w:r>
      <w:r w:rsidR="007F55F5" w:rsidRPr="005B1C9F">
        <w:rPr>
          <w:rFonts w:ascii="Times New Roman" w:hAnsi="Times New Roman"/>
          <w:i/>
          <w:sz w:val="24"/>
          <w:szCs w:val="24"/>
          <w:highlight w:val="yellow"/>
          <w:lang w:val="en-US"/>
          <w:rPrChange w:id="25" w:author="Lien De Saedeleer" w:date="2018-04-20T23:08:00Z">
            <w:rPr>
              <w:rFonts w:ascii="Times New Roman" w:hAnsi="Times New Roman"/>
              <w:i/>
              <w:sz w:val="24"/>
              <w:szCs w:val="24"/>
              <w:lang w:val="en-US"/>
            </w:rPr>
          </w:rPrChange>
        </w:rPr>
        <w:t xml:space="preserve">p </w:t>
      </w:r>
      <w:r w:rsidR="007F55F5" w:rsidRPr="005B1C9F">
        <w:rPr>
          <w:rFonts w:ascii="Times New Roman" w:hAnsi="Times New Roman"/>
          <w:sz w:val="24"/>
          <w:szCs w:val="24"/>
          <w:highlight w:val="yellow"/>
          <w:lang w:val="en-US"/>
          <w:rPrChange w:id="26" w:author="Lien De Saedeleer" w:date="2018-04-20T23:08:00Z">
            <w:rPr>
              <w:rFonts w:ascii="Times New Roman" w:hAnsi="Times New Roman"/>
              <w:sz w:val="24"/>
              <w:szCs w:val="24"/>
              <w:lang w:val="en-US"/>
            </w:rPr>
          </w:rPrChange>
        </w:rPr>
        <w:t xml:space="preserve">&lt; .001 and </w:t>
      </w:r>
      <w:r w:rsidR="007F55F5" w:rsidRPr="005B1C9F">
        <w:rPr>
          <w:rFonts w:ascii="Times New Roman" w:hAnsi="Times New Roman"/>
          <w:i/>
          <w:sz w:val="24"/>
          <w:szCs w:val="24"/>
          <w:highlight w:val="yellow"/>
          <w:lang w:val="en-US"/>
          <w:rPrChange w:id="27" w:author="Lien De Saedeleer" w:date="2018-04-20T23:08:00Z">
            <w:rPr>
              <w:rFonts w:ascii="Times New Roman" w:hAnsi="Times New Roman"/>
              <w:i/>
              <w:sz w:val="24"/>
              <w:szCs w:val="24"/>
              <w:lang w:val="en-US"/>
            </w:rPr>
          </w:rPrChange>
        </w:rPr>
        <w:t xml:space="preserve">b </w:t>
      </w:r>
      <w:r w:rsidR="007F55F5" w:rsidRPr="005B1C9F">
        <w:rPr>
          <w:rFonts w:ascii="Times New Roman" w:hAnsi="Times New Roman"/>
          <w:sz w:val="24"/>
          <w:szCs w:val="24"/>
          <w:highlight w:val="yellow"/>
          <w:lang w:val="en-US"/>
          <w:rPrChange w:id="28" w:author="Lien De Saedeleer" w:date="2018-04-20T23:08:00Z">
            <w:rPr>
              <w:rFonts w:ascii="Times New Roman" w:hAnsi="Times New Roman"/>
              <w:sz w:val="24"/>
              <w:szCs w:val="24"/>
              <w:lang w:val="en-US"/>
            </w:rPr>
          </w:rPrChange>
        </w:rPr>
        <w:t xml:space="preserve">= .34, </w:t>
      </w:r>
      <w:r w:rsidR="007F55F5" w:rsidRPr="005B1C9F">
        <w:rPr>
          <w:rFonts w:ascii="Times New Roman" w:hAnsi="Times New Roman"/>
          <w:i/>
          <w:sz w:val="24"/>
          <w:szCs w:val="24"/>
          <w:highlight w:val="yellow"/>
          <w:lang w:val="en-US"/>
          <w:rPrChange w:id="29" w:author="Lien De Saedeleer" w:date="2018-04-20T23:08:00Z">
            <w:rPr>
              <w:rFonts w:ascii="Times New Roman" w:hAnsi="Times New Roman"/>
              <w:i/>
              <w:sz w:val="24"/>
              <w:szCs w:val="24"/>
              <w:lang w:val="en-US"/>
            </w:rPr>
          </w:rPrChange>
        </w:rPr>
        <w:t xml:space="preserve">p </w:t>
      </w:r>
      <w:r w:rsidR="007F55F5" w:rsidRPr="005B1C9F">
        <w:rPr>
          <w:rFonts w:ascii="Times New Roman" w:hAnsi="Times New Roman"/>
          <w:sz w:val="24"/>
          <w:szCs w:val="24"/>
          <w:highlight w:val="yellow"/>
          <w:lang w:val="en-US"/>
          <w:rPrChange w:id="30" w:author="Lien De Saedeleer" w:date="2018-04-20T23:08:00Z">
            <w:rPr>
              <w:rFonts w:ascii="Times New Roman" w:hAnsi="Times New Roman"/>
              <w:sz w:val="24"/>
              <w:szCs w:val="24"/>
              <w:lang w:val="en-US"/>
            </w:rPr>
          </w:rPrChange>
        </w:rPr>
        <w:t xml:space="preserve">&lt; .001. </w:t>
      </w:r>
      <w:commentRangeEnd w:id="21"/>
      <w:r w:rsidR="005B1C9F" w:rsidRPr="005B1C9F">
        <w:rPr>
          <w:rStyle w:val="CommentReference"/>
          <w:rFonts w:asciiTheme="minorHAnsi" w:eastAsiaTheme="minorHAnsi" w:hAnsiTheme="minorHAnsi" w:cstheme="minorBidi"/>
          <w:color w:val="auto"/>
          <w:highlight w:val="yellow"/>
          <w:lang w:val="it-IT" w:eastAsia="en-US"/>
          <w:rPrChange w:id="31" w:author="Lien De Saedeleer" w:date="2018-04-20T23:08:00Z">
            <w:rPr>
              <w:rStyle w:val="CommentReference"/>
              <w:rFonts w:asciiTheme="minorHAnsi" w:eastAsiaTheme="minorHAnsi" w:hAnsiTheme="minorHAnsi" w:cstheme="minorBidi"/>
              <w:color w:val="auto"/>
              <w:lang w:val="it-IT" w:eastAsia="en-US"/>
            </w:rPr>
          </w:rPrChange>
        </w:rPr>
        <w:commentReference w:id="21"/>
      </w:r>
      <w:r w:rsidR="007F55F5">
        <w:rPr>
          <w:rFonts w:ascii="Times New Roman" w:hAnsi="Times New Roman"/>
          <w:sz w:val="24"/>
          <w:szCs w:val="24"/>
          <w:lang w:val="en-US"/>
        </w:rPr>
        <w:t>In both cases, the effect of the manipulation increased as a function of correct color memory.</w:t>
      </w:r>
    </w:p>
    <w:p w14:paraId="05F95641" w14:textId="52D90431" w:rsidR="00191B47" w:rsidRDefault="00191B47" w:rsidP="00892B2D">
      <w:pPr>
        <w:pStyle w:val="text"/>
        <w:spacing w:before="240" w:line="360" w:lineRule="auto"/>
        <w:rPr>
          <w:rFonts w:ascii="Times New Roman" w:hAnsi="Times New Roman"/>
          <w:sz w:val="24"/>
          <w:szCs w:val="24"/>
          <w:lang w:val="en-US"/>
        </w:rPr>
      </w:pPr>
      <w:r>
        <w:rPr>
          <w:rFonts w:ascii="Times New Roman" w:hAnsi="Times New Roman"/>
          <w:sz w:val="24"/>
          <w:szCs w:val="24"/>
          <w:lang w:val="en-US"/>
        </w:rPr>
        <w:lastRenderedPageBreak/>
        <w:tab/>
      </w:r>
      <w:r w:rsidRPr="00892B2D">
        <w:rPr>
          <w:rFonts w:ascii="Times New Roman" w:hAnsi="Times New Roman"/>
          <w:i/>
          <w:sz w:val="24"/>
          <w:szCs w:val="24"/>
          <w:lang w:val="en-US"/>
        </w:rPr>
        <w:t>Contiguity awareness</w:t>
      </w:r>
      <w:r>
        <w:rPr>
          <w:rFonts w:ascii="Times New Roman" w:hAnsi="Times New Roman"/>
          <w:sz w:val="24"/>
          <w:szCs w:val="24"/>
          <w:lang w:val="en-US"/>
        </w:rPr>
        <w:t xml:space="preserve">. We found that </w:t>
      </w:r>
      <w:del w:id="32" w:author="Lien De Saedeleer" w:date="2018-04-20T23:09:00Z">
        <w:r w:rsidR="00277A84" w:rsidDel="005B1C9F">
          <w:rPr>
            <w:rFonts w:ascii="Times New Roman" w:hAnsi="Times New Roman"/>
            <w:sz w:val="24"/>
            <w:szCs w:val="24"/>
            <w:lang w:val="en-US"/>
          </w:rPr>
          <w:delText>66</w:delText>
        </w:r>
      </w:del>
      <w:ins w:id="33" w:author="Lien De Saedeleer" w:date="2018-04-20T23:09:00Z">
        <w:r w:rsidR="005B1C9F">
          <w:rPr>
            <w:rFonts w:ascii="Times New Roman" w:hAnsi="Times New Roman"/>
            <w:sz w:val="24"/>
            <w:szCs w:val="24"/>
            <w:lang w:val="en-US"/>
          </w:rPr>
          <w:t>65</w:t>
        </w:r>
      </w:ins>
      <w:r w:rsidR="00277A84">
        <w:rPr>
          <w:rFonts w:ascii="Times New Roman" w:hAnsi="Times New Roman"/>
          <w:sz w:val="24"/>
          <w:szCs w:val="24"/>
          <w:lang w:val="en-US"/>
        </w:rPr>
        <w:t>% of participants</w:t>
      </w:r>
      <w:r>
        <w:rPr>
          <w:rFonts w:ascii="Times New Roman" w:hAnsi="Times New Roman"/>
          <w:sz w:val="24"/>
          <w:szCs w:val="24"/>
          <w:lang w:val="en-US"/>
        </w:rPr>
        <w:t xml:space="preserve"> </w:t>
      </w:r>
      <w:r w:rsidR="00277A84">
        <w:rPr>
          <w:rFonts w:ascii="Times New Roman" w:hAnsi="Times New Roman"/>
          <w:sz w:val="24"/>
          <w:szCs w:val="24"/>
          <w:lang w:val="en-US"/>
        </w:rPr>
        <w:t>(</w:t>
      </w:r>
      <w:r w:rsidR="00277A84">
        <w:rPr>
          <w:rFonts w:ascii="Times New Roman" w:hAnsi="Times New Roman"/>
          <w:i/>
          <w:sz w:val="24"/>
          <w:szCs w:val="24"/>
          <w:lang w:val="en-US"/>
        </w:rPr>
        <w:t xml:space="preserve">N </w:t>
      </w:r>
      <w:r w:rsidR="00277A84">
        <w:rPr>
          <w:rFonts w:ascii="Times New Roman" w:hAnsi="Times New Roman"/>
          <w:sz w:val="24"/>
          <w:szCs w:val="24"/>
          <w:lang w:val="en-US"/>
        </w:rPr>
        <w:t xml:space="preserve">= </w:t>
      </w:r>
      <w:del w:id="34" w:author="Lien De Saedeleer" w:date="2018-04-20T23:09:00Z">
        <w:r w:rsidR="00277A84" w:rsidDel="005B1C9F">
          <w:rPr>
            <w:rFonts w:ascii="Times New Roman" w:hAnsi="Times New Roman"/>
            <w:sz w:val="24"/>
            <w:szCs w:val="24"/>
            <w:lang w:val="en-US"/>
          </w:rPr>
          <w:delText>68</w:delText>
        </w:r>
      </w:del>
      <w:ins w:id="35" w:author="Lien De Saedeleer" w:date="2018-04-20T23:09:00Z">
        <w:r w:rsidR="005B1C9F">
          <w:rPr>
            <w:rFonts w:ascii="Times New Roman" w:hAnsi="Times New Roman"/>
            <w:sz w:val="24"/>
            <w:szCs w:val="24"/>
            <w:lang w:val="en-US"/>
          </w:rPr>
          <w:t>67</w:t>
        </w:r>
      </w:ins>
      <w:r w:rsidR="00277A84">
        <w:rPr>
          <w:rFonts w:ascii="Times New Roman" w:hAnsi="Times New Roman"/>
          <w:sz w:val="24"/>
          <w:szCs w:val="24"/>
          <w:lang w:val="en-US"/>
        </w:rPr>
        <w:t xml:space="preserve">) </w:t>
      </w:r>
      <w:r>
        <w:rPr>
          <w:rFonts w:ascii="Times New Roman" w:hAnsi="Times New Roman"/>
          <w:sz w:val="24"/>
          <w:szCs w:val="24"/>
          <w:lang w:val="en-US"/>
        </w:rPr>
        <w:t>responded correctly to the contiguity questions about CS1 and CS2</w:t>
      </w:r>
      <w:r w:rsidR="00A00170">
        <w:rPr>
          <w:rFonts w:ascii="Times New Roman" w:hAnsi="Times New Roman"/>
          <w:sz w:val="24"/>
          <w:szCs w:val="24"/>
          <w:lang w:val="en-US"/>
        </w:rPr>
        <w:t xml:space="preserve"> (i.e., “</w:t>
      </w:r>
      <w:r w:rsidR="00A00170" w:rsidRPr="00F2694F">
        <w:rPr>
          <w:rFonts w:ascii="Times New Roman" w:hAnsi="Times New Roman"/>
          <w:sz w:val="24"/>
          <w:szCs w:val="24"/>
          <w:lang w:val="en-US"/>
        </w:rPr>
        <w:t>One word</w:t>
      </w:r>
      <w:del w:id="36" w:author="Lien De Saedeleer" w:date="2018-04-20T21:37:00Z">
        <w:r w:rsidR="00A00170" w:rsidRPr="00F2694F" w:rsidDel="00E0325F">
          <w:rPr>
            <w:rFonts w:ascii="Times New Roman" w:hAnsi="Times New Roman"/>
            <w:sz w:val="24"/>
            <w:szCs w:val="24"/>
            <w:lang w:val="en-US"/>
          </w:rPr>
          <w:delText>s</w:delText>
        </w:r>
      </w:del>
      <w:r w:rsidR="00A00170" w:rsidRPr="00F2694F">
        <w:rPr>
          <w:rFonts w:ascii="Times New Roman" w:hAnsi="Times New Roman"/>
          <w:sz w:val="24"/>
          <w:szCs w:val="24"/>
          <w:lang w:val="en-US"/>
        </w:rPr>
        <w:t xml:space="preserve"> always had a positive meaning and the other one a negative meaning</w:t>
      </w:r>
      <w:r w:rsidR="00A00170">
        <w:rPr>
          <w:rFonts w:ascii="Times New Roman" w:hAnsi="Times New Roman"/>
          <w:sz w:val="24"/>
          <w:szCs w:val="24"/>
          <w:lang w:val="en-US"/>
        </w:rPr>
        <w:t>”)</w:t>
      </w:r>
      <w:r>
        <w:rPr>
          <w:rFonts w:ascii="Times New Roman" w:hAnsi="Times New Roman"/>
          <w:sz w:val="24"/>
          <w:szCs w:val="24"/>
          <w:lang w:val="en-US"/>
        </w:rPr>
        <w:t xml:space="preserve">. </w:t>
      </w:r>
      <w:del w:id="37" w:author="Lien De Saedeleer" w:date="2018-05-06T19:36:00Z">
        <w:r w:rsidR="00A00170" w:rsidDel="009B016A">
          <w:rPr>
            <w:rFonts w:ascii="Times New Roman" w:hAnsi="Times New Roman"/>
            <w:sz w:val="24"/>
            <w:szCs w:val="24"/>
            <w:lang w:val="en-US"/>
          </w:rPr>
          <w:delText xml:space="preserve">Contiguity </w:delText>
        </w:r>
      </w:del>
      <w:ins w:id="38" w:author="Lien De Saedeleer" w:date="2018-05-07T19:13:00Z">
        <w:r w:rsidR="00952563">
          <w:rPr>
            <w:rFonts w:ascii="Times New Roman" w:hAnsi="Times New Roman"/>
            <w:sz w:val="24"/>
            <w:szCs w:val="24"/>
            <w:lang w:val="en-US"/>
          </w:rPr>
          <w:t>23</w:t>
        </w:r>
      </w:ins>
      <w:commentRangeStart w:id="39"/>
      <w:ins w:id="40" w:author="Lien De Saedeleer" w:date="2018-05-06T19:39:00Z">
        <w:r w:rsidR="009B016A">
          <w:rPr>
            <w:rFonts w:ascii="Times New Roman" w:hAnsi="Times New Roman"/>
            <w:sz w:val="24"/>
            <w:szCs w:val="24"/>
            <w:lang w:val="en-US"/>
          </w:rPr>
          <w:t xml:space="preserve"> </w:t>
        </w:r>
      </w:ins>
      <w:ins w:id="41" w:author="Lien De Saedeleer" w:date="2018-05-06T19:36:00Z">
        <w:r w:rsidR="009B016A">
          <w:rPr>
            <w:rFonts w:ascii="Times New Roman" w:hAnsi="Times New Roman"/>
            <w:sz w:val="24"/>
            <w:szCs w:val="24"/>
            <w:lang w:val="en-US"/>
          </w:rPr>
          <w:t xml:space="preserve">participants had contiguity </w:t>
        </w:r>
      </w:ins>
      <w:r w:rsidR="00A00170">
        <w:rPr>
          <w:rFonts w:ascii="Times New Roman" w:hAnsi="Times New Roman"/>
          <w:sz w:val="24"/>
          <w:szCs w:val="24"/>
          <w:lang w:val="en-US"/>
        </w:rPr>
        <w:t>r</w:t>
      </w:r>
      <w:r w:rsidR="006229DC">
        <w:rPr>
          <w:rFonts w:ascii="Times New Roman" w:hAnsi="Times New Roman"/>
          <w:sz w:val="24"/>
          <w:szCs w:val="24"/>
          <w:lang w:val="en-US"/>
        </w:rPr>
        <w:t xml:space="preserve">esponses in which at least one of the two answers (CS1- and CS2-USs contiguity) indicated the opposite contiguity (e.g., </w:t>
      </w:r>
      <w:r w:rsidR="00A00170">
        <w:rPr>
          <w:rFonts w:ascii="Times New Roman" w:hAnsi="Times New Roman"/>
          <w:sz w:val="24"/>
          <w:szCs w:val="24"/>
          <w:lang w:val="en-US"/>
        </w:rPr>
        <w:t>“</w:t>
      </w:r>
      <w:r w:rsidR="00A00170" w:rsidRPr="00F2694F">
        <w:rPr>
          <w:rFonts w:ascii="Times New Roman" w:hAnsi="Times New Roman"/>
          <w:sz w:val="24"/>
          <w:szCs w:val="24"/>
          <w:lang w:val="en-US"/>
        </w:rPr>
        <w:t xml:space="preserve">Both words always had a </w:t>
      </w:r>
      <w:r w:rsidR="00A00170">
        <w:rPr>
          <w:rFonts w:ascii="Times New Roman" w:hAnsi="Times New Roman"/>
          <w:sz w:val="24"/>
          <w:szCs w:val="24"/>
          <w:lang w:val="en-US"/>
        </w:rPr>
        <w:t>negative</w:t>
      </w:r>
      <w:r w:rsidR="00A00170" w:rsidRPr="00F2694F">
        <w:rPr>
          <w:rFonts w:ascii="Times New Roman" w:hAnsi="Times New Roman"/>
          <w:sz w:val="24"/>
          <w:szCs w:val="24"/>
          <w:lang w:val="en-US"/>
        </w:rPr>
        <w:t xml:space="preserve"> meaning</w:t>
      </w:r>
      <w:r w:rsidR="00A00170">
        <w:rPr>
          <w:rFonts w:ascii="Times New Roman" w:hAnsi="Times New Roman"/>
          <w:sz w:val="24"/>
          <w:szCs w:val="24"/>
          <w:lang w:val="en-US"/>
        </w:rPr>
        <w:t>”</w:t>
      </w:r>
      <w:r w:rsidR="006229DC">
        <w:rPr>
          <w:rFonts w:ascii="Times New Roman" w:hAnsi="Times New Roman"/>
          <w:sz w:val="24"/>
          <w:szCs w:val="24"/>
          <w:lang w:val="en-US"/>
        </w:rPr>
        <w:t xml:space="preserve"> when </w:t>
      </w:r>
      <w:r w:rsidR="00A00170">
        <w:rPr>
          <w:rFonts w:ascii="Times New Roman" w:hAnsi="Times New Roman"/>
          <w:sz w:val="24"/>
          <w:szCs w:val="24"/>
          <w:lang w:val="en-US"/>
        </w:rPr>
        <w:t>the CS</w:t>
      </w:r>
      <w:r w:rsidR="006229DC">
        <w:rPr>
          <w:rFonts w:ascii="Times New Roman" w:hAnsi="Times New Roman"/>
          <w:sz w:val="24"/>
          <w:szCs w:val="24"/>
          <w:lang w:val="en-US"/>
        </w:rPr>
        <w:t xml:space="preserve"> was matched with positive stimuli)</w:t>
      </w:r>
      <w:del w:id="42" w:author="Lien De Saedeleer" w:date="2018-05-06T19:45:00Z">
        <w:r w:rsidR="006229DC" w:rsidDel="009379E5">
          <w:rPr>
            <w:rFonts w:ascii="Times New Roman" w:hAnsi="Times New Roman"/>
            <w:sz w:val="24"/>
            <w:szCs w:val="24"/>
            <w:lang w:val="en-US"/>
          </w:rPr>
          <w:delText xml:space="preserve">, and when </w:delText>
        </w:r>
      </w:del>
      <w:ins w:id="43" w:author="Lien De Saedeleer" w:date="2018-05-06T19:45:00Z">
        <w:r w:rsidR="009379E5">
          <w:rPr>
            <w:rFonts w:ascii="Times New Roman" w:hAnsi="Times New Roman"/>
            <w:sz w:val="24"/>
            <w:szCs w:val="24"/>
            <w:lang w:val="en-US"/>
          </w:rPr>
          <w:t xml:space="preserve">. Six </w:t>
        </w:r>
      </w:ins>
      <w:r w:rsidR="006229DC">
        <w:rPr>
          <w:rFonts w:ascii="Times New Roman" w:hAnsi="Times New Roman"/>
          <w:sz w:val="24"/>
          <w:szCs w:val="24"/>
          <w:lang w:val="en-US"/>
        </w:rPr>
        <w:t>participants did not remember</w:t>
      </w:r>
      <w:r w:rsidR="00A00170">
        <w:rPr>
          <w:rFonts w:ascii="Times New Roman" w:hAnsi="Times New Roman"/>
          <w:sz w:val="24"/>
          <w:szCs w:val="24"/>
          <w:lang w:val="en-US"/>
        </w:rPr>
        <w:t xml:space="preserve"> at least</w:t>
      </w:r>
      <w:r w:rsidR="006229DC">
        <w:rPr>
          <w:rFonts w:ascii="Times New Roman" w:hAnsi="Times New Roman"/>
          <w:sz w:val="24"/>
          <w:szCs w:val="24"/>
          <w:lang w:val="en-US"/>
        </w:rPr>
        <w:t xml:space="preserve"> one of the two</w:t>
      </w:r>
      <w:r w:rsidR="00277A84">
        <w:rPr>
          <w:rFonts w:ascii="Times New Roman" w:hAnsi="Times New Roman"/>
          <w:sz w:val="24"/>
          <w:szCs w:val="24"/>
          <w:lang w:val="en-US"/>
        </w:rPr>
        <w:t xml:space="preserve"> </w:t>
      </w:r>
      <w:del w:id="44" w:author="Lien De Saedeleer" w:date="2018-05-06T19:45:00Z">
        <w:r w:rsidR="00277A84" w:rsidDel="009379E5">
          <w:rPr>
            <w:rFonts w:ascii="Times New Roman" w:hAnsi="Times New Roman"/>
            <w:sz w:val="24"/>
            <w:szCs w:val="24"/>
            <w:lang w:val="en-US"/>
          </w:rPr>
          <w:delText>(</w:delText>
        </w:r>
        <w:r w:rsidR="00277A84" w:rsidDel="009379E5">
          <w:rPr>
            <w:rFonts w:ascii="Times New Roman" w:hAnsi="Times New Roman"/>
            <w:i/>
            <w:sz w:val="24"/>
            <w:szCs w:val="24"/>
            <w:lang w:val="en-US"/>
          </w:rPr>
          <w:delText xml:space="preserve">N </w:delText>
        </w:r>
        <w:r w:rsidR="00277A84" w:rsidDel="009379E5">
          <w:rPr>
            <w:rFonts w:ascii="Times New Roman" w:hAnsi="Times New Roman"/>
            <w:sz w:val="24"/>
            <w:szCs w:val="24"/>
            <w:lang w:val="en-US"/>
          </w:rPr>
          <w:delText>= 11)</w:delText>
        </w:r>
        <w:r w:rsidR="006229DC" w:rsidDel="009379E5">
          <w:rPr>
            <w:rFonts w:ascii="Times New Roman" w:hAnsi="Times New Roman"/>
            <w:sz w:val="24"/>
            <w:szCs w:val="24"/>
            <w:lang w:val="en-US"/>
          </w:rPr>
          <w:delText>.</w:delText>
        </w:r>
      </w:del>
      <w:ins w:id="45" w:author="Lien De Saedeleer" w:date="2018-05-06T19:45:00Z">
        <w:r w:rsidR="009379E5">
          <w:rPr>
            <w:rFonts w:ascii="Times New Roman" w:hAnsi="Times New Roman"/>
            <w:sz w:val="24"/>
            <w:szCs w:val="24"/>
            <w:lang w:val="en-US"/>
          </w:rPr>
          <w:t>contiguities.</w:t>
        </w:r>
      </w:ins>
      <w:commentRangeEnd w:id="39"/>
      <w:ins w:id="46" w:author="Lien De Saedeleer" w:date="2018-05-06T19:47:00Z">
        <w:r w:rsidR="009379E5">
          <w:rPr>
            <w:rStyle w:val="CommentReference"/>
            <w:rFonts w:asciiTheme="minorHAnsi" w:eastAsiaTheme="minorHAnsi" w:hAnsiTheme="minorHAnsi" w:cstheme="minorBidi"/>
            <w:color w:val="auto"/>
            <w:lang w:val="it-IT" w:eastAsia="en-US"/>
          </w:rPr>
          <w:commentReference w:id="39"/>
        </w:r>
      </w:ins>
      <w:r w:rsidR="006229DC">
        <w:rPr>
          <w:rFonts w:ascii="Times New Roman" w:hAnsi="Times New Roman"/>
          <w:sz w:val="24"/>
          <w:szCs w:val="24"/>
          <w:lang w:val="en-US"/>
        </w:rPr>
        <w:t xml:space="preserve"> </w:t>
      </w:r>
      <w:r w:rsidR="00A00170">
        <w:rPr>
          <w:rFonts w:ascii="Times New Roman" w:hAnsi="Times New Roman"/>
          <w:sz w:val="24"/>
          <w:szCs w:val="24"/>
          <w:lang w:val="en-US"/>
        </w:rPr>
        <w:t>We</w:t>
      </w:r>
      <w:r w:rsidR="006229DC">
        <w:rPr>
          <w:rFonts w:ascii="Times New Roman" w:hAnsi="Times New Roman"/>
          <w:sz w:val="24"/>
          <w:szCs w:val="24"/>
          <w:lang w:val="en-US"/>
        </w:rPr>
        <w:t xml:space="preserve"> noticed </w:t>
      </w:r>
      <w:r w:rsidR="00A00170">
        <w:rPr>
          <w:rFonts w:ascii="Times New Roman" w:hAnsi="Times New Roman"/>
          <w:sz w:val="24"/>
          <w:szCs w:val="24"/>
          <w:lang w:val="en-US"/>
        </w:rPr>
        <w:t>however that another type of incorrect contiguity response emerged for a considerable proportion of participants (23%):</w:t>
      </w:r>
      <w:r w:rsidR="00F17D75">
        <w:rPr>
          <w:rFonts w:ascii="Times New Roman" w:hAnsi="Times New Roman"/>
          <w:sz w:val="24"/>
          <w:szCs w:val="24"/>
          <w:lang w:val="en-US"/>
        </w:rPr>
        <w:t xml:space="preserve"> </w:t>
      </w:r>
      <w:del w:id="47" w:author="Lien De Saedeleer" w:date="2018-05-06T20:00:00Z">
        <w:r w:rsidR="00F17D75" w:rsidDel="008A25F8">
          <w:rPr>
            <w:rFonts w:ascii="Times New Roman" w:hAnsi="Times New Roman"/>
            <w:sz w:val="24"/>
            <w:szCs w:val="24"/>
            <w:lang w:val="en-US"/>
          </w:rPr>
          <w:delText xml:space="preserve">18 </w:delText>
        </w:r>
      </w:del>
      <w:ins w:id="48" w:author="Lien De Saedeleer" w:date="2018-05-07T19:11:00Z">
        <w:r w:rsidR="00952563">
          <w:rPr>
            <w:rFonts w:ascii="Times New Roman" w:hAnsi="Times New Roman"/>
            <w:sz w:val="24"/>
            <w:szCs w:val="24"/>
            <w:lang w:val="en-US"/>
          </w:rPr>
          <w:t>24</w:t>
        </w:r>
      </w:ins>
      <w:ins w:id="49" w:author="Lien De Saedeleer" w:date="2018-05-06T20:40:00Z">
        <w:r w:rsidR="007C318F">
          <w:rPr>
            <w:rFonts w:ascii="Times New Roman" w:hAnsi="Times New Roman"/>
            <w:sz w:val="24"/>
            <w:szCs w:val="24"/>
            <w:lang w:val="en-US"/>
          </w:rPr>
          <w:t xml:space="preserve"> </w:t>
        </w:r>
      </w:ins>
      <w:r w:rsidR="00F17D75">
        <w:rPr>
          <w:rFonts w:ascii="Times New Roman" w:hAnsi="Times New Roman"/>
          <w:sz w:val="24"/>
          <w:szCs w:val="24"/>
          <w:lang w:val="en-US"/>
        </w:rPr>
        <w:t>participants remembered that both the CSs were paired with 2 US stimuli of the same valence</w:t>
      </w:r>
      <w:r w:rsidR="00A00170">
        <w:rPr>
          <w:rFonts w:ascii="Times New Roman" w:hAnsi="Times New Roman"/>
          <w:sz w:val="24"/>
          <w:szCs w:val="24"/>
          <w:lang w:val="en-US"/>
        </w:rPr>
        <w:t xml:space="preserve"> (i.e., “</w:t>
      </w:r>
      <w:r w:rsidR="00A00170" w:rsidRPr="00F2694F">
        <w:rPr>
          <w:rFonts w:ascii="Times New Roman" w:hAnsi="Times New Roman"/>
          <w:sz w:val="24"/>
          <w:szCs w:val="24"/>
          <w:lang w:val="en-US"/>
        </w:rPr>
        <w:t xml:space="preserve">Both words always had a </w:t>
      </w:r>
      <w:r w:rsidR="00A00170">
        <w:rPr>
          <w:rFonts w:ascii="Times New Roman" w:hAnsi="Times New Roman"/>
          <w:sz w:val="24"/>
          <w:szCs w:val="24"/>
          <w:lang w:val="en-US"/>
        </w:rPr>
        <w:t>negative</w:t>
      </w:r>
      <w:r w:rsidR="00A00170" w:rsidRPr="00F2694F">
        <w:rPr>
          <w:rFonts w:ascii="Times New Roman" w:hAnsi="Times New Roman"/>
          <w:sz w:val="24"/>
          <w:szCs w:val="24"/>
          <w:lang w:val="en-US"/>
        </w:rPr>
        <w:t xml:space="preserve"> meaning</w:t>
      </w:r>
      <w:r w:rsidR="00A00170">
        <w:rPr>
          <w:rFonts w:ascii="Times New Roman" w:hAnsi="Times New Roman"/>
          <w:sz w:val="24"/>
          <w:szCs w:val="24"/>
          <w:lang w:val="en-US"/>
        </w:rPr>
        <w:t xml:space="preserve">” for CS matched in color </w:t>
      </w:r>
      <w:bookmarkStart w:id="50" w:name="_GoBack"/>
      <w:bookmarkEnd w:id="50"/>
      <w:r w:rsidR="00A00170">
        <w:rPr>
          <w:rFonts w:ascii="Times New Roman" w:hAnsi="Times New Roman"/>
          <w:sz w:val="24"/>
          <w:szCs w:val="24"/>
          <w:lang w:val="en-US"/>
        </w:rPr>
        <w:t>with negative stimuli; “</w:t>
      </w:r>
      <w:r w:rsidR="00A00170" w:rsidRPr="00F2694F">
        <w:rPr>
          <w:rFonts w:ascii="Times New Roman" w:hAnsi="Times New Roman"/>
          <w:sz w:val="24"/>
          <w:szCs w:val="24"/>
          <w:lang w:val="en-US"/>
        </w:rPr>
        <w:t xml:space="preserve">Both words always had a </w:t>
      </w:r>
      <w:r w:rsidR="00A00170">
        <w:rPr>
          <w:rFonts w:ascii="Times New Roman" w:hAnsi="Times New Roman"/>
          <w:sz w:val="24"/>
          <w:szCs w:val="24"/>
          <w:lang w:val="en-US"/>
        </w:rPr>
        <w:t>positive</w:t>
      </w:r>
      <w:r w:rsidR="00A00170" w:rsidRPr="00F2694F">
        <w:rPr>
          <w:rFonts w:ascii="Times New Roman" w:hAnsi="Times New Roman"/>
          <w:sz w:val="24"/>
          <w:szCs w:val="24"/>
          <w:lang w:val="en-US"/>
        </w:rPr>
        <w:t xml:space="preserve"> meaning</w:t>
      </w:r>
      <w:r w:rsidR="00A00170">
        <w:rPr>
          <w:rFonts w:ascii="Times New Roman" w:hAnsi="Times New Roman"/>
          <w:sz w:val="24"/>
          <w:szCs w:val="24"/>
          <w:lang w:val="en-US"/>
        </w:rPr>
        <w:t>” for CS matched in color with positive stimuli)</w:t>
      </w:r>
      <w:r w:rsidR="00F17D75">
        <w:rPr>
          <w:rFonts w:ascii="Times New Roman" w:hAnsi="Times New Roman"/>
          <w:sz w:val="24"/>
          <w:szCs w:val="24"/>
          <w:lang w:val="en-US"/>
        </w:rPr>
        <w:t xml:space="preserve">, and </w:t>
      </w:r>
      <w:del w:id="51" w:author="Lien De Saedeleer" w:date="2018-05-06T20:01:00Z">
        <w:r w:rsidR="00F17D75" w:rsidDel="008A25F8">
          <w:rPr>
            <w:rFonts w:ascii="Times New Roman" w:hAnsi="Times New Roman"/>
            <w:sz w:val="24"/>
            <w:szCs w:val="24"/>
            <w:lang w:val="en-US"/>
          </w:rPr>
          <w:delText xml:space="preserve">5 </w:delText>
        </w:r>
      </w:del>
      <w:del w:id="52" w:author="Lien De Saedeleer" w:date="2018-05-06T20:43:00Z">
        <w:r w:rsidR="00F17D75" w:rsidDel="007C318F">
          <w:rPr>
            <w:rFonts w:ascii="Times New Roman" w:hAnsi="Times New Roman"/>
            <w:sz w:val="24"/>
            <w:szCs w:val="24"/>
            <w:lang w:val="en-US"/>
          </w:rPr>
          <w:delText xml:space="preserve">participants did so for at least </w:delText>
        </w:r>
      </w:del>
      <w:ins w:id="53" w:author="Lien De Saedeleer" w:date="2018-05-06T20:43:00Z">
        <w:r w:rsidR="007C318F">
          <w:rPr>
            <w:rFonts w:ascii="Times New Roman" w:hAnsi="Times New Roman"/>
            <w:sz w:val="24"/>
            <w:szCs w:val="24"/>
            <w:lang w:val="en-US"/>
          </w:rPr>
          <w:t xml:space="preserve">1 participant did so for </w:t>
        </w:r>
      </w:ins>
      <w:r w:rsidR="00F17D75">
        <w:rPr>
          <w:rFonts w:ascii="Times New Roman" w:hAnsi="Times New Roman"/>
          <w:sz w:val="24"/>
          <w:szCs w:val="24"/>
          <w:lang w:val="en-US"/>
        </w:rPr>
        <w:t xml:space="preserve">one of </w:t>
      </w:r>
      <w:r w:rsidR="00A00170">
        <w:rPr>
          <w:rFonts w:ascii="Times New Roman" w:hAnsi="Times New Roman"/>
          <w:sz w:val="24"/>
          <w:szCs w:val="24"/>
          <w:lang w:val="en-US"/>
        </w:rPr>
        <w:t>the CS</w:t>
      </w:r>
      <w:r w:rsidR="00F17D75">
        <w:rPr>
          <w:rFonts w:ascii="Times New Roman" w:hAnsi="Times New Roman"/>
          <w:sz w:val="24"/>
          <w:szCs w:val="24"/>
          <w:lang w:val="en-US"/>
        </w:rPr>
        <w:t xml:space="preserve"> while the</w:t>
      </w:r>
      <w:r w:rsidR="00A00170">
        <w:rPr>
          <w:rFonts w:ascii="Times New Roman" w:hAnsi="Times New Roman"/>
          <w:sz w:val="24"/>
          <w:szCs w:val="24"/>
          <w:lang w:val="en-US"/>
        </w:rPr>
        <w:t>y</w:t>
      </w:r>
      <w:r w:rsidR="00F17D75">
        <w:rPr>
          <w:rFonts w:ascii="Times New Roman" w:hAnsi="Times New Roman"/>
          <w:sz w:val="24"/>
          <w:szCs w:val="24"/>
          <w:lang w:val="en-US"/>
        </w:rPr>
        <w:t xml:space="preserve"> responded correct to the other one. </w:t>
      </w:r>
      <w:r w:rsidR="00CB39A6">
        <w:rPr>
          <w:rFonts w:ascii="Times New Roman" w:hAnsi="Times New Roman"/>
          <w:sz w:val="24"/>
          <w:szCs w:val="24"/>
          <w:lang w:val="en-US"/>
        </w:rPr>
        <w:t xml:space="preserve">Comparing the effect of the manipulation </w:t>
      </w:r>
      <w:r w:rsidR="00CA13FF">
        <w:rPr>
          <w:rFonts w:ascii="Times New Roman" w:hAnsi="Times New Roman"/>
          <w:sz w:val="24"/>
          <w:szCs w:val="24"/>
          <w:lang w:val="en-US"/>
        </w:rPr>
        <w:t>across</w:t>
      </w:r>
      <w:r w:rsidR="00CB39A6">
        <w:rPr>
          <w:rFonts w:ascii="Times New Roman" w:hAnsi="Times New Roman"/>
          <w:sz w:val="24"/>
          <w:szCs w:val="24"/>
          <w:lang w:val="en-US"/>
        </w:rPr>
        <w:t xml:space="preserve"> participants with </w:t>
      </w:r>
      <w:r w:rsidR="00CA13FF">
        <w:rPr>
          <w:rFonts w:ascii="Times New Roman" w:hAnsi="Times New Roman"/>
          <w:sz w:val="24"/>
          <w:szCs w:val="24"/>
          <w:lang w:val="en-US"/>
        </w:rPr>
        <w:t xml:space="preserve">either </w:t>
      </w:r>
      <w:r w:rsidR="00CB39A6">
        <w:rPr>
          <w:rFonts w:ascii="Times New Roman" w:hAnsi="Times New Roman"/>
          <w:sz w:val="24"/>
          <w:szCs w:val="24"/>
          <w:lang w:val="en-US"/>
        </w:rPr>
        <w:t xml:space="preserve">correct contiguity </w:t>
      </w:r>
      <w:r w:rsidR="00CA13FF">
        <w:rPr>
          <w:rFonts w:ascii="Times New Roman" w:hAnsi="Times New Roman"/>
          <w:sz w:val="24"/>
          <w:szCs w:val="24"/>
          <w:lang w:val="en-US"/>
        </w:rPr>
        <w:t>or</w:t>
      </w:r>
      <w:r w:rsidR="00CB39A6">
        <w:rPr>
          <w:rFonts w:ascii="Times New Roman" w:hAnsi="Times New Roman"/>
          <w:sz w:val="24"/>
          <w:szCs w:val="24"/>
          <w:lang w:val="en-US"/>
        </w:rPr>
        <w:t xml:space="preserve"> color-matching-driven contiguity memory</w:t>
      </w:r>
      <w:r w:rsidR="00CA13FF">
        <w:rPr>
          <w:rFonts w:ascii="Times New Roman" w:hAnsi="Times New Roman"/>
          <w:sz w:val="24"/>
          <w:szCs w:val="24"/>
          <w:lang w:val="en-US"/>
        </w:rPr>
        <w:t xml:space="preserve"> resulted in a significant interaction only on explicit attitude change, </w:t>
      </w:r>
      <w:del w:id="54" w:author="Lien De Saedeleer" w:date="2018-05-06T22:41:00Z">
        <w:r w:rsidR="00CA13FF" w:rsidDel="00E30F29">
          <w:rPr>
            <w:rFonts w:ascii="Times New Roman" w:hAnsi="Times New Roman"/>
            <w:i/>
            <w:sz w:val="24"/>
            <w:szCs w:val="24"/>
            <w:lang w:val="en-US"/>
          </w:rPr>
          <w:delText>F</w:delText>
        </w:r>
        <w:r w:rsidR="00CA13FF" w:rsidDel="00E30F29">
          <w:rPr>
            <w:rFonts w:ascii="Times New Roman" w:hAnsi="Times New Roman"/>
            <w:sz w:val="24"/>
            <w:szCs w:val="24"/>
            <w:lang w:val="en-US"/>
          </w:rPr>
          <w:delText xml:space="preserve">(1, 96) = 5.36, </w:delText>
        </w:r>
        <w:r w:rsidR="00CA13FF" w:rsidDel="00E30F29">
          <w:rPr>
            <w:rFonts w:ascii="Times New Roman" w:hAnsi="Times New Roman"/>
            <w:i/>
            <w:sz w:val="24"/>
            <w:szCs w:val="24"/>
            <w:lang w:val="en-US"/>
          </w:rPr>
          <w:delText xml:space="preserve">p </w:delText>
        </w:r>
        <w:r w:rsidR="00CA13FF" w:rsidDel="00E30F29">
          <w:rPr>
            <w:rFonts w:ascii="Times New Roman" w:hAnsi="Times New Roman"/>
            <w:sz w:val="24"/>
            <w:szCs w:val="24"/>
            <w:lang w:val="en-US"/>
          </w:rPr>
          <w:delText>= .006, η</w:delText>
        </w:r>
        <w:r w:rsidR="00CA13FF" w:rsidDel="00E30F29">
          <w:rPr>
            <w:rFonts w:ascii="Times New Roman" w:hAnsi="Times New Roman"/>
            <w:sz w:val="24"/>
            <w:szCs w:val="24"/>
            <w:vertAlign w:val="superscript"/>
            <w:lang w:val="en-US"/>
          </w:rPr>
          <w:delText>2</w:delText>
        </w:r>
        <w:r w:rsidR="00CA13FF" w:rsidRPr="00EE2625" w:rsidDel="00E30F29">
          <w:rPr>
            <w:rFonts w:ascii="Times New Roman" w:hAnsi="Times New Roman"/>
            <w:sz w:val="24"/>
            <w:szCs w:val="24"/>
            <w:vertAlign w:val="subscript"/>
            <w:lang w:val="en-US"/>
          </w:rPr>
          <w:delText>partial</w:delText>
        </w:r>
        <w:r w:rsidR="00CA13FF" w:rsidDel="00E30F29">
          <w:rPr>
            <w:rFonts w:ascii="Times New Roman" w:hAnsi="Times New Roman"/>
            <w:b/>
            <w:sz w:val="24"/>
            <w:szCs w:val="24"/>
            <w:lang w:val="en-US"/>
          </w:rPr>
          <w:delText xml:space="preserve"> = </w:delText>
        </w:r>
        <w:r w:rsidR="00CA13FF" w:rsidRPr="00EE2625" w:rsidDel="00E30F29">
          <w:rPr>
            <w:rFonts w:ascii="Times New Roman" w:hAnsi="Times New Roman"/>
            <w:sz w:val="24"/>
            <w:szCs w:val="24"/>
            <w:lang w:val="en-US"/>
          </w:rPr>
          <w:delText>.</w:delText>
        </w:r>
        <w:r w:rsidR="00CA13FF" w:rsidDel="00E30F29">
          <w:rPr>
            <w:rFonts w:ascii="Times New Roman" w:hAnsi="Times New Roman"/>
            <w:sz w:val="24"/>
            <w:szCs w:val="24"/>
            <w:lang w:val="en-US"/>
          </w:rPr>
          <w:delText>10</w:delText>
        </w:r>
      </w:del>
      <w:ins w:id="55" w:author="Lien De Saedeleer" w:date="2018-05-06T22:41:00Z">
        <w:r w:rsidR="00E30F29" w:rsidRPr="00E30F29">
          <w:rPr>
            <w:rFonts w:ascii="Times New Roman" w:hAnsi="Times New Roman"/>
            <w:i/>
            <w:sz w:val="24"/>
            <w:szCs w:val="24"/>
            <w:lang w:val="en-US"/>
          </w:rPr>
          <w:t xml:space="preserve"> </w:t>
        </w:r>
        <w:r w:rsidR="00E30F29">
          <w:rPr>
            <w:rFonts w:ascii="Times New Roman" w:hAnsi="Times New Roman"/>
            <w:i/>
            <w:sz w:val="24"/>
            <w:szCs w:val="24"/>
            <w:lang w:val="en-US"/>
          </w:rPr>
          <w:t>F</w:t>
        </w:r>
        <w:r w:rsidR="00E30F29">
          <w:rPr>
            <w:rFonts w:ascii="Times New Roman" w:hAnsi="Times New Roman"/>
            <w:sz w:val="24"/>
            <w:szCs w:val="24"/>
            <w:lang w:val="en-US"/>
          </w:rPr>
          <w:t>(</w:t>
        </w:r>
      </w:ins>
      <w:ins w:id="56" w:author="Lien De Saedeleer" w:date="2018-05-06T22:53:00Z">
        <w:r w:rsidR="00CD60A6">
          <w:rPr>
            <w:rFonts w:ascii="Times New Roman" w:hAnsi="Times New Roman"/>
            <w:sz w:val="24"/>
            <w:szCs w:val="24"/>
            <w:lang w:val="en-US"/>
          </w:rPr>
          <w:t>2</w:t>
        </w:r>
      </w:ins>
      <w:ins w:id="57" w:author="Lien De Saedeleer" w:date="2018-05-06T22:41:00Z">
        <w:r w:rsidR="00E30F29">
          <w:rPr>
            <w:rFonts w:ascii="Times New Roman" w:hAnsi="Times New Roman"/>
            <w:sz w:val="24"/>
            <w:szCs w:val="24"/>
            <w:lang w:val="en-US"/>
          </w:rPr>
          <w:t xml:space="preserve">, </w:t>
        </w:r>
      </w:ins>
      <w:ins w:id="58" w:author="Lien De Saedeleer" w:date="2018-05-06T22:44:00Z">
        <w:r w:rsidR="00E30F29">
          <w:rPr>
            <w:rFonts w:ascii="Times New Roman" w:hAnsi="Times New Roman"/>
            <w:sz w:val="24"/>
            <w:szCs w:val="24"/>
            <w:lang w:val="en-US"/>
          </w:rPr>
          <w:t>10</w:t>
        </w:r>
      </w:ins>
      <w:ins w:id="59" w:author="Lien De Saedeleer" w:date="2018-05-06T22:47:00Z">
        <w:r w:rsidR="00E30F29">
          <w:rPr>
            <w:rFonts w:ascii="Times New Roman" w:hAnsi="Times New Roman"/>
            <w:sz w:val="24"/>
            <w:szCs w:val="24"/>
            <w:lang w:val="en-US"/>
          </w:rPr>
          <w:t>0</w:t>
        </w:r>
      </w:ins>
      <w:ins w:id="60" w:author="Lien De Saedeleer" w:date="2018-05-06T22:41:00Z">
        <w:r w:rsidR="00E30F29">
          <w:rPr>
            <w:rFonts w:ascii="Times New Roman" w:hAnsi="Times New Roman"/>
            <w:sz w:val="24"/>
            <w:szCs w:val="24"/>
            <w:lang w:val="en-US"/>
          </w:rPr>
          <w:t xml:space="preserve">) = </w:t>
        </w:r>
      </w:ins>
      <w:ins w:id="61" w:author="Lien De Saedeleer" w:date="2018-05-06T22:53:00Z">
        <w:r w:rsidR="00CD60A6">
          <w:rPr>
            <w:rFonts w:ascii="Times New Roman" w:hAnsi="Times New Roman"/>
            <w:sz w:val="24"/>
            <w:szCs w:val="24"/>
            <w:lang w:val="en-US"/>
          </w:rPr>
          <w:t>8.91</w:t>
        </w:r>
      </w:ins>
      <w:ins w:id="62" w:author="Lien De Saedeleer" w:date="2018-05-06T22:41:00Z">
        <w:r w:rsidR="00E30F29">
          <w:rPr>
            <w:rFonts w:ascii="Times New Roman" w:hAnsi="Times New Roman"/>
            <w:sz w:val="24"/>
            <w:szCs w:val="24"/>
            <w:lang w:val="en-US"/>
          </w:rPr>
          <w:t xml:space="preserve">, </w:t>
        </w:r>
        <w:r w:rsidR="00E30F29">
          <w:rPr>
            <w:rFonts w:ascii="Times New Roman" w:hAnsi="Times New Roman"/>
            <w:i/>
            <w:sz w:val="24"/>
            <w:szCs w:val="24"/>
            <w:lang w:val="en-US"/>
          </w:rPr>
          <w:t xml:space="preserve">p </w:t>
        </w:r>
      </w:ins>
      <w:ins w:id="63" w:author="Lien De Saedeleer" w:date="2018-05-06T22:54:00Z">
        <w:r w:rsidR="00CD60A6">
          <w:rPr>
            <w:rFonts w:ascii="Times New Roman" w:hAnsi="Times New Roman"/>
            <w:sz w:val="24"/>
            <w:szCs w:val="24"/>
            <w:lang w:val="en-US"/>
          </w:rPr>
          <w:t>&lt;</w:t>
        </w:r>
      </w:ins>
      <w:ins w:id="64" w:author="Lien De Saedeleer" w:date="2018-05-06T22:41:00Z">
        <w:r w:rsidR="00E30F29">
          <w:rPr>
            <w:rFonts w:ascii="Times New Roman" w:hAnsi="Times New Roman"/>
            <w:sz w:val="24"/>
            <w:szCs w:val="24"/>
            <w:lang w:val="en-US"/>
          </w:rPr>
          <w:t xml:space="preserve"> .00</w:t>
        </w:r>
      </w:ins>
      <w:ins w:id="65" w:author="Lien De Saedeleer" w:date="2018-05-06T22:54:00Z">
        <w:r w:rsidR="00CD60A6">
          <w:rPr>
            <w:rFonts w:ascii="Times New Roman" w:hAnsi="Times New Roman"/>
            <w:sz w:val="24"/>
            <w:szCs w:val="24"/>
            <w:lang w:val="en-US"/>
          </w:rPr>
          <w:t>1</w:t>
        </w:r>
      </w:ins>
      <w:ins w:id="66" w:author="Lien De Saedeleer" w:date="2018-05-06T22:41:00Z">
        <w:r w:rsidR="00E30F29">
          <w:rPr>
            <w:rFonts w:ascii="Times New Roman" w:hAnsi="Times New Roman"/>
            <w:sz w:val="24"/>
            <w:szCs w:val="24"/>
            <w:lang w:val="en-US"/>
          </w:rPr>
          <w:t>, η</w:t>
        </w:r>
        <w:r w:rsidR="00E30F29">
          <w:rPr>
            <w:rFonts w:ascii="Times New Roman" w:hAnsi="Times New Roman"/>
            <w:sz w:val="24"/>
            <w:szCs w:val="24"/>
            <w:vertAlign w:val="superscript"/>
            <w:lang w:val="en-US"/>
          </w:rPr>
          <w:t>2</w:t>
        </w:r>
        <w:r w:rsidR="00E30F29" w:rsidRPr="00EE2625">
          <w:rPr>
            <w:rFonts w:ascii="Times New Roman" w:hAnsi="Times New Roman"/>
            <w:sz w:val="24"/>
            <w:szCs w:val="24"/>
            <w:vertAlign w:val="subscript"/>
            <w:lang w:val="en-US"/>
          </w:rPr>
          <w:t>partial</w:t>
        </w:r>
        <w:r w:rsidR="00E30F29">
          <w:rPr>
            <w:rFonts w:ascii="Times New Roman" w:hAnsi="Times New Roman"/>
            <w:b/>
            <w:sz w:val="24"/>
            <w:szCs w:val="24"/>
            <w:lang w:val="en-US"/>
          </w:rPr>
          <w:t xml:space="preserve"> = </w:t>
        </w:r>
        <w:r w:rsidR="00E30F29" w:rsidRPr="00EE2625">
          <w:rPr>
            <w:rFonts w:ascii="Times New Roman" w:hAnsi="Times New Roman"/>
            <w:sz w:val="24"/>
            <w:szCs w:val="24"/>
            <w:lang w:val="en-US"/>
          </w:rPr>
          <w:t>.</w:t>
        </w:r>
      </w:ins>
      <w:ins w:id="67" w:author="Lien De Saedeleer" w:date="2018-05-06T22:55:00Z">
        <w:r w:rsidR="00CD60A6">
          <w:rPr>
            <w:rFonts w:ascii="Times New Roman" w:hAnsi="Times New Roman"/>
            <w:sz w:val="24"/>
            <w:szCs w:val="24"/>
            <w:lang w:val="en-US"/>
          </w:rPr>
          <w:t>15</w:t>
        </w:r>
      </w:ins>
      <w:r w:rsidR="00CA13FF">
        <w:rPr>
          <w:rFonts w:ascii="Times New Roman" w:hAnsi="Times New Roman"/>
          <w:sz w:val="24"/>
          <w:szCs w:val="24"/>
          <w:lang w:val="en-US"/>
        </w:rPr>
        <w:t>, such that the effect was stronger for participants with color-matching-driven contingency.</w:t>
      </w:r>
      <w:r w:rsidR="00CB39A6">
        <w:rPr>
          <w:rFonts w:ascii="Times New Roman" w:hAnsi="Times New Roman"/>
          <w:sz w:val="24"/>
          <w:szCs w:val="24"/>
          <w:lang w:val="en-US"/>
        </w:rPr>
        <w:t xml:space="preserve"> </w:t>
      </w:r>
      <w:r w:rsidR="00A00170">
        <w:rPr>
          <w:rFonts w:ascii="Times New Roman" w:hAnsi="Times New Roman"/>
          <w:sz w:val="24"/>
          <w:szCs w:val="24"/>
          <w:lang w:val="en-US"/>
        </w:rPr>
        <w:t>Therefore</w:t>
      </w:r>
      <w:r w:rsidR="00F17D75">
        <w:rPr>
          <w:rFonts w:ascii="Times New Roman" w:hAnsi="Times New Roman"/>
          <w:sz w:val="24"/>
          <w:szCs w:val="24"/>
          <w:lang w:val="en-US"/>
        </w:rPr>
        <w:t xml:space="preserve">, participants memory </w:t>
      </w:r>
      <w:r w:rsidR="00A00170">
        <w:rPr>
          <w:rFonts w:ascii="Times New Roman" w:hAnsi="Times New Roman"/>
          <w:sz w:val="24"/>
          <w:szCs w:val="24"/>
          <w:lang w:val="en-US"/>
        </w:rPr>
        <w:t>concerning</w:t>
      </w:r>
      <w:r w:rsidR="00F17D75">
        <w:rPr>
          <w:rFonts w:ascii="Times New Roman" w:hAnsi="Times New Roman"/>
          <w:sz w:val="24"/>
          <w:szCs w:val="24"/>
          <w:lang w:val="en-US"/>
        </w:rPr>
        <w:t xml:space="preserve"> the valence of the two USs presented on screen was affected by the valence of the US that matched the color of the CS at issue. </w:t>
      </w:r>
      <w:r w:rsidR="00CB39A6">
        <w:rPr>
          <w:rFonts w:ascii="Times New Roman" w:hAnsi="Times New Roman"/>
          <w:sz w:val="24"/>
          <w:szCs w:val="24"/>
          <w:lang w:val="en-US"/>
        </w:rPr>
        <w:t>This might imply that, at least for some participants, color matching affect evaluative scores by influencing how stimuli-pairings are processed by the individuals.</w:t>
      </w:r>
      <w:r w:rsidR="00CA13FF">
        <w:rPr>
          <w:rFonts w:ascii="Times New Roman" w:hAnsi="Times New Roman"/>
          <w:sz w:val="24"/>
          <w:szCs w:val="24"/>
          <w:lang w:val="en-US"/>
        </w:rPr>
        <w:t xml:space="preserve"> </w:t>
      </w:r>
    </w:p>
    <w:p w14:paraId="408088DA" w14:textId="684E39F1" w:rsidR="008E3CA1" w:rsidRDefault="008E3CA1" w:rsidP="008E3CA1">
      <w:pPr>
        <w:pStyle w:val="text"/>
        <w:spacing w:before="240" w:line="360" w:lineRule="auto"/>
        <w:ind w:firstLine="708"/>
        <w:rPr>
          <w:rFonts w:ascii="Times New Roman" w:hAnsi="Times New Roman"/>
          <w:sz w:val="24"/>
          <w:szCs w:val="24"/>
          <w:lang w:val="en-US"/>
        </w:rPr>
      </w:pPr>
      <w:r>
        <w:rPr>
          <w:rFonts w:ascii="Times New Roman" w:hAnsi="Times New Roman"/>
          <w:i/>
          <w:sz w:val="24"/>
          <w:szCs w:val="24"/>
          <w:lang w:val="en-US"/>
        </w:rPr>
        <w:t>Hypothesis (color)</w:t>
      </w:r>
      <w:r w:rsidRPr="00892B2D">
        <w:rPr>
          <w:rFonts w:ascii="Times New Roman" w:hAnsi="Times New Roman"/>
          <w:i/>
          <w:sz w:val="24"/>
          <w:szCs w:val="24"/>
          <w:lang w:val="en-US"/>
        </w:rPr>
        <w:t xml:space="preserve"> </w:t>
      </w:r>
      <w:r>
        <w:rPr>
          <w:rFonts w:ascii="Times New Roman" w:hAnsi="Times New Roman"/>
          <w:i/>
          <w:sz w:val="24"/>
          <w:szCs w:val="24"/>
          <w:lang w:val="en-US"/>
        </w:rPr>
        <w:t xml:space="preserve">and influence Awareness. </w:t>
      </w:r>
      <w:r>
        <w:rPr>
          <w:rFonts w:ascii="Times New Roman" w:hAnsi="Times New Roman"/>
          <w:sz w:val="24"/>
          <w:szCs w:val="24"/>
          <w:lang w:val="en-US"/>
        </w:rPr>
        <w:t xml:space="preserve">We looked at participants’ response to the color awareness question (i.e., </w:t>
      </w:r>
      <w:r w:rsidRPr="00331FF1">
        <w:rPr>
          <w:rFonts w:ascii="Times New Roman" w:hAnsi="Times New Roman"/>
          <w:sz w:val="24"/>
          <w:szCs w:val="24"/>
          <w:lang w:val="en-US"/>
        </w:rPr>
        <w:t>During the first part of the study, did you notice that the color of MORAG and STRUAN switched to the same color as either positive or negative words?</w:t>
      </w:r>
      <w:r>
        <w:rPr>
          <w:rFonts w:ascii="Times New Roman" w:hAnsi="Times New Roman"/>
          <w:sz w:val="24"/>
          <w:szCs w:val="24"/>
          <w:lang w:val="en-US"/>
        </w:rPr>
        <w:t xml:space="preserve">). We found that </w:t>
      </w:r>
      <w:del w:id="68" w:author="Lien De Saedeleer" w:date="2018-05-06T23:31:00Z">
        <w:r w:rsidDel="009516F0">
          <w:rPr>
            <w:rFonts w:ascii="Times New Roman" w:hAnsi="Times New Roman"/>
            <w:sz w:val="24"/>
            <w:szCs w:val="24"/>
            <w:lang w:val="en-US"/>
          </w:rPr>
          <w:delText>26</w:delText>
        </w:r>
      </w:del>
      <w:ins w:id="69" w:author="Lien De Saedeleer" w:date="2018-05-06T23:31:00Z">
        <w:r w:rsidR="009516F0">
          <w:rPr>
            <w:rFonts w:ascii="Times New Roman" w:hAnsi="Times New Roman"/>
            <w:sz w:val="24"/>
            <w:szCs w:val="24"/>
            <w:lang w:val="en-US"/>
          </w:rPr>
          <w:t>28</w:t>
        </w:r>
      </w:ins>
      <w:r>
        <w:rPr>
          <w:rFonts w:ascii="Times New Roman" w:hAnsi="Times New Roman"/>
          <w:sz w:val="24"/>
          <w:szCs w:val="24"/>
          <w:lang w:val="en-US"/>
        </w:rPr>
        <w:t xml:space="preserve">% of the participants did not notice this. We then re-ran the analyses considering hypothesis awareness as an additional factor in a 2x2 ANOVA. We found no significant interaction on implicit, </w:t>
      </w:r>
      <w:del w:id="70" w:author="Lien De Saedeleer" w:date="2018-05-06T23:36:00Z">
        <w:r w:rsidDel="009516F0">
          <w:rPr>
            <w:rFonts w:ascii="Times New Roman" w:hAnsi="Times New Roman"/>
            <w:i/>
            <w:sz w:val="24"/>
            <w:szCs w:val="24"/>
            <w:lang w:val="en-US"/>
          </w:rPr>
          <w:delText>F</w:delText>
        </w:r>
        <w:r w:rsidDel="009516F0">
          <w:rPr>
            <w:rFonts w:ascii="Times New Roman" w:hAnsi="Times New Roman"/>
            <w:sz w:val="24"/>
            <w:szCs w:val="24"/>
            <w:lang w:val="en-US"/>
          </w:rPr>
          <w:delText xml:space="preserve">(1, 98) = 1.29, </w:delText>
        </w:r>
        <w:r w:rsidDel="009516F0">
          <w:rPr>
            <w:rFonts w:ascii="Times New Roman" w:hAnsi="Times New Roman"/>
            <w:i/>
            <w:sz w:val="24"/>
            <w:szCs w:val="24"/>
            <w:lang w:val="en-US"/>
          </w:rPr>
          <w:delText xml:space="preserve">p </w:delText>
        </w:r>
        <w:r w:rsidDel="009516F0">
          <w:rPr>
            <w:rFonts w:ascii="Times New Roman" w:hAnsi="Times New Roman"/>
            <w:sz w:val="24"/>
            <w:szCs w:val="24"/>
            <w:lang w:val="en-US"/>
          </w:rPr>
          <w:delText>= .260</w:delText>
        </w:r>
      </w:del>
      <w:ins w:id="71" w:author="Lien De Saedeleer" w:date="2018-05-06T23:36:00Z">
        <w:r w:rsidR="009516F0" w:rsidRPr="009516F0">
          <w:rPr>
            <w:rFonts w:ascii="Times New Roman" w:hAnsi="Times New Roman"/>
            <w:i/>
            <w:sz w:val="24"/>
            <w:szCs w:val="24"/>
            <w:lang w:val="en-US"/>
          </w:rPr>
          <w:t xml:space="preserve"> </w:t>
        </w:r>
        <w:r w:rsidR="009516F0">
          <w:rPr>
            <w:rFonts w:ascii="Times New Roman" w:hAnsi="Times New Roman"/>
            <w:i/>
            <w:sz w:val="24"/>
            <w:szCs w:val="24"/>
            <w:lang w:val="en-US"/>
          </w:rPr>
          <w:t>F</w:t>
        </w:r>
        <w:r w:rsidR="009516F0">
          <w:rPr>
            <w:rFonts w:ascii="Times New Roman" w:hAnsi="Times New Roman"/>
            <w:sz w:val="24"/>
            <w:szCs w:val="24"/>
            <w:lang w:val="en-US"/>
          </w:rPr>
          <w:t xml:space="preserve">(1, 101) &lt; 1, </w:t>
        </w:r>
        <w:r w:rsidR="009516F0">
          <w:rPr>
            <w:rFonts w:ascii="Times New Roman" w:hAnsi="Times New Roman"/>
            <w:i/>
            <w:sz w:val="24"/>
            <w:szCs w:val="24"/>
            <w:lang w:val="en-US"/>
          </w:rPr>
          <w:t xml:space="preserve">p </w:t>
        </w:r>
        <w:r w:rsidR="009516F0">
          <w:rPr>
            <w:rFonts w:ascii="Times New Roman" w:hAnsi="Times New Roman"/>
            <w:sz w:val="24"/>
            <w:szCs w:val="24"/>
            <w:lang w:val="en-US"/>
          </w:rPr>
          <w:t>= .32</w:t>
        </w:r>
      </w:ins>
      <w:r>
        <w:rPr>
          <w:rFonts w:ascii="Times New Roman" w:hAnsi="Times New Roman"/>
          <w:sz w:val="24"/>
          <w:szCs w:val="24"/>
          <w:lang w:val="en-US"/>
        </w:rPr>
        <w:t>, and a significant one on explicit,</w:t>
      </w:r>
      <w:del w:id="72" w:author="Lien De Saedeleer" w:date="2018-05-06T23:36:00Z">
        <w:r w:rsidDel="009516F0">
          <w:rPr>
            <w:rFonts w:ascii="Times New Roman" w:hAnsi="Times New Roman"/>
            <w:sz w:val="24"/>
            <w:szCs w:val="24"/>
            <w:lang w:val="en-US"/>
          </w:rPr>
          <w:delText xml:space="preserve"> </w:delText>
        </w:r>
        <w:r w:rsidDel="009516F0">
          <w:rPr>
            <w:rFonts w:ascii="Times New Roman" w:hAnsi="Times New Roman"/>
            <w:i/>
            <w:sz w:val="24"/>
            <w:szCs w:val="24"/>
            <w:lang w:val="en-US"/>
          </w:rPr>
          <w:delText>F</w:delText>
        </w:r>
        <w:r w:rsidDel="009516F0">
          <w:rPr>
            <w:rFonts w:ascii="Times New Roman" w:hAnsi="Times New Roman"/>
            <w:sz w:val="24"/>
            <w:szCs w:val="24"/>
            <w:lang w:val="en-US"/>
          </w:rPr>
          <w:delText xml:space="preserve">(1, 98) = 9.48, </w:delText>
        </w:r>
        <w:r w:rsidDel="009516F0">
          <w:rPr>
            <w:rFonts w:ascii="Times New Roman" w:hAnsi="Times New Roman"/>
            <w:i/>
            <w:sz w:val="24"/>
            <w:szCs w:val="24"/>
            <w:lang w:val="en-US"/>
          </w:rPr>
          <w:delText xml:space="preserve">p </w:delText>
        </w:r>
        <w:r w:rsidDel="009516F0">
          <w:rPr>
            <w:rFonts w:ascii="Times New Roman" w:hAnsi="Times New Roman"/>
            <w:sz w:val="24"/>
            <w:szCs w:val="24"/>
            <w:lang w:val="en-US"/>
          </w:rPr>
          <w:delText>= .003, η</w:delText>
        </w:r>
        <w:r w:rsidDel="009516F0">
          <w:rPr>
            <w:rFonts w:ascii="Times New Roman" w:hAnsi="Times New Roman"/>
            <w:sz w:val="24"/>
            <w:szCs w:val="24"/>
            <w:vertAlign w:val="superscript"/>
            <w:lang w:val="en-US"/>
          </w:rPr>
          <w:delText>2</w:delText>
        </w:r>
        <w:r w:rsidRPr="00EE2625" w:rsidDel="009516F0">
          <w:rPr>
            <w:rFonts w:ascii="Times New Roman" w:hAnsi="Times New Roman"/>
            <w:sz w:val="24"/>
            <w:szCs w:val="24"/>
            <w:vertAlign w:val="subscript"/>
            <w:lang w:val="en-US"/>
          </w:rPr>
          <w:delText>partial</w:delText>
        </w:r>
        <w:r w:rsidDel="009516F0">
          <w:rPr>
            <w:rFonts w:ascii="Times New Roman" w:hAnsi="Times New Roman"/>
            <w:b/>
            <w:sz w:val="24"/>
            <w:szCs w:val="24"/>
            <w:lang w:val="en-US"/>
          </w:rPr>
          <w:delText xml:space="preserve"> = </w:delText>
        </w:r>
        <w:r w:rsidRPr="00EE2625" w:rsidDel="009516F0">
          <w:rPr>
            <w:rFonts w:ascii="Times New Roman" w:hAnsi="Times New Roman"/>
            <w:sz w:val="24"/>
            <w:szCs w:val="24"/>
            <w:lang w:val="en-US"/>
          </w:rPr>
          <w:delText>.</w:delText>
        </w:r>
        <w:r w:rsidDel="009516F0">
          <w:rPr>
            <w:rFonts w:ascii="Times New Roman" w:hAnsi="Times New Roman"/>
            <w:sz w:val="24"/>
            <w:szCs w:val="24"/>
            <w:lang w:val="en-US"/>
          </w:rPr>
          <w:delText>09</w:delText>
        </w:r>
      </w:del>
      <w:ins w:id="73" w:author="Lien De Saedeleer" w:date="2018-05-06T23:36:00Z">
        <w:r w:rsidR="009516F0" w:rsidRPr="009516F0">
          <w:rPr>
            <w:rFonts w:ascii="Times New Roman" w:hAnsi="Times New Roman"/>
            <w:i/>
            <w:sz w:val="24"/>
            <w:szCs w:val="24"/>
            <w:lang w:val="en-US"/>
          </w:rPr>
          <w:t xml:space="preserve"> </w:t>
        </w:r>
        <w:r w:rsidR="009516F0">
          <w:rPr>
            <w:rFonts w:ascii="Times New Roman" w:hAnsi="Times New Roman"/>
            <w:i/>
            <w:sz w:val="24"/>
            <w:szCs w:val="24"/>
            <w:lang w:val="en-US"/>
          </w:rPr>
          <w:t>F</w:t>
        </w:r>
        <w:r w:rsidR="009516F0">
          <w:rPr>
            <w:rFonts w:ascii="Times New Roman" w:hAnsi="Times New Roman"/>
            <w:sz w:val="24"/>
            <w:szCs w:val="24"/>
            <w:lang w:val="en-US"/>
          </w:rPr>
          <w:t xml:space="preserve">(1, 101) = 9.36, </w:t>
        </w:r>
        <w:r w:rsidR="009516F0">
          <w:rPr>
            <w:rFonts w:ascii="Times New Roman" w:hAnsi="Times New Roman"/>
            <w:i/>
            <w:sz w:val="24"/>
            <w:szCs w:val="24"/>
            <w:lang w:val="en-US"/>
          </w:rPr>
          <w:t xml:space="preserve">p </w:t>
        </w:r>
        <w:r w:rsidR="009516F0">
          <w:rPr>
            <w:rFonts w:ascii="Times New Roman" w:hAnsi="Times New Roman"/>
            <w:sz w:val="24"/>
            <w:szCs w:val="24"/>
            <w:lang w:val="en-US"/>
          </w:rPr>
          <w:t>= .003, η</w:t>
        </w:r>
        <w:r w:rsidR="009516F0">
          <w:rPr>
            <w:rFonts w:ascii="Times New Roman" w:hAnsi="Times New Roman"/>
            <w:sz w:val="24"/>
            <w:szCs w:val="24"/>
            <w:vertAlign w:val="superscript"/>
            <w:lang w:val="en-US"/>
          </w:rPr>
          <w:t>2</w:t>
        </w:r>
        <w:r w:rsidR="009516F0" w:rsidRPr="00EE2625">
          <w:rPr>
            <w:rFonts w:ascii="Times New Roman" w:hAnsi="Times New Roman"/>
            <w:sz w:val="24"/>
            <w:szCs w:val="24"/>
            <w:vertAlign w:val="subscript"/>
            <w:lang w:val="en-US"/>
          </w:rPr>
          <w:t>partial</w:t>
        </w:r>
        <w:r w:rsidR="009516F0">
          <w:rPr>
            <w:rFonts w:ascii="Times New Roman" w:hAnsi="Times New Roman"/>
            <w:b/>
            <w:sz w:val="24"/>
            <w:szCs w:val="24"/>
            <w:lang w:val="en-US"/>
          </w:rPr>
          <w:t xml:space="preserve"> = </w:t>
        </w:r>
        <w:r w:rsidR="009516F0" w:rsidRPr="00EE2625">
          <w:rPr>
            <w:rFonts w:ascii="Times New Roman" w:hAnsi="Times New Roman"/>
            <w:sz w:val="24"/>
            <w:szCs w:val="24"/>
            <w:lang w:val="en-US"/>
          </w:rPr>
          <w:t>.</w:t>
        </w:r>
        <w:r w:rsidR="009516F0">
          <w:rPr>
            <w:rFonts w:ascii="Times New Roman" w:hAnsi="Times New Roman"/>
            <w:sz w:val="24"/>
            <w:szCs w:val="24"/>
            <w:lang w:val="en-US"/>
          </w:rPr>
          <w:t>09</w:t>
        </w:r>
      </w:ins>
      <w:r>
        <w:rPr>
          <w:rFonts w:ascii="Times New Roman" w:hAnsi="Times New Roman"/>
          <w:sz w:val="24"/>
          <w:szCs w:val="24"/>
          <w:lang w:val="en-US"/>
        </w:rPr>
        <w:t xml:space="preserve">. Among participants who did actually notice the switching in color, we found that </w:t>
      </w:r>
      <w:del w:id="74" w:author="Lien De Saedeleer" w:date="2018-05-06T23:38:00Z">
        <w:r w:rsidDel="009516F0">
          <w:rPr>
            <w:rFonts w:ascii="Times New Roman" w:hAnsi="Times New Roman"/>
            <w:sz w:val="24"/>
            <w:szCs w:val="24"/>
            <w:lang w:val="en-US"/>
          </w:rPr>
          <w:delText>65</w:delText>
        </w:r>
      </w:del>
      <w:ins w:id="75" w:author="Lien De Saedeleer" w:date="2018-05-06T23:38:00Z">
        <w:r w:rsidR="009516F0">
          <w:rPr>
            <w:rFonts w:ascii="Times New Roman" w:hAnsi="Times New Roman"/>
            <w:sz w:val="24"/>
            <w:szCs w:val="24"/>
            <w:lang w:val="en-US"/>
          </w:rPr>
          <w:t>66</w:t>
        </w:r>
      </w:ins>
      <w:r>
        <w:rPr>
          <w:rFonts w:ascii="Times New Roman" w:hAnsi="Times New Roman"/>
          <w:sz w:val="24"/>
          <w:szCs w:val="24"/>
          <w:lang w:val="en-US"/>
        </w:rPr>
        <w:t xml:space="preserve">% of them reported that the color switching influenced the way the evaluated the CSs, while for the remaining </w:t>
      </w:r>
      <w:del w:id="76" w:author="Lien De Saedeleer" w:date="2018-05-06T23:38:00Z">
        <w:r w:rsidDel="009516F0">
          <w:rPr>
            <w:rFonts w:ascii="Times New Roman" w:hAnsi="Times New Roman"/>
            <w:sz w:val="24"/>
            <w:szCs w:val="24"/>
            <w:lang w:val="en-US"/>
          </w:rPr>
          <w:delText>35</w:delText>
        </w:r>
      </w:del>
      <w:ins w:id="77" w:author="Lien De Saedeleer" w:date="2018-05-06T23:38:00Z">
        <w:r w:rsidR="009516F0">
          <w:rPr>
            <w:rFonts w:ascii="Times New Roman" w:hAnsi="Times New Roman"/>
            <w:sz w:val="24"/>
            <w:szCs w:val="24"/>
            <w:lang w:val="en-US"/>
          </w:rPr>
          <w:t>34</w:t>
        </w:r>
      </w:ins>
      <w:r>
        <w:rPr>
          <w:rFonts w:ascii="Times New Roman" w:hAnsi="Times New Roman"/>
          <w:sz w:val="24"/>
          <w:szCs w:val="24"/>
          <w:lang w:val="en-US"/>
        </w:rPr>
        <w:t>% it did not. Results confirmed that on those who explicitly indicated they have been influenced by the color switching</w:t>
      </w:r>
      <w:r w:rsidR="00CB39A6">
        <w:rPr>
          <w:rFonts w:ascii="Times New Roman" w:hAnsi="Times New Roman"/>
          <w:sz w:val="24"/>
          <w:szCs w:val="24"/>
          <w:lang w:val="en-US"/>
        </w:rPr>
        <w:t xml:space="preserve"> (</w:t>
      </w:r>
      <w:r w:rsidR="00CB39A6">
        <w:rPr>
          <w:rFonts w:ascii="Times New Roman" w:hAnsi="Times New Roman"/>
          <w:i/>
          <w:sz w:val="24"/>
          <w:szCs w:val="24"/>
          <w:lang w:val="en-US"/>
        </w:rPr>
        <w:t xml:space="preserve">N = </w:t>
      </w:r>
      <w:r w:rsidR="00CB39A6">
        <w:rPr>
          <w:rFonts w:ascii="Times New Roman" w:hAnsi="Times New Roman"/>
          <w:sz w:val="24"/>
          <w:szCs w:val="24"/>
          <w:lang w:val="en-US"/>
        </w:rPr>
        <w:t>49)</w:t>
      </w:r>
      <w:r>
        <w:rPr>
          <w:rFonts w:ascii="Times New Roman" w:hAnsi="Times New Roman"/>
          <w:sz w:val="24"/>
          <w:szCs w:val="24"/>
          <w:lang w:val="en-US"/>
        </w:rPr>
        <w:t xml:space="preserve">, the impact of </w:t>
      </w:r>
      <w:r>
        <w:rPr>
          <w:rFonts w:ascii="Times New Roman" w:hAnsi="Times New Roman"/>
          <w:sz w:val="24"/>
          <w:szCs w:val="24"/>
          <w:lang w:val="en-US"/>
        </w:rPr>
        <w:lastRenderedPageBreak/>
        <w:t>our manipulation was stronger on both implicit,</w:t>
      </w:r>
      <w:r w:rsidR="00CB39A6">
        <w:rPr>
          <w:rFonts w:ascii="Times New Roman" w:hAnsi="Times New Roman"/>
          <w:sz w:val="24"/>
          <w:szCs w:val="24"/>
          <w:lang w:val="en-US"/>
        </w:rPr>
        <w:t xml:space="preserve"> </w:t>
      </w:r>
      <w:r w:rsidR="00CB39A6">
        <w:rPr>
          <w:rFonts w:ascii="Times New Roman" w:hAnsi="Times New Roman"/>
          <w:i/>
          <w:sz w:val="24"/>
          <w:szCs w:val="24"/>
          <w:lang w:val="en-US"/>
        </w:rPr>
        <w:t>F</w:t>
      </w:r>
      <w:r w:rsidR="00CB39A6">
        <w:rPr>
          <w:rFonts w:ascii="Times New Roman" w:hAnsi="Times New Roman"/>
          <w:sz w:val="24"/>
          <w:szCs w:val="24"/>
          <w:lang w:val="en-US"/>
        </w:rPr>
        <w:t xml:space="preserve">(1, </w:t>
      </w:r>
      <w:del w:id="78" w:author="Lien De Saedeleer" w:date="2018-05-06T23:50:00Z">
        <w:r w:rsidR="00CB39A6" w:rsidDel="00B23CF3">
          <w:rPr>
            <w:rFonts w:ascii="Times New Roman" w:hAnsi="Times New Roman"/>
            <w:sz w:val="24"/>
            <w:szCs w:val="24"/>
            <w:lang w:val="en-US"/>
          </w:rPr>
          <w:delText>47</w:delText>
        </w:r>
      </w:del>
      <w:ins w:id="79" w:author="Lien De Saedeleer" w:date="2018-05-06T23:50:00Z">
        <w:r w:rsidR="00B23CF3">
          <w:rPr>
            <w:rFonts w:ascii="Times New Roman" w:hAnsi="Times New Roman"/>
            <w:sz w:val="24"/>
            <w:szCs w:val="24"/>
            <w:lang w:val="en-US"/>
          </w:rPr>
          <w:t>48</w:t>
        </w:r>
      </w:ins>
      <w:r w:rsidR="00CB39A6">
        <w:rPr>
          <w:rFonts w:ascii="Times New Roman" w:hAnsi="Times New Roman"/>
          <w:sz w:val="24"/>
          <w:szCs w:val="24"/>
          <w:lang w:val="en-US"/>
        </w:rPr>
        <w:t xml:space="preserve">) = 40.46, </w:t>
      </w:r>
      <w:r w:rsidR="00CB39A6">
        <w:rPr>
          <w:rFonts w:ascii="Times New Roman" w:hAnsi="Times New Roman"/>
          <w:i/>
          <w:sz w:val="24"/>
          <w:szCs w:val="24"/>
          <w:lang w:val="en-US"/>
        </w:rPr>
        <w:t xml:space="preserve">p </w:t>
      </w:r>
      <w:r w:rsidR="00CB39A6">
        <w:rPr>
          <w:rFonts w:ascii="Times New Roman" w:hAnsi="Times New Roman"/>
          <w:sz w:val="24"/>
          <w:szCs w:val="24"/>
          <w:lang w:val="en-US"/>
        </w:rPr>
        <w:t>&lt; .001, η</w:t>
      </w:r>
      <w:r w:rsidR="00CB39A6">
        <w:rPr>
          <w:rFonts w:ascii="Times New Roman" w:hAnsi="Times New Roman"/>
          <w:sz w:val="24"/>
          <w:szCs w:val="24"/>
          <w:vertAlign w:val="superscript"/>
          <w:lang w:val="en-US"/>
        </w:rPr>
        <w:t>2</w:t>
      </w:r>
      <w:r w:rsidR="00CB39A6" w:rsidRPr="00EE2625">
        <w:rPr>
          <w:rFonts w:ascii="Times New Roman" w:hAnsi="Times New Roman"/>
          <w:sz w:val="24"/>
          <w:szCs w:val="24"/>
          <w:vertAlign w:val="subscript"/>
          <w:lang w:val="en-US"/>
        </w:rPr>
        <w:t>partial</w:t>
      </w:r>
      <w:r w:rsidR="00CB39A6">
        <w:rPr>
          <w:rFonts w:ascii="Times New Roman" w:hAnsi="Times New Roman"/>
          <w:b/>
          <w:sz w:val="24"/>
          <w:szCs w:val="24"/>
          <w:lang w:val="en-US"/>
        </w:rPr>
        <w:t xml:space="preserve"> = </w:t>
      </w:r>
      <w:r w:rsidR="00CB39A6" w:rsidRPr="00EE2625">
        <w:rPr>
          <w:rFonts w:ascii="Times New Roman" w:hAnsi="Times New Roman"/>
          <w:sz w:val="24"/>
          <w:szCs w:val="24"/>
          <w:lang w:val="en-US"/>
        </w:rPr>
        <w:t>.</w:t>
      </w:r>
      <w:r w:rsidR="00CB39A6">
        <w:rPr>
          <w:rFonts w:ascii="Times New Roman" w:hAnsi="Times New Roman"/>
          <w:sz w:val="24"/>
          <w:szCs w:val="24"/>
          <w:lang w:val="en-US"/>
        </w:rPr>
        <w:t>46,</w:t>
      </w:r>
      <w:r>
        <w:rPr>
          <w:rFonts w:ascii="Times New Roman" w:hAnsi="Times New Roman"/>
          <w:sz w:val="24"/>
          <w:szCs w:val="24"/>
          <w:lang w:val="en-US"/>
        </w:rPr>
        <w:t xml:space="preserve"> and explicit attitude change</w:t>
      </w:r>
      <w:r w:rsidR="00CB39A6">
        <w:rPr>
          <w:rFonts w:ascii="Times New Roman" w:hAnsi="Times New Roman"/>
          <w:sz w:val="24"/>
          <w:szCs w:val="24"/>
          <w:lang w:val="en-US"/>
        </w:rPr>
        <w:t xml:space="preserve">, </w:t>
      </w:r>
      <w:r w:rsidR="00CB39A6">
        <w:rPr>
          <w:rFonts w:ascii="Times New Roman" w:hAnsi="Times New Roman"/>
          <w:i/>
          <w:sz w:val="24"/>
          <w:szCs w:val="24"/>
          <w:lang w:val="en-US"/>
        </w:rPr>
        <w:t>F</w:t>
      </w:r>
      <w:r w:rsidR="00CB39A6">
        <w:rPr>
          <w:rFonts w:ascii="Times New Roman" w:hAnsi="Times New Roman"/>
          <w:sz w:val="24"/>
          <w:szCs w:val="24"/>
          <w:lang w:val="en-US"/>
        </w:rPr>
        <w:t xml:space="preserve">(1, </w:t>
      </w:r>
      <w:del w:id="80" w:author="Lien De Saedeleer" w:date="2018-05-06T23:50:00Z">
        <w:r w:rsidR="00CB39A6" w:rsidDel="00B23CF3">
          <w:rPr>
            <w:rFonts w:ascii="Times New Roman" w:hAnsi="Times New Roman"/>
            <w:sz w:val="24"/>
            <w:szCs w:val="24"/>
            <w:lang w:val="en-US"/>
          </w:rPr>
          <w:delText>47</w:delText>
        </w:r>
      </w:del>
      <w:ins w:id="81" w:author="Lien De Saedeleer" w:date="2018-05-06T23:50:00Z">
        <w:r w:rsidR="00B23CF3">
          <w:rPr>
            <w:rFonts w:ascii="Times New Roman" w:hAnsi="Times New Roman"/>
            <w:sz w:val="24"/>
            <w:szCs w:val="24"/>
            <w:lang w:val="en-US"/>
          </w:rPr>
          <w:t>48</w:t>
        </w:r>
      </w:ins>
      <w:r w:rsidR="00CB39A6">
        <w:rPr>
          <w:rFonts w:ascii="Times New Roman" w:hAnsi="Times New Roman"/>
          <w:sz w:val="24"/>
          <w:szCs w:val="24"/>
          <w:lang w:val="en-US"/>
        </w:rPr>
        <w:t xml:space="preserve">) = 189.80, </w:t>
      </w:r>
      <w:r w:rsidR="00CB39A6">
        <w:rPr>
          <w:rFonts w:ascii="Times New Roman" w:hAnsi="Times New Roman"/>
          <w:i/>
          <w:sz w:val="24"/>
          <w:szCs w:val="24"/>
          <w:lang w:val="en-US"/>
        </w:rPr>
        <w:t xml:space="preserve">p </w:t>
      </w:r>
      <w:r w:rsidR="00CB39A6">
        <w:rPr>
          <w:rFonts w:ascii="Times New Roman" w:hAnsi="Times New Roman"/>
          <w:sz w:val="24"/>
          <w:szCs w:val="24"/>
          <w:lang w:val="en-US"/>
        </w:rPr>
        <w:t>&lt; .001, η</w:t>
      </w:r>
      <w:r w:rsidR="00CB39A6">
        <w:rPr>
          <w:rFonts w:ascii="Times New Roman" w:hAnsi="Times New Roman"/>
          <w:sz w:val="24"/>
          <w:szCs w:val="24"/>
          <w:vertAlign w:val="superscript"/>
          <w:lang w:val="en-US"/>
        </w:rPr>
        <w:t>2</w:t>
      </w:r>
      <w:r w:rsidR="00CB39A6" w:rsidRPr="00EE2625">
        <w:rPr>
          <w:rFonts w:ascii="Times New Roman" w:hAnsi="Times New Roman"/>
          <w:sz w:val="24"/>
          <w:szCs w:val="24"/>
          <w:vertAlign w:val="subscript"/>
          <w:lang w:val="en-US"/>
        </w:rPr>
        <w:t>partial</w:t>
      </w:r>
      <w:r w:rsidR="00CB39A6">
        <w:rPr>
          <w:rFonts w:ascii="Times New Roman" w:hAnsi="Times New Roman"/>
          <w:b/>
          <w:sz w:val="24"/>
          <w:szCs w:val="24"/>
          <w:lang w:val="en-US"/>
        </w:rPr>
        <w:t xml:space="preserve"> = </w:t>
      </w:r>
      <w:r w:rsidR="00CB39A6" w:rsidRPr="00EE2625">
        <w:rPr>
          <w:rFonts w:ascii="Times New Roman" w:hAnsi="Times New Roman"/>
          <w:sz w:val="24"/>
          <w:szCs w:val="24"/>
          <w:lang w:val="en-US"/>
        </w:rPr>
        <w:t>.</w:t>
      </w:r>
      <w:r w:rsidR="00CB39A6">
        <w:rPr>
          <w:rFonts w:ascii="Times New Roman" w:hAnsi="Times New Roman"/>
          <w:sz w:val="24"/>
          <w:szCs w:val="24"/>
          <w:lang w:val="en-US"/>
        </w:rPr>
        <w:t>80</w:t>
      </w:r>
      <w:r>
        <w:rPr>
          <w:rFonts w:ascii="Times New Roman" w:hAnsi="Times New Roman"/>
          <w:sz w:val="24"/>
          <w:szCs w:val="24"/>
          <w:lang w:val="en-US"/>
        </w:rPr>
        <w:t>.</w:t>
      </w:r>
    </w:p>
    <w:p w14:paraId="4C91C62A" w14:textId="044D64CB" w:rsidR="002B1FEE" w:rsidRDefault="002B1FEE" w:rsidP="00892B2D">
      <w:pPr>
        <w:pStyle w:val="text"/>
        <w:spacing w:before="240" w:line="360" w:lineRule="auto"/>
        <w:rPr>
          <w:rFonts w:ascii="Times New Roman" w:hAnsi="Times New Roman"/>
          <w:sz w:val="24"/>
          <w:szCs w:val="24"/>
          <w:lang w:val="en-US"/>
        </w:rPr>
      </w:pPr>
      <w:r>
        <w:rPr>
          <w:rFonts w:ascii="Times New Roman" w:hAnsi="Times New Roman"/>
          <w:sz w:val="24"/>
          <w:szCs w:val="24"/>
          <w:lang w:val="en-US"/>
        </w:rPr>
        <w:tab/>
      </w:r>
      <w:r>
        <w:rPr>
          <w:rFonts w:ascii="Times New Roman" w:hAnsi="Times New Roman"/>
          <w:i/>
          <w:sz w:val="24"/>
          <w:szCs w:val="24"/>
          <w:lang w:val="en-US"/>
        </w:rPr>
        <w:t>R</w:t>
      </w:r>
      <w:r w:rsidRPr="002B1FEE">
        <w:rPr>
          <w:rFonts w:ascii="Times New Roman" w:hAnsi="Times New Roman"/>
          <w:i/>
          <w:sz w:val="24"/>
          <w:szCs w:val="24"/>
          <w:lang w:val="en-US"/>
        </w:rPr>
        <w:t xml:space="preserve">eactance. </w:t>
      </w:r>
      <w:r>
        <w:rPr>
          <w:rFonts w:ascii="Times New Roman" w:hAnsi="Times New Roman"/>
          <w:sz w:val="24"/>
          <w:szCs w:val="24"/>
          <w:lang w:val="en-US"/>
        </w:rPr>
        <w:t xml:space="preserve">We had 17% of reactant participants for the explicit measures and </w:t>
      </w:r>
      <w:del w:id="82" w:author="Lien De Saedeleer" w:date="2018-05-06T23:51:00Z">
        <w:r w:rsidDel="00BE0B2C">
          <w:rPr>
            <w:rFonts w:ascii="Times New Roman" w:hAnsi="Times New Roman"/>
            <w:sz w:val="24"/>
            <w:szCs w:val="24"/>
            <w:lang w:val="en-US"/>
          </w:rPr>
          <w:delText>20</w:delText>
        </w:r>
      </w:del>
      <w:ins w:id="83" w:author="Lien De Saedeleer" w:date="2018-05-06T23:51:00Z">
        <w:r w:rsidR="00BE0B2C">
          <w:rPr>
            <w:rFonts w:ascii="Times New Roman" w:hAnsi="Times New Roman"/>
            <w:sz w:val="24"/>
            <w:szCs w:val="24"/>
            <w:lang w:val="en-US"/>
          </w:rPr>
          <w:t>19</w:t>
        </w:r>
      </w:ins>
      <w:r>
        <w:rPr>
          <w:rFonts w:ascii="Times New Roman" w:hAnsi="Times New Roman"/>
          <w:sz w:val="24"/>
          <w:szCs w:val="24"/>
          <w:lang w:val="en-US"/>
        </w:rPr>
        <w:t>% for the IAT. The exclusion of reactant participants did not affect the magnitude of the effect on either implicit or explicit attitude change.</w:t>
      </w:r>
    </w:p>
    <w:p w14:paraId="382A0C3C" w14:textId="019050D5" w:rsidR="002B1FEE" w:rsidRPr="002B1FEE" w:rsidRDefault="002B1FEE" w:rsidP="00892B2D">
      <w:pPr>
        <w:pStyle w:val="text"/>
        <w:spacing w:before="240" w:line="360" w:lineRule="auto"/>
        <w:rPr>
          <w:rFonts w:ascii="Times New Roman" w:hAnsi="Times New Roman"/>
          <w:b/>
          <w:sz w:val="24"/>
          <w:szCs w:val="24"/>
          <w:lang w:val="en-US"/>
        </w:rPr>
      </w:pPr>
      <w:r>
        <w:rPr>
          <w:rFonts w:ascii="Times New Roman" w:hAnsi="Times New Roman"/>
          <w:sz w:val="24"/>
          <w:szCs w:val="24"/>
          <w:lang w:val="en-US"/>
        </w:rPr>
        <w:tab/>
      </w:r>
      <w:r>
        <w:rPr>
          <w:rFonts w:ascii="Times New Roman" w:hAnsi="Times New Roman"/>
          <w:i/>
          <w:sz w:val="24"/>
          <w:szCs w:val="24"/>
          <w:lang w:val="en-US"/>
        </w:rPr>
        <w:t xml:space="preserve"> </w:t>
      </w:r>
    </w:p>
    <w:p w14:paraId="35CB2007" w14:textId="77777777" w:rsidR="00376B82" w:rsidRPr="00862A44" w:rsidRDefault="00952563">
      <w:pPr>
        <w:rPr>
          <w:lang w:val="en-US"/>
        </w:rPr>
      </w:pPr>
    </w:p>
    <w:sectPr w:rsidR="00376B82" w:rsidRPr="00862A44" w:rsidSect="00916813">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Lien De Saedeleer" w:date="2018-05-06T23:52:00Z" w:initials="LDS">
    <w:p w14:paraId="7A499AFE" w14:textId="77777777" w:rsidR="00E816EC" w:rsidRDefault="00E816EC">
      <w:pPr>
        <w:pStyle w:val="CommentText"/>
      </w:pPr>
      <w:r>
        <w:rPr>
          <w:rStyle w:val="CommentReference"/>
        </w:rPr>
        <w:annotationRef/>
      </w:r>
      <w:r>
        <w:t xml:space="preserve">If you would wnat this information to follow the same procedure as the previous manuscript, it should be the following derived from the Demographics data: </w:t>
      </w:r>
    </w:p>
    <w:p w14:paraId="4E2F3A9B" w14:textId="77777777" w:rsidR="00E816EC" w:rsidRDefault="00E816EC">
      <w:pPr>
        <w:pStyle w:val="CommentText"/>
      </w:pPr>
    </w:p>
    <w:p w14:paraId="0CE23B9C" w14:textId="0DABBF65" w:rsidR="00E816EC" w:rsidRPr="00E816EC" w:rsidRDefault="00E816EC">
      <w:pPr>
        <w:pStyle w:val="CommentText"/>
      </w:pPr>
      <w:r>
        <w:t xml:space="preserve">114 participants (62 females </w:t>
      </w:r>
      <w:r>
        <w:rPr>
          <w:i/>
        </w:rPr>
        <w:t xml:space="preserve">Mage </w:t>
      </w:r>
      <w:r>
        <w:t xml:space="preserve">= 33.12, </w:t>
      </w:r>
      <w:r>
        <w:rPr>
          <w:i/>
        </w:rPr>
        <w:t xml:space="preserve">SD </w:t>
      </w:r>
      <w:r>
        <w:t>= 8.39</w:t>
      </w:r>
    </w:p>
  </w:comment>
  <w:comment w:id="1" w:author="Lien De Saedeleer" w:date="2018-05-06T23:52:00Z" w:initials="LDS">
    <w:p w14:paraId="10DA307B" w14:textId="338D3352" w:rsidR="00E816EC" w:rsidRDefault="00E816EC">
      <w:pPr>
        <w:pStyle w:val="CommentText"/>
      </w:pPr>
      <w:r>
        <w:rPr>
          <w:rStyle w:val="CommentReference"/>
        </w:rPr>
        <w:annotationRef/>
      </w:r>
      <w:r>
        <w:t>If following the previous: eight</w:t>
      </w:r>
    </w:p>
  </w:comment>
  <w:comment w:id="21" w:author="Lien De Saedeleer" w:date="2018-05-06T23:52:00Z" w:initials="LDS">
    <w:p w14:paraId="4390B82A" w14:textId="3ACB2C78" w:rsidR="005B1C9F" w:rsidRDefault="005B1C9F">
      <w:pPr>
        <w:pStyle w:val="CommentText"/>
      </w:pPr>
      <w:r>
        <w:rPr>
          <w:rStyle w:val="CommentReference"/>
        </w:rPr>
        <w:annotationRef/>
      </w:r>
      <w:r>
        <w:t>To do</w:t>
      </w:r>
    </w:p>
  </w:comment>
  <w:comment w:id="39" w:author="Lien De Saedeleer" w:date="2018-05-06T23:52:00Z" w:initials="LDS">
    <w:p w14:paraId="6C9B9A75" w14:textId="461FC2E4" w:rsidR="009379E5" w:rsidRDefault="009379E5">
      <w:pPr>
        <w:pStyle w:val="CommentText"/>
      </w:pPr>
      <w:r>
        <w:rPr>
          <w:rStyle w:val="CommentReference"/>
        </w:rPr>
        <w:annotationRef/>
      </w:r>
      <w:r>
        <w:t xml:space="preserve">As the difference seems rather large with what was originally suggested, I added filters in my excel file in sheet ‘contingency awareness’ with the formulas to show you how I came to these numbers. </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Segoe UI">
    <w:altName w:val="Calibr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E71545"/>
    <w:multiLevelType w:val="hybridMultilevel"/>
    <w:tmpl w:val="246217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4878735C"/>
    <w:multiLevelType w:val="hybridMultilevel"/>
    <w:tmpl w:val="2B9C59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48FD5761"/>
    <w:multiLevelType w:val="hybridMultilevel"/>
    <w:tmpl w:val="D374861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2FCC2A9E">
      <w:numFmt w:val="bullet"/>
      <w:lvlText w:val="-"/>
      <w:lvlJc w:val="left"/>
      <w:pPr>
        <w:ind w:left="2160" w:hanging="360"/>
      </w:pPr>
      <w:rPr>
        <w:rFonts w:ascii="Times New Roman" w:eastAsiaTheme="minorHAnsi" w:hAnsi="Times New Roman" w:cs="Times New Roman"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7E2E6E77"/>
    <w:multiLevelType w:val="hybridMultilevel"/>
    <w:tmpl w:val="2B9C59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trackRevisions/>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3264"/>
    <w:rsid w:val="000C1B6A"/>
    <w:rsid w:val="00112B79"/>
    <w:rsid w:val="00114A09"/>
    <w:rsid w:val="00191B47"/>
    <w:rsid w:val="001B2200"/>
    <w:rsid w:val="00273264"/>
    <w:rsid w:val="00277A84"/>
    <w:rsid w:val="002B1FEE"/>
    <w:rsid w:val="00331FF1"/>
    <w:rsid w:val="003D2610"/>
    <w:rsid w:val="003F33BD"/>
    <w:rsid w:val="0049757A"/>
    <w:rsid w:val="004D4F20"/>
    <w:rsid w:val="004F171E"/>
    <w:rsid w:val="004F366B"/>
    <w:rsid w:val="005B1C9F"/>
    <w:rsid w:val="006229DC"/>
    <w:rsid w:val="0063677A"/>
    <w:rsid w:val="00780F44"/>
    <w:rsid w:val="007C318F"/>
    <w:rsid w:val="007F55F5"/>
    <w:rsid w:val="007F5BC2"/>
    <w:rsid w:val="00831C04"/>
    <w:rsid w:val="00847455"/>
    <w:rsid w:val="00862A44"/>
    <w:rsid w:val="008773B8"/>
    <w:rsid w:val="00892B2D"/>
    <w:rsid w:val="008A25F8"/>
    <w:rsid w:val="008E3CA1"/>
    <w:rsid w:val="00924F89"/>
    <w:rsid w:val="009379E5"/>
    <w:rsid w:val="009516F0"/>
    <w:rsid w:val="00952563"/>
    <w:rsid w:val="009B016A"/>
    <w:rsid w:val="00A00170"/>
    <w:rsid w:val="00AD79EF"/>
    <w:rsid w:val="00AE3787"/>
    <w:rsid w:val="00B23CF3"/>
    <w:rsid w:val="00BA32BA"/>
    <w:rsid w:val="00BD2D5F"/>
    <w:rsid w:val="00BE0B2C"/>
    <w:rsid w:val="00C2074F"/>
    <w:rsid w:val="00C62A0E"/>
    <w:rsid w:val="00CA13FF"/>
    <w:rsid w:val="00CB39A6"/>
    <w:rsid w:val="00CD60A6"/>
    <w:rsid w:val="00CD750D"/>
    <w:rsid w:val="00CF6DCE"/>
    <w:rsid w:val="00DB4C58"/>
    <w:rsid w:val="00DE724D"/>
    <w:rsid w:val="00E00ED1"/>
    <w:rsid w:val="00E0325F"/>
    <w:rsid w:val="00E2438B"/>
    <w:rsid w:val="00E30F29"/>
    <w:rsid w:val="00E37593"/>
    <w:rsid w:val="00E816EC"/>
    <w:rsid w:val="00E94EBE"/>
    <w:rsid w:val="00ED20B6"/>
    <w:rsid w:val="00EE0CFF"/>
    <w:rsid w:val="00EE2625"/>
    <w:rsid w:val="00F17D75"/>
    <w:rsid w:val="00F2694F"/>
    <w:rsid w:val="00FA1892"/>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EC5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3264"/>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3264"/>
    <w:pPr>
      <w:ind w:left="720"/>
      <w:contextualSpacing/>
    </w:pPr>
  </w:style>
  <w:style w:type="paragraph" w:customStyle="1" w:styleId="text">
    <w:name w:val="text"/>
    <w:basedOn w:val="Normal"/>
    <w:rsid w:val="00273264"/>
    <w:pPr>
      <w:spacing w:before="100" w:beforeAutospacing="1" w:after="100" w:afterAutospacing="1" w:line="240" w:lineRule="auto"/>
    </w:pPr>
    <w:rPr>
      <w:rFonts w:ascii="Verdana" w:eastAsia="Times New Roman" w:hAnsi="Verdana" w:cs="Times New Roman"/>
      <w:color w:val="000000"/>
      <w:sz w:val="19"/>
      <w:szCs w:val="19"/>
      <w:lang w:eastAsia="nl-BE"/>
    </w:rPr>
  </w:style>
  <w:style w:type="character" w:styleId="Hyperlink">
    <w:name w:val="Hyperlink"/>
    <w:basedOn w:val="DefaultParagraphFont"/>
    <w:uiPriority w:val="99"/>
    <w:unhideWhenUsed/>
    <w:rsid w:val="00273264"/>
    <w:rPr>
      <w:color w:val="0000FF"/>
      <w:u w:val="single"/>
    </w:rPr>
  </w:style>
  <w:style w:type="paragraph" w:styleId="CommentText">
    <w:name w:val="annotation text"/>
    <w:basedOn w:val="Normal"/>
    <w:link w:val="CommentTextChar"/>
    <w:uiPriority w:val="99"/>
    <w:semiHidden/>
    <w:unhideWhenUsed/>
    <w:rsid w:val="00273264"/>
    <w:pPr>
      <w:spacing w:after="160" w:line="240" w:lineRule="auto"/>
    </w:pPr>
    <w:rPr>
      <w:sz w:val="20"/>
      <w:szCs w:val="20"/>
      <w:lang w:val="it-IT"/>
    </w:rPr>
  </w:style>
  <w:style w:type="character" w:customStyle="1" w:styleId="CommentTextChar">
    <w:name w:val="Comment Text Char"/>
    <w:basedOn w:val="DefaultParagraphFont"/>
    <w:link w:val="CommentText"/>
    <w:uiPriority w:val="99"/>
    <w:semiHidden/>
    <w:rsid w:val="00273264"/>
    <w:rPr>
      <w:sz w:val="20"/>
      <w:szCs w:val="20"/>
      <w:lang w:val="it-IT"/>
    </w:rPr>
  </w:style>
  <w:style w:type="character" w:styleId="CommentReference">
    <w:name w:val="annotation reference"/>
    <w:basedOn w:val="DefaultParagraphFont"/>
    <w:uiPriority w:val="99"/>
    <w:semiHidden/>
    <w:unhideWhenUsed/>
    <w:rsid w:val="00273264"/>
    <w:rPr>
      <w:sz w:val="16"/>
      <w:szCs w:val="16"/>
    </w:rPr>
  </w:style>
  <w:style w:type="paragraph" w:styleId="BalloonText">
    <w:name w:val="Balloon Text"/>
    <w:basedOn w:val="Normal"/>
    <w:link w:val="BalloonTextChar"/>
    <w:uiPriority w:val="99"/>
    <w:semiHidden/>
    <w:unhideWhenUsed/>
    <w:rsid w:val="0027326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73264"/>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DE724D"/>
    <w:pPr>
      <w:spacing w:after="200"/>
    </w:pPr>
    <w:rPr>
      <w:b/>
      <w:bCs/>
      <w:lang w:val="nl-BE"/>
    </w:rPr>
  </w:style>
  <w:style w:type="character" w:customStyle="1" w:styleId="CommentSubjectChar">
    <w:name w:val="Comment Subject Char"/>
    <w:basedOn w:val="CommentTextChar"/>
    <w:link w:val="CommentSubject"/>
    <w:uiPriority w:val="99"/>
    <w:semiHidden/>
    <w:rsid w:val="00DE724D"/>
    <w:rPr>
      <w:b/>
      <w:bCs/>
      <w:sz w:val="20"/>
      <w:szCs w:val="20"/>
      <w:lang w:val="it-I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3264"/>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3264"/>
    <w:pPr>
      <w:ind w:left="720"/>
      <w:contextualSpacing/>
    </w:pPr>
  </w:style>
  <w:style w:type="paragraph" w:customStyle="1" w:styleId="text">
    <w:name w:val="text"/>
    <w:basedOn w:val="Normal"/>
    <w:rsid w:val="00273264"/>
    <w:pPr>
      <w:spacing w:before="100" w:beforeAutospacing="1" w:after="100" w:afterAutospacing="1" w:line="240" w:lineRule="auto"/>
    </w:pPr>
    <w:rPr>
      <w:rFonts w:ascii="Verdana" w:eastAsia="Times New Roman" w:hAnsi="Verdana" w:cs="Times New Roman"/>
      <w:color w:val="000000"/>
      <w:sz w:val="19"/>
      <w:szCs w:val="19"/>
      <w:lang w:eastAsia="nl-BE"/>
    </w:rPr>
  </w:style>
  <w:style w:type="character" w:styleId="Hyperlink">
    <w:name w:val="Hyperlink"/>
    <w:basedOn w:val="DefaultParagraphFont"/>
    <w:uiPriority w:val="99"/>
    <w:unhideWhenUsed/>
    <w:rsid w:val="00273264"/>
    <w:rPr>
      <w:color w:val="0000FF"/>
      <w:u w:val="single"/>
    </w:rPr>
  </w:style>
  <w:style w:type="paragraph" w:styleId="CommentText">
    <w:name w:val="annotation text"/>
    <w:basedOn w:val="Normal"/>
    <w:link w:val="CommentTextChar"/>
    <w:uiPriority w:val="99"/>
    <w:semiHidden/>
    <w:unhideWhenUsed/>
    <w:rsid w:val="00273264"/>
    <w:pPr>
      <w:spacing w:after="160" w:line="240" w:lineRule="auto"/>
    </w:pPr>
    <w:rPr>
      <w:sz w:val="20"/>
      <w:szCs w:val="20"/>
      <w:lang w:val="it-IT"/>
    </w:rPr>
  </w:style>
  <w:style w:type="character" w:customStyle="1" w:styleId="CommentTextChar">
    <w:name w:val="Comment Text Char"/>
    <w:basedOn w:val="DefaultParagraphFont"/>
    <w:link w:val="CommentText"/>
    <w:uiPriority w:val="99"/>
    <w:semiHidden/>
    <w:rsid w:val="00273264"/>
    <w:rPr>
      <w:sz w:val="20"/>
      <w:szCs w:val="20"/>
      <w:lang w:val="it-IT"/>
    </w:rPr>
  </w:style>
  <w:style w:type="character" w:styleId="CommentReference">
    <w:name w:val="annotation reference"/>
    <w:basedOn w:val="DefaultParagraphFont"/>
    <w:uiPriority w:val="99"/>
    <w:semiHidden/>
    <w:unhideWhenUsed/>
    <w:rsid w:val="00273264"/>
    <w:rPr>
      <w:sz w:val="16"/>
      <w:szCs w:val="16"/>
    </w:rPr>
  </w:style>
  <w:style w:type="paragraph" w:styleId="BalloonText">
    <w:name w:val="Balloon Text"/>
    <w:basedOn w:val="Normal"/>
    <w:link w:val="BalloonTextChar"/>
    <w:uiPriority w:val="99"/>
    <w:semiHidden/>
    <w:unhideWhenUsed/>
    <w:rsid w:val="0027326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73264"/>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DE724D"/>
    <w:pPr>
      <w:spacing w:after="200"/>
    </w:pPr>
    <w:rPr>
      <w:b/>
      <w:bCs/>
      <w:lang w:val="nl-BE"/>
    </w:rPr>
  </w:style>
  <w:style w:type="character" w:customStyle="1" w:styleId="CommentSubjectChar">
    <w:name w:val="Comment Subject Char"/>
    <w:basedOn w:val="CommentTextChar"/>
    <w:link w:val="CommentSubject"/>
    <w:uiPriority w:val="99"/>
    <w:semiHidden/>
    <w:rsid w:val="00DE724D"/>
    <w:rPr>
      <w:b/>
      <w:bCs/>
      <w:sz w:val="20"/>
      <w:szCs w:val="20"/>
      <w:lang w:val="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1613</TotalTime>
  <Pages>8</Pages>
  <Words>2114</Words>
  <Characters>12050</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UGent</Company>
  <LinksUpToDate>false</LinksUpToDate>
  <CharactersWithSpaces>14136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pp05admin</dc:creator>
  <cp:lastModifiedBy>Lien De Saedeleer</cp:lastModifiedBy>
  <cp:revision>5</cp:revision>
  <dcterms:created xsi:type="dcterms:W3CDTF">2018-04-20T00:20:00Z</dcterms:created>
  <dcterms:modified xsi:type="dcterms:W3CDTF">2018-05-07T17:15:00Z</dcterms:modified>
</cp:coreProperties>
</file>