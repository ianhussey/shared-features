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6E020" w14:textId="39CFD777" w:rsidR="003021CB" w:rsidRPr="000A1218" w:rsidRDefault="00316B23" w:rsidP="003021CB">
      <w:pPr>
        <w:spacing w:line="360" w:lineRule="auto"/>
        <w:rPr>
          <w:rFonts w:ascii="Times New Roman" w:hAnsi="Times New Roman" w:cs="Times New Roman"/>
          <w:b/>
          <w:sz w:val="24"/>
          <w:szCs w:val="24"/>
          <w:lang w:val="en-US"/>
        </w:rPr>
      </w:pPr>
      <w:r>
        <w:rPr>
          <w:rFonts w:ascii="Times New Roman" w:hAnsi="Times New Roman" w:cs="Times New Roman"/>
          <w:sz w:val="24"/>
          <w:szCs w:val="24"/>
          <w:lang w:val="en-US"/>
        </w:rPr>
        <w:t>Running Head</w:t>
      </w:r>
      <w:r w:rsidR="003021CB" w:rsidRPr="000A1218">
        <w:rPr>
          <w:rFonts w:ascii="Times New Roman" w:hAnsi="Times New Roman" w:cs="Times New Roman"/>
          <w:sz w:val="24"/>
          <w:szCs w:val="24"/>
          <w:lang w:val="en-US"/>
        </w:rPr>
        <w:t>: SHARED FEATURE</w:t>
      </w:r>
      <w:r w:rsidR="000654E5">
        <w:rPr>
          <w:rFonts w:ascii="Times New Roman" w:hAnsi="Times New Roman" w:cs="Times New Roman"/>
          <w:sz w:val="24"/>
          <w:szCs w:val="24"/>
          <w:lang w:val="en-US"/>
        </w:rPr>
        <w:t>S</w:t>
      </w:r>
      <w:r w:rsidR="003021CB" w:rsidRPr="000A1218">
        <w:rPr>
          <w:rFonts w:ascii="Times New Roman" w:hAnsi="Times New Roman" w:cs="Times New Roman"/>
          <w:sz w:val="24"/>
          <w:szCs w:val="24"/>
          <w:lang w:val="en-US"/>
        </w:rPr>
        <w:t xml:space="preserve"> ACCOUNT</w:t>
      </w:r>
    </w:p>
    <w:p w14:paraId="21010265" w14:textId="77777777" w:rsidR="003021CB" w:rsidRPr="000A1218" w:rsidRDefault="003021CB" w:rsidP="003021CB">
      <w:pPr>
        <w:spacing w:line="360" w:lineRule="auto"/>
        <w:jc w:val="center"/>
        <w:rPr>
          <w:rFonts w:ascii="Times New Roman" w:hAnsi="Times New Roman" w:cs="Times New Roman"/>
          <w:b/>
          <w:sz w:val="24"/>
          <w:szCs w:val="24"/>
          <w:lang w:val="en-US"/>
        </w:rPr>
      </w:pPr>
    </w:p>
    <w:p w14:paraId="3EC59D34" w14:textId="77777777" w:rsidR="003021CB" w:rsidRPr="000A1218" w:rsidRDefault="003021CB" w:rsidP="003021CB">
      <w:pPr>
        <w:spacing w:line="360" w:lineRule="auto"/>
        <w:jc w:val="center"/>
        <w:rPr>
          <w:rFonts w:ascii="Times New Roman" w:hAnsi="Times New Roman" w:cs="Times New Roman"/>
          <w:b/>
          <w:sz w:val="24"/>
          <w:szCs w:val="24"/>
          <w:lang w:val="en-US"/>
        </w:rPr>
      </w:pPr>
    </w:p>
    <w:p w14:paraId="3E2CBCCA" w14:textId="77777777" w:rsidR="003021CB" w:rsidRPr="000A1218" w:rsidRDefault="003021CB" w:rsidP="003021CB">
      <w:pPr>
        <w:spacing w:line="360" w:lineRule="auto"/>
        <w:jc w:val="center"/>
        <w:rPr>
          <w:rFonts w:ascii="Times New Roman" w:hAnsi="Times New Roman" w:cs="Times New Roman"/>
          <w:b/>
          <w:sz w:val="24"/>
          <w:szCs w:val="24"/>
          <w:lang w:val="en-US"/>
        </w:rPr>
      </w:pPr>
    </w:p>
    <w:p w14:paraId="5553769C" w14:textId="77777777" w:rsidR="003021CB" w:rsidRPr="000A1218" w:rsidRDefault="003021CB" w:rsidP="003021CB">
      <w:pPr>
        <w:spacing w:line="360" w:lineRule="auto"/>
        <w:jc w:val="center"/>
        <w:rPr>
          <w:rFonts w:ascii="Times New Roman" w:hAnsi="Times New Roman" w:cs="Times New Roman"/>
          <w:b/>
          <w:sz w:val="24"/>
          <w:szCs w:val="24"/>
          <w:lang w:val="en-US"/>
        </w:rPr>
      </w:pPr>
    </w:p>
    <w:p w14:paraId="7DFA27B8" w14:textId="77777777" w:rsidR="003021CB" w:rsidRPr="000A1218" w:rsidRDefault="003021CB" w:rsidP="003021CB">
      <w:pPr>
        <w:spacing w:line="360" w:lineRule="auto"/>
        <w:jc w:val="center"/>
        <w:rPr>
          <w:rFonts w:ascii="Times New Roman" w:hAnsi="Times New Roman" w:cs="Times New Roman"/>
          <w:b/>
          <w:sz w:val="24"/>
          <w:szCs w:val="24"/>
          <w:lang w:val="en-US"/>
        </w:rPr>
      </w:pPr>
    </w:p>
    <w:p w14:paraId="00D2B103" w14:textId="77777777" w:rsidR="003021CB" w:rsidRPr="000A1218" w:rsidRDefault="003021CB" w:rsidP="003021CB">
      <w:pPr>
        <w:spacing w:line="360" w:lineRule="auto"/>
        <w:jc w:val="center"/>
        <w:rPr>
          <w:rFonts w:ascii="Times New Roman" w:hAnsi="Times New Roman" w:cs="Times New Roman"/>
          <w:b/>
          <w:sz w:val="24"/>
          <w:szCs w:val="24"/>
          <w:lang w:val="en-US"/>
        </w:rPr>
      </w:pPr>
    </w:p>
    <w:p w14:paraId="2DDD7A9C" w14:textId="77777777" w:rsidR="003021CB" w:rsidRPr="000A1218" w:rsidRDefault="003021CB" w:rsidP="003021CB">
      <w:pPr>
        <w:spacing w:line="360" w:lineRule="auto"/>
        <w:jc w:val="center"/>
        <w:rPr>
          <w:rFonts w:ascii="Times New Roman" w:hAnsi="Times New Roman" w:cs="Times New Roman"/>
          <w:b/>
          <w:sz w:val="24"/>
          <w:szCs w:val="24"/>
          <w:lang w:val="en-US"/>
        </w:rPr>
      </w:pPr>
    </w:p>
    <w:p w14:paraId="30CCAD12" w14:textId="77777777" w:rsidR="007245C4" w:rsidRDefault="007245C4" w:rsidP="007245C4">
      <w:pPr>
        <w:spacing w:line="360" w:lineRule="auto"/>
        <w:jc w:val="center"/>
        <w:rPr>
          <w:rFonts w:ascii="Times New Roman" w:hAnsi="Times New Roman" w:cs="Times New Roman"/>
          <w:b/>
          <w:sz w:val="24"/>
          <w:szCs w:val="24"/>
          <w:lang w:val="en-US"/>
        </w:rPr>
      </w:pPr>
      <w:r>
        <w:rPr>
          <w:rFonts w:ascii="Times New Roman" w:hAnsi="Times New Roman" w:cs="Times New Roman"/>
          <w:sz w:val="24"/>
          <w:szCs w:val="24"/>
          <w:lang w:val="en-US"/>
        </w:rPr>
        <w:t>Feature Transformation: A S</w:t>
      </w:r>
      <w:r w:rsidRPr="00A405CE">
        <w:rPr>
          <w:rFonts w:ascii="Times New Roman" w:hAnsi="Times New Roman" w:cs="Times New Roman"/>
          <w:sz w:val="24"/>
          <w:szCs w:val="24"/>
          <w:lang w:val="en-US"/>
        </w:rPr>
        <w:t xml:space="preserve">hared </w:t>
      </w:r>
      <w:r>
        <w:rPr>
          <w:rFonts w:ascii="Times New Roman" w:hAnsi="Times New Roman" w:cs="Times New Roman"/>
          <w:sz w:val="24"/>
          <w:szCs w:val="24"/>
          <w:lang w:val="en-US"/>
        </w:rPr>
        <w:t>F</w:t>
      </w:r>
      <w:r w:rsidRPr="00A405CE">
        <w:rPr>
          <w:rFonts w:ascii="Times New Roman" w:hAnsi="Times New Roman" w:cs="Times New Roman"/>
          <w:sz w:val="24"/>
          <w:szCs w:val="24"/>
          <w:lang w:val="en-US"/>
        </w:rPr>
        <w:t xml:space="preserve">eature </w:t>
      </w:r>
      <w:r>
        <w:rPr>
          <w:rFonts w:ascii="Times New Roman" w:hAnsi="Times New Roman" w:cs="Times New Roman"/>
          <w:sz w:val="24"/>
          <w:szCs w:val="24"/>
          <w:lang w:val="en-US"/>
        </w:rPr>
        <w:t>Account</w:t>
      </w:r>
    </w:p>
    <w:p w14:paraId="6A2A1F9E" w14:textId="77777777" w:rsidR="00A405CE" w:rsidRDefault="00A405CE" w:rsidP="00A405CE">
      <w:pPr>
        <w:spacing w:line="360" w:lineRule="auto"/>
        <w:rPr>
          <w:rFonts w:ascii="Times New Roman" w:hAnsi="Times New Roman" w:cs="Times New Roman"/>
          <w:b/>
          <w:sz w:val="24"/>
          <w:szCs w:val="24"/>
          <w:lang w:val="en-US"/>
        </w:rPr>
      </w:pPr>
    </w:p>
    <w:p w14:paraId="0C8691F2" w14:textId="601938FC" w:rsidR="003021CB" w:rsidRPr="000A1218" w:rsidRDefault="003021CB" w:rsidP="00A405CE">
      <w:pPr>
        <w:spacing w:line="360" w:lineRule="auto"/>
        <w:jc w:val="center"/>
        <w:rPr>
          <w:rFonts w:ascii="Times New Roman" w:hAnsi="Times New Roman" w:cs="Times New Roman"/>
          <w:sz w:val="24"/>
          <w:szCs w:val="24"/>
          <w:lang w:val="en-US"/>
        </w:rPr>
      </w:pPr>
      <w:r w:rsidRPr="000A1218">
        <w:rPr>
          <w:rFonts w:ascii="Times New Roman" w:hAnsi="Times New Roman" w:cs="Times New Roman"/>
          <w:sz w:val="24"/>
          <w:szCs w:val="24"/>
          <w:lang w:val="en-US"/>
        </w:rPr>
        <w:t>Sean Hughes</w:t>
      </w:r>
      <w:r w:rsidR="007E7835">
        <w:rPr>
          <w:rFonts w:ascii="Times New Roman" w:hAnsi="Times New Roman" w:cs="Times New Roman"/>
          <w:sz w:val="24"/>
          <w:szCs w:val="24"/>
          <w:lang w:val="en-US"/>
        </w:rPr>
        <w:t>,</w:t>
      </w:r>
      <w:r w:rsidRPr="000A1218">
        <w:rPr>
          <w:rFonts w:ascii="Times New Roman" w:hAnsi="Times New Roman" w:cs="Times New Roman"/>
          <w:sz w:val="24"/>
          <w:szCs w:val="24"/>
          <w:lang w:val="en-US"/>
        </w:rPr>
        <w:t xml:space="preserve"> Jan De Houwer</w:t>
      </w:r>
      <w:r w:rsidR="003B39D9">
        <w:rPr>
          <w:rFonts w:ascii="Times New Roman" w:hAnsi="Times New Roman" w:cs="Times New Roman"/>
          <w:sz w:val="24"/>
          <w:szCs w:val="24"/>
          <w:lang w:val="en-US"/>
        </w:rPr>
        <w:t xml:space="preserve">, Simone </w:t>
      </w:r>
      <w:proofErr w:type="spellStart"/>
      <w:r w:rsidR="003B39D9">
        <w:rPr>
          <w:rFonts w:ascii="Times New Roman" w:hAnsi="Times New Roman" w:cs="Times New Roman"/>
          <w:sz w:val="24"/>
          <w:szCs w:val="24"/>
          <w:lang w:val="en-US"/>
        </w:rPr>
        <w:t>Mattevelli</w:t>
      </w:r>
      <w:proofErr w:type="spellEnd"/>
      <w:r w:rsidR="003B39D9">
        <w:rPr>
          <w:rFonts w:ascii="Times New Roman" w:hAnsi="Times New Roman" w:cs="Times New Roman"/>
          <w:sz w:val="24"/>
          <w:szCs w:val="24"/>
          <w:lang w:val="en-US"/>
        </w:rPr>
        <w:t xml:space="preserve">, </w:t>
      </w:r>
      <w:r w:rsidR="007E7835">
        <w:rPr>
          <w:rFonts w:ascii="Times New Roman" w:hAnsi="Times New Roman" w:cs="Times New Roman"/>
          <w:sz w:val="24"/>
          <w:szCs w:val="24"/>
          <w:lang w:val="en-US"/>
        </w:rPr>
        <w:t>&amp; Ian Hussey</w:t>
      </w:r>
    </w:p>
    <w:p w14:paraId="2199A6A4" w14:textId="77777777" w:rsidR="003021CB" w:rsidRPr="000A1218" w:rsidRDefault="003021CB" w:rsidP="003021CB">
      <w:pPr>
        <w:spacing w:line="360" w:lineRule="auto"/>
        <w:jc w:val="center"/>
        <w:rPr>
          <w:rFonts w:ascii="Times New Roman" w:hAnsi="Times New Roman" w:cs="Times New Roman"/>
          <w:i/>
          <w:sz w:val="24"/>
          <w:szCs w:val="24"/>
          <w:lang w:val="en-US"/>
        </w:rPr>
      </w:pPr>
      <w:r w:rsidRPr="000A1218">
        <w:rPr>
          <w:rFonts w:ascii="Times New Roman" w:hAnsi="Times New Roman" w:cs="Times New Roman"/>
          <w:i/>
          <w:sz w:val="24"/>
          <w:szCs w:val="24"/>
          <w:lang w:val="en-US"/>
        </w:rPr>
        <w:t>Ghent University</w:t>
      </w:r>
    </w:p>
    <w:p w14:paraId="1E9AB51E" w14:textId="77777777" w:rsidR="003021CB" w:rsidRPr="000A1218" w:rsidRDefault="003021CB" w:rsidP="003021CB">
      <w:pPr>
        <w:spacing w:line="360" w:lineRule="auto"/>
        <w:jc w:val="center"/>
        <w:rPr>
          <w:rFonts w:ascii="Times New Roman" w:hAnsi="Times New Roman" w:cs="Times New Roman"/>
          <w:sz w:val="24"/>
          <w:szCs w:val="24"/>
          <w:lang w:val="en-US"/>
        </w:rPr>
      </w:pPr>
    </w:p>
    <w:p w14:paraId="3022F86F" w14:textId="77777777" w:rsidR="003021CB" w:rsidRPr="000A1218" w:rsidRDefault="003021CB" w:rsidP="003021CB">
      <w:pPr>
        <w:spacing w:line="360" w:lineRule="auto"/>
        <w:jc w:val="center"/>
        <w:rPr>
          <w:rFonts w:ascii="Times New Roman" w:hAnsi="Times New Roman" w:cs="Times New Roman"/>
          <w:sz w:val="24"/>
          <w:szCs w:val="24"/>
          <w:lang w:val="en-US"/>
        </w:rPr>
      </w:pPr>
    </w:p>
    <w:p w14:paraId="48A182D1" w14:textId="77777777" w:rsidR="003021CB" w:rsidRPr="000A1218" w:rsidRDefault="003021CB" w:rsidP="003021CB">
      <w:pPr>
        <w:spacing w:line="360" w:lineRule="auto"/>
        <w:jc w:val="center"/>
        <w:rPr>
          <w:rFonts w:ascii="Times New Roman" w:hAnsi="Times New Roman" w:cs="Times New Roman"/>
          <w:sz w:val="24"/>
          <w:szCs w:val="24"/>
          <w:lang w:val="en-US"/>
        </w:rPr>
      </w:pPr>
    </w:p>
    <w:p w14:paraId="77246EDE" w14:textId="77777777" w:rsidR="003021CB" w:rsidRPr="000A1218" w:rsidRDefault="003021CB" w:rsidP="003021CB">
      <w:pPr>
        <w:spacing w:line="360" w:lineRule="auto"/>
        <w:jc w:val="center"/>
        <w:rPr>
          <w:rFonts w:ascii="Times New Roman" w:hAnsi="Times New Roman" w:cs="Times New Roman"/>
          <w:sz w:val="24"/>
          <w:szCs w:val="24"/>
          <w:lang w:val="en-US"/>
        </w:rPr>
      </w:pPr>
    </w:p>
    <w:p w14:paraId="4BBE2233" w14:textId="05B932C4" w:rsidR="003021CB" w:rsidRDefault="003021CB" w:rsidP="003021CB">
      <w:pPr>
        <w:spacing w:line="360" w:lineRule="auto"/>
        <w:jc w:val="center"/>
        <w:rPr>
          <w:rFonts w:ascii="Times New Roman" w:hAnsi="Times New Roman" w:cs="Times New Roman"/>
          <w:sz w:val="24"/>
          <w:szCs w:val="24"/>
          <w:lang w:val="en-US"/>
        </w:rPr>
      </w:pPr>
    </w:p>
    <w:p w14:paraId="2CDD3483" w14:textId="77777777" w:rsidR="00E52D29" w:rsidRPr="000A1218" w:rsidRDefault="00E52D29" w:rsidP="003021CB">
      <w:pPr>
        <w:spacing w:line="360" w:lineRule="auto"/>
        <w:jc w:val="center"/>
        <w:rPr>
          <w:rFonts w:ascii="Times New Roman" w:hAnsi="Times New Roman" w:cs="Times New Roman"/>
          <w:sz w:val="24"/>
          <w:szCs w:val="24"/>
          <w:lang w:val="en-US"/>
        </w:rPr>
      </w:pPr>
    </w:p>
    <w:p w14:paraId="480672EE" w14:textId="03A4E802" w:rsidR="003021CB" w:rsidRPr="000A1218" w:rsidRDefault="003021CB" w:rsidP="00F65990">
      <w:pPr>
        <w:spacing w:line="480" w:lineRule="auto"/>
        <w:jc w:val="center"/>
        <w:rPr>
          <w:rFonts w:ascii="Times New Roman" w:hAnsi="Times New Roman" w:cs="Times New Roman"/>
          <w:b/>
          <w:sz w:val="24"/>
          <w:szCs w:val="24"/>
          <w:lang w:val="en-US"/>
        </w:rPr>
      </w:pPr>
      <w:r w:rsidRPr="000A1218">
        <w:rPr>
          <w:rFonts w:ascii="Times New Roman" w:hAnsi="Times New Roman" w:cs="Times New Roman"/>
          <w:b/>
          <w:sz w:val="24"/>
          <w:szCs w:val="24"/>
          <w:lang w:val="en-US"/>
        </w:rPr>
        <w:t>Authors Note</w:t>
      </w:r>
    </w:p>
    <w:p w14:paraId="4FD4982D" w14:textId="0F6BC69D" w:rsidR="003021CB" w:rsidRPr="000A1218" w:rsidRDefault="0055632E" w:rsidP="00737872">
      <w:pPr>
        <w:spacing w:line="480" w:lineRule="auto"/>
        <w:ind w:firstLine="708"/>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SH, </w:t>
      </w:r>
      <w:r w:rsidR="003021CB" w:rsidRPr="000A1218">
        <w:rPr>
          <w:rFonts w:ascii="Times New Roman" w:hAnsi="Times New Roman" w:cs="Times New Roman"/>
          <w:sz w:val="24"/>
          <w:szCs w:val="24"/>
          <w:lang w:val="en-US"/>
        </w:rPr>
        <w:t xml:space="preserve">JDH, </w:t>
      </w:r>
      <w:r>
        <w:rPr>
          <w:rFonts w:ascii="Times New Roman" w:hAnsi="Times New Roman" w:cs="Times New Roman"/>
          <w:sz w:val="24"/>
          <w:szCs w:val="24"/>
          <w:lang w:val="en-US"/>
        </w:rPr>
        <w:t xml:space="preserve">SM, and IH, </w:t>
      </w:r>
      <w:r w:rsidR="003021CB" w:rsidRPr="000A1218">
        <w:rPr>
          <w:rFonts w:ascii="Times New Roman" w:hAnsi="Times New Roman" w:cs="Times New Roman"/>
          <w:sz w:val="24"/>
          <w:szCs w:val="24"/>
          <w:lang w:val="en-US"/>
        </w:rPr>
        <w:t>Department of Experimental Clinical and Health Psychology, Ghent University.</w:t>
      </w:r>
      <w:proofErr w:type="gramEnd"/>
      <w:r w:rsidR="003021CB" w:rsidRPr="000A1218">
        <w:rPr>
          <w:rFonts w:ascii="Times New Roman" w:hAnsi="Times New Roman" w:cs="Times New Roman"/>
          <w:sz w:val="24"/>
          <w:szCs w:val="24"/>
          <w:lang w:val="en-US"/>
        </w:rPr>
        <w:t xml:space="preserve"> This research was conducted with the support of Grant </w:t>
      </w:r>
      <w:r>
        <w:rPr>
          <w:rFonts w:ascii="Times New Roman" w:hAnsi="Times New Roman" w:cs="Times New Roman"/>
          <w:sz w:val="24"/>
          <w:szCs w:val="24"/>
          <w:lang w:val="en-US"/>
        </w:rPr>
        <w:t>B</w:t>
      </w:r>
      <w:r w:rsidR="003021CB" w:rsidRPr="000A1218">
        <w:rPr>
          <w:rFonts w:ascii="Times New Roman" w:hAnsi="Times New Roman" w:cs="Times New Roman"/>
          <w:sz w:val="24"/>
          <w:szCs w:val="24"/>
          <w:lang w:val="en-US"/>
        </w:rPr>
        <w:t xml:space="preserve">OF16/MET_V/002 to JDH. Correspondence concerning this article should be sent to </w:t>
      </w:r>
      <w:r w:rsidR="003021CB" w:rsidRPr="000654E5">
        <w:rPr>
          <w:rFonts w:ascii="Times New Roman" w:hAnsi="Times New Roman" w:cs="Times New Roman"/>
          <w:sz w:val="24"/>
          <w:szCs w:val="24"/>
          <w:lang w:val="en-US"/>
        </w:rPr>
        <w:t>sean.hughes@ugent.be</w:t>
      </w:r>
      <w:r w:rsidR="003021CB" w:rsidRPr="000A1218">
        <w:rPr>
          <w:rFonts w:ascii="Times New Roman" w:hAnsi="Times New Roman" w:cs="Times New Roman"/>
          <w:sz w:val="24"/>
          <w:szCs w:val="24"/>
          <w:lang w:val="en-US"/>
        </w:rPr>
        <w:t>.</w:t>
      </w:r>
    </w:p>
    <w:p w14:paraId="20439E7C" w14:textId="29DEE4F2" w:rsidR="00EF5EB1" w:rsidRPr="000A1218" w:rsidRDefault="00EF5EB1" w:rsidP="003021CB">
      <w:pPr>
        <w:spacing w:line="360" w:lineRule="auto"/>
        <w:jc w:val="center"/>
        <w:rPr>
          <w:rFonts w:ascii="Times New Roman" w:hAnsi="Times New Roman" w:cs="Times New Roman"/>
          <w:sz w:val="24"/>
          <w:szCs w:val="24"/>
          <w:lang w:val="en-US"/>
        </w:rPr>
      </w:pPr>
      <w:r w:rsidRPr="000A1218">
        <w:rPr>
          <w:rFonts w:ascii="Times New Roman" w:hAnsi="Times New Roman" w:cs="Times New Roman"/>
          <w:b/>
          <w:sz w:val="24"/>
          <w:szCs w:val="24"/>
          <w:lang w:val="en-US"/>
        </w:rPr>
        <w:lastRenderedPageBreak/>
        <w:t>Abstract</w:t>
      </w:r>
    </w:p>
    <w:p w14:paraId="5D23B14B" w14:textId="77777777" w:rsidR="00EF5EB1" w:rsidRPr="000A1218" w:rsidRDefault="00EF5EB1" w:rsidP="00892B2D">
      <w:pPr>
        <w:spacing w:line="360" w:lineRule="auto"/>
        <w:jc w:val="center"/>
        <w:rPr>
          <w:rFonts w:ascii="Times New Roman" w:hAnsi="Times New Roman" w:cs="Times New Roman"/>
          <w:sz w:val="24"/>
          <w:szCs w:val="24"/>
          <w:lang w:val="en-US"/>
        </w:rPr>
      </w:pPr>
    </w:p>
    <w:p w14:paraId="3D557791" w14:textId="77777777" w:rsidR="00EF5EB1" w:rsidRPr="000A1218" w:rsidRDefault="00EF5EB1" w:rsidP="00892B2D">
      <w:pPr>
        <w:spacing w:line="360" w:lineRule="auto"/>
        <w:jc w:val="center"/>
        <w:rPr>
          <w:rFonts w:ascii="Times New Roman" w:hAnsi="Times New Roman" w:cs="Times New Roman"/>
          <w:sz w:val="24"/>
          <w:szCs w:val="24"/>
          <w:lang w:val="en-US"/>
        </w:rPr>
      </w:pPr>
    </w:p>
    <w:p w14:paraId="12D8D00B" w14:textId="77777777" w:rsidR="00EF5EB1" w:rsidRPr="000A1218" w:rsidRDefault="00EF5EB1" w:rsidP="00892B2D">
      <w:pPr>
        <w:spacing w:line="360" w:lineRule="auto"/>
        <w:jc w:val="center"/>
        <w:rPr>
          <w:rFonts w:ascii="Times New Roman" w:hAnsi="Times New Roman" w:cs="Times New Roman"/>
          <w:sz w:val="24"/>
          <w:szCs w:val="24"/>
          <w:lang w:val="en-US"/>
        </w:rPr>
      </w:pPr>
    </w:p>
    <w:p w14:paraId="22B1EBB9" w14:textId="71667515" w:rsidR="00EF5EB1" w:rsidRPr="000A1218" w:rsidRDefault="003021CB" w:rsidP="00892B2D">
      <w:pPr>
        <w:spacing w:line="360" w:lineRule="auto"/>
        <w:jc w:val="center"/>
        <w:rPr>
          <w:rFonts w:ascii="Times New Roman" w:hAnsi="Times New Roman" w:cs="Times New Roman"/>
          <w:sz w:val="24"/>
          <w:szCs w:val="24"/>
          <w:lang w:val="en-US"/>
        </w:rPr>
      </w:pPr>
      <w:r w:rsidRPr="000A1218">
        <w:rPr>
          <w:rFonts w:ascii="Times New Roman" w:hAnsi="Times New Roman" w:cs="Times New Roman"/>
          <w:i/>
          <w:sz w:val="24"/>
          <w:szCs w:val="24"/>
          <w:lang w:val="en-US"/>
        </w:rPr>
        <w:t>Keywords</w:t>
      </w:r>
      <w:r w:rsidRPr="000A1218">
        <w:rPr>
          <w:rFonts w:ascii="Times New Roman" w:hAnsi="Times New Roman" w:cs="Times New Roman"/>
          <w:sz w:val="24"/>
          <w:szCs w:val="24"/>
          <w:lang w:val="en-US"/>
        </w:rPr>
        <w:t xml:space="preserve">: </w:t>
      </w:r>
    </w:p>
    <w:p w14:paraId="1EACD4C0" w14:textId="77777777" w:rsidR="00EF5EB1" w:rsidRPr="000A1218" w:rsidRDefault="00EF5EB1" w:rsidP="00892B2D">
      <w:pPr>
        <w:spacing w:line="360" w:lineRule="auto"/>
        <w:jc w:val="center"/>
        <w:rPr>
          <w:rFonts w:ascii="Times New Roman" w:hAnsi="Times New Roman" w:cs="Times New Roman"/>
          <w:sz w:val="24"/>
          <w:szCs w:val="24"/>
          <w:lang w:val="en-US"/>
        </w:rPr>
      </w:pPr>
    </w:p>
    <w:p w14:paraId="676A9A98" w14:textId="77777777" w:rsidR="00EF5EB1" w:rsidRPr="000A1218" w:rsidRDefault="00EF5EB1" w:rsidP="00892B2D">
      <w:pPr>
        <w:spacing w:line="360" w:lineRule="auto"/>
        <w:jc w:val="center"/>
        <w:rPr>
          <w:rFonts w:ascii="Times New Roman" w:hAnsi="Times New Roman" w:cs="Times New Roman"/>
          <w:sz w:val="24"/>
          <w:szCs w:val="24"/>
          <w:lang w:val="en-US"/>
        </w:rPr>
      </w:pPr>
    </w:p>
    <w:p w14:paraId="7FB9B90B" w14:textId="77777777" w:rsidR="00EF5EB1" w:rsidRPr="000A1218" w:rsidRDefault="00EF5EB1" w:rsidP="00892B2D">
      <w:pPr>
        <w:spacing w:line="360" w:lineRule="auto"/>
        <w:jc w:val="center"/>
        <w:rPr>
          <w:rFonts w:ascii="Times New Roman" w:hAnsi="Times New Roman" w:cs="Times New Roman"/>
          <w:sz w:val="24"/>
          <w:szCs w:val="24"/>
          <w:lang w:val="en-US"/>
        </w:rPr>
      </w:pPr>
    </w:p>
    <w:p w14:paraId="12FCD68E" w14:textId="77777777" w:rsidR="00EF5EB1" w:rsidRPr="000A1218" w:rsidRDefault="00EF5EB1" w:rsidP="00892B2D">
      <w:pPr>
        <w:spacing w:line="360" w:lineRule="auto"/>
        <w:jc w:val="center"/>
        <w:rPr>
          <w:rFonts w:ascii="Times New Roman" w:hAnsi="Times New Roman" w:cs="Times New Roman"/>
          <w:sz w:val="24"/>
          <w:szCs w:val="24"/>
          <w:lang w:val="en-US"/>
        </w:rPr>
      </w:pPr>
    </w:p>
    <w:p w14:paraId="08BFCD4C" w14:textId="77777777" w:rsidR="00EF5EB1" w:rsidRPr="000A1218" w:rsidRDefault="00EF5EB1" w:rsidP="00892B2D">
      <w:pPr>
        <w:spacing w:line="360" w:lineRule="auto"/>
        <w:jc w:val="center"/>
        <w:rPr>
          <w:rFonts w:ascii="Times New Roman" w:hAnsi="Times New Roman" w:cs="Times New Roman"/>
          <w:sz w:val="24"/>
          <w:szCs w:val="24"/>
          <w:lang w:val="en-US"/>
        </w:rPr>
      </w:pPr>
    </w:p>
    <w:p w14:paraId="41338991" w14:textId="77777777" w:rsidR="00EF5EB1" w:rsidRPr="000A1218" w:rsidRDefault="00EF5EB1" w:rsidP="00892B2D">
      <w:pPr>
        <w:spacing w:line="360" w:lineRule="auto"/>
        <w:jc w:val="center"/>
        <w:rPr>
          <w:rFonts w:ascii="Times New Roman" w:hAnsi="Times New Roman" w:cs="Times New Roman"/>
          <w:sz w:val="24"/>
          <w:szCs w:val="24"/>
          <w:lang w:val="en-US"/>
        </w:rPr>
      </w:pPr>
    </w:p>
    <w:p w14:paraId="713158EA" w14:textId="77777777" w:rsidR="00EF5EB1" w:rsidRPr="000A1218" w:rsidRDefault="00EF5EB1" w:rsidP="00892B2D">
      <w:pPr>
        <w:spacing w:line="360" w:lineRule="auto"/>
        <w:jc w:val="center"/>
        <w:rPr>
          <w:rFonts w:ascii="Times New Roman" w:hAnsi="Times New Roman" w:cs="Times New Roman"/>
          <w:sz w:val="24"/>
          <w:szCs w:val="24"/>
          <w:lang w:val="en-US"/>
        </w:rPr>
      </w:pPr>
    </w:p>
    <w:p w14:paraId="0D2CEFAA" w14:textId="77777777" w:rsidR="00EF5EB1" w:rsidRPr="000A1218" w:rsidRDefault="00EF5EB1" w:rsidP="00892B2D">
      <w:pPr>
        <w:spacing w:line="360" w:lineRule="auto"/>
        <w:jc w:val="center"/>
        <w:rPr>
          <w:rFonts w:ascii="Times New Roman" w:hAnsi="Times New Roman" w:cs="Times New Roman"/>
          <w:sz w:val="24"/>
          <w:szCs w:val="24"/>
          <w:lang w:val="en-US"/>
        </w:rPr>
      </w:pPr>
    </w:p>
    <w:p w14:paraId="0FF2FA8B" w14:textId="77777777" w:rsidR="00EF5EB1" w:rsidRPr="000A1218" w:rsidRDefault="00EF5EB1" w:rsidP="00892B2D">
      <w:pPr>
        <w:spacing w:line="360" w:lineRule="auto"/>
        <w:jc w:val="center"/>
        <w:rPr>
          <w:rFonts w:ascii="Times New Roman" w:hAnsi="Times New Roman" w:cs="Times New Roman"/>
          <w:sz w:val="24"/>
          <w:szCs w:val="24"/>
          <w:lang w:val="en-US"/>
        </w:rPr>
      </w:pPr>
    </w:p>
    <w:p w14:paraId="7782594B" w14:textId="77777777" w:rsidR="00EF5EB1" w:rsidRPr="000A1218" w:rsidRDefault="00EF5EB1" w:rsidP="00892B2D">
      <w:pPr>
        <w:spacing w:line="360" w:lineRule="auto"/>
        <w:jc w:val="center"/>
        <w:rPr>
          <w:rFonts w:ascii="Times New Roman" w:hAnsi="Times New Roman" w:cs="Times New Roman"/>
          <w:sz w:val="24"/>
          <w:szCs w:val="24"/>
          <w:lang w:val="en-US"/>
        </w:rPr>
      </w:pPr>
    </w:p>
    <w:p w14:paraId="5EA8984B" w14:textId="77777777" w:rsidR="00EF5EB1" w:rsidRPr="000A1218" w:rsidRDefault="00EF5EB1" w:rsidP="00892B2D">
      <w:pPr>
        <w:spacing w:line="360" w:lineRule="auto"/>
        <w:jc w:val="center"/>
        <w:rPr>
          <w:rFonts w:ascii="Times New Roman" w:hAnsi="Times New Roman" w:cs="Times New Roman"/>
          <w:sz w:val="24"/>
          <w:szCs w:val="24"/>
          <w:lang w:val="en-US"/>
        </w:rPr>
      </w:pPr>
    </w:p>
    <w:p w14:paraId="04E74D71" w14:textId="77777777" w:rsidR="00EF5EB1" w:rsidRPr="000A1218" w:rsidRDefault="00EF5EB1" w:rsidP="00892B2D">
      <w:pPr>
        <w:spacing w:line="360" w:lineRule="auto"/>
        <w:jc w:val="center"/>
        <w:rPr>
          <w:rFonts w:ascii="Times New Roman" w:hAnsi="Times New Roman" w:cs="Times New Roman"/>
          <w:sz w:val="24"/>
          <w:szCs w:val="24"/>
          <w:lang w:val="en-US"/>
        </w:rPr>
      </w:pPr>
    </w:p>
    <w:p w14:paraId="38929383" w14:textId="77777777" w:rsidR="00EF5EB1" w:rsidRPr="000A1218" w:rsidRDefault="00EF5EB1" w:rsidP="00892B2D">
      <w:pPr>
        <w:spacing w:line="360" w:lineRule="auto"/>
        <w:jc w:val="center"/>
        <w:rPr>
          <w:rFonts w:ascii="Times New Roman" w:hAnsi="Times New Roman" w:cs="Times New Roman"/>
          <w:sz w:val="24"/>
          <w:szCs w:val="24"/>
          <w:lang w:val="en-US"/>
        </w:rPr>
      </w:pPr>
    </w:p>
    <w:p w14:paraId="6A31C98D" w14:textId="77777777" w:rsidR="00EF5EB1" w:rsidRPr="000A1218" w:rsidRDefault="00EF5EB1" w:rsidP="00892B2D">
      <w:pPr>
        <w:spacing w:line="360" w:lineRule="auto"/>
        <w:jc w:val="center"/>
        <w:rPr>
          <w:rFonts w:ascii="Times New Roman" w:hAnsi="Times New Roman" w:cs="Times New Roman"/>
          <w:sz w:val="24"/>
          <w:szCs w:val="24"/>
          <w:lang w:val="en-US"/>
        </w:rPr>
      </w:pPr>
    </w:p>
    <w:p w14:paraId="130E1292" w14:textId="77777777" w:rsidR="00EF5EB1" w:rsidRPr="000A1218" w:rsidRDefault="00EF5EB1" w:rsidP="00892B2D">
      <w:pPr>
        <w:spacing w:line="360" w:lineRule="auto"/>
        <w:jc w:val="center"/>
        <w:rPr>
          <w:rFonts w:ascii="Times New Roman" w:hAnsi="Times New Roman" w:cs="Times New Roman"/>
          <w:sz w:val="24"/>
          <w:szCs w:val="24"/>
          <w:lang w:val="en-US"/>
        </w:rPr>
      </w:pPr>
    </w:p>
    <w:p w14:paraId="1DEB378B" w14:textId="77777777" w:rsidR="00EF5EB1" w:rsidRPr="000A1218" w:rsidRDefault="00EF5EB1" w:rsidP="00892B2D">
      <w:pPr>
        <w:spacing w:line="360" w:lineRule="auto"/>
        <w:jc w:val="center"/>
        <w:rPr>
          <w:rFonts w:ascii="Times New Roman" w:hAnsi="Times New Roman" w:cs="Times New Roman"/>
          <w:sz w:val="24"/>
          <w:szCs w:val="24"/>
          <w:lang w:val="en-US"/>
        </w:rPr>
      </w:pPr>
    </w:p>
    <w:p w14:paraId="63BE946E" w14:textId="77777777" w:rsidR="00EF5EB1" w:rsidRPr="000A1218" w:rsidRDefault="00EF5EB1" w:rsidP="00892B2D">
      <w:pPr>
        <w:spacing w:line="360" w:lineRule="auto"/>
        <w:jc w:val="center"/>
        <w:rPr>
          <w:rFonts w:ascii="Times New Roman" w:hAnsi="Times New Roman" w:cs="Times New Roman"/>
          <w:sz w:val="24"/>
          <w:szCs w:val="24"/>
          <w:lang w:val="en-US"/>
        </w:rPr>
      </w:pPr>
    </w:p>
    <w:p w14:paraId="21511E00" w14:textId="77777777" w:rsidR="00EF5EB1" w:rsidRPr="000A1218" w:rsidRDefault="00EF5EB1" w:rsidP="00892B2D">
      <w:pPr>
        <w:spacing w:line="360" w:lineRule="auto"/>
        <w:jc w:val="center"/>
        <w:rPr>
          <w:rFonts w:ascii="Times New Roman" w:hAnsi="Times New Roman" w:cs="Times New Roman"/>
          <w:sz w:val="24"/>
          <w:szCs w:val="24"/>
          <w:lang w:val="en-US"/>
        </w:rPr>
      </w:pPr>
    </w:p>
    <w:p w14:paraId="7C5D156D" w14:textId="7A1F6420" w:rsidR="008A4B27" w:rsidRDefault="007245C4" w:rsidP="008A4B27">
      <w:pPr>
        <w:spacing w:line="360" w:lineRule="auto"/>
        <w:jc w:val="center"/>
        <w:rPr>
          <w:rFonts w:ascii="Times New Roman" w:hAnsi="Times New Roman" w:cs="Times New Roman"/>
          <w:b/>
          <w:sz w:val="24"/>
          <w:szCs w:val="24"/>
          <w:lang w:val="en-US"/>
        </w:rPr>
      </w:pPr>
      <w:r>
        <w:rPr>
          <w:rFonts w:ascii="Times New Roman" w:hAnsi="Times New Roman" w:cs="Times New Roman"/>
          <w:sz w:val="24"/>
          <w:szCs w:val="24"/>
          <w:lang w:val="en-US"/>
        </w:rPr>
        <w:lastRenderedPageBreak/>
        <w:t xml:space="preserve">Feature Transformation: A </w:t>
      </w:r>
      <w:r w:rsidR="00737872">
        <w:rPr>
          <w:rFonts w:ascii="Times New Roman" w:hAnsi="Times New Roman" w:cs="Times New Roman"/>
          <w:sz w:val="24"/>
          <w:szCs w:val="24"/>
          <w:lang w:val="en-US"/>
        </w:rPr>
        <w:t>S</w:t>
      </w:r>
      <w:r w:rsidR="00737872" w:rsidRPr="00A405CE">
        <w:rPr>
          <w:rFonts w:ascii="Times New Roman" w:hAnsi="Times New Roman" w:cs="Times New Roman"/>
          <w:sz w:val="24"/>
          <w:szCs w:val="24"/>
          <w:lang w:val="en-US"/>
        </w:rPr>
        <w:t xml:space="preserve">hared </w:t>
      </w:r>
      <w:r w:rsidR="00737872">
        <w:rPr>
          <w:rFonts w:ascii="Times New Roman" w:hAnsi="Times New Roman" w:cs="Times New Roman"/>
          <w:sz w:val="24"/>
          <w:szCs w:val="24"/>
          <w:lang w:val="en-US"/>
        </w:rPr>
        <w:t>F</w:t>
      </w:r>
      <w:r w:rsidR="00737872" w:rsidRPr="00A405CE">
        <w:rPr>
          <w:rFonts w:ascii="Times New Roman" w:hAnsi="Times New Roman" w:cs="Times New Roman"/>
          <w:sz w:val="24"/>
          <w:szCs w:val="24"/>
          <w:lang w:val="en-US"/>
        </w:rPr>
        <w:t xml:space="preserve">eature </w:t>
      </w:r>
      <w:r w:rsidR="00737872">
        <w:rPr>
          <w:rFonts w:ascii="Times New Roman" w:hAnsi="Times New Roman" w:cs="Times New Roman"/>
          <w:sz w:val="24"/>
          <w:szCs w:val="24"/>
          <w:lang w:val="en-US"/>
        </w:rPr>
        <w:t>A</w:t>
      </w:r>
      <w:r>
        <w:rPr>
          <w:rFonts w:ascii="Times New Roman" w:hAnsi="Times New Roman" w:cs="Times New Roman"/>
          <w:sz w:val="24"/>
          <w:szCs w:val="24"/>
          <w:lang w:val="en-US"/>
        </w:rPr>
        <w:t>ccount</w:t>
      </w:r>
    </w:p>
    <w:p w14:paraId="517F336A" w14:textId="72AD23EE" w:rsidR="00F02190" w:rsidRDefault="00A3463F" w:rsidP="00944F4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Humans </w:t>
      </w:r>
      <w:r w:rsidR="00502A49">
        <w:rPr>
          <w:rFonts w:ascii="Times New Roman" w:hAnsi="Times New Roman" w:cs="Times New Roman"/>
          <w:sz w:val="24"/>
          <w:szCs w:val="24"/>
          <w:lang w:val="en-US"/>
        </w:rPr>
        <w:t xml:space="preserve">possess </w:t>
      </w:r>
      <w:r w:rsidR="00FD0E40">
        <w:rPr>
          <w:rFonts w:ascii="Times New Roman" w:hAnsi="Times New Roman" w:cs="Times New Roman"/>
          <w:sz w:val="24"/>
          <w:szCs w:val="24"/>
          <w:lang w:val="en-US"/>
        </w:rPr>
        <w:t xml:space="preserve">an unparalleled </w:t>
      </w:r>
      <w:r w:rsidR="00135762">
        <w:rPr>
          <w:rFonts w:ascii="Times New Roman" w:hAnsi="Times New Roman" w:cs="Times New Roman"/>
          <w:sz w:val="24"/>
          <w:szCs w:val="24"/>
          <w:lang w:val="en-US"/>
        </w:rPr>
        <w:t xml:space="preserve">ability </w:t>
      </w:r>
      <w:r w:rsidR="00502A49">
        <w:rPr>
          <w:rFonts w:ascii="Times New Roman" w:hAnsi="Times New Roman" w:cs="Times New Roman"/>
          <w:sz w:val="24"/>
          <w:szCs w:val="24"/>
          <w:lang w:val="en-US"/>
        </w:rPr>
        <w:t xml:space="preserve">to </w:t>
      </w:r>
      <w:r w:rsidR="00937D75">
        <w:rPr>
          <w:rFonts w:ascii="Times New Roman" w:hAnsi="Times New Roman" w:cs="Times New Roman"/>
          <w:sz w:val="24"/>
          <w:szCs w:val="24"/>
          <w:lang w:val="en-US"/>
        </w:rPr>
        <w:t>relate</w:t>
      </w:r>
      <w:r w:rsidR="00EA7062">
        <w:rPr>
          <w:rFonts w:ascii="Times New Roman" w:hAnsi="Times New Roman" w:cs="Times New Roman"/>
          <w:sz w:val="24"/>
          <w:szCs w:val="24"/>
          <w:lang w:val="en-US"/>
        </w:rPr>
        <w:t xml:space="preserve"> one </w:t>
      </w:r>
      <w:r w:rsidR="00FD0E40">
        <w:rPr>
          <w:rFonts w:ascii="Times New Roman" w:hAnsi="Times New Roman" w:cs="Times New Roman"/>
          <w:sz w:val="24"/>
          <w:szCs w:val="24"/>
          <w:lang w:val="en-US"/>
        </w:rPr>
        <w:t>object</w:t>
      </w:r>
      <w:r w:rsidR="00EA7062">
        <w:rPr>
          <w:rFonts w:ascii="Times New Roman" w:hAnsi="Times New Roman" w:cs="Times New Roman"/>
          <w:sz w:val="24"/>
          <w:szCs w:val="24"/>
          <w:lang w:val="en-US"/>
        </w:rPr>
        <w:t xml:space="preserve"> </w:t>
      </w:r>
      <w:r w:rsidR="00937D75">
        <w:rPr>
          <w:rFonts w:ascii="Times New Roman" w:hAnsi="Times New Roman" w:cs="Times New Roman"/>
          <w:sz w:val="24"/>
          <w:szCs w:val="24"/>
          <w:lang w:val="en-US"/>
        </w:rPr>
        <w:t xml:space="preserve">to </w:t>
      </w:r>
      <w:r w:rsidR="00EA7062">
        <w:rPr>
          <w:rFonts w:ascii="Times New Roman" w:hAnsi="Times New Roman" w:cs="Times New Roman"/>
          <w:sz w:val="24"/>
          <w:szCs w:val="24"/>
          <w:lang w:val="en-US"/>
        </w:rPr>
        <w:t>another.</w:t>
      </w:r>
      <w:r w:rsidR="00937D75">
        <w:rPr>
          <w:rFonts w:ascii="Times New Roman" w:hAnsi="Times New Roman" w:cs="Times New Roman"/>
          <w:sz w:val="24"/>
          <w:szCs w:val="24"/>
          <w:lang w:val="en-US"/>
        </w:rPr>
        <w:t xml:space="preserve"> Throughout our lives we</w:t>
      </w:r>
      <w:r w:rsidR="00F02190">
        <w:rPr>
          <w:rFonts w:ascii="Times New Roman" w:hAnsi="Times New Roman" w:cs="Times New Roman"/>
          <w:sz w:val="24"/>
          <w:szCs w:val="24"/>
          <w:lang w:val="en-US"/>
        </w:rPr>
        <w:t xml:space="preserve"> constantly</w:t>
      </w:r>
      <w:r w:rsidR="00A0103C">
        <w:rPr>
          <w:rFonts w:ascii="Times New Roman" w:hAnsi="Times New Roman" w:cs="Times New Roman"/>
          <w:sz w:val="24"/>
          <w:szCs w:val="24"/>
          <w:lang w:val="en-US"/>
        </w:rPr>
        <w:t xml:space="preserve"> </w:t>
      </w:r>
      <w:r w:rsidR="00F02190">
        <w:rPr>
          <w:rFonts w:ascii="Times New Roman" w:hAnsi="Times New Roman" w:cs="Times New Roman"/>
          <w:sz w:val="24"/>
          <w:szCs w:val="24"/>
          <w:lang w:val="en-US"/>
        </w:rPr>
        <w:t xml:space="preserve">forge connections between </w:t>
      </w:r>
      <w:r w:rsidR="00937D75">
        <w:rPr>
          <w:rFonts w:ascii="Times New Roman" w:hAnsi="Times New Roman" w:cs="Times New Roman"/>
          <w:sz w:val="24"/>
          <w:szCs w:val="24"/>
          <w:lang w:val="en-US"/>
        </w:rPr>
        <w:t xml:space="preserve">stimuli based on </w:t>
      </w:r>
      <w:r w:rsidR="00A0103C">
        <w:rPr>
          <w:rFonts w:ascii="Times New Roman" w:hAnsi="Times New Roman" w:cs="Times New Roman"/>
          <w:sz w:val="24"/>
          <w:szCs w:val="24"/>
          <w:lang w:val="en-US"/>
        </w:rPr>
        <w:t xml:space="preserve">our </w:t>
      </w:r>
      <w:r w:rsidR="00937D75">
        <w:rPr>
          <w:rFonts w:ascii="Times New Roman" w:hAnsi="Times New Roman" w:cs="Times New Roman"/>
          <w:sz w:val="24"/>
          <w:szCs w:val="24"/>
          <w:lang w:val="en-US"/>
        </w:rPr>
        <w:t>experience</w:t>
      </w:r>
      <w:r w:rsidR="00A0103C">
        <w:rPr>
          <w:rFonts w:ascii="Times New Roman" w:hAnsi="Times New Roman" w:cs="Times New Roman"/>
          <w:sz w:val="24"/>
          <w:szCs w:val="24"/>
          <w:lang w:val="en-US"/>
        </w:rPr>
        <w:t>s</w:t>
      </w:r>
      <w:r w:rsidR="00937D75">
        <w:rPr>
          <w:rFonts w:ascii="Times New Roman" w:hAnsi="Times New Roman" w:cs="Times New Roman"/>
          <w:sz w:val="24"/>
          <w:szCs w:val="24"/>
          <w:lang w:val="en-US"/>
        </w:rPr>
        <w:t xml:space="preserve"> (e.g., a painful shock from a faulty household appliance </w:t>
      </w:r>
      <w:r w:rsidR="00753803">
        <w:rPr>
          <w:rFonts w:ascii="Times New Roman" w:hAnsi="Times New Roman" w:cs="Times New Roman"/>
          <w:sz w:val="24"/>
          <w:szCs w:val="24"/>
          <w:lang w:val="en-US"/>
        </w:rPr>
        <w:t>will lead</w:t>
      </w:r>
      <w:r w:rsidR="007B0C8D">
        <w:rPr>
          <w:rFonts w:ascii="Times New Roman" w:hAnsi="Times New Roman" w:cs="Times New Roman"/>
          <w:sz w:val="24"/>
          <w:szCs w:val="24"/>
          <w:lang w:val="en-US"/>
        </w:rPr>
        <w:t xml:space="preserve"> </w:t>
      </w:r>
      <w:r w:rsidR="00753803">
        <w:rPr>
          <w:rFonts w:ascii="Times New Roman" w:hAnsi="Times New Roman" w:cs="Times New Roman"/>
          <w:sz w:val="24"/>
          <w:szCs w:val="24"/>
          <w:lang w:val="en-US"/>
        </w:rPr>
        <w:t xml:space="preserve">people </w:t>
      </w:r>
      <w:r w:rsidR="00937D75">
        <w:rPr>
          <w:rFonts w:ascii="Times New Roman" w:hAnsi="Times New Roman" w:cs="Times New Roman"/>
          <w:sz w:val="24"/>
          <w:szCs w:val="24"/>
          <w:lang w:val="en-US"/>
        </w:rPr>
        <w:t xml:space="preserve">to </w:t>
      </w:r>
      <w:r w:rsidR="00753803">
        <w:rPr>
          <w:rFonts w:ascii="Times New Roman" w:hAnsi="Times New Roman" w:cs="Times New Roman"/>
          <w:sz w:val="24"/>
          <w:szCs w:val="24"/>
          <w:lang w:val="en-US"/>
        </w:rPr>
        <w:t xml:space="preserve">a subsequently </w:t>
      </w:r>
      <w:r w:rsidR="00937D75">
        <w:rPr>
          <w:rFonts w:ascii="Times New Roman" w:hAnsi="Times New Roman" w:cs="Times New Roman"/>
          <w:sz w:val="24"/>
          <w:szCs w:val="24"/>
          <w:lang w:val="en-US"/>
        </w:rPr>
        <w:t xml:space="preserve">avoid that </w:t>
      </w:r>
      <w:r w:rsidR="00753803">
        <w:rPr>
          <w:rFonts w:ascii="Times New Roman" w:hAnsi="Times New Roman" w:cs="Times New Roman"/>
          <w:sz w:val="24"/>
          <w:szCs w:val="24"/>
          <w:lang w:val="en-US"/>
        </w:rPr>
        <w:t>item in the future</w:t>
      </w:r>
      <w:r w:rsidR="00A0103C">
        <w:rPr>
          <w:rFonts w:ascii="Times New Roman" w:hAnsi="Times New Roman" w:cs="Times New Roman"/>
          <w:sz w:val="24"/>
          <w:szCs w:val="24"/>
          <w:lang w:val="en-US"/>
        </w:rPr>
        <w:t>), observations</w:t>
      </w:r>
      <w:r w:rsidR="00937D75">
        <w:rPr>
          <w:rFonts w:ascii="Times New Roman" w:hAnsi="Times New Roman" w:cs="Times New Roman"/>
          <w:sz w:val="24"/>
          <w:szCs w:val="24"/>
          <w:lang w:val="en-US"/>
        </w:rPr>
        <w:t xml:space="preserve"> (e.g., watching a person </w:t>
      </w:r>
      <w:r w:rsidR="00753803">
        <w:rPr>
          <w:rFonts w:ascii="Times New Roman" w:hAnsi="Times New Roman" w:cs="Times New Roman"/>
          <w:sz w:val="24"/>
          <w:szCs w:val="24"/>
          <w:lang w:val="en-US"/>
        </w:rPr>
        <w:t xml:space="preserve">happily </w:t>
      </w:r>
      <w:r w:rsidR="00863515">
        <w:rPr>
          <w:rFonts w:ascii="Times New Roman" w:hAnsi="Times New Roman" w:cs="Times New Roman"/>
          <w:sz w:val="24"/>
          <w:szCs w:val="24"/>
          <w:lang w:val="en-US"/>
        </w:rPr>
        <w:t xml:space="preserve">consume </w:t>
      </w:r>
      <w:r w:rsidR="00937D75">
        <w:rPr>
          <w:rFonts w:ascii="Times New Roman" w:hAnsi="Times New Roman" w:cs="Times New Roman"/>
          <w:sz w:val="24"/>
          <w:szCs w:val="24"/>
          <w:lang w:val="en-US"/>
        </w:rPr>
        <w:t>a</w:t>
      </w:r>
      <w:r w:rsidR="00863515">
        <w:rPr>
          <w:rFonts w:ascii="Times New Roman" w:hAnsi="Times New Roman" w:cs="Times New Roman"/>
          <w:sz w:val="24"/>
          <w:szCs w:val="24"/>
          <w:lang w:val="en-US"/>
        </w:rPr>
        <w:t>n unknown</w:t>
      </w:r>
      <w:r w:rsidR="00937D75">
        <w:rPr>
          <w:rFonts w:ascii="Times New Roman" w:hAnsi="Times New Roman" w:cs="Times New Roman"/>
          <w:sz w:val="24"/>
          <w:szCs w:val="24"/>
          <w:lang w:val="en-US"/>
        </w:rPr>
        <w:t xml:space="preserve"> food will </w:t>
      </w:r>
      <w:r w:rsidR="00863515">
        <w:rPr>
          <w:rFonts w:ascii="Times New Roman" w:hAnsi="Times New Roman" w:cs="Times New Roman"/>
          <w:sz w:val="24"/>
          <w:szCs w:val="24"/>
          <w:lang w:val="en-US"/>
        </w:rPr>
        <w:t xml:space="preserve">increase our own desire to </w:t>
      </w:r>
      <w:r w:rsidR="00937D75">
        <w:rPr>
          <w:rFonts w:ascii="Times New Roman" w:hAnsi="Times New Roman" w:cs="Times New Roman"/>
          <w:sz w:val="24"/>
          <w:szCs w:val="24"/>
          <w:lang w:val="en-US"/>
        </w:rPr>
        <w:t xml:space="preserve">try it), and </w:t>
      </w:r>
      <w:r w:rsidR="00A0103C">
        <w:rPr>
          <w:rFonts w:ascii="Times New Roman" w:hAnsi="Times New Roman" w:cs="Times New Roman"/>
          <w:sz w:val="24"/>
          <w:szCs w:val="24"/>
          <w:lang w:val="en-US"/>
        </w:rPr>
        <w:t xml:space="preserve">the verbal information we receive </w:t>
      </w:r>
      <w:r w:rsidR="00937D75">
        <w:rPr>
          <w:rFonts w:ascii="Times New Roman" w:hAnsi="Times New Roman" w:cs="Times New Roman"/>
          <w:sz w:val="24"/>
          <w:szCs w:val="24"/>
          <w:lang w:val="en-US"/>
        </w:rPr>
        <w:t xml:space="preserve">(e.g., being </w:t>
      </w:r>
      <w:r w:rsidR="002C6F42">
        <w:rPr>
          <w:rFonts w:ascii="Times New Roman" w:hAnsi="Times New Roman" w:cs="Times New Roman"/>
          <w:sz w:val="24"/>
          <w:szCs w:val="24"/>
          <w:lang w:val="en-US"/>
        </w:rPr>
        <w:t xml:space="preserve">told </w:t>
      </w:r>
      <w:r w:rsidR="00937D75">
        <w:rPr>
          <w:rFonts w:ascii="Times New Roman" w:hAnsi="Times New Roman" w:cs="Times New Roman"/>
          <w:sz w:val="24"/>
          <w:szCs w:val="24"/>
          <w:lang w:val="en-US"/>
        </w:rPr>
        <w:t>that ‘</w:t>
      </w:r>
      <w:r w:rsidR="002C6F42">
        <w:rPr>
          <w:rFonts w:ascii="Times New Roman" w:hAnsi="Times New Roman" w:cs="Times New Roman"/>
          <w:sz w:val="24"/>
          <w:szCs w:val="24"/>
          <w:lang w:val="en-US"/>
        </w:rPr>
        <w:t xml:space="preserve">drinking bleach is dangerous’ allows us to connect bleach to a </w:t>
      </w:r>
      <w:r w:rsidR="00BF58F9">
        <w:rPr>
          <w:rFonts w:ascii="Times New Roman" w:hAnsi="Times New Roman" w:cs="Times New Roman"/>
          <w:sz w:val="24"/>
          <w:szCs w:val="24"/>
          <w:lang w:val="en-US"/>
        </w:rPr>
        <w:t xml:space="preserve">whole </w:t>
      </w:r>
      <w:r w:rsidR="002C6F42">
        <w:rPr>
          <w:rFonts w:ascii="Times New Roman" w:hAnsi="Times New Roman" w:cs="Times New Roman"/>
          <w:sz w:val="24"/>
          <w:szCs w:val="24"/>
          <w:lang w:val="en-US"/>
        </w:rPr>
        <w:t>new set of consequences</w:t>
      </w:r>
      <w:r w:rsidR="00937D75">
        <w:rPr>
          <w:rFonts w:ascii="Times New Roman" w:hAnsi="Times New Roman" w:cs="Times New Roman"/>
          <w:sz w:val="24"/>
          <w:szCs w:val="24"/>
          <w:lang w:val="en-US"/>
        </w:rPr>
        <w:t>).</w:t>
      </w:r>
      <w:r w:rsidR="00A0103C">
        <w:rPr>
          <w:rFonts w:ascii="Times New Roman" w:hAnsi="Times New Roman" w:cs="Times New Roman"/>
          <w:sz w:val="24"/>
          <w:szCs w:val="24"/>
          <w:lang w:val="en-US"/>
        </w:rPr>
        <w:t xml:space="preserve"> </w:t>
      </w:r>
      <w:r w:rsidR="00944F45" w:rsidRPr="00944F45">
        <w:rPr>
          <w:rFonts w:ascii="Times New Roman" w:hAnsi="Times New Roman" w:cs="Times New Roman"/>
          <w:i/>
          <w:sz w:val="24"/>
          <w:szCs w:val="24"/>
          <w:lang w:val="en-US"/>
        </w:rPr>
        <w:t>Relational learning</w:t>
      </w:r>
      <w:r w:rsidR="00944F45">
        <w:rPr>
          <w:rFonts w:ascii="Times New Roman" w:hAnsi="Times New Roman" w:cs="Times New Roman"/>
          <w:sz w:val="24"/>
          <w:szCs w:val="24"/>
          <w:lang w:val="en-US"/>
        </w:rPr>
        <w:t xml:space="preserve"> – the ability to </w:t>
      </w:r>
      <w:r w:rsidR="00944F45" w:rsidRPr="00944F45">
        <w:rPr>
          <w:rFonts w:ascii="Times New Roman" w:hAnsi="Times New Roman" w:cs="Times New Roman"/>
          <w:sz w:val="24"/>
          <w:szCs w:val="24"/>
          <w:lang w:val="en-US"/>
        </w:rPr>
        <w:t xml:space="preserve">recognize and respond </w:t>
      </w:r>
      <w:r w:rsidR="00944F45">
        <w:rPr>
          <w:rFonts w:ascii="Times New Roman" w:hAnsi="Times New Roman" w:cs="Times New Roman"/>
          <w:sz w:val="24"/>
          <w:szCs w:val="24"/>
          <w:lang w:val="en-US"/>
        </w:rPr>
        <w:t xml:space="preserve">to </w:t>
      </w:r>
      <w:r w:rsidR="00944F45" w:rsidRPr="00944F45">
        <w:rPr>
          <w:rFonts w:ascii="Times New Roman" w:hAnsi="Times New Roman" w:cs="Times New Roman"/>
          <w:sz w:val="24"/>
          <w:szCs w:val="24"/>
          <w:lang w:val="en-US"/>
        </w:rPr>
        <w:t>relationship</w:t>
      </w:r>
      <w:r w:rsidR="00944F45">
        <w:rPr>
          <w:rFonts w:ascii="Times New Roman" w:hAnsi="Times New Roman" w:cs="Times New Roman"/>
          <w:sz w:val="24"/>
          <w:szCs w:val="24"/>
          <w:lang w:val="en-US"/>
        </w:rPr>
        <w:t>s</w:t>
      </w:r>
      <w:r w:rsidR="00944F45" w:rsidRPr="00944F45">
        <w:rPr>
          <w:rFonts w:ascii="Times New Roman" w:hAnsi="Times New Roman" w:cs="Times New Roman"/>
          <w:sz w:val="24"/>
          <w:szCs w:val="24"/>
          <w:lang w:val="en-US"/>
        </w:rPr>
        <w:t xml:space="preserve"> among objects</w:t>
      </w:r>
      <w:r w:rsidR="00944F45">
        <w:rPr>
          <w:rFonts w:ascii="Times New Roman" w:hAnsi="Times New Roman" w:cs="Times New Roman"/>
          <w:sz w:val="24"/>
          <w:szCs w:val="24"/>
          <w:lang w:val="en-US"/>
        </w:rPr>
        <w:t xml:space="preserve"> – is not only central to conditioning, but to many other phenomena </w:t>
      </w:r>
      <w:r w:rsidR="00863515">
        <w:rPr>
          <w:rFonts w:ascii="Times New Roman" w:hAnsi="Times New Roman" w:cs="Times New Roman"/>
          <w:sz w:val="24"/>
          <w:szCs w:val="24"/>
          <w:lang w:val="en-US"/>
        </w:rPr>
        <w:t xml:space="preserve">such as </w:t>
      </w:r>
      <w:r w:rsidR="00944F45">
        <w:rPr>
          <w:rFonts w:ascii="Times New Roman" w:hAnsi="Times New Roman" w:cs="Times New Roman"/>
          <w:sz w:val="24"/>
          <w:szCs w:val="24"/>
          <w:lang w:val="en-US"/>
        </w:rPr>
        <w:t xml:space="preserve">reasoning, language, perspective-taking, empathy, and problem-solving.  </w:t>
      </w:r>
    </w:p>
    <w:p w14:paraId="6B380A7C" w14:textId="64AEB0CB" w:rsidR="00C30D2D" w:rsidRDefault="009420B7" w:rsidP="00C30D2D">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In this paper we introduce a relatively simple but powerful new perspective on relational learning</w:t>
      </w:r>
      <w:r w:rsidR="0075380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known as the </w:t>
      </w:r>
      <w:r w:rsidRPr="00013F7C">
        <w:rPr>
          <w:rFonts w:ascii="Times New Roman" w:hAnsi="Times New Roman" w:cs="Times New Roman"/>
          <w:i/>
          <w:sz w:val="24"/>
          <w:szCs w:val="24"/>
          <w:lang w:val="en-US"/>
        </w:rPr>
        <w:t>shared features account</w:t>
      </w:r>
      <w:r w:rsidR="00753803">
        <w:rPr>
          <w:rFonts w:ascii="Times New Roman" w:hAnsi="Times New Roman" w:cs="Times New Roman"/>
          <w:sz w:val="24"/>
          <w:szCs w:val="24"/>
          <w:lang w:val="en-US"/>
        </w:rPr>
        <w:t xml:space="preserve">. At its core, this account </w:t>
      </w:r>
      <w:r w:rsidR="00232F17">
        <w:rPr>
          <w:rFonts w:ascii="Times New Roman" w:hAnsi="Times New Roman" w:cs="Times New Roman"/>
          <w:sz w:val="24"/>
          <w:szCs w:val="24"/>
          <w:lang w:val="en-US"/>
        </w:rPr>
        <w:t xml:space="preserve">refers to the fact </w:t>
      </w:r>
      <w:r w:rsidR="004D38FE">
        <w:rPr>
          <w:rFonts w:ascii="Times New Roman" w:hAnsi="Times New Roman" w:cs="Times New Roman"/>
          <w:sz w:val="24"/>
          <w:szCs w:val="24"/>
          <w:lang w:val="en-US"/>
        </w:rPr>
        <w:t xml:space="preserve">that, when </w:t>
      </w:r>
      <w:r w:rsidR="00B57D6D">
        <w:rPr>
          <w:rFonts w:ascii="Times New Roman" w:hAnsi="Times New Roman" w:cs="Times New Roman"/>
          <w:sz w:val="24"/>
          <w:szCs w:val="24"/>
          <w:lang w:val="en-US"/>
        </w:rPr>
        <w:t xml:space="preserve">two </w:t>
      </w:r>
      <w:r w:rsidR="004D38FE">
        <w:rPr>
          <w:rFonts w:ascii="Times New Roman" w:hAnsi="Times New Roman" w:cs="Times New Roman"/>
          <w:sz w:val="24"/>
          <w:szCs w:val="24"/>
          <w:lang w:val="en-US"/>
        </w:rPr>
        <w:t xml:space="preserve">stimuli share </w:t>
      </w:r>
      <w:r w:rsidR="000E084C">
        <w:rPr>
          <w:rFonts w:ascii="Times New Roman" w:hAnsi="Times New Roman" w:cs="Times New Roman"/>
          <w:sz w:val="24"/>
          <w:szCs w:val="24"/>
          <w:lang w:val="en-US"/>
        </w:rPr>
        <w:t xml:space="preserve">a </w:t>
      </w:r>
      <w:r w:rsidR="004D38FE">
        <w:rPr>
          <w:rFonts w:ascii="Times New Roman" w:hAnsi="Times New Roman" w:cs="Times New Roman"/>
          <w:sz w:val="24"/>
          <w:szCs w:val="24"/>
          <w:lang w:val="en-US"/>
        </w:rPr>
        <w:t xml:space="preserve">feature with one another, people often </w:t>
      </w:r>
      <w:r w:rsidR="00753803">
        <w:rPr>
          <w:rFonts w:ascii="Times New Roman" w:hAnsi="Times New Roman" w:cs="Times New Roman"/>
          <w:sz w:val="24"/>
          <w:szCs w:val="24"/>
          <w:lang w:val="en-US"/>
        </w:rPr>
        <w:t xml:space="preserve">act as if those stimuli are </w:t>
      </w:r>
      <w:r w:rsidR="004D38FE">
        <w:rPr>
          <w:rFonts w:ascii="Times New Roman" w:hAnsi="Times New Roman" w:cs="Times New Roman"/>
          <w:sz w:val="24"/>
          <w:szCs w:val="24"/>
          <w:lang w:val="en-US"/>
        </w:rPr>
        <w:t>relate</w:t>
      </w:r>
      <w:r w:rsidR="00753803">
        <w:rPr>
          <w:rFonts w:ascii="Times New Roman" w:hAnsi="Times New Roman" w:cs="Times New Roman"/>
          <w:sz w:val="24"/>
          <w:szCs w:val="24"/>
          <w:lang w:val="en-US"/>
        </w:rPr>
        <w:t>d</w:t>
      </w:r>
      <w:r w:rsidR="004D38FE">
        <w:rPr>
          <w:rFonts w:ascii="Times New Roman" w:hAnsi="Times New Roman" w:cs="Times New Roman"/>
          <w:sz w:val="24"/>
          <w:szCs w:val="24"/>
          <w:lang w:val="en-US"/>
        </w:rPr>
        <w:t xml:space="preserve"> </w:t>
      </w:r>
      <w:r w:rsidR="00B57D6D">
        <w:rPr>
          <w:rFonts w:ascii="Times New Roman" w:hAnsi="Times New Roman" w:cs="Times New Roman"/>
          <w:sz w:val="24"/>
          <w:szCs w:val="24"/>
          <w:lang w:val="en-US"/>
        </w:rPr>
        <w:t>to one another</w:t>
      </w:r>
      <w:r w:rsidR="00BF58F9">
        <w:rPr>
          <w:rFonts w:ascii="Times New Roman" w:hAnsi="Times New Roman" w:cs="Times New Roman"/>
          <w:sz w:val="24"/>
          <w:szCs w:val="24"/>
          <w:lang w:val="en-US"/>
        </w:rPr>
        <w:t>,</w:t>
      </w:r>
      <w:r w:rsidR="00B57D6D">
        <w:rPr>
          <w:rFonts w:ascii="Times New Roman" w:hAnsi="Times New Roman" w:cs="Times New Roman"/>
          <w:sz w:val="24"/>
          <w:szCs w:val="24"/>
          <w:lang w:val="en-US"/>
        </w:rPr>
        <w:t xml:space="preserve"> </w:t>
      </w:r>
      <w:r w:rsidR="004D38FE">
        <w:rPr>
          <w:rFonts w:ascii="Times New Roman" w:hAnsi="Times New Roman" w:cs="Times New Roman"/>
          <w:sz w:val="24"/>
          <w:szCs w:val="24"/>
          <w:lang w:val="en-US"/>
        </w:rPr>
        <w:t xml:space="preserve">and that </w:t>
      </w:r>
      <w:r w:rsidR="007B0C8D">
        <w:rPr>
          <w:rFonts w:ascii="Times New Roman" w:hAnsi="Times New Roman" w:cs="Times New Roman"/>
          <w:sz w:val="24"/>
          <w:szCs w:val="24"/>
          <w:lang w:val="en-US"/>
        </w:rPr>
        <w:t xml:space="preserve">they </w:t>
      </w:r>
      <w:r w:rsidR="004D38FE">
        <w:rPr>
          <w:rFonts w:ascii="Times New Roman" w:hAnsi="Times New Roman" w:cs="Times New Roman"/>
          <w:sz w:val="24"/>
          <w:szCs w:val="24"/>
          <w:lang w:val="en-US"/>
        </w:rPr>
        <w:t xml:space="preserve">share </w:t>
      </w:r>
      <w:r w:rsidR="00BF58F9">
        <w:rPr>
          <w:rFonts w:ascii="Times New Roman" w:hAnsi="Times New Roman" w:cs="Times New Roman"/>
          <w:sz w:val="24"/>
          <w:szCs w:val="24"/>
          <w:lang w:val="en-US"/>
        </w:rPr>
        <w:t xml:space="preserve">others </w:t>
      </w:r>
      <w:r w:rsidR="004D38FE">
        <w:rPr>
          <w:rFonts w:ascii="Times New Roman" w:hAnsi="Times New Roman" w:cs="Times New Roman"/>
          <w:sz w:val="24"/>
          <w:szCs w:val="24"/>
          <w:lang w:val="en-US"/>
        </w:rPr>
        <w:t>features</w:t>
      </w:r>
      <w:r w:rsidR="00BF58F9">
        <w:rPr>
          <w:rFonts w:ascii="Times New Roman" w:hAnsi="Times New Roman" w:cs="Times New Roman"/>
          <w:sz w:val="24"/>
          <w:szCs w:val="24"/>
          <w:lang w:val="en-US"/>
        </w:rPr>
        <w:t xml:space="preserve"> as well</w:t>
      </w:r>
      <w:r w:rsidR="004D38FE">
        <w:rPr>
          <w:rFonts w:ascii="Times New Roman" w:hAnsi="Times New Roman" w:cs="Times New Roman"/>
          <w:sz w:val="24"/>
          <w:szCs w:val="24"/>
          <w:lang w:val="en-US"/>
        </w:rPr>
        <w:t xml:space="preserve">. This assumption - that objects which share one feature also share other features </w:t>
      </w:r>
      <w:r w:rsidR="00C937FF">
        <w:rPr>
          <w:rFonts w:ascii="Times New Roman" w:hAnsi="Times New Roman" w:cs="Times New Roman"/>
          <w:sz w:val="24"/>
          <w:szCs w:val="24"/>
          <w:lang w:val="en-US"/>
        </w:rPr>
        <w:t>-</w:t>
      </w:r>
      <w:r w:rsidR="004D38FE">
        <w:rPr>
          <w:rFonts w:ascii="Times New Roman" w:hAnsi="Times New Roman" w:cs="Times New Roman"/>
          <w:sz w:val="24"/>
          <w:szCs w:val="24"/>
          <w:lang w:val="en-US"/>
        </w:rPr>
        <w:t xml:space="preserve"> </w:t>
      </w:r>
      <w:r w:rsidR="00C30D2D">
        <w:rPr>
          <w:rFonts w:ascii="Times New Roman" w:hAnsi="Times New Roman" w:cs="Times New Roman"/>
          <w:sz w:val="24"/>
          <w:szCs w:val="24"/>
          <w:lang w:val="en-US"/>
        </w:rPr>
        <w:t xml:space="preserve">may </w:t>
      </w:r>
      <w:r w:rsidR="00B6694C">
        <w:rPr>
          <w:rFonts w:ascii="Times New Roman" w:hAnsi="Times New Roman" w:cs="Times New Roman"/>
          <w:sz w:val="24"/>
          <w:szCs w:val="24"/>
          <w:lang w:val="en-US"/>
        </w:rPr>
        <w:t xml:space="preserve">help us better understand </w:t>
      </w:r>
      <w:r w:rsidR="006409BE">
        <w:rPr>
          <w:rFonts w:ascii="Times New Roman" w:hAnsi="Times New Roman" w:cs="Times New Roman"/>
          <w:sz w:val="24"/>
          <w:szCs w:val="24"/>
          <w:lang w:val="en-US"/>
        </w:rPr>
        <w:t xml:space="preserve">different </w:t>
      </w:r>
      <w:r w:rsidR="00A3463F">
        <w:rPr>
          <w:rFonts w:ascii="Times New Roman" w:hAnsi="Times New Roman" w:cs="Times New Roman"/>
          <w:sz w:val="24"/>
          <w:szCs w:val="24"/>
          <w:lang w:val="en-US"/>
        </w:rPr>
        <w:t xml:space="preserve">phenomena </w:t>
      </w:r>
      <w:r w:rsidR="006409BE">
        <w:rPr>
          <w:rFonts w:ascii="Times New Roman" w:hAnsi="Times New Roman" w:cs="Times New Roman"/>
          <w:sz w:val="24"/>
          <w:szCs w:val="24"/>
          <w:lang w:val="en-US"/>
        </w:rPr>
        <w:t xml:space="preserve">throughout </w:t>
      </w:r>
      <w:r w:rsidR="00A3463F">
        <w:rPr>
          <w:rFonts w:ascii="Times New Roman" w:hAnsi="Times New Roman" w:cs="Times New Roman"/>
          <w:sz w:val="24"/>
          <w:szCs w:val="24"/>
          <w:lang w:val="en-US"/>
        </w:rPr>
        <w:t>p</w:t>
      </w:r>
      <w:r w:rsidR="00A7223A">
        <w:rPr>
          <w:rFonts w:ascii="Times New Roman" w:hAnsi="Times New Roman" w:cs="Times New Roman"/>
          <w:sz w:val="24"/>
          <w:szCs w:val="24"/>
          <w:lang w:val="en-US"/>
        </w:rPr>
        <w:t>sychological scien</w:t>
      </w:r>
      <w:r w:rsidR="00C41DCC">
        <w:rPr>
          <w:rFonts w:ascii="Times New Roman" w:hAnsi="Times New Roman" w:cs="Times New Roman"/>
          <w:sz w:val="24"/>
          <w:szCs w:val="24"/>
          <w:lang w:val="en-US"/>
        </w:rPr>
        <w:t>ce.</w:t>
      </w:r>
    </w:p>
    <w:p w14:paraId="76A2453E" w14:textId="5F595B4D" w:rsidR="00A76805" w:rsidRDefault="006F0BD8" w:rsidP="00C30D2D">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For instance</w:t>
      </w:r>
      <w:r w:rsidR="00C937FF">
        <w:rPr>
          <w:rFonts w:ascii="Times New Roman" w:hAnsi="Times New Roman" w:cs="Times New Roman"/>
          <w:sz w:val="24"/>
          <w:szCs w:val="24"/>
          <w:lang w:val="en-US"/>
        </w:rPr>
        <w:t>, t</w:t>
      </w:r>
      <w:r w:rsidR="00A7223A">
        <w:rPr>
          <w:rFonts w:ascii="Times New Roman" w:hAnsi="Times New Roman" w:cs="Times New Roman"/>
          <w:sz w:val="24"/>
          <w:szCs w:val="24"/>
          <w:lang w:val="en-US"/>
        </w:rPr>
        <w:t xml:space="preserve">ake </w:t>
      </w:r>
      <w:r w:rsidR="00FD0E40">
        <w:rPr>
          <w:rFonts w:ascii="Times New Roman" w:hAnsi="Times New Roman" w:cs="Times New Roman"/>
          <w:sz w:val="24"/>
          <w:szCs w:val="24"/>
          <w:lang w:val="en-US"/>
        </w:rPr>
        <w:t>social psychology</w:t>
      </w:r>
      <w:r w:rsidR="00C41DCC">
        <w:rPr>
          <w:rFonts w:ascii="Times New Roman" w:hAnsi="Times New Roman" w:cs="Times New Roman"/>
          <w:sz w:val="24"/>
          <w:szCs w:val="24"/>
          <w:lang w:val="en-US"/>
        </w:rPr>
        <w:t>.</w:t>
      </w:r>
      <w:r w:rsidR="00FD0E40">
        <w:rPr>
          <w:rFonts w:ascii="Times New Roman" w:hAnsi="Times New Roman" w:cs="Times New Roman"/>
          <w:sz w:val="24"/>
          <w:szCs w:val="24"/>
          <w:lang w:val="en-US"/>
        </w:rPr>
        <w:t xml:space="preserve"> </w:t>
      </w:r>
      <w:r w:rsidR="00C41DCC">
        <w:rPr>
          <w:rFonts w:ascii="Times New Roman" w:hAnsi="Times New Roman" w:cs="Times New Roman"/>
          <w:sz w:val="24"/>
          <w:szCs w:val="24"/>
          <w:lang w:val="en-US"/>
        </w:rPr>
        <w:t>R</w:t>
      </w:r>
      <w:r w:rsidR="006B32A1">
        <w:rPr>
          <w:rFonts w:ascii="Times New Roman" w:hAnsi="Times New Roman" w:cs="Times New Roman"/>
          <w:sz w:val="24"/>
          <w:szCs w:val="24"/>
          <w:lang w:val="en-US"/>
        </w:rPr>
        <w:t>esearch on stereotypes</w:t>
      </w:r>
      <w:r w:rsidR="00FD0E40">
        <w:rPr>
          <w:rFonts w:ascii="Times New Roman" w:hAnsi="Times New Roman" w:cs="Times New Roman"/>
          <w:sz w:val="24"/>
          <w:szCs w:val="24"/>
          <w:lang w:val="en-US"/>
        </w:rPr>
        <w:t xml:space="preserve"> and prejudice </w:t>
      </w:r>
      <w:r w:rsidR="00A7223A">
        <w:rPr>
          <w:rFonts w:ascii="Times New Roman" w:hAnsi="Times New Roman" w:cs="Times New Roman"/>
          <w:sz w:val="24"/>
          <w:szCs w:val="24"/>
          <w:lang w:val="en-US"/>
        </w:rPr>
        <w:t xml:space="preserve">indicates </w:t>
      </w:r>
      <w:r w:rsidR="00FD0E40">
        <w:rPr>
          <w:rFonts w:ascii="Times New Roman" w:hAnsi="Times New Roman" w:cs="Times New Roman"/>
          <w:sz w:val="24"/>
          <w:szCs w:val="24"/>
          <w:lang w:val="en-US"/>
        </w:rPr>
        <w:t xml:space="preserve">that </w:t>
      </w:r>
      <w:r w:rsidR="00135762">
        <w:rPr>
          <w:rFonts w:ascii="Times New Roman" w:hAnsi="Times New Roman" w:cs="Times New Roman"/>
          <w:sz w:val="24"/>
          <w:szCs w:val="24"/>
          <w:lang w:val="en-US"/>
        </w:rPr>
        <w:t xml:space="preserve">when </w:t>
      </w:r>
      <w:r w:rsidR="00FD0E40">
        <w:rPr>
          <w:rFonts w:ascii="Times New Roman" w:hAnsi="Times New Roman" w:cs="Times New Roman"/>
          <w:sz w:val="24"/>
          <w:szCs w:val="24"/>
          <w:lang w:val="en-US"/>
        </w:rPr>
        <w:t xml:space="preserve">two </w:t>
      </w:r>
      <w:r w:rsidR="00AB5BF6">
        <w:rPr>
          <w:rFonts w:ascii="Times New Roman" w:hAnsi="Times New Roman" w:cs="Times New Roman"/>
          <w:sz w:val="24"/>
          <w:szCs w:val="24"/>
          <w:lang w:val="en-US"/>
        </w:rPr>
        <w:t xml:space="preserve">individuals </w:t>
      </w:r>
      <w:r w:rsidR="00FD0E40">
        <w:rPr>
          <w:rFonts w:ascii="Times New Roman" w:hAnsi="Times New Roman" w:cs="Times New Roman"/>
          <w:sz w:val="24"/>
          <w:szCs w:val="24"/>
          <w:lang w:val="en-US"/>
        </w:rPr>
        <w:t xml:space="preserve">share </w:t>
      </w:r>
      <w:r w:rsidR="00C30D2D">
        <w:rPr>
          <w:rFonts w:ascii="Times New Roman" w:hAnsi="Times New Roman" w:cs="Times New Roman"/>
          <w:sz w:val="24"/>
          <w:szCs w:val="24"/>
          <w:lang w:val="en-US"/>
        </w:rPr>
        <w:t xml:space="preserve">one </w:t>
      </w:r>
      <w:r w:rsidR="00FD0E40">
        <w:rPr>
          <w:rFonts w:ascii="Times New Roman" w:hAnsi="Times New Roman" w:cs="Times New Roman"/>
          <w:sz w:val="24"/>
          <w:szCs w:val="24"/>
          <w:lang w:val="en-US"/>
        </w:rPr>
        <w:t>feature</w:t>
      </w:r>
      <w:r w:rsidR="001839EC">
        <w:rPr>
          <w:rFonts w:ascii="Times New Roman" w:hAnsi="Times New Roman" w:cs="Times New Roman"/>
          <w:sz w:val="24"/>
          <w:szCs w:val="24"/>
          <w:lang w:val="en-US"/>
        </w:rPr>
        <w:t>,</w:t>
      </w:r>
      <w:r w:rsidR="00FD0E40">
        <w:rPr>
          <w:rFonts w:ascii="Times New Roman" w:hAnsi="Times New Roman" w:cs="Times New Roman"/>
          <w:sz w:val="24"/>
          <w:szCs w:val="24"/>
          <w:lang w:val="en-US"/>
        </w:rPr>
        <w:t xml:space="preserve"> such as their </w:t>
      </w:r>
      <w:r w:rsidR="008A4B27">
        <w:rPr>
          <w:rFonts w:ascii="Times New Roman" w:hAnsi="Times New Roman" w:cs="Times New Roman"/>
          <w:sz w:val="24"/>
          <w:szCs w:val="24"/>
          <w:lang w:val="en-US"/>
        </w:rPr>
        <w:t xml:space="preserve">skin color or </w:t>
      </w:r>
      <w:r w:rsidR="00FD0E40">
        <w:rPr>
          <w:rFonts w:ascii="Times New Roman" w:hAnsi="Times New Roman" w:cs="Times New Roman"/>
          <w:sz w:val="24"/>
          <w:szCs w:val="24"/>
          <w:lang w:val="en-US"/>
        </w:rPr>
        <w:t>gender</w:t>
      </w:r>
      <w:r w:rsidR="00135762">
        <w:rPr>
          <w:rFonts w:ascii="Times New Roman" w:hAnsi="Times New Roman" w:cs="Times New Roman"/>
          <w:sz w:val="24"/>
          <w:szCs w:val="24"/>
          <w:lang w:val="en-US"/>
        </w:rPr>
        <w:t>,</w:t>
      </w:r>
      <w:r w:rsidR="008A4B27">
        <w:rPr>
          <w:rFonts w:ascii="Times New Roman" w:hAnsi="Times New Roman" w:cs="Times New Roman"/>
          <w:sz w:val="24"/>
          <w:szCs w:val="24"/>
          <w:lang w:val="en-US"/>
        </w:rPr>
        <w:t xml:space="preserve"> </w:t>
      </w:r>
      <w:r w:rsidR="00AB5BF6">
        <w:rPr>
          <w:rFonts w:ascii="Times New Roman" w:hAnsi="Times New Roman" w:cs="Times New Roman"/>
          <w:sz w:val="24"/>
          <w:szCs w:val="24"/>
          <w:lang w:val="en-US"/>
        </w:rPr>
        <w:t xml:space="preserve">people </w:t>
      </w:r>
      <w:r w:rsidR="00867642">
        <w:rPr>
          <w:rFonts w:ascii="Times New Roman" w:hAnsi="Times New Roman" w:cs="Times New Roman"/>
          <w:sz w:val="24"/>
          <w:szCs w:val="24"/>
          <w:lang w:val="en-US"/>
        </w:rPr>
        <w:t xml:space="preserve">often </w:t>
      </w:r>
      <w:r w:rsidR="00FD0E40">
        <w:rPr>
          <w:rFonts w:ascii="Times New Roman" w:hAnsi="Times New Roman" w:cs="Times New Roman"/>
          <w:sz w:val="24"/>
          <w:szCs w:val="24"/>
          <w:lang w:val="en-US"/>
        </w:rPr>
        <w:t xml:space="preserve">assume that </w:t>
      </w:r>
      <w:r w:rsidR="00AB5BF6">
        <w:rPr>
          <w:rFonts w:ascii="Times New Roman" w:hAnsi="Times New Roman" w:cs="Times New Roman"/>
          <w:sz w:val="24"/>
          <w:szCs w:val="24"/>
          <w:lang w:val="en-US"/>
        </w:rPr>
        <w:t xml:space="preserve">those individuals </w:t>
      </w:r>
      <w:r w:rsidR="00135762">
        <w:rPr>
          <w:rFonts w:ascii="Times New Roman" w:hAnsi="Times New Roman" w:cs="Times New Roman"/>
          <w:sz w:val="24"/>
          <w:szCs w:val="24"/>
          <w:lang w:val="en-US"/>
        </w:rPr>
        <w:t xml:space="preserve">also </w:t>
      </w:r>
      <w:r w:rsidR="00FD0E40">
        <w:rPr>
          <w:rFonts w:ascii="Times New Roman" w:hAnsi="Times New Roman" w:cs="Times New Roman"/>
          <w:sz w:val="24"/>
          <w:szCs w:val="24"/>
          <w:lang w:val="en-US"/>
        </w:rPr>
        <w:t>share other features (e.g.,</w:t>
      </w:r>
      <w:r w:rsidR="00BB61CB">
        <w:rPr>
          <w:rFonts w:ascii="Times New Roman" w:hAnsi="Times New Roman" w:cs="Times New Roman"/>
          <w:sz w:val="24"/>
          <w:szCs w:val="24"/>
          <w:lang w:val="en-US"/>
        </w:rPr>
        <w:t xml:space="preserve"> </w:t>
      </w:r>
      <w:r w:rsidR="00C722CC">
        <w:rPr>
          <w:rFonts w:ascii="Times New Roman" w:hAnsi="Times New Roman" w:cs="Times New Roman"/>
          <w:sz w:val="24"/>
          <w:szCs w:val="24"/>
          <w:lang w:val="en-US"/>
        </w:rPr>
        <w:t>personality attributes or characteristics</w:t>
      </w:r>
      <w:r w:rsidR="00FD0E40">
        <w:rPr>
          <w:rFonts w:ascii="Times New Roman" w:hAnsi="Times New Roman" w:cs="Times New Roman"/>
          <w:sz w:val="24"/>
          <w:szCs w:val="24"/>
          <w:lang w:val="en-US"/>
        </w:rPr>
        <w:t>)</w:t>
      </w:r>
      <w:r w:rsidR="002F396D">
        <w:rPr>
          <w:rFonts w:ascii="Times New Roman" w:hAnsi="Times New Roman" w:cs="Times New Roman"/>
          <w:sz w:val="24"/>
          <w:szCs w:val="24"/>
          <w:lang w:val="en-US"/>
        </w:rPr>
        <w:t xml:space="preserve"> (REF)</w:t>
      </w:r>
      <w:r w:rsidR="00FD0E40">
        <w:rPr>
          <w:rFonts w:ascii="Times New Roman" w:hAnsi="Times New Roman" w:cs="Times New Roman"/>
          <w:sz w:val="24"/>
          <w:szCs w:val="24"/>
          <w:lang w:val="en-US"/>
        </w:rPr>
        <w:t>.</w:t>
      </w:r>
      <w:r w:rsidR="00135762">
        <w:rPr>
          <w:rFonts w:ascii="Times New Roman" w:hAnsi="Times New Roman" w:cs="Times New Roman"/>
          <w:sz w:val="24"/>
          <w:szCs w:val="24"/>
          <w:lang w:val="en-US"/>
        </w:rPr>
        <w:t xml:space="preserve"> </w:t>
      </w:r>
      <w:r w:rsidR="00C30D2D">
        <w:rPr>
          <w:rFonts w:ascii="Times New Roman" w:hAnsi="Times New Roman" w:cs="Times New Roman"/>
          <w:sz w:val="24"/>
          <w:szCs w:val="24"/>
          <w:lang w:val="en-US"/>
        </w:rPr>
        <w:t xml:space="preserve">The </w:t>
      </w:r>
      <w:r w:rsidR="00C937FF">
        <w:rPr>
          <w:rFonts w:ascii="Times New Roman" w:hAnsi="Times New Roman" w:cs="Times New Roman"/>
          <w:sz w:val="24"/>
          <w:szCs w:val="24"/>
          <w:lang w:val="en-US"/>
        </w:rPr>
        <w:t xml:space="preserve">very </w:t>
      </w:r>
      <w:r w:rsidR="00C30D2D">
        <w:rPr>
          <w:rFonts w:ascii="Times New Roman" w:hAnsi="Times New Roman" w:cs="Times New Roman"/>
          <w:sz w:val="24"/>
          <w:szCs w:val="24"/>
          <w:lang w:val="en-US"/>
        </w:rPr>
        <w:t xml:space="preserve">same is true </w:t>
      </w:r>
      <w:r w:rsidR="00C41DCC">
        <w:rPr>
          <w:rFonts w:ascii="Times New Roman" w:hAnsi="Times New Roman" w:cs="Times New Roman"/>
          <w:sz w:val="24"/>
          <w:szCs w:val="24"/>
          <w:lang w:val="en-US"/>
        </w:rPr>
        <w:t xml:space="preserve">for </w:t>
      </w:r>
      <w:r w:rsidR="00E611C6">
        <w:rPr>
          <w:rFonts w:ascii="Times New Roman" w:hAnsi="Times New Roman" w:cs="Times New Roman"/>
          <w:sz w:val="24"/>
          <w:szCs w:val="24"/>
          <w:lang w:val="en-US"/>
        </w:rPr>
        <w:t>person perception</w:t>
      </w:r>
      <w:r w:rsidR="00F4283D">
        <w:rPr>
          <w:rFonts w:ascii="Times New Roman" w:hAnsi="Times New Roman" w:cs="Times New Roman"/>
          <w:sz w:val="24"/>
          <w:szCs w:val="24"/>
          <w:lang w:val="en-US"/>
        </w:rPr>
        <w:t>:</w:t>
      </w:r>
      <w:r w:rsidR="00135762">
        <w:rPr>
          <w:rFonts w:ascii="Times New Roman" w:hAnsi="Times New Roman" w:cs="Times New Roman"/>
          <w:sz w:val="24"/>
          <w:szCs w:val="24"/>
          <w:lang w:val="en-US"/>
        </w:rPr>
        <w:t xml:space="preserve"> </w:t>
      </w:r>
      <w:r w:rsidR="00AB5BF6">
        <w:rPr>
          <w:rFonts w:ascii="Times New Roman" w:hAnsi="Times New Roman" w:cs="Times New Roman"/>
          <w:sz w:val="24"/>
          <w:szCs w:val="24"/>
          <w:lang w:val="en-US"/>
        </w:rPr>
        <w:t xml:space="preserve">research on </w:t>
      </w:r>
      <w:r w:rsidR="00135762">
        <w:rPr>
          <w:rFonts w:ascii="Times New Roman" w:hAnsi="Times New Roman" w:cs="Times New Roman"/>
          <w:sz w:val="24"/>
          <w:szCs w:val="24"/>
          <w:lang w:val="en-US"/>
        </w:rPr>
        <w:t xml:space="preserve">spontaneous trait transference </w:t>
      </w:r>
      <w:r w:rsidR="00AB5BF6">
        <w:rPr>
          <w:rFonts w:ascii="Times New Roman" w:hAnsi="Times New Roman" w:cs="Times New Roman"/>
          <w:sz w:val="24"/>
          <w:szCs w:val="24"/>
          <w:lang w:val="en-US"/>
        </w:rPr>
        <w:t xml:space="preserve">shows </w:t>
      </w:r>
      <w:r w:rsidR="00135762">
        <w:rPr>
          <w:rFonts w:ascii="Times New Roman" w:hAnsi="Times New Roman" w:cs="Times New Roman"/>
          <w:sz w:val="24"/>
          <w:szCs w:val="24"/>
          <w:lang w:val="en-US"/>
        </w:rPr>
        <w:t xml:space="preserve">that </w:t>
      </w:r>
      <w:r w:rsidR="00A7223A">
        <w:rPr>
          <w:rFonts w:ascii="Times New Roman" w:hAnsi="Times New Roman" w:cs="Times New Roman"/>
          <w:sz w:val="24"/>
          <w:szCs w:val="24"/>
          <w:lang w:val="en-US"/>
        </w:rPr>
        <w:t xml:space="preserve">when </w:t>
      </w:r>
      <w:r w:rsidR="00135762" w:rsidRPr="00135762">
        <w:rPr>
          <w:rFonts w:ascii="Times New Roman" w:hAnsi="Times New Roman" w:cs="Times New Roman"/>
          <w:sz w:val="24"/>
          <w:szCs w:val="24"/>
          <w:lang w:val="en-US"/>
        </w:rPr>
        <w:t xml:space="preserve">two </w:t>
      </w:r>
      <w:r w:rsidR="00135762">
        <w:rPr>
          <w:rFonts w:ascii="Times New Roman" w:hAnsi="Times New Roman" w:cs="Times New Roman"/>
          <w:sz w:val="24"/>
          <w:szCs w:val="24"/>
          <w:lang w:val="en-US"/>
        </w:rPr>
        <w:t xml:space="preserve">individuals (Bob and Mike) </w:t>
      </w:r>
      <w:r w:rsidR="00F4283D">
        <w:rPr>
          <w:rFonts w:ascii="Times New Roman" w:hAnsi="Times New Roman" w:cs="Times New Roman"/>
          <w:sz w:val="24"/>
          <w:szCs w:val="24"/>
          <w:lang w:val="en-US"/>
        </w:rPr>
        <w:t xml:space="preserve">share </w:t>
      </w:r>
      <w:r w:rsidR="002F396D">
        <w:rPr>
          <w:rFonts w:ascii="Times New Roman" w:hAnsi="Times New Roman" w:cs="Times New Roman"/>
          <w:sz w:val="24"/>
          <w:szCs w:val="24"/>
          <w:lang w:val="en-US"/>
        </w:rPr>
        <w:t xml:space="preserve">one feature such as their </w:t>
      </w:r>
      <w:r w:rsidR="00135762" w:rsidRPr="00135762">
        <w:rPr>
          <w:rFonts w:ascii="Times New Roman" w:hAnsi="Times New Roman" w:cs="Times New Roman"/>
          <w:sz w:val="24"/>
          <w:szCs w:val="24"/>
          <w:lang w:val="en-US"/>
        </w:rPr>
        <w:t xml:space="preserve">group </w:t>
      </w:r>
      <w:r w:rsidR="00F4283D">
        <w:rPr>
          <w:rFonts w:ascii="Times New Roman" w:hAnsi="Times New Roman" w:cs="Times New Roman"/>
          <w:sz w:val="24"/>
          <w:szCs w:val="24"/>
          <w:lang w:val="en-US"/>
        </w:rPr>
        <w:t xml:space="preserve">affiliation </w:t>
      </w:r>
      <w:r w:rsidR="00135762">
        <w:rPr>
          <w:rFonts w:ascii="Times New Roman" w:hAnsi="Times New Roman" w:cs="Times New Roman"/>
          <w:sz w:val="24"/>
          <w:szCs w:val="24"/>
          <w:lang w:val="en-US"/>
        </w:rPr>
        <w:t>(</w:t>
      </w:r>
      <w:r w:rsidR="00C722CC">
        <w:rPr>
          <w:rFonts w:ascii="Times New Roman" w:hAnsi="Times New Roman" w:cs="Times New Roman"/>
          <w:sz w:val="24"/>
          <w:szCs w:val="24"/>
          <w:lang w:val="en-US"/>
        </w:rPr>
        <w:t>e.g., Democrats</w:t>
      </w:r>
      <w:r w:rsidR="00135762">
        <w:rPr>
          <w:rFonts w:ascii="Times New Roman" w:hAnsi="Times New Roman" w:cs="Times New Roman"/>
          <w:sz w:val="24"/>
          <w:szCs w:val="24"/>
          <w:lang w:val="en-US"/>
        </w:rPr>
        <w:t xml:space="preserve">) </w:t>
      </w:r>
      <w:r w:rsidR="00135762" w:rsidRPr="00135762">
        <w:rPr>
          <w:rFonts w:ascii="Times New Roman" w:hAnsi="Times New Roman" w:cs="Times New Roman"/>
          <w:sz w:val="24"/>
          <w:szCs w:val="24"/>
          <w:lang w:val="en-US"/>
        </w:rPr>
        <w:t xml:space="preserve">or </w:t>
      </w:r>
      <w:r w:rsidR="002F396D">
        <w:rPr>
          <w:rFonts w:ascii="Times New Roman" w:hAnsi="Times New Roman" w:cs="Times New Roman"/>
          <w:sz w:val="24"/>
          <w:szCs w:val="24"/>
          <w:lang w:val="en-US"/>
        </w:rPr>
        <w:t xml:space="preserve">an </w:t>
      </w:r>
      <w:r w:rsidR="00F4283D">
        <w:rPr>
          <w:rFonts w:ascii="Times New Roman" w:hAnsi="Times New Roman" w:cs="Times New Roman"/>
          <w:sz w:val="24"/>
          <w:szCs w:val="24"/>
          <w:lang w:val="en-US"/>
        </w:rPr>
        <w:t>attribute</w:t>
      </w:r>
      <w:r w:rsidR="00A7223A">
        <w:rPr>
          <w:rFonts w:ascii="Times New Roman" w:hAnsi="Times New Roman" w:cs="Times New Roman"/>
          <w:sz w:val="24"/>
          <w:szCs w:val="24"/>
          <w:lang w:val="en-US"/>
        </w:rPr>
        <w:t xml:space="preserve"> </w:t>
      </w:r>
      <w:r w:rsidR="00135762">
        <w:rPr>
          <w:rFonts w:ascii="Times New Roman" w:hAnsi="Times New Roman" w:cs="Times New Roman"/>
          <w:sz w:val="24"/>
          <w:szCs w:val="24"/>
          <w:lang w:val="en-US"/>
        </w:rPr>
        <w:t>(</w:t>
      </w:r>
      <w:r w:rsidR="00C722CC">
        <w:rPr>
          <w:rFonts w:ascii="Times New Roman" w:hAnsi="Times New Roman" w:cs="Times New Roman"/>
          <w:sz w:val="24"/>
          <w:szCs w:val="24"/>
          <w:lang w:val="en-US"/>
        </w:rPr>
        <w:t>e.g., generous</w:t>
      </w:r>
      <w:r w:rsidR="00135762">
        <w:rPr>
          <w:rFonts w:ascii="Times New Roman" w:hAnsi="Times New Roman" w:cs="Times New Roman"/>
          <w:sz w:val="24"/>
          <w:szCs w:val="24"/>
          <w:lang w:val="en-US"/>
        </w:rPr>
        <w:t xml:space="preserve">), people will </w:t>
      </w:r>
      <w:r w:rsidR="007B51E8">
        <w:rPr>
          <w:rFonts w:ascii="Times New Roman" w:hAnsi="Times New Roman" w:cs="Times New Roman"/>
          <w:sz w:val="24"/>
          <w:szCs w:val="24"/>
          <w:lang w:val="en-US"/>
        </w:rPr>
        <w:t xml:space="preserve">often </w:t>
      </w:r>
      <w:r w:rsidR="00135762">
        <w:rPr>
          <w:rFonts w:ascii="Times New Roman" w:hAnsi="Times New Roman" w:cs="Times New Roman"/>
          <w:sz w:val="24"/>
          <w:szCs w:val="24"/>
          <w:lang w:val="en-US"/>
        </w:rPr>
        <w:t xml:space="preserve">assume that </w:t>
      </w:r>
      <w:r w:rsidR="00F4283D">
        <w:rPr>
          <w:rFonts w:ascii="Times New Roman" w:hAnsi="Times New Roman" w:cs="Times New Roman"/>
          <w:sz w:val="24"/>
          <w:szCs w:val="24"/>
          <w:lang w:val="en-US"/>
        </w:rPr>
        <w:t xml:space="preserve">they </w:t>
      </w:r>
      <w:r w:rsidR="00135762" w:rsidRPr="00135762">
        <w:rPr>
          <w:rFonts w:ascii="Times New Roman" w:hAnsi="Times New Roman" w:cs="Times New Roman"/>
          <w:sz w:val="24"/>
          <w:szCs w:val="24"/>
          <w:lang w:val="en-US"/>
        </w:rPr>
        <w:t xml:space="preserve">share other </w:t>
      </w:r>
      <w:r w:rsidR="00135762">
        <w:rPr>
          <w:rFonts w:ascii="Times New Roman" w:hAnsi="Times New Roman" w:cs="Times New Roman"/>
          <w:sz w:val="24"/>
          <w:szCs w:val="24"/>
          <w:lang w:val="en-US"/>
        </w:rPr>
        <w:t xml:space="preserve">features </w:t>
      </w:r>
      <w:r w:rsidR="00AB5BF6">
        <w:rPr>
          <w:rFonts w:ascii="Times New Roman" w:hAnsi="Times New Roman" w:cs="Times New Roman"/>
          <w:sz w:val="24"/>
          <w:szCs w:val="24"/>
          <w:lang w:val="en-US"/>
        </w:rPr>
        <w:t xml:space="preserve">as well </w:t>
      </w:r>
      <w:r w:rsidR="00135762">
        <w:rPr>
          <w:rFonts w:ascii="Times New Roman" w:hAnsi="Times New Roman" w:cs="Times New Roman"/>
          <w:sz w:val="24"/>
          <w:szCs w:val="24"/>
          <w:lang w:val="en-US"/>
        </w:rPr>
        <w:t>(</w:t>
      </w:r>
      <w:r w:rsidR="00C722CC">
        <w:rPr>
          <w:rFonts w:ascii="Times New Roman" w:hAnsi="Times New Roman" w:cs="Times New Roman"/>
          <w:sz w:val="24"/>
          <w:szCs w:val="24"/>
          <w:lang w:val="en-US"/>
        </w:rPr>
        <w:t xml:space="preserve">e.g., </w:t>
      </w:r>
      <w:r w:rsidR="007B51E8">
        <w:rPr>
          <w:rFonts w:ascii="Times New Roman" w:hAnsi="Times New Roman" w:cs="Times New Roman"/>
          <w:sz w:val="24"/>
          <w:szCs w:val="24"/>
          <w:lang w:val="en-US"/>
        </w:rPr>
        <w:t xml:space="preserve">if Bob is </w:t>
      </w:r>
      <w:r w:rsidR="00C722CC">
        <w:rPr>
          <w:rFonts w:ascii="Times New Roman" w:hAnsi="Times New Roman" w:cs="Times New Roman"/>
          <w:sz w:val="24"/>
          <w:szCs w:val="24"/>
          <w:lang w:val="en-US"/>
        </w:rPr>
        <w:t>empathetic</w:t>
      </w:r>
      <w:r w:rsidR="007B51E8">
        <w:rPr>
          <w:rFonts w:ascii="Times New Roman" w:hAnsi="Times New Roman" w:cs="Times New Roman"/>
          <w:sz w:val="24"/>
          <w:szCs w:val="24"/>
          <w:lang w:val="en-US"/>
        </w:rPr>
        <w:t xml:space="preserve"> then so too is Mike</w:t>
      </w:r>
      <w:r w:rsidR="00A76805">
        <w:rPr>
          <w:rFonts w:ascii="Times New Roman" w:hAnsi="Times New Roman" w:cs="Times New Roman"/>
          <w:sz w:val="24"/>
          <w:szCs w:val="24"/>
          <w:lang w:val="en-US"/>
        </w:rPr>
        <w:t>)</w:t>
      </w:r>
      <w:r w:rsidR="002F396D">
        <w:rPr>
          <w:rFonts w:ascii="Times New Roman" w:hAnsi="Times New Roman" w:cs="Times New Roman"/>
          <w:sz w:val="24"/>
          <w:szCs w:val="24"/>
          <w:lang w:val="en-US"/>
        </w:rPr>
        <w:t xml:space="preserve"> (REF)</w:t>
      </w:r>
      <w:r w:rsidR="00A76805">
        <w:rPr>
          <w:rFonts w:ascii="Times New Roman" w:hAnsi="Times New Roman" w:cs="Times New Roman"/>
          <w:sz w:val="24"/>
          <w:szCs w:val="24"/>
          <w:lang w:val="en-US"/>
        </w:rPr>
        <w:t xml:space="preserve">. </w:t>
      </w:r>
      <w:r w:rsidR="00C722CC">
        <w:rPr>
          <w:rFonts w:ascii="Times New Roman" w:hAnsi="Times New Roman" w:cs="Times New Roman"/>
          <w:sz w:val="24"/>
          <w:szCs w:val="24"/>
          <w:lang w:val="en-US"/>
        </w:rPr>
        <w:t xml:space="preserve">Now </w:t>
      </w:r>
      <w:r w:rsidR="002F396D">
        <w:rPr>
          <w:rFonts w:ascii="Times New Roman" w:hAnsi="Times New Roman" w:cs="Times New Roman"/>
          <w:sz w:val="24"/>
          <w:szCs w:val="24"/>
          <w:lang w:val="en-US"/>
        </w:rPr>
        <w:t xml:space="preserve">consider </w:t>
      </w:r>
      <w:r w:rsidR="00C722CC">
        <w:rPr>
          <w:rFonts w:ascii="Times New Roman" w:hAnsi="Times New Roman" w:cs="Times New Roman"/>
          <w:sz w:val="24"/>
          <w:szCs w:val="24"/>
          <w:lang w:val="en-US"/>
        </w:rPr>
        <w:t>matching effects in persuasion. Matching refer</w:t>
      </w:r>
      <w:r w:rsidR="0017752F">
        <w:rPr>
          <w:rFonts w:ascii="Times New Roman" w:hAnsi="Times New Roman" w:cs="Times New Roman"/>
          <w:sz w:val="24"/>
          <w:szCs w:val="24"/>
          <w:lang w:val="en-US"/>
        </w:rPr>
        <w:t>s to the finding</w:t>
      </w:r>
      <w:r w:rsidR="00C722CC">
        <w:rPr>
          <w:rFonts w:ascii="Times New Roman" w:hAnsi="Times New Roman" w:cs="Times New Roman"/>
          <w:sz w:val="24"/>
          <w:szCs w:val="24"/>
          <w:lang w:val="en-US"/>
        </w:rPr>
        <w:t xml:space="preserve"> that when there is some </w:t>
      </w:r>
      <w:r w:rsidR="002F396D">
        <w:rPr>
          <w:rFonts w:ascii="Times New Roman" w:hAnsi="Times New Roman" w:cs="Times New Roman"/>
          <w:sz w:val="24"/>
          <w:szCs w:val="24"/>
          <w:lang w:val="en-US"/>
        </w:rPr>
        <w:t xml:space="preserve">shared feature </w:t>
      </w:r>
      <w:r w:rsidR="00C722CC">
        <w:rPr>
          <w:rFonts w:ascii="Times New Roman" w:hAnsi="Times New Roman" w:cs="Times New Roman"/>
          <w:sz w:val="24"/>
          <w:szCs w:val="24"/>
          <w:lang w:val="en-US"/>
        </w:rPr>
        <w:t xml:space="preserve">or ‘match’ (e.g., between the source and the message) this </w:t>
      </w:r>
      <w:r w:rsidR="002F396D">
        <w:rPr>
          <w:rFonts w:ascii="Times New Roman" w:hAnsi="Times New Roman" w:cs="Times New Roman"/>
          <w:sz w:val="24"/>
          <w:szCs w:val="24"/>
          <w:lang w:val="en-US"/>
        </w:rPr>
        <w:lastRenderedPageBreak/>
        <w:t xml:space="preserve">commonality </w:t>
      </w:r>
      <w:r w:rsidR="00C722CC">
        <w:rPr>
          <w:rFonts w:ascii="Times New Roman" w:hAnsi="Times New Roman" w:cs="Times New Roman"/>
          <w:sz w:val="24"/>
          <w:szCs w:val="24"/>
          <w:lang w:val="en-US"/>
        </w:rPr>
        <w:t xml:space="preserve">influences the </w:t>
      </w:r>
      <w:r w:rsidR="002F396D">
        <w:rPr>
          <w:rFonts w:ascii="Times New Roman" w:hAnsi="Times New Roman" w:cs="Times New Roman"/>
          <w:sz w:val="24"/>
          <w:szCs w:val="24"/>
          <w:lang w:val="en-US"/>
        </w:rPr>
        <w:t xml:space="preserve">subsequent </w:t>
      </w:r>
      <w:r w:rsidR="00C722CC">
        <w:rPr>
          <w:rFonts w:ascii="Times New Roman" w:hAnsi="Times New Roman" w:cs="Times New Roman"/>
          <w:sz w:val="24"/>
          <w:szCs w:val="24"/>
          <w:lang w:val="en-US"/>
        </w:rPr>
        <w:t>assumptions that the recipient makes (e.g., the message makes more sense or that the source is more trustworthy)</w:t>
      </w:r>
      <w:r w:rsidR="007B51E8">
        <w:rPr>
          <w:rFonts w:ascii="Times New Roman" w:hAnsi="Times New Roman" w:cs="Times New Roman"/>
          <w:sz w:val="24"/>
          <w:szCs w:val="24"/>
          <w:lang w:val="en-US"/>
        </w:rPr>
        <w:t>.</w:t>
      </w:r>
      <w:r w:rsidR="00C722CC">
        <w:rPr>
          <w:rFonts w:ascii="Times New Roman" w:hAnsi="Times New Roman" w:cs="Times New Roman"/>
          <w:sz w:val="24"/>
          <w:szCs w:val="24"/>
          <w:lang w:val="en-US"/>
        </w:rPr>
        <w:t xml:space="preserve"> </w:t>
      </w:r>
      <w:r w:rsidR="007B51E8">
        <w:rPr>
          <w:rFonts w:ascii="Times New Roman" w:hAnsi="Times New Roman" w:cs="Times New Roman"/>
          <w:sz w:val="24"/>
          <w:szCs w:val="24"/>
          <w:lang w:val="en-US"/>
        </w:rPr>
        <w:t xml:space="preserve">These assumptions </w:t>
      </w:r>
      <w:r w:rsidR="0022396E">
        <w:rPr>
          <w:rFonts w:ascii="Times New Roman" w:hAnsi="Times New Roman" w:cs="Times New Roman"/>
          <w:sz w:val="24"/>
          <w:szCs w:val="24"/>
          <w:lang w:val="en-US"/>
        </w:rPr>
        <w:t>increase the chance</w:t>
      </w:r>
      <w:r w:rsidR="00C722CC">
        <w:rPr>
          <w:rFonts w:ascii="Times New Roman" w:hAnsi="Times New Roman" w:cs="Times New Roman"/>
          <w:sz w:val="24"/>
          <w:szCs w:val="24"/>
          <w:lang w:val="en-US"/>
        </w:rPr>
        <w:t xml:space="preserve"> that the message will persuade the recipient</w:t>
      </w:r>
      <w:r w:rsidR="007B51E8">
        <w:rPr>
          <w:rFonts w:ascii="Times New Roman" w:hAnsi="Times New Roman" w:cs="Times New Roman"/>
          <w:sz w:val="24"/>
          <w:szCs w:val="24"/>
          <w:lang w:val="en-US"/>
        </w:rPr>
        <w:t>,</w:t>
      </w:r>
      <w:r w:rsidR="00C722CC">
        <w:rPr>
          <w:rFonts w:ascii="Times New Roman" w:hAnsi="Times New Roman" w:cs="Times New Roman"/>
          <w:sz w:val="24"/>
          <w:szCs w:val="24"/>
          <w:lang w:val="en-US"/>
        </w:rPr>
        <w:t xml:space="preserve"> </w:t>
      </w:r>
      <w:r w:rsidR="0022396E">
        <w:rPr>
          <w:rFonts w:ascii="Times New Roman" w:hAnsi="Times New Roman" w:cs="Times New Roman"/>
          <w:sz w:val="24"/>
          <w:szCs w:val="24"/>
          <w:lang w:val="en-US"/>
        </w:rPr>
        <w:t xml:space="preserve">relative to </w:t>
      </w:r>
      <w:r w:rsidR="007B51E8">
        <w:rPr>
          <w:rFonts w:ascii="Times New Roman" w:hAnsi="Times New Roman" w:cs="Times New Roman"/>
          <w:sz w:val="24"/>
          <w:szCs w:val="24"/>
          <w:lang w:val="en-US"/>
        </w:rPr>
        <w:t xml:space="preserve">situations where a mismatch exists </w:t>
      </w:r>
      <w:r w:rsidR="00C722CC">
        <w:rPr>
          <w:rFonts w:ascii="Times New Roman" w:hAnsi="Times New Roman" w:cs="Times New Roman"/>
          <w:sz w:val="24"/>
          <w:szCs w:val="24"/>
          <w:lang w:val="en-US"/>
        </w:rPr>
        <w:t xml:space="preserve">(REF). </w:t>
      </w:r>
    </w:p>
    <w:p w14:paraId="39360262" w14:textId="1B22CCB4" w:rsidR="00F4283D" w:rsidRDefault="005F2D4E" w:rsidP="00C30D2D">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Now t</w:t>
      </w:r>
      <w:r w:rsidR="002F396D">
        <w:rPr>
          <w:rFonts w:ascii="Times New Roman" w:hAnsi="Times New Roman" w:cs="Times New Roman"/>
          <w:sz w:val="24"/>
          <w:szCs w:val="24"/>
          <w:lang w:val="en-US"/>
        </w:rPr>
        <w:t xml:space="preserve">ake </w:t>
      </w:r>
      <w:r w:rsidR="00867642">
        <w:rPr>
          <w:rFonts w:ascii="Times New Roman" w:hAnsi="Times New Roman" w:cs="Times New Roman"/>
          <w:sz w:val="24"/>
          <w:szCs w:val="24"/>
          <w:lang w:val="en-US"/>
        </w:rPr>
        <w:t>marketing psychology</w:t>
      </w:r>
      <w:r w:rsidR="00C937FF">
        <w:rPr>
          <w:rFonts w:ascii="Times New Roman" w:hAnsi="Times New Roman" w:cs="Times New Roman"/>
          <w:sz w:val="24"/>
          <w:szCs w:val="24"/>
          <w:lang w:val="en-US"/>
        </w:rPr>
        <w:t xml:space="preserve">: </w:t>
      </w:r>
      <w:r w:rsidR="00867642" w:rsidRPr="00867642">
        <w:rPr>
          <w:rFonts w:ascii="Times New Roman" w:hAnsi="Times New Roman" w:cs="Times New Roman"/>
          <w:sz w:val="24"/>
          <w:szCs w:val="24"/>
          <w:lang w:val="en-US"/>
        </w:rPr>
        <w:t xml:space="preserve">if </w:t>
      </w:r>
      <w:r w:rsidR="00867642">
        <w:rPr>
          <w:rFonts w:ascii="Times New Roman" w:hAnsi="Times New Roman" w:cs="Times New Roman"/>
          <w:sz w:val="24"/>
          <w:szCs w:val="24"/>
          <w:lang w:val="en-US"/>
        </w:rPr>
        <w:t xml:space="preserve">brand </w:t>
      </w:r>
      <w:r w:rsidR="00867642" w:rsidRPr="00867642">
        <w:rPr>
          <w:rFonts w:ascii="Times New Roman" w:hAnsi="Times New Roman" w:cs="Times New Roman"/>
          <w:sz w:val="24"/>
          <w:szCs w:val="24"/>
          <w:lang w:val="en-US"/>
        </w:rPr>
        <w:t xml:space="preserve">products share one feature </w:t>
      </w:r>
      <w:r w:rsidR="00867642">
        <w:rPr>
          <w:rFonts w:ascii="Times New Roman" w:hAnsi="Times New Roman" w:cs="Times New Roman"/>
          <w:sz w:val="24"/>
          <w:szCs w:val="24"/>
          <w:lang w:val="en-US"/>
        </w:rPr>
        <w:t xml:space="preserve">such as their </w:t>
      </w:r>
      <w:r w:rsidR="00867642" w:rsidRPr="00867642">
        <w:rPr>
          <w:rFonts w:ascii="Times New Roman" w:hAnsi="Times New Roman" w:cs="Times New Roman"/>
          <w:sz w:val="24"/>
          <w:szCs w:val="24"/>
          <w:lang w:val="en-US"/>
        </w:rPr>
        <w:t>identity</w:t>
      </w:r>
      <w:r w:rsidR="00867642">
        <w:rPr>
          <w:rFonts w:ascii="Times New Roman" w:hAnsi="Times New Roman" w:cs="Times New Roman"/>
          <w:sz w:val="24"/>
          <w:szCs w:val="24"/>
          <w:lang w:val="en-US"/>
        </w:rPr>
        <w:t xml:space="preserve"> (e.g., a telephone and television are both Apple or Sony products)</w:t>
      </w:r>
      <w:r w:rsidR="00867642" w:rsidRPr="00867642">
        <w:rPr>
          <w:rFonts w:ascii="Times New Roman" w:hAnsi="Times New Roman" w:cs="Times New Roman"/>
          <w:sz w:val="24"/>
          <w:szCs w:val="24"/>
          <w:lang w:val="en-US"/>
        </w:rPr>
        <w:t xml:space="preserve"> </w:t>
      </w:r>
      <w:r w:rsidR="006B32A1">
        <w:rPr>
          <w:rFonts w:ascii="Times New Roman" w:hAnsi="Times New Roman" w:cs="Times New Roman"/>
          <w:sz w:val="24"/>
          <w:szCs w:val="24"/>
          <w:lang w:val="en-US"/>
        </w:rPr>
        <w:t xml:space="preserve">they </w:t>
      </w:r>
      <w:r w:rsidR="00867642">
        <w:rPr>
          <w:rFonts w:ascii="Times New Roman" w:hAnsi="Times New Roman" w:cs="Times New Roman"/>
          <w:sz w:val="24"/>
          <w:szCs w:val="24"/>
          <w:lang w:val="en-US"/>
        </w:rPr>
        <w:t xml:space="preserve">are often assumed </w:t>
      </w:r>
      <w:r w:rsidR="006B32A1">
        <w:rPr>
          <w:rFonts w:ascii="Times New Roman" w:hAnsi="Times New Roman" w:cs="Times New Roman"/>
          <w:sz w:val="24"/>
          <w:szCs w:val="24"/>
          <w:lang w:val="en-US"/>
        </w:rPr>
        <w:t xml:space="preserve">to </w:t>
      </w:r>
      <w:r w:rsidR="00867642" w:rsidRPr="00867642">
        <w:rPr>
          <w:rFonts w:ascii="Times New Roman" w:hAnsi="Times New Roman" w:cs="Times New Roman"/>
          <w:sz w:val="24"/>
          <w:szCs w:val="24"/>
          <w:lang w:val="en-US"/>
        </w:rPr>
        <w:t xml:space="preserve">share others </w:t>
      </w:r>
      <w:r w:rsidR="00867642">
        <w:rPr>
          <w:rFonts w:ascii="Times New Roman" w:hAnsi="Times New Roman" w:cs="Times New Roman"/>
          <w:sz w:val="24"/>
          <w:szCs w:val="24"/>
          <w:lang w:val="en-US"/>
        </w:rPr>
        <w:t xml:space="preserve">features (e.g., be high in </w:t>
      </w:r>
      <w:r w:rsidR="00867642" w:rsidRPr="00867642">
        <w:rPr>
          <w:rFonts w:ascii="Times New Roman" w:hAnsi="Times New Roman" w:cs="Times New Roman"/>
          <w:sz w:val="24"/>
          <w:szCs w:val="24"/>
          <w:lang w:val="en-US"/>
        </w:rPr>
        <w:t xml:space="preserve">quality, </w:t>
      </w:r>
      <w:r w:rsidR="00867642">
        <w:rPr>
          <w:rFonts w:ascii="Times New Roman" w:hAnsi="Times New Roman" w:cs="Times New Roman"/>
          <w:sz w:val="24"/>
          <w:szCs w:val="24"/>
          <w:lang w:val="en-US"/>
        </w:rPr>
        <w:t>status</w:t>
      </w:r>
      <w:r w:rsidR="00867642" w:rsidRPr="00867642">
        <w:rPr>
          <w:rFonts w:ascii="Times New Roman" w:hAnsi="Times New Roman" w:cs="Times New Roman"/>
          <w:sz w:val="24"/>
          <w:szCs w:val="24"/>
          <w:lang w:val="en-US"/>
        </w:rPr>
        <w:t xml:space="preserve">, </w:t>
      </w:r>
      <w:r w:rsidR="00867642">
        <w:rPr>
          <w:rFonts w:ascii="Times New Roman" w:hAnsi="Times New Roman" w:cs="Times New Roman"/>
          <w:sz w:val="24"/>
          <w:szCs w:val="24"/>
          <w:lang w:val="en-US"/>
        </w:rPr>
        <w:t xml:space="preserve">or </w:t>
      </w:r>
      <w:r w:rsidR="00867642" w:rsidRPr="00867642">
        <w:rPr>
          <w:rFonts w:ascii="Times New Roman" w:hAnsi="Times New Roman" w:cs="Times New Roman"/>
          <w:sz w:val="24"/>
          <w:szCs w:val="24"/>
          <w:lang w:val="en-US"/>
        </w:rPr>
        <w:t>value</w:t>
      </w:r>
      <w:r w:rsidR="00867642">
        <w:rPr>
          <w:rFonts w:ascii="Times New Roman" w:hAnsi="Times New Roman" w:cs="Times New Roman"/>
          <w:sz w:val="24"/>
          <w:szCs w:val="24"/>
          <w:lang w:val="en-US"/>
        </w:rPr>
        <w:t>)</w:t>
      </w:r>
      <w:r w:rsidR="001839EC">
        <w:rPr>
          <w:rFonts w:ascii="Times New Roman" w:hAnsi="Times New Roman" w:cs="Times New Roman"/>
          <w:sz w:val="24"/>
          <w:szCs w:val="24"/>
          <w:lang w:val="en-US"/>
        </w:rPr>
        <w:t xml:space="preserve"> (REF)</w:t>
      </w:r>
      <w:r w:rsidR="00867642">
        <w:rPr>
          <w:rFonts w:ascii="Times New Roman" w:hAnsi="Times New Roman" w:cs="Times New Roman"/>
          <w:sz w:val="24"/>
          <w:szCs w:val="24"/>
          <w:lang w:val="en-US"/>
        </w:rPr>
        <w:t xml:space="preserve">. </w:t>
      </w:r>
      <w:r w:rsidR="007B33F7">
        <w:rPr>
          <w:rFonts w:ascii="Times New Roman" w:hAnsi="Times New Roman" w:cs="Times New Roman"/>
          <w:sz w:val="24"/>
          <w:szCs w:val="24"/>
          <w:lang w:val="en-US"/>
        </w:rPr>
        <w:t xml:space="preserve">Likewise, fake or counterfeit </w:t>
      </w:r>
      <w:r w:rsidR="007B33F7" w:rsidRPr="007B33F7">
        <w:rPr>
          <w:rFonts w:ascii="Times New Roman" w:hAnsi="Times New Roman" w:cs="Times New Roman"/>
          <w:sz w:val="24"/>
          <w:szCs w:val="24"/>
          <w:lang w:val="en-US"/>
        </w:rPr>
        <w:t xml:space="preserve">brands </w:t>
      </w:r>
      <w:r w:rsidR="007B33F7">
        <w:rPr>
          <w:rFonts w:ascii="Times New Roman" w:hAnsi="Times New Roman" w:cs="Times New Roman"/>
          <w:sz w:val="24"/>
          <w:szCs w:val="24"/>
          <w:lang w:val="en-US"/>
        </w:rPr>
        <w:t xml:space="preserve">intentionally </w:t>
      </w:r>
      <w:r w:rsidR="002F396D">
        <w:rPr>
          <w:rFonts w:ascii="Times New Roman" w:hAnsi="Times New Roman" w:cs="Times New Roman"/>
          <w:sz w:val="24"/>
          <w:szCs w:val="24"/>
          <w:lang w:val="en-US"/>
        </w:rPr>
        <w:t>imitate (</w:t>
      </w:r>
      <w:r w:rsidR="007B33F7">
        <w:rPr>
          <w:rFonts w:ascii="Times New Roman" w:hAnsi="Times New Roman" w:cs="Times New Roman"/>
          <w:sz w:val="24"/>
          <w:szCs w:val="24"/>
          <w:lang w:val="en-US"/>
        </w:rPr>
        <w:t>share features</w:t>
      </w:r>
      <w:r w:rsidR="002F396D">
        <w:rPr>
          <w:rFonts w:ascii="Times New Roman" w:hAnsi="Times New Roman" w:cs="Times New Roman"/>
          <w:sz w:val="24"/>
          <w:szCs w:val="24"/>
          <w:lang w:val="en-US"/>
        </w:rPr>
        <w:t xml:space="preserve"> such as) the physical properties</w:t>
      </w:r>
      <w:r w:rsidR="007B33F7">
        <w:rPr>
          <w:rFonts w:ascii="Times New Roman" w:hAnsi="Times New Roman" w:cs="Times New Roman"/>
          <w:sz w:val="24"/>
          <w:szCs w:val="24"/>
          <w:lang w:val="en-US"/>
        </w:rPr>
        <w:t xml:space="preserve"> </w:t>
      </w:r>
      <w:r w:rsidR="002F396D">
        <w:rPr>
          <w:rFonts w:ascii="Times New Roman" w:hAnsi="Times New Roman" w:cs="Times New Roman"/>
          <w:sz w:val="24"/>
          <w:szCs w:val="24"/>
          <w:lang w:val="en-US"/>
        </w:rPr>
        <w:t xml:space="preserve">of </w:t>
      </w:r>
      <w:r w:rsidR="007B33F7">
        <w:rPr>
          <w:rFonts w:ascii="Times New Roman" w:hAnsi="Times New Roman" w:cs="Times New Roman"/>
          <w:sz w:val="24"/>
          <w:szCs w:val="24"/>
          <w:lang w:val="en-US"/>
        </w:rPr>
        <w:t xml:space="preserve">genuine </w:t>
      </w:r>
      <w:r w:rsidR="007B33F7" w:rsidRPr="007B33F7">
        <w:rPr>
          <w:rFonts w:ascii="Times New Roman" w:hAnsi="Times New Roman" w:cs="Times New Roman"/>
          <w:sz w:val="24"/>
          <w:szCs w:val="24"/>
          <w:lang w:val="en-US"/>
        </w:rPr>
        <w:t xml:space="preserve">brands in the hope </w:t>
      </w:r>
      <w:r w:rsidR="0084003A">
        <w:rPr>
          <w:rFonts w:ascii="Times New Roman" w:hAnsi="Times New Roman" w:cs="Times New Roman"/>
          <w:sz w:val="24"/>
          <w:szCs w:val="24"/>
          <w:lang w:val="en-US"/>
        </w:rPr>
        <w:t xml:space="preserve">this </w:t>
      </w:r>
      <w:r w:rsidR="007B33F7">
        <w:rPr>
          <w:rFonts w:ascii="Times New Roman" w:hAnsi="Times New Roman" w:cs="Times New Roman"/>
          <w:sz w:val="24"/>
          <w:szCs w:val="24"/>
          <w:lang w:val="en-US"/>
        </w:rPr>
        <w:t>will influence</w:t>
      </w:r>
      <w:r w:rsidR="007B33F7" w:rsidRPr="007B33F7">
        <w:rPr>
          <w:rFonts w:ascii="Times New Roman" w:hAnsi="Times New Roman" w:cs="Times New Roman"/>
          <w:sz w:val="24"/>
          <w:szCs w:val="24"/>
          <w:lang w:val="en-US"/>
        </w:rPr>
        <w:t xml:space="preserve"> assumptions about the fake brand</w:t>
      </w:r>
      <w:r w:rsidR="007B33F7">
        <w:rPr>
          <w:rFonts w:ascii="Times New Roman" w:hAnsi="Times New Roman" w:cs="Times New Roman"/>
          <w:sz w:val="24"/>
          <w:szCs w:val="24"/>
          <w:lang w:val="en-US"/>
        </w:rPr>
        <w:t xml:space="preserve"> </w:t>
      </w:r>
      <w:r w:rsidR="0084003A">
        <w:rPr>
          <w:rFonts w:ascii="Times New Roman" w:hAnsi="Times New Roman" w:cs="Times New Roman"/>
          <w:sz w:val="24"/>
          <w:szCs w:val="24"/>
          <w:lang w:val="en-US"/>
        </w:rPr>
        <w:t xml:space="preserve">itself </w:t>
      </w:r>
      <w:r w:rsidR="007B33F7">
        <w:rPr>
          <w:rFonts w:ascii="Times New Roman" w:hAnsi="Times New Roman" w:cs="Times New Roman"/>
          <w:sz w:val="24"/>
          <w:szCs w:val="24"/>
          <w:lang w:val="en-US"/>
        </w:rPr>
        <w:t xml:space="preserve">(e.g., that it is </w:t>
      </w:r>
      <w:r w:rsidR="002F396D">
        <w:rPr>
          <w:rFonts w:ascii="Times New Roman" w:hAnsi="Times New Roman" w:cs="Times New Roman"/>
          <w:sz w:val="24"/>
          <w:szCs w:val="24"/>
          <w:lang w:val="en-US"/>
        </w:rPr>
        <w:t xml:space="preserve">also </w:t>
      </w:r>
      <w:r w:rsidR="007B33F7">
        <w:rPr>
          <w:rFonts w:ascii="Times New Roman" w:hAnsi="Times New Roman" w:cs="Times New Roman"/>
          <w:sz w:val="24"/>
          <w:szCs w:val="24"/>
          <w:lang w:val="en-US"/>
        </w:rPr>
        <w:t>high in quality, worth purchasing) (REF)</w:t>
      </w:r>
      <w:r w:rsidR="007B33F7" w:rsidRPr="007B33F7">
        <w:rPr>
          <w:rFonts w:ascii="Times New Roman" w:hAnsi="Times New Roman" w:cs="Times New Roman"/>
          <w:sz w:val="24"/>
          <w:szCs w:val="24"/>
          <w:lang w:val="en-US"/>
        </w:rPr>
        <w:t>.</w:t>
      </w:r>
      <w:r w:rsidR="007B33F7">
        <w:rPr>
          <w:rFonts w:ascii="Times New Roman" w:hAnsi="Times New Roman" w:cs="Times New Roman"/>
          <w:sz w:val="24"/>
          <w:szCs w:val="24"/>
          <w:lang w:val="en-US"/>
        </w:rPr>
        <w:t xml:space="preserve"> </w:t>
      </w:r>
      <w:r w:rsidR="00C30D2D">
        <w:rPr>
          <w:rFonts w:ascii="Times New Roman" w:hAnsi="Times New Roman" w:cs="Times New Roman"/>
          <w:sz w:val="24"/>
          <w:szCs w:val="24"/>
          <w:lang w:val="en-US"/>
        </w:rPr>
        <w:t>I</w:t>
      </w:r>
      <w:r w:rsidR="00F4283D">
        <w:rPr>
          <w:rFonts w:ascii="Times New Roman" w:hAnsi="Times New Roman" w:cs="Times New Roman"/>
          <w:sz w:val="24"/>
          <w:szCs w:val="24"/>
          <w:lang w:val="en-US"/>
        </w:rPr>
        <w:t xml:space="preserve">n moral psychology, when one person (John) is accountable for </w:t>
      </w:r>
      <w:r w:rsidR="00C30D2D">
        <w:rPr>
          <w:rFonts w:ascii="Times New Roman" w:hAnsi="Times New Roman" w:cs="Times New Roman"/>
          <w:sz w:val="24"/>
          <w:szCs w:val="24"/>
          <w:lang w:val="en-US"/>
        </w:rPr>
        <w:t xml:space="preserve">his </w:t>
      </w:r>
      <w:r w:rsidR="00F4283D">
        <w:rPr>
          <w:rFonts w:ascii="Times New Roman" w:hAnsi="Times New Roman" w:cs="Times New Roman"/>
          <w:sz w:val="24"/>
          <w:szCs w:val="24"/>
          <w:lang w:val="en-US"/>
        </w:rPr>
        <w:t xml:space="preserve">past actions (e.g., membership of the Nazi party) and shares a feature with </w:t>
      </w:r>
      <w:r w:rsidR="0084003A">
        <w:rPr>
          <w:rFonts w:ascii="Times New Roman" w:hAnsi="Times New Roman" w:cs="Times New Roman"/>
          <w:sz w:val="24"/>
          <w:szCs w:val="24"/>
          <w:lang w:val="en-US"/>
        </w:rPr>
        <w:t xml:space="preserve">a second </w:t>
      </w:r>
      <w:r w:rsidR="00F4283D">
        <w:rPr>
          <w:rFonts w:ascii="Times New Roman" w:hAnsi="Times New Roman" w:cs="Times New Roman"/>
          <w:sz w:val="24"/>
          <w:szCs w:val="24"/>
          <w:lang w:val="en-US"/>
        </w:rPr>
        <w:t xml:space="preserve">person </w:t>
      </w:r>
      <w:r w:rsidR="00B512A5">
        <w:rPr>
          <w:rFonts w:ascii="Times New Roman" w:hAnsi="Times New Roman" w:cs="Times New Roman"/>
          <w:sz w:val="24"/>
          <w:szCs w:val="24"/>
          <w:lang w:val="en-US"/>
        </w:rPr>
        <w:t xml:space="preserve">(Tom) </w:t>
      </w:r>
      <w:r w:rsidR="00F4283D">
        <w:rPr>
          <w:rFonts w:ascii="Times New Roman" w:hAnsi="Times New Roman" w:cs="Times New Roman"/>
          <w:sz w:val="24"/>
          <w:szCs w:val="24"/>
          <w:lang w:val="en-US"/>
        </w:rPr>
        <w:t xml:space="preserve">(e.g., John is the father of Tom), </w:t>
      </w:r>
      <w:r w:rsidR="00B512A5">
        <w:rPr>
          <w:rFonts w:ascii="Times New Roman" w:hAnsi="Times New Roman" w:cs="Times New Roman"/>
          <w:sz w:val="24"/>
          <w:szCs w:val="24"/>
          <w:lang w:val="en-US"/>
        </w:rPr>
        <w:t xml:space="preserve">this shared </w:t>
      </w:r>
      <w:r w:rsidR="00F4283D">
        <w:rPr>
          <w:rFonts w:ascii="Times New Roman" w:hAnsi="Times New Roman" w:cs="Times New Roman"/>
          <w:sz w:val="24"/>
          <w:szCs w:val="24"/>
          <w:lang w:val="en-US"/>
        </w:rPr>
        <w:t xml:space="preserve">feature influences the </w:t>
      </w:r>
      <w:r w:rsidR="00AB5BF6">
        <w:rPr>
          <w:rFonts w:ascii="Times New Roman" w:hAnsi="Times New Roman" w:cs="Times New Roman"/>
          <w:sz w:val="24"/>
          <w:szCs w:val="24"/>
          <w:lang w:val="en-US"/>
        </w:rPr>
        <w:t xml:space="preserve">assumptions people make </w:t>
      </w:r>
      <w:r w:rsidR="00C41DCC">
        <w:rPr>
          <w:rFonts w:ascii="Times New Roman" w:hAnsi="Times New Roman" w:cs="Times New Roman"/>
          <w:sz w:val="24"/>
          <w:szCs w:val="24"/>
          <w:lang w:val="en-US"/>
        </w:rPr>
        <w:t xml:space="preserve">about the </w:t>
      </w:r>
      <w:r w:rsidR="00605652">
        <w:rPr>
          <w:rFonts w:ascii="Times New Roman" w:hAnsi="Times New Roman" w:cs="Times New Roman"/>
          <w:sz w:val="24"/>
          <w:szCs w:val="24"/>
          <w:lang w:val="en-US"/>
        </w:rPr>
        <w:t xml:space="preserve">latter’s moral accountability </w:t>
      </w:r>
      <w:r w:rsidR="00F4283D">
        <w:rPr>
          <w:rFonts w:ascii="Times New Roman" w:hAnsi="Times New Roman" w:cs="Times New Roman"/>
          <w:sz w:val="24"/>
          <w:szCs w:val="24"/>
          <w:lang w:val="en-US"/>
        </w:rPr>
        <w:t xml:space="preserve">(e.g., </w:t>
      </w:r>
      <w:r w:rsidR="00F109F3">
        <w:rPr>
          <w:rFonts w:ascii="Times New Roman" w:hAnsi="Times New Roman" w:cs="Times New Roman"/>
          <w:sz w:val="24"/>
          <w:szCs w:val="24"/>
          <w:lang w:val="en-US"/>
        </w:rPr>
        <w:t xml:space="preserve">they </w:t>
      </w:r>
      <w:r w:rsidR="00F4283D">
        <w:rPr>
          <w:rFonts w:ascii="Times New Roman" w:hAnsi="Times New Roman" w:cs="Times New Roman"/>
          <w:sz w:val="24"/>
          <w:szCs w:val="24"/>
          <w:lang w:val="en-US"/>
        </w:rPr>
        <w:t xml:space="preserve">assume that Tom is </w:t>
      </w:r>
      <w:r w:rsidR="00C41DCC">
        <w:rPr>
          <w:rFonts w:ascii="Times New Roman" w:hAnsi="Times New Roman" w:cs="Times New Roman"/>
          <w:sz w:val="24"/>
          <w:szCs w:val="24"/>
          <w:lang w:val="en-US"/>
        </w:rPr>
        <w:t xml:space="preserve">also morally </w:t>
      </w:r>
      <w:r w:rsidR="00F4283D">
        <w:rPr>
          <w:rFonts w:ascii="Times New Roman" w:hAnsi="Times New Roman" w:cs="Times New Roman"/>
          <w:sz w:val="24"/>
          <w:szCs w:val="24"/>
          <w:lang w:val="en-US"/>
        </w:rPr>
        <w:t xml:space="preserve">responsible for his father’s actions) (REF). </w:t>
      </w:r>
    </w:p>
    <w:p w14:paraId="55C9DA69" w14:textId="0F91F860" w:rsidR="00F4283D" w:rsidRDefault="00F109F3" w:rsidP="009D73C3">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00C30D2D">
        <w:rPr>
          <w:rFonts w:ascii="Times New Roman" w:hAnsi="Times New Roman" w:cs="Times New Roman"/>
          <w:sz w:val="24"/>
          <w:szCs w:val="24"/>
          <w:lang w:val="en-US"/>
        </w:rPr>
        <w:t xml:space="preserve">shared features </w:t>
      </w:r>
      <w:r w:rsidR="007D2DF5">
        <w:rPr>
          <w:rFonts w:ascii="Times New Roman" w:hAnsi="Times New Roman" w:cs="Times New Roman"/>
          <w:sz w:val="24"/>
          <w:szCs w:val="24"/>
          <w:lang w:val="en-US"/>
        </w:rPr>
        <w:t xml:space="preserve">may </w:t>
      </w:r>
      <w:r w:rsidR="00C30D2D">
        <w:rPr>
          <w:rFonts w:ascii="Times New Roman" w:hAnsi="Times New Roman" w:cs="Times New Roman"/>
          <w:sz w:val="24"/>
          <w:szCs w:val="24"/>
          <w:lang w:val="en-US"/>
        </w:rPr>
        <w:t>play a</w:t>
      </w:r>
      <w:r>
        <w:rPr>
          <w:rFonts w:ascii="Times New Roman" w:hAnsi="Times New Roman" w:cs="Times New Roman"/>
          <w:sz w:val="24"/>
          <w:szCs w:val="24"/>
          <w:lang w:val="en-US"/>
        </w:rPr>
        <w:t xml:space="preserve"> </w:t>
      </w:r>
      <w:r w:rsidR="00C30D2D">
        <w:rPr>
          <w:rFonts w:ascii="Times New Roman" w:hAnsi="Times New Roman" w:cs="Times New Roman"/>
          <w:sz w:val="24"/>
          <w:szCs w:val="24"/>
          <w:lang w:val="en-US"/>
        </w:rPr>
        <w:t xml:space="preserve">role in </w:t>
      </w:r>
      <w:r w:rsidR="007C5545">
        <w:rPr>
          <w:rFonts w:ascii="Times New Roman" w:hAnsi="Times New Roman" w:cs="Times New Roman"/>
          <w:sz w:val="24"/>
          <w:szCs w:val="24"/>
          <w:lang w:val="en-US"/>
        </w:rPr>
        <w:t>learning psychology. I</w:t>
      </w:r>
      <w:r w:rsidR="00867642">
        <w:rPr>
          <w:rFonts w:ascii="Times New Roman" w:hAnsi="Times New Roman" w:cs="Times New Roman"/>
          <w:sz w:val="24"/>
          <w:szCs w:val="24"/>
          <w:lang w:val="en-US"/>
        </w:rPr>
        <w:t xml:space="preserve">n evaluative conditioning </w:t>
      </w:r>
      <w:r w:rsidR="00F4283D">
        <w:rPr>
          <w:rFonts w:ascii="Times New Roman" w:hAnsi="Times New Roman" w:cs="Times New Roman"/>
          <w:sz w:val="24"/>
          <w:szCs w:val="24"/>
          <w:lang w:val="en-US"/>
        </w:rPr>
        <w:t>(EC)</w:t>
      </w:r>
      <w:r w:rsidR="007D2DF5">
        <w:rPr>
          <w:rFonts w:ascii="Times New Roman" w:hAnsi="Times New Roman" w:cs="Times New Roman"/>
          <w:sz w:val="24"/>
          <w:szCs w:val="24"/>
          <w:lang w:val="en-US"/>
        </w:rPr>
        <w:t xml:space="preserve"> </w:t>
      </w:r>
      <w:r w:rsidR="00867642">
        <w:rPr>
          <w:rFonts w:ascii="Times New Roman" w:hAnsi="Times New Roman" w:cs="Times New Roman"/>
          <w:sz w:val="24"/>
          <w:szCs w:val="24"/>
          <w:lang w:val="en-US"/>
        </w:rPr>
        <w:t xml:space="preserve">the fact that a neutral stimulus shares spatio-temporal properties with a valenced stimulus often leads the former to acquire properties of the latter (REF). This is </w:t>
      </w:r>
      <w:r w:rsidR="00C41DCC">
        <w:rPr>
          <w:rFonts w:ascii="Times New Roman" w:hAnsi="Times New Roman" w:cs="Times New Roman"/>
          <w:sz w:val="24"/>
          <w:szCs w:val="24"/>
          <w:lang w:val="en-US"/>
        </w:rPr>
        <w:t xml:space="preserve">also </w:t>
      </w:r>
      <w:r w:rsidR="006B32A1">
        <w:rPr>
          <w:rFonts w:ascii="Times New Roman" w:hAnsi="Times New Roman" w:cs="Times New Roman"/>
          <w:sz w:val="24"/>
          <w:szCs w:val="24"/>
          <w:lang w:val="en-US"/>
        </w:rPr>
        <w:t xml:space="preserve">true </w:t>
      </w:r>
      <w:r w:rsidR="00C41DCC">
        <w:rPr>
          <w:rFonts w:ascii="Times New Roman" w:hAnsi="Times New Roman" w:cs="Times New Roman"/>
          <w:sz w:val="24"/>
          <w:szCs w:val="24"/>
          <w:lang w:val="en-US"/>
        </w:rPr>
        <w:t xml:space="preserve">for </w:t>
      </w:r>
      <w:r w:rsidR="00867642">
        <w:rPr>
          <w:rFonts w:ascii="Times New Roman" w:hAnsi="Times New Roman" w:cs="Times New Roman"/>
          <w:sz w:val="24"/>
          <w:szCs w:val="24"/>
          <w:lang w:val="en-US"/>
        </w:rPr>
        <w:t>attribute conditioning</w:t>
      </w:r>
      <w:r w:rsidR="00B512A5">
        <w:rPr>
          <w:rFonts w:ascii="Times New Roman" w:hAnsi="Times New Roman" w:cs="Times New Roman"/>
          <w:sz w:val="24"/>
          <w:szCs w:val="24"/>
          <w:lang w:val="en-US"/>
        </w:rPr>
        <w:t>:</w:t>
      </w:r>
      <w:r w:rsidR="00867642">
        <w:rPr>
          <w:rFonts w:ascii="Times New Roman" w:hAnsi="Times New Roman" w:cs="Times New Roman"/>
          <w:sz w:val="24"/>
          <w:szCs w:val="24"/>
          <w:lang w:val="en-US"/>
        </w:rPr>
        <w:t xml:space="preserve"> pairing an unknown person with a known athlete causes the former to acquire properties of the latter (e.g., be rated as more athletic or healthy: </w:t>
      </w:r>
      <w:r w:rsidR="0084003A">
        <w:rPr>
          <w:rFonts w:ascii="Times New Roman" w:hAnsi="Times New Roman" w:cs="Times New Roman"/>
          <w:sz w:val="24"/>
          <w:szCs w:val="24"/>
          <w:lang w:val="en-US"/>
        </w:rPr>
        <w:t>REF</w:t>
      </w:r>
      <w:r w:rsidR="00867642">
        <w:rPr>
          <w:rFonts w:ascii="Times New Roman" w:hAnsi="Times New Roman" w:cs="Times New Roman"/>
          <w:sz w:val="24"/>
          <w:szCs w:val="24"/>
          <w:lang w:val="en-US"/>
        </w:rPr>
        <w:t xml:space="preserve">). </w:t>
      </w:r>
      <w:r w:rsidR="001839EC">
        <w:rPr>
          <w:rFonts w:ascii="Times New Roman" w:hAnsi="Times New Roman" w:cs="Times New Roman"/>
          <w:sz w:val="24"/>
          <w:szCs w:val="24"/>
          <w:lang w:val="en-US"/>
        </w:rPr>
        <w:t>S</w:t>
      </w:r>
      <w:r>
        <w:rPr>
          <w:rFonts w:ascii="Times New Roman" w:hAnsi="Times New Roman" w:cs="Times New Roman"/>
          <w:sz w:val="24"/>
          <w:szCs w:val="24"/>
          <w:lang w:val="en-US"/>
        </w:rPr>
        <w:t>till other learning phenomena</w:t>
      </w:r>
      <w:r w:rsidR="00F4283D">
        <w:rPr>
          <w:rFonts w:ascii="Times New Roman" w:hAnsi="Times New Roman" w:cs="Times New Roman"/>
          <w:sz w:val="24"/>
          <w:szCs w:val="24"/>
          <w:lang w:val="en-US"/>
        </w:rPr>
        <w:t xml:space="preserve"> can </w:t>
      </w:r>
      <w:r w:rsidR="00C41DCC">
        <w:rPr>
          <w:rFonts w:ascii="Times New Roman" w:hAnsi="Times New Roman" w:cs="Times New Roman"/>
          <w:sz w:val="24"/>
          <w:szCs w:val="24"/>
          <w:lang w:val="en-US"/>
        </w:rPr>
        <w:t xml:space="preserve">also </w:t>
      </w:r>
      <w:r w:rsidR="00F4283D">
        <w:rPr>
          <w:rFonts w:ascii="Times New Roman" w:hAnsi="Times New Roman" w:cs="Times New Roman"/>
          <w:sz w:val="24"/>
          <w:szCs w:val="24"/>
          <w:lang w:val="en-US"/>
        </w:rPr>
        <w:t xml:space="preserve">be </w:t>
      </w:r>
      <w:r w:rsidR="00F4283D" w:rsidRPr="00E37F09">
        <w:rPr>
          <w:rFonts w:ascii="Times New Roman" w:hAnsi="Times New Roman" w:cs="Times New Roman"/>
          <w:sz w:val="24"/>
          <w:szCs w:val="24"/>
          <w:lang w:val="en-US"/>
        </w:rPr>
        <w:t xml:space="preserve">conceived of in this way. For instance, </w:t>
      </w:r>
      <w:r w:rsidR="00F4283D">
        <w:rPr>
          <w:rFonts w:ascii="Times New Roman" w:hAnsi="Times New Roman" w:cs="Times New Roman"/>
          <w:sz w:val="24"/>
          <w:szCs w:val="24"/>
          <w:lang w:val="en-US"/>
        </w:rPr>
        <w:t xml:space="preserve">when two operant contingencies share a common stimulus or response, this </w:t>
      </w:r>
      <w:r w:rsidR="007D2DF5">
        <w:rPr>
          <w:rFonts w:ascii="Times New Roman" w:hAnsi="Times New Roman" w:cs="Times New Roman"/>
          <w:sz w:val="24"/>
          <w:szCs w:val="24"/>
          <w:lang w:val="en-US"/>
        </w:rPr>
        <w:t xml:space="preserve">shared feature </w:t>
      </w:r>
      <w:r w:rsidR="007C5545">
        <w:rPr>
          <w:rFonts w:ascii="Times New Roman" w:hAnsi="Times New Roman" w:cs="Times New Roman"/>
          <w:sz w:val="24"/>
          <w:szCs w:val="24"/>
          <w:lang w:val="en-US"/>
        </w:rPr>
        <w:t xml:space="preserve">causes </w:t>
      </w:r>
      <w:r w:rsidR="00F4283D">
        <w:rPr>
          <w:rFonts w:ascii="Times New Roman" w:hAnsi="Times New Roman" w:cs="Times New Roman"/>
          <w:sz w:val="24"/>
          <w:szCs w:val="24"/>
          <w:lang w:val="en-US"/>
        </w:rPr>
        <w:t xml:space="preserve">people to make assumptions about the properties of other stimuli and responses </w:t>
      </w:r>
      <w:r w:rsidR="00B512A5">
        <w:rPr>
          <w:rFonts w:ascii="Times New Roman" w:hAnsi="Times New Roman" w:cs="Times New Roman"/>
          <w:sz w:val="24"/>
          <w:szCs w:val="24"/>
          <w:lang w:val="en-US"/>
        </w:rPr>
        <w:t xml:space="preserve">in </w:t>
      </w:r>
      <w:r w:rsidR="00F4283D">
        <w:rPr>
          <w:rFonts w:ascii="Times New Roman" w:hAnsi="Times New Roman" w:cs="Times New Roman"/>
          <w:sz w:val="24"/>
          <w:szCs w:val="24"/>
          <w:lang w:val="en-US"/>
        </w:rPr>
        <w:t xml:space="preserve">those </w:t>
      </w:r>
      <w:r w:rsidR="007C5545">
        <w:rPr>
          <w:rFonts w:ascii="Times New Roman" w:hAnsi="Times New Roman" w:cs="Times New Roman"/>
          <w:sz w:val="24"/>
          <w:szCs w:val="24"/>
          <w:lang w:val="en-US"/>
        </w:rPr>
        <w:t xml:space="preserve">same </w:t>
      </w:r>
      <w:r w:rsidR="00F4283D">
        <w:rPr>
          <w:rFonts w:ascii="Times New Roman" w:hAnsi="Times New Roman" w:cs="Times New Roman"/>
          <w:sz w:val="24"/>
          <w:szCs w:val="24"/>
          <w:lang w:val="en-US"/>
        </w:rPr>
        <w:t>contingencies (i.e., learning via ‘intersecting regularities’; see Hughes, Perugini, &amp; De Houwer, 2016).</w:t>
      </w:r>
    </w:p>
    <w:p w14:paraId="09272F9A" w14:textId="3D61DED4" w:rsidR="00F109F3" w:rsidRDefault="006B32A1" w:rsidP="00F109F3">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Thus</w:t>
      </w:r>
      <w:r w:rsidR="00C41DCC">
        <w:rPr>
          <w:rFonts w:ascii="Times New Roman" w:hAnsi="Times New Roman" w:cs="Times New Roman"/>
          <w:sz w:val="24"/>
          <w:szCs w:val="24"/>
          <w:lang w:val="en-US"/>
        </w:rPr>
        <w:t>,</w:t>
      </w:r>
      <w:r w:rsidR="001839EC">
        <w:rPr>
          <w:rFonts w:ascii="Times New Roman" w:hAnsi="Times New Roman" w:cs="Times New Roman"/>
          <w:sz w:val="24"/>
          <w:szCs w:val="24"/>
          <w:lang w:val="en-US"/>
        </w:rPr>
        <w:t xml:space="preserve"> </w:t>
      </w:r>
      <w:r w:rsidR="009D73C3">
        <w:rPr>
          <w:rFonts w:ascii="Times New Roman" w:hAnsi="Times New Roman" w:cs="Times New Roman"/>
          <w:sz w:val="24"/>
          <w:szCs w:val="24"/>
          <w:lang w:val="en-US"/>
        </w:rPr>
        <w:t xml:space="preserve">when we strip away the specific types of stimuli and responses </w:t>
      </w:r>
      <w:r>
        <w:rPr>
          <w:rFonts w:ascii="Times New Roman" w:hAnsi="Times New Roman" w:cs="Times New Roman"/>
          <w:sz w:val="24"/>
          <w:szCs w:val="24"/>
          <w:lang w:val="en-US"/>
        </w:rPr>
        <w:t>involved</w:t>
      </w:r>
      <w:r w:rsidR="009D73C3">
        <w:rPr>
          <w:rFonts w:ascii="Times New Roman" w:hAnsi="Times New Roman" w:cs="Times New Roman"/>
          <w:sz w:val="24"/>
          <w:szCs w:val="24"/>
          <w:lang w:val="en-US"/>
        </w:rPr>
        <w:t xml:space="preserve">, we see that </w:t>
      </w:r>
      <w:r w:rsidR="007A6F40">
        <w:rPr>
          <w:rFonts w:ascii="Times New Roman" w:hAnsi="Times New Roman" w:cs="Times New Roman"/>
          <w:sz w:val="24"/>
          <w:szCs w:val="24"/>
          <w:lang w:val="en-US"/>
        </w:rPr>
        <w:t xml:space="preserve">many </w:t>
      </w:r>
      <w:r w:rsidR="009D73C3">
        <w:rPr>
          <w:rFonts w:ascii="Times New Roman" w:hAnsi="Times New Roman" w:cs="Times New Roman"/>
          <w:sz w:val="24"/>
          <w:szCs w:val="24"/>
          <w:lang w:val="en-US"/>
        </w:rPr>
        <w:t xml:space="preserve">phenomena </w:t>
      </w:r>
      <w:r>
        <w:rPr>
          <w:rFonts w:ascii="Times New Roman" w:hAnsi="Times New Roman" w:cs="Times New Roman"/>
          <w:sz w:val="24"/>
          <w:szCs w:val="24"/>
          <w:lang w:val="en-US"/>
        </w:rPr>
        <w:t xml:space="preserve">actually </w:t>
      </w:r>
      <w:r w:rsidR="00F109F3">
        <w:rPr>
          <w:rFonts w:ascii="Times New Roman" w:hAnsi="Times New Roman" w:cs="Times New Roman"/>
          <w:sz w:val="24"/>
          <w:szCs w:val="24"/>
          <w:lang w:val="en-US"/>
        </w:rPr>
        <w:t xml:space="preserve">involve </w:t>
      </w:r>
      <w:r w:rsidR="00C41DCC">
        <w:rPr>
          <w:rFonts w:ascii="Times New Roman" w:hAnsi="Times New Roman" w:cs="Times New Roman"/>
          <w:sz w:val="24"/>
          <w:szCs w:val="24"/>
          <w:lang w:val="en-US"/>
        </w:rPr>
        <w:t xml:space="preserve">a similar </w:t>
      </w:r>
      <w:r w:rsidR="00F109F3">
        <w:rPr>
          <w:rFonts w:ascii="Times New Roman" w:hAnsi="Times New Roman" w:cs="Times New Roman"/>
          <w:sz w:val="24"/>
          <w:szCs w:val="24"/>
          <w:lang w:val="en-US"/>
        </w:rPr>
        <w:t xml:space="preserve">situation. </w:t>
      </w:r>
      <w:r w:rsidR="00B512A5">
        <w:rPr>
          <w:rFonts w:ascii="Times New Roman" w:hAnsi="Times New Roman" w:cs="Times New Roman"/>
          <w:sz w:val="24"/>
          <w:szCs w:val="24"/>
          <w:lang w:val="en-US"/>
        </w:rPr>
        <w:t xml:space="preserve">One </w:t>
      </w:r>
      <w:r w:rsidR="00F109F3">
        <w:rPr>
          <w:rFonts w:ascii="Times New Roman" w:hAnsi="Times New Roman" w:cs="Times New Roman"/>
          <w:sz w:val="24"/>
          <w:szCs w:val="24"/>
          <w:lang w:val="en-US"/>
        </w:rPr>
        <w:t xml:space="preserve">where </w:t>
      </w:r>
      <w:r w:rsidR="009D73C3">
        <w:rPr>
          <w:rFonts w:ascii="Times New Roman" w:hAnsi="Times New Roman" w:cs="Times New Roman"/>
          <w:sz w:val="24"/>
          <w:szCs w:val="24"/>
          <w:lang w:val="en-US"/>
        </w:rPr>
        <w:t>people make assumptions</w:t>
      </w:r>
      <w:r w:rsidR="009D73C3" w:rsidRPr="00E37F09">
        <w:rPr>
          <w:rFonts w:ascii="Times New Roman" w:hAnsi="Times New Roman" w:cs="Times New Roman"/>
          <w:sz w:val="24"/>
          <w:szCs w:val="24"/>
          <w:lang w:val="en-US"/>
        </w:rPr>
        <w:t xml:space="preserve"> about </w:t>
      </w:r>
      <w:r w:rsidR="009D73C3">
        <w:rPr>
          <w:rFonts w:ascii="Times New Roman" w:hAnsi="Times New Roman" w:cs="Times New Roman"/>
          <w:sz w:val="24"/>
          <w:szCs w:val="24"/>
          <w:lang w:val="en-US"/>
        </w:rPr>
        <w:t>the features</w:t>
      </w:r>
      <w:r w:rsidR="009D73C3" w:rsidRPr="00E37F09">
        <w:rPr>
          <w:rFonts w:ascii="Times New Roman" w:hAnsi="Times New Roman" w:cs="Times New Roman"/>
          <w:sz w:val="24"/>
          <w:szCs w:val="24"/>
          <w:lang w:val="en-US"/>
        </w:rPr>
        <w:t xml:space="preserve"> </w:t>
      </w:r>
      <w:r w:rsidR="009D73C3">
        <w:rPr>
          <w:rFonts w:ascii="Times New Roman" w:hAnsi="Times New Roman" w:cs="Times New Roman"/>
          <w:sz w:val="24"/>
          <w:szCs w:val="24"/>
          <w:lang w:val="en-US"/>
        </w:rPr>
        <w:t xml:space="preserve">of </w:t>
      </w:r>
      <w:r w:rsidR="00F109F3">
        <w:rPr>
          <w:rFonts w:ascii="Times New Roman" w:hAnsi="Times New Roman" w:cs="Times New Roman"/>
          <w:sz w:val="24"/>
          <w:szCs w:val="24"/>
          <w:lang w:val="en-US"/>
        </w:rPr>
        <w:t xml:space="preserve">one </w:t>
      </w:r>
      <w:r w:rsidR="009D73C3">
        <w:rPr>
          <w:rFonts w:ascii="Times New Roman" w:hAnsi="Times New Roman" w:cs="Times New Roman"/>
          <w:sz w:val="24"/>
          <w:szCs w:val="24"/>
          <w:lang w:val="en-US"/>
        </w:rPr>
        <w:t xml:space="preserve">object </w:t>
      </w:r>
      <w:r w:rsidR="00F109F3">
        <w:rPr>
          <w:rFonts w:ascii="Times New Roman" w:hAnsi="Times New Roman" w:cs="Times New Roman"/>
          <w:sz w:val="24"/>
          <w:szCs w:val="24"/>
          <w:lang w:val="en-US"/>
        </w:rPr>
        <w:t>(</w:t>
      </w:r>
      <w:r w:rsidR="00FC2202">
        <w:rPr>
          <w:rFonts w:ascii="Times New Roman" w:hAnsi="Times New Roman" w:cs="Times New Roman"/>
          <w:sz w:val="24"/>
          <w:szCs w:val="24"/>
          <w:lang w:val="en-US"/>
        </w:rPr>
        <w:t xml:space="preserve">e.g., </w:t>
      </w:r>
      <w:r w:rsidR="00F109F3">
        <w:rPr>
          <w:rFonts w:ascii="Times New Roman" w:hAnsi="Times New Roman" w:cs="Times New Roman"/>
          <w:sz w:val="24"/>
          <w:szCs w:val="24"/>
          <w:lang w:val="en-US"/>
        </w:rPr>
        <w:t xml:space="preserve">whether </w:t>
      </w:r>
      <w:r>
        <w:rPr>
          <w:rFonts w:ascii="Times New Roman" w:hAnsi="Times New Roman" w:cs="Times New Roman"/>
          <w:sz w:val="24"/>
          <w:szCs w:val="24"/>
          <w:lang w:val="en-US"/>
        </w:rPr>
        <w:t>a</w:t>
      </w:r>
      <w:r w:rsidR="00FC2202">
        <w:rPr>
          <w:rFonts w:ascii="Times New Roman" w:hAnsi="Times New Roman" w:cs="Times New Roman"/>
          <w:sz w:val="24"/>
          <w:szCs w:val="24"/>
          <w:lang w:val="en-US"/>
        </w:rPr>
        <w:t xml:space="preserve"> </w:t>
      </w:r>
      <w:r w:rsidR="00F109F3">
        <w:rPr>
          <w:rFonts w:ascii="Times New Roman" w:hAnsi="Times New Roman" w:cs="Times New Roman"/>
          <w:sz w:val="24"/>
          <w:szCs w:val="24"/>
          <w:lang w:val="en-US"/>
        </w:rPr>
        <w:t>person, group</w:t>
      </w:r>
      <w:r w:rsidR="00C41DCC">
        <w:rPr>
          <w:rFonts w:ascii="Times New Roman" w:hAnsi="Times New Roman" w:cs="Times New Roman"/>
          <w:sz w:val="24"/>
          <w:szCs w:val="24"/>
          <w:lang w:val="en-US"/>
        </w:rPr>
        <w:t>,</w:t>
      </w:r>
      <w:r w:rsidR="00F109F3">
        <w:rPr>
          <w:rFonts w:ascii="Times New Roman" w:hAnsi="Times New Roman" w:cs="Times New Roman"/>
          <w:sz w:val="24"/>
          <w:szCs w:val="24"/>
          <w:lang w:val="en-US"/>
        </w:rPr>
        <w:t xml:space="preserve"> or brand product</w:t>
      </w:r>
      <w:r w:rsidR="002E6F1F">
        <w:rPr>
          <w:rFonts w:ascii="Times New Roman" w:hAnsi="Times New Roman" w:cs="Times New Roman"/>
          <w:sz w:val="24"/>
          <w:szCs w:val="24"/>
          <w:lang w:val="en-US"/>
        </w:rPr>
        <w:t xml:space="preserve"> is positive or negative</w:t>
      </w:r>
      <w:r w:rsidR="00F109F3">
        <w:rPr>
          <w:rFonts w:ascii="Times New Roman" w:hAnsi="Times New Roman" w:cs="Times New Roman"/>
          <w:sz w:val="24"/>
          <w:szCs w:val="24"/>
          <w:lang w:val="en-US"/>
        </w:rPr>
        <w:t xml:space="preserve">) </w:t>
      </w:r>
      <w:r w:rsidR="00B512A5">
        <w:rPr>
          <w:rFonts w:ascii="Times New Roman" w:hAnsi="Times New Roman" w:cs="Times New Roman"/>
          <w:sz w:val="24"/>
          <w:szCs w:val="24"/>
          <w:lang w:val="en-US"/>
        </w:rPr>
        <w:t xml:space="preserve">based on the fact that </w:t>
      </w:r>
      <w:r w:rsidR="009D73C3">
        <w:rPr>
          <w:rFonts w:ascii="Times New Roman" w:hAnsi="Times New Roman" w:cs="Times New Roman"/>
          <w:sz w:val="24"/>
          <w:szCs w:val="24"/>
          <w:lang w:val="en-US"/>
        </w:rPr>
        <w:t xml:space="preserve">it shares </w:t>
      </w:r>
      <w:r w:rsidR="001839EC">
        <w:rPr>
          <w:rFonts w:ascii="Times New Roman" w:hAnsi="Times New Roman" w:cs="Times New Roman"/>
          <w:sz w:val="24"/>
          <w:szCs w:val="24"/>
          <w:lang w:val="en-US"/>
        </w:rPr>
        <w:t xml:space="preserve">some </w:t>
      </w:r>
      <w:r w:rsidR="007A6F40">
        <w:rPr>
          <w:rFonts w:ascii="Times New Roman" w:hAnsi="Times New Roman" w:cs="Times New Roman"/>
          <w:sz w:val="24"/>
          <w:szCs w:val="24"/>
          <w:lang w:val="en-US"/>
        </w:rPr>
        <w:t xml:space="preserve">other </w:t>
      </w:r>
      <w:r w:rsidR="009D73C3">
        <w:rPr>
          <w:rFonts w:ascii="Times New Roman" w:hAnsi="Times New Roman" w:cs="Times New Roman"/>
          <w:sz w:val="24"/>
          <w:szCs w:val="24"/>
          <w:lang w:val="en-US"/>
        </w:rPr>
        <w:t xml:space="preserve">feature </w:t>
      </w:r>
      <w:r w:rsidR="00F109F3">
        <w:rPr>
          <w:rFonts w:ascii="Times New Roman" w:hAnsi="Times New Roman" w:cs="Times New Roman"/>
          <w:sz w:val="24"/>
          <w:szCs w:val="24"/>
          <w:lang w:val="en-US"/>
        </w:rPr>
        <w:t>(</w:t>
      </w:r>
      <w:r w:rsidR="00FC2202">
        <w:rPr>
          <w:rFonts w:ascii="Times New Roman" w:hAnsi="Times New Roman" w:cs="Times New Roman"/>
          <w:sz w:val="24"/>
          <w:szCs w:val="24"/>
          <w:lang w:val="en-US"/>
        </w:rPr>
        <w:t xml:space="preserve">e.g., </w:t>
      </w:r>
      <w:r w:rsidR="00F109F3">
        <w:rPr>
          <w:rFonts w:ascii="Times New Roman" w:hAnsi="Times New Roman" w:cs="Times New Roman"/>
          <w:sz w:val="24"/>
          <w:szCs w:val="24"/>
          <w:lang w:val="en-US"/>
        </w:rPr>
        <w:t xml:space="preserve">physical characteristics, brand identity, or spatio-temporal properties) </w:t>
      </w:r>
      <w:r w:rsidR="009D73C3">
        <w:rPr>
          <w:rFonts w:ascii="Times New Roman" w:hAnsi="Times New Roman" w:cs="Times New Roman"/>
          <w:sz w:val="24"/>
          <w:szCs w:val="24"/>
          <w:lang w:val="en-US"/>
        </w:rPr>
        <w:t xml:space="preserve">with </w:t>
      </w:r>
      <w:r w:rsidR="002E6F1F">
        <w:rPr>
          <w:rFonts w:ascii="Times New Roman" w:hAnsi="Times New Roman" w:cs="Times New Roman"/>
          <w:sz w:val="24"/>
          <w:szCs w:val="24"/>
          <w:lang w:val="en-US"/>
        </w:rPr>
        <w:t xml:space="preserve">a second </w:t>
      </w:r>
      <w:r w:rsidR="009D73C3">
        <w:rPr>
          <w:rFonts w:ascii="Times New Roman" w:hAnsi="Times New Roman" w:cs="Times New Roman"/>
          <w:sz w:val="24"/>
          <w:szCs w:val="24"/>
          <w:lang w:val="en-US"/>
        </w:rPr>
        <w:t>object</w:t>
      </w:r>
      <w:r w:rsidR="00F109F3">
        <w:rPr>
          <w:rFonts w:ascii="Times New Roman" w:hAnsi="Times New Roman" w:cs="Times New Roman"/>
          <w:sz w:val="24"/>
          <w:szCs w:val="24"/>
          <w:lang w:val="en-US"/>
        </w:rPr>
        <w:t xml:space="preserve"> (</w:t>
      </w:r>
      <w:r w:rsidR="002E6F1F">
        <w:rPr>
          <w:rFonts w:ascii="Times New Roman" w:hAnsi="Times New Roman" w:cs="Times New Roman"/>
          <w:sz w:val="24"/>
          <w:szCs w:val="24"/>
          <w:lang w:val="en-US"/>
        </w:rPr>
        <w:t xml:space="preserve">another </w:t>
      </w:r>
      <w:r w:rsidR="00F109F3">
        <w:rPr>
          <w:rFonts w:ascii="Times New Roman" w:hAnsi="Times New Roman" w:cs="Times New Roman"/>
          <w:sz w:val="24"/>
          <w:szCs w:val="24"/>
          <w:lang w:val="en-US"/>
        </w:rPr>
        <w:t>person, group</w:t>
      </w:r>
      <w:r w:rsidR="00C41DCC">
        <w:rPr>
          <w:rFonts w:ascii="Times New Roman" w:hAnsi="Times New Roman" w:cs="Times New Roman"/>
          <w:sz w:val="24"/>
          <w:szCs w:val="24"/>
          <w:lang w:val="en-US"/>
        </w:rPr>
        <w:t>,</w:t>
      </w:r>
      <w:r w:rsidR="00F109F3">
        <w:rPr>
          <w:rFonts w:ascii="Times New Roman" w:hAnsi="Times New Roman" w:cs="Times New Roman"/>
          <w:sz w:val="24"/>
          <w:szCs w:val="24"/>
          <w:lang w:val="en-US"/>
        </w:rPr>
        <w:t xml:space="preserve"> or brand product)</w:t>
      </w:r>
      <w:r w:rsidR="009D73C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Although </w:t>
      </w:r>
      <w:r w:rsidR="00B512A5">
        <w:rPr>
          <w:rFonts w:ascii="Times New Roman" w:hAnsi="Times New Roman" w:cs="Times New Roman"/>
          <w:sz w:val="24"/>
          <w:szCs w:val="24"/>
          <w:lang w:val="en-US"/>
        </w:rPr>
        <w:t xml:space="preserve">stereotyping, prejudice, impression formation, conditioning, brand identity, and moral responsibility </w:t>
      </w:r>
      <w:r w:rsidR="0065177C">
        <w:rPr>
          <w:rFonts w:ascii="Times New Roman" w:hAnsi="Times New Roman" w:cs="Times New Roman"/>
          <w:sz w:val="24"/>
          <w:szCs w:val="24"/>
          <w:lang w:val="en-US"/>
        </w:rPr>
        <w:t xml:space="preserve">effects </w:t>
      </w:r>
      <w:r w:rsidR="002E6F1F">
        <w:rPr>
          <w:rFonts w:ascii="Times New Roman" w:hAnsi="Times New Roman" w:cs="Times New Roman"/>
          <w:sz w:val="24"/>
          <w:szCs w:val="24"/>
          <w:lang w:val="en-US"/>
        </w:rPr>
        <w:t xml:space="preserve">are </w:t>
      </w:r>
      <w:r w:rsidR="00C41DCC">
        <w:rPr>
          <w:rFonts w:ascii="Times New Roman" w:hAnsi="Times New Roman" w:cs="Times New Roman"/>
          <w:sz w:val="24"/>
          <w:szCs w:val="24"/>
          <w:lang w:val="en-US"/>
        </w:rPr>
        <w:t xml:space="preserve">all </w:t>
      </w:r>
      <w:r w:rsidR="00F109F3">
        <w:rPr>
          <w:rFonts w:ascii="Times New Roman" w:hAnsi="Times New Roman" w:cs="Times New Roman"/>
          <w:sz w:val="24"/>
          <w:szCs w:val="24"/>
          <w:lang w:val="en-US"/>
        </w:rPr>
        <w:t>unique in the types of stimuli and responses</w:t>
      </w:r>
      <w:r w:rsidR="00C41DCC">
        <w:rPr>
          <w:rFonts w:ascii="Times New Roman" w:hAnsi="Times New Roman" w:cs="Times New Roman"/>
          <w:sz w:val="24"/>
          <w:szCs w:val="24"/>
          <w:lang w:val="en-US"/>
        </w:rPr>
        <w:t xml:space="preserve"> under investigation</w:t>
      </w:r>
      <w:r>
        <w:rPr>
          <w:rFonts w:ascii="Times New Roman" w:hAnsi="Times New Roman" w:cs="Times New Roman"/>
          <w:sz w:val="24"/>
          <w:szCs w:val="24"/>
          <w:lang w:val="en-US"/>
        </w:rPr>
        <w:t xml:space="preserve">, </w:t>
      </w:r>
      <w:r w:rsidR="00F109F3">
        <w:rPr>
          <w:rFonts w:ascii="Times New Roman" w:hAnsi="Times New Roman" w:cs="Times New Roman"/>
          <w:sz w:val="24"/>
          <w:szCs w:val="24"/>
          <w:lang w:val="en-US"/>
        </w:rPr>
        <w:t xml:space="preserve">they often </w:t>
      </w:r>
      <w:r w:rsidR="001839EC">
        <w:rPr>
          <w:rFonts w:ascii="Times New Roman" w:hAnsi="Times New Roman" w:cs="Times New Roman"/>
          <w:sz w:val="24"/>
          <w:szCs w:val="24"/>
          <w:lang w:val="en-US"/>
        </w:rPr>
        <w:t>involve change</w:t>
      </w:r>
      <w:r w:rsidR="002E6F1F">
        <w:rPr>
          <w:rFonts w:ascii="Times New Roman" w:hAnsi="Times New Roman" w:cs="Times New Roman"/>
          <w:sz w:val="24"/>
          <w:szCs w:val="24"/>
          <w:lang w:val="en-US"/>
        </w:rPr>
        <w:t>s</w:t>
      </w:r>
      <w:r w:rsidR="001839EC">
        <w:rPr>
          <w:rFonts w:ascii="Times New Roman" w:hAnsi="Times New Roman" w:cs="Times New Roman"/>
          <w:sz w:val="24"/>
          <w:szCs w:val="24"/>
          <w:lang w:val="en-US"/>
        </w:rPr>
        <w:t xml:space="preserve"> in behavior </w:t>
      </w:r>
      <w:r w:rsidR="002E6F1F">
        <w:rPr>
          <w:rFonts w:ascii="Times New Roman" w:hAnsi="Times New Roman" w:cs="Times New Roman"/>
          <w:sz w:val="24"/>
          <w:szCs w:val="24"/>
          <w:lang w:val="en-US"/>
        </w:rPr>
        <w:t xml:space="preserve">that are </w:t>
      </w:r>
      <w:r w:rsidR="00A03F38">
        <w:rPr>
          <w:rFonts w:ascii="Times New Roman" w:hAnsi="Times New Roman" w:cs="Times New Roman"/>
          <w:sz w:val="24"/>
          <w:szCs w:val="24"/>
          <w:lang w:val="en-US"/>
        </w:rPr>
        <w:t xml:space="preserve">functionally rooted in the </w:t>
      </w:r>
      <w:r>
        <w:rPr>
          <w:rFonts w:ascii="Times New Roman" w:hAnsi="Times New Roman" w:cs="Times New Roman"/>
          <w:sz w:val="24"/>
          <w:szCs w:val="24"/>
          <w:lang w:val="en-US"/>
        </w:rPr>
        <w:t xml:space="preserve">fact that </w:t>
      </w:r>
      <w:r w:rsidR="0084003A">
        <w:rPr>
          <w:rFonts w:ascii="Times New Roman" w:hAnsi="Times New Roman" w:cs="Times New Roman"/>
          <w:sz w:val="24"/>
          <w:szCs w:val="24"/>
          <w:lang w:val="en-US"/>
        </w:rPr>
        <w:t xml:space="preserve">two or more </w:t>
      </w:r>
      <w:r>
        <w:rPr>
          <w:rFonts w:ascii="Times New Roman" w:hAnsi="Times New Roman" w:cs="Times New Roman"/>
          <w:sz w:val="24"/>
          <w:szCs w:val="24"/>
          <w:lang w:val="en-US"/>
        </w:rPr>
        <w:t xml:space="preserve">stimuli </w:t>
      </w:r>
      <w:r w:rsidR="002E6F1F">
        <w:rPr>
          <w:rFonts w:ascii="Times New Roman" w:hAnsi="Times New Roman" w:cs="Times New Roman"/>
          <w:sz w:val="24"/>
          <w:szCs w:val="24"/>
          <w:lang w:val="en-US"/>
        </w:rPr>
        <w:t>sh</w:t>
      </w:r>
      <w:r>
        <w:rPr>
          <w:rFonts w:ascii="Times New Roman" w:hAnsi="Times New Roman" w:cs="Times New Roman"/>
          <w:sz w:val="24"/>
          <w:szCs w:val="24"/>
          <w:lang w:val="en-US"/>
        </w:rPr>
        <w:t>are</w:t>
      </w:r>
      <w:r w:rsidR="002E6F1F">
        <w:rPr>
          <w:rFonts w:ascii="Times New Roman" w:hAnsi="Times New Roman" w:cs="Times New Roman"/>
          <w:sz w:val="24"/>
          <w:szCs w:val="24"/>
          <w:lang w:val="en-US"/>
        </w:rPr>
        <w:t xml:space="preserve"> </w:t>
      </w:r>
      <w:r w:rsidR="001839EC">
        <w:rPr>
          <w:rFonts w:ascii="Times New Roman" w:hAnsi="Times New Roman" w:cs="Times New Roman"/>
          <w:sz w:val="24"/>
          <w:szCs w:val="24"/>
          <w:lang w:val="en-US"/>
        </w:rPr>
        <w:t>feature</w:t>
      </w:r>
      <w:r w:rsidR="00AB5BF6">
        <w:rPr>
          <w:rFonts w:ascii="Times New Roman" w:hAnsi="Times New Roman" w:cs="Times New Roman"/>
          <w:sz w:val="24"/>
          <w:szCs w:val="24"/>
          <w:lang w:val="en-US"/>
        </w:rPr>
        <w:t>s</w:t>
      </w:r>
      <w:r w:rsidR="0065177C">
        <w:rPr>
          <w:rFonts w:ascii="Times New Roman" w:hAnsi="Times New Roman" w:cs="Times New Roman"/>
          <w:sz w:val="24"/>
          <w:szCs w:val="24"/>
          <w:lang w:val="en-US"/>
        </w:rPr>
        <w:t>.</w:t>
      </w:r>
      <w:r w:rsidR="00B512A5">
        <w:rPr>
          <w:rFonts w:ascii="Times New Roman" w:hAnsi="Times New Roman" w:cs="Times New Roman"/>
          <w:sz w:val="24"/>
          <w:szCs w:val="24"/>
          <w:lang w:val="en-US"/>
        </w:rPr>
        <w:t xml:space="preserve"> </w:t>
      </w:r>
    </w:p>
    <w:p w14:paraId="4A778DAE" w14:textId="6D08B927" w:rsidR="00013F7C" w:rsidRDefault="00C07BCC" w:rsidP="00C41DCC">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This realization suggests that there are remarkable similarities between different domains in psychological science, and that developments in one area may be informative for work in another. </w:t>
      </w:r>
      <w:r w:rsidR="007D2DF5">
        <w:rPr>
          <w:rFonts w:ascii="Times New Roman" w:hAnsi="Times New Roman" w:cs="Times New Roman"/>
          <w:sz w:val="24"/>
          <w:szCs w:val="24"/>
          <w:lang w:val="en-US"/>
        </w:rPr>
        <w:t>Yet</w:t>
      </w:r>
      <w:r w:rsidR="003E290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even </w:t>
      </w:r>
      <w:r w:rsidR="00C41DCC">
        <w:rPr>
          <w:rFonts w:ascii="Times New Roman" w:hAnsi="Times New Roman" w:cs="Times New Roman"/>
          <w:sz w:val="24"/>
          <w:szCs w:val="24"/>
          <w:lang w:val="en-US"/>
        </w:rPr>
        <w:t xml:space="preserve">a cursory glance at the literature will show </w:t>
      </w:r>
      <w:r w:rsidR="009420B7">
        <w:rPr>
          <w:rFonts w:ascii="Times New Roman" w:hAnsi="Times New Roman" w:cs="Times New Roman"/>
          <w:sz w:val="24"/>
          <w:szCs w:val="24"/>
          <w:lang w:val="en-US"/>
        </w:rPr>
        <w:t xml:space="preserve">that </w:t>
      </w:r>
      <w:r w:rsidR="00C41DCC">
        <w:rPr>
          <w:rFonts w:ascii="Times New Roman" w:hAnsi="Times New Roman" w:cs="Times New Roman"/>
          <w:sz w:val="24"/>
          <w:szCs w:val="24"/>
          <w:lang w:val="en-US"/>
        </w:rPr>
        <w:t xml:space="preserve">the </w:t>
      </w:r>
      <w:r w:rsidR="00AB5BF6">
        <w:rPr>
          <w:rFonts w:ascii="Times New Roman" w:hAnsi="Times New Roman" w:cs="Times New Roman"/>
          <w:sz w:val="24"/>
          <w:szCs w:val="24"/>
          <w:lang w:val="en-US"/>
        </w:rPr>
        <w:t xml:space="preserve">aforementioned </w:t>
      </w:r>
      <w:r w:rsidR="001839EC">
        <w:rPr>
          <w:rFonts w:ascii="Times New Roman" w:hAnsi="Times New Roman" w:cs="Times New Roman"/>
          <w:sz w:val="24"/>
          <w:szCs w:val="24"/>
          <w:lang w:val="en-US"/>
        </w:rPr>
        <w:t xml:space="preserve">phenomena </w:t>
      </w:r>
      <w:r w:rsidR="00C41DCC">
        <w:rPr>
          <w:rFonts w:ascii="Times New Roman" w:hAnsi="Times New Roman" w:cs="Times New Roman"/>
          <w:sz w:val="24"/>
          <w:szCs w:val="24"/>
          <w:lang w:val="en-US"/>
        </w:rPr>
        <w:t xml:space="preserve">are </w:t>
      </w:r>
      <w:r w:rsidR="009420B7">
        <w:rPr>
          <w:rFonts w:ascii="Times New Roman" w:hAnsi="Times New Roman" w:cs="Times New Roman"/>
          <w:sz w:val="24"/>
          <w:szCs w:val="24"/>
          <w:lang w:val="en-US"/>
        </w:rPr>
        <w:t xml:space="preserve">typically </w:t>
      </w:r>
      <w:r w:rsidR="009D73C3" w:rsidRPr="00E37F09">
        <w:rPr>
          <w:rFonts w:ascii="Times New Roman" w:hAnsi="Times New Roman" w:cs="Times New Roman"/>
          <w:sz w:val="24"/>
          <w:szCs w:val="24"/>
          <w:lang w:val="en-US"/>
        </w:rPr>
        <w:t>studied in isolation</w:t>
      </w:r>
      <w:r w:rsidR="00CA4CA1">
        <w:rPr>
          <w:rFonts w:ascii="Times New Roman" w:hAnsi="Times New Roman" w:cs="Times New Roman"/>
          <w:sz w:val="24"/>
          <w:szCs w:val="24"/>
          <w:lang w:val="en-US"/>
        </w:rPr>
        <w:t>,</w:t>
      </w:r>
      <w:r w:rsidR="009D73C3" w:rsidRPr="00E37F09">
        <w:rPr>
          <w:rFonts w:ascii="Times New Roman" w:hAnsi="Times New Roman" w:cs="Times New Roman"/>
          <w:sz w:val="24"/>
          <w:szCs w:val="24"/>
          <w:lang w:val="en-US"/>
        </w:rPr>
        <w:t xml:space="preserve"> with different researchers busy documenting the moderators and mediat</w:t>
      </w:r>
      <w:r w:rsidR="00B512A5">
        <w:rPr>
          <w:rFonts w:ascii="Times New Roman" w:hAnsi="Times New Roman" w:cs="Times New Roman"/>
          <w:sz w:val="24"/>
          <w:szCs w:val="24"/>
          <w:lang w:val="en-US"/>
        </w:rPr>
        <w:t>ors</w:t>
      </w:r>
      <w:r w:rsidR="009D73C3" w:rsidRPr="00E37F09">
        <w:rPr>
          <w:rFonts w:ascii="Times New Roman" w:hAnsi="Times New Roman" w:cs="Times New Roman"/>
          <w:sz w:val="24"/>
          <w:szCs w:val="24"/>
          <w:lang w:val="en-US"/>
        </w:rPr>
        <w:t xml:space="preserve"> </w:t>
      </w:r>
      <w:r w:rsidR="00B512A5">
        <w:rPr>
          <w:rFonts w:ascii="Times New Roman" w:hAnsi="Times New Roman" w:cs="Times New Roman"/>
          <w:sz w:val="24"/>
          <w:szCs w:val="24"/>
          <w:lang w:val="en-US"/>
        </w:rPr>
        <w:t xml:space="preserve">of the </w:t>
      </w:r>
      <w:r w:rsidR="007A6F40">
        <w:rPr>
          <w:rFonts w:ascii="Times New Roman" w:hAnsi="Times New Roman" w:cs="Times New Roman"/>
          <w:sz w:val="24"/>
          <w:szCs w:val="24"/>
          <w:lang w:val="en-US"/>
        </w:rPr>
        <w:t xml:space="preserve">behaviors </w:t>
      </w:r>
      <w:r w:rsidR="009D73C3" w:rsidRPr="00E37F09">
        <w:rPr>
          <w:rFonts w:ascii="Times New Roman" w:hAnsi="Times New Roman" w:cs="Times New Roman"/>
          <w:sz w:val="24"/>
          <w:szCs w:val="24"/>
          <w:lang w:val="en-US"/>
        </w:rPr>
        <w:t xml:space="preserve">they are interested </w:t>
      </w:r>
      <w:r w:rsidR="009D73C3">
        <w:rPr>
          <w:rFonts w:ascii="Times New Roman" w:hAnsi="Times New Roman" w:cs="Times New Roman"/>
          <w:sz w:val="24"/>
          <w:szCs w:val="24"/>
          <w:lang w:val="en-US"/>
        </w:rPr>
        <w:t>in</w:t>
      </w:r>
      <w:r w:rsidR="0065177C">
        <w:rPr>
          <w:rFonts w:ascii="Times New Roman" w:hAnsi="Times New Roman" w:cs="Times New Roman"/>
          <w:sz w:val="24"/>
          <w:szCs w:val="24"/>
          <w:lang w:val="en-US"/>
        </w:rPr>
        <w:t xml:space="preserve">, </w:t>
      </w:r>
      <w:r w:rsidR="00D17620">
        <w:rPr>
          <w:rFonts w:ascii="Times New Roman" w:hAnsi="Times New Roman" w:cs="Times New Roman"/>
          <w:sz w:val="24"/>
          <w:szCs w:val="24"/>
          <w:lang w:val="en-US"/>
        </w:rPr>
        <w:t xml:space="preserve">and </w:t>
      </w:r>
      <w:r w:rsidR="0065177C">
        <w:rPr>
          <w:rFonts w:ascii="Times New Roman" w:hAnsi="Times New Roman" w:cs="Times New Roman"/>
          <w:sz w:val="24"/>
          <w:szCs w:val="24"/>
          <w:lang w:val="en-US"/>
        </w:rPr>
        <w:t>rarely interacting with</w:t>
      </w:r>
      <w:r w:rsidR="00AB5BF6">
        <w:rPr>
          <w:rFonts w:ascii="Times New Roman" w:hAnsi="Times New Roman" w:cs="Times New Roman"/>
          <w:sz w:val="24"/>
          <w:szCs w:val="24"/>
          <w:lang w:val="en-US"/>
        </w:rPr>
        <w:t xml:space="preserve"> their colleagues (</w:t>
      </w:r>
      <w:r w:rsidR="0065177C">
        <w:rPr>
          <w:rFonts w:ascii="Times New Roman" w:hAnsi="Times New Roman" w:cs="Times New Roman"/>
          <w:sz w:val="24"/>
          <w:szCs w:val="24"/>
          <w:lang w:val="en-US"/>
        </w:rPr>
        <w:t>or drawing on findings</w:t>
      </w:r>
      <w:r w:rsidR="00AB5BF6">
        <w:rPr>
          <w:rFonts w:ascii="Times New Roman" w:hAnsi="Times New Roman" w:cs="Times New Roman"/>
          <w:sz w:val="24"/>
          <w:szCs w:val="24"/>
          <w:lang w:val="en-US"/>
        </w:rPr>
        <w:t>)</w:t>
      </w:r>
      <w:r w:rsidR="0065177C">
        <w:rPr>
          <w:rFonts w:ascii="Times New Roman" w:hAnsi="Times New Roman" w:cs="Times New Roman"/>
          <w:sz w:val="24"/>
          <w:szCs w:val="24"/>
          <w:lang w:val="en-US"/>
        </w:rPr>
        <w:t xml:space="preserve"> located </w:t>
      </w:r>
      <w:r w:rsidR="00CA4CA1">
        <w:rPr>
          <w:rFonts w:ascii="Times New Roman" w:hAnsi="Times New Roman" w:cs="Times New Roman"/>
          <w:sz w:val="24"/>
          <w:szCs w:val="24"/>
          <w:lang w:val="en-US"/>
        </w:rPr>
        <w:t>in</w:t>
      </w:r>
      <w:r w:rsidR="00AB5BF6">
        <w:rPr>
          <w:rFonts w:ascii="Times New Roman" w:hAnsi="Times New Roman" w:cs="Times New Roman"/>
          <w:sz w:val="24"/>
          <w:szCs w:val="24"/>
          <w:lang w:val="en-US"/>
        </w:rPr>
        <w:t xml:space="preserve"> other intellectual domains</w:t>
      </w:r>
      <w:r w:rsidR="00CA4CA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argue that this </w:t>
      </w:r>
      <w:r w:rsidR="00D17620">
        <w:rPr>
          <w:rFonts w:ascii="Times New Roman" w:hAnsi="Times New Roman" w:cs="Times New Roman"/>
          <w:sz w:val="24"/>
          <w:szCs w:val="24"/>
          <w:lang w:val="en-US"/>
        </w:rPr>
        <w:t xml:space="preserve">does not have to be the case. </w:t>
      </w:r>
      <w:r w:rsidR="00C86EC2">
        <w:rPr>
          <w:rFonts w:ascii="Times New Roman" w:hAnsi="Times New Roman" w:cs="Times New Roman"/>
          <w:sz w:val="24"/>
          <w:szCs w:val="24"/>
          <w:lang w:val="en-US"/>
        </w:rPr>
        <w:t xml:space="preserve">In </w:t>
      </w:r>
      <w:r w:rsidR="00C41DCC">
        <w:rPr>
          <w:rFonts w:ascii="Times New Roman" w:hAnsi="Times New Roman" w:cs="Times New Roman"/>
          <w:sz w:val="24"/>
          <w:szCs w:val="24"/>
          <w:lang w:val="en-US"/>
        </w:rPr>
        <w:t>what follows</w:t>
      </w:r>
      <w:r w:rsidR="002E6F1F">
        <w:rPr>
          <w:rFonts w:ascii="Times New Roman" w:hAnsi="Times New Roman" w:cs="Times New Roman"/>
          <w:sz w:val="24"/>
          <w:szCs w:val="24"/>
          <w:lang w:val="en-US"/>
        </w:rPr>
        <w:t xml:space="preserve"> </w:t>
      </w:r>
      <w:r w:rsidR="00C86EC2">
        <w:rPr>
          <w:rFonts w:ascii="Times New Roman" w:hAnsi="Times New Roman" w:cs="Times New Roman"/>
          <w:sz w:val="24"/>
          <w:szCs w:val="24"/>
          <w:lang w:val="en-US"/>
        </w:rPr>
        <w:t xml:space="preserve">we </w:t>
      </w:r>
      <w:r w:rsidR="00C41DCC">
        <w:rPr>
          <w:rFonts w:ascii="Times New Roman" w:hAnsi="Times New Roman" w:cs="Times New Roman"/>
          <w:sz w:val="24"/>
          <w:szCs w:val="24"/>
          <w:lang w:val="en-US"/>
        </w:rPr>
        <w:t xml:space="preserve">unpack </w:t>
      </w:r>
      <w:r w:rsidR="003E2905">
        <w:rPr>
          <w:rFonts w:ascii="Times New Roman" w:hAnsi="Times New Roman" w:cs="Times New Roman"/>
          <w:sz w:val="24"/>
          <w:szCs w:val="24"/>
          <w:lang w:val="en-US"/>
        </w:rPr>
        <w:t>a</w:t>
      </w:r>
      <w:r w:rsidR="00C41DCC">
        <w:rPr>
          <w:rFonts w:ascii="Times New Roman" w:hAnsi="Times New Roman" w:cs="Times New Roman"/>
          <w:sz w:val="24"/>
          <w:szCs w:val="24"/>
          <w:lang w:val="en-US"/>
        </w:rPr>
        <w:t xml:space="preserve"> </w:t>
      </w:r>
      <w:r w:rsidR="00C86EC2">
        <w:rPr>
          <w:rFonts w:ascii="Times New Roman" w:hAnsi="Times New Roman" w:cs="Times New Roman"/>
          <w:sz w:val="24"/>
          <w:szCs w:val="24"/>
          <w:lang w:val="en-US"/>
        </w:rPr>
        <w:t xml:space="preserve">new </w:t>
      </w:r>
      <w:r w:rsidR="002E6F1F">
        <w:rPr>
          <w:rFonts w:ascii="Times New Roman" w:hAnsi="Times New Roman" w:cs="Times New Roman"/>
          <w:sz w:val="24"/>
          <w:szCs w:val="24"/>
          <w:lang w:val="en-US"/>
        </w:rPr>
        <w:t xml:space="preserve">conceptual </w:t>
      </w:r>
      <w:r w:rsidR="00D17620">
        <w:rPr>
          <w:rFonts w:ascii="Times New Roman" w:hAnsi="Times New Roman" w:cs="Times New Roman"/>
          <w:sz w:val="24"/>
          <w:szCs w:val="24"/>
          <w:lang w:val="en-US"/>
        </w:rPr>
        <w:t xml:space="preserve">account </w:t>
      </w:r>
      <w:r w:rsidR="003E2905">
        <w:rPr>
          <w:rFonts w:ascii="Times New Roman" w:hAnsi="Times New Roman" w:cs="Times New Roman"/>
          <w:sz w:val="24"/>
          <w:szCs w:val="24"/>
          <w:lang w:val="en-US"/>
        </w:rPr>
        <w:t xml:space="preserve">that </w:t>
      </w:r>
      <w:r w:rsidR="00D17620">
        <w:rPr>
          <w:rFonts w:ascii="Times New Roman" w:hAnsi="Times New Roman" w:cs="Times New Roman"/>
          <w:sz w:val="24"/>
          <w:szCs w:val="24"/>
          <w:lang w:val="en-US"/>
        </w:rPr>
        <w:t>help</w:t>
      </w:r>
      <w:r>
        <w:rPr>
          <w:rFonts w:ascii="Times New Roman" w:hAnsi="Times New Roman" w:cs="Times New Roman"/>
          <w:sz w:val="24"/>
          <w:szCs w:val="24"/>
          <w:lang w:val="en-US"/>
        </w:rPr>
        <w:t>s</w:t>
      </w:r>
      <w:r w:rsidR="00D17620">
        <w:rPr>
          <w:rFonts w:ascii="Times New Roman" w:hAnsi="Times New Roman" w:cs="Times New Roman"/>
          <w:sz w:val="24"/>
          <w:szCs w:val="24"/>
          <w:lang w:val="en-US"/>
        </w:rPr>
        <w:t xml:space="preserve"> </w:t>
      </w:r>
      <w:r w:rsidR="003E2905">
        <w:rPr>
          <w:rFonts w:ascii="Times New Roman" w:hAnsi="Times New Roman" w:cs="Times New Roman"/>
          <w:sz w:val="24"/>
          <w:szCs w:val="24"/>
          <w:lang w:val="en-US"/>
        </w:rPr>
        <w:t xml:space="preserve">address </w:t>
      </w:r>
      <w:r w:rsidR="00C86EC2">
        <w:rPr>
          <w:rFonts w:ascii="Times New Roman" w:hAnsi="Times New Roman" w:cs="Times New Roman"/>
          <w:sz w:val="24"/>
          <w:szCs w:val="24"/>
          <w:lang w:val="en-US"/>
        </w:rPr>
        <w:t xml:space="preserve">this </w:t>
      </w:r>
      <w:r w:rsidR="00D17620">
        <w:rPr>
          <w:rFonts w:ascii="Times New Roman" w:hAnsi="Times New Roman" w:cs="Times New Roman"/>
          <w:sz w:val="24"/>
          <w:szCs w:val="24"/>
          <w:lang w:val="en-US"/>
        </w:rPr>
        <w:t xml:space="preserve">state of </w:t>
      </w:r>
      <w:r w:rsidR="00C41DCC">
        <w:rPr>
          <w:rFonts w:ascii="Times New Roman" w:hAnsi="Times New Roman" w:cs="Times New Roman"/>
          <w:sz w:val="24"/>
          <w:szCs w:val="24"/>
          <w:lang w:val="en-US"/>
        </w:rPr>
        <w:t xml:space="preserve">intellectual </w:t>
      </w:r>
      <w:r w:rsidR="00C86EC2">
        <w:rPr>
          <w:rFonts w:ascii="Times New Roman" w:hAnsi="Times New Roman" w:cs="Times New Roman"/>
          <w:sz w:val="24"/>
          <w:szCs w:val="24"/>
          <w:lang w:val="en-US"/>
        </w:rPr>
        <w:t>fragmentation</w:t>
      </w:r>
      <w:r w:rsidR="00F11003">
        <w:rPr>
          <w:rFonts w:ascii="Times New Roman" w:hAnsi="Times New Roman" w:cs="Times New Roman"/>
          <w:sz w:val="24"/>
          <w:szCs w:val="24"/>
          <w:lang w:val="en-US"/>
        </w:rPr>
        <w:t xml:space="preserve"> </w:t>
      </w:r>
      <w:r w:rsidR="003E2905">
        <w:rPr>
          <w:rFonts w:ascii="Times New Roman" w:hAnsi="Times New Roman" w:cs="Times New Roman"/>
          <w:sz w:val="24"/>
          <w:szCs w:val="24"/>
          <w:lang w:val="en-US"/>
        </w:rPr>
        <w:t xml:space="preserve">and </w:t>
      </w:r>
      <w:r w:rsidR="00D17620">
        <w:rPr>
          <w:rFonts w:ascii="Times New Roman" w:hAnsi="Times New Roman" w:cs="Times New Roman"/>
          <w:sz w:val="24"/>
          <w:szCs w:val="24"/>
          <w:lang w:val="en-US"/>
        </w:rPr>
        <w:t xml:space="preserve">open up </w:t>
      </w:r>
      <w:r w:rsidR="00C41DCC">
        <w:rPr>
          <w:rFonts w:ascii="Times New Roman" w:hAnsi="Times New Roman" w:cs="Times New Roman"/>
          <w:sz w:val="24"/>
          <w:szCs w:val="24"/>
          <w:lang w:val="en-US"/>
        </w:rPr>
        <w:t>new avenues of study</w:t>
      </w:r>
      <w:r w:rsidR="00C86EC2">
        <w:rPr>
          <w:rFonts w:ascii="Times New Roman" w:hAnsi="Times New Roman" w:cs="Times New Roman"/>
          <w:sz w:val="24"/>
          <w:szCs w:val="24"/>
          <w:lang w:val="en-US"/>
        </w:rPr>
        <w:t>.</w:t>
      </w:r>
    </w:p>
    <w:p w14:paraId="146310F8" w14:textId="60B3D7F6" w:rsidR="00502A49" w:rsidRDefault="00502A49" w:rsidP="008A4B27">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The Shared Features Account</w:t>
      </w:r>
    </w:p>
    <w:p w14:paraId="6EBB9857" w14:textId="27E05EB3" w:rsidR="00420547" w:rsidRDefault="00FC0D57" w:rsidP="00420547">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T</w:t>
      </w:r>
      <w:r w:rsidR="00013F7C">
        <w:rPr>
          <w:rFonts w:ascii="Times New Roman" w:hAnsi="Times New Roman" w:cs="Times New Roman"/>
          <w:sz w:val="24"/>
          <w:szCs w:val="24"/>
          <w:lang w:val="en-US"/>
        </w:rPr>
        <w:t xml:space="preserve">he </w:t>
      </w:r>
      <w:r w:rsidR="00502A49" w:rsidRPr="00013F7C">
        <w:rPr>
          <w:rFonts w:ascii="Times New Roman" w:hAnsi="Times New Roman" w:cs="Times New Roman"/>
          <w:i/>
          <w:sz w:val="24"/>
          <w:szCs w:val="24"/>
          <w:lang w:val="en-US"/>
        </w:rPr>
        <w:t>shared features account</w:t>
      </w:r>
      <w:r w:rsidR="00502A49">
        <w:rPr>
          <w:rFonts w:ascii="Times New Roman" w:hAnsi="Times New Roman" w:cs="Times New Roman"/>
          <w:sz w:val="24"/>
          <w:szCs w:val="24"/>
          <w:lang w:val="en-US"/>
        </w:rPr>
        <w:t xml:space="preserve"> </w:t>
      </w:r>
      <w:r w:rsidR="00D86E67">
        <w:rPr>
          <w:rFonts w:ascii="Times New Roman" w:hAnsi="Times New Roman" w:cs="Times New Roman"/>
          <w:sz w:val="24"/>
          <w:szCs w:val="24"/>
          <w:lang w:val="en-US"/>
        </w:rPr>
        <w:t>consists of</w:t>
      </w:r>
      <w:r w:rsidR="007F75DB">
        <w:rPr>
          <w:rFonts w:ascii="Times New Roman" w:hAnsi="Times New Roman" w:cs="Times New Roman"/>
          <w:sz w:val="24"/>
          <w:szCs w:val="24"/>
          <w:lang w:val="en-US"/>
        </w:rPr>
        <w:t xml:space="preserve"> </w:t>
      </w:r>
      <w:r w:rsidR="00502A49">
        <w:rPr>
          <w:rFonts w:ascii="Times New Roman" w:hAnsi="Times New Roman" w:cs="Times New Roman"/>
          <w:sz w:val="24"/>
          <w:szCs w:val="24"/>
          <w:lang w:val="en-US"/>
        </w:rPr>
        <w:t xml:space="preserve">three </w:t>
      </w:r>
      <w:r w:rsidR="007A6F40">
        <w:rPr>
          <w:rFonts w:ascii="Times New Roman" w:hAnsi="Times New Roman" w:cs="Times New Roman"/>
          <w:sz w:val="24"/>
          <w:szCs w:val="24"/>
          <w:lang w:val="en-US"/>
        </w:rPr>
        <w:t xml:space="preserve">main </w:t>
      </w:r>
      <w:r w:rsidR="00502A49">
        <w:rPr>
          <w:rFonts w:ascii="Times New Roman" w:hAnsi="Times New Roman" w:cs="Times New Roman"/>
          <w:sz w:val="24"/>
          <w:szCs w:val="24"/>
          <w:lang w:val="en-US"/>
        </w:rPr>
        <w:t>components</w:t>
      </w:r>
      <w:r w:rsidR="00013F7C">
        <w:rPr>
          <w:rFonts w:ascii="Times New Roman" w:hAnsi="Times New Roman" w:cs="Times New Roman"/>
          <w:sz w:val="24"/>
          <w:szCs w:val="24"/>
          <w:lang w:val="en-US"/>
        </w:rPr>
        <w:t xml:space="preserve">: </w:t>
      </w:r>
      <w:r w:rsidR="00502A49">
        <w:rPr>
          <w:rFonts w:ascii="Times New Roman" w:hAnsi="Times New Roman" w:cs="Times New Roman"/>
          <w:sz w:val="24"/>
          <w:szCs w:val="24"/>
          <w:lang w:val="en-US"/>
        </w:rPr>
        <w:t xml:space="preserve">(a) </w:t>
      </w:r>
      <w:r w:rsidR="00013F7C">
        <w:rPr>
          <w:rFonts w:ascii="Times New Roman" w:hAnsi="Times New Roman" w:cs="Times New Roman"/>
          <w:sz w:val="24"/>
          <w:szCs w:val="24"/>
          <w:lang w:val="en-US"/>
        </w:rPr>
        <w:t xml:space="preserve">it refers to situations </w:t>
      </w:r>
      <w:r w:rsidR="005952A1">
        <w:rPr>
          <w:rFonts w:ascii="Times New Roman" w:hAnsi="Times New Roman" w:cs="Times New Roman"/>
          <w:sz w:val="24"/>
          <w:szCs w:val="24"/>
          <w:lang w:val="en-US"/>
        </w:rPr>
        <w:t xml:space="preserve">which </w:t>
      </w:r>
      <w:r w:rsidR="007F75DB">
        <w:rPr>
          <w:rFonts w:ascii="Times New Roman" w:hAnsi="Times New Roman" w:cs="Times New Roman"/>
          <w:sz w:val="24"/>
          <w:szCs w:val="24"/>
          <w:lang w:val="en-US"/>
        </w:rPr>
        <w:t>involve</w:t>
      </w:r>
      <w:r w:rsidR="00502A49">
        <w:rPr>
          <w:rFonts w:ascii="Times New Roman" w:hAnsi="Times New Roman" w:cs="Times New Roman"/>
          <w:sz w:val="24"/>
          <w:szCs w:val="24"/>
          <w:lang w:val="en-US"/>
        </w:rPr>
        <w:t xml:space="preserve"> </w:t>
      </w:r>
      <w:r w:rsidR="00A64E3B">
        <w:rPr>
          <w:rFonts w:ascii="Times New Roman" w:hAnsi="Times New Roman" w:cs="Times New Roman"/>
          <w:sz w:val="24"/>
          <w:szCs w:val="24"/>
          <w:lang w:val="en-US"/>
        </w:rPr>
        <w:t>‘</w:t>
      </w:r>
      <w:r w:rsidR="00502A49">
        <w:rPr>
          <w:rFonts w:ascii="Times New Roman" w:hAnsi="Times New Roman" w:cs="Times New Roman"/>
          <w:sz w:val="24"/>
          <w:szCs w:val="24"/>
          <w:lang w:val="en-US"/>
        </w:rPr>
        <w:t>source objects</w:t>
      </w:r>
      <w:r w:rsidR="00A64E3B">
        <w:rPr>
          <w:rFonts w:ascii="Times New Roman" w:hAnsi="Times New Roman" w:cs="Times New Roman"/>
          <w:sz w:val="24"/>
          <w:szCs w:val="24"/>
          <w:lang w:val="en-US"/>
        </w:rPr>
        <w:t>’</w:t>
      </w:r>
      <w:r w:rsidR="00502A49">
        <w:rPr>
          <w:rFonts w:ascii="Times New Roman" w:hAnsi="Times New Roman" w:cs="Times New Roman"/>
          <w:sz w:val="24"/>
          <w:szCs w:val="24"/>
          <w:lang w:val="en-US"/>
        </w:rPr>
        <w:t xml:space="preserve"> and </w:t>
      </w:r>
      <w:r w:rsidR="00A64E3B">
        <w:rPr>
          <w:rFonts w:ascii="Times New Roman" w:hAnsi="Times New Roman" w:cs="Times New Roman"/>
          <w:sz w:val="24"/>
          <w:szCs w:val="24"/>
          <w:lang w:val="en-US"/>
        </w:rPr>
        <w:t>‘</w:t>
      </w:r>
      <w:r w:rsidR="00502A49">
        <w:rPr>
          <w:rFonts w:ascii="Times New Roman" w:hAnsi="Times New Roman" w:cs="Times New Roman"/>
          <w:sz w:val="24"/>
          <w:szCs w:val="24"/>
          <w:lang w:val="en-US"/>
        </w:rPr>
        <w:t>target objects</w:t>
      </w:r>
      <w:r w:rsidR="00A64E3B">
        <w:rPr>
          <w:rFonts w:ascii="Times New Roman" w:hAnsi="Times New Roman" w:cs="Times New Roman"/>
          <w:sz w:val="24"/>
          <w:szCs w:val="24"/>
          <w:lang w:val="en-US"/>
        </w:rPr>
        <w:t>’</w:t>
      </w:r>
      <w:r w:rsidR="00502A49">
        <w:rPr>
          <w:rFonts w:ascii="Times New Roman" w:hAnsi="Times New Roman" w:cs="Times New Roman"/>
          <w:sz w:val="24"/>
          <w:szCs w:val="24"/>
          <w:lang w:val="en-US"/>
        </w:rPr>
        <w:t xml:space="preserve">, (b) these source and target objects each possess a range of </w:t>
      </w:r>
      <w:r w:rsidR="00A64E3B">
        <w:rPr>
          <w:rFonts w:ascii="Times New Roman" w:hAnsi="Times New Roman" w:cs="Times New Roman"/>
          <w:sz w:val="24"/>
          <w:szCs w:val="24"/>
          <w:lang w:val="en-US"/>
        </w:rPr>
        <w:t>‘</w:t>
      </w:r>
      <w:r w:rsidR="00013F7C">
        <w:rPr>
          <w:rFonts w:ascii="Times New Roman" w:hAnsi="Times New Roman" w:cs="Times New Roman"/>
          <w:sz w:val="24"/>
          <w:szCs w:val="24"/>
          <w:lang w:val="en-US"/>
        </w:rPr>
        <w:t xml:space="preserve">object </w:t>
      </w:r>
      <w:r w:rsidR="00502A49">
        <w:rPr>
          <w:rFonts w:ascii="Times New Roman" w:hAnsi="Times New Roman" w:cs="Times New Roman"/>
          <w:sz w:val="24"/>
          <w:szCs w:val="24"/>
          <w:lang w:val="en-US"/>
        </w:rPr>
        <w:t>features</w:t>
      </w:r>
      <w:r w:rsidR="00A64E3B">
        <w:rPr>
          <w:rFonts w:ascii="Times New Roman" w:hAnsi="Times New Roman" w:cs="Times New Roman"/>
          <w:sz w:val="24"/>
          <w:szCs w:val="24"/>
          <w:lang w:val="en-US"/>
        </w:rPr>
        <w:t>’</w:t>
      </w:r>
      <w:r w:rsidR="00502A49">
        <w:rPr>
          <w:rFonts w:ascii="Times New Roman" w:hAnsi="Times New Roman" w:cs="Times New Roman"/>
          <w:sz w:val="24"/>
          <w:szCs w:val="24"/>
          <w:lang w:val="en-US"/>
        </w:rPr>
        <w:t>, and (c) when a source and target object share a common feature with one another, this shared feature influences the types of assumptions people make abou</w:t>
      </w:r>
      <w:r w:rsidR="007F75DB">
        <w:rPr>
          <w:rFonts w:ascii="Times New Roman" w:hAnsi="Times New Roman" w:cs="Times New Roman"/>
          <w:sz w:val="24"/>
          <w:szCs w:val="24"/>
          <w:lang w:val="en-US"/>
        </w:rPr>
        <w:t>t the target object’s features.</w:t>
      </w:r>
    </w:p>
    <w:p w14:paraId="4EAECA5E" w14:textId="2F661865" w:rsidR="00AF1A08" w:rsidRDefault="007F75DB" w:rsidP="00AF1A0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Let us </w:t>
      </w:r>
      <w:r w:rsidR="0026072C">
        <w:rPr>
          <w:rFonts w:ascii="Times New Roman" w:hAnsi="Times New Roman" w:cs="Times New Roman"/>
          <w:sz w:val="24"/>
          <w:szCs w:val="24"/>
          <w:lang w:val="en-US"/>
        </w:rPr>
        <w:t xml:space="preserve">briefly </w:t>
      </w:r>
      <w:r w:rsidR="00420547">
        <w:rPr>
          <w:rFonts w:ascii="Times New Roman" w:hAnsi="Times New Roman" w:cs="Times New Roman"/>
          <w:sz w:val="24"/>
          <w:szCs w:val="24"/>
          <w:lang w:val="en-US"/>
        </w:rPr>
        <w:t xml:space="preserve">unpack these </w:t>
      </w:r>
      <w:r w:rsidR="0026072C">
        <w:rPr>
          <w:rFonts w:ascii="Times New Roman" w:hAnsi="Times New Roman" w:cs="Times New Roman"/>
          <w:sz w:val="24"/>
          <w:szCs w:val="24"/>
          <w:lang w:val="en-US"/>
        </w:rPr>
        <w:t xml:space="preserve">three </w:t>
      </w:r>
      <w:r w:rsidR="00420547">
        <w:rPr>
          <w:rFonts w:ascii="Times New Roman" w:hAnsi="Times New Roman" w:cs="Times New Roman"/>
          <w:sz w:val="24"/>
          <w:szCs w:val="24"/>
          <w:lang w:val="en-US"/>
        </w:rPr>
        <w:t>components.</w:t>
      </w:r>
      <w:r w:rsidR="00C86EC2">
        <w:rPr>
          <w:rFonts w:ascii="Times New Roman" w:hAnsi="Times New Roman" w:cs="Times New Roman"/>
          <w:sz w:val="24"/>
          <w:szCs w:val="24"/>
          <w:lang w:val="en-US"/>
        </w:rPr>
        <w:t xml:space="preserve"> First</w:t>
      </w:r>
      <w:r w:rsidR="0026072C">
        <w:rPr>
          <w:rFonts w:ascii="Times New Roman" w:hAnsi="Times New Roman" w:cs="Times New Roman"/>
          <w:sz w:val="24"/>
          <w:szCs w:val="24"/>
          <w:lang w:val="en-US"/>
        </w:rPr>
        <w:t xml:space="preserve">, we </w:t>
      </w:r>
      <w:r w:rsidR="007A6F40">
        <w:rPr>
          <w:rFonts w:ascii="Times New Roman" w:hAnsi="Times New Roman" w:cs="Times New Roman"/>
          <w:sz w:val="24"/>
          <w:szCs w:val="24"/>
          <w:lang w:val="en-US"/>
        </w:rPr>
        <w:t>adopt a broad definition of</w:t>
      </w:r>
      <w:r w:rsidR="0026072C">
        <w:rPr>
          <w:rFonts w:ascii="Times New Roman" w:hAnsi="Times New Roman" w:cs="Times New Roman"/>
          <w:sz w:val="24"/>
          <w:szCs w:val="24"/>
          <w:lang w:val="en-US"/>
        </w:rPr>
        <w:t xml:space="preserve"> </w:t>
      </w:r>
      <w:r w:rsidR="00991685">
        <w:rPr>
          <w:rFonts w:ascii="Times New Roman" w:hAnsi="Times New Roman" w:cs="Times New Roman"/>
          <w:sz w:val="24"/>
          <w:szCs w:val="24"/>
          <w:lang w:val="en-US"/>
        </w:rPr>
        <w:t>‘</w:t>
      </w:r>
      <w:r w:rsidR="0026072C">
        <w:rPr>
          <w:rFonts w:ascii="Times New Roman" w:hAnsi="Times New Roman" w:cs="Times New Roman"/>
          <w:sz w:val="24"/>
          <w:szCs w:val="24"/>
          <w:lang w:val="en-US"/>
        </w:rPr>
        <w:t>objects</w:t>
      </w:r>
      <w:r w:rsidR="00991685">
        <w:rPr>
          <w:rFonts w:ascii="Times New Roman" w:hAnsi="Times New Roman" w:cs="Times New Roman"/>
          <w:sz w:val="24"/>
          <w:szCs w:val="24"/>
          <w:lang w:val="en-US"/>
        </w:rPr>
        <w:t>’</w:t>
      </w:r>
      <w:r w:rsidR="0026072C">
        <w:rPr>
          <w:rFonts w:ascii="Times New Roman" w:hAnsi="Times New Roman" w:cs="Times New Roman"/>
          <w:sz w:val="24"/>
          <w:szCs w:val="24"/>
          <w:lang w:val="en-US"/>
        </w:rPr>
        <w:t xml:space="preserve"> as any potential stimulus in the environment. Objects can </w:t>
      </w:r>
      <w:r w:rsidR="00A64E3B">
        <w:rPr>
          <w:rFonts w:ascii="Times New Roman" w:hAnsi="Times New Roman" w:cs="Times New Roman"/>
          <w:sz w:val="24"/>
          <w:szCs w:val="24"/>
          <w:lang w:val="en-US"/>
        </w:rPr>
        <w:t xml:space="preserve">refer to </w:t>
      </w:r>
      <w:r w:rsidR="0026072C">
        <w:rPr>
          <w:rFonts w:ascii="Times New Roman" w:hAnsi="Times New Roman" w:cs="Times New Roman"/>
          <w:sz w:val="24"/>
          <w:szCs w:val="24"/>
          <w:lang w:val="en-US"/>
        </w:rPr>
        <w:t xml:space="preserve">people, animals, inanimate </w:t>
      </w:r>
      <w:r w:rsidR="00A64E3B">
        <w:rPr>
          <w:rFonts w:ascii="Times New Roman" w:hAnsi="Times New Roman" w:cs="Times New Roman"/>
          <w:sz w:val="24"/>
          <w:szCs w:val="24"/>
          <w:lang w:val="en-US"/>
        </w:rPr>
        <w:t>items</w:t>
      </w:r>
      <w:r w:rsidR="0026072C">
        <w:rPr>
          <w:rFonts w:ascii="Times New Roman" w:hAnsi="Times New Roman" w:cs="Times New Roman"/>
          <w:sz w:val="24"/>
          <w:szCs w:val="24"/>
          <w:lang w:val="en-US"/>
        </w:rPr>
        <w:t>, and even responses. For our purposes, we are interested in two types of object</w:t>
      </w:r>
      <w:r w:rsidR="00D110EB">
        <w:rPr>
          <w:rFonts w:ascii="Times New Roman" w:hAnsi="Times New Roman" w:cs="Times New Roman"/>
          <w:sz w:val="24"/>
          <w:szCs w:val="24"/>
          <w:lang w:val="en-US"/>
        </w:rPr>
        <w:t>s</w:t>
      </w:r>
      <w:r w:rsidR="0026072C">
        <w:rPr>
          <w:rFonts w:ascii="Times New Roman" w:hAnsi="Times New Roman" w:cs="Times New Roman"/>
          <w:sz w:val="24"/>
          <w:szCs w:val="24"/>
          <w:lang w:val="en-US"/>
        </w:rPr>
        <w:t xml:space="preserve">: </w:t>
      </w:r>
      <w:r w:rsidR="0026072C" w:rsidRPr="00991685">
        <w:rPr>
          <w:rFonts w:ascii="Times New Roman" w:hAnsi="Times New Roman" w:cs="Times New Roman"/>
          <w:i/>
          <w:sz w:val="24"/>
          <w:szCs w:val="24"/>
          <w:lang w:val="en-US"/>
        </w:rPr>
        <w:t>source</w:t>
      </w:r>
      <w:r w:rsidR="0026072C">
        <w:rPr>
          <w:rFonts w:ascii="Times New Roman" w:hAnsi="Times New Roman" w:cs="Times New Roman"/>
          <w:sz w:val="24"/>
          <w:szCs w:val="24"/>
          <w:lang w:val="en-US"/>
        </w:rPr>
        <w:t xml:space="preserve"> and </w:t>
      </w:r>
      <w:r w:rsidR="0026072C" w:rsidRPr="00991685">
        <w:rPr>
          <w:rFonts w:ascii="Times New Roman" w:hAnsi="Times New Roman" w:cs="Times New Roman"/>
          <w:i/>
          <w:sz w:val="24"/>
          <w:szCs w:val="24"/>
          <w:lang w:val="en-US"/>
        </w:rPr>
        <w:t>target objects</w:t>
      </w:r>
      <w:r w:rsidR="0026072C">
        <w:rPr>
          <w:rFonts w:ascii="Times New Roman" w:hAnsi="Times New Roman" w:cs="Times New Roman"/>
          <w:sz w:val="24"/>
          <w:szCs w:val="24"/>
          <w:lang w:val="en-US"/>
        </w:rPr>
        <w:t xml:space="preserve">. </w:t>
      </w:r>
      <w:r w:rsidR="00420547" w:rsidRPr="00420547">
        <w:rPr>
          <w:rFonts w:ascii="Times New Roman" w:hAnsi="Times New Roman" w:cs="Times New Roman"/>
          <w:sz w:val="24"/>
          <w:szCs w:val="24"/>
          <w:lang w:val="en-US"/>
        </w:rPr>
        <w:t xml:space="preserve">In-line with </w:t>
      </w:r>
      <w:r w:rsidR="00420547">
        <w:rPr>
          <w:rFonts w:ascii="Times New Roman" w:hAnsi="Times New Roman" w:cs="Times New Roman"/>
          <w:sz w:val="24"/>
          <w:szCs w:val="24"/>
          <w:lang w:val="en-US"/>
        </w:rPr>
        <w:t>De Houwer, Richetin, Hughes, and Perugini (</w:t>
      </w:r>
      <w:r w:rsidR="00420547" w:rsidRPr="00420547">
        <w:rPr>
          <w:rFonts w:ascii="Times New Roman" w:hAnsi="Times New Roman" w:cs="Times New Roman"/>
          <w:i/>
          <w:sz w:val="24"/>
          <w:szCs w:val="24"/>
          <w:lang w:val="en-US"/>
        </w:rPr>
        <w:t xml:space="preserve">in </w:t>
      </w:r>
      <w:r w:rsidR="00A64E3B">
        <w:rPr>
          <w:rFonts w:ascii="Times New Roman" w:hAnsi="Times New Roman" w:cs="Times New Roman"/>
          <w:i/>
          <w:sz w:val="24"/>
          <w:szCs w:val="24"/>
          <w:lang w:val="en-US"/>
        </w:rPr>
        <w:t>prep</w:t>
      </w:r>
      <w:r w:rsidR="00420547">
        <w:rPr>
          <w:rFonts w:ascii="Times New Roman" w:hAnsi="Times New Roman" w:cs="Times New Roman"/>
          <w:sz w:val="24"/>
          <w:szCs w:val="24"/>
          <w:lang w:val="en-US"/>
        </w:rPr>
        <w:t xml:space="preserve">) we define a </w:t>
      </w:r>
      <w:r w:rsidR="0026072C">
        <w:rPr>
          <w:rFonts w:ascii="Times New Roman" w:hAnsi="Times New Roman" w:cs="Times New Roman"/>
          <w:sz w:val="24"/>
          <w:szCs w:val="24"/>
          <w:lang w:val="en-US"/>
        </w:rPr>
        <w:t>‘</w:t>
      </w:r>
      <w:r w:rsidR="00420547">
        <w:rPr>
          <w:rFonts w:ascii="Times New Roman" w:hAnsi="Times New Roman" w:cs="Times New Roman"/>
          <w:sz w:val="24"/>
          <w:szCs w:val="24"/>
          <w:lang w:val="en-US"/>
        </w:rPr>
        <w:t>source object</w:t>
      </w:r>
      <w:r w:rsidR="0026072C">
        <w:rPr>
          <w:rFonts w:ascii="Times New Roman" w:hAnsi="Times New Roman" w:cs="Times New Roman"/>
          <w:sz w:val="24"/>
          <w:szCs w:val="24"/>
          <w:lang w:val="en-US"/>
        </w:rPr>
        <w:t>’</w:t>
      </w:r>
      <w:r w:rsidR="00420547">
        <w:rPr>
          <w:rFonts w:ascii="Times New Roman" w:hAnsi="Times New Roman" w:cs="Times New Roman"/>
          <w:sz w:val="24"/>
          <w:szCs w:val="24"/>
          <w:lang w:val="en-US"/>
        </w:rPr>
        <w:t xml:space="preserve"> as </w:t>
      </w:r>
      <w:r w:rsidR="0026072C" w:rsidRPr="00E37F09">
        <w:rPr>
          <w:rFonts w:ascii="Times New Roman" w:hAnsi="Times New Roman" w:cs="Times New Roman"/>
          <w:sz w:val="24"/>
          <w:szCs w:val="24"/>
          <w:lang w:val="en-US"/>
        </w:rPr>
        <w:t xml:space="preserve">the </w:t>
      </w:r>
      <w:proofErr w:type="gramStart"/>
      <w:r w:rsidR="0026072C" w:rsidRPr="00E37F09">
        <w:rPr>
          <w:rFonts w:ascii="Times New Roman" w:hAnsi="Times New Roman" w:cs="Times New Roman"/>
          <w:sz w:val="24"/>
          <w:szCs w:val="24"/>
          <w:lang w:val="en-US"/>
        </w:rPr>
        <w:t xml:space="preserve">object </w:t>
      </w:r>
      <w:r w:rsidR="007A0133">
        <w:rPr>
          <w:rFonts w:ascii="Times New Roman" w:hAnsi="Times New Roman" w:cs="Times New Roman"/>
          <w:sz w:val="24"/>
          <w:szCs w:val="24"/>
          <w:lang w:val="en-US"/>
        </w:rPr>
        <w:t>which</w:t>
      </w:r>
      <w:proofErr w:type="gramEnd"/>
      <w:r w:rsidR="007A0133">
        <w:rPr>
          <w:rFonts w:ascii="Times New Roman" w:hAnsi="Times New Roman" w:cs="Times New Roman"/>
          <w:sz w:val="24"/>
          <w:szCs w:val="24"/>
          <w:lang w:val="en-US"/>
        </w:rPr>
        <w:t xml:space="preserve"> </w:t>
      </w:r>
      <w:r w:rsidR="0026072C">
        <w:rPr>
          <w:rFonts w:ascii="Times New Roman" w:hAnsi="Times New Roman" w:cs="Times New Roman"/>
          <w:sz w:val="24"/>
          <w:szCs w:val="24"/>
          <w:lang w:val="en-US"/>
        </w:rPr>
        <w:t xml:space="preserve">possess the </w:t>
      </w:r>
      <w:r w:rsidR="0026072C" w:rsidRPr="00E37F09">
        <w:rPr>
          <w:rFonts w:ascii="Times New Roman" w:hAnsi="Times New Roman" w:cs="Times New Roman"/>
          <w:sz w:val="24"/>
          <w:szCs w:val="24"/>
          <w:lang w:val="en-US"/>
        </w:rPr>
        <w:t>source feature</w:t>
      </w:r>
      <w:r w:rsidR="0026072C">
        <w:rPr>
          <w:rFonts w:ascii="Times New Roman" w:hAnsi="Times New Roman" w:cs="Times New Roman"/>
          <w:sz w:val="24"/>
          <w:szCs w:val="24"/>
          <w:lang w:val="en-US"/>
        </w:rPr>
        <w:t xml:space="preserve"> whereas the ‘target object’ refers to </w:t>
      </w:r>
      <w:r w:rsidR="007A0133">
        <w:rPr>
          <w:rFonts w:ascii="Times New Roman" w:hAnsi="Times New Roman" w:cs="Times New Roman"/>
          <w:sz w:val="24"/>
          <w:szCs w:val="24"/>
          <w:lang w:val="en-US"/>
        </w:rPr>
        <w:t>the</w:t>
      </w:r>
      <w:r w:rsidR="00991685">
        <w:rPr>
          <w:rFonts w:ascii="Times New Roman" w:hAnsi="Times New Roman" w:cs="Times New Roman"/>
          <w:sz w:val="24"/>
          <w:szCs w:val="24"/>
          <w:lang w:val="en-US"/>
        </w:rPr>
        <w:t xml:space="preserve"> </w:t>
      </w:r>
      <w:r w:rsidR="0026072C">
        <w:rPr>
          <w:rFonts w:ascii="Times New Roman" w:hAnsi="Times New Roman" w:cs="Times New Roman"/>
          <w:sz w:val="24"/>
          <w:szCs w:val="24"/>
          <w:lang w:val="en-US"/>
        </w:rPr>
        <w:t xml:space="preserve">object </w:t>
      </w:r>
      <w:r w:rsidR="00991685">
        <w:rPr>
          <w:rFonts w:ascii="Times New Roman" w:hAnsi="Times New Roman" w:cs="Times New Roman"/>
          <w:sz w:val="24"/>
          <w:szCs w:val="24"/>
          <w:lang w:val="en-US"/>
        </w:rPr>
        <w:t xml:space="preserve">which </w:t>
      </w:r>
      <w:r w:rsidR="007A0133">
        <w:rPr>
          <w:rFonts w:ascii="Times New Roman" w:hAnsi="Times New Roman" w:cs="Times New Roman"/>
          <w:sz w:val="24"/>
          <w:szCs w:val="24"/>
          <w:lang w:val="en-US"/>
        </w:rPr>
        <w:t>possesses</w:t>
      </w:r>
      <w:r w:rsidR="0026072C">
        <w:rPr>
          <w:rFonts w:ascii="Times New Roman" w:hAnsi="Times New Roman" w:cs="Times New Roman"/>
          <w:sz w:val="24"/>
          <w:szCs w:val="24"/>
          <w:lang w:val="en-US"/>
        </w:rPr>
        <w:t xml:space="preserve"> the target feature. </w:t>
      </w:r>
      <w:r w:rsidR="007A6F40">
        <w:rPr>
          <w:rFonts w:ascii="Times New Roman" w:hAnsi="Times New Roman" w:cs="Times New Roman"/>
          <w:sz w:val="24"/>
          <w:szCs w:val="24"/>
          <w:lang w:val="en-US"/>
        </w:rPr>
        <w:t>Second</w:t>
      </w:r>
      <w:r w:rsidR="0026072C">
        <w:rPr>
          <w:rFonts w:ascii="Times New Roman" w:hAnsi="Times New Roman" w:cs="Times New Roman"/>
          <w:sz w:val="24"/>
          <w:szCs w:val="24"/>
          <w:lang w:val="en-US"/>
        </w:rPr>
        <w:t xml:space="preserve">, we define </w:t>
      </w:r>
      <w:r w:rsidR="00714EC4">
        <w:rPr>
          <w:rFonts w:ascii="Times New Roman" w:hAnsi="Times New Roman" w:cs="Times New Roman"/>
          <w:sz w:val="24"/>
          <w:szCs w:val="24"/>
          <w:lang w:val="en-US"/>
        </w:rPr>
        <w:t>‘</w:t>
      </w:r>
      <w:r w:rsidR="00AF1A08">
        <w:rPr>
          <w:rFonts w:ascii="Times New Roman" w:hAnsi="Times New Roman" w:cs="Times New Roman"/>
          <w:sz w:val="24"/>
          <w:szCs w:val="24"/>
          <w:lang w:val="en-US"/>
        </w:rPr>
        <w:t>feature</w:t>
      </w:r>
      <w:r w:rsidR="00714EC4">
        <w:rPr>
          <w:rFonts w:ascii="Times New Roman" w:hAnsi="Times New Roman" w:cs="Times New Roman"/>
          <w:sz w:val="24"/>
          <w:szCs w:val="24"/>
          <w:lang w:val="en-US"/>
        </w:rPr>
        <w:t>s’</w:t>
      </w:r>
      <w:r w:rsidR="0026072C">
        <w:rPr>
          <w:rFonts w:ascii="Times New Roman" w:hAnsi="Times New Roman" w:cs="Times New Roman"/>
          <w:sz w:val="24"/>
          <w:szCs w:val="24"/>
          <w:lang w:val="en-US"/>
        </w:rPr>
        <w:t xml:space="preserve"> as </w:t>
      </w:r>
      <w:r w:rsidR="00AF1A08">
        <w:rPr>
          <w:rFonts w:ascii="Times New Roman" w:hAnsi="Times New Roman" w:cs="Times New Roman"/>
          <w:sz w:val="24"/>
          <w:szCs w:val="24"/>
          <w:lang w:val="en-US"/>
        </w:rPr>
        <w:t xml:space="preserve">any assumed </w:t>
      </w:r>
      <w:r w:rsidR="00AF1A08" w:rsidRPr="00E37F09">
        <w:rPr>
          <w:rFonts w:ascii="Times New Roman" w:hAnsi="Times New Roman" w:cs="Times New Roman"/>
          <w:sz w:val="24"/>
          <w:szCs w:val="24"/>
          <w:lang w:val="en-US"/>
        </w:rPr>
        <w:t xml:space="preserve">state of an object. These states can have multiple values </w:t>
      </w:r>
      <w:r w:rsidR="00AF1A08">
        <w:rPr>
          <w:rFonts w:ascii="Times New Roman" w:hAnsi="Times New Roman" w:cs="Times New Roman"/>
          <w:sz w:val="24"/>
          <w:szCs w:val="24"/>
          <w:lang w:val="en-US"/>
        </w:rPr>
        <w:t xml:space="preserve">and can </w:t>
      </w:r>
      <w:r w:rsidR="00AF1A08" w:rsidRPr="00E37F09">
        <w:rPr>
          <w:rFonts w:ascii="Times New Roman" w:hAnsi="Times New Roman" w:cs="Times New Roman"/>
          <w:sz w:val="24"/>
          <w:szCs w:val="24"/>
          <w:lang w:val="en-US"/>
        </w:rPr>
        <w:t xml:space="preserve">relate to many </w:t>
      </w:r>
      <w:r w:rsidR="007A6F40">
        <w:rPr>
          <w:rFonts w:ascii="Times New Roman" w:hAnsi="Times New Roman" w:cs="Times New Roman"/>
          <w:sz w:val="24"/>
          <w:szCs w:val="24"/>
          <w:lang w:val="en-US"/>
        </w:rPr>
        <w:t xml:space="preserve">different </w:t>
      </w:r>
      <w:r w:rsidR="00AF1A08" w:rsidRPr="00E37F09">
        <w:rPr>
          <w:rFonts w:ascii="Times New Roman" w:hAnsi="Times New Roman" w:cs="Times New Roman"/>
          <w:sz w:val="24"/>
          <w:szCs w:val="24"/>
          <w:lang w:val="en-US"/>
        </w:rPr>
        <w:t xml:space="preserve">properties, </w:t>
      </w:r>
      <w:r w:rsidR="00991685">
        <w:rPr>
          <w:rFonts w:ascii="Times New Roman" w:hAnsi="Times New Roman" w:cs="Times New Roman"/>
          <w:sz w:val="24"/>
          <w:szCs w:val="24"/>
          <w:lang w:val="en-US"/>
        </w:rPr>
        <w:t xml:space="preserve">from </w:t>
      </w:r>
      <w:r w:rsidR="00AF1A08" w:rsidRPr="00E37F09">
        <w:rPr>
          <w:rFonts w:ascii="Times New Roman" w:hAnsi="Times New Roman" w:cs="Times New Roman"/>
          <w:sz w:val="24"/>
          <w:szCs w:val="24"/>
          <w:lang w:val="en-US"/>
        </w:rPr>
        <w:t xml:space="preserve">physical (e.g., height), </w:t>
      </w:r>
      <w:r w:rsidR="00991685">
        <w:rPr>
          <w:rFonts w:ascii="Times New Roman" w:hAnsi="Times New Roman" w:cs="Times New Roman"/>
          <w:sz w:val="24"/>
          <w:szCs w:val="24"/>
          <w:lang w:val="en-US"/>
        </w:rPr>
        <w:t xml:space="preserve">and </w:t>
      </w:r>
      <w:r w:rsidR="00AF1A08" w:rsidRPr="00E37F09">
        <w:rPr>
          <w:rFonts w:ascii="Times New Roman" w:hAnsi="Times New Roman" w:cs="Times New Roman"/>
          <w:sz w:val="24"/>
          <w:szCs w:val="24"/>
          <w:lang w:val="en-US"/>
        </w:rPr>
        <w:t xml:space="preserve">psychological (e.g., intelligence, valence), </w:t>
      </w:r>
      <w:r w:rsidR="00991685">
        <w:rPr>
          <w:rFonts w:ascii="Times New Roman" w:hAnsi="Times New Roman" w:cs="Times New Roman"/>
          <w:sz w:val="24"/>
          <w:szCs w:val="24"/>
          <w:lang w:val="en-US"/>
        </w:rPr>
        <w:t xml:space="preserve">to </w:t>
      </w:r>
      <w:r w:rsidR="00AF1A08" w:rsidRPr="00E37F09">
        <w:rPr>
          <w:rFonts w:ascii="Times New Roman" w:hAnsi="Times New Roman" w:cs="Times New Roman"/>
          <w:sz w:val="24"/>
          <w:szCs w:val="24"/>
          <w:lang w:val="en-US"/>
        </w:rPr>
        <w:t>behavioral (e.g., the way in which an object responds to its environment)</w:t>
      </w:r>
      <w:r w:rsidR="00AF1A08">
        <w:rPr>
          <w:rFonts w:ascii="Times New Roman" w:hAnsi="Times New Roman" w:cs="Times New Roman"/>
          <w:sz w:val="24"/>
          <w:szCs w:val="24"/>
          <w:lang w:val="en-US"/>
        </w:rPr>
        <w:t xml:space="preserve"> (see De Houwer et al., </w:t>
      </w:r>
      <w:r w:rsidR="00A64E3B" w:rsidRPr="00A64E3B">
        <w:rPr>
          <w:rFonts w:ascii="Times New Roman" w:hAnsi="Times New Roman" w:cs="Times New Roman"/>
          <w:i/>
          <w:sz w:val="24"/>
          <w:szCs w:val="24"/>
          <w:lang w:val="en-US"/>
        </w:rPr>
        <w:t>in prep</w:t>
      </w:r>
      <w:r w:rsidR="00AF1A08">
        <w:rPr>
          <w:rFonts w:ascii="Times New Roman" w:hAnsi="Times New Roman" w:cs="Times New Roman"/>
          <w:sz w:val="24"/>
          <w:szCs w:val="24"/>
          <w:lang w:val="en-US"/>
        </w:rPr>
        <w:t>)</w:t>
      </w:r>
      <w:r w:rsidR="00AF1A08" w:rsidRPr="00E37F09">
        <w:rPr>
          <w:rFonts w:ascii="Times New Roman" w:hAnsi="Times New Roman" w:cs="Times New Roman"/>
          <w:sz w:val="24"/>
          <w:szCs w:val="24"/>
          <w:lang w:val="en-US"/>
        </w:rPr>
        <w:t xml:space="preserve">. </w:t>
      </w:r>
      <w:r w:rsidR="00714EC4">
        <w:rPr>
          <w:rFonts w:ascii="Times New Roman" w:hAnsi="Times New Roman" w:cs="Times New Roman"/>
          <w:sz w:val="24"/>
          <w:szCs w:val="24"/>
          <w:lang w:val="en-US"/>
        </w:rPr>
        <w:t xml:space="preserve">In this </w:t>
      </w:r>
      <w:r w:rsidR="00991685">
        <w:rPr>
          <w:rFonts w:ascii="Times New Roman" w:hAnsi="Times New Roman" w:cs="Times New Roman"/>
          <w:sz w:val="24"/>
          <w:szCs w:val="24"/>
          <w:lang w:val="en-US"/>
        </w:rPr>
        <w:t xml:space="preserve">paper </w:t>
      </w:r>
      <w:r w:rsidR="00714EC4">
        <w:rPr>
          <w:rFonts w:ascii="Times New Roman" w:hAnsi="Times New Roman" w:cs="Times New Roman"/>
          <w:sz w:val="24"/>
          <w:szCs w:val="24"/>
          <w:lang w:val="en-US"/>
        </w:rPr>
        <w:t xml:space="preserve">we </w:t>
      </w:r>
      <w:r w:rsidR="00AF1A08">
        <w:rPr>
          <w:rFonts w:ascii="Times New Roman" w:hAnsi="Times New Roman" w:cs="Times New Roman"/>
          <w:sz w:val="24"/>
          <w:szCs w:val="24"/>
          <w:lang w:val="en-US"/>
        </w:rPr>
        <w:t xml:space="preserve">are interested in two types of features: </w:t>
      </w:r>
      <w:r w:rsidR="00A64E3B">
        <w:rPr>
          <w:rFonts w:ascii="Times New Roman" w:hAnsi="Times New Roman" w:cs="Times New Roman"/>
          <w:i/>
          <w:sz w:val="24"/>
          <w:szCs w:val="24"/>
          <w:lang w:val="en-US"/>
        </w:rPr>
        <w:t>source</w:t>
      </w:r>
      <w:r w:rsidR="00AF1A08" w:rsidRPr="00991685">
        <w:rPr>
          <w:rFonts w:ascii="Times New Roman" w:hAnsi="Times New Roman" w:cs="Times New Roman"/>
          <w:i/>
          <w:sz w:val="24"/>
          <w:szCs w:val="24"/>
          <w:lang w:val="en-US"/>
        </w:rPr>
        <w:t xml:space="preserve"> features</w:t>
      </w:r>
      <w:r w:rsidR="00AF1A08">
        <w:rPr>
          <w:rFonts w:ascii="Times New Roman" w:hAnsi="Times New Roman" w:cs="Times New Roman"/>
          <w:sz w:val="24"/>
          <w:szCs w:val="24"/>
          <w:lang w:val="en-US"/>
        </w:rPr>
        <w:t xml:space="preserve"> and </w:t>
      </w:r>
      <w:r w:rsidR="00A64E3B">
        <w:rPr>
          <w:rFonts w:ascii="Times New Roman" w:hAnsi="Times New Roman" w:cs="Times New Roman"/>
          <w:i/>
          <w:sz w:val="24"/>
          <w:szCs w:val="24"/>
          <w:lang w:val="en-US"/>
        </w:rPr>
        <w:t xml:space="preserve">target </w:t>
      </w:r>
      <w:r w:rsidR="00AF1A08" w:rsidRPr="00991685">
        <w:rPr>
          <w:rFonts w:ascii="Times New Roman" w:hAnsi="Times New Roman" w:cs="Times New Roman"/>
          <w:i/>
          <w:sz w:val="24"/>
          <w:szCs w:val="24"/>
          <w:lang w:val="en-US"/>
        </w:rPr>
        <w:t>features</w:t>
      </w:r>
      <w:r w:rsidR="00AF1A08">
        <w:rPr>
          <w:rFonts w:ascii="Times New Roman" w:hAnsi="Times New Roman" w:cs="Times New Roman"/>
          <w:sz w:val="24"/>
          <w:szCs w:val="24"/>
          <w:lang w:val="en-US"/>
        </w:rPr>
        <w:t xml:space="preserve">. </w:t>
      </w:r>
      <w:r w:rsidR="00714EC4">
        <w:rPr>
          <w:rStyle w:val="FootnoteReference"/>
          <w:rFonts w:ascii="Times New Roman" w:hAnsi="Times New Roman" w:cs="Times New Roman"/>
          <w:sz w:val="24"/>
          <w:szCs w:val="24"/>
          <w:lang w:val="en-US"/>
        </w:rPr>
        <w:footnoteReference w:id="1"/>
      </w:r>
    </w:p>
    <w:p w14:paraId="655140F1" w14:textId="073DA8F5" w:rsidR="00714EC4" w:rsidRDefault="00AF1A08" w:rsidP="0028103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Target features </w:t>
      </w:r>
      <w:r w:rsidR="007F75DB">
        <w:rPr>
          <w:rFonts w:ascii="Times New Roman" w:hAnsi="Times New Roman" w:cs="Times New Roman"/>
          <w:sz w:val="24"/>
          <w:szCs w:val="24"/>
          <w:lang w:val="en-US"/>
        </w:rPr>
        <w:t xml:space="preserve">are </w:t>
      </w:r>
      <w:r w:rsidR="00991685">
        <w:rPr>
          <w:rFonts w:ascii="Times New Roman" w:hAnsi="Times New Roman" w:cs="Times New Roman"/>
          <w:sz w:val="24"/>
          <w:szCs w:val="24"/>
          <w:lang w:val="en-US"/>
        </w:rPr>
        <w:t xml:space="preserve">those </w:t>
      </w:r>
      <w:r w:rsidR="00420547" w:rsidRPr="009C6145">
        <w:rPr>
          <w:rFonts w:ascii="Times New Roman" w:hAnsi="Times New Roman" w:cs="Times New Roman"/>
          <w:sz w:val="24"/>
          <w:szCs w:val="24"/>
          <w:lang w:val="en-US"/>
        </w:rPr>
        <w:t>feature</w:t>
      </w:r>
      <w:r>
        <w:rPr>
          <w:rFonts w:ascii="Times New Roman" w:hAnsi="Times New Roman" w:cs="Times New Roman"/>
          <w:sz w:val="24"/>
          <w:szCs w:val="24"/>
          <w:lang w:val="en-US"/>
        </w:rPr>
        <w:t>s</w:t>
      </w:r>
      <w:r w:rsidR="00420547" w:rsidRPr="009C6145">
        <w:rPr>
          <w:rFonts w:ascii="Times New Roman" w:hAnsi="Times New Roman" w:cs="Times New Roman"/>
          <w:sz w:val="24"/>
          <w:szCs w:val="24"/>
          <w:lang w:val="en-US"/>
        </w:rPr>
        <w:t xml:space="preserve"> </w:t>
      </w:r>
      <w:r w:rsidR="0026072C">
        <w:rPr>
          <w:rFonts w:ascii="Times New Roman" w:hAnsi="Times New Roman" w:cs="Times New Roman"/>
          <w:sz w:val="24"/>
          <w:szCs w:val="24"/>
          <w:lang w:val="en-US"/>
        </w:rPr>
        <w:t xml:space="preserve">of an object </w:t>
      </w:r>
      <w:r w:rsidR="00420547" w:rsidRPr="009C6145">
        <w:rPr>
          <w:rFonts w:ascii="Times New Roman" w:hAnsi="Times New Roman" w:cs="Times New Roman"/>
          <w:sz w:val="24"/>
          <w:szCs w:val="24"/>
          <w:lang w:val="en-US"/>
        </w:rPr>
        <w:t xml:space="preserve">about which assumptions are </w:t>
      </w:r>
      <w:r w:rsidR="00420547" w:rsidRPr="009C6145">
        <w:rPr>
          <w:rFonts w:ascii="Times New Roman" w:hAnsi="Times New Roman" w:cs="Times New Roman"/>
          <w:noProof/>
          <w:sz w:val="24"/>
          <w:szCs w:val="24"/>
          <w:lang w:val="en-US"/>
        </w:rPr>
        <w:t>being made</w:t>
      </w:r>
      <w:r w:rsidR="005A7775">
        <w:rPr>
          <w:rFonts w:ascii="Times New Roman" w:hAnsi="Times New Roman" w:cs="Times New Roman"/>
          <w:noProof/>
          <w:sz w:val="24"/>
          <w:szCs w:val="24"/>
          <w:lang w:val="en-US"/>
        </w:rPr>
        <w:t>.</w:t>
      </w:r>
      <w:r w:rsidR="00714EC4">
        <w:rPr>
          <w:rFonts w:ascii="Times New Roman" w:hAnsi="Times New Roman" w:cs="Times New Roman"/>
          <w:noProof/>
          <w:sz w:val="24"/>
          <w:szCs w:val="24"/>
          <w:lang w:val="en-US"/>
        </w:rPr>
        <w:t xml:space="preserve"> </w:t>
      </w:r>
      <w:r w:rsidR="007F75DB">
        <w:rPr>
          <w:rFonts w:ascii="Times New Roman" w:hAnsi="Times New Roman" w:cs="Times New Roman"/>
          <w:sz w:val="24"/>
          <w:szCs w:val="24"/>
          <w:lang w:val="en-US"/>
        </w:rPr>
        <w:t>S</w:t>
      </w:r>
      <w:r w:rsidR="00420547" w:rsidRPr="00E37F09">
        <w:rPr>
          <w:rFonts w:ascii="Times New Roman" w:hAnsi="Times New Roman" w:cs="Times New Roman"/>
          <w:sz w:val="24"/>
          <w:szCs w:val="24"/>
          <w:lang w:val="en-US"/>
        </w:rPr>
        <w:t>ource feature</w:t>
      </w:r>
      <w:r w:rsidR="00714EC4">
        <w:rPr>
          <w:rFonts w:ascii="Times New Roman" w:hAnsi="Times New Roman" w:cs="Times New Roman"/>
          <w:sz w:val="24"/>
          <w:szCs w:val="24"/>
          <w:lang w:val="en-US"/>
        </w:rPr>
        <w:t xml:space="preserve">s </w:t>
      </w:r>
      <w:r w:rsidR="007F75DB">
        <w:rPr>
          <w:rFonts w:ascii="Times New Roman" w:hAnsi="Times New Roman" w:cs="Times New Roman"/>
          <w:sz w:val="24"/>
          <w:szCs w:val="24"/>
          <w:lang w:val="en-US"/>
        </w:rPr>
        <w:t xml:space="preserve">are </w:t>
      </w:r>
      <w:r w:rsidR="00714EC4">
        <w:rPr>
          <w:rFonts w:ascii="Times New Roman" w:hAnsi="Times New Roman" w:cs="Times New Roman"/>
          <w:sz w:val="24"/>
          <w:szCs w:val="24"/>
          <w:lang w:val="en-US"/>
        </w:rPr>
        <w:t xml:space="preserve">those features of an </w:t>
      </w:r>
      <w:proofErr w:type="gramStart"/>
      <w:r w:rsidR="00714EC4">
        <w:rPr>
          <w:rFonts w:ascii="Times New Roman" w:hAnsi="Times New Roman" w:cs="Times New Roman"/>
          <w:sz w:val="24"/>
          <w:szCs w:val="24"/>
          <w:lang w:val="en-US"/>
        </w:rPr>
        <w:t xml:space="preserve">object </w:t>
      </w:r>
      <w:r w:rsidR="00991685">
        <w:rPr>
          <w:rFonts w:ascii="Times New Roman" w:hAnsi="Times New Roman" w:cs="Times New Roman"/>
          <w:sz w:val="24"/>
          <w:szCs w:val="24"/>
          <w:lang w:val="en-US"/>
        </w:rPr>
        <w:t>which</w:t>
      </w:r>
      <w:proofErr w:type="gramEnd"/>
      <w:r w:rsidR="00991685">
        <w:rPr>
          <w:rFonts w:ascii="Times New Roman" w:hAnsi="Times New Roman" w:cs="Times New Roman"/>
          <w:sz w:val="24"/>
          <w:szCs w:val="24"/>
          <w:lang w:val="en-US"/>
        </w:rPr>
        <w:t xml:space="preserve"> </w:t>
      </w:r>
      <w:r w:rsidR="00714EC4">
        <w:rPr>
          <w:rFonts w:ascii="Times New Roman" w:hAnsi="Times New Roman" w:cs="Times New Roman"/>
          <w:sz w:val="24"/>
          <w:szCs w:val="24"/>
          <w:lang w:val="en-US"/>
        </w:rPr>
        <w:t>give rise to assumptions about target features</w:t>
      </w:r>
      <w:r w:rsidR="005A7775">
        <w:rPr>
          <w:rFonts w:ascii="Times New Roman" w:hAnsi="Times New Roman" w:cs="Times New Roman"/>
          <w:sz w:val="24"/>
          <w:szCs w:val="24"/>
          <w:lang w:val="en-US"/>
        </w:rPr>
        <w:t>.</w:t>
      </w:r>
      <w:r w:rsidR="00714EC4">
        <w:rPr>
          <w:rFonts w:ascii="Times New Roman" w:hAnsi="Times New Roman" w:cs="Times New Roman"/>
          <w:sz w:val="24"/>
          <w:szCs w:val="24"/>
          <w:lang w:val="en-US"/>
        </w:rPr>
        <w:t xml:space="preserve"> </w:t>
      </w:r>
      <w:r w:rsidR="00D86E67">
        <w:rPr>
          <w:rFonts w:ascii="Times New Roman" w:hAnsi="Times New Roman" w:cs="Times New Roman"/>
          <w:sz w:val="24"/>
          <w:szCs w:val="24"/>
          <w:lang w:val="en-US"/>
        </w:rPr>
        <w:t>The</w:t>
      </w:r>
      <w:r w:rsidR="005A7775">
        <w:rPr>
          <w:rFonts w:ascii="Times New Roman" w:hAnsi="Times New Roman" w:cs="Times New Roman"/>
          <w:sz w:val="24"/>
          <w:szCs w:val="24"/>
          <w:lang w:val="en-US"/>
        </w:rPr>
        <w:t xml:space="preserve"> </w:t>
      </w:r>
      <w:r w:rsidR="00D86E67">
        <w:rPr>
          <w:rFonts w:ascii="Times New Roman" w:hAnsi="Times New Roman" w:cs="Times New Roman"/>
          <w:sz w:val="24"/>
          <w:szCs w:val="24"/>
          <w:lang w:val="en-US"/>
        </w:rPr>
        <w:t xml:space="preserve">former </w:t>
      </w:r>
      <w:r w:rsidR="009B6170">
        <w:rPr>
          <w:rFonts w:ascii="Times New Roman" w:hAnsi="Times New Roman" w:cs="Times New Roman"/>
          <w:noProof/>
          <w:sz w:val="24"/>
          <w:szCs w:val="24"/>
          <w:lang w:val="en-US"/>
        </w:rPr>
        <w:t xml:space="preserve">is </w:t>
      </w:r>
      <w:r w:rsidR="00D86E67">
        <w:rPr>
          <w:rFonts w:ascii="Times New Roman" w:hAnsi="Times New Roman" w:cs="Times New Roman"/>
          <w:sz w:val="24"/>
          <w:szCs w:val="24"/>
          <w:lang w:val="en-US"/>
        </w:rPr>
        <w:t xml:space="preserve">typically </w:t>
      </w:r>
      <w:r w:rsidR="00D86E67" w:rsidRPr="00E37F09">
        <w:rPr>
          <w:rFonts w:ascii="Times New Roman" w:hAnsi="Times New Roman" w:cs="Times New Roman"/>
          <w:sz w:val="24"/>
          <w:szCs w:val="24"/>
          <w:lang w:val="en-US"/>
        </w:rPr>
        <w:t>the dependent variable</w:t>
      </w:r>
      <w:r w:rsidR="00D86E67">
        <w:rPr>
          <w:rFonts w:ascii="Times New Roman" w:hAnsi="Times New Roman" w:cs="Times New Roman"/>
          <w:sz w:val="24"/>
          <w:szCs w:val="24"/>
          <w:lang w:val="en-US"/>
        </w:rPr>
        <w:t xml:space="preserve"> whereas the latter </w:t>
      </w:r>
      <w:r w:rsidR="009B6170">
        <w:rPr>
          <w:rFonts w:ascii="Times New Roman" w:hAnsi="Times New Roman" w:cs="Times New Roman"/>
          <w:sz w:val="24"/>
          <w:szCs w:val="24"/>
          <w:lang w:val="en-US"/>
        </w:rPr>
        <w:t xml:space="preserve">is </w:t>
      </w:r>
      <w:r w:rsidR="00714EC4">
        <w:rPr>
          <w:rFonts w:ascii="Times New Roman" w:hAnsi="Times New Roman" w:cs="Times New Roman"/>
          <w:sz w:val="24"/>
          <w:szCs w:val="24"/>
          <w:lang w:val="en-US"/>
        </w:rPr>
        <w:t xml:space="preserve">the independent variable </w:t>
      </w:r>
      <w:r w:rsidR="00991685">
        <w:rPr>
          <w:rFonts w:ascii="Times New Roman" w:hAnsi="Times New Roman" w:cs="Times New Roman"/>
          <w:sz w:val="24"/>
          <w:szCs w:val="24"/>
          <w:lang w:val="en-US"/>
        </w:rPr>
        <w:t>under investigation</w:t>
      </w:r>
      <w:r w:rsidR="00714EC4">
        <w:rPr>
          <w:rFonts w:ascii="Times New Roman" w:hAnsi="Times New Roman" w:cs="Times New Roman"/>
          <w:sz w:val="24"/>
          <w:szCs w:val="24"/>
          <w:lang w:val="en-US"/>
        </w:rPr>
        <w:t xml:space="preserve">. </w:t>
      </w:r>
      <w:r w:rsidR="00991685">
        <w:rPr>
          <w:rFonts w:ascii="Times New Roman" w:hAnsi="Times New Roman" w:cs="Times New Roman"/>
          <w:sz w:val="24"/>
          <w:szCs w:val="24"/>
          <w:lang w:val="en-US"/>
        </w:rPr>
        <w:t>T</w:t>
      </w:r>
      <w:r w:rsidR="00714EC4" w:rsidRPr="00E37F09">
        <w:rPr>
          <w:rFonts w:ascii="Times New Roman" w:hAnsi="Times New Roman" w:cs="Times New Roman"/>
          <w:sz w:val="24"/>
          <w:szCs w:val="24"/>
          <w:lang w:val="en-US"/>
        </w:rPr>
        <w:t xml:space="preserve">he value of </w:t>
      </w:r>
      <w:r w:rsidR="007A0133">
        <w:rPr>
          <w:rFonts w:ascii="Times New Roman" w:hAnsi="Times New Roman" w:cs="Times New Roman"/>
          <w:sz w:val="24"/>
          <w:szCs w:val="24"/>
          <w:lang w:val="en-US"/>
        </w:rPr>
        <w:t xml:space="preserve">a </w:t>
      </w:r>
      <w:r w:rsidR="00714EC4" w:rsidRPr="00E37F09">
        <w:rPr>
          <w:rFonts w:ascii="Times New Roman" w:hAnsi="Times New Roman" w:cs="Times New Roman"/>
          <w:sz w:val="24"/>
          <w:szCs w:val="24"/>
          <w:lang w:val="en-US"/>
        </w:rPr>
        <w:t xml:space="preserve">source feature </w:t>
      </w:r>
      <w:r w:rsidR="00991685">
        <w:rPr>
          <w:rFonts w:ascii="Times New Roman" w:hAnsi="Times New Roman" w:cs="Times New Roman"/>
          <w:sz w:val="24"/>
          <w:szCs w:val="24"/>
          <w:lang w:val="en-US"/>
        </w:rPr>
        <w:t xml:space="preserve">can </w:t>
      </w:r>
      <w:r w:rsidR="007A0133">
        <w:rPr>
          <w:rFonts w:ascii="Times New Roman" w:hAnsi="Times New Roman" w:cs="Times New Roman"/>
          <w:sz w:val="24"/>
          <w:szCs w:val="24"/>
          <w:lang w:val="en-US"/>
        </w:rPr>
        <w:t xml:space="preserve">be </w:t>
      </w:r>
      <w:r w:rsidR="00991685">
        <w:rPr>
          <w:rFonts w:ascii="Times New Roman" w:hAnsi="Times New Roman" w:cs="Times New Roman"/>
          <w:sz w:val="24"/>
          <w:szCs w:val="24"/>
          <w:lang w:val="en-US"/>
        </w:rPr>
        <w:t xml:space="preserve">varied </w:t>
      </w:r>
      <w:r w:rsidR="00714EC4">
        <w:rPr>
          <w:rFonts w:ascii="Times New Roman" w:hAnsi="Times New Roman" w:cs="Times New Roman"/>
          <w:sz w:val="24"/>
          <w:szCs w:val="24"/>
          <w:lang w:val="en-US"/>
        </w:rPr>
        <w:t xml:space="preserve">in order to investigate if </w:t>
      </w:r>
      <w:r w:rsidR="00991685">
        <w:rPr>
          <w:rFonts w:ascii="Times New Roman" w:hAnsi="Times New Roman" w:cs="Times New Roman"/>
          <w:sz w:val="24"/>
          <w:szCs w:val="24"/>
          <w:lang w:val="en-US"/>
        </w:rPr>
        <w:t xml:space="preserve">this </w:t>
      </w:r>
      <w:r w:rsidR="007F75DB">
        <w:rPr>
          <w:rFonts w:ascii="Times New Roman" w:hAnsi="Times New Roman" w:cs="Times New Roman"/>
          <w:sz w:val="24"/>
          <w:szCs w:val="24"/>
          <w:lang w:val="en-US"/>
        </w:rPr>
        <w:t xml:space="preserve">influences </w:t>
      </w:r>
      <w:r w:rsidR="00420547" w:rsidRPr="00E37F09">
        <w:rPr>
          <w:rFonts w:ascii="Times New Roman" w:hAnsi="Times New Roman" w:cs="Times New Roman"/>
          <w:sz w:val="24"/>
          <w:szCs w:val="24"/>
          <w:lang w:val="en-US"/>
        </w:rPr>
        <w:t xml:space="preserve">the </w:t>
      </w:r>
      <w:r w:rsidR="007A0133">
        <w:rPr>
          <w:rFonts w:ascii="Times New Roman" w:hAnsi="Times New Roman" w:cs="Times New Roman"/>
          <w:sz w:val="24"/>
          <w:szCs w:val="24"/>
          <w:lang w:val="en-US"/>
        </w:rPr>
        <w:t xml:space="preserve">corresponding </w:t>
      </w:r>
      <w:r w:rsidR="00420547" w:rsidRPr="00E37F09">
        <w:rPr>
          <w:rFonts w:ascii="Times New Roman" w:hAnsi="Times New Roman" w:cs="Times New Roman"/>
          <w:sz w:val="24"/>
          <w:szCs w:val="24"/>
          <w:lang w:val="en-US"/>
        </w:rPr>
        <w:t xml:space="preserve">value of </w:t>
      </w:r>
      <w:r w:rsidR="007F75DB">
        <w:rPr>
          <w:rFonts w:ascii="Times New Roman" w:hAnsi="Times New Roman" w:cs="Times New Roman"/>
          <w:sz w:val="24"/>
          <w:szCs w:val="24"/>
          <w:lang w:val="en-US"/>
        </w:rPr>
        <w:t xml:space="preserve">the </w:t>
      </w:r>
      <w:r w:rsidR="00420547" w:rsidRPr="00E37F09">
        <w:rPr>
          <w:rFonts w:ascii="Times New Roman" w:hAnsi="Times New Roman" w:cs="Times New Roman"/>
          <w:sz w:val="24"/>
          <w:szCs w:val="24"/>
          <w:lang w:val="en-US"/>
        </w:rPr>
        <w:t>target feature.</w:t>
      </w:r>
      <w:r w:rsidR="00714EC4">
        <w:rPr>
          <w:rFonts w:ascii="Times New Roman" w:hAnsi="Times New Roman" w:cs="Times New Roman"/>
          <w:sz w:val="24"/>
          <w:szCs w:val="24"/>
          <w:lang w:val="en-US"/>
        </w:rPr>
        <w:t xml:space="preserve"> </w:t>
      </w:r>
      <w:r w:rsidR="007A6F40">
        <w:rPr>
          <w:rFonts w:ascii="Times New Roman" w:hAnsi="Times New Roman" w:cs="Times New Roman"/>
          <w:sz w:val="24"/>
          <w:szCs w:val="24"/>
          <w:lang w:val="en-US"/>
        </w:rPr>
        <w:t>To illustrate</w:t>
      </w:r>
      <w:r w:rsidR="007A0133">
        <w:rPr>
          <w:rFonts w:ascii="Times New Roman" w:hAnsi="Times New Roman" w:cs="Times New Roman"/>
          <w:sz w:val="24"/>
          <w:szCs w:val="24"/>
          <w:lang w:val="en-US"/>
        </w:rPr>
        <w:t>,</w:t>
      </w:r>
      <w:r w:rsidR="00714EC4">
        <w:rPr>
          <w:rFonts w:ascii="Times New Roman" w:hAnsi="Times New Roman" w:cs="Times New Roman"/>
          <w:sz w:val="24"/>
          <w:szCs w:val="24"/>
          <w:lang w:val="en-US"/>
        </w:rPr>
        <w:t xml:space="preserve"> </w:t>
      </w:r>
      <w:r w:rsidR="007F75DB">
        <w:rPr>
          <w:rFonts w:ascii="Times New Roman" w:hAnsi="Times New Roman" w:cs="Times New Roman"/>
          <w:sz w:val="24"/>
          <w:szCs w:val="24"/>
          <w:lang w:val="en-US"/>
        </w:rPr>
        <w:t xml:space="preserve">take </w:t>
      </w:r>
      <w:r w:rsidR="00714EC4">
        <w:rPr>
          <w:rFonts w:ascii="Times New Roman" w:hAnsi="Times New Roman" w:cs="Times New Roman"/>
          <w:sz w:val="24"/>
          <w:szCs w:val="24"/>
          <w:lang w:val="en-US"/>
        </w:rPr>
        <w:t>the</w:t>
      </w:r>
      <w:r w:rsidR="00281038">
        <w:rPr>
          <w:rFonts w:ascii="Times New Roman" w:hAnsi="Times New Roman" w:cs="Times New Roman"/>
          <w:sz w:val="24"/>
          <w:szCs w:val="24"/>
          <w:lang w:val="en-US"/>
        </w:rPr>
        <w:t xml:space="preserve"> </w:t>
      </w:r>
      <w:r w:rsidR="007F75DB">
        <w:rPr>
          <w:rFonts w:ascii="Times New Roman" w:hAnsi="Times New Roman" w:cs="Times New Roman"/>
          <w:sz w:val="24"/>
          <w:szCs w:val="24"/>
          <w:lang w:val="en-US"/>
        </w:rPr>
        <w:t xml:space="preserve">well-known </w:t>
      </w:r>
      <w:r w:rsidR="00714EC4">
        <w:rPr>
          <w:rFonts w:ascii="Times New Roman" w:hAnsi="Times New Roman" w:cs="Times New Roman"/>
          <w:sz w:val="24"/>
          <w:szCs w:val="24"/>
          <w:lang w:val="en-US"/>
        </w:rPr>
        <w:t xml:space="preserve">halo effect (REF), wherein </w:t>
      </w:r>
      <w:r w:rsidR="00281038">
        <w:rPr>
          <w:rFonts w:ascii="Times New Roman" w:hAnsi="Times New Roman" w:cs="Times New Roman"/>
          <w:sz w:val="24"/>
          <w:szCs w:val="24"/>
          <w:lang w:val="en-US"/>
        </w:rPr>
        <w:t>features of a source object (</w:t>
      </w:r>
      <w:r w:rsidR="00991685">
        <w:rPr>
          <w:rFonts w:ascii="Times New Roman" w:hAnsi="Times New Roman" w:cs="Times New Roman"/>
          <w:sz w:val="24"/>
          <w:szCs w:val="24"/>
          <w:lang w:val="en-US"/>
        </w:rPr>
        <w:t xml:space="preserve">e.g., </w:t>
      </w:r>
      <w:r w:rsidR="00281038">
        <w:rPr>
          <w:rFonts w:ascii="Times New Roman" w:hAnsi="Times New Roman" w:cs="Times New Roman"/>
          <w:sz w:val="24"/>
          <w:szCs w:val="24"/>
          <w:lang w:val="en-US"/>
        </w:rPr>
        <w:t>how attractive a person is) lead</w:t>
      </w:r>
      <w:r w:rsidR="007F75DB">
        <w:rPr>
          <w:rFonts w:ascii="Times New Roman" w:hAnsi="Times New Roman" w:cs="Times New Roman"/>
          <w:sz w:val="24"/>
          <w:szCs w:val="24"/>
          <w:lang w:val="en-US"/>
        </w:rPr>
        <w:t>s</w:t>
      </w:r>
      <w:r w:rsidR="00281038">
        <w:rPr>
          <w:rFonts w:ascii="Times New Roman" w:hAnsi="Times New Roman" w:cs="Times New Roman"/>
          <w:sz w:val="24"/>
          <w:szCs w:val="24"/>
          <w:lang w:val="en-US"/>
        </w:rPr>
        <w:t xml:space="preserve"> people to make assumptions about </w:t>
      </w:r>
      <w:r w:rsidR="00D110EB">
        <w:rPr>
          <w:rFonts w:ascii="Times New Roman" w:hAnsi="Times New Roman" w:cs="Times New Roman"/>
          <w:sz w:val="24"/>
          <w:szCs w:val="24"/>
          <w:lang w:val="en-US"/>
        </w:rPr>
        <w:t xml:space="preserve">a </w:t>
      </w:r>
      <w:r w:rsidR="00281038">
        <w:rPr>
          <w:rFonts w:ascii="Times New Roman" w:hAnsi="Times New Roman" w:cs="Times New Roman"/>
          <w:sz w:val="24"/>
          <w:szCs w:val="24"/>
          <w:lang w:val="en-US"/>
        </w:rPr>
        <w:t xml:space="preserve">target object </w:t>
      </w:r>
      <w:r w:rsidR="00D110EB">
        <w:rPr>
          <w:rFonts w:ascii="Times New Roman" w:hAnsi="Times New Roman" w:cs="Times New Roman"/>
          <w:sz w:val="24"/>
          <w:szCs w:val="24"/>
          <w:lang w:val="en-US"/>
        </w:rPr>
        <w:t xml:space="preserve">feature </w:t>
      </w:r>
      <w:r w:rsidR="00281038">
        <w:rPr>
          <w:rFonts w:ascii="Times New Roman" w:hAnsi="Times New Roman" w:cs="Times New Roman"/>
          <w:sz w:val="24"/>
          <w:szCs w:val="24"/>
          <w:lang w:val="en-US"/>
        </w:rPr>
        <w:t>(</w:t>
      </w:r>
      <w:r w:rsidR="00991685">
        <w:rPr>
          <w:rFonts w:ascii="Times New Roman" w:hAnsi="Times New Roman" w:cs="Times New Roman"/>
          <w:sz w:val="24"/>
          <w:szCs w:val="24"/>
          <w:lang w:val="en-US"/>
        </w:rPr>
        <w:t xml:space="preserve">e.g., </w:t>
      </w:r>
      <w:r w:rsidR="00281038">
        <w:rPr>
          <w:rFonts w:ascii="Times New Roman" w:hAnsi="Times New Roman" w:cs="Times New Roman"/>
          <w:sz w:val="24"/>
          <w:szCs w:val="24"/>
          <w:lang w:val="en-US"/>
        </w:rPr>
        <w:t>how intelligent that person is) (</w:t>
      </w:r>
      <w:r w:rsidR="00946128">
        <w:rPr>
          <w:rFonts w:ascii="Times New Roman" w:hAnsi="Times New Roman" w:cs="Times New Roman"/>
          <w:sz w:val="24"/>
          <w:szCs w:val="24"/>
          <w:lang w:val="en-US"/>
        </w:rPr>
        <w:t xml:space="preserve">note: </w:t>
      </w:r>
      <w:r w:rsidR="00281038">
        <w:rPr>
          <w:rFonts w:ascii="Times New Roman" w:hAnsi="Times New Roman" w:cs="Times New Roman"/>
          <w:sz w:val="24"/>
          <w:szCs w:val="24"/>
          <w:lang w:val="en-US"/>
        </w:rPr>
        <w:t xml:space="preserve">in </w:t>
      </w:r>
      <w:r w:rsidR="007F75DB">
        <w:rPr>
          <w:rFonts w:ascii="Times New Roman" w:hAnsi="Times New Roman" w:cs="Times New Roman"/>
          <w:sz w:val="24"/>
          <w:szCs w:val="24"/>
          <w:lang w:val="en-US"/>
        </w:rPr>
        <w:t xml:space="preserve">this </w:t>
      </w:r>
      <w:r w:rsidR="00281038">
        <w:rPr>
          <w:rFonts w:ascii="Times New Roman" w:hAnsi="Times New Roman" w:cs="Times New Roman"/>
          <w:sz w:val="24"/>
          <w:szCs w:val="24"/>
          <w:lang w:val="en-US"/>
        </w:rPr>
        <w:t>case the source and target object</w:t>
      </w:r>
      <w:r w:rsidR="00991685">
        <w:rPr>
          <w:rFonts w:ascii="Times New Roman" w:hAnsi="Times New Roman" w:cs="Times New Roman"/>
          <w:sz w:val="24"/>
          <w:szCs w:val="24"/>
          <w:lang w:val="en-US"/>
        </w:rPr>
        <w:t>s</w:t>
      </w:r>
      <w:r w:rsidR="00281038">
        <w:rPr>
          <w:rFonts w:ascii="Times New Roman" w:hAnsi="Times New Roman" w:cs="Times New Roman"/>
          <w:sz w:val="24"/>
          <w:szCs w:val="24"/>
          <w:lang w:val="en-US"/>
        </w:rPr>
        <w:t xml:space="preserve"> are the same</w:t>
      </w:r>
      <w:r w:rsidR="005A7775">
        <w:rPr>
          <w:rFonts w:ascii="Times New Roman" w:hAnsi="Times New Roman" w:cs="Times New Roman"/>
          <w:sz w:val="24"/>
          <w:szCs w:val="24"/>
          <w:lang w:val="en-US"/>
        </w:rPr>
        <w:t xml:space="preserve"> person</w:t>
      </w:r>
      <w:r w:rsidR="00281038">
        <w:rPr>
          <w:rFonts w:ascii="Times New Roman" w:hAnsi="Times New Roman" w:cs="Times New Roman"/>
          <w:sz w:val="24"/>
          <w:szCs w:val="24"/>
          <w:lang w:val="en-US"/>
        </w:rPr>
        <w:t xml:space="preserve">). </w:t>
      </w:r>
      <w:r w:rsidR="00991685">
        <w:rPr>
          <w:rFonts w:ascii="Times New Roman" w:hAnsi="Times New Roman" w:cs="Times New Roman"/>
          <w:sz w:val="24"/>
          <w:szCs w:val="24"/>
          <w:lang w:val="en-US"/>
        </w:rPr>
        <w:t>Here t</w:t>
      </w:r>
      <w:r w:rsidR="00281038">
        <w:rPr>
          <w:rFonts w:ascii="Times New Roman" w:hAnsi="Times New Roman" w:cs="Times New Roman"/>
          <w:sz w:val="24"/>
          <w:szCs w:val="24"/>
          <w:lang w:val="en-US"/>
        </w:rPr>
        <w:t xml:space="preserve">he value of </w:t>
      </w:r>
      <w:r w:rsidR="007A0133">
        <w:rPr>
          <w:rFonts w:ascii="Times New Roman" w:hAnsi="Times New Roman" w:cs="Times New Roman"/>
          <w:sz w:val="24"/>
          <w:szCs w:val="24"/>
          <w:lang w:val="en-US"/>
        </w:rPr>
        <w:t xml:space="preserve">a </w:t>
      </w:r>
      <w:r w:rsidR="00281038">
        <w:rPr>
          <w:rFonts w:ascii="Times New Roman" w:hAnsi="Times New Roman" w:cs="Times New Roman"/>
          <w:sz w:val="24"/>
          <w:szCs w:val="24"/>
          <w:lang w:val="en-US"/>
        </w:rPr>
        <w:t xml:space="preserve">source feature (how attractive a person is) </w:t>
      </w:r>
      <w:r w:rsidR="00991685">
        <w:rPr>
          <w:rFonts w:ascii="Times New Roman" w:hAnsi="Times New Roman" w:cs="Times New Roman"/>
          <w:sz w:val="24"/>
          <w:szCs w:val="24"/>
          <w:lang w:val="en-US"/>
        </w:rPr>
        <w:t xml:space="preserve">can be varied </w:t>
      </w:r>
      <w:r w:rsidR="00281038">
        <w:rPr>
          <w:rFonts w:ascii="Times New Roman" w:hAnsi="Times New Roman" w:cs="Times New Roman"/>
          <w:sz w:val="24"/>
          <w:szCs w:val="24"/>
          <w:lang w:val="en-US"/>
        </w:rPr>
        <w:t xml:space="preserve">to investigate if this </w:t>
      </w:r>
      <w:r w:rsidR="007F75DB">
        <w:rPr>
          <w:rFonts w:ascii="Times New Roman" w:hAnsi="Times New Roman" w:cs="Times New Roman"/>
          <w:sz w:val="24"/>
          <w:szCs w:val="24"/>
          <w:lang w:val="en-US"/>
        </w:rPr>
        <w:t xml:space="preserve">influences </w:t>
      </w:r>
      <w:r w:rsidR="00281038">
        <w:rPr>
          <w:rFonts w:ascii="Times New Roman" w:hAnsi="Times New Roman" w:cs="Times New Roman"/>
          <w:sz w:val="24"/>
          <w:szCs w:val="24"/>
          <w:lang w:val="en-US"/>
        </w:rPr>
        <w:t xml:space="preserve">the value of </w:t>
      </w:r>
      <w:r w:rsidR="007A0133">
        <w:rPr>
          <w:rFonts w:ascii="Times New Roman" w:hAnsi="Times New Roman" w:cs="Times New Roman"/>
          <w:sz w:val="24"/>
          <w:szCs w:val="24"/>
          <w:lang w:val="en-US"/>
        </w:rPr>
        <w:t>a target feature</w:t>
      </w:r>
      <w:r w:rsidR="00281038">
        <w:rPr>
          <w:rFonts w:ascii="Times New Roman" w:hAnsi="Times New Roman" w:cs="Times New Roman"/>
          <w:sz w:val="24"/>
          <w:szCs w:val="24"/>
          <w:lang w:val="en-US"/>
        </w:rPr>
        <w:t xml:space="preserve"> (how intelli</w:t>
      </w:r>
      <w:r w:rsidR="007F75DB">
        <w:rPr>
          <w:rFonts w:ascii="Times New Roman" w:hAnsi="Times New Roman" w:cs="Times New Roman"/>
          <w:sz w:val="24"/>
          <w:szCs w:val="24"/>
          <w:lang w:val="en-US"/>
        </w:rPr>
        <w:t>gent the person is said to be).</w:t>
      </w:r>
    </w:p>
    <w:p w14:paraId="5756F663" w14:textId="1BE5BB85" w:rsidR="00D86E67" w:rsidRDefault="00D110EB" w:rsidP="00237D9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Finally</w:t>
      </w:r>
      <w:r w:rsidR="00C86EC2">
        <w:rPr>
          <w:rFonts w:ascii="Times New Roman" w:hAnsi="Times New Roman" w:cs="Times New Roman"/>
          <w:sz w:val="24"/>
          <w:szCs w:val="24"/>
          <w:lang w:val="en-US"/>
        </w:rPr>
        <w:t xml:space="preserve">, </w:t>
      </w:r>
      <w:r w:rsidR="007705DC">
        <w:rPr>
          <w:rFonts w:ascii="Times New Roman" w:hAnsi="Times New Roman" w:cs="Times New Roman"/>
          <w:sz w:val="24"/>
          <w:szCs w:val="24"/>
          <w:lang w:val="en-US"/>
        </w:rPr>
        <w:t>w</w:t>
      </w:r>
      <w:r w:rsidR="00714EC4">
        <w:rPr>
          <w:rFonts w:ascii="Times New Roman" w:hAnsi="Times New Roman" w:cs="Times New Roman"/>
          <w:sz w:val="24"/>
          <w:szCs w:val="24"/>
          <w:lang w:val="en-US"/>
        </w:rPr>
        <w:t xml:space="preserve">hen source </w:t>
      </w:r>
      <w:r w:rsidR="00991685">
        <w:rPr>
          <w:rFonts w:ascii="Times New Roman" w:hAnsi="Times New Roman" w:cs="Times New Roman"/>
          <w:sz w:val="24"/>
          <w:szCs w:val="24"/>
          <w:lang w:val="en-US"/>
        </w:rPr>
        <w:t xml:space="preserve">features </w:t>
      </w:r>
      <w:r w:rsidR="007A0133">
        <w:rPr>
          <w:rFonts w:ascii="Times New Roman" w:hAnsi="Times New Roman" w:cs="Times New Roman"/>
          <w:sz w:val="24"/>
          <w:szCs w:val="24"/>
          <w:lang w:val="en-US"/>
        </w:rPr>
        <w:t>influence</w:t>
      </w:r>
      <w:r w:rsidR="00714EC4">
        <w:rPr>
          <w:rFonts w:ascii="Times New Roman" w:hAnsi="Times New Roman" w:cs="Times New Roman"/>
          <w:sz w:val="24"/>
          <w:szCs w:val="24"/>
          <w:lang w:val="en-US"/>
        </w:rPr>
        <w:t xml:space="preserve"> the assumptions </w:t>
      </w:r>
      <w:r w:rsidR="00991685">
        <w:rPr>
          <w:rFonts w:ascii="Times New Roman" w:hAnsi="Times New Roman" w:cs="Times New Roman"/>
          <w:sz w:val="24"/>
          <w:szCs w:val="24"/>
          <w:lang w:val="en-US"/>
        </w:rPr>
        <w:t xml:space="preserve">made </w:t>
      </w:r>
      <w:r w:rsidR="00714EC4">
        <w:rPr>
          <w:rFonts w:ascii="Times New Roman" w:hAnsi="Times New Roman" w:cs="Times New Roman"/>
          <w:sz w:val="24"/>
          <w:szCs w:val="24"/>
          <w:lang w:val="en-US"/>
        </w:rPr>
        <w:t xml:space="preserve">about </w:t>
      </w:r>
      <w:r w:rsidR="00991685">
        <w:rPr>
          <w:rFonts w:ascii="Times New Roman" w:hAnsi="Times New Roman" w:cs="Times New Roman"/>
          <w:sz w:val="24"/>
          <w:szCs w:val="24"/>
          <w:lang w:val="en-US"/>
        </w:rPr>
        <w:t xml:space="preserve">target </w:t>
      </w:r>
      <w:r w:rsidR="007A0133">
        <w:rPr>
          <w:rFonts w:ascii="Times New Roman" w:hAnsi="Times New Roman" w:cs="Times New Roman"/>
          <w:sz w:val="24"/>
          <w:szCs w:val="24"/>
          <w:lang w:val="en-US"/>
        </w:rPr>
        <w:t xml:space="preserve">features, </w:t>
      </w:r>
      <w:r w:rsidR="00714EC4" w:rsidRPr="00991685">
        <w:rPr>
          <w:rFonts w:ascii="Times New Roman" w:hAnsi="Times New Roman" w:cs="Times New Roman"/>
          <w:i/>
          <w:sz w:val="24"/>
          <w:szCs w:val="24"/>
          <w:lang w:val="en-US"/>
        </w:rPr>
        <w:t>feature transformation</w:t>
      </w:r>
      <w:r w:rsidR="00714EC4">
        <w:rPr>
          <w:rFonts w:ascii="Times New Roman" w:hAnsi="Times New Roman" w:cs="Times New Roman"/>
          <w:sz w:val="24"/>
          <w:szCs w:val="24"/>
          <w:lang w:val="en-US"/>
        </w:rPr>
        <w:t xml:space="preserve"> </w:t>
      </w:r>
      <w:r w:rsidR="007A0133">
        <w:rPr>
          <w:rFonts w:ascii="Times New Roman" w:hAnsi="Times New Roman" w:cs="Times New Roman"/>
          <w:sz w:val="24"/>
          <w:szCs w:val="24"/>
          <w:lang w:val="en-US"/>
        </w:rPr>
        <w:t>is said to take</w:t>
      </w:r>
      <w:r w:rsidR="00714EC4">
        <w:rPr>
          <w:rFonts w:ascii="Times New Roman" w:hAnsi="Times New Roman" w:cs="Times New Roman"/>
          <w:sz w:val="24"/>
          <w:szCs w:val="24"/>
          <w:lang w:val="en-US"/>
        </w:rPr>
        <w:t xml:space="preserve"> place. </w:t>
      </w:r>
      <w:r w:rsidR="007705DC">
        <w:rPr>
          <w:rStyle w:val="FootnoteReference"/>
          <w:rFonts w:ascii="Times New Roman" w:hAnsi="Times New Roman" w:cs="Times New Roman"/>
          <w:sz w:val="24"/>
          <w:szCs w:val="24"/>
          <w:lang w:val="en-US"/>
        </w:rPr>
        <w:footnoteReference w:id="2"/>
      </w:r>
      <w:r w:rsidR="007705D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T</w:t>
      </w:r>
      <w:r w:rsidR="00D86E67">
        <w:rPr>
          <w:rFonts w:ascii="Times New Roman" w:hAnsi="Times New Roman" w:cs="Times New Roman"/>
          <w:sz w:val="24"/>
          <w:szCs w:val="24"/>
          <w:lang w:val="en-US"/>
        </w:rPr>
        <w:t xml:space="preserve">he </w:t>
      </w:r>
      <w:r w:rsidR="007705DC">
        <w:rPr>
          <w:rFonts w:ascii="Times New Roman" w:hAnsi="Times New Roman" w:cs="Times New Roman"/>
          <w:sz w:val="24"/>
          <w:szCs w:val="24"/>
          <w:lang w:val="en-US"/>
        </w:rPr>
        <w:t xml:space="preserve">shared feature account </w:t>
      </w:r>
      <w:r w:rsidR="007C5545">
        <w:rPr>
          <w:rFonts w:ascii="Times New Roman" w:hAnsi="Times New Roman" w:cs="Times New Roman"/>
          <w:sz w:val="24"/>
          <w:szCs w:val="24"/>
          <w:lang w:val="en-US"/>
        </w:rPr>
        <w:t xml:space="preserve">is concerned with one particular </w:t>
      </w:r>
      <w:r w:rsidR="00C86EC2">
        <w:rPr>
          <w:rFonts w:ascii="Times New Roman" w:hAnsi="Times New Roman" w:cs="Times New Roman"/>
          <w:sz w:val="24"/>
          <w:szCs w:val="24"/>
          <w:lang w:val="en-US"/>
        </w:rPr>
        <w:t xml:space="preserve">type </w:t>
      </w:r>
      <w:r w:rsidR="007C5545">
        <w:rPr>
          <w:rFonts w:ascii="Times New Roman" w:hAnsi="Times New Roman" w:cs="Times New Roman"/>
          <w:sz w:val="24"/>
          <w:szCs w:val="24"/>
          <w:lang w:val="en-US"/>
        </w:rPr>
        <w:t>o</w:t>
      </w:r>
      <w:r w:rsidR="00C86EC2">
        <w:rPr>
          <w:rFonts w:ascii="Times New Roman" w:hAnsi="Times New Roman" w:cs="Times New Roman"/>
          <w:sz w:val="24"/>
          <w:szCs w:val="24"/>
          <w:lang w:val="en-US"/>
        </w:rPr>
        <w:t>f feature transformation -</w:t>
      </w:r>
      <w:r w:rsidR="007C5545">
        <w:rPr>
          <w:rFonts w:ascii="Times New Roman" w:hAnsi="Times New Roman" w:cs="Times New Roman"/>
          <w:sz w:val="24"/>
          <w:szCs w:val="24"/>
          <w:lang w:val="en-US"/>
        </w:rPr>
        <w:t xml:space="preserve"> </w:t>
      </w:r>
      <w:r w:rsidR="00C86EC2">
        <w:rPr>
          <w:rFonts w:ascii="Times New Roman" w:hAnsi="Times New Roman" w:cs="Times New Roman"/>
          <w:sz w:val="24"/>
          <w:szCs w:val="24"/>
          <w:lang w:val="en-US"/>
        </w:rPr>
        <w:t xml:space="preserve">namely - </w:t>
      </w:r>
      <w:r w:rsidR="007C5545">
        <w:rPr>
          <w:rFonts w:ascii="Times New Roman" w:hAnsi="Times New Roman" w:cs="Times New Roman"/>
          <w:sz w:val="24"/>
          <w:szCs w:val="24"/>
          <w:lang w:val="en-US"/>
        </w:rPr>
        <w:t xml:space="preserve">those </w:t>
      </w:r>
      <w:r w:rsidR="00D86E67">
        <w:rPr>
          <w:rFonts w:ascii="Times New Roman" w:hAnsi="Times New Roman" w:cs="Times New Roman"/>
          <w:sz w:val="24"/>
          <w:szCs w:val="24"/>
          <w:lang w:val="en-US"/>
        </w:rPr>
        <w:t xml:space="preserve">situations </w:t>
      </w:r>
      <w:r w:rsidR="007C5545">
        <w:rPr>
          <w:rFonts w:ascii="Times New Roman" w:hAnsi="Times New Roman" w:cs="Times New Roman"/>
          <w:sz w:val="24"/>
          <w:szCs w:val="24"/>
          <w:lang w:val="en-US"/>
        </w:rPr>
        <w:t xml:space="preserve">where assumptions </w:t>
      </w:r>
      <w:r w:rsidR="00D86E67">
        <w:rPr>
          <w:rFonts w:ascii="Times New Roman" w:hAnsi="Times New Roman" w:cs="Times New Roman"/>
          <w:sz w:val="24"/>
          <w:szCs w:val="24"/>
          <w:lang w:val="en-US"/>
        </w:rPr>
        <w:t xml:space="preserve">about target object features arise because the </w:t>
      </w:r>
      <w:r w:rsidR="007C5545">
        <w:rPr>
          <w:rFonts w:ascii="Times New Roman" w:hAnsi="Times New Roman" w:cs="Times New Roman"/>
          <w:sz w:val="24"/>
          <w:szCs w:val="24"/>
          <w:lang w:val="en-US"/>
        </w:rPr>
        <w:t xml:space="preserve">target object shares some other feature with </w:t>
      </w:r>
      <w:r w:rsidR="00C86EC2">
        <w:rPr>
          <w:rFonts w:ascii="Times New Roman" w:hAnsi="Times New Roman" w:cs="Times New Roman"/>
          <w:sz w:val="24"/>
          <w:szCs w:val="24"/>
          <w:lang w:val="en-US"/>
        </w:rPr>
        <w:t xml:space="preserve">a </w:t>
      </w:r>
      <w:r w:rsidR="007C5545">
        <w:rPr>
          <w:rFonts w:ascii="Times New Roman" w:hAnsi="Times New Roman" w:cs="Times New Roman"/>
          <w:sz w:val="24"/>
          <w:szCs w:val="24"/>
          <w:lang w:val="en-US"/>
        </w:rPr>
        <w:t xml:space="preserve">source object </w:t>
      </w:r>
      <w:r w:rsidR="00E22C93">
        <w:rPr>
          <w:rFonts w:ascii="Times New Roman" w:hAnsi="Times New Roman" w:cs="Times New Roman"/>
          <w:sz w:val="24"/>
          <w:szCs w:val="24"/>
          <w:lang w:val="en-US"/>
        </w:rPr>
        <w:t>(see Figure 1)</w:t>
      </w:r>
      <w:r w:rsidR="003205BB">
        <w:rPr>
          <w:rFonts w:ascii="Times New Roman" w:hAnsi="Times New Roman" w:cs="Times New Roman"/>
          <w:sz w:val="24"/>
          <w:szCs w:val="24"/>
          <w:lang w:val="en-US"/>
        </w:rPr>
        <w:t>.</w:t>
      </w:r>
      <w:r w:rsidR="007A6F40">
        <w:rPr>
          <w:rFonts w:ascii="Times New Roman" w:hAnsi="Times New Roman" w:cs="Times New Roman"/>
          <w:sz w:val="24"/>
          <w:szCs w:val="24"/>
          <w:lang w:val="en-US"/>
        </w:rPr>
        <w:t xml:space="preserve"> </w:t>
      </w:r>
    </w:p>
    <w:p w14:paraId="04E38FB2" w14:textId="4759B3E3" w:rsidR="00EF4A90" w:rsidRDefault="00A55EAB" w:rsidP="003205BB">
      <w:pPr>
        <w:spacing w:line="480" w:lineRule="auto"/>
        <w:ind w:firstLine="360"/>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g">
            <w:drawing>
              <wp:anchor distT="0" distB="0" distL="114300" distR="114300" simplePos="0" relativeHeight="251710464" behindDoc="0" locked="0" layoutInCell="1" allowOverlap="1" wp14:anchorId="47663B44" wp14:editId="0D544D4F">
                <wp:simplePos x="0" y="0"/>
                <wp:positionH relativeFrom="column">
                  <wp:posOffset>870483</wp:posOffset>
                </wp:positionH>
                <wp:positionV relativeFrom="paragraph">
                  <wp:posOffset>161315</wp:posOffset>
                </wp:positionV>
                <wp:extent cx="4206037" cy="2792654"/>
                <wp:effectExtent l="0" t="0" r="0" b="27305"/>
                <wp:wrapNone/>
                <wp:docPr id="85" name="Group 85"/>
                <wp:cNvGraphicFramePr/>
                <a:graphic xmlns:a="http://schemas.openxmlformats.org/drawingml/2006/main">
                  <a:graphicData uri="http://schemas.microsoft.com/office/word/2010/wordprocessingGroup">
                    <wpg:wgp>
                      <wpg:cNvGrpSpPr/>
                      <wpg:grpSpPr>
                        <a:xfrm>
                          <a:off x="0" y="0"/>
                          <a:ext cx="4206037" cy="2792654"/>
                          <a:chOff x="0" y="0"/>
                          <a:chExt cx="4206037" cy="2792654"/>
                        </a:xfrm>
                      </wpg:grpSpPr>
                      <wps:wsp>
                        <wps:cNvPr id="10" name="Rectangle 10"/>
                        <wps:cNvSpPr/>
                        <wps:spPr>
                          <a:xfrm>
                            <a:off x="153620" y="2333549"/>
                            <a:ext cx="892810" cy="4591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629108" y="1967789"/>
                            <a:ext cx="6350" cy="311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569818" y="1967789"/>
                            <a:ext cx="6350" cy="311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Oval 15"/>
                        <wps:cNvSpPr/>
                        <wps:spPr>
                          <a:xfrm>
                            <a:off x="168250" y="1082650"/>
                            <a:ext cx="898525" cy="882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Text Box 72"/>
                        <wps:cNvSpPr txBox="1"/>
                        <wps:spPr>
                          <a:xfrm>
                            <a:off x="109728" y="1397204"/>
                            <a:ext cx="1019810" cy="252095"/>
                          </a:xfrm>
                          <a:prstGeom prst="rect">
                            <a:avLst/>
                          </a:prstGeom>
                          <a:noFill/>
                          <a:ln w="6350">
                            <a:noFill/>
                          </a:ln>
                        </wps:spPr>
                        <wps:txbx>
                          <w:txbxContent>
                            <w:p w14:paraId="3B84CDE7" w14:textId="3ACED86C" w:rsidR="00604F01" w:rsidRPr="0024656E" w:rsidRDefault="00604F01" w:rsidP="0024656E">
                              <w:pPr>
                                <w:jc w:val="center"/>
                                <w:rPr>
                                  <w:b/>
                                  <w:lang w:val="en-US"/>
                                </w:rPr>
                              </w:pPr>
                              <w:r w:rsidRPr="0024656E">
                                <w:rPr>
                                  <w:b/>
                                  <w:lang w:val="en-US"/>
                                </w:rPr>
                                <w:t>Source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2933396" y="1397204"/>
                            <a:ext cx="1214120" cy="285750"/>
                          </a:xfrm>
                          <a:prstGeom prst="rect">
                            <a:avLst/>
                          </a:prstGeom>
                          <a:noFill/>
                          <a:ln w="6350">
                            <a:noFill/>
                          </a:ln>
                        </wps:spPr>
                        <wps:txbx>
                          <w:txbxContent>
                            <w:p w14:paraId="1260BEAB" w14:textId="3FD4B292" w:rsidR="00604F01" w:rsidRPr="0024656E" w:rsidRDefault="00604F01" w:rsidP="0024656E">
                              <w:pPr>
                                <w:jc w:val="center"/>
                                <w:rPr>
                                  <w:b/>
                                  <w:lang w:val="en-US"/>
                                </w:rPr>
                              </w:pPr>
                              <w:r>
                                <w:rPr>
                                  <w:b/>
                                  <w:lang w:val="en-US"/>
                                </w:rPr>
                                <w:t xml:space="preserve">Target </w:t>
                              </w:r>
                              <w:r w:rsidRPr="0024656E">
                                <w:rPr>
                                  <w:b/>
                                  <w:lang w:val="en-US"/>
                                </w:rPr>
                                <w:t>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0" y="2340864"/>
                            <a:ext cx="1214120" cy="433070"/>
                          </a:xfrm>
                          <a:prstGeom prst="rect">
                            <a:avLst/>
                          </a:prstGeom>
                          <a:noFill/>
                          <a:ln w="6350">
                            <a:noFill/>
                          </a:ln>
                        </wps:spPr>
                        <wps:txbx>
                          <w:txbxContent>
                            <w:p w14:paraId="1FE905CB" w14:textId="049E170C" w:rsidR="00604F01" w:rsidRPr="0024656E" w:rsidRDefault="00604F01" w:rsidP="0024656E">
                              <w:pPr>
                                <w:spacing w:line="240" w:lineRule="auto"/>
                                <w:jc w:val="center"/>
                                <w:rPr>
                                  <w:sz w:val="20"/>
                                  <w:lang w:val="en-US"/>
                                </w:rPr>
                              </w:pPr>
                              <w:r w:rsidRPr="0024656E">
                                <w:rPr>
                                  <w:sz w:val="20"/>
                                  <w:lang w:val="en-US"/>
                                </w:rPr>
                                <w:t>Source Feature</w:t>
                              </w:r>
                              <w:r>
                                <w:rPr>
                                  <w:sz w:val="20"/>
                                  <w:lang w:val="en-US"/>
                                </w:rPr>
                                <w:t xml:space="preserve">               (</w:t>
                              </w:r>
                              <w:r w:rsidRPr="0024656E">
                                <w:rPr>
                                  <w:i/>
                                  <w:sz w:val="20"/>
                                  <w:lang w:val="en-US"/>
                                </w:rPr>
                                <w:t>Valence</w:t>
                              </w:r>
                              <w:r>
                                <w:rPr>
                                  <w:sz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2991917" y="2355495"/>
                            <a:ext cx="1214120" cy="433070"/>
                          </a:xfrm>
                          <a:prstGeom prst="rect">
                            <a:avLst/>
                          </a:prstGeom>
                          <a:noFill/>
                          <a:ln w="6350">
                            <a:noFill/>
                          </a:ln>
                        </wps:spPr>
                        <wps:txbx>
                          <w:txbxContent>
                            <w:p w14:paraId="5FAF75BC" w14:textId="661286CE" w:rsidR="00604F01" w:rsidRPr="0024656E" w:rsidRDefault="00604F01" w:rsidP="0024656E">
                              <w:pPr>
                                <w:spacing w:line="240" w:lineRule="auto"/>
                                <w:jc w:val="center"/>
                                <w:rPr>
                                  <w:sz w:val="20"/>
                                  <w:lang w:val="en-US"/>
                                </w:rPr>
                              </w:pPr>
                              <w:r>
                                <w:rPr>
                                  <w:sz w:val="20"/>
                                  <w:lang w:val="en-US"/>
                                </w:rPr>
                                <w:t>Target</w:t>
                              </w:r>
                              <w:r w:rsidRPr="0024656E">
                                <w:rPr>
                                  <w:sz w:val="20"/>
                                  <w:lang w:val="en-US"/>
                                </w:rPr>
                                <w:t xml:space="preserve"> Feature</w:t>
                              </w:r>
                              <w:r>
                                <w:rPr>
                                  <w:sz w:val="20"/>
                                  <w:lang w:val="en-US"/>
                                </w:rPr>
                                <w:t xml:space="preserve">               (</w:t>
                              </w:r>
                              <w:r w:rsidRPr="0024656E">
                                <w:rPr>
                                  <w:i/>
                                  <w:sz w:val="20"/>
                                  <w:lang w:val="en-US"/>
                                </w:rPr>
                                <w:t>Valence</w:t>
                              </w:r>
                              <w:r>
                                <w:rPr>
                                  <w:sz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Oval 78"/>
                        <wps:cNvSpPr/>
                        <wps:spPr>
                          <a:xfrm>
                            <a:off x="3087015" y="1082650"/>
                            <a:ext cx="898525" cy="882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Oval 79"/>
                        <wps:cNvSpPr/>
                        <wps:spPr>
                          <a:xfrm>
                            <a:off x="1616660" y="0"/>
                            <a:ext cx="898525" cy="882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 Box 80"/>
                        <wps:cNvSpPr txBox="1"/>
                        <wps:spPr>
                          <a:xfrm>
                            <a:off x="1477671" y="241402"/>
                            <a:ext cx="1214120" cy="433070"/>
                          </a:xfrm>
                          <a:prstGeom prst="rect">
                            <a:avLst/>
                          </a:prstGeom>
                          <a:noFill/>
                          <a:ln w="6350">
                            <a:noFill/>
                          </a:ln>
                        </wps:spPr>
                        <wps:txbx>
                          <w:txbxContent>
                            <w:p w14:paraId="0CBE9292" w14:textId="6C83F14D" w:rsidR="00604F01" w:rsidRPr="0024656E" w:rsidRDefault="00604F01" w:rsidP="0024656E">
                              <w:pPr>
                                <w:spacing w:line="240" w:lineRule="auto"/>
                                <w:jc w:val="center"/>
                                <w:rPr>
                                  <w:sz w:val="20"/>
                                  <w:lang w:val="en-US"/>
                                </w:rPr>
                              </w:pPr>
                              <w:r w:rsidRPr="007C5545">
                                <w:rPr>
                                  <w:b/>
                                  <w:sz w:val="20"/>
                                  <w:lang w:val="en-US"/>
                                </w:rPr>
                                <w:t>Shared Feature</w:t>
                              </w:r>
                              <w:r>
                                <w:rPr>
                                  <w:sz w:val="20"/>
                                  <w:lang w:val="en-US"/>
                                </w:rPr>
                                <w:t xml:space="preserve">               (</w:t>
                              </w:r>
                              <w:r>
                                <w:rPr>
                                  <w:i/>
                                  <w:sz w:val="20"/>
                                  <w:lang w:val="en-US"/>
                                </w:rPr>
                                <w:t>Shape</w:t>
                              </w:r>
                              <w:r>
                                <w:rPr>
                                  <w:sz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Rectangle 81"/>
                        <wps:cNvSpPr/>
                        <wps:spPr>
                          <a:xfrm>
                            <a:off x="3123591" y="2333549"/>
                            <a:ext cx="892810" cy="4591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Arrow Connector 83"/>
                        <wps:cNvCnPr/>
                        <wps:spPr>
                          <a:xfrm>
                            <a:off x="1170432" y="2582266"/>
                            <a:ext cx="182381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a:off x="2055572" y="950976"/>
                            <a:ext cx="0" cy="1569808"/>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5="http://schemas.microsoft.com/office/word/2012/wordml">
            <w:pict>
              <v:group w14:anchorId="47663B44" id="Group_x0020_85" o:spid="_x0000_s1026" style="position:absolute;left:0;text-align:left;margin-left:68.55pt;margin-top:12.7pt;width:331.2pt;height:219.9pt;z-index:251710464" coordsize="4206037,279265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">
                <v:rect id="Rectangle_x0020_10" o:spid="_x0000_s1027" style="position:absolute;left:153620;top:2333549;width:892810;height:459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TxaVxQAA&#10;ANsAAAAPAAAAZHJzL2Rvd25yZXYueG1sRI9BS8NAEIXvQv/DMgUvpd3Ug0jabRFLJQcRrHrwNs2O&#10;2djsbMiObfz3zkHwNsN789436+0YO3OmIbeJHSwXBRjiOvmWGwdvr/v5HZgsyB67xOTghzJsN5Or&#10;NZY+XfiFzgdpjIZwLtFBEOlLa3MdKGJepJ5Ytc80RBRdh8b6AS8aHjt7UxS3NmLL2hCwp4dA9enw&#10;HR18VKM0X8tHeTrh7H1WhWP9vDs6dz0d71dghEb5N/9dV17xlV5/0QHs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RPFpXFAAAA2wAAAA8AAAAAAAAAAAAAAAAAlwIAAGRycy9k&#10;b3ducmV2LnhtbFBLBQYAAAAABAAEAPUAAACJAwAAAAA=&#10;" filled="f" strokecolor="black [3213]" strokeweight="1pt"/>
                <v:shapetype id="_x0000_t32" coordsize="21600,21600" o:spt="32" o:oned="t" path="m0,0l21600,21600e" filled="f">
                  <v:path arrowok="t" fillok="f" o:connecttype="none"/>
                  <o:lock v:ext="edit" shapetype="t"/>
                </v:shapetype>
                <v:shape id="Straight_x0020_Arrow_x0020_Connector_x0020_13" o:spid="_x0000_s1028" type="#_x0000_t32" style="position:absolute;left:629108;top:1967789;width:6350;height:3111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hwisMAAADbAAAADwAAAGRycy9kb3ducmV2LnhtbERPTWvCQBC9C/0PyxR6000NaE1dRQRp&#10;xYtG0fY2ZKfJ0uxsyG5N+u+7gtDbPN7nzJe9rcWVWm8cK3geJSCIC6cNlwpOx83wBYQPyBprx6Tg&#10;lzwsFw+DOWbadXygax5KEUPYZ6igCqHJpPRFRRb9yDXEkftyrcUQYVtK3WIXw20tx0kykRYNx4YK&#10;G1pXVHznP1ZBcfq4zGhvzrpLzfSt2X3u0nyr1NNjv3oFEagP/+K7+13H+SncfokHyMU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zocIrDAAAA2wAAAA8AAAAAAAAAAAAA&#10;AAAAoQIAAGRycy9kb3ducmV2LnhtbFBLBQYAAAAABAAEAPkAAACRAwAAAAA=&#10;" strokecolor="black [3213]" strokeweight=".5pt">
                  <v:stroke endarrow="block" joinstyle="miter"/>
                </v:shape>
                <v:shape id="Straight_x0020_Arrow_x0020_Connector_x0020_14" o:spid="_x0000_s1029" type="#_x0000_t32" style="position:absolute;left:3569818;top:1967789;width:6350;height:3111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Ho/sMAAADbAAAADwAAAGRycy9kb3ducmV2LnhtbERPTWvCQBC9F/oflil40021WI2uIoLY&#10;4kVT0fY2ZMdkaXY2ZLcm/fddQehtHu9z5svOVuJKjTeOFTwPEhDEudOGCwXHj01/AsIHZI2VY1Lw&#10;Sx6Wi8eHOabatXygaxYKEUPYp6igDKFOpfR5SRb9wNXEkbu4xmKIsCmkbrCN4baSwyQZS4uGY0OJ&#10;Na1Lyr+zH6sgP36ep7Q3J92OzOu23n3tRtm7Ur2nbjUDEagL/+K7+03H+S9w+yUeIB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MB6P7DAAAA2wAAAA8AAAAAAAAAAAAA&#10;AAAAoQIAAGRycy9kb3ducmV2LnhtbFBLBQYAAAAABAAEAPkAAACRAwAAAAA=&#10;" strokecolor="black [3213]" strokeweight=".5pt">
                  <v:stroke endarrow="block" joinstyle="miter"/>
                </v:shape>
                <v:oval id="Oval_x0020_15" o:spid="_x0000_s1030" style="position:absolute;left:168250;top:1082650;width:898525;height:8826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NZGwQAA&#10;ANsAAAAPAAAAZHJzL2Rvd25yZXYueG1sRE9Li8IwEL4L/ocwgjdN3WV9VKO4y4oeffTgcWzGtthM&#10;ShNr999vBMHbfHzPWaxaU4qGaldYVjAaRiCIU6sLzhQkp81gCsJ5ZI2lZVLwRw5Wy25ngbG2Dz5Q&#10;c/SZCCHsYlSQe1/FUro0J4NuaCviwF1tbdAHWGdS1/gI4aaUH1E0lgYLDg05VvSTU3o73o0C3R5+&#10;z42Z7DfR7ZLMkuzzu9Fbpfq9dj0H4an1b/HLvdNh/hc8fwkH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jWRsEAAADbAAAADwAAAAAAAAAAAAAAAACXAgAAZHJzL2Rvd25y&#10;ZXYueG1sUEsFBgAAAAAEAAQA9QAAAIUDAAAAAA==&#10;" filled="f" strokecolor="black [3213]" strokeweight="1pt">
                  <v:stroke joinstyle="miter"/>
                </v:oval>
                <v:shapetype id="_x0000_t202" coordsize="21600,21600" o:spt="202" path="m0,0l0,21600,21600,21600,21600,0xe">
                  <v:stroke joinstyle="miter"/>
                  <v:path gradientshapeok="t" o:connecttype="rect"/>
                </v:shapetype>
                <v:shape id="Text_x0020_Box_x0020_72" o:spid="_x0000_s1031" type="#_x0000_t202" style="position:absolute;left:109728;top:1397204;width:1019810;height:2520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VsTDxQAA&#10;ANsAAAAPAAAAZHJzL2Rvd25yZXYueG1sRI9Li8JAEITvC/sfhl7wtk4M+CDrKBKQFdGDj4u33kyb&#10;BDM92cyo0V/vCILHoqq+osbT1lTiQo0rLSvodSMQxJnVJecK9rv59wiE88gaK8uk4EYOppPPjzEm&#10;2l55Q5etz0WAsEtQQeF9nUjpsoIMuq6tiYN3tI1BH2STS93gNcBNJeMoGkiDJYeFAmtKC8pO27NR&#10;sEzna9z8xWZ0r9Lf1XFW/+8PfaU6X+3sB4Sn1r/Dr/ZCKxjG8PwSf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WxMPFAAAA2wAAAA8AAAAAAAAAAAAAAAAAlwIAAGRycy9k&#10;b3ducmV2LnhtbFBLBQYAAAAABAAEAPUAAACJAwAAAAA=&#10;" filled="f" stroked="f" strokeweight=".5pt">
                  <v:textbox>
                    <w:txbxContent>
                      <w:p w14:paraId="3B84CDE7" w14:textId="3ACED86C" w:rsidR="00237D95" w:rsidRPr="0024656E" w:rsidRDefault="00237D95" w:rsidP="0024656E">
                        <w:pPr>
                          <w:jc w:val="center"/>
                          <w:rPr>
                            <w:b/>
                            <w:lang w:val="en-US"/>
                          </w:rPr>
                        </w:pPr>
                        <w:r w:rsidRPr="0024656E">
                          <w:rPr>
                            <w:b/>
                            <w:lang w:val="en-US"/>
                          </w:rPr>
                          <w:t>Source Object</w:t>
                        </w:r>
                      </w:p>
                    </w:txbxContent>
                  </v:textbox>
                </v:shape>
                <v:shape id="Text_x0020_Box_x0020_74" o:spid="_x0000_s1032" type="#_x0000_t202" style="position:absolute;left:2933396;top:1397204;width:1214120;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8/ksxQAA&#10;ANsAAAAPAAAAZHJzL2Rvd25yZXYueG1sRI9Pi8IwFMTvC36H8ARva6qsq1SjSEFWxD345+Lt2Tzb&#10;YvNSm6jVT79ZEDwOM/MbZjJrTCluVLvCsoJeNwJBnFpdcKZgv1t8jkA4j6yxtEwKHuRgNm19TDDW&#10;9s4bum19JgKEXYwKcu+rWEqX5mTQdW1FHLyTrQ36IOtM6hrvAW5K2Y+ib2mw4LCQY0VJTul5ezUK&#10;VsniFzfHvhk9y+RnfZpXl/1hoFSn3czHIDw1/h1+tZdawf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bz+SzFAAAA2wAAAA8AAAAAAAAAAAAAAAAAlwIAAGRycy9k&#10;b3ducmV2LnhtbFBLBQYAAAAABAAEAPUAAACJAwAAAAA=&#10;" filled="f" stroked="f" strokeweight=".5pt">
                  <v:textbox>
                    <w:txbxContent>
                      <w:p w14:paraId="1260BEAB" w14:textId="3FD4B292" w:rsidR="00237D95" w:rsidRPr="0024656E" w:rsidRDefault="00237D95" w:rsidP="0024656E">
                        <w:pPr>
                          <w:jc w:val="center"/>
                          <w:rPr>
                            <w:b/>
                            <w:lang w:val="en-US"/>
                          </w:rPr>
                        </w:pPr>
                        <w:r>
                          <w:rPr>
                            <w:b/>
                            <w:lang w:val="en-US"/>
                          </w:rPr>
                          <w:t xml:space="preserve">Target </w:t>
                        </w:r>
                        <w:r w:rsidRPr="0024656E">
                          <w:rPr>
                            <w:b/>
                            <w:lang w:val="en-US"/>
                          </w:rPr>
                          <w:t>Object</w:t>
                        </w:r>
                      </w:p>
                    </w:txbxContent>
                  </v:textbox>
                </v:shape>
                <v:shape id="Text_x0020_Box_x0020_75" o:spid="_x0000_s1033" type="#_x0000_t202" style="position:absolute;top:2340864;width:1214120;height:4330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v1y3xQAA&#10;ANsAAAAPAAAAZHJzL2Rvd25yZXYueG1sRI9Pi8IwFMTvgt8hPGFvmiqopRpFCuKy6ME/l729bZ5t&#10;sXmpTdTufvqNIHgcZuY3zHzZmkrcqXGlZQXDQQSCOLO65FzB6bjuxyCcR9ZYWSYFv+Rgueh25pho&#10;++A93Q8+FwHCLkEFhfd1IqXLCjLoBrYmDt7ZNgZ9kE0udYOPADeVHEXRRBosOSwUWFNaUHY53IyC&#10;r3S9w/3PyMR/VbrZnlf19fQ9Vuqj165mIDy1/h1+tT+1gukYnl/CD5C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m/XLfFAAAA2wAAAA8AAAAAAAAAAAAAAAAAlwIAAGRycy9k&#10;b3ducmV2LnhtbFBLBQYAAAAABAAEAPUAAACJAwAAAAA=&#10;" filled="f" stroked="f" strokeweight=".5pt">
                  <v:textbox>
                    <w:txbxContent>
                      <w:p w14:paraId="1FE905CB" w14:textId="049E170C" w:rsidR="00237D95" w:rsidRPr="0024656E" w:rsidRDefault="00237D95" w:rsidP="0024656E">
                        <w:pPr>
                          <w:spacing w:line="240" w:lineRule="auto"/>
                          <w:jc w:val="center"/>
                          <w:rPr>
                            <w:sz w:val="20"/>
                            <w:lang w:val="en-US"/>
                          </w:rPr>
                        </w:pPr>
                        <w:r w:rsidRPr="0024656E">
                          <w:rPr>
                            <w:sz w:val="20"/>
                            <w:lang w:val="en-US"/>
                          </w:rPr>
                          <w:t>Source Feature</w:t>
                        </w:r>
                        <w:r>
                          <w:rPr>
                            <w:sz w:val="20"/>
                            <w:lang w:val="en-US"/>
                          </w:rPr>
                          <w:t xml:space="preserve">               (</w:t>
                        </w:r>
                        <w:r w:rsidRPr="0024656E">
                          <w:rPr>
                            <w:i/>
                            <w:sz w:val="20"/>
                            <w:lang w:val="en-US"/>
                          </w:rPr>
                          <w:t>Valence</w:t>
                        </w:r>
                        <w:r>
                          <w:rPr>
                            <w:sz w:val="20"/>
                            <w:lang w:val="en-US"/>
                          </w:rPr>
                          <w:t>)</w:t>
                        </w:r>
                      </w:p>
                    </w:txbxContent>
                  </v:textbox>
                </v:shape>
                <v:shape id="Text_x0020_Box_x0020_77" o:spid="_x0000_s1034" type="#_x0000_t202" style="position:absolute;left:2991917;top:2355495;width:1214120;height:4330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IWdbxgAA&#10;ANsAAAAPAAAAZHJzL2Rvd25yZXYueG1sRI9Pa8JAFMTvBb/D8gRvdWPAP6SuIgGpSHvQevH2zD6T&#10;0N23MbuNqZ++Wyj0OMzMb5jlurdGdNT62rGCyTgBQVw4XXOp4PSxfV6A8AFZo3FMCr7Jw3o1eFpi&#10;pt2dD9QdQykihH2GCqoQmkxKX1Rk0Y9dQxy9q2sthijbUuoW7xFujUyTZCYt1hwXKmwor6j4PH5Z&#10;Bft8+46HS2oXD5O/vl03ze10nio1GvabFxCB+vAf/mvvtIL5HH6/xB8gV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GIWdbxgAAANsAAAAPAAAAAAAAAAAAAAAAAJcCAABkcnMv&#10;ZG93bnJldi54bWxQSwUGAAAAAAQABAD1AAAAigMAAAAA&#10;" filled="f" stroked="f" strokeweight=".5pt">
                  <v:textbox>
                    <w:txbxContent>
                      <w:p w14:paraId="5FAF75BC" w14:textId="661286CE" w:rsidR="00237D95" w:rsidRPr="0024656E" w:rsidRDefault="00237D95" w:rsidP="0024656E">
                        <w:pPr>
                          <w:spacing w:line="240" w:lineRule="auto"/>
                          <w:jc w:val="center"/>
                          <w:rPr>
                            <w:sz w:val="20"/>
                            <w:lang w:val="en-US"/>
                          </w:rPr>
                        </w:pPr>
                        <w:r>
                          <w:rPr>
                            <w:sz w:val="20"/>
                            <w:lang w:val="en-US"/>
                          </w:rPr>
                          <w:t>Target</w:t>
                        </w:r>
                        <w:r w:rsidRPr="0024656E">
                          <w:rPr>
                            <w:sz w:val="20"/>
                            <w:lang w:val="en-US"/>
                          </w:rPr>
                          <w:t xml:space="preserve"> Feature</w:t>
                        </w:r>
                        <w:r>
                          <w:rPr>
                            <w:sz w:val="20"/>
                            <w:lang w:val="en-US"/>
                          </w:rPr>
                          <w:t xml:space="preserve">               (</w:t>
                        </w:r>
                        <w:r w:rsidRPr="0024656E">
                          <w:rPr>
                            <w:i/>
                            <w:sz w:val="20"/>
                            <w:lang w:val="en-US"/>
                          </w:rPr>
                          <w:t>Valence</w:t>
                        </w:r>
                        <w:r>
                          <w:rPr>
                            <w:sz w:val="20"/>
                            <w:lang w:val="en-US"/>
                          </w:rPr>
                          <w:t>)</w:t>
                        </w:r>
                      </w:p>
                    </w:txbxContent>
                  </v:textbox>
                </v:shape>
                <v:oval id="Oval_x0020_78" o:spid="_x0000_s1035" style="position:absolute;left:3087015;top:1082650;width:898525;height:8826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lpx4vwAA&#10;ANsAAAAPAAAAZHJzL2Rvd25yZXYueG1sRE/LisIwFN0L/kO4gjtNVVCnYxQVRZc+upjlnebaFpub&#10;0sRa/94sBJeH816sWlOKhmpXWFYwGkYgiFOrC84UJNf9YA7CeWSNpWVS8CIHq2W3s8BY2yefqbn4&#10;TIQQdjEqyL2vYildmpNBN7QVceButjboA6wzqWt8hnBTynEUTaXBgkNDjhVtc0rvl4dRoNvz7q8x&#10;s9M+uv8nP0k22TT6oFS/165/QXhq/Vf8cR+1glkYG76EHyCXb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yWnHi/AAAA2wAAAA8AAAAAAAAAAAAAAAAAlwIAAGRycy9kb3ducmV2&#10;LnhtbFBLBQYAAAAABAAEAPUAAACDAwAAAAA=&#10;" filled="f" strokecolor="black [3213]" strokeweight="1pt">
                  <v:stroke joinstyle="miter"/>
                </v:oval>
                <v:oval id="Oval_x0020_79" o:spid="_x0000_s1036" style="position:absolute;left:1616660;width:898525;height:8826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2jnjwgAA&#10;ANsAAAAPAAAAZHJzL2Rvd25yZXYueG1sRI9Bi8IwFITvgv8hPMGbpiqsWo2iorjHVXvw+GyebbF5&#10;KU2s9d9vFhY8DjPzDbNct6YUDdWusKxgNIxAEKdWF5wpSC6HwQyE88gaS8uk4E0O1qtuZ4mxti8+&#10;UXP2mQgQdjEqyL2vYildmpNBN7QVcfDutjbog6wzqWt8Bbgp5TiKvqTBgsNCjhXtckof56dRoNvT&#10;/tqY6c8hetySeZJNto0+KtXvtZsFCE+t/4T/299awXQOf1/CD5C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PaOePCAAAA2wAAAA8AAAAAAAAAAAAAAAAAlwIAAGRycy9kb3du&#10;cmV2LnhtbFBLBQYAAAAABAAEAPUAAACGAwAAAAA=&#10;" filled="f" strokecolor="black [3213]" strokeweight="1pt">
                  <v:stroke joinstyle="miter"/>
                </v:oval>
                <v:shape id="Text_x0020_Box_x0020_80" o:spid="_x0000_s1037" type="#_x0000_t202" style="position:absolute;left:1477671;top:241402;width:1214120;height:4330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HY8IwwAA&#10;ANsAAAAPAAAAZHJzL2Rvd25yZXYueG1sRE/LaoNAFN0X8g/DDXTXjBFaxGQUEaSltIs8NtndODcq&#10;ce4YZ2psv76zKHR5OO9tPpteTDS6zrKC9SoCQVxb3XGj4HionhIQziNr7C2Tgm9ykGeLhy2m2t55&#10;R9PeNyKEsEtRQev9kErp6pYMupUdiAN3saNBH+DYSD3iPYSbXsZR9CINdhwaWhyobKm+7r+Mgvey&#10;+sTdOTbJT1++flyK4XY8PSv1uJyLDQhPs/8X/7nftIIkrA9fwg+Q2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8HY8IwwAAANsAAAAPAAAAAAAAAAAAAAAAAJcCAABkcnMvZG93&#10;bnJldi54bWxQSwUGAAAAAAQABAD1AAAAhwMAAAAA&#10;" filled="f" stroked="f" strokeweight=".5pt">
                  <v:textbox>
                    <w:txbxContent>
                      <w:p w14:paraId="0CBE9292" w14:textId="6C83F14D" w:rsidR="00237D95" w:rsidRPr="0024656E" w:rsidRDefault="00237D95" w:rsidP="0024656E">
                        <w:pPr>
                          <w:spacing w:line="240" w:lineRule="auto"/>
                          <w:jc w:val="center"/>
                          <w:rPr>
                            <w:sz w:val="20"/>
                            <w:lang w:val="en-US"/>
                          </w:rPr>
                        </w:pPr>
                        <w:r w:rsidRPr="007C5545">
                          <w:rPr>
                            <w:b/>
                            <w:sz w:val="20"/>
                            <w:lang w:val="en-US"/>
                          </w:rPr>
                          <w:t>Shared Feature</w:t>
                        </w:r>
                        <w:r>
                          <w:rPr>
                            <w:sz w:val="20"/>
                            <w:lang w:val="en-US"/>
                          </w:rPr>
                          <w:t xml:space="preserve">               (</w:t>
                        </w:r>
                        <w:r>
                          <w:rPr>
                            <w:i/>
                            <w:sz w:val="20"/>
                            <w:lang w:val="en-US"/>
                          </w:rPr>
                          <w:t>Shape</w:t>
                        </w:r>
                        <w:r>
                          <w:rPr>
                            <w:sz w:val="20"/>
                            <w:lang w:val="en-US"/>
                          </w:rPr>
                          <w:t>)</w:t>
                        </w:r>
                      </w:p>
                    </w:txbxContent>
                  </v:textbox>
                </v:shape>
                <v:rect id="Rectangle_x0020_81" o:spid="_x0000_s1038" style="position:absolute;left:3123591;top:2333549;width:892810;height:459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CSaJxQAA&#10;ANsAAAAPAAAAZHJzL2Rvd25yZXYueG1sRI9Ba8JAFITvhf6H5RV6Ed2khyLRVUpLJQcp1NaDt2f2&#10;mY1m34bsU+O/7xYKPQ4z8w0zXw6+VRfqYxPYQD7JQBFXwTZcG/j+eh9PQUVBttgGJgM3irBc3N/N&#10;sbDhyp902UitEoRjgQacSFdoHStHHuMkdMTJO4TeoyTZ19r2eE1w3+qnLHvWHhtOCw47enVUnTZn&#10;b2BXDlIf85WsTzjajkq3rz7e9sY8PgwvM1BCg/yH/9qlNTDN4fdL+gF68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MJJonFAAAA2wAAAA8AAAAAAAAAAAAAAAAAlwIAAGRycy9k&#10;b3ducmV2LnhtbFBLBQYAAAAABAAEAPUAAACJAwAAAAA=&#10;" filled="f" strokecolor="black [3213]" strokeweight="1pt"/>
                <v:shape id="Straight_x0020_Arrow_x0020_Connector_x0020_83" o:spid="_x0000_s1039" type="#_x0000_t32" style="position:absolute;left:1170432;top:2582266;width:182381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OLlDcUAAADbAAAADwAAAGRycy9kb3ducmV2LnhtbESPT2vCQBTE70K/w/IKvemmDahNXUWE&#10;UsVLTcU/t0f2NVmafRuyq0m/fbcgeBxm5jfMbNHbWlyp9caxgudRAoK4cNpwqWD/9T6cgvABWWPt&#10;mBT8kofF/GEww0y7jnd0zUMpIoR9hgqqEJpMSl9UZNGPXEMcvW/XWgxRtqXULXYRbmv5kiRjadFw&#10;XKiwoVVFxU9+sQqK/en4Sp/moLvUTD6a7Xmb5hulnh775RuIQH24h2/ttVYwTeH/S/wBcv4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OLlDcUAAADbAAAADwAAAAAAAAAA&#10;AAAAAAChAgAAZHJzL2Rvd25yZXYueG1sUEsFBgAAAAAEAAQA+QAAAJMDAAAAAA==&#10;" strokecolor="black [3213]" strokeweight=".5pt">
                  <v:stroke endarrow="block" joinstyle="miter"/>
                </v:shape>
                <v:shape id="Straight_x0020_Arrow_x0020_Connector_x0020_84" o:spid="_x0000_s1040" type="#_x0000_t32" style="position:absolute;left:2055572;top:950976;width:0;height:156980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rVnRcMAAADbAAAADwAAAGRycy9kb3ducmV2LnhtbESPUWvCMBSF3wf7D+EO9jZTOxlSjSKC&#10;uAcdzPoDLs1dU9bclCS1nb/eCMIeD+ec73CW69G24kI+NI4VTCcZCOLK6YZrBedy9zYHESKyxtYx&#10;KfijAOvV89MSC+0G/qbLKdYiQTgUqMDE2BVShsqQxTBxHXHyfpy3GJP0tdQehwS3rcyz7ENabDgt&#10;GOxoa6j6PfVWQXnG9/2+PF790Da9yb8ONu8PSr2+jJsFiEhj/A8/2p9awXwG9y/pB8jV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61Z0XDAAAA2wAAAA8AAAAAAAAAAAAA&#10;AAAAoQIAAGRycy9kb3ducmV2LnhtbFBLBQYAAAAABAAEAPkAAACRAwAAAAA=&#10;" strokecolor="black [3213]" strokeweight=".5pt">
                  <v:stroke dashstyle="dash" endarrow="block" joinstyle="miter"/>
                </v:shape>
              </v:group>
            </w:pict>
          </mc:Fallback>
        </mc:AlternateContent>
      </w:r>
    </w:p>
    <w:p w14:paraId="60BF84D7" w14:textId="15DB8150" w:rsidR="007A6F40" w:rsidRDefault="007A6F40" w:rsidP="003205BB">
      <w:pPr>
        <w:spacing w:line="480" w:lineRule="auto"/>
        <w:ind w:firstLine="360"/>
        <w:rPr>
          <w:rFonts w:ascii="Times New Roman" w:hAnsi="Times New Roman" w:cs="Times New Roman"/>
          <w:sz w:val="24"/>
          <w:szCs w:val="24"/>
          <w:lang w:val="en-US"/>
        </w:rPr>
      </w:pPr>
    </w:p>
    <w:p w14:paraId="0310F945" w14:textId="62CD34AE" w:rsidR="007A6F40" w:rsidRDefault="007A6F40" w:rsidP="003205BB">
      <w:pPr>
        <w:spacing w:line="480" w:lineRule="auto"/>
        <w:ind w:firstLine="360"/>
        <w:rPr>
          <w:rFonts w:ascii="Times New Roman" w:hAnsi="Times New Roman" w:cs="Times New Roman"/>
          <w:sz w:val="24"/>
          <w:szCs w:val="24"/>
          <w:lang w:val="en-US"/>
        </w:rPr>
      </w:pPr>
    </w:p>
    <w:p w14:paraId="68ADEC93" w14:textId="3B4BCA28" w:rsidR="00AA5F86" w:rsidRDefault="00AA5F86" w:rsidP="003205BB">
      <w:pPr>
        <w:spacing w:line="480" w:lineRule="auto"/>
        <w:ind w:firstLine="360"/>
        <w:rPr>
          <w:rFonts w:ascii="Times New Roman" w:hAnsi="Times New Roman" w:cs="Times New Roman"/>
          <w:sz w:val="24"/>
          <w:szCs w:val="24"/>
          <w:lang w:val="en-US"/>
        </w:rPr>
      </w:pPr>
    </w:p>
    <w:p w14:paraId="2A03AD79" w14:textId="44B7D475" w:rsidR="00AA5F86" w:rsidRDefault="00AA5F86" w:rsidP="003205BB">
      <w:pPr>
        <w:spacing w:line="480" w:lineRule="auto"/>
        <w:ind w:firstLine="360"/>
        <w:rPr>
          <w:rFonts w:ascii="Times New Roman" w:hAnsi="Times New Roman" w:cs="Times New Roman"/>
          <w:sz w:val="24"/>
          <w:szCs w:val="24"/>
          <w:lang w:val="en-US"/>
        </w:rPr>
      </w:pPr>
    </w:p>
    <w:p w14:paraId="512E571D" w14:textId="7D145A39" w:rsidR="00AA5F86" w:rsidRDefault="00AA5F86" w:rsidP="003205BB">
      <w:pPr>
        <w:spacing w:line="480" w:lineRule="auto"/>
        <w:ind w:firstLine="360"/>
        <w:rPr>
          <w:rFonts w:ascii="Times New Roman" w:hAnsi="Times New Roman" w:cs="Times New Roman"/>
          <w:sz w:val="24"/>
          <w:szCs w:val="24"/>
          <w:lang w:val="en-US"/>
        </w:rPr>
      </w:pPr>
    </w:p>
    <w:p w14:paraId="5C24195F" w14:textId="08F3C1D0" w:rsidR="00AA5F86" w:rsidRDefault="00AA5F86" w:rsidP="003205BB">
      <w:pPr>
        <w:spacing w:line="480" w:lineRule="auto"/>
        <w:ind w:firstLine="360"/>
        <w:rPr>
          <w:rFonts w:ascii="Times New Roman" w:hAnsi="Times New Roman" w:cs="Times New Roman"/>
          <w:sz w:val="24"/>
          <w:szCs w:val="24"/>
          <w:lang w:val="en-US"/>
        </w:rPr>
      </w:pPr>
    </w:p>
    <w:p w14:paraId="4BC5E1EE" w14:textId="116FF5B9" w:rsidR="007C5545" w:rsidRDefault="00A55EAB" w:rsidP="007C5545">
      <w:pPr>
        <w:spacing w:line="240" w:lineRule="auto"/>
        <w:rPr>
          <w:rFonts w:ascii="Times New Roman" w:hAnsi="Times New Roman" w:cs="Times New Roman"/>
          <w:sz w:val="20"/>
          <w:szCs w:val="24"/>
          <w:lang w:val="en-US"/>
        </w:rPr>
      </w:pPr>
      <w:r w:rsidRPr="007C5545">
        <w:rPr>
          <w:rFonts w:ascii="Times New Roman" w:hAnsi="Times New Roman" w:cs="Times New Roman"/>
          <w:i/>
          <w:sz w:val="20"/>
          <w:szCs w:val="24"/>
          <w:lang w:val="en-US"/>
        </w:rPr>
        <w:t>Figure 1</w:t>
      </w:r>
      <w:r w:rsidRPr="007C5545">
        <w:rPr>
          <w:rFonts w:ascii="Times New Roman" w:hAnsi="Times New Roman" w:cs="Times New Roman"/>
          <w:sz w:val="20"/>
          <w:szCs w:val="24"/>
          <w:lang w:val="en-US"/>
        </w:rPr>
        <w:t xml:space="preserve">. </w:t>
      </w:r>
      <w:proofErr w:type="gramStart"/>
      <w:r w:rsidRPr="007C5545">
        <w:rPr>
          <w:rFonts w:ascii="Times New Roman" w:hAnsi="Times New Roman" w:cs="Times New Roman"/>
          <w:sz w:val="20"/>
          <w:szCs w:val="24"/>
          <w:lang w:val="en-US"/>
        </w:rPr>
        <w:t>Visual overview of the shared feature effect.</w:t>
      </w:r>
      <w:proofErr w:type="gramEnd"/>
      <w:r w:rsidRPr="007C5545">
        <w:rPr>
          <w:rFonts w:ascii="Times New Roman" w:hAnsi="Times New Roman" w:cs="Times New Roman"/>
          <w:sz w:val="20"/>
          <w:szCs w:val="24"/>
          <w:lang w:val="en-US"/>
        </w:rPr>
        <w:t xml:space="preserve"> </w:t>
      </w:r>
      <w:proofErr w:type="gramStart"/>
      <w:r w:rsidRPr="007C5545">
        <w:rPr>
          <w:rFonts w:ascii="Times New Roman" w:hAnsi="Times New Roman" w:cs="Times New Roman"/>
          <w:sz w:val="20"/>
          <w:szCs w:val="24"/>
          <w:lang w:val="en-US"/>
        </w:rPr>
        <w:t xml:space="preserve">Here </w:t>
      </w:r>
      <w:r w:rsidR="007C5545" w:rsidRPr="007C5545">
        <w:rPr>
          <w:rFonts w:ascii="Times New Roman" w:hAnsi="Times New Roman" w:cs="Times New Roman"/>
          <w:sz w:val="20"/>
          <w:szCs w:val="24"/>
          <w:lang w:val="en-US"/>
        </w:rPr>
        <w:t>assumptions about the target object’s feature (e.g., valence) are influenced by a source object’s features</w:t>
      </w:r>
      <w:proofErr w:type="gramEnd"/>
      <w:r w:rsidR="007C5545" w:rsidRPr="007C5545">
        <w:rPr>
          <w:rFonts w:ascii="Times New Roman" w:hAnsi="Times New Roman" w:cs="Times New Roman"/>
          <w:sz w:val="20"/>
          <w:szCs w:val="24"/>
          <w:lang w:val="en-US"/>
        </w:rPr>
        <w:t xml:space="preserve"> (e.g., valence). These assumptions are based on the fact that the former shares </w:t>
      </w:r>
      <w:r w:rsidR="00BC4B8B">
        <w:rPr>
          <w:rFonts w:ascii="Times New Roman" w:hAnsi="Times New Roman" w:cs="Times New Roman"/>
          <w:sz w:val="20"/>
          <w:szCs w:val="24"/>
          <w:lang w:val="en-US"/>
        </w:rPr>
        <w:t xml:space="preserve">a different </w:t>
      </w:r>
      <w:r w:rsidR="007C5545" w:rsidRPr="007C5545">
        <w:rPr>
          <w:rFonts w:ascii="Times New Roman" w:hAnsi="Times New Roman" w:cs="Times New Roman"/>
          <w:sz w:val="20"/>
          <w:szCs w:val="24"/>
          <w:lang w:val="en-US"/>
        </w:rPr>
        <w:t>feature with the latter (e.g., the source and target object are of a similar shape).</w:t>
      </w:r>
    </w:p>
    <w:p w14:paraId="356530C1" w14:textId="77777777" w:rsidR="00C86EC2" w:rsidRDefault="00C86EC2" w:rsidP="007C5545">
      <w:pPr>
        <w:spacing w:line="240" w:lineRule="auto"/>
        <w:rPr>
          <w:rFonts w:ascii="Times New Roman" w:hAnsi="Times New Roman" w:cs="Times New Roman"/>
          <w:b/>
          <w:sz w:val="24"/>
          <w:szCs w:val="24"/>
          <w:lang w:val="en-US"/>
        </w:rPr>
      </w:pPr>
    </w:p>
    <w:p w14:paraId="7A8DD387" w14:textId="3EF006A4" w:rsidR="000A414C" w:rsidRPr="007C5545" w:rsidRDefault="00D86E67" w:rsidP="000E2968">
      <w:pPr>
        <w:spacing w:line="480" w:lineRule="auto"/>
        <w:rPr>
          <w:rFonts w:ascii="Times New Roman" w:hAnsi="Times New Roman" w:cs="Times New Roman"/>
          <w:sz w:val="20"/>
          <w:szCs w:val="24"/>
          <w:lang w:val="en-US"/>
        </w:rPr>
      </w:pPr>
      <w:r>
        <w:rPr>
          <w:rFonts w:ascii="Times New Roman" w:hAnsi="Times New Roman" w:cs="Times New Roman"/>
          <w:b/>
          <w:sz w:val="24"/>
          <w:szCs w:val="24"/>
          <w:lang w:val="en-US"/>
        </w:rPr>
        <w:t>T</w:t>
      </w:r>
      <w:r w:rsidR="00EF4A90">
        <w:rPr>
          <w:rFonts w:ascii="Times New Roman" w:hAnsi="Times New Roman" w:cs="Times New Roman"/>
          <w:b/>
          <w:sz w:val="24"/>
          <w:szCs w:val="24"/>
          <w:lang w:val="en-US"/>
        </w:rPr>
        <w:t xml:space="preserve">he Shared Features Account </w:t>
      </w:r>
      <w:r>
        <w:rPr>
          <w:rFonts w:ascii="Times New Roman" w:hAnsi="Times New Roman" w:cs="Times New Roman"/>
          <w:b/>
          <w:sz w:val="24"/>
          <w:szCs w:val="24"/>
          <w:lang w:val="en-US"/>
        </w:rPr>
        <w:t>has Heuristic Value</w:t>
      </w:r>
    </w:p>
    <w:p w14:paraId="29D7F021" w14:textId="4D0033D1" w:rsidR="00F26E71" w:rsidRPr="002E4B29" w:rsidRDefault="0070223D" w:rsidP="000E296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When we examine </w:t>
      </w:r>
      <w:r w:rsidR="00F26E71">
        <w:rPr>
          <w:rFonts w:ascii="Times New Roman" w:hAnsi="Times New Roman" w:cs="Times New Roman"/>
          <w:sz w:val="24"/>
          <w:szCs w:val="24"/>
          <w:lang w:val="en-US"/>
        </w:rPr>
        <w:t xml:space="preserve">the social, marketing, moral, and learning psychology literatures there </w:t>
      </w:r>
      <w:r>
        <w:rPr>
          <w:rFonts w:ascii="Times New Roman" w:hAnsi="Times New Roman" w:cs="Times New Roman"/>
          <w:sz w:val="24"/>
          <w:szCs w:val="24"/>
          <w:lang w:val="en-US"/>
        </w:rPr>
        <w:t xml:space="preserve">appears to be </w:t>
      </w:r>
      <w:r w:rsidR="00F26E71">
        <w:rPr>
          <w:rFonts w:ascii="Times New Roman" w:hAnsi="Times New Roman" w:cs="Times New Roman"/>
          <w:sz w:val="24"/>
          <w:szCs w:val="24"/>
          <w:lang w:val="en-US"/>
        </w:rPr>
        <w:t xml:space="preserve">no common framework or language that </w:t>
      </w:r>
      <w:r>
        <w:rPr>
          <w:rFonts w:ascii="Times New Roman" w:hAnsi="Times New Roman" w:cs="Times New Roman"/>
          <w:sz w:val="24"/>
          <w:szCs w:val="24"/>
          <w:lang w:val="en-US"/>
        </w:rPr>
        <w:t xml:space="preserve">allows </w:t>
      </w:r>
      <w:r w:rsidR="00F26E71">
        <w:rPr>
          <w:rFonts w:ascii="Times New Roman" w:hAnsi="Times New Roman" w:cs="Times New Roman"/>
          <w:sz w:val="24"/>
          <w:szCs w:val="24"/>
          <w:lang w:val="en-US"/>
        </w:rPr>
        <w:t xml:space="preserve">researchers to conceptualize and describe the similarities </w:t>
      </w:r>
      <w:r w:rsidR="002E4B29">
        <w:rPr>
          <w:rFonts w:ascii="Times New Roman" w:hAnsi="Times New Roman" w:cs="Times New Roman"/>
          <w:sz w:val="24"/>
          <w:szCs w:val="24"/>
          <w:lang w:val="en-US"/>
        </w:rPr>
        <w:t xml:space="preserve">or </w:t>
      </w:r>
      <w:r w:rsidR="00F26E71">
        <w:rPr>
          <w:rFonts w:ascii="Times New Roman" w:hAnsi="Times New Roman" w:cs="Times New Roman"/>
          <w:sz w:val="24"/>
          <w:szCs w:val="24"/>
          <w:lang w:val="en-US"/>
        </w:rPr>
        <w:t xml:space="preserve">differences between </w:t>
      </w:r>
      <w:r w:rsidR="0068420E">
        <w:rPr>
          <w:rFonts w:ascii="Times New Roman" w:hAnsi="Times New Roman" w:cs="Times New Roman"/>
          <w:sz w:val="24"/>
          <w:szCs w:val="24"/>
          <w:lang w:val="en-US"/>
        </w:rPr>
        <w:t xml:space="preserve">the </w:t>
      </w:r>
      <w:r w:rsidR="00A967B0">
        <w:rPr>
          <w:rFonts w:ascii="Times New Roman" w:hAnsi="Times New Roman" w:cs="Times New Roman"/>
          <w:sz w:val="24"/>
          <w:szCs w:val="24"/>
          <w:lang w:val="en-US"/>
        </w:rPr>
        <w:t xml:space="preserve">shared feature </w:t>
      </w:r>
      <w:r w:rsidR="00F26E71">
        <w:rPr>
          <w:rFonts w:ascii="Times New Roman" w:hAnsi="Times New Roman" w:cs="Times New Roman"/>
          <w:sz w:val="24"/>
          <w:szCs w:val="24"/>
          <w:lang w:val="en-US"/>
        </w:rPr>
        <w:t>effects</w:t>
      </w:r>
      <w:r w:rsidR="00946128">
        <w:rPr>
          <w:rFonts w:ascii="Times New Roman" w:hAnsi="Times New Roman" w:cs="Times New Roman"/>
          <w:sz w:val="24"/>
          <w:szCs w:val="24"/>
          <w:lang w:val="en-US"/>
        </w:rPr>
        <w:t xml:space="preserve"> studied in these </w:t>
      </w:r>
      <w:r w:rsidR="00946128">
        <w:rPr>
          <w:rFonts w:ascii="Times New Roman" w:hAnsi="Times New Roman" w:cs="Times New Roman"/>
          <w:sz w:val="24"/>
          <w:szCs w:val="24"/>
          <w:lang w:val="en-US"/>
        </w:rPr>
        <w:lastRenderedPageBreak/>
        <w:t>areas</w:t>
      </w:r>
      <w:r w:rsidR="00F26E71">
        <w:rPr>
          <w:rFonts w:ascii="Times New Roman" w:hAnsi="Times New Roman" w:cs="Times New Roman"/>
          <w:sz w:val="24"/>
          <w:szCs w:val="24"/>
          <w:lang w:val="en-US"/>
        </w:rPr>
        <w:t xml:space="preserve">. Instead a wide variety of terms are deployed and </w:t>
      </w:r>
      <w:r w:rsidR="002E4B29">
        <w:rPr>
          <w:rFonts w:ascii="Times New Roman" w:hAnsi="Times New Roman" w:cs="Times New Roman"/>
          <w:sz w:val="24"/>
          <w:szCs w:val="24"/>
          <w:lang w:val="en-US"/>
        </w:rPr>
        <w:t xml:space="preserve">this </w:t>
      </w:r>
      <w:r w:rsidR="00F26E71">
        <w:rPr>
          <w:rFonts w:ascii="Times New Roman" w:hAnsi="Times New Roman" w:cs="Times New Roman"/>
          <w:sz w:val="24"/>
          <w:szCs w:val="24"/>
          <w:lang w:val="en-US"/>
        </w:rPr>
        <w:t xml:space="preserve">multiplicity of </w:t>
      </w:r>
      <w:r>
        <w:rPr>
          <w:rFonts w:ascii="Times New Roman" w:hAnsi="Times New Roman" w:cs="Times New Roman"/>
          <w:sz w:val="24"/>
          <w:szCs w:val="24"/>
          <w:lang w:val="en-US"/>
        </w:rPr>
        <w:t xml:space="preserve">concepts </w:t>
      </w:r>
      <w:r w:rsidR="002E4B29">
        <w:rPr>
          <w:rFonts w:ascii="Times New Roman" w:hAnsi="Times New Roman" w:cs="Times New Roman"/>
          <w:sz w:val="24"/>
          <w:szCs w:val="24"/>
          <w:lang w:val="en-US"/>
        </w:rPr>
        <w:t xml:space="preserve">can undermine </w:t>
      </w:r>
      <w:r w:rsidR="00F26E71">
        <w:rPr>
          <w:rFonts w:ascii="Times New Roman" w:hAnsi="Times New Roman" w:cs="Times New Roman"/>
          <w:sz w:val="24"/>
          <w:szCs w:val="24"/>
          <w:lang w:val="en-US"/>
        </w:rPr>
        <w:t xml:space="preserve">our ability to </w:t>
      </w:r>
      <w:r w:rsidR="002E4B29">
        <w:rPr>
          <w:rFonts w:ascii="Times New Roman" w:hAnsi="Times New Roman" w:cs="Times New Roman"/>
          <w:sz w:val="24"/>
          <w:szCs w:val="24"/>
          <w:lang w:val="en-US"/>
        </w:rPr>
        <w:t xml:space="preserve">identify </w:t>
      </w:r>
      <w:r w:rsidR="00F26E71">
        <w:rPr>
          <w:rFonts w:ascii="Times New Roman" w:hAnsi="Times New Roman" w:cs="Times New Roman"/>
          <w:sz w:val="24"/>
          <w:szCs w:val="24"/>
          <w:lang w:val="en-US"/>
        </w:rPr>
        <w:t xml:space="preserve">what is genuinely </w:t>
      </w:r>
      <w:r w:rsidR="00F26E71" w:rsidRPr="002E4B29">
        <w:rPr>
          <w:rFonts w:ascii="Times New Roman" w:hAnsi="Times New Roman" w:cs="Times New Roman"/>
          <w:sz w:val="24"/>
          <w:szCs w:val="24"/>
          <w:lang w:val="en-US"/>
        </w:rPr>
        <w:t xml:space="preserve">similar or different within and between </w:t>
      </w:r>
      <w:r w:rsidR="002E4B29" w:rsidRPr="002E4B29">
        <w:rPr>
          <w:rFonts w:ascii="Times New Roman" w:hAnsi="Times New Roman" w:cs="Times New Roman"/>
          <w:sz w:val="24"/>
          <w:szCs w:val="24"/>
          <w:lang w:val="en-US"/>
        </w:rPr>
        <w:t xml:space="preserve">intellectual </w:t>
      </w:r>
      <w:r w:rsidR="00F26E71" w:rsidRPr="002E4B29">
        <w:rPr>
          <w:rFonts w:ascii="Times New Roman" w:hAnsi="Times New Roman" w:cs="Times New Roman"/>
          <w:sz w:val="24"/>
          <w:szCs w:val="24"/>
          <w:lang w:val="en-US"/>
        </w:rPr>
        <w:t xml:space="preserve">domains. For instance, researchers interested in evaluative and attribute conditioning </w:t>
      </w:r>
      <w:r>
        <w:rPr>
          <w:rFonts w:ascii="Times New Roman" w:hAnsi="Times New Roman" w:cs="Times New Roman"/>
          <w:sz w:val="24"/>
          <w:szCs w:val="24"/>
          <w:lang w:val="en-US"/>
        </w:rPr>
        <w:t xml:space="preserve">refer to </w:t>
      </w:r>
      <w:r w:rsidR="00F26E71" w:rsidRPr="002E4B29">
        <w:rPr>
          <w:rFonts w:ascii="Times New Roman" w:hAnsi="Times New Roman" w:cs="Times New Roman"/>
          <w:sz w:val="24"/>
          <w:szCs w:val="24"/>
          <w:lang w:val="en-US"/>
        </w:rPr>
        <w:t xml:space="preserve">conditioned (CS) and unconditioned stimuli (US), whereas those interested in operant conditioning speak about </w:t>
      </w:r>
      <w:r w:rsidRPr="002E4B29">
        <w:rPr>
          <w:rFonts w:ascii="Times New Roman" w:hAnsi="Times New Roman" w:cs="Times New Roman"/>
          <w:sz w:val="24"/>
          <w:szCs w:val="24"/>
          <w:lang w:val="en-US"/>
        </w:rPr>
        <w:t>discriminative stimuli (</w:t>
      </w:r>
      <w:proofErr w:type="spellStart"/>
      <w:r w:rsidRPr="002E4B29">
        <w:rPr>
          <w:rFonts w:ascii="Times New Roman" w:hAnsi="Times New Roman" w:cs="Times New Roman"/>
          <w:sz w:val="24"/>
          <w:szCs w:val="24"/>
          <w:lang w:val="en-US"/>
        </w:rPr>
        <w:t>Sd</w:t>
      </w:r>
      <w:proofErr w:type="spellEnd"/>
      <w:r w:rsidRPr="002E4B29">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F26E71" w:rsidRPr="002E4B29">
        <w:rPr>
          <w:rFonts w:ascii="Times New Roman" w:hAnsi="Times New Roman" w:cs="Times New Roman"/>
          <w:sz w:val="24"/>
          <w:szCs w:val="24"/>
          <w:lang w:val="en-US"/>
        </w:rPr>
        <w:t>reinforcers (</w:t>
      </w:r>
      <w:proofErr w:type="spellStart"/>
      <w:r w:rsidR="00F26E71" w:rsidRPr="002E4B29">
        <w:rPr>
          <w:rFonts w:ascii="Times New Roman" w:hAnsi="Times New Roman" w:cs="Times New Roman"/>
          <w:sz w:val="24"/>
          <w:szCs w:val="24"/>
          <w:lang w:val="en-US"/>
        </w:rPr>
        <w:t>Sr</w:t>
      </w:r>
      <w:proofErr w:type="spellEnd"/>
      <w:r w:rsidR="00F26E71" w:rsidRPr="002E4B29">
        <w:rPr>
          <w:rFonts w:ascii="Times New Roman" w:hAnsi="Times New Roman" w:cs="Times New Roman"/>
          <w:sz w:val="24"/>
          <w:szCs w:val="24"/>
          <w:lang w:val="en-US"/>
        </w:rPr>
        <w:t xml:space="preserve">). </w:t>
      </w:r>
      <w:r w:rsidR="00AB7642">
        <w:rPr>
          <w:rFonts w:ascii="Times New Roman" w:hAnsi="Times New Roman" w:cs="Times New Roman"/>
          <w:sz w:val="24"/>
          <w:szCs w:val="24"/>
          <w:lang w:val="en-US"/>
        </w:rPr>
        <w:t xml:space="preserve">Likewise, </w:t>
      </w:r>
      <w:r w:rsidR="00F26E71" w:rsidRPr="002E4B29">
        <w:rPr>
          <w:rFonts w:ascii="Times New Roman" w:hAnsi="Times New Roman" w:cs="Times New Roman"/>
          <w:sz w:val="24"/>
          <w:szCs w:val="24"/>
          <w:lang w:val="en-US"/>
        </w:rPr>
        <w:t xml:space="preserve">research on </w:t>
      </w:r>
      <w:r w:rsidR="00A967B0">
        <w:rPr>
          <w:rFonts w:ascii="Times New Roman" w:hAnsi="Times New Roman" w:cs="Times New Roman"/>
          <w:sz w:val="24"/>
          <w:szCs w:val="24"/>
          <w:lang w:val="en-US"/>
        </w:rPr>
        <w:t>marketing</w:t>
      </w:r>
      <w:r w:rsidR="00F26E71" w:rsidRPr="002E4B29">
        <w:rPr>
          <w:rFonts w:ascii="Times New Roman" w:hAnsi="Times New Roman" w:cs="Times New Roman"/>
          <w:sz w:val="24"/>
          <w:szCs w:val="24"/>
          <w:lang w:val="en-US"/>
        </w:rPr>
        <w:t xml:space="preserve">, halo, moral accountability, and person perception employs few technical terms that </w:t>
      </w:r>
      <w:r w:rsidR="00946128">
        <w:rPr>
          <w:rFonts w:ascii="Times New Roman" w:hAnsi="Times New Roman" w:cs="Times New Roman"/>
          <w:sz w:val="24"/>
          <w:szCs w:val="24"/>
          <w:lang w:val="en-US"/>
        </w:rPr>
        <w:t xml:space="preserve">allow us to identify commonalities or differences in the </w:t>
      </w:r>
      <w:r w:rsidR="00F26E71" w:rsidRPr="002E4B29">
        <w:rPr>
          <w:rFonts w:ascii="Times New Roman" w:hAnsi="Times New Roman" w:cs="Times New Roman"/>
          <w:sz w:val="24"/>
          <w:szCs w:val="24"/>
          <w:lang w:val="en-US"/>
        </w:rPr>
        <w:t xml:space="preserve">basic procedures or effects involved. </w:t>
      </w:r>
    </w:p>
    <w:p w14:paraId="49382804" w14:textId="30E8B43B" w:rsidR="00A967B0" w:rsidRDefault="00946128" w:rsidP="00AB7642">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The shared features </w:t>
      </w:r>
      <w:r w:rsidR="00E22C93">
        <w:rPr>
          <w:rFonts w:ascii="Times New Roman" w:hAnsi="Times New Roman" w:cs="Times New Roman"/>
          <w:sz w:val="24"/>
          <w:szCs w:val="24"/>
          <w:lang w:val="en-US"/>
        </w:rPr>
        <w:t>account</w:t>
      </w:r>
      <w:r w:rsidR="00DF3F5C">
        <w:rPr>
          <w:rFonts w:ascii="Times New Roman" w:hAnsi="Times New Roman" w:cs="Times New Roman"/>
          <w:sz w:val="24"/>
          <w:szCs w:val="24"/>
          <w:lang w:val="en-US"/>
        </w:rPr>
        <w:t xml:space="preserve"> </w:t>
      </w:r>
      <w:r w:rsidR="00A967B0">
        <w:rPr>
          <w:rFonts w:ascii="Times New Roman" w:hAnsi="Times New Roman" w:cs="Times New Roman"/>
          <w:sz w:val="24"/>
          <w:szCs w:val="24"/>
          <w:lang w:val="en-US"/>
        </w:rPr>
        <w:t xml:space="preserve">provides a solution to this problem. It offers </w:t>
      </w:r>
      <w:r w:rsidR="00DF3F5C">
        <w:rPr>
          <w:rFonts w:ascii="Times New Roman" w:hAnsi="Times New Roman" w:cs="Times New Roman"/>
          <w:sz w:val="24"/>
          <w:szCs w:val="24"/>
          <w:lang w:val="en-US"/>
        </w:rPr>
        <w:t xml:space="preserve">a </w:t>
      </w:r>
      <w:r w:rsidR="00AB7642">
        <w:rPr>
          <w:rFonts w:ascii="Times New Roman" w:hAnsi="Times New Roman" w:cs="Times New Roman"/>
          <w:sz w:val="24"/>
          <w:szCs w:val="24"/>
          <w:lang w:val="en-US"/>
        </w:rPr>
        <w:t>parsimonious way to</w:t>
      </w:r>
      <w:r w:rsidR="00AA5F86">
        <w:rPr>
          <w:rFonts w:ascii="Times New Roman" w:hAnsi="Times New Roman" w:cs="Times New Roman"/>
          <w:sz w:val="24"/>
          <w:szCs w:val="24"/>
          <w:lang w:val="en-US"/>
        </w:rPr>
        <w:t xml:space="preserve"> </w:t>
      </w:r>
      <w:r w:rsidR="00AB7642">
        <w:rPr>
          <w:rFonts w:ascii="Times New Roman" w:hAnsi="Times New Roman" w:cs="Times New Roman"/>
          <w:sz w:val="24"/>
          <w:szCs w:val="24"/>
          <w:lang w:val="en-US"/>
        </w:rPr>
        <w:t>conceptualize</w:t>
      </w:r>
      <w:r w:rsidR="00F26E71">
        <w:rPr>
          <w:rFonts w:ascii="Times New Roman" w:hAnsi="Times New Roman" w:cs="Times New Roman"/>
          <w:sz w:val="24"/>
          <w:szCs w:val="24"/>
          <w:lang w:val="en-US"/>
        </w:rPr>
        <w:t xml:space="preserve"> and </w:t>
      </w:r>
      <w:r w:rsidR="00AB7642">
        <w:rPr>
          <w:rFonts w:ascii="Times New Roman" w:hAnsi="Times New Roman" w:cs="Times New Roman"/>
          <w:sz w:val="24"/>
          <w:szCs w:val="24"/>
          <w:lang w:val="en-US"/>
        </w:rPr>
        <w:t>describe</w:t>
      </w:r>
      <w:r w:rsidR="00AA5F86">
        <w:rPr>
          <w:rFonts w:ascii="Times New Roman" w:hAnsi="Times New Roman" w:cs="Times New Roman"/>
          <w:sz w:val="24"/>
          <w:szCs w:val="24"/>
          <w:lang w:val="en-US"/>
        </w:rPr>
        <w:t xml:space="preserve"> a wide variety of phenomena using a limited set of terms.</w:t>
      </w:r>
      <w:r w:rsidR="007F75DB">
        <w:rPr>
          <w:rFonts w:ascii="Times New Roman" w:hAnsi="Times New Roman" w:cs="Times New Roman"/>
          <w:sz w:val="24"/>
          <w:szCs w:val="24"/>
          <w:lang w:val="en-US"/>
        </w:rPr>
        <w:t xml:space="preserve"> </w:t>
      </w:r>
      <w:r w:rsidR="00DF3F5C">
        <w:rPr>
          <w:rFonts w:ascii="Times New Roman" w:hAnsi="Times New Roman" w:cs="Times New Roman"/>
          <w:sz w:val="24"/>
          <w:szCs w:val="24"/>
          <w:lang w:val="en-US"/>
        </w:rPr>
        <w:t>C</w:t>
      </w:r>
      <w:r w:rsidR="00E97313">
        <w:rPr>
          <w:rFonts w:ascii="Times New Roman" w:hAnsi="Times New Roman" w:cs="Times New Roman"/>
          <w:sz w:val="24"/>
          <w:szCs w:val="24"/>
          <w:lang w:val="en-US"/>
        </w:rPr>
        <w:t xml:space="preserve">oncepts </w:t>
      </w:r>
      <w:r w:rsidR="00DF3F5C">
        <w:rPr>
          <w:rFonts w:ascii="Times New Roman" w:hAnsi="Times New Roman" w:cs="Times New Roman"/>
          <w:sz w:val="24"/>
          <w:szCs w:val="24"/>
          <w:lang w:val="en-US"/>
        </w:rPr>
        <w:t xml:space="preserve">such as source/target and object/feature </w:t>
      </w:r>
      <w:r w:rsidR="0046118B">
        <w:rPr>
          <w:rFonts w:ascii="Times New Roman" w:hAnsi="Times New Roman" w:cs="Times New Roman"/>
          <w:sz w:val="24"/>
          <w:szCs w:val="24"/>
          <w:lang w:val="en-US"/>
        </w:rPr>
        <w:t xml:space="preserve">can be used to describe </w:t>
      </w:r>
      <w:r w:rsidR="00B12E0A">
        <w:rPr>
          <w:rFonts w:ascii="Times New Roman" w:hAnsi="Times New Roman" w:cs="Times New Roman"/>
          <w:sz w:val="24"/>
          <w:szCs w:val="24"/>
          <w:lang w:val="en-US"/>
        </w:rPr>
        <w:t xml:space="preserve">shared feature </w:t>
      </w:r>
      <w:r w:rsidR="0046118B">
        <w:rPr>
          <w:rFonts w:ascii="Times New Roman" w:hAnsi="Times New Roman" w:cs="Times New Roman"/>
          <w:sz w:val="24"/>
          <w:szCs w:val="24"/>
          <w:lang w:val="en-US"/>
        </w:rPr>
        <w:t xml:space="preserve">effects </w:t>
      </w:r>
      <w:r w:rsidR="00DF3F5C">
        <w:rPr>
          <w:rFonts w:ascii="Times New Roman" w:hAnsi="Times New Roman" w:cs="Times New Roman"/>
          <w:sz w:val="24"/>
          <w:szCs w:val="24"/>
          <w:lang w:val="en-US"/>
        </w:rPr>
        <w:t xml:space="preserve">that are typically </w:t>
      </w:r>
      <w:r w:rsidR="0046118B">
        <w:rPr>
          <w:rFonts w:ascii="Times New Roman" w:hAnsi="Times New Roman" w:cs="Times New Roman"/>
          <w:sz w:val="24"/>
          <w:szCs w:val="24"/>
          <w:lang w:val="en-US"/>
        </w:rPr>
        <w:t xml:space="preserve">studied </w:t>
      </w:r>
      <w:r w:rsidR="00DF3F5C">
        <w:rPr>
          <w:rFonts w:ascii="Times New Roman" w:hAnsi="Times New Roman" w:cs="Times New Roman"/>
          <w:sz w:val="24"/>
          <w:szCs w:val="24"/>
          <w:lang w:val="en-US"/>
        </w:rPr>
        <w:t xml:space="preserve">(under different names) </w:t>
      </w:r>
      <w:r w:rsidR="0046118B">
        <w:rPr>
          <w:rFonts w:ascii="Times New Roman" w:hAnsi="Times New Roman" w:cs="Times New Roman"/>
          <w:sz w:val="24"/>
          <w:szCs w:val="24"/>
          <w:lang w:val="en-US"/>
        </w:rPr>
        <w:t xml:space="preserve">in different domains. </w:t>
      </w:r>
      <w:r w:rsidR="0068420E">
        <w:rPr>
          <w:rFonts w:ascii="Times New Roman" w:hAnsi="Times New Roman" w:cs="Times New Roman"/>
          <w:sz w:val="24"/>
          <w:szCs w:val="24"/>
          <w:lang w:val="en-US"/>
        </w:rPr>
        <w:t>For instance, i</w:t>
      </w:r>
      <w:r w:rsidR="00AB7642">
        <w:rPr>
          <w:rFonts w:ascii="Times New Roman" w:hAnsi="Times New Roman" w:cs="Times New Roman"/>
          <w:sz w:val="24"/>
          <w:szCs w:val="24"/>
          <w:lang w:val="en-US"/>
        </w:rPr>
        <w:t>nstead of relying on different terms and concepts in impression formation research</w:t>
      </w:r>
      <w:r w:rsidR="006258A5">
        <w:rPr>
          <w:rFonts w:ascii="Times New Roman" w:hAnsi="Times New Roman" w:cs="Times New Roman"/>
          <w:sz w:val="24"/>
          <w:szCs w:val="24"/>
          <w:lang w:val="en-US"/>
        </w:rPr>
        <w:t xml:space="preserve">, </w:t>
      </w:r>
      <w:r w:rsidR="00AB7642">
        <w:rPr>
          <w:rFonts w:ascii="Times New Roman" w:hAnsi="Times New Roman" w:cs="Times New Roman"/>
          <w:sz w:val="24"/>
          <w:szCs w:val="24"/>
          <w:lang w:val="en-US"/>
        </w:rPr>
        <w:t xml:space="preserve">we can refer to the fact that </w:t>
      </w:r>
      <w:r w:rsidR="00E22C93">
        <w:rPr>
          <w:rFonts w:ascii="Times New Roman" w:hAnsi="Times New Roman" w:cs="Times New Roman"/>
          <w:sz w:val="24"/>
          <w:szCs w:val="24"/>
          <w:lang w:val="en-US"/>
        </w:rPr>
        <w:t xml:space="preserve">a source object (Bob) possesses a certain feature (e.g., is violent). </w:t>
      </w:r>
      <w:r w:rsidR="00AB7642">
        <w:rPr>
          <w:rFonts w:ascii="Times New Roman" w:hAnsi="Times New Roman" w:cs="Times New Roman"/>
          <w:sz w:val="24"/>
          <w:szCs w:val="24"/>
          <w:lang w:val="en-US"/>
        </w:rPr>
        <w:t xml:space="preserve">When people </w:t>
      </w:r>
      <w:r w:rsidR="00DE02B9">
        <w:rPr>
          <w:rFonts w:ascii="Times New Roman" w:hAnsi="Times New Roman" w:cs="Times New Roman"/>
          <w:sz w:val="24"/>
          <w:szCs w:val="24"/>
          <w:lang w:val="en-US"/>
        </w:rPr>
        <w:t xml:space="preserve">then </w:t>
      </w:r>
      <w:r w:rsidR="00E22C93">
        <w:rPr>
          <w:rFonts w:ascii="Times New Roman" w:hAnsi="Times New Roman" w:cs="Times New Roman"/>
          <w:sz w:val="24"/>
          <w:szCs w:val="24"/>
          <w:lang w:val="en-US"/>
        </w:rPr>
        <w:t xml:space="preserve">learn that a target object (Mike) shares some </w:t>
      </w:r>
      <w:r w:rsidR="0046118B">
        <w:rPr>
          <w:rFonts w:ascii="Times New Roman" w:hAnsi="Times New Roman" w:cs="Times New Roman"/>
          <w:sz w:val="24"/>
          <w:szCs w:val="24"/>
          <w:lang w:val="en-US"/>
        </w:rPr>
        <w:t xml:space="preserve">other </w:t>
      </w:r>
      <w:r w:rsidR="00E22C93">
        <w:rPr>
          <w:rFonts w:ascii="Times New Roman" w:hAnsi="Times New Roman" w:cs="Times New Roman"/>
          <w:sz w:val="24"/>
          <w:szCs w:val="24"/>
          <w:lang w:val="en-US"/>
        </w:rPr>
        <w:t>feature with the source (e.g., they</w:t>
      </w:r>
      <w:r w:rsidR="006258A5">
        <w:rPr>
          <w:rFonts w:ascii="Times New Roman" w:hAnsi="Times New Roman" w:cs="Times New Roman"/>
          <w:sz w:val="24"/>
          <w:szCs w:val="24"/>
          <w:lang w:val="en-US"/>
        </w:rPr>
        <w:t xml:space="preserve"> </w:t>
      </w:r>
      <w:r w:rsidR="00DE02B9">
        <w:rPr>
          <w:rFonts w:ascii="Times New Roman" w:hAnsi="Times New Roman" w:cs="Times New Roman"/>
          <w:sz w:val="24"/>
          <w:szCs w:val="24"/>
          <w:lang w:val="en-US"/>
        </w:rPr>
        <w:t xml:space="preserve">have </w:t>
      </w:r>
      <w:r w:rsidR="006258A5">
        <w:rPr>
          <w:rFonts w:ascii="Times New Roman" w:hAnsi="Times New Roman" w:cs="Times New Roman"/>
          <w:sz w:val="24"/>
          <w:szCs w:val="24"/>
          <w:lang w:val="en-US"/>
        </w:rPr>
        <w:t>physical characteristics</w:t>
      </w:r>
      <w:r w:rsidR="00DE02B9">
        <w:rPr>
          <w:rFonts w:ascii="Times New Roman" w:hAnsi="Times New Roman" w:cs="Times New Roman"/>
          <w:sz w:val="24"/>
          <w:szCs w:val="24"/>
          <w:lang w:val="en-US"/>
        </w:rPr>
        <w:t xml:space="preserve"> in common), </w:t>
      </w:r>
      <w:r w:rsidR="0068420E">
        <w:rPr>
          <w:rFonts w:ascii="Times New Roman" w:hAnsi="Times New Roman" w:cs="Times New Roman"/>
          <w:sz w:val="24"/>
          <w:szCs w:val="24"/>
          <w:lang w:val="en-US"/>
        </w:rPr>
        <w:t xml:space="preserve">we can say that </w:t>
      </w:r>
      <w:r w:rsidR="00E22C93">
        <w:rPr>
          <w:rFonts w:ascii="Times New Roman" w:hAnsi="Times New Roman" w:cs="Times New Roman"/>
          <w:sz w:val="24"/>
          <w:szCs w:val="24"/>
          <w:lang w:val="en-US"/>
        </w:rPr>
        <w:t xml:space="preserve">this shared feature </w:t>
      </w:r>
      <w:r w:rsidR="00DE02B9">
        <w:rPr>
          <w:rFonts w:ascii="Times New Roman" w:hAnsi="Times New Roman" w:cs="Times New Roman"/>
          <w:sz w:val="24"/>
          <w:szCs w:val="24"/>
          <w:lang w:val="en-US"/>
        </w:rPr>
        <w:t xml:space="preserve">leads </w:t>
      </w:r>
      <w:r w:rsidR="00E22C93">
        <w:rPr>
          <w:rFonts w:ascii="Times New Roman" w:hAnsi="Times New Roman" w:cs="Times New Roman"/>
          <w:sz w:val="24"/>
          <w:szCs w:val="24"/>
          <w:lang w:val="en-US"/>
        </w:rPr>
        <w:t xml:space="preserve">people </w:t>
      </w:r>
      <w:r w:rsidR="00DE02B9">
        <w:rPr>
          <w:rFonts w:ascii="Times New Roman" w:hAnsi="Times New Roman" w:cs="Times New Roman"/>
          <w:sz w:val="24"/>
          <w:szCs w:val="24"/>
          <w:lang w:val="en-US"/>
        </w:rPr>
        <w:t xml:space="preserve">to </w:t>
      </w:r>
      <w:r w:rsidR="00E22C93">
        <w:rPr>
          <w:rFonts w:ascii="Times New Roman" w:hAnsi="Times New Roman" w:cs="Times New Roman"/>
          <w:sz w:val="24"/>
          <w:szCs w:val="24"/>
          <w:lang w:val="en-US"/>
        </w:rPr>
        <w:t xml:space="preserve">make assumptions about the target object’s features (e.g., that Mike is also violent). </w:t>
      </w:r>
      <w:r w:rsidR="004D0498">
        <w:rPr>
          <w:rFonts w:ascii="Times New Roman" w:hAnsi="Times New Roman" w:cs="Times New Roman"/>
          <w:sz w:val="24"/>
          <w:szCs w:val="24"/>
          <w:lang w:val="en-US"/>
        </w:rPr>
        <w:t xml:space="preserve">The same concepts can be used in </w:t>
      </w:r>
      <w:r w:rsidR="00AA5F86">
        <w:rPr>
          <w:rFonts w:ascii="Times New Roman" w:hAnsi="Times New Roman" w:cs="Times New Roman"/>
          <w:sz w:val="24"/>
          <w:szCs w:val="24"/>
          <w:lang w:val="en-US"/>
        </w:rPr>
        <w:t>conditioning</w:t>
      </w:r>
      <w:r w:rsidR="00E611C6" w:rsidRPr="00E611C6">
        <w:rPr>
          <w:rFonts w:ascii="Times New Roman" w:hAnsi="Times New Roman" w:cs="Times New Roman"/>
          <w:sz w:val="24"/>
          <w:szCs w:val="24"/>
          <w:lang w:val="en-US"/>
        </w:rPr>
        <w:t xml:space="preserve"> </w:t>
      </w:r>
      <w:r w:rsidR="00E611C6">
        <w:rPr>
          <w:rFonts w:ascii="Times New Roman" w:hAnsi="Times New Roman" w:cs="Times New Roman"/>
          <w:sz w:val="24"/>
          <w:szCs w:val="24"/>
          <w:lang w:val="en-US"/>
        </w:rPr>
        <w:t>research</w:t>
      </w:r>
      <w:r w:rsidR="004D0498">
        <w:rPr>
          <w:rFonts w:ascii="Times New Roman" w:hAnsi="Times New Roman" w:cs="Times New Roman"/>
          <w:sz w:val="24"/>
          <w:szCs w:val="24"/>
          <w:lang w:val="en-US"/>
        </w:rPr>
        <w:t xml:space="preserve"> as well</w:t>
      </w:r>
      <w:r w:rsidR="00AA5F86">
        <w:rPr>
          <w:rFonts w:ascii="Times New Roman" w:hAnsi="Times New Roman" w:cs="Times New Roman"/>
          <w:sz w:val="24"/>
          <w:szCs w:val="24"/>
          <w:lang w:val="en-US"/>
        </w:rPr>
        <w:t xml:space="preserve">. Here too people learn that a source object (unconditioned stimulus) possesses a certain feature (e.g., is valenced as in EC or athletic as in attribute conditioning). They then learn that a target object (CS) shares some </w:t>
      </w:r>
      <w:r w:rsidR="00B12E0A">
        <w:rPr>
          <w:rFonts w:ascii="Times New Roman" w:hAnsi="Times New Roman" w:cs="Times New Roman"/>
          <w:sz w:val="24"/>
          <w:szCs w:val="24"/>
          <w:lang w:val="en-US"/>
        </w:rPr>
        <w:t xml:space="preserve">other </w:t>
      </w:r>
      <w:r w:rsidR="00AA5F86">
        <w:rPr>
          <w:rFonts w:ascii="Times New Roman" w:hAnsi="Times New Roman" w:cs="Times New Roman"/>
          <w:sz w:val="24"/>
          <w:szCs w:val="24"/>
          <w:lang w:val="en-US"/>
        </w:rPr>
        <w:t>feature with the source (e.g., both are presented together in space and time). As a result of this shared feature, people make assumptions about the target object’s features (that the CS is also valenced or athletic).</w:t>
      </w:r>
      <w:r w:rsidR="0046118B">
        <w:rPr>
          <w:rFonts w:ascii="Times New Roman" w:hAnsi="Times New Roman" w:cs="Times New Roman"/>
          <w:sz w:val="24"/>
          <w:szCs w:val="24"/>
          <w:lang w:val="en-US"/>
        </w:rPr>
        <w:t xml:space="preserve"> </w:t>
      </w:r>
      <w:r w:rsidR="004D0498">
        <w:rPr>
          <w:rFonts w:ascii="Times New Roman" w:hAnsi="Times New Roman" w:cs="Times New Roman"/>
          <w:sz w:val="24"/>
          <w:szCs w:val="24"/>
          <w:lang w:val="en-US"/>
        </w:rPr>
        <w:t xml:space="preserve">The very same concepts can be used when dealing with </w:t>
      </w:r>
      <w:r w:rsidR="006258A5">
        <w:rPr>
          <w:rFonts w:ascii="Times New Roman" w:hAnsi="Times New Roman" w:cs="Times New Roman"/>
          <w:sz w:val="24"/>
          <w:szCs w:val="24"/>
          <w:lang w:val="en-US"/>
        </w:rPr>
        <w:t xml:space="preserve">different types of learning, </w:t>
      </w:r>
      <w:r w:rsidR="0046118B">
        <w:rPr>
          <w:rFonts w:ascii="Times New Roman" w:hAnsi="Times New Roman" w:cs="Times New Roman"/>
          <w:sz w:val="24"/>
          <w:szCs w:val="24"/>
          <w:lang w:val="en-US"/>
        </w:rPr>
        <w:t xml:space="preserve">stereotyping, prejudice, branding, and so on. </w:t>
      </w:r>
    </w:p>
    <w:p w14:paraId="6FA2A07F" w14:textId="14A1F3D6" w:rsidR="00AA5F86" w:rsidRDefault="004D0498" w:rsidP="00B12E0A">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Simply put, </w:t>
      </w:r>
      <w:r w:rsidR="00C86EC2">
        <w:rPr>
          <w:rFonts w:ascii="Times New Roman" w:hAnsi="Times New Roman" w:cs="Times New Roman"/>
          <w:sz w:val="24"/>
          <w:szCs w:val="24"/>
          <w:lang w:val="en-US"/>
        </w:rPr>
        <w:t xml:space="preserve">the </w:t>
      </w:r>
      <w:r w:rsidR="0046118B">
        <w:rPr>
          <w:rFonts w:ascii="Times New Roman" w:hAnsi="Times New Roman" w:cs="Times New Roman"/>
          <w:sz w:val="24"/>
          <w:szCs w:val="24"/>
          <w:lang w:val="en-US"/>
        </w:rPr>
        <w:t xml:space="preserve">shared features account </w:t>
      </w:r>
      <w:r w:rsidR="00A967B0">
        <w:rPr>
          <w:rFonts w:ascii="Times New Roman" w:hAnsi="Times New Roman" w:cs="Times New Roman"/>
          <w:sz w:val="24"/>
          <w:szCs w:val="24"/>
          <w:lang w:val="en-US"/>
        </w:rPr>
        <w:t>has heuristic value. It allows researchers to conceptualize and speak</w:t>
      </w:r>
      <w:r w:rsidR="0046118B">
        <w:rPr>
          <w:rFonts w:ascii="Times New Roman" w:hAnsi="Times New Roman" w:cs="Times New Roman"/>
          <w:sz w:val="24"/>
          <w:szCs w:val="24"/>
          <w:lang w:val="en-US"/>
        </w:rPr>
        <w:t xml:space="preserve"> about effects </w:t>
      </w:r>
      <w:r w:rsidR="00C86EC2">
        <w:rPr>
          <w:rFonts w:ascii="Times New Roman" w:hAnsi="Times New Roman" w:cs="Times New Roman"/>
          <w:sz w:val="24"/>
          <w:szCs w:val="24"/>
          <w:lang w:val="en-US"/>
        </w:rPr>
        <w:t xml:space="preserve">in ways that </w:t>
      </w:r>
      <w:r w:rsidR="0046118B">
        <w:rPr>
          <w:rFonts w:ascii="Times New Roman" w:hAnsi="Times New Roman" w:cs="Times New Roman"/>
          <w:sz w:val="24"/>
          <w:szCs w:val="24"/>
          <w:lang w:val="en-US"/>
        </w:rPr>
        <w:t xml:space="preserve">(a) </w:t>
      </w:r>
      <w:r w:rsidR="00A967B0">
        <w:rPr>
          <w:rFonts w:ascii="Times New Roman" w:hAnsi="Times New Roman" w:cs="Times New Roman"/>
          <w:sz w:val="24"/>
          <w:szCs w:val="24"/>
          <w:lang w:val="en-US"/>
        </w:rPr>
        <w:t xml:space="preserve">enhance </w:t>
      </w:r>
      <w:r w:rsidR="0046118B">
        <w:rPr>
          <w:rFonts w:ascii="Times New Roman" w:hAnsi="Times New Roman" w:cs="Times New Roman"/>
          <w:sz w:val="24"/>
          <w:szCs w:val="24"/>
          <w:lang w:val="en-US"/>
        </w:rPr>
        <w:t xml:space="preserve">communication </w:t>
      </w:r>
      <w:r w:rsidR="0068420E">
        <w:rPr>
          <w:rFonts w:ascii="Times New Roman" w:hAnsi="Times New Roman" w:cs="Times New Roman"/>
          <w:sz w:val="24"/>
          <w:szCs w:val="24"/>
          <w:lang w:val="en-US"/>
        </w:rPr>
        <w:t xml:space="preserve">within and between </w:t>
      </w:r>
      <w:r w:rsidR="0046118B">
        <w:rPr>
          <w:rFonts w:ascii="Times New Roman" w:hAnsi="Times New Roman" w:cs="Times New Roman"/>
          <w:sz w:val="24"/>
          <w:szCs w:val="24"/>
          <w:lang w:val="en-US"/>
        </w:rPr>
        <w:t>intellectual</w:t>
      </w:r>
      <w:r w:rsidR="0068420E">
        <w:rPr>
          <w:rFonts w:ascii="Times New Roman" w:hAnsi="Times New Roman" w:cs="Times New Roman"/>
          <w:sz w:val="24"/>
          <w:szCs w:val="24"/>
          <w:lang w:val="en-US"/>
        </w:rPr>
        <w:t xml:space="preserve"> domains</w:t>
      </w:r>
      <w:r w:rsidR="0046118B">
        <w:rPr>
          <w:rFonts w:ascii="Times New Roman" w:hAnsi="Times New Roman" w:cs="Times New Roman"/>
          <w:sz w:val="24"/>
          <w:szCs w:val="24"/>
          <w:lang w:val="en-US"/>
        </w:rPr>
        <w:t xml:space="preserve">, (b) prevent </w:t>
      </w:r>
      <w:r w:rsidR="00A967B0">
        <w:rPr>
          <w:rFonts w:ascii="Times New Roman" w:hAnsi="Times New Roman" w:cs="Times New Roman"/>
          <w:sz w:val="24"/>
          <w:szCs w:val="24"/>
          <w:lang w:val="en-US"/>
        </w:rPr>
        <w:t xml:space="preserve">fragmentation, </w:t>
      </w:r>
      <w:r w:rsidR="0046118B">
        <w:rPr>
          <w:rFonts w:ascii="Times New Roman" w:hAnsi="Times New Roman" w:cs="Times New Roman"/>
          <w:sz w:val="24"/>
          <w:szCs w:val="24"/>
          <w:lang w:val="en-US"/>
        </w:rPr>
        <w:t>confusion</w:t>
      </w:r>
      <w:r w:rsidR="00A967B0">
        <w:rPr>
          <w:rFonts w:ascii="Times New Roman" w:hAnsi="Times New Roman" w:cs="Times New Roman"/>
          <w:sz w:val="24"/>
          <w:szCs w:val="24"/>
          <w:lang w:val="en-US"/>
        </w:rPr>
        <w:t>,</w:t>
      </w:r>
      <w:r w:rsidR="0046118B">
        <w:rPr>
          <w:rFonts w:ascii="Times New Roman" w:hAnsi="Times New Roman" w:cs="Times New Roman"/>
          <w:sz w:val="24"/>
          <w:szCs w:val="24"/>
          <w:lang w:val="en-US"/>
        </w:rPr>
        <w:t xml:space="preserve"> </w:t>
      </w:r>
      <w:r w:rsidR="00F53466">
        <w:rPr>
          <w:rFonts w:ascii="Times New Roman" w:hAnsi="Times New Roman" w:cs="Times New Roman"/>
          <w:sz w:val="24"/>
          <w:szCs w:val="24"/>
          <w:lang w:val="en-US"/>
        </w:rPr>
        <w:t xml:space="preserve">or </w:t>
      </w:r>
      <w:r w:rsidR="0046118B">
        <w:rPr>
          <w:rFonts w:ascii="Times New Roman" w:hAnsi="Times New Roman" w:cs="Times New Roman"/>
          <w:sz w:val="24"/>
          <w:szCs w:val="24"/>
          <w:lang w:val="en-US"/>
        </w:rPr>
        <w:t xml:space="preserve">conflict </w:t>
      </w:r>
      <w:r w:rsidR="00A967B0">
        <w:rPr>
          <w:rFonts w:ascii="Times New Roman" w:hAnsi="Times New Roman" w:cs="Times New Roman"/>
          <w:sz w:val="24"/>
          <w:szCs w:val="24"/>
          <w:lang w:val="en-US"/>
        </w:rPr>
        <w:t xml:space="preserve">resulting </w:t>
      </w:r>
      <w:r w:rsidR="0046118B">
        <w:rPr>
          <w:rFonts w:ascii="Times New Roman" w:hAnsi="Times New Roman" w:cs="Times New Roman"/>
          <w:sz w:val="24"/>
          <w:szCs w:val="24"/>
          <w:lang w:val="en-US"/>
        </w:rPr>
        <w:t xml:space="preserve">from </w:t>
      </w:r>
      <w:r w:rsidR="00F53466">
        <w:rPr>
          <w:rFonts w:ascii="Times New Roman" w:hAnsi="Times New Roman" w:cs="Times New Roman"/>
          <w:sz w:val="24"/>
          <w:szCs w:val="24"/>
          <w:lang w:val="en-US"/>
        </w:rPr>
        <w:t xml:space="preserve">the use of </w:t>
      </w:r>
      <w:r w:rsidR="0046118B">
        <w:rPr>
          <w:rFonts w:ascii="Times New Roman" w:hAnsi="Times New Roman" w:cs="Times New Roman"/>
          <w:sz w:val="24"/>
          <w:szCs w:val="24"/>
          <w:lang w:val="en-US"/>
        </w:rPr>
        <w:t xml:space="preserve">multiple terms </w:t>
      </w:r>
      <w:r w:rsidR="00F53466">
        <w:rPr>
          <w:rFonts w:ascii="Times New Roman" w:hAnsi="Times New Roman" w:cs="Times New Roman"/>
          <w:sz w:val="24"/>
          <w:szCs w:val="24"/>
          <w:lang w:val="en-US"/>
        </w:rPr>
        <w:t>to describe</w:t>
      </w:r>
      <w:r w:rsidR="0046118B">
        <w:rPr>
          <w:rFonts w:ascii="Times New Roman" w:hAnsi="Times New Roman" w:cs="Times New Roman"/>
          <w:sz w:val="24"/>
          <w:szCs w:val="24"/>
          <w:lang w:val="en-US"/>
        </w:rPr>
        <w:t xml:space="preserve"> the same underlying phenomenon, and (c) r</w:t>
      </w:r>
      <w:r w:rsidR="00AA5F86">
        <w:rPr>
          <w:rFonts w:ascii="Times New Roman" w:hAnsi="Times New Roman" w:cs="Times New Roman"/>
          <w:sz w:val="24"/>
          <w:szCs w:val="24"/>
          <w:lang w:val="en-US"/>
        </w:rPr>
        <w:t>eveal</w:t>
      </w:r>
      <w:r w:rsidR="00A967B0">
        <w:rPr>
          <w:rFonts w:ascii="Times New Roman" w:hAnsi="Times New Roman" w:cs="Times New Roman"/>
          <w:sz w:val="24"/>
          <w:szCs w:val="24"/>
          <w:lang w:val="en-US"/>
        </w:rPr>
        <w:t>s</w:t>
      </w:r>
      <w:r w:rsidR="00AA5F86">
        <w:rPr>
          <w:rFonts w:ascii="Times New Roman" w:hAnsi="Times New Roman" w:cs="Times New Roman"/>
          <w:sz w:val="24"/>
          <w:szCs w:val="24"/>
          <w:lang w:val="en-US"/>
        </w:rPr>
        <w:t xml:space="preserve"> similarities and differences between </w:t>
      </w:r>
      <w:r w:rsidR="00AA5F86" w:rsidRPr="00DF3052">
        <w:rPr>
          <w:rFonts w:ascii="Times New Roman" w:hAnsi="Times New Roman" w:cs="Times New Roman"/>
          <w:sz w:val="24"/>
          <w:szCs w:val="24"/>
          <w:lang w:val="en-US"/>
        </w:rPr>
        <w:t>phenomena</w:t>
      </w:r>
      <w:r w:rsidR="0046118B">
        <w:rPr>
          <w:rFonts w:ascii="Times New Roman" w:hAnsi="Times New Roman" w:cs="Times New Roman"/>
          <w:sz w:val="24"/>
          <w:szCs w:val="24"/>
          <w:lang w:val="en-US"/>
        </w:rPr>
        <w:t>.</w:t>
      </w:r>
      <w:r w:rsidR="00DB419F">
        <w:rPr>
          <w:rFonts w:ascii="Times New Roman" w:hAnsi="Times New Roman" w:cs="Times New Roman"/>
          <w:sz w:val="24"/>
          <w:szCs w:val="24"/>
          <w:lang w:val="en-US"/>
        </w:rPr>
        <w:t xml:space="preserve"> </w:t>
      </w:r>
      <w:r>
        <w:rPr>
          <w:rFonts w:ascii="Times New Roman" w:hAnsi="Times New Roman" w:cs="Times New Roman"/>
          <w:sz w:val="24"/>
          <w:szCs w:val="24"/>
          <w:lang w:val="en-US"/>
        </w:rPr>
        <w:t>While acknowledging important differences between domains, i</w:t>
      </w:r>
      <w:r w:rsidR="00B12E0A">
        <w:rPr>
          <w:rFonts w:ascii="Times New Roman" w:hAnsi="Times New Roman" w:cs="Times New Roman"/>
          <w:sz w:val="24"/>
          <w:szCs w:val="24"/>
          <w:lang w:val="en-US"/>
        </w:rPr>
        <w:t xml:space="preserve">t </w:t>
      </w:r>
      <w:r w:rsidR="00E3140D">
        <w:rPr>
          <w:rFonts w:ascii="Times New Roman" w:hAnsi="Times New Roman" w:cs="Times New Roman"/>
          <w:sz w:val="24"/>
          <w:szCs w:val="24"/>
          <w:lang w:val="en-US"/>
        </w:rPr>
        <w:t xml:space="preserve">argues that when </w:t>
      </w:r>
      <w:r w:rsidR="00946128">
        <w:rPr>
          <w:rFonts w:ascii="Times New Roman" w:hAnsi="Times New Roman" w:cs="Times New Roman"/>
          <w:sz w:val="24"/>
          <w:szCs w:val="24"/>
          <w:lang w:val="en-US"/>
        </w:rPr>
        <w:t xml:space="preserve">many </w:t>
      </w:r>
      <w:r w:rsidR="00B12E0A">
        <w:rPr>
          <w:rFonts w:ascii="Times New Roman" w:hAnsi="Times New Roman" w:cs="Times New Roman"/>
          <w:sz w:val="24"/>
          <w:szCs w:val="24"/>
          <w:lang w:val="en-US"/>
        </w:rPr>
        <w:t xml:space="preserve">effects </w:t>
      </w:r>
      <w:r w:rsidR="00E3140D">
        <w:rPr>
          <w:rFonts w:ascii="Times New Roman" w:hAnsi="Times New Roman" w:cs="Times New Roman"/>
          <w:sz w:val="24"/>
          <w:szCs w:val="24"/>
          <w:lang w:val="en-US"/>
        </w:rPr>
        <w:t xml:space="preserve">are distilled </w:t>
      </w:r>
      <w:r w:rsidR="00B12E0A">
        <w:rPr>
          <w:rFonts w:ascii="Times New Roman" w:hAnsi="Times New Roman" w:cs="Times New Roman"/>
          <w:sz w:val="24"/>
          <w:szCs w:val="24"/>
          <w:lang w:val="en-US"/>
        </w:rPr>
        <w:t xml:space="preserve">down to their essence, they can be conceptualized as involving four basic elements (source object, target object, source feature, and target feature), a situation wherein the source and target share one feature, and as a result, </w:t>
      </w:r>
      <w:r w:rsidR="00946128">
        <w:rPr>
          <w:rFonts w:ascii="Times New Roman" w:hAnsi="Times New Roman" w:cs="Times New Roman"/>
          <w:sz w:val="24"/>
          <w:szCs w:val="24"/>
          <w:lang w:val="en-US"/>
        </w:rPr>
        <w:t xml:space="preserve">new </w:t>
      </w:r>
      <w:r w:rsidR="00B12E0A">
        <w:rPr>
          <w:rFonts w:ascii="Times New Roman" w:hAnsi="Times New Roman" w:cs="Times New Roman"/>
          <w:sz w:val="24"/>
          <w:szCs w:val="24"/>
          <w:lang w:val="en-US"/>
        </w:rPr>
        <w:t xml:space="preserve">assumptions </w:t>
      </w:r>
      <w:r w:rsidR="0068420E">
        <w:rPr>
          <w:rFonts w:ascii="Times New Roman" w:hAnsi="Times New Roman" w:cs="Times New Roman"/>
          <w:sz w:val="24"/>
          <w:szCs w:val="24"/>
          <w:lang w:val="en-US"/>
        </w:rPr>
        <w:t xml:space="preserve">are made </w:t>
      </w:r>
      <w:r w:rsidR="00B12E0A">
        <w:rPr>
          <w:rFonts w:ascii="Times New Roman" w:hAnsi="Times New Roman" w:cs="Times New Roman"/>
          <w:sz w:val="24"/>
          <w:szCs w:val="24"/>
          <w:lang w:val="en-US"/>
        </w:rPr>
        <w:t>about other target object features.</w:t>
      </w:r>
    </w:p>
    <w:p w14:paraId="4C1DCA1B" w14:textId="2041BBAE" w:rsidR="007443F2" w:rsidRPr="007443F2" w:rsidRDefault="00E3140D" w:rsidP="007443F2">
      <w:pPr>
        <w:spacing w:line="480" w:lineRule="auto"/>
        <w:ind w:firstLine="360"/>
        <w:rPr>
          <w:rFonts w:ascii="Times New Roman" w:eastAsia="Times New Roman" w:hAnsi="Times New Roman" w:cs="Times New Roman"/>
          <w:color w:val="000000"/>
          <w:sz w:val="24"/>
          <w:szCs w:val="24"/>
          <w:lang w:val="en-US" w:eastAsia="nl-BE"/>
        </w:rPr>
      </w:pPr>
      <w:r>
        <w:rPr>
          <w:rFonts w:ascii="Times New Roman" w:hAnsi="Times New Roman" w:cs="Times New Roman"/>
          <w:sz w:val="24"/>
          <w:szCs w:val="24"/>
          <w:lang w:val="en-US"/>
        </w:rPr>
        <w:t xml:space="preserve">The shared features account also </w:t>
      </w:r>
      <w:r w:rsidR="00F83153">
        <w:rPr>
          <w:rFonts w:ascii="Times New Roman" w:hAnsi="Times New Roman" w:cs="Times New Roman"/>
          <w:sz w:val="24"/>
          <w:szCs w:val="24"/>
          <w:lang w:val="en-US"/>
        </w:rPr>
        <w:t xml:space="preserve">causes us to </w:t>
      </w:r>
      <w:r>
        <w:rPr>
          <w:rFonts w:ascii="Times New Roman" w:hAnsi="Times New Roman" w:cs="Times New Roman"/>
          <w:sz w:val="24"/>
          <w:szCs w:val="24"/>
          <w:lang w:val="en-US"/>
        </w:rPr>
        <w:t xml:space="preserve">look at </w:t>
      </w:r>
      <w:r w:rsidR="00F83153">
        <w:rPr>
          <w:rFonts w:ascii="Times New Roman" w:hAnsi="Times New Roman" w:cs="Times New Roman"/>
          <w:sz w:val="24"/>
          <w:szCs w:val="24"/>
          <w:lang w:val="en-US"/>
        </w:rPr>
        <w:t xml:space="preserve">existing phenomena </w:t>
      </w:r>
      <w:r>
        <w:rPr>
          <w:rFonts w:ascii="Times New Roman" w:hAnsi="Times New Roman" w:cs="Times New Roman"/>
          <w:sz w:val="24"/>
          <w:szCs w:val="24"/>
          <w:lang w:val="en-US"/>
        </w:rPr>
        <w:t xml:space="preserve">in </w:t>
      </w:r>
      <w:r w:rsidR="00F83153">
        <w:rPr>
          <w:rFonts w:ascii="Times New Roman" w:hAnsi="Times New Roman" w:cs="Times New Roman"/>
          <w:sz w:val="24"/>
          <w:szCs w:val="24"/>
          <w:lang w:val="en-US"/>
        </w:rPr>
        <w:t xml:space="preserve">entirely new </w:t>
      </w:r>
      <w:r>
        <w:rPr>
          <w:rFonts w:ascii="Times New Roman" w:hAnsi="Times New Roman" w:cs="Times New Roman"/>
          <w:sz w:val="24"/>
          <w:szCs w:val="24"/>
          <w:lang w:val="en-US"/>
        </w:rPr>
        <w:t xml:space="preserve">ways. </w:t>
      </w:r>
      <w:r w:rsidR="007C61A2">
        <w:rPr>
          <w:rFonts w:ascii="Times New Roman" w:hAnsi="Times New Roman" w:cs="Times New Roman"/>
          <w:sz w:val="24"/>
          <w:szCs w:val="24"/>
          <w:lang w:val="en-US"/>
        </w:rPr>
        <w:t>T</w:t>
      </w:r>
      <w:r w:rsidR="007443F2">
        <w:rPr>
          <w:rFonts w:ascii="Times New Roman" w:hAnsi="Times New Roman" w:cs="Times New Roman"/>
          <w:sz w:val="24"/>
          <w:szCs w:val="24"/>
          <w:lang w:val="en-US"/>
        </w:rPr>
        <w:t>ake EC</w:t>
      </w:r>
      <w:r w:rsidR="00F83153">
        <w:rPr>
          <w:rFonts w:ascii="Times New Roman" w:hAnsi="Times New Roman" w:cs="Times New Roman"/>
          <w:sz w:val="24"/>
          <w:szCs w:val="24"/>
          <w:lang w:val="en-US"/>
        </w:rPr>
        <w:t>,</w:t>
      </w:r>
      <w:r w:rsidR="007443F2">
        <w:rPr>
          <w:rFonts w:ascii="Times New Roman" w:hAnsi="Times New Roman" w:cs="Times New Roman"/>
          <w:sz w:val="24"/>
          <w:szCs w:val="24"/>
          <w:lang w:val="en-US"/>
        </w:rPr>
        <w:t xml:space="preserve"> </w:t>
      </w:r>
      <w:r w:rsidR="007C61A2">
        <w:rPr>
          <w:rFonts w:ascii="Times New Roman" w:hAnsi="Times New Roman" w:cs="Times New Roman"/>
          <w:sz w:val="24"/>
          <w:szCs w:val="24"/>
          <w:lang w:val="en-US"/>
        </w:rPr>
        <w:t xml:space="preserve">for instance, </w:t>
      </w:r>
      <w:r w:rsidR="007443F2">
        <w:rPr>
          <w:rFonts w:ascii="Times New Roman" w:hAnsi="Times New Roman" w:cs="Times New Roman"/>
          <w:sz w:val="24"/>
          <w:szCs w:val="24"/>
          <w:lang w:val="en-US"/>
        </w:rPr>
        <w:t xml:space="preserve">which is typically defined </w:t>
      </w:r>
      <w:r>
        <w:rPr>
          <w:rFonts w:ascii="Times New Roman" w:eastAsia="Times New Roman" w:hAnsi="Times New Roman" w:cs="Times New Roman"/>
          <w:color w:val="000000"/>
          <w:sz w:val="24"/>
          <w:szCs w:val="24"/>
          <w:lang w:val="en-US" w:eastAsia="nl-BE"/>
        </w:rPr>
        <w:t xml:space="preserve">as a change in liking due to </w:t>
      </w:r>
      <w:r w:rsidR="00F83153">
        <w:rPr>
          <w:rFonts w:ascii="Times New Roman" w:eastAsia="Times New Roman" w:hAnsi="Times New Roman" w:cs="Times New Roman"/>
          <w:color w:val="000000"/>
          <w:sz w:val="24"/>
          <w:szCs w:val="24"/>
          <w:lang w:val="en-US" w:eastAsia="nl-BE"/>
        </w:rPr>
        <w:t xml:space="preserve">stimulus </w:t>
      </w:r>
      <w:r>
        <w:rPr>
          <w:rFonts w:ascii="Times New Roman" w:eastAsia="Times New Roman" w:hAnsi="Times New Roman" w:cs="Times New Roman"/>
          <w:color w:val="000000"/>
          <w:sz w:val="24"/>
          <w:szCs w:val="24"/>
          <w:lang w:val="en-US" w:eastAsia="nl-BE"/>
        </w:rPr>
        <w:t>pairing</w:t>
      </w:r>
      <w:r w:rsidR="00F83153">
        <w:rPr>
          <w:rFonts w:ascii="Times New Roman" w:eastAsia="Times New Roman" w:hAnsi="Times New Roman" w:cs="Times New Roman"/>
          <w:color w:val="000000"/>
          <w:sz w:val="24"/>
          <w:szCs w:val="24"/>
          <w:lang w:val="en-US" w:eastAsia="nl-BE"/>
        </w:rPr>
        <w:t>s</w:t>
      </w:r>
      <w:r>
        <w:rPr>
          <w:rFonts w:ascii="Times New Roman" w:eastAsia="Times New Roman" w:hAnsi="Times New Roman" w:cs="Times New Roman"/>
          <w:color w:val="000000"/>
          <w:sz w:val="24"/>
          <w:szCs w:val="24"/>
          <w:lang w:val="en-US" w:eastAsia="nl-BE"/>
        </w:rPr>
        <w:t xml:space="preserve">. </w:t>
      </w:r>
      <w:r w:rsidR="007443F2">
        <w:rPr>
          <w:rFonts w:ascii="Times New Roman" w:eastAsia="Times New Roman" w:hAnsi="Times New Roman" w:cs="Times New Roman"/>
          <w:color w:val="000000"/>
          <w:sz w:val="24"/>
          <w:szCs w:val="24"/>
          <w:lang w:val="en-US" w:eastAsia="nl-BE"/>
        </w:rPr>
        <w:t xml:space="preserve">Most </w:t>
      </w:r>
      <w:r>
        <w:rPr>
          <w:rFonts w:ascii="Times New Roman" w:eastAsia="Times New Roman" w:hAnsi="Times New Roman" w:cs="Times New Roman"/>
          <w:color w:val="000000"/>
          <w:sz w:val="24"/>
          <w:szCs w:val="24"/>
          <w:lang w:val="en-US" w:eastAsia="nl-BE"/>
        </w:rPr>
        <w:t xml:space="preserve">researchers </w:t>
      </w:r>
      <w:r w:rsidR="007443F2">
        <w:rPr>
          <w:rFonts w:ascii="Times New Roman" w:eastAsia="Times New Roman" w:hAnsi="Times New Roman" w:cs="Times New Roman"/>
          <w:color w:val="000000"/>
          <w:sz w:val="24"/>
          <w:szCs w:val="24"/>
          <w:lang w:val="en-US" w:eastAsia="nl-BE"/>
        </w:rPr>
        <w:t xml:space="preserve">would </w:t>
      </w:r>
      <w:r w:rsidR="007C61A2">
        <w:rPr>
          <w:rFonts w:ascii="Times New Roman" w:eastAsia="Times New Roman" w:hAnsi="Times New Roman" w:cs="Times New Roman"/>
          <w:color w:val="000000"/>
          <w:sz w:val="24"/>
          <w:szCs w:val="24"/>
          <w:lang w:val="en-US" w:eastAsia="nl-BE"/>
        </w:rPr>
        <w:t>argue</w:t>
      </w:r>
      <w:r>
        <w:rPr>
          <w:rFonts w:ascii="Times New Roman" w:eastAsia="Times New Roman" w:hAnsi="Times New Roman" w:cs="Times New Roman"/>
          <w:color w:val="000000"/>
          <w:sz w:val="24"/>
          <w:szCs w:val="24"/>
          <w:lang w:val="en-US" w:eastAsia="nl-BE"/>
        </w:rPr>
        <w:t xml:space="preserve"> that EC effects </w:t>
      </w:r>
      <w:r w:rsidR="007443F2">
        <w:rPr>
          <w:rFonts w:ascii="Times New Roman" w:eastAsia="Times New Roman" w:hAnsi="Times New Roman" w:cs="Times New Roman"/>
          <w:color w:val="000000"/>
          <w:sz w:val="24"/>
          <w:szCs w:val="24"/>
          <w:lang w:val="en-US" w:eastAsia="nl-BE"/>
        </w:rPr>
        <w:t xml:space="preserve">are driven by the fact that </w:t>
      </w:r>
      <w:r>
        <w:rPr>
          <w:rFonts w:ascii="Times New Roman" w:eastAsia="Times New Roman" w:hAnsi="Times New Roman" w:cs="Times New Roman"/>
          <w:color w:val="000000"/>
          <w:sz w:val="24"/>
          <w:szCs w:val="24"/>
          <w:lang w:val="en-US" w:eastAsia="nl-BE"/>
        </w:rPr>
        <w:t xml:space="preserve">CS and US are presented in spatio-temporal contiguity. </w:t>
      </w:r>
      <w:r w:rsidR="007443F2">
        <w:rPr>
          <w:rFonts w:ascii="Times New Roman" w:eastAsia="Times New Roman" w:hAnsi="Times New Roman" w:cs="Times New Roman"/>
          <w:color w:val="000000"/>
          <w:sz w:val="24"/>
          <w:szCs w:val="24"/>
          <w:lang w:val="en-US" w:eastAsia="nl-BE"/>
        </w:rPr>
        <w:t>Yet o</w:t>
      </w:r>
      <w:r>
        <w:rPr>
          <w:rFonts w:ascii="Times New Roman" w:eastAsia="Times New Roman" w:hAnsi="Times New Roman" w:cs="Times New Roman"/>
          <w:color w:val="000000"/>
          <w:sz w:val="24"/>
          <w:szCs w:val="24"/>
          <w:lang w:val="en-US" w:eastAsia="nl-BE"/>
        </w:rPr>
        <w:t xml:space="preserve">ur account takes a different perspective. It argues that EC effects </w:t>
      </w:r>
      <w:r w:rsidR="007443F2">
        <w:rPr>
          <w:rFonts w:ascii="Times New Roman" w:eastAsia="Times New Roman" w:hAnsi="Times New Roman" w:cs="Times New Roman"/>
          <w:color w:val="000000"/>
          <w:sz w:val="24"/>
          <w:szCs w:val="24"/>
          <w:lang w:val="en-US" w:eastAsia="nl-BE"/>
        </w:rPr>
        <w:t xml:space="preserve">may actually be </w:t>
      </w:r>
      <w:r>
        <w:rPr>
          <w:rFonts w:ascii="Times New Roman" w:eastAsia="Times New Roman" w:hAnsi="Times New Roman" w:cs="Times New Roman"/>
          <w:color w:val="000000"/>
          <w:sz w:val="24"/>
          <w:szCs w:val="24"/>
          <w:lang w:val="en-US" w:eastAsia="nl-BE"/>
        </w:rPr>
        <w:t xml:space="preserve">due to the fact that the CS and US </w:t>
      </w:r>
      <w:r w:rsidRPr="00E33003">
        <w:rPr>
          <w:rFonts w:ascii="Times New Roman" w:eastAsia="Times New Roman" w:hAnsi="Times New Roman" w:cs="Times New Roman"/>
          <w:i/>
          <w:color w:val="000000"/>
          <w:sz w:val="24"/>
          <w:szCs w:val="24"/>
          <w:lang w:val="en-US" w:eastAsia="nl-BE"/>
        </w:rPr>
        <w:t>share</w:t>
      </w:r>
      <w:r>
        <w:rPr>
          <w:rFonts w:ascii="Times New Roman" w:eastAsia="Times New Roman" w:hAnsi="Times New Roman" w:cs="Times New Roman"/>
          <w:color w:val="000000"/>
          <w:sz w:val="24"/>
          <w:szCs w:val="24"/>
          <w:lang w:val="en-US" w:eastAsia="nl-BE"/>
        </w:rPr>
        <w:t xml:space="preserve"> a common feature with one another</w:t>
      </w:r>
      <w:r w:rsidR="007443F2">
        <w:rPr>
          <w:rFonts w:ascii="Times New Roman" w:eastAsia="Times New Roman" w:hAnsi="Times New Roman" w:cs="Times New Roman"/>
          <w:color w:val="000000"/>
          <w:sz w:val="24"/>
          <w:szCs w:val="24"/>
          <w:lang w:val="en-US" w:eastAsia="nl-BE"/>
        </w:rPr>
        <w:t>,</w:t>
      </w:r>
      <w:r>
        <w:rPr>
          <w:rFonts w:ascii="Times New Roman" w:eastAsia="Times New Roman" w:hAnsi="Times New Roman" w:cs="Times New Roman"/>
          <w:color w:val="000000"/>
          <w:sz w:val="24"/>
          <w:szCs w:val="24"/>
          <w:lang w:val="en-US" w:eastAsia="nl-BE"/>
        </w:rPr>
        <w:t xml:space="preserve"> and in most EC studies, this shared feature </w:t>
      </w:r>
      <w:r w:rsidR="007443F2">
        <w:rPr>
          <w:rFonts w:ascii="Times New Roman" w:eastAsia="Times New Roman" w:hAnsi="Times New Roman" w:cs="Times New Roman"/>
          <w:color w:val="000000"/>
          <w:sz w:val="24"/>
          <w:szCs w:val="24"/>
          <w:lang w:val="en-US" w:eastAsia="nl-BE"/>
        </w:rPr>
        <w:t xml:space="preserve">just so </w:t>
      </w:r>
      <w:r>
        <w:rPr>
          <w:rFonts w:ascii="Times New Roman" w:eastAsia="Times New Roman" w:hAnsi="Times New Roman" w:cs="Times New Roman"/>
          <w:color w:val="000000"/>
          <w:sz w:val="24"/>
          <w:szCs w:val="24"/>
          <w:lang w:val="en-US" w:eastAsia="nl-BE"/>
        </w:rPr>
        <w:t>happens to be contiguity. If</w:t>
      </w:r>
      <w:r w:rsidR="007C61A2">
        <w:rPr>
          <w:rFonts w:ascii="Times New Roman" w:eastAsia="Times New Roman" w:hAnsi="Times New Roman" w:cs="Times New Roman"/>
          <w:color w:val="000000"/>
          <w:sz w:val="24"/>
          <w:szCs w:val="24"/>
          <w:lang w:val="en-US" w:eastAsia="nl-BE"/>
        </w:rPr>
        <w:t xml:space="preserve"> correct</w:t>
      </w:r>
      <w:r>
        <w:rPr>
          <w:rFonts w:ascii="Times New Roman" w:eastAsia="Times New Roman" w:hAnsi="Times New Roman" w:cs="Times New Roman"/>
          <w:color w:val="000000"/>
          <w:sz w:val="24"/>
          <w:szCs w:val="24"/>
          <w:lang w:val="en-US" w:eastAsia="nl-BE"/>
        </w:rPr>
        <w:t xml:space="preserve">, then the crucial element in EC is the fact that stimuli share </w:t>
      </w:r>
      <w:r w:rsidR="00F83153">
        <w:rPr>
          <w:rFonts w:ascii="Times New Roman" w:eastAsia="Times New Roman" w:hAnsi="Times New Roman" w:cs="Times New Roman"/>
          <w:color w:val="000000"/>
          <w:sz w:val="24"/>
          <w:szCs w:val="24"/>
          <w:lang w:val="en-US" w:eastAsia="nl-BE"/>
        </w:rPr>
        <w:t xml:space="preserve">a </w:t>
      </w:r>
      <w:r>
        <w:rPr>
          <w:rFonts w:ascii="Times New Roman" w:eastAsia="Times New Roman" w:hAnsi="Times New Roman" w:cs="Times New Roman"/>
          <w:color w:val="000000"/>
          <w:sz w:val="24"/>
          <w:szCs w:val="24"/>
          <w:lang w:val="en-US" w:eastAsia="nl-BE"/>
        </w:rPr>
        <w:t xml:space="preserve">feature </w:t>
      </w:r>
      <w:r w:rsidR="00F83153">
        <w:rPr>
          <w:rFonts w:ascii="Times New Roman" w:eastAsia="Times New Roman" w:hAnsi="Times New Roman" w:cs="Times New Roman"/>
          <w:color w:val="000000"/>
          <w:sz w:val="24"/>
          <w:szCs w:val="24"/>
          <w:lang w:val="en-US" w:eastAsia="nl-BE"/>
        </w:rPr>
        <w:t xml:space="preserve">and </w:t>
      </w:r>
      <w:r>
        <w:rPr>
          <w:rFonts w:ascii="Times New Roman" w:eastAsia="Times New Roman" w:hAnsi="Times New Roman" w:cs="Times New Roman"/>
          <w:color w:val="000000"/>
          <w:sz w:val="24"/>
          <w:szCs w:val="24"/>
          <w:lang w:val="en-US" w:eastAsia="nl-BE"/>
        </w:rPr>
        <w:t xml:space="preserve">not the mere fact that they are paired in space and time. </w:t>
      </w:r>
      <w:r w:rsidR="000E3B3E">
        <w:rPr>
          <w:rFonts w:ascii="Times New Roman" w:eastAsia="Times New Roman" w:hAnsi="Times New Roman" w:cs="Times New Roman"/>
          <w:color w:val="000000"/>
          <w:sz w:val="24"/>
          <w:szCs w:val="24"/>
          <w:lang w:val="en-US" w:eastAsia="nl-BE"/>
        </w:rPr>
        <w:t xml:space="preserve">Note that </w:t>
      </w:r>
      <w:r w:rsidR="007443F2">
        <w:rPr>
          <w:rFonts w:ascii="Times New Roman" w:eastAsia="Times New Roman" w:hAnsi="Times New Roman" w:cs="Times New Roman"/>
          <w:color w:val="000000"/>
          <w:sz w:val="24"/>
          <w:szCs w:val="24"/>
          <w:lang w:val="en-US" w:eastAsia="nl-BE"/>
        </w:rPr>
        <w:t>t</w:t>
      </w:r>
      <w:r>
        <w:rPr>
          <w:rFonts w:ascii="Times New Roman" w:eastAsia="Times New Roman" w:hAnsi="Times New Roman" w:cs="Times New Roman"/>
          <w:color w:val="000000"/>
          <w:sz w:val="24"/>
          <w:szCs w:val="24"/>
          <w:lang w:val="en-US" w:eastAsia="nl-BE"/>
        </w:rPr>
        <w:t xml:space="preserve">his new </w:t>
      </w:r>
      <w:r w:rsidR="00F83153">
        <w:rPr>
          <w:rFonts w:ascii="Times New Roman" w:eastAsia="Times New Roman" w:hAnsi="Times New Roman" w:cs="Times New Roman"/>
          <w:color w:val="000000"/>
          <w:sz w:val="24"/>
          <w:szCs w:val="24"/>
          <w:lang w:val="en-US" w:eastAsia="nl-BE"/>
        </w:rPr>
        <w:t xml:space="preserve">way of thinking </w:t>
      </w:r>
      <w:r w:rsidR="007443F2">
        <w:rPr>
          <w:rFonts w:ascii="Times New Roman" w:eastAsia="Times New Roman" w:hAnsi="Times New Roman" w:cs="Times New Roman"/>
          <w:color w:val="000000"/>
          <w:sz w:val="24"/>
          <w:szCs w:val="24"/>
          <w:lang w:val="en-US" w:eastAsia="nl-BE"/>
        </w:rPr>
        <w:t xml:space="preserve">does not draw EC effects themselves into question – simply our prior explanation of those effects. </w:t>
      </w:r>
      <w:r w:rsidR="00F83153">
        <w:rPr>
          <w:rFonts w:ascii="Times New Roman" w:hAnsi="Times New Roman" w:cs="Times New Roman"/>
          <w:sz w:val="24"/>
          <w:szCs w:val="24"/>
          <w:lang w:val="en-US"/>
        </w:rPr>
        <w:t xml:space="preserve">Furthermore, it </w:t>
      </w:r>
      <w:r w:rsidR="007443F2">
        <w:rPr>
          <w:rFonts w:ascii="Times New Roman" w:hAnsi="Times New Roman" w:cs="Times New Roman"/>
          <w:sz w:val="24"/>
          <w:szCs w:val="24"/>
          <w:lang w:val="en-US"/>
        </w:rPr>
        <w:t>also highlights that pairings</w:t>
      </w:r>
      <w:r w:rsidR="000E3B3E">
        <w:rPr>
          <w:rFonts w:ascii="Times New Roman" w:hAnsi="Times New Roman" w:cs="Times New Roman"/>
          <w:sz w:val="24"/>
          <w:szCs w:val="24"/>
          <w:lang w:val="en-US"/>
        </w:rPr>
        <w:t xml:space="preserve"> </w:t>
      </w:r>
      <w:r w:rsidR="00F83153">
        <w:rPr>
          <w:rFonts w:ascii="Times New Roman" w:hAnsi="Times New Roman" w:cs="Times New Roman"/>
          <w:sz w:val="24"/>
          <w:szCs w:val="24"/>
          <w:lang w:val="en-US"/>
        </w:rPr>
        <w:t xml:space="preserve">are </w:t>
      </w:r>
      <w:r w:rsidR="007443F2" w:rsidRPr="007443F2">
        <w:rPr>
          <w:rFonts w:ascii="Times New Roman" w:hAnsi="Times New Roman" w:cs="Times New Roman"/>
          <w:sz w:val="24"/>
          <w:szCs w:val="24"/>
          <w:lang w:val="en-US"/>
        </w:rPr>
        <w:t xml:space="preserve">just one way in which a shared feature can be installed. </w:t>
      </w:r>
      <w:r w:rsidR="00F83153">
        <w:rPr>
          <w:rFonts w:ascii="Times New Roman" w:hAnsi="Times New Roman" w:cs="Times New Roman"/>
          <w:sz w:val="24"/>
          <w:szCs w:val="24"/>
          <w:lang w:val="en-US"/>
        </w:rPr>
        <w:t xml:space="preserve">It </w:t>
      </w:r>
      <w:r w:rsidR="007C61A2">
        <w:rPr>
          <w:rFonts w:ascii="Times New Roman" w:hAnsi="Times New Roman" w:cs="Times New Roman"/>
          <w:sz w:val="24"/>
          <w:szCs w:val="24"/>
          <w:lang w:val="en-US"/>
        </w:rPr>
        <w:t xml:space="preserve">also highlights that </w:t>
      </w:r>
      <w:r w:rsidR="007443F2" w:rsidRPr="007443F2">
        <w:rPr>
          <w:rFonts w:ascii="Times New Roman" w:hAnsi="Times New Roman" w:cs="Times New Roman"/>
          <w:sz w:val="24"/>
          <w:szCs w:val="24"/>
          <w:lang w:val="en-US"/>
        </w:rPr>
        <w:t xml:space="preserve">EC </w:t>
      </w:r>
      <w:r w:rsidR="00F83153">
        <w:rPr>
          <w:rFonts w:ascii="Times New Roman" w:hAnsi="Times New Roman" w:cs="Times New Roman"/>
          <w:sz w:val="24"/>
          <w:szCs w:val="24"/>
          <w:lang w:val="en-US"/>
        </w:rPr>
        <w:t xml:space="preserve">is </w:t>
      </w:r>
      <w:r w:rsidR="007443F2">
        <w:rPr>
          <w:rFonts w:ascii="Times New Roman" w:hAnsi="Times New Roman" w:cs="Times New Roman"/>
          <w:sz w:val="24"/>
          <w:szCs w:val="24"/>
          <w:lang w:val="en-US"/>
        </w:rPr>
        <w:t xml:space="preserve">just one </w:t>
      </w:r>
      <w:r w:rsidR="007443F2" w:rsidRPr="007443F2">
        <w:rPr>
          <w:rFonts w:ascii="Times New Roman" w:hAnsi="Times New Roman" w:cs="Times New Roman"/>
          <w:sz w:val="24"/>
          <w:szCs w:val="24"/>
          <w:lang w:val="en-US"/>
        </w:rPr>
        <w:t xml:space="preserve">instance of a </w:t>
      </w:r>
      <w:r w:rsidR="007443F2">
        <w:rPr>
          <w:rFonts w:ascii="Times New Roman" w:hAnsi="Times New Roman" w:cs="Times New Roman"/>
          <w:sz w:val="24"/>
          <w:szCs w:val="24"/>
          <w:lang w:val="en-US"/>
        </w:rPr>
        <w:t xml:space="preserve">much </w:t>
      </w:r>
      <w:r w:rsidR="007443F2" w:rsidRPr="007443F2">
        <w:rPr>
          <w:rFonts w:ascii="Times New Roman" w:hAnsi="Times New Roman" w:cs="Times New Roman"/>
          <w:sz w:val="24"/>
          <w:szCs w:val="24"/>
          <w:lang w:val="en-US"/>
        </w:rPr>
        <w:t>broader class of share features effect</w:t>
      </w:r>
      <w:r w:rsidR="007443F2">
        <w:rPr>
          <w:rFonts w:ascii="Times New Roman" w:hAnsi="Times New Roman" w:cs="Times New Roman"/>
          <w:sz w:val="24"/>
          <w:szCs w:val="24"/>
          <w:lang w:val="en-US"/>
        </w:rPr>
        <w:t>s.</w:t>
      </w:r>
    </w:p>
    <w:p w14:paraId="22BC0170" w14:textId="77777777" w:rsidR="00F86881" w:rsidRDefault="00F86881" w:rsidP="00F86881">
      <w:pPr>
        <w:spacing w:before="100" w:beforeAutospacing="1" w:after="100" w:afterAutospacing="1" w:line="240" w:lineRule="auto"/>
        <w:rPr>
          <w:rFonts w:ascii="Times New Roman" w:eastAsia="Times New Roman" w:hAnsi="Times New Roman" w:cs="Times New Roman"/>
          <w:b/>
          <w:color w:val="000000"/>
          <w:sz w:val="24"/>
          <w:szCs w:val="24"/>
          <w:lang w:val="en-US" w:eastAsia="nl-BE"/>
        </w:rPr>
      </w:pPr>
      <w:r w:rsidRPr="0046118B">
        <w:rPr>
          <w:rFonts w:ascii="Times New Roman" w:eastAsia="Times New Roman" w:hAnsi="Times New Roman" w:cs="Times New Roman"/>
          <w:b/>
          <w:color w:val="000000"/>
          <w:sz w:val="24"/>
          <w:szCs w:val="24"/>
          <w:lang w:val="en-US" w:eastAsia="nl-BE"/>
        </w:rPr>
        <w:t xml:space="preserve">The Current Research </w:t>
      </w:r>
    </w:p>
    <w:p w14:paraId="5FA537B9" w14:textId="787EE65E" w:rsidR="007443F2" w:rsidRDefault="00F86881" w:rsidP="007443F2">
      <w:pPr>
        <w:spacing w:line="480" w:lineRule="auto"/>
        <w:ind w:firstLine="360"/>
        <w:rPr>
          <w:rFonts w:ascii="Times New Roman" w:hAnsi="Times New Roman" w:cs="Times New Roman"/>
          <w:sz w:val="24"/>
          <w:szCs w:val="24"/>
          <w:lang w:val="en-US"/>
        </w:rPr>
      </w:pPr>
      <w:r w:rsidRPr="00427D3A">
        <w:rPr>
          <w:rFonts w:ascii="Times New Roman" w:eastAsia="Times New Roman" w:hAnsi="Times New Roman" w:cs="Times New Roman"/>
          <w:color w:val="000000"/>
          <w:sz w:val="24"/>
          <w:szCs w:val="24"/>
          <w:lang w:val="en-US" w:eastAsia="nl-BE"/>
        </w:rPr>
        <w:tab/>
      </w:r>
      <w:r>
        <w:rPr>
          <w:rFonts w:ascii="Times New Roman" w:eastAsia="Times New Roman" w:hAnsi="Times New Roman" w:cs="Times New Roman"/>
          <w:color w:val="000000"/>
          <w:sz w:val="24"/>
          <w:szCs w:val="24"/>
          <w:lang w:val="en-US" w:eastAsia="nl-BE"/>
        </w:rPr>
        <w:t xml:space="preserve">Before we </w:t>
      </w:r>
      <w:r w:rsidR="00DB419F">
        <w:rPr>
          <w:rFonts w:ascii="Times New Roman" w:eastAsia="Times New Roman" w:hAnsi="Times New Roman" w:cs="Times New Roman"/>
          <w:color w:val="000000"/>
          <w:sz w:val="24"/>
          <w:szCs w:val="24"/>
          <w:lang w:val="en-US" w:eastAsia="nl-BE"/>
        </w:rPr>
        <w:t xml:space="preserve">can apply </w:t>
      </w:r>
      <w:r w:rsidR="00FA32CE">
        <w:rPr>
          <w:rFonts w:ascii="Times New Roman" w:eastAsia="Times New Roman" w:hAnsi="Times New Roman" w:cs="Times New Roman"/>
          <w:color w:val="000000"/>
          <w:sz w:val="24"/>
          <w:szCs w:val="24"/>
          <w:lang w:val="en-US" w:eastAsia="nl-BE"/>
        </w:rPr>
        <w:t xml:space="preserve">our account </w:t>
      </w:r>
      <w:r w:rsidR="00DB419F">
        <w:rPr>
          <w:rFonts w:ascii="Times New Roman" w:eastAsia="Times New Roman" w:hAnsi="Times New Roman" w:cs="Times New Roman"/>
          <w:color w:val="000000"/>
          <w:sz w:val="24"/>
          <w:szCs w:val="24"/>
          <w:lang w:val="en-US" w:eastAsia="nl-BE"/>
        </w:rPr>
        <w:t xml:space="preserve">to existing phenomena </w:t>
      </w:r>
      <w:r>
        <w:rPr>
          <w:rFonts w:ascii="Times New Roman" w:eastAsia="Times New Roman" w:hAnsi="Times New Roman" w:cs="Times New Roman"/>
          <w:color w:val="000000"/>
          <w:sz w:val="24"/>
          <w:szCs w:val="24"/>
          <w:lang w:val="en-US" w:eastAsia="nl-BE"/>
        </w:rPr>
        <w:t xml:space="preserve">we first need to ensure that the </w:t>
      </w:r>
      <w:r w:rsidR="00FA32CE">
        <w:rPr>
          <w:rFonts w:ascii="Times New Roman" w:eastAsia="Times New Roman" w:hAnsi="Times New Roman" w:cs="Times New Roman"/>
          <w:color w:val="000000"/>
          <w:sz w:val="24"/>
          <w:szCs w:val="24"/>
          <w:lang w:val="en-US" w:eastAsia="nl-BE"/>
        </w:rPr>
        <w:t xml:space="preserve">shared features </w:t>
      </w:r>
      <w:r>
        <w:rPr>
          <w:rFonts w:ascii="Times New Roman" w:eastAsia="Times New Roman" w:hAnsi="Times New Roman" w:cs="Times New Roman"/>
          <w:color w:val="000000"/>
          <w:sz w:val="24"/>
          <w:szCs w:val="24"/>
          <w:lang w:val="en-US" w:eastAsia="nl-BE"/>
        </w:rPr>
        <w:t xml:space="preserve">effect can be </w:t>
      </w:r>
      <w:r w:rsidR="00947E91">
        <w:rPr>
          <w:rFonts w:ascii="Times New Roman" w:eastAsia="Times New Roman" w:hAnsi="Times New Roman" w:cs="Times New Roman"/>
          <w:color w:val="000000"/>
          <w:sz w:val="24"/>
          <w:szCs w:val="24"/>
          <w:lang w:val="en-US" w:eastAsia="nl-BE"/>
        </w:rPr>
        <w:t xml:space="preserve">experimentally </w:t>
      </w:r>
      <w:r w:rsidR="00466D38">
        <w:rPr>
          <w:rFonts w:ascii="Times New Roman" w:eastAsia="Times New Roman" w:hAnsi="Times New Roman" w:cs="Times New Roman"/>
          <w:color w:val="000000"/>
          <w:sz w:val="24"/>
          <w:szCs w:val="24"/>
          <w:lang w:val="en-US" w:eastAsia="nl-BE"/>
        </w:rPr>
        <w:t xml:space="preserve">established and </w:t>
      </w:r>
      <w:r>
        <w:rPr>
          <w:rFonts w:ascii="Times New Roman" w:eastAsia="Times New Roman" w:hAnsi="Times New Roman" w:cs="Times New Roman"/>
          <w:color w:val="000000"/>
          <w:sz w:val="24"/>
          <w:szCs w:val="24"/>
          <w:lang w:val="en-US" w:eastAsia="nl-BE"/>
        </w:rPr>
        <w:t xml:space="preserve">manipulated. Towards this </w:t>
      </w:r>
      <w:r>
        <w:rPr>
          <w:rFonts w:ascii="Times New Roman" w:eastAsia="Times New Roman" w:hAnsi="Times New Roman" w:cs="Times New Roman"/>
          <w:color w:val="000000"/>
          <w:sz w:val="24"/>
          <w:szCs w:val="24"/>
          <w:lang w:val="en-US" w:eastAsia="nl-BE"/>
        </w:rPr>
        <w:lastRenderedPageBreak/>
        <w:t xml:space="preserve">end, we carried out five studies </w:t>
      </w:r>
      <w:r w:rsidR="00746438">
        <w:rPr>
          <w:rFonts w:ascii="Times New Roman" w:eastAsia="Times New Roman" w:hAnsi="Times New Roman" w:cs="Times New Roman"/>
          <w:color w:val="000000"/>
          <w:sz w:val="24"/>
          <w:szCs w:val="24"/>
          <w:lang w:val="en-US" w:eastAsia="nl-BE"/>
        </w:rPr>
        <w:t xml:space="preserve">that first </w:t>
      </w:r>
      <w:r w:rsidR="005270E4">
        <w:rPr>
          <w:rFonts w:ascii="Times New Roman" w:eastAsia="Times New Roman" w:hAnsi="Times New Roman" w:cs="Times New Roman"/>
          <w:color w:val="000000"/>
          <w:sz w:val="24"/>
          <w:szCs w:val="24"/>
          <w:lang w:val="en-US" w:eastAsia="nl-BE"/>
        </w:rPr>
        <w:t>generated</w:t>
      </w:r>
      <w:r>
        <w:rPr>
          <w:rFonts w:ascii="Times New Roman" w:eastAsia="Times New Roman" w:hAnsi="Times New Roman" w:cs="Times New Roman"/>
          <w:color w:val="000000"/>
          <w:sz w:val="24"/>
          <w:szCs w:val="24"/>
          <w:lang w:val="en-US" w:eastAsia="nl-BE"/>
        </w:rPr>
        <w:t xml:space="preserve"> the effect (Experiment 1), replicate</w:t>
      </w:r>
      <w:r w:rsidR="00746438">
        <w:rPr>
          <w:rFonts w:ascii="Times New Roman" w:eastAsia="Times New Roman" w:hAnsi="Times New Roman" w:cs="Times New Roman"/>
          <w:color w:val="000000"/>
          <w:sz w:val="24"/>
          <w:szCs w:val="24"/>
          <w:lang w:val="en-US" w:eastAsia="nl-BE"/>
        </w:rPr>
        <w:t>d</w:t>
      </w:r>
      <w:r>
        <w:rPr>
          <w:rFonts w:ascii="Times New Roman" w:eastAsia="Times New Roman" w:hAnsi="Times New Roman" w:cs="Times New Roman"/>
          <w:color w:val="000000"/>
          <w:sz w:val="24"/>
          <w:szCs w:val="24"/>
          <w:lang w:val="en-US" w:eastAsia="nl-BE"/>
        </w:rPr>
        <w:t xml:space="preserve"> </w:t>
      </w:r>
      <w:r w:rsidR="00466D38">
        <w:rPr>
          <w:rFonts w:ascii="Times New Roman" w:eastAsia="Times New Roman" w:hAnsi="Times New Roman" w:cs="Times New Roman"/>
          <w:color w:val="000000"/>
          <w:sz w:val="24"/>
          <w:szCs w:val="24"/>
          <w:lang w:val="en-US" w:eastAsia="nl-BE"/>
        </w:rPr>
        <w:t xml:space="preserve">it while </w:t>
      </w:r>
      <w:r>
        <w:rPr>
          <w:rFonts w:ascii="Times New Roman" w:eastAsia="Times New Roman" w:hAnsi="Times New Roman" w:cs="Times New Roman"/>
          <w:color w:val="000000"/>
          <w:sz w:val="24"/>
          <w:szCs w:val="24"/>
          <w:lang w:val="en-US" w:eastAsia="nl-BE"/>
        </w:rPr>
        <w:t>test</w:t>
      </w:r>
      <w:r w:rsidR="00466D38">
        <w:rPr>
          <w:rFonts w:ascii="Times New Roman" w:eastAsia="Times New Roman" w:hAnsi="Times New Roman" w:cs="Times New Roman"/>
          <w:color w:val="000000"/>
          <w:sz w:val="24"/>
          <w:szCs w:val="24"/>
          <w:lang w:val="en-US" w:eastAsia="nl-BE"/>
        </w:rPr>
        <w:t>ing</w:t>
      </w:r>
      <w:r>
        <w:rPr>
          <w:rFonts w:ascii="Times New Roman" w:eastAsia="Times New Roman" w:hAnsi="Times New Roman" w:cs="Times New Roman"/>
          <w:color w:val="000000"/>
          <w:sz w:val="24"/>
          <w:szCs w:val="24"/>
          <w:lang w:val="en-US" w:eastAsia="nl-BE"/>
        </w:rPr>
        <w:t xml:space="preserve"> for potential boundary conditions (Experiments 2-3), </w:t>
      </w:r>
      <w:r w:rsidR="00DB419F">
        <w:rPr>
          <w:rFonts w:ascii="Times New Roman" w:eastAsia="Times New Roman" w:hAnsi="Times New Roman" w:cs="Times New Roman"/>
          <w:color w:val="000000"/>
          <w:sz w:val="24"/>
          <w:szCs w:val="24"/>
          <w:lang w:val="en-US" w:eastAsia="nl-BE"/>
        </w:rPr>
        <w:t xml:space="preserve">and </w:t>
      </w:r>
      <w:r w:rsidR="00437F1B">
        <w:rPr>
          <w:rFonts w:ascii="Times New Roman" w:eastAsia="Times New Roman" w:hAnsi="Times New Roman" w:cs="Times New Roman"/>
          <w:color w:val="000000"/>
          <w:sz w:val="24"/>
          <w:szCs w:val="24"/>
          <w:lang w:val="en-US" w:eastAsia="nl-BE"/>
        </w:rPr>
        <w:t xml:space="preserve">then </w:t>
      </w:r>
      <w:r>
        <w:rPr>
          <w:rFonts w:ascii="Times New Roman" w:eastAsia="Times New Roman" w:hAnsi="Times New Roman" w:cs="Times New Roman"/>
          <w:color w:val="000000"/>
          <w:sz w:val="24"/>
          <w:szCs w:val="24"/>
          <w:lang w:val="en-US" w:eastAsia="nl-BE"/>
        </w:rPr>
        <w:t>generalize</w:t>
      </w:r>
      <w:r w:rsidR="00746438">
        <w:rPr>
          <w:rFonts w:ascii="Times New Roman" w:eastAsia="Times New Roman" w:hAnsi="Times New Roman" w:cs="Times New Roman"/>
          <w:color w:val="000000"/>
          <w:sz w:val="24"/>
          <w:szCs w:val="24"/>
          <w:lang w:val="en-US" w:eastAsia="nl-BE"/>
        </w:rPr>
        <w:t>d</w:t>
      </w:r>
      <w:r>
        <w:rPr>
          <w:rFonts w:ascii="Times New Roman" w:eastAsia="Times New Roman" w:hAnsi="Times New Roman" w:cs="Times New Roman"/>
          <w:color w:val="000000"/>
          <w:sz w:val="24"/>
          <w:szCs w:val="24"/>
          <w:lang w:val="en-US" w:eastAsia="nl-BE"/>
        </w:rPr>
        <w:t xml:space="preserve"> </w:t>
      </w:r>
      <w:r w:rsidR="00746438">
        <w:rPr>
          <w:rFonts w:ascii="Times New Roman" w:eastAsia="Times New Roman" w:hAnsi="Times New Roman" w:cs="Times New Roman"/>
          <w:color w:val="000000"/>
          <w:sz w:val="24"/>
          <w:szCs w:val="24"/>
          <w:lang w:val="en-US" w:eastAsia="nl-BE"/>
        </w:rPr>
        <w:t xml:space="preserve">it </w:t>
      </w:r>
      <w:r>
        <w:rPr>
          <w:rFonts w:ascii="Times New Roman" w:eastAsia="Times New Roman" w:hAnsi="Times New Roman" w:cs="Times New Roman"/>
          <w:color w:val="000000"/>
          <w:sz w:val="24"/>
          <w:szCs w:val="24"/>
          <w:lang w:val="en-US" w:eastAsia="nl-BE"/>
        </w:rPr>
        <w:t xml:space="preserve">across </w:t>
      </w:r>
      <w:r w:rsidR="00DB419F">
        <w:rPr>
          <w:rFonts w:ascii="Times New Roman" w:eastAsia="Times New Roman" w:hAnsi="Times New Roman" w:cs="Times New Roman"/>
          <w:color w:val="000000"/>
          <w:sz w:val="24"/>
          <w:szCs w:val="24"/>
          <w:lang w:val="en-US" w:eastAsia="nl-BE"/>
        </w:rPr>
        <w:t xml:space="preserve">different types of </w:t>
      </w:r>
      <w:r>
        <w:rPr>
          <w:rFonts w:ascii="Times New Roman" w:eastAsia="Times New Roman" w:hAnsi="Times New Roman" w:cs="Times New Roman"/>
          <w:color w:val="000000"/>
          <w:sz w:val="24"/>
          <w:szCs w:val="24"/>
          <w:lang w:val="en-US" w:eastAsia="nl-BE"/>
        </w:rPr>
        <w:t>physical (Experiment 4) and sy</w:t>
      </w:r>
      <w:r w:rsidR="00466D38">
        <w:rPr>
          <w:rFonts w:ascii="Times New Roman" w:eastAsia="Times New Roman" w:hAnsi="Times New Roman" w:cs="Times New Roman"/>
          <w:color w:val="000000"/>
          <w:sz w:val="24"/>
          <w:szCs w:val="24"/>
          <w:lang w:val="en-US" w:eastAsia="nl-BE"/>
        </w:rPr>
        <w:t xml:space="preserve">mbolic features (Experiment 5). Although </w:t>
      </w:r>
      <w:r w:rsidR="00746438">
        <w:rPr>
          <w:rFonts w:ascii="Times New Roman" w:eastAsia="Times New Roman" w:hAnsi="Times New Roman" w:cs="Times New Roman"/>
          <w:color w:val="000000"/>
          <w:sz w:val="24"/>
          <w:szCs w:val="24"/>
          <w:lang w:val="en-US" w:eastAsia="nl-BE"/>
        </w:rPr>
        <w:t xml:space="preserve">our </w:t>
      </w:r>
      <w:r w:rsidR="00466D38">
        <w:rPr>
          <w:rFonts w:ascii="Times New Roman" w:eastAsia="Times New Roman" w:hAnsi="Times New Roman" w:cs="Times New Roman"/>
          <w:color w:val="000000"/>
          <w:sz w:val="24"/>
          <w:szCs w:val="24"/>
          <w:lang w:val="en-US" w:eastAsia="nl-BE"/>
        </w:rPr>
        <w:t xml:space="preserve">account </w:t>
      </w:r>
      <w:r w:rsidR="00ED6535">
        <w:rPr>
          <w:rFonts w:ascii="Times New Roman" w:eastAsia="Times New Roman" w:hAnsi="Times New Roman" w:cs="Times New Roman"/>
          <w:color w:val="000000"/>
          <w:sz w:val="24"/>
          <w:szCs w:val="24"/>
          <w:lang w:val="en-US" w:eastAsia="nl-BE"/>
        </w:rPr>
        <w:t xml:space="preserve">could be tested using </w:t>
      </w:r>
      <w:r w:rsidR="00437F1B">
        <w:rPr>
          <w:rFonts w:ascii="Times New Roman" w:eastAsia="Times New Roman" w:hAnsi="Times New Roman" w:cs="Times New Roman"/>
          <w:color w:val="000000"/>
          <w:sz w:val="24"/>
          <w:szCs w:val="24"/>
          <w:lang w:val="en-US" w:eastAsia="nl-BE"/>
        </w:rPr>
        <w:t xml:space="preserve">a variety of </w:t>
      </w:r>
      <w:r w:rsidR="00466D38">
        <w:rPr>
          <w:rFonts w:ascii="Times New Roman" w:eastAsia="Times New Roman" w:hAnsi="Times New Roman" w:cs="Times New Roman"/>
          <w:color w:val="000000"/>
          <w:sz w:val="24"/>
          <w:szCs w:val="24"/>
          <w:lang w:val="en-US" w:eastAsia="nl-BE"/>
        </w:rPr>
        <w:t xml:space="preserve">features </w:t>
      </w:r>
      <w:r w:rsidR="00437F1B">
        <w:rPr>
          <w:rFonts w:ascii="Times New Roman" w:eastAsia="Times New Roman" w:hAnsi="Times New Roman" w:cs="Times New Roman"/>
          <w:color w:val="000000"/>
          <w:sz w:val="24"/>
          <w:szCs w:val="24"/>
          <w:lang w:val="en-US" w:eastAsia="nl-BE"/>
        </w:rPr>
        <w:t xml:space="preserve">or </w:t>
      </w:r>
      <w:r w:rsidR="00466D38">
        <w:rPr>
          <w:rFonts w:ascii="Times New Roman" w:eastAsia="Times New Roman" w:hAnsi="Times New Roman" w:cs="Times New Roman"/>
          <w:color w:val="000000"/>
          <w:sz w:val="24"/>
          <w:szCs w:val="24"/>
          <w:lang w:val="en-US" w:eastAsia="nl-BE"/>
        </w:rPr>
        <w:t xml:space="preserve">procedures, we decided to </w:t>
      </w:r>
      <w:r w:rsidR="00437F1B">
        <w:rPr>
          <w:rFonts w:ascii="Times New Roman" w:eastAsia="Times New Roman" w:hAnsi="Times New Roman" w:cs="Times New Roman"/>
          <w:color w:val="000000"/>
          <w:sz w:val="24"/>
          <w:szCs w:val="24"/>
          <w:lang w:val="en-US" w:eastAsia="nl-BE"/>
        </w:rPr>
        <w:t xml:space="preserve">initially </w:t>
      </w:r>
      <w:r w:rsidR="00466D38">
        <w:rPr>
          <w:rFonts w:ascii="Times New Roman" w:eastAsia="Times New Roman" w:hAnsi="Times New Roman" w:cs="Times New Roman"/>
          <w:color w:val="000000"/>
          <w:sz w:val="24"/>
          <w:szCs w:val="24"/>
          <w:lang w:val="en-US" w:eastAsia="nl-BE"/>
        </w:rPr>
        <w:t xml:space="preserve">focus on </w:t>
      </w:r>
      <w:r w:rsidR="00A76805">
        <w:rPr>
          <w:rFonts w:ascii="Times New Roman" w:eastAsia="Times New Roman" w:hAnsi="Times New Roman" w:cs="Times New Roman"/>
          <w:color w:val="000000"/>
          <w:sz w:val="24"/>
          <w:szCs w:val="24"/>
          <w:lang w:val="en-US" w:eastAsia="nl-BE"/>
        </w:rPr>
        <w:t xml:space="preserve">the domain of </w:t>
      </w:r>
      <w:commentRangeStart w:id="0"/>
      <w:r w:rsidR="00A76805">
        <w:rPr>
          <w:rFonts w:ascii="Times New Roman" w:eastAsia="Times New Roman" w:hAnsi="Times New Roman" w:cs="Times New Roman"/>
          <w:color w:val="000000"/>
          <w:sz w:val="24"/>
          <w:szCs w:val="24"/>
          <w:lang w:val="en-US" w:eastAsia="nl-BE"/>
        </w:rPr>
        <w:t>attitud</w:t>
      </w:r>
      <w:commentRangeEnd w:id="0"/>
      <w:r w:rsidR="00D261DE">
        <w:rPr>
          <w:rStyle w:val="CommentReference"/>
          <w:lang w:val="it-IT"/>
        </w:rPr>
        <w:commentReference w:id="0"/>
      </w:r>
      <w:r w:rsidR="00A76805">
        <w:rPr>
          <w:rFonts w:ascii="Times New Roman" w:eastAsia="Times New Roman" w:hAnsi="Times New Roman" w:cs="Times New Roman"/>
          <w:color w:val="000000"/>
          <w:sz w:val="24"/>
          <w:szCs w:val="24"/>
          <w:lang w:val="en-US" w:eastAsia="nl-BE"/>
        </w:rPr>
        <w:t xml:space="preserve">es – that is – on </w:t>
      </w:r>
      <w:r w:rsidR="00466D38">
        <w:rPr>
          <w:rFonts w:ascii="Times New Roman" w:eastAsia="Times New Roman" w:hAnsi="Times New Roman" w:cs="Times New Roman"/>
          <w:color w:val="000000"/>
          <w:sz w:val="24"/>
          <w:szCs w:val="24"/>
          <w:lang w:val="en-US" w:eastAsia="nl-BE"/>
        </w:rPr>
        <w:t>one type of feature (valence) in one type of procedure (evaluative conditioning).</w:t>
      </w:r>
      <w:r w:rsidR="008F4F64">
        <w:rPr>
          <w:rFonts w:ascii="Times New Roman" w:eastAsia="Times New Roman" w:hAnsi="Times New Roman" w:cs="Times New Roman"/>
          <w:color w:val="000000"/>
          <w:sz w:val="24"/>
          <w:szCs w:val="24"/>
          <w:lang w:val="en-US" w:eastAsia="nl-BE"/>
        </w:rPr>
        <w:t xml:space="preserve"> </w:t>
      </w:r>
      <w:r w:rsidR="00FF0075">
        <w:rPr>
          <w:rFonts w:ascii="Times New Roman" w:eastAsia="Times New Roman" w:hAnsi="Times New Roman" w:cs="Times New Roman"/>
          <w:color w:val="000000"/>
          <w:sz w:val="24"/>
          <w:szCs w:val="24"/>
          <w:lang w:val="en-US" w:eastAsia="nl-BE"/>
        </w:rPr>
        <w:t xml:space="preserve">Doing so provided a simple yet effective </w:t>
      </w:r>
      <w:r w:rsidR="007443F2">
        <w:rPr>
          <w:rFonts w:ascii="Times New Roman" w:eastAsia="Times New Roman" w:hAnsi="Times New Roman" w:cs="Times New Roman"/>
          <w:color w:val="000000"/>
          <w:sz w:val="24"/>
          <w:szCs w:val="24"/>
          <w:lang w:val="en-US" w:eastAsia="nl-BE"/>
        </w:rPr>
        <w:t xml:space="preserve">context in which to </w:t>
      </w:r>
      <w:r w:rsidR="005270E4">
        <w:rPr>
          <w:rFonts w:ascii="Times New Roman" w:eastAsia="Times New Roman" w:hAnsi="Times New Roman" w:cs="Times New Roman"/>
          <w:color w:val="000000"/>
          <w:sz w:val="24"/>
          <w:szCs w:val="24"/>
          <w:lang w:val="en-US" w:eastAsia="nl-BE"/>
        </w:rPr>
        <w:t xml:space="preserve">test </w:t>
      </w:r>
      <w:r w:rsidR="00437F1B">
        <w:rPr>
          <w:rFonts w:ascii="Times New Roman" w:eastAsia="Times New Roman" w:hAnsi="Times New Roman" w:cs="Times New Roman"/>
          <w:color w:val="000000"/>
          <w:sz w:val="24"/>
          <w:szCs w:val="24"/>
          <w:lang w:val="en-US" w:eastAsia="nl-BE"/>
        </w:rPr>
        <w:t>our</w:t>
      </w:r>
      <w:r w:rsidR="00835CA4">
        <w:rPr>
          <w:rFonts w:ascii="Times New Roman" w:eastAsia="Times New Roman" w:hAnsi="Times New Roman" w:cs="Times New Roman"/>
          <w:color w:val="000000"/>
          <w:sz w:val="24"/>
          <w:szCs w:val="24"/>
          <w:lang w:val="en-US" w:eastAsia="nl-BE"/>
        </w:rPr>
        <w:t xml:space="preserve"> ideas</w:t>
      </w:r>
      <w:r w:rsidR="00FF0075">
        <w:rPr>
          <w:rFonts w:ascii="Times New Roman" w:eastAsia="Times New Roman" w:hAnsi="Times New Roman" w:cs="Times New Roman"/>
          <w:color w:val="000000"/>
          <w:sz w:val="24"/>
          <w:szCs w:val="24"/>
          <w:lang w:val="en-US" w:eastAsia="nl-BE"/>
        </w:rPr>
        <w:t>.</w:t>
      </w:r>
      <w:r w:rsidR="007443F2">
        <w:rPr>
          <w:rFonts w:ascii="Times New Roman" w:eastAsia="Times New Roman" w:hAnsi="Times New Roman" w:cs="Times New Roman"/>
          <w:color w:val="000000"/>
          <w:sz w:val="24"/>
          <w:szCs w:val="24"/>
          <w:lang w:val="en-US" w:eastAsia="nl-BE"/>
        </w:rPr>
        <w:t xml:space="preserve"> Recall that EC effects </w:t>
      </w:r>
      <w:proofErr w:type="gramStart"/>
      <w:r w:rsidR="007443F2">
        <w:rPr>
          <w:rFonts w:ascii="Times New Roman" w:eastAsia="Times New Roman" w:hAnsi="Times New Roman" w:cs="Times New Roman"/>
          <w:color w:val="000000"/>
          <w:sz w:val="24"/>
          <w:szCs w:val="24"/>
          <w:lang w:val="en-US" w:eastAsia="nl-BE"/>
        </w:rPr>
        <w:t xml:space="preserve">are </w:t>
      </w:r>
      <w:r w:rsidR="00437F1B">
        <w:rPr>
          <w:rFonts w:ascii="Times New Roman" w:eastAsia="Times New Roman" w:hAnsi="Times New Roman" w:cs="Times New Roman"/>
          <w:color w:val="000000"/>
          <w:sz w:val="24"/>
          <w:szCs w:val="24"/>
          <w:lang w:val="en-US" w:eastAsia="nl-BE"/>
        </w:rPr>
        <w:t xml:space="preserve">traditionally </w:t>
      </w:r>
      <w:r w:rsidR="007443F2">
        <w:rPr>
          <w:rFonts w:ascii="Times New Roman" w:eastAsia="Times New Roman" w:hAnsi="Times New Roman" w:cs="Times New Roman"/>
          <w:color w:val="000000"/>
          <w:sz w:val="24"/>
          <w:szCs w:val="24"/>
          <w:lang w:val="en-US" w:eastAsia="nl-BE"/>
        </w:rPr>
        <w:t>assumed to be driven</w:t>
      </w:r>
      <w:proofErr w:type="gramEnd"/>
      <w:r w:rsidR="007443F2">
        <w:rPr>
          <w:rFonts w:ascii="Times New Roman" w:eastAsia="Times New Roman" w:hAnsi="Times New Roman" w:cs="Times New Roman"/>
          <w:color w:val="000000"/>
          <w:sz w:val="24"/>
          <w:szCs w:val="24"/>
          <w:lang w:val="en-US" w:eastAsia="nl-BE"/>
        </w:rPr>
        <w:t xml:space="preserve"> by mere contiguity</w:t>
      </w:r>
      <w:r w:rsidR="00375F1F">
        <w:rPr>
          <w:rFonts w:ascii="Times New Roman" w:eastAsia="Times New Roman" w:hAnsi="Times New Roman" w:cs="Times New Roman"/>
          <w:color w:val="000000"/>
          <w:sz w:val="24"/>
          <w:szCs w:val="24"/>
          <w:lang w:val="en-US" w:eastAsia="nl-BE"/>
        </w:rPr>
        <w:t>.</w:t>
      </w:r>
      <w:r w:rsidR="007443F2">
        <w:rPr>
          <w:rFonts w:ascii="Times New Roman" w:eastAsia="Times New Roman" w:hAnsi="Times New Roman" w:cs="Times New Roman"/>
          <w:color w:val="000000"/>
          <w:sz w:val="24"/>
          <w:szCs w:val="24"/>
          <w:lang w:val="en-US" w:eastAsia="nl-BE"/>
        </w:rPr>
        <w:t xml:space="preserve"> </w:t>
      </w:r>
      <w:r w:rsidR="00375F1F">
        <w:rPr>
          <w:rFonts w:ascii="Times New Roman" w:eastAsia="Times New Roman" w:hAnsi="Times New Roman" w:cs="Times New Roman"/>
          <w:color w:val="000000"/>
          <w:sz w:val="24"/>
          <w:szCs w:val="24"/>
          <w:lang w:val="en-US" w:eastAsia="nl-BE"/>
        </w:rPr>
        <w:t>O</w:t>
      </w:r>
      <w:r w:rsidR="007443F2">
        <w:rPr>
          <w:rFonts w:ascii="Times New Roman" w:eastAsia="Times New Roman" w:hAnsi="Times New Roman" w:cs="Times New Roman"/>
          <w:color w:val="000000"/>
          <w:sz w:val="24"/>
          <w:szCs w:val="24"/>
          <w:lang w:val="en-US" w:eastAsia="nl-BE"/>
        </w:rPr>
        <w:t xml:space="preserve">ur account </w:t>
      </w:r>
      <w:r w:rsidR="00EB72D4">
        <w:rPr>
          <w:rFonts w:ascii="Times New Roman" w:eastAsia="Times New Roman" w:hAnsi="Times New Roman" w:cs="Times New Roman"/>
          <w:color w:val="000000"/>
          <w:sz w:val="24"/>
          <w:szCs w:val="24"/>
          <w:lang w:val="en-US" w:eastAsia="nl-BE"/>
        </w:rPr>
        <w:t xml:space="preserve">suggests that it is the fact that stimuli </w:t>
      </w:r>
      <w:r w:rsidR="007443F2">
        <w:rPr>
          <w:rFonts w:ascii="Times New Roman" w:eastAsia="Times New Roman" w:hAnsi="Times New Roman" w:cs="Times New Roman"/>
          <w:color w:val="000000"/>
          <w:sz w:val="24"/>
          <w:szCs w:val="24"/>
          <w:lang w:val="en-US" w:eastAsia="nl-BE"/>
        </w:rPr>
        <w:t xml:space="preserve">share </w:t>
      </w:r>
      <w:r w:rsidR="00DC30ED">
        <w:rPr>
          <w:rFonts w:ascii="Times New Roman" w:eastAsia="Times New Roman" w:hAnsi="Times New Roman" w:cs="Times New Roman"/>
          <w:color w:val="000000"/>
          <w:sz w:val="24"/>
          <w:szCs w:val="24"/>
          <w:lang w:val="en-US" w:eastAsia="nl-BE"/>
        </w:rPr>
        <w:t xml:space="preserve">a </w:t>
      </w:r>
      <w:r w:rsidR="007443F2">
        <w:rPr>
          <w:rFonts w:ascii="Times New Roman" w:eastAsia="Times New Roman" w:hAnsi="Times New Roman" w:cs="Times New Roman"/>
          <w:color w:val="000000"/>
          <w:sz w:val="24"/>
          <w:szCs w:val="24"/>
          <w:lang w:val="en-US" w:eastAsia="nl-BE"/>
        </w:rPr>
        <w:t xml:space="preserve">feature, rather than contiguity </w:t>
      </w:r>
      <w:r w:rsidR="007443F2" w:rsidRPr="00C90FC2">
        <w:rPr>
          <w:rFonts w:ascii="Times New Roman" w:eastAsia="Times New Roman" w:hAnsi="Times New Roman" w:cs="Times New Roman"/>
          <w:i/>
          <w:color w:val="000000"/>
          <w:sz w:val="24"/>
          <w:szCs w:val="24"/>
          <w:lang w:val="en-US" w:eastAsia="nl-BE"/>
        </w:rPr>
        <w:t>per se</w:t>
      </w:r>
      <w:r w:rsidR="007443F2">
        <w:rPr>
          <w:rFonts w:ascii="Times New Roman" w:eastAsia="Times New Roman" w:hAnsi="Times New Roman" w:cs="Times New Roman"/>
          <w:color w:val="000000"/>
          <w:sz w:val="24"/>
          <w:szCs w:val="24"/>
          <w:lang w:val="en-US" w:eastAsia="nl-BE"/>
        </w:rPr>
        <w:t xml:space="preserve">, </w:t>
      </w:r>
      <w:r w:rsidR="00437F1B">
        <w:rPr>
          <w:rFonts w:ascii="Times New Roman" w:eastAsia="Times New Roman" w:hAnsi="Times New Roman" w:cs="Times New Roman"/>
          <w:color w:val="000000"/>
          <w:sz w:val="24"/>
          <w:szCs w:val="24"/>
          <w:lang w:val="en-US" w:eastAsia="nl-BE"/>
        </w:rPr>
        <w:t xml:space="preserve">which </w:t>
      </w:r>
      <w:r w:rsidR="00375F1F">
        <w:rPr>
          <w:rFonts w:ascii="Times New Roman" w:eastAsia="Times New Roman" w:hAnsi="Times New Roman" w:cs="Times New Roman"/>
          <w:color w:val="000000"/>
          <w:sz w:val="24"/>
          <w:szCs w:val="24"/>
          <w:lang w:val="en-US" w:eastAsia="nl-BE"/>
        </w:rPr>
        <w:t>is important</w:t>
      </w:r>
      <w:r w:rsidR="007443F2">
        <w:rPr>
          <w:rFonts w:ascii="Times New Roman" w:eastAsia="Times New Roman" w:hAnsi="Times New Roman" w:cs="Times New Roman"/>
          <w:color w:val="000000"/>
          <w:sz w:val="24"/>
          <w:szCs w:val="24"/>
          <w:lang w:val="en-US" w:eastAsia="nl-BE"/>
        </w:rPr>
        <w:t xml:space="preserve">. </w:t>
      </w:r>
      <w:proofErr w:type="gramStart"/>
      <w:r w:rsidR="007443F2">
        <w:rPr>
          <w:rFonts w:ascii="Times New Roman" w:eastAsia="Times New Roman" w:hAnsi="Times New Roman" w:cs="Times New Roman"/>
          <w:color w:val="000000"/>
          <w:sz w:val="24"/>
          <w:szCs w:val="24"/>
          <w:lang w:val="en-US" w:eastAsia="nl-BE"/>
        </w:rPr>
        <w:t>This idea can be tested by keeping contiguity constant while varying the extent to which stimuli overlap with respect to some other feature</w:t>
      </w:r>
      <w:proofErr w:type="gramEnd"/>
      <w:r w:rsidR="007443F2">
        <w:rPr>
          <w:rFonts w:ascii="Times New Roman" w:eastAsia="Times New Roman" w:hAnsi="Times New Roman" w:cs="Times New Roman"/>
          <w:color w:val="000000"/>
          <w:sz w:val="24"/>
          <w:szCs w:val="24"/>
          <w:lang w:val="en-US" w:eastAsia="nl-BE"/>
        </w:rPr>
        <w:t xml:space="preserve">. If this latter feature </w:t>
      </w:r>
      <w:r w:rsidR="00DC0D30">
        <w:rPr>
          <w:rFonts w:ascii="Times New Roman" w:eastAsia="Times New Roman" w:hAnsi="Times New Roman" w:cs="Times New Roman"/>
          <w:color w:val="000000"/>
          <w:sz w:val="24"/>
          <w:szCs w:val="24"/>
          <w:lang w:val="en-US" w:eastAsia="nl-BE"/>
        </w:rPr>
        <w:t xml:space="preserve">moderates </w:t>
      </w:r>
      <w:r w:rsidR="007443F2">
        <w:rPr>
          <w:rFonts w:ascii="Times New Roman" w:eastAsia="Times New Roman" w:hAnsi="Times New Roman" w:cs="Times New Roman"/>
          <w:color w:val="000000"/>
          <w:sz w:val="24"/>
          <w:szCs w:val="24"/>
          <w:lang w:val="en-US" w:eastAsia="nl-BE"/>
        </w:rPr>
        <w:t>EC effects</w:t>
      </w:r>
      <w:r w:rsidR="00947E91">
        <w:rPr>
          <w:rFonts w:ascii="Times New Roman" w:eastAsia="Times New Roman" w:hAnsi="Times New Roman" w:cs="Times New Roman"/>
          <w:color w:val="000000"/>
          <w:sz w:val="24"/>
          <w:szCs w:val="24"/>
          <w:lang w:val="en-US" w:eastAsia="nl-BE"/>
        </w:rPr>
        <w:t>,</w:t>
      </w:r>
      <w:r w:rsidR="007443F2">
        <w:rPr>
          <w:rFonts w:ascii="Times New Roman" w:eastAsia="Times New Roman" w:hAnsi="Times New Roman" w:cs="Times New Roman"/>
          <w:color w:val="000000"/>
          <w:sz w:val="24"/>
          <w:szCs w:val="24"/>
          <w:lang w:val="en-US" w:eastAsia="nl-BE"/>
        </w:rPr>
        <w:t xml:space="preserve"> then it would </w:t>
      </w:r>
      <w:r w:rsidR="005E39D9">
        <w:rPr>
          <w:rFonts w:ascii="Times New Roman" w:eastAsia="Times New Roman" w:hAnsi="Times New Roman" w:cs="Times New Roman"/>
          <w:color w:val="000000"/>
          <w:sz w:val="24"/>
          <w:szCs w:val="24"/>
          <w:lang w:val="en-US" w:eastAsia="nl-BE"/>
        </w:rPr>
        <w:t xml:space="preserve">support the idea that </w:t>
      </w:r>
      <w:r w:rsidR="007443F2">
        <w:rPr>
          <w:rFonts w:ascii="Times New Roman" w:eastAsia="Times New Roman" w:hAnsi="Times New Roman" w:cs="Times New Roman"/>
          <w:color w:val="000000"/>
          <w:sz w:val="24"/>
          <w:szCs w:val="24"/>
          <w:lang w:val="en-US" w:eastAsia="nl-BE"/>
        </w:rPr>
        <w:t xml:space="preserve">shared features rather than </w:t>
      </w:r>
      <w:r w:rsidR="00835CA4">
        <w:rPr>
          <w:rFonts w:ascii="Times New Roman" w:eastAsia="Times New Roman" w:hAnsi="Times New Roman" w:cs="Times New Roman"/>
          <w:color w:val="000000"/>
          <w:sz w:val="24"/>
          <w:szCs w:val="24"/>
          <w:lang w:val="en-US" w:eastAsia="nl-BE"/>
        </w:rPr>
        <w:t xml:space="preserve">mere </w:t>
      </w:r>
      <w:r w:rsidR="007443F2">
        <w:rPr>
          <w:rFonts w:ascii="Times New Roman" w:eastAsia="Times New Roman" w:hAnsi="Times New Roman" w:cs="Times New Roman"/>
          <w:color w:val="000000"/>
          <w:sz w:val="24"/>
          <w:szCs w:val="24"/>
          <w:lang w:val="en-US" w:eastAsia="nl-BE"/>
        </w:rPr>
        <w:t xml:space="preserve">contiguity </w:t>
      </w:r>
      <w:r w:rsidR="00A12F72">
        <w:rPr>
          <w:rFonts w:ascii="Times New Roman" w:eastAsia="Times New Roman" w:hAnsi="Times New Roman" w:cs="Times New Roman"/>
          <w:color w:val="000000"/>
          <w:sz w:val="24"/>
          <w:szCs w:val="24"/>
          <w:lang w:val="en-US" w:eastAsia="nl-BE"/>
        </w:rPr>
        <w:t xml:space="preserve">drive </w:t>
      </w:r>
      <w:r w:rsidR="00947E91">
        <w:rPr>
          <w:rFonts w:ascii="Times New Roman" w:eastAsia="Times New Roman" w:hAnsi="Times New Roman" w:cs="Times New Roman"/>
          <w:color w:val="000000"/>
          <w:sz w:val="24"/>
          <w:szCs w:val="24"/>
          <w:lang w:val="en-US" w:eastAsia="nl-BE"/>
        </w:rPr>
        <w:t xml:space="preserve">those </w:t>
      </w:r>
      <w:r w:rsidR="007443F2">
        <w:rPr>
          <w:rFonts w:ascii="Times New Roman" w:eastAsia="Times New Roman" w:hAnsi="Times New Roman" w:cs="Times New Roman"/>
          <w:color w:val="000000"/>
          <w:sz w:val="24"/>
          <w:szCs w:val="24"/>
          <w:lang w:val="en-US" w:eastAsia="nl-BE"/>
        </w:rPr>
        <w:t>effect</w:t>
      </w:r>
      <w:r w:rsidR="005E39D9">
        <w:rPr>
          <w:rFonts w:ascii="Times New Roman" w:eastAsia="Times New Roman" w:hAnsi="Times New Roman" w:cs="Times New Roman"/>
          <w:color w:val="000000"/>
          <w:sz w:val="24"/>
          <w:szCs w:val="24"/>
          <w:lang w:val="en-US" w:eastAsia="nl-BE"/>
        </w:rPr>
        <w:t>s and offer initial support for our account</w:t>
      </w:r>
      <w:r w:rsidR="007443F2">
        <w:rPr>
          <w:rFonts w:ascii="Times New Roman" w:eastAsia="Times New Roman" w:hAnsi="Times New Roman" w:cs="Times New Roman"/>
          <w:color w:val="000000"/>
          <w:sz w:val="24"/>
          <w:szCs w:val="24"/>
          <w:lang w:val="en-US" w:eastAsia="nl-BE"/>
        </w:rPr>
        <w:t>.</w:t>
      </w:r>
      <w:r w:rsidR="00A76805">
        <w:rPr>
          <w:rFonts w:ascii="Times New Roman" w:eastAsia="Times New Roman" w:hAnsi="Times New Roman" w:cs="Times New Roman"/>
          <w:color w:val="000000"/>
          <w:sz w:val="24"/>
          <w:szCs w:val="24"/>
          <w:lang w:val="en-US" w:eastAsia="nl-BE"/>
        </w:rPr>
        <w:t xml:space="preserve"> It would also have implications for those domains to which EC effects are relevant (e.g., social, brand, health, and clinical attitude formation and change, impression formation, implicit cognition).</w:t>
      </w:r>
      <w:r w:rsidR="00D261DE">
        <w:rPr>
          <w:rFonts w:ascii="Times New Roman" w:eastAsia="Times New Roman" w:hAnsi="Times New Roman" w:cs="Times New Roman"/>
          <w:color w:val="000000"/>
          <w:sz w:val="24"/>
          <w:szCs w:val="24"/>
          <w:lang w:val="en-US" w:eastAsia="nl-BE"/>
        </w:rPr>
        <w:t xml:space="preserve"> </w:t>
      </w:r>
      <w:r w:rsidR="00D261DE">
        <w:rPr>
          <w:rStyle w:val="FootnoteReference"/>
          <w:rFonts w:ascii="Times New Roman" w:eastAsia="Times New Roman" w:hAnsi="Times New Roman" w:cs="Times New Roman"/>
          <w:color w:val="000000"/>
          <w:sz w:val="24"/>
          <w:szCs w:val="24"/>
          <w:lang w:val="en-US" w:eastAsia="nl-BE"/>
        </w:rPr>
        <w:footnoteReference w:id="3"/>
      </w:r>
    </w:p>
    <w:p w14:paraId="75FD80E0" w14:textId="024F5CD6" w:rsidR="00EF5EB1" w:rsidRPr="00C93672" w:rsidRDefault="00DC0D30" w:rsidP="00C93672">
      <w:pPr>
        <w:spacing w:before="100" w:beforeAutospacing="1" w:after="100" w:afterAutospacing="1" w:line="480" w:lineRule="auto"/>
        <w:ind w:firstLine="708"/>
        <w:rPr>
          <w:rFonts w:ascii="Times New Roman" w:eastAsia="Times New Roman" w:hAnsi="Times New Roman" w:cs="Times New Roman"/>
          <w:color w:val="000000"/>
          <w:sz w:val="24"/>
          <w:szCs w:val="24"/>
          <w:lang w:val="en-US" w:eastAsia="nl-BE"/>
        </w:rPr>
      </w:pPr>
      <w:r>
        <w:rPr>
          <w:rFonts w:ascii="Times New Roman" w:eastAsia="Times New Roman" w:hAnsi="Times New Roman" w:cs="Times New Roman"/>
          <w:color w:val="000000"/>
          <w:sz w:val="24"/>
          <w:szCs w:val="24"/>
          <w:lang w:val="en-US" w:eastAsia="nl-BE"/>
        </w:rPr>
        <w:t xml:space="preserve">With this in mind we carried out </w:t>
      </w:r>
      <w:r w:rsidR="00DB419F">
        <w:rPr>
          <w:rFonts w:ascii="Times New Roman" w:eastAsia="Times New Roman" w:hAnsi="Times New Roman" w:cs="Times New Roman"/>
          <w:color w:val="000000"/>
          <w:sz w:val="24"/>
          <w:szCs w:val="24"/>
          <w:lang w:val="en-US" w:eastAsia="nl-BE"/>
        </w:rPr>
        <w:t>five studies</w:t>
      </w:r>
      <w:r w:rsidR="00C93672">
        <w:rPr>
          <w:rFonts w:ascii="Times New Roman" w:eastAsia="Times New Roman" w:hAnsi="Times New Roman" w:cs="Times New Roman"/>
          <w:color w:val="000000"/>
          <w:sz w:val="24"/>
          <w:szCs w:val="24"/>
          <w:lang w:val="en-US" w:eastAsia="nl-BE"/>
        </w:rPr>
        <w:t>.</w:t>
      </w:r>
      <w:r w:rsidR="00DB419F">
        <w:rPr>
          <w:rFonts w:ascii="Times New Roman" w:eastAsia="Times New Roman" w:hAnsi="Times New Roman" w:cs="Times New Roman"/>
          <w:color w:val="000000"/>
          <w:sz w:val="24"/>
          <w:szCs w:val="24"/>
          <w:lang w:val="en-US" w:eastAsia="nl-BE"/>
        </w:rPr>
        <w:t xml:space="preserve"> </w:t>
      </w:r>
      <w:r w:rsidR="00C93672">
        <w:rPr>
          <w:rFonts w:ascii="Times New Roman" w:eastAsia="Times New Roman" w:hAnsi="Times New Roman" w:cs="Times New Roman"/>
          <w:color w:val="000000"/>
          <w:sz w:val="24"/>
          <w:szCs w:val="24"/>
          <w:lang w:val="en-US" w:eastAsia="nl-BE"/>
        </w:rPr>
        <w:t xml:space="preserve">Each </w:t>
      </w:r>
      <w:r w:rsidR="008F4F64">
        <w:rPr>
          <w:rFonts w:ascii="Times New Roman" w:eastAsia="Times New Roman" w:hAnsi="Times New Roman" w:cs="Times New Roman"/>
          <w:color w:val="000000"/>
          <w:sz w:val="24"/>
          <w:szCs w:val="24"/>
          <w:lang w:val="en-US" w:eastAsia="nl-BE"/>
        </w:rPr>
        <w:t xml:space="preserve">employed </w:t>
      </w:r>
      <w:r w:rsidR="003F2334">
        <w:rPr>
          <w:rFonts w:ascii="Times New Roman" w:eastAsia="Times New Roman" w:hAnsi="Times New Roman" w:cs="Times New Roman"/>
          <w:color w:val="000000"/>
          <w:sz w:val="24"/>
          <w:szCs w:val="24"/>
          <w:lang w:val="en-US" w:eastAsia="nl-BE"/>
        </w:rPr>
        <w:t xml:space="preserve">a broadly similar </w:t>
      </w:r>
      <w:proofErr w:type="gramStart"/>
      <w:r w:rsidR="003F2334">
        <w:rPr>
          <w:rFonts w:ascii="Times New Roman" w:eastAsia="Times New Roman" w:hAnsi="Times New Roman" w:cs="Times New Roman"/>
          <w:color w:val="000000"/>
          <w:sz w:val="24"/>
          <w:szCs w:val="24"/>
          <w:lang w:val="en-US" w:eastAsia="nl-BE"/>
        </w:rPr>
        <w:t>format which</w:t>
      </w:r>
      <w:proofErr w:type="gramEnd"/>
      <w:r w:rsidR="003F2334">
        <w:rPr>
          <w:rFonts w:ascii="Times New Roman" w:eastAsia="Times New Roman" w:hAnsi="Times New Roman" w:cs="Times New Roman"/>
          <w:color w:val="000000"/>
          <w:sz w:val="24"/>
          <w:szCs w:val="24"/>
          <w:lang w:val="en-US" w:eastAsia="nl-BE"/>
        </w:rPr>
        <w:t xml:space="preserve"> we will preview here. </w:t>
      </w:r>
      <w:r w:rsidR="008F4F64">
        <w:rPr>
          <w:rFonts w:ascii="Times New Roman" w:eastAsia="Times New Roman" w:hAnsi="Times New Roman" w:cs="Times New Roman"/>
          <w:color w:val="000000"/>
          <w:sz w:val="24"/>
          <w:szCs w:val="24"/>
          <w:lang w:val="en-US" w:eastAsia="nl-BE"/>
        </w:rPr>
        <w:t>We first asked p</w:t>
      </w:r>
      <w:r w:rsidR="003F2334">
        <w:rPr>
          <w:rFonts w:ascii="Times New Roman" w:eastAsia="Times New Roman" w:hAnsi="Times New Roman" w:cs="Times New Roman"/>
          <w:color w:val="000000"/>
          <w:sz w:val="24"/>
          <w:szCs w:val="24"/>
          <w:lang w:val="en-US" w:eastAsia="nl-BE"/>
        </w:rPr>
        <w:t xml:space="preserve">articipants </w:t>
      </w:r>
      <w:r w:rsidR="008F4F64">
        <w:rPr>
          <w:rFonts w:ascii="Times New Roman" w:eastAsia="Times New Roman" w:hAnsi="Times New Roman" w:cs="Times New Roman"/>
          <w:color w:val="000000"/>
          <w:sz w:val="24"/>
          <w:szCs w:val="24"/>
          <w:lang w:val="en-US" w:eastAsia="nl-BE"/>
        </w:rPr>
        <w:t xml:space="preserve">to </w:t>
      </w:r>
      <w:proofErr w:type="gramStart"/>
      <w:r w:rsidR="003F2334">
        <w:rPr>
          <w:rFonts w:ascii="Times New Roman" w:eastAsia="Times New Roman" w:hAnsi="Times New Roman" w:cs="Times New Roman"/>
          <w:color w:val="000000"/>
          <w:sz w:val="24"/>
          <w:szCs w:val="24"/>
          <w:lang w:val="en-US" w:eastAsia="nl-BE"/>
        </w:rPr>
        <w:t>completed</w:t>
      </w:r>
      <w:proofErr w:type="gramEnd"/>
      <w:r w:rsidR="003F2334">
        <w:rPr>
          <w:rFonts w:ascii="Times New Roman" w:eastAsia="Times New Roman" w:hAnsi="Times New Roman" w:cs="Times New Roman"/>
          <w:color w:val="000000"/>
          <w:sz w:val="24"/>
          <w:szCs w:val="24"/>
          <w:lang w:val="en-US" w:eastAsia="nl-BE"/>
        </w:rPr>
        <w:t xml:space="preserve"> </w:t>
      </w:r>
      <w:r w:rsidR="00AC0C30">
        <w:rPr>
          <w:rFonts w:ascii="Times New Roman" w:eastAsia="Times New Roman" w:hAnsi="Times New Roman" w:cs="Times New Roman"/>
          <w:color w:val="000000"/>
          <w:sz w:val="24"/>
          <w:szCs w:val="24"/>
          <w:lang w:val="en-US" w:eastAsia="nl-BE"/>
        </w:rPr>
        <w:t xml:space="preserve">an EC phase. During this phase a series of trials were presented </w:t>
      </w:r>
      <w:r w:rsidR="00335B16">
        <w:rPr>
          <w:rFonts w:ascii="Times New Roman" w:eastAsia="Times New Roman" w:hAnsi="Times New Roman" w:cs="Times New Roman"/>
          <w:color w:val="000000"/>
          <w:sz w:val="24"/>
          <w:szCs w:val="24"/>
          <w:lang w:val="en-US" w:eastAsia="nl-BE"/>
        </w:rPr>
        <w:t xml:space="preserve">wherein </w:t>
      </w:r>
      <w:r w:rsidR="00AC0C30">
        <w:rPr>
          <w:rFonts w:ascii="Times New Roman" w:eastAsia="Times New Roman" w:hAnsi="Times New Roman" w:cs="Times New Roman"/>
          <w:color w:val="000000"/>
          <w:sz w:val="24"/>
          <w:szCs w:val="24"/>
          <w:lang w:val="en-US" w:eastAsia="nl-BE"/>
        </w:rPr>
        <w:t>three stimuli simultaneously appeared onscreen: a positive US</w:t>
      </w:r>
      <w:r w:rsidR="008F4F64">
        <w:rPr>
          <w:rFonts w:ascii="Times New Roman" w:eastAsia="Times New Roman" w:hAnsi="Times New Roman" w:cs="Times New Roman"/>
          <w:color w:val="000000"/>
          <w:sz w:val="24"/>
          <w:szCs w:val="24"/>
          <w:lang w:val="en-US" w:eastAsia="nl-BE"/>
        </w:rPr>
        <w:t xml:space="preserve"> (source object)</w:t>
      </w:r>
      <w:r w:rsidR="00AC0C30">
        <w:rPr>
          <w:rFonts w:ascii="Times New Roman" w:eastAsia="Times New Roman" w:hAnsi="Times New Roman" w:cs="Times New Roman"/>
          <w:color w:val="000000"/>
          <w:sz w:val="24"/>
          <w:szCs w:val="24"/>
          <w:lang w:val="en-US" w:eastAsia="nl-BE"/>
        </w:rPr>
        <w:t xml:space="preserve">, </w:t>
      </w:r>
      <w:r w:rsidR="008F4F64">
        <w:rPr>
          <w:rFonts w:ascii="Times New Roman" w:eastAsia="Times New Roman" w:hAnsi="Times New Roman" w:cs="Times New Roman"/>
          <w:color w:val="000000"/>
          <w:sz w:val="24"/>
          <w:szCs w:val="24"/>
          <w:lang w:val="en-US" w:eastAsia="nl-BE"/>
        </w:rPr>
        <w:t>a negative US (source object</w:t>
      </w:r>
      <w:r w:rsidR="00AC0C30">
        <w:rPr>
          <w:rFonts w:ascii="Times New Roman" w:eastAsia="Times New Roman" w:hAnsi="Times New Roman" w:cs="Times New Roman"/>
          <w:color w:val="000000"/>
          <w:sz w:val="24"/>
          <w:szCs w:val="24"/>
          <w:lang w:val="en-US" w:eastAsia="nl-BE"/>
        </w:rPr>
        <w:t>)</w:t>
      </w:r>
      <w:r w:rsidR="008F4F64">
        <w:rPr>
          <w:rFonts w:ascii="Times New Roman" w:eastAsia="Times New Roman" w:hAnsi="Times New Roman" w:cs="Times New Roman"/>
          <w:color w:val="000000"/>
          <w:sz w:val="24"/>
          <w:szCs w:val="24"/>
          <w:lang w:val="en-US" w:eastAsia="nl-BE"/>
        </w:rPr>
        <w:t>, and a neutral CS (target object)</w:t>
      </w:r>
      <w:r w:rsidR="00AC0C30">
        <w:rPr>
          <w:rFonts w:ascii="Times New Roman" w:eastAsia="Times New Roman" w:hAnsi="Times New Roman" w:cs="Times New Roman"/>
          <w:color w:val="000000"/>
          <w:sz w:val="24"/>
          <w:szCs w:val="24"/>
          <w:lang w:val="en-US" w:eastAsia="nl-BE"/>
        </w:rPr>
        <w:t xml:space="preserve">. </w:t>
      </w:r>
      <w:r w:rsidR="008F4F64">
        <w:rPr>
          <w:rFonts w:ascii="Times New Roman" w:eastAsia="Times New Roman" w:hAnsi="Times New Roman" w:cs="Times New Roman"/>
          <w:color w:val="000000"/>
          <w:sz w:val="24"/>
          <w:szCs w:val="24"/>
          <w:lang w:val="en-US" w:eastAsia="nl-BE"/>
        </w:rPr>
        <w:t xml:space="preserve">We then manipulated the extent to which </w:t>
      </w:r>
      <w:r w:rsidR="00335B16">
        <w:rPr>
          <w:rFonts w:ascii="Times New Roman" w:eastAsia="Times New Roman" w:hAnsi="Times New Roman" w:cs="Times New Roman"/>
          <w:color w:val="000000"/>
          <w:sz w:val="24"/>
          <w:szCs w:val="24"/>
          <w:lang w:val="en-US" w:eastAsia="nl-BE"/>
        </w:rPr>
        <w:t xml:space="preserve">the </w:t>
      </w:r>
      <w:r w:rsidR="008F4F64">
        <w:rPr>
          <w:rFonts w:ascii="Times New Roman" w:eastAsia="Times New Roman" w:hAnsi="Times New Roman" w:cs="Times New Roman"/>
          <w:color w:val="000000"/>
          <w:sz w:val="24"/>
          <w:szCs w:val="24"/>
          <w:lang w:val="en-US" w:eastAsia="nl-BE"/>
        </w:rPr>
        <w:t xml:space="preserve">CS shared </w:t>
      </w:r>
      <w:r w:rsidR="00335B16">
        <w:rPr>
          <w:rFonts w:ascii="Times New Roman" w:eastAsia="Times New Roman" w:hAnsi="Times New Roman" w:cs="Times New Roman"/>
          <w:color w:val="000000"/>
          <w:sz w:val="24"/>
          <w:szCs w:val="24"/>
          <w:lang w:val="en-US" w:eastAsia="nl-BE"/>
        </w:rPr>
        <w:t>a feature</w:t>
      </w:r>
      <w:r w:rsidR="008F4F64">
        <w:rPr>
          <w:rFonts w:ascii="Times New Roman" w:eastAsia="Times New Roman" w:hAnsi="Times New Roman" w:cs="Times New Roman"/>
          <w:color w:val="000000"/>
          <w:sz w:val="24"/>
          <w:szCs w:val="24"/>
          <w:lang w:val="en-US" w:eastAsia="nl-BE"/>
        </w:rPr>
        <w:t xml:space="preserve"> with a </w:t>
      </w:r>
      <w:r w:rsidR="00835CA4">
        <w:rPr>
          <w:rFonts w:ascii="Times New Roman" w:eastAsia="Times New Roman" w:hAnsi="Times New Roman" w:cs="Times New Roman"/>
          <w:color w:val="000000"/>
          <w:sz w:val="24"/>
          <w:szCs w:val="24"/>
          <w:lang w:val="en-US" w:eastAsia="nl-BE"/>
        </w:rPr>
        <w:t xml:space="preserve">certain </w:t>
      </w:r>
      <w:r w:rsidR="008F4F64">
        <w:rPr>
          <w:rFonts w:ascii="Times New Roman" w:eastAsia="Times New Roman" w:hAnsi="Times New Roman" w:cs="Times New Roman"/>
          <w:color w:val="000000"/>
          <w:sz w:val="24"/>
          <w:szCs w:val="24"/>
          <w:lang w:val="en-US" w:eastAsia="nl-BE"/>
        </w:rPr>
        <w:t xml:space="preserve">US. In Experiments 1-3 the shared feature was the color in which </w:t>
      </w:r>
      <w:r w:rsidR="00DB419F">
        <w:rPr>
          <w:rFonts w:ascii="Times New Roman" w:eastAsia="Times New Roman" w:hAnsi="Times New Roman" w:cs="Times New Roman"/>
          <w:color w:val="000000"/>
          <w:sz w:val="24"/>
          <w:szCs w:val="24"/>
          <w:lang w:val="en-US" w:eastAsia="nl-BE"/>
        </w:rPr>
        <w:t>stimuli</w:t>
      </w:r>
      <w:r w:rsidR="008F4F64">
        <w:rPr>
          <w:rFonts w:ascii="Times New Roman" w:eastAsia="Times New Roman" w:hAnsi="Times New Roman" w:cs="Times New Roman"/>
          <w:color w:val="000000"/>
          <w:sz w:val="24"/>
          <w:szCs w:val="24"/>
          <w:lang w:val="en-US" w:eastAsia="nl-BE"/>
        </w:rPr>
        <w:t xml:space="preserve"> </w:t>
      </w:r>
      <w:r w:rsidR="00DB419F">
        <w:rPr>
          <w:rFonts w:ascii="Times New Roman" w:eastAsia="Times New Roman" w:hAnsi="Times New Roman" w:cs="Times New Roman"/>
          <w:color w:val="000000"/>
          <w:sz w:val="24"/>
          <w:szCs w:val="24"/>
          <w:lang w:val="en-US" w:eastAsia="nl-BE"/>
        </w:rPr>
        <w:t xml:space="preserve">were </w:t>
      </w:r>
      <w:r w:rsidR="008F4F64">
        <w:rPr>
          <w:rFonts w:ascii="Times New Roman" w:eastAsia="Times New Roman" w:hAnsi="Times New Roman" w:cs="Times New Roman"/>
          <w:color w:val="000000"/>
          <w:sz w:val="24"/>
          <w:szCs w:val="24"/>
          <w:lang w:val="en-US" w:eastAsia="nl-BE"/>
        </w:rPr>
        <w:t xml:space="preserve">presented: half of the trials presented CS1 in the same color as a positive US whereas the other half presented CS2 in the same color as negative images. In Experiment 4 the shared feature was the size of the stimuli: half of the trials presented CS1 in the same size as a positive US whereas the </w:t>
      </w:r>
      <w:r w:rsidR="008F4F64">
        <w:rPr>
          <w:rFonts w:ascii="Times New Roman" w:eastAsia="Times New Roman" w:hAnsi="Times New Roman" w:cs="Times New Roman"/>
          <w:color w:val="000000"/>
          <w:sz w:val="24"/>
          <w:szCs w:val="24"/>
          <w:lang w:val="en-US" w:eastAsia="nl-BE"/>
        </w:rPr>
        <w:lastRenderedPageBreak/>
        <w:t>other half presented CS2 in the same size as negative images.</w:t>
      </w:r>
      <w:r w:rsidR="00DB419F">
        <w:rPr>
          <w:rFonts w:ascii="Times New Roman" w:eastAsia="Times New Roman" w:hAnsi="Times New Roman" w:cs="Times New Roman"/>
          <w:color w:val="000000"/>
          <w:sz w:val="24"/>
          <w:szCs w:val="24"/>
          <w:lang w:val="en-US" w:eastAsia="nl-BE"/>
        </w:rPr>
        <w:t xml:space="preserve"> Finally, in Experiment 5 the shared feature was symbolic in nature. We </w:t>
      </w:r>
      <w:r w:rsidR="00B97C47">
        <w:rPr>
          <w:rFonts w:ascii="Times New Roman" w:eastAsia="Times New Roman" w:hAnsi="Times New Roman" w:cs="Times New Roman"/>
          <w:color w:val="000000"/>
          <w:sz w:val="24"/>
          <w:szCs w:val="24"/>
          <w:lang w:val="en-US" w:eastAsia="nl-BE"/>
        </w:rPr>
        <w:t xml:space="preserve">first </w:t>
      </w:r>
      <w:r w:rsidR="00DB419F">
        <w:rPr>
          <w:rFonts w:ascii="Times New Roman" w:eastAsia="Times New Roman" w:hAnsi="Times New Roman" w:cs="Times New Roman"/>
          <w:color w:val="000000"/>
          <w:sz w:val="24"/>
          <w:szCs w:val="24"/>
          <w:lang w:val="en-US" w:eastAsia="nl-BE"/>
        </w:rPr>
        <w:t>established a symbolic</w:t>
      </w:r>
      <w:r w:rsidR="008F4F64">
        <w:rPr>
          <w:rFonts w:ascii="Times New Roman" w:eastAsia="Times New Roman" w:hAnsi="Times New Roman" w:cs="Times New Roman"/>
          <w:color w:val="000000"/>
          <w:sz w:val="24"/>
          <w:szCs w:val="24"/>
          <w:lang w:val="en-US" w:eastAsia="nl-BE"/>
        </w:rPr>
        <w:t xml:space="preserve"> </w:t>
      </w:r>
      <w:r w:rsidR="00DB419F">
        <w:rPr>
          <w:rFonts w:ascii="Times New Roman" w:eastAsia="Times New Roman" w:hAnsi="Times New Roman" w:cs="Times New Roman"/>
          <w:color w:val="000000"/>
          <w:sz w:val="24"/>
          <w:szCs w:val="24"/>
          <w:lang w:val="en-US" w:eastAsia="nl-BE"/>
        </w:rPr>
        <w:t>relationship between two sets of colors (</w:t>
      </w:r>
      <w:r w:rsidR="00DB419F" w:rsidRPr="007303A4">
        <w:rPr>
          <w:rFonts w:ascii="Times New Roman" w:hAnsi="Times New Roman" w:cs="Times New Roman"/>
          <w:i/>
          <w:sz w:val="24"/>
          <w:lang w:val="en-US"/>
        </w:rPr>
        <w:t>Blue-Same-Yellow</w:t>
      </w:r>
      <w:r w:rsidR="00DB419F" w:rsidRPr="007303A4">
        <w:rPr>
          <w:rFonts w:ascii="Times New Roman" w:hAnsi="Times New Roman" w:cs="Times New Roman"/>
          <w:sz w:val="24"/>
          <w:lang w:val="en-US"/>
        </w:rPr>
        <w:t xml:space="preserve"> and </w:t>
      </w:r>
      <w:r w:rsidR="00DB419F" w:rsidRPr="007303A4">
        <w:rPr>
          <w:rFonts w:ascii="Times New Roman" w:hAnsi="Times New Roman" w:cs="Times New Roman"/>
          <w:i/>
          <w:sz w:val="24"/>
          <w:lang w:val="en-US"/>
        </w:rPr>
        <w:t>Green-Same-Purple</w:t>
      </w:r>
      <w:r w:rsidR="00DB419F">
        <w:rPr>
          <w:rFonts w:ascii="Times New Roman" w:hAnsi="Times New Roman" w:cs="Times New Roman"/>
          <w:sz w:val="24"/>
          <w:lang w:val="en-US"/>
        </w:rPr>
        <w:t xml:space="preserve">) </w:t>
      </w:r>
      <w:r w:rsidR="00B97C47">
        <w:rPr>
          <w:rFonts w:ascii="Times New Roman" w:hAnsi="Times New Roman" w:cs="Times New Roman"/>
          <w:sz w:val="24"/>
          <w:lang w:val="en-US"/>
        </w:rPr>
        <w:t xml:space="preserve">and then, during the EC phase, presented a CS in blue or green, along with a positive US in yellow and a negative US in purple. </w:t>
      </w:r>
      <w:r w:rsidR="00B97C47" w:rsidRPr="00987CF4">
        <w:rPr>
          <w:rFonts w:ascii="Times" w:hAnsi="Times" w:cs="Times New Roman"/>
          <w:color w:val="000000" w:themeColor="text1"/>
          <w:sz w:val="24"/>
          <w:szCs w:val="24"/>
          <w:lang w:val="en-IE"/>
        </w:rPr>
        <w:t xml:space="preserve">Following the EC phase, </w:t>
      </w:r>
      <w:r w:rsidR="00D261DE">
        <w:rPr>
          <w:rFonts w:ascii="Times" w:hAnsi="Times" w:cs="Times New Roman"/>
          <w:color w:val="000000" w:themeColor="text1"/>
          <w:sz w:val="24"/>
          <w:szCs w:val="24"/>
          <w:lang w:val="en-IE"/>
        </w:rPr>
        <w:t>we assessed for attitude formation (</w:t>
      </w:r>
      <w:r w:rsidR="00B97C47" w:rsidRPr="00987CF4">
        <w:rPr>
          <w:rFonts w:ascii="Times" w:hAnsi="Times" w:cs="Times New Roman"/>
          <w:color w:val="000000" w:themeColor="text1"/>
          <w:sz w:val="24"/>
          <w:szCs w:val="24"/>
          <w:lang w:val="en-US"/>
        </w:rPr>
        <w:t>CS evaluations</w:t>
      </w:r>
      <w:r w:rsidR="00D261DE">
        <w:rPr>
          <w:rFonts w:ascii="Times" w:hAnsi="Times" w:cs="Times New Roman"/>
          <w:color w:val="000000" w:themeColor="text1"/>
          <w:sz w:val="24"/>
          <w:szCs w:val="24"/>
          <w:lang w:val="en-US"/>
        </w:rPr>
        <w:t>)</w:t>
      </w:r>
      <w:r w:rsidR="00B97C47" w:rsidRPr="00987CF4">
        <w:rPr>
          <w:rFonts w:ascii="Times" w:hAnsi="Times" w:cs="Times New Roman"/>
          <w:color w:val="000000" w:themeColor="text1"/>
          <w:sz w:val="24"/>
          <w:szCs w:val="24"/>
          <w:lang w:val="en-US"/>
        </w:rPr>
        <w:t xml:space="preserve"> </w:t>
      </w:r>
      <w:r w:rsidR="00335B16">
        <w:rPr>
          <w:rFonts w:ascii="Times" w:hAnsi="Times" w:cs="Times New Roman"/>
          <w:color w:val="000000" w:themeColor="text1"/>
          <w:sz w:val="24"/>
          <w:szCs w:val="24"/>
          <w:lang w:val="en-US"/>
        </w:rPr>
        <w:t xml:space="preserve">using </w:t>
      </w:r>
      <w:r w:rsidR="00B97C47" w:rsidRPr="00987CF4">
        <w:rPr>
          <w:rFonts w:ascii="Times" w:hAnsi="Times" w:cs="Times New Roman"/>
          <w:color w:val="000000" w:themeColor="text1"/>
          <w:sz w:val="24"/>
          <w:szCs w:val="24"/>
          <w:lang w:val="en-US"/>
        </w:rPr>
        <w:t xml:space="preserve">self-report ratings and an Implicit Association Test (IAT). We added an IAT as it is assumed to reflect more automatic </w:t>
      </w:r>
      <w:r w:rsidR="00D261DE">
        <w:rPr>
          <w:rFonts w:ascii="Times" w:hAnsi="Times" w:cs="Times New Roman"/>
          <w:color w:val="000000" w:themeColor="text1"/>
          <w:sz w:val="24"/>
          <w:szCs w:val="24"/>
          <w:lang w:val="en-US"/>
        </w:rPr>
        <w:t xml:space="preserve">attitudes </w:t>
      </w:r>
      <w:r w:rsidR="00B97C47" w:rsidRPr="00987CF4">
        <w:rPr>
          <w:rFonts w:ascii="Times" w:hAnsi="Times" w:cs="Times New Roman"/>
          <w:color w:val="000000" w:themeColor="text1"/>
          <w:sz w:val="24"/>
          <w:szCs w:val="24"/>
          <w:lang w:val="en-US"/>
        </w:rPr>
        <w:t xml:space="preserve">that can influence </w:t>
      </w:r>
      <w:r w:rsidR="00D261DE">
        <w:rPr>
          <w:rFonts w:ascii="Times" w:hAnsi="Times" w:cs="Times New Roman"/>
          <w:color w:val="000000" w:themeColor="text1"/>
          <w:sz w:val="24"/>
          <w:szCs w:val="24"/>
          <w:lang w:val="en-US"/>
        </w:rPr>
        <w:t xml:space="preserve">subsequent </w:t>
      </w:r>
      <w:r w:rsidR="00B97C47" w:rsidRPr="00987CF4">
        <w:rPr>
          <w:rFonts w:ascii="Times" w:hAnsi="Times" w:cs="Times New Roman"/>
          <w:color w:val="000000" w:themeColor="text1"/>
          <w:sz w:val="24"/>
          <w:szCs w:val="24"/>
          <w:lang w:val="en-US"/>
        </w:rPr>
        <w:t xml:space="preserve">behavior in unique ways </w:t>
      </w:r>
      <w:r w:rsidR="00B97C47">
        <w:rPr>
          <w:rFonts w:ascii="Times" w:hAnsi="Times" w:cs="Times New Roman"/>
          <w:color w:val="000000" w:themeColor="text1"/>
          <w:sz w:val="24"/>
          <w:szCs w:val="24"/>
          <w:lang w:val="en-US"/>
        </w:rPr>
        <w:t>(REF)</w:t>
      </w:r>
      <w:r w:rsidR="00B97C47" w:rsidRPr="00987CF4">
        <w:rPr>
          <w:rFonts w:ascii="Times" w:hAnsi="Times" w:cs="Times New Roman"/>
          <w:color w:val="000000" w:themeColor="text1"/>
          <w:sz w:val="24"/>
          <w:szCs w:val="24"/>
          <w:lang w:val="en-US"/>
        </w:rPr>
        <w:t xml:space="preserve">. </w:t>
      </w:r>
      <w:r w:rsidR="00B97C47" w:rsidRPr="00987CF4">
        <w:rPr>
          <w:rFonts w:ascii="Times" w:hAnsi="Times" w:cs="Times New Roman"/>
          <w:color w:val="000000" w:themeColor="text1"/>
          <w:sz w:val="24"/>
          <w:szCs w:val="24"/>
          <w:lang w:val="en-IE"/>
        </w:rPr>
        <w:t xml:space="preserve">If </w:t>
      </w:r>
      <w:r w:rsidR="00B97C47">
        <w:rPr>
          <w:rFonts w:ascii="Times" w:hAnsi="Times" w:cs="Times New Roman"/>
          <w:color w:val="000000" w:themeColor="text1"/>
          <w:sz w:val="24"/>
          <w:szCs w:val="24"/>
          <w:lang w:val="en-IE"/>
        </w:rPr>
        <w:t>EC effects are driven by simple spatio-temporal contiguity then we would expect to see similar and ambivalent evaluative responses towards both CSs (</w:t>
      </w:r>
      <w:r w:rsidR="00335B16">
        <w:rPr>
          <w:rFonts w:ascii="Times" w:hAnsi="Times" w:cs="Times New Roman"/>
          <w:color w:val="000000" w:themeColor="text1"/>
          <w:sz w:val="24"/>
          <w:szCs w:val="24"/>
          <w:lang w:val="en-IE"/>
        </w:rPr>
        <w:t xml:space="preserve">given that </w:t>
      </w:r>
      <w:r w:rsidR="00B97C47">
        <w:rPr>
          <w:rFonts w:ascii="Times" w:hAnsi="Times" w:cs="Times New Roman"/>
          <w:color w:val="000000" w:themeColor="text1"/>
          <w:sz w:val="24"/>
          <w:szCs w:val="24"/>
          <w:lang w:val="en-IE"/>
        </w:rPr>
        <w:t xml:space="preserve">they were both repeatedly paired with positive </w:t>
      </w:r>
      <w:r w:rsidR="00B97C47" w:rsidRPr="00AD7E98">
        <w:rPr>
          <w:rFonts w:ascii="Times" w:hAnsi="Times" w:cs="Times New Roman"/>
          <w:i/>
          <w:color w:val="000000" w:themeColor="text1"/>
          <w:sz w:val="24"/>
          <w:szCs w:val="24"/>
          <w:lang w:val="en-IE"/>
        </w:rPr>
        <w:t>and</w:t>
      </w:r>
      <w:r w:rsidR="00B97C47">
        <w:rPr>
          <w:rFonts w:ascii="Times" w:hAnsi="Times" w:cs="Times New Roman"/>
          <w:color w:val="000000" w:themeColor="text1"/>
          <w:sz w:val="24"/>
          <w:szCs w:val="24"/>
          <w:lang w:val="en-IE"/>
        </w:rPr>
        <w:t xml:space="preserve"> negative USs). Yet if those same effects are driven by the fact that the CS and US share a feature then we would expect to observe positive evaluations of one and negative of the other. If our account is correct EC effects should be moderated by a range of different physical and symbolic features that are shared by stimuli. </w:t>
      </w:r>
      <w:r w:rsidR="001D4CC6">
        <w:rPr>
          <w:rStyle w:val="FootnoteReference"/>
          <w:rFonts w:ascii="Times New Roman" w:hAnsi="Times New Roman" w:cs="Times New Roman"/>
          <w:sz w:val="24"/>
          <w:szCs w:val="24"/>
          <w:lang w:val="en-US"/>
        </w:rPr>
        <w:footnoteReference w:id="4"/>
      </w:r>
    </w:p>
    <w:p w14:paraId="7242EBC9" w14:textId="76B94EE9" w:rsidR="003021CB" w:rsidRPr="00947EA7" w:rsidRDefault="00947EA7" w:rsidP="00947EA7">
      <w:pPr>
        <w:spacing w:after="160"/>
        <w:jc w:val="center"/>
        <w:rPr>
          <w:rFonts w:ascii="Times New Roman" w:hAnsi="Times New Roman" w:cs="Times New Roman"/>
          <w:b/>
          <w:sz w:val="24"/>
          <w:szCs w:val="24"/>
          <w:lang w:val="en-US"/>
        </w:rPr>
      </w:pPr>
      <w:r w:rsidRPr="00947EA7">
        <w:rPr>
          <w:rFonts w:ascii="Times New Roman" w:hAnsi="Times New Roman" w:cs="Times New Roman"/>
          <w:b/>
          <w:sz w:val="24"/>
          <w:szCs w:val="24"/>
          <w:lang w:val="en-US"/>
        </w:rPr>
        <w:t>Experiment 1</w:t>
      </w:r>
    </w:p>
    <w:p w14:paraId="03C8815B" w14:textId="77777777" w:rsidR="00F65990" w:rsidRPr="000A1218" w:rsidRDefault="00F65990" w:rsidP="00F65990">
      <w:pPr>
        <w:spacing w:after="160" w:line="480" w:lineRule="auto"/>
        <w:rPr>
          <w:rFonts w:ascii="Times New Roman" w:hAnsi="Times New Roman" w:cs="Times New Roman"/>
          <w:b/>
          <w:sz w:val="24"/>
          <w:szCs w:val="24"/>
          <w:lang w:val="en-US"/>
        </w:rPr>
      </w:pPr>
      <w:r w:rsidRPr="000A1218">
        <w:rPr>
          <w:rFonts w:ascii="Times New Roman" w:hAnsi="Times New Roman" w:cs="Times New Roman"/>
          <w:b/>
          <w:sz w:val="24"/>
          <w:szCs w:val="24"/>
          <w:lang w:val="en-US"/>
        </w:rPr>
        <w:t>Method</w:t>
      </w:r>
    </w:p>
    <w:p w14:paraId="3E17437F" w14:textId="0CABCEF7" w:rsidR="00F65990" w:rsidRPr="000A1218" w:rsidRDefault="00F65990" w:rsidP="00F65990">
      <w:pPr>
        <w:spacing w:after="160" w:line="480" w:lineRule="auto"/>
        <w:ind w:firstLine="708"/>
        <w:rPr>
          <w:rFonts w:ascii="Times New Roman" w:hAnsi="Times New Roman" w:cs="Times New Roman"/>
          <w:sz w:val="24"/>
          <w:szCs w:val="24"/>
          <w:lang w:val="en-US"/>
        </w:rPr>
      </w:pPr>
      <w:proofErr w:type="gramStart"/>
      <w:r w:rsidRPr="000A1218">
        <w:rPr>
          <w:rFonts w:ascii="Times New Roman" w:hAnsi="Times New Roman" w:cs="Times New Roman"/>
          <w:b/>
          <w:sz w:val="24"/>
          <w:szCs w:val="24"/>
          <w:lang w:val="en-US"/>
        </w:rPr>
        <w:t>Participants and design</w:t>
      </w:r>
      <w:r w:rsidRPr="000A1218">
        <w:rPr>
          <w:rFonts w:ascii="Times New Roman" w:hAnsi="Times New Roman" w:cs="Times New Roman"/>
          <w:sz w:val="24"/>
          <w:szCs w:val="24"/>
          <w:lang w:val="en-US"/>
        </w:rPr>
        <w:t>.</w:t>
      </w:r>
      <w:proofErr w:type="gramEnd"/>
      <w:r w:rsidRPr="000A1218">
        <w:rPr>
          <w:rFonts w:ascii="Times New Roman" w:hAnsi="Times New Roman" w:cs="Times New Roman"/>
          <w:sz w:val="24"/>
          <w:szCs w:val="24"/>
          <w:lang w:val="en-US"/>
        </w:rPr>
        <w:t xml:space="preserve"> A total of </w:t>
      </w:r>
      <w:r w:rsidRPr="00C077F9">
        <w:rPr>
          <w:rFonts w:ascii="Times New Roman" w:hAnsi="Times New Roman" w:cs="Times New Roman"/>
          <w:sz w:val="24"/>
          <w:szCs w:val="24"/>
          <w:highlight w:val="green"/>
          <w:lang w:val="en-US"/>
          <w:rPrChange w:id="1" w:author="Ian Hussey" w:date="2019-01-16T15:48:00Z">
            <w:rPr>
              <w:rFonts w:ascii="Times New Roman" w:hAnsi="Times New Roman" w:cs="Times New Roman"/>
              <w:sz w:val="24"/>
              <w:szCs w:val="24"/>
              <w:lang w:val="en-US"/>
            </w:rPr>
          </w:rPrChange>
        </w:rPr>
        <w:t>114</w:t>
      </w:r>
      <w:r w:rsidRPr="000A1218">
        <w:rPr>
          <w:rFonts w:ascii="Times New Roman" w:hAnsi="Times New Roman" w:cs="Times New Roman"/>
          <w:sz w:val="24"/>
          <w:szCs w:val="24"/>
          <w:lang w:val="en-US"/>
        </w:rPr>
        <w:t xml:space="preserve"> English-speaking volunteers (62 females) (</w:t>
      </w:r>
      <w:r w:rsidR="007C469B" w:rsidRPr="000A1218">
        <w:rPr>
          <w:rFonts w:ascii="Times New Roman" w:hAnsi="Times New Roman"/>
          <w:i/>
          <w:sz w:val="24"/>
          <w:szCs w:val="24"/>
          <w:lang w:val="en-US"/>
        </w:rPr>
        <w:t>Mage</w:t>
      </w:r>
      <w:r w:rsidR="007C469B" w:rsidRPr="000A1218">
        <w:rPr>
          <w:rFonts w:ascii="Times New Roman" w:hAnsi="Times New Roman"/>
          <w:sz w:val="24"/>
          <w:szCs w:val="24"/>
          <w:lang w:val="en-US"/>
        </w:rPr>
        <w:t xml:space="preserve"> </w:t>
      </w:r>
      <w:r w:rsidRPr="000A1218">
        <w:rPr>
          <w:rFonts w:ascii="Times New Roman" w:hAnsi="Times New Roman" w:cs="Times New Roman"/>
          <w:sz w:val="24"/>
          <w:szCs w:val="24"/>
          <w:lang w:val="en-US"/>
        </w:rPr>
        <w:t>= 33.12, SD = 8.39) participated online via the Prolific Academic website (https://prolific.ac) in exchange for a monetary reward (€1.50). The experiment was programmed in Inquisit 4.0 and hosted via Inquisit Web (Millisecond Software, Seattle, WA). The experiment involved a single-factor between-subjects design (</w:t>
      </w:r>
      <w:r w:rsidRPr="007303A4">
        <w:rPr>
          <w:rFonts w:ascii="Times New Roman" w:hAnsi="Times New Roman" w:cs="Times New Roman"/>
          <w:i/>
          <w:sz w:val="24"/>
          <w:szCs w:val="24"/>
          <w:lang w:val="en-US"/>
        </w:rPr>
        <w:t>Color Matching</w:t>
      </w:r>
      <w:r w:rsidRPr="000A1218">
        <w:rPr>
          <w:rFonts w:ascii="Times New Roman" w:hAnsi="Times New Roman" w:cs="Times New Roman"/>
          <w:sz w:val="24"/>
          <w:szCs w:val="24"/>
          <w:lang w:val="en-US"/>
        </w:rPr>
        <w:t xml:space="preserve">: positive-color </w:t>
      </w:r>
      <w:r w:rsidR="007303A4">
        <w:rPr>
          <w:rFonts w:ascii="Times New Roman" w:hAnsi="Times New Roman" w:cs="Times New Roman"/>
          <w:sz w:val="24"/>
          <w:szCs w:val="24"/>
          <w:lang w:val="en-US"/>
        </w:rPr>
        <w:t xml:space="preserve">match </w:t>
      </w:r>
      <w:r w:rsidRPr="000A1218">
        <w:rPr>
          <w:rFonts w:ascii="Times New Roman" w:hAnsi="Times New Roman" w:cs="Times New Roman"/>
          <w:sz w:val="24"/>
          <w:szCs w:val="24"/>
          <w:lang w:val="en-US"/>
        </w:rPr>
        <w:t xml:space="preserve">vs. negative-color match), with self-reported </w:t>
      </w:r>
      <w:r w:rsidR="007303A4">
        <w:rPr>
          <w:rFonts w:ascii="Times New Roman" w:hAnsi="Times New Roman" w:cs="Times New Roman"/>
          <w:sz w:val="24"/>
          <w:szCs w:val="24"/>
          <w:lang w:val="en-US"/>
        </w:rPr>
        <w:t xml:space="preserve">ratings </w:t>
      </w:r>
      <w:r w:rsidRPr="000A1218">
        <w:rPr>
          <w:rFonts w:ascii="Times New Roman" w:hAnsi="Times New Roman" w:cs="Times New Roman"/>
          <w:sz w:val="24"/>
          <w:szCs w:val="24"/>
          <w:lang w:val="en-US"/>
        </w:rPr>
        <w:t xml:space="preserve">and </w:t>
      </w:r>
      <w:r w:rsidR="007303A4">
        <w:rPr>
          <w:rFonts w:ascii="Times New Roman" w:hAnsi="Times New Roman" w:cs="Times New Roman"/>
          <w:sz w:val="24"/>
          <w:szCs w:val="24"/>
          <w:lang w:val="en-US"/>
        </w:rPr>
        <w:t xml:space="preserve">IAT effects </w:t>
      </w:r>
      <w:r w:rsidRPr="000A1218">
        <w:rPr>
          <w:rFonts w:ascii="Times New Roman" w:hAnsi="Times New Roman" w:cs="Times New Roman"/>
          <w:sz w:val="24"/>
          <w:szCs w:val="24"/>
          <w:lang w:val="en-US"/>
        </w:rPr>
        <w:t xml:space="preserve">as the main dependent variables. Three method variables were manipulated between participants: </w:t>
      </w:r>
      <w:r w:rsidRPr="003F68CC">
        <w:rPr>
          <w:rFonts w:ascii="Times New Roman" w:hAnsi="Times New Roman" w:cs="Times New Roman"/>
          <w:i/>
          <w:sz w:val="24"/>
          <w:szCs w:val="24"/>
          <w:lang w:val="en-US"/>
        </w:rPr>
        <w:lastRenderedPageBreak/>
        <w:t>evaluative task order</w:t>
      </w:r>
      <w:r w:rsidRPr="000A1218">
        <w:rPr>
          <w:rFonts w:ascii="Times New Roman" w:hAnsi="Times New Roman" w:cs="Times New Roman"/>
          <w:sz w:val="24"/>
          <w:szCs w:val="24"/>
          <w:lang w:val="en-US"/>
        </w:rPr>
        <w:t xml:space="preserve"> (self-reports vs. IAT first), </w:t>
      </w:r>
      <w:r w:rsidRPr="003F68CC">
        <w:rPr>
          <w:rFonts w:ascii="Times New Roman" w:hAnsi="Times New Roman" w:cs="Times New Roman"/>
          <w:i/>
          <w:sz w:val="24"/>
          <w:szCs w:val="24"/>
          <w:lang w:val="en-US"/>
        </w:rPr>
        <w:t>IAT block order</w:t>
      </w:r>
      <w:r w:rsidRPr="000A1218">
        <w:rPr>
          <w:rFonts w:ascii="Times New Roman" w:hAnsi="Times New Roman" w:cs="Times New Roman"/>
          <w:sz w:val="24"/>
          <w:szCs w:val="24"/>
          <w:lang w:val="en-US"/>
        </w:rPr>
        <w:t xml:space="preserve"> (learning [EC] phase consistent vs. inconsistent first) and </w:t>
      </w:r>
      <w:r w:rsidRPr="003F68CC">
        <w:rPr>
          <w:rFonts w:ascii="Times New Roman" w:hAnsi="Times New Roman" w:cs="Times New Roman"/>
          <w:i/>
          <w:sz w:val="24"/>
          <w:szCs w:val="24"/>
          <w:lang w:val="en-US"/>
        </w:rPr>
        <w:t>stimulus assignment</w:t>
      </w:r>
      <w:r w:rsidRPr="000A1218">
        <w:rPr>
          <w:rFonts w:ascii="Times New Roman" w:hAnsi="Times New Roman" w:cs="Times New Roman"/>
          <w:sz w:val="24"/>
          <w:szCs w:val="24"/>
          <w:lang w:val="en-US"/>
        </w:rPr>
        <w:t xml:space="preserve"> (which stimulus appeared in the same color as positive or negative words). The sample size was determined prior to data collection. We stopped data-collection whenever 114 participants had completed all measures of the experiment to ensure that we would have sufficient statistical power to detect medium effects (necessary sample size = 110 to have power = 0.80 to find a medium effect of </w:t>
      </w:r>
      <w:r w:rsidRPr="000A1218">
        <w:rPr>
          <w:rFonts w:ascii="Times New Roman" w:hAnsi="Times New Roman" w:cs="Times New Roman"/>
          <w:i/>
          <w:sz w:val="24"/>
          <w:szCs w:val="24"/>
          <w:lang w:val="en-US"/>
        </w:rPr>
        <w:t>d</w:t>
      </w:r>
      <w:r w:rsidRPr="000A1218">
        <w:rPr>
          <w:rFonts w:ascii="Times New Roman" w:hAnsi="Times New Roman" w:cs="Times New Roman"/>
          <w:sz w:val="24"/>
          <w:szCs w:val="24"/>
          <w:lang w:val="en-US"/>
        </w:rPr>
        <w:t xml:space="preserve"> = 0.50 at alpha = 0.95). Note that </w:t>
      </w:r>
      <w:r w:rsidR="008F1E84">
        <w:rPr>
          <w:rFonts w:ascii="Times New Roman" w:hAnsi="Times New Roman" w:cs="Times New Roman"/>
          <w:sz w:val="24"/>
          <w:szCs w:val="24"/>
          <w:lang w:val="en-US"/>
        </w:rPr>
        <w:t>a similar analytic strategy was used in Experiments 1-5 and thus studies were powered accordingly. T</w:t>
      </w:r>
      <w:r w:rsidRPr="000A1218">
        <w:rPr>
          <w:rFonts w:ascii="Times New Roman" w:hAnsi="Times New Roman" w:cs="Times New Roman"/>
          <w:sz w:val="24"/>
          <w:szCs w:val="24"/>
          <w:lang w:val="en-US"/>
        </w:rPr>
        <w:t>he study designs</w:t>
      </w:r>
      <w:r w:rsidR="00866089" w:rsidRPr="000A1218">
        <w:rPr>
          <w:rFonts w:ascii="Times New Roman" w:hAnsi="Times New Roman" w:cs="Times New Roman"/>
          <w:sz w:val="24"/>
          <w:szCs w:val="24"/>
          <w:lang w:val="en-US"/>
        </w:rPr>
        <w:t xml:space="preserve"> were pre-registered</w:t>
      </w:r>
      <w:r w:rsidRPr="000A1218">
        <w:rPr>
          <w:rFonts w:ascii="Times New Roman" w:hAnsi="Times New Roman" w:cs="Times New Roman"/>
          <w:sz w:val="24"/>
          <w:szCs w:val="24"/>
          <w:lang w:val="en-US"/>
        </w:rPr>
        <w:t xml:space="preserve">, </w:t>
      </w:r>
      <w:r w:rsidR="00866089" w:rsidRPr="000A1218">
        <w:rPr>
          <w:rFonts w:ascii="Times New Roman" w:hAnsi="Times New Roman" w:cs="Times New Roman"/>
          <w:sz w:val="24"/>
          <w:szCs w:val="24"/>
          <w:lang w:val="en-US"/>
        </w:rPr>
        <w:t xml:space="preserve">and are available, along with the </w:t>
      </w:r>
      <w:r w:rsidRPr="000A1218">
        <w:rPr>
          <w:rFonts w:ascii="Times New Roman" w:hAnsi="Times New Roman" w:cs="Times New Roman"/>
          <w:sz w:val="24"/>
          <w:szCs w:val="24"/>
          <w:lang w:val="en-US"/>
        </w:rPr>
        <w:t>raw data, and analytic plans for this and all other experiments on the Open Science Framework website (</w:t>
      </w:r>
      <w:r w:rsidR="00866089" w:rsidRPr="000A1218">
        <w:rPr>
          <w:rFonts w:ascii="Times New Roman" w:hAnsi="Times New Roman" w:cs="Times New Roman"/>
          <w:sz w:val="24"/>
          <w:szCs w:val="24"/>
          <w:lang w:val="en-US"/>
        </w:rPr>
        <w:t>https://osf.io/pqm9v/</w:t>
      </w:r>
      <w:r w:rsidRPr="000A1218">
        <w:rPr>
          <w:rFonts w:ascii="Times New Roman" w:hAnsi="Times New Roman" w:cs="Times New Roman"/>
          <w:sz w:val="24"/>
          <w:szCs w:val="24"/>
          <w:lang w:val="en-US"/>
        </w:rPr>
        <w:t xml:space="preserve">). We report all manipulations and measures used in the study. All data were collected without intermittent data analysis. </w:t>
      </w:r>
    </w:p>
    <w:p w14:paraId="7D22BFB4" w14:textId="77777777" w:rsidR="00866089" w:rsidRPr="000A1218" w:rsidRDefault="00866089" w:rsidP="00866089">
      <w:pPr>
        <w:spacing w:after="160" w:line="480" w:lineRule="auto"/>
        <w:rPr>
          <w:rFonts w:ascii="Times New Roman" w:hAnsi="Times New Roman" w:cs="Times New Roman"/>
          <w:b/>
          <w:sz w:val="24"/>
          <w:szCs w:val="24"/>
          <w:lang w:val="en-US"/>
        </w:rPr>
      </w:pPr>
      <w:r w:rsidRPr="000A1218">
        <w:rPr>
          <w:rFonts w:ascii="Times New Roman" w:hAnsi="Times New Roman" w:cs="Times New Roman"/>
          <w:b/>
          <w:sz w:val="24"/>
          <w:szCs w:val="24"/>
          <w:lang w:val="en-US"/>
        </w:rPr>
        <w:t>Materials</w:t>
      </w:r>
    </w:p>
    <w:p w14:paraId="6C3BC2FC" w14:textId="6BE7860B" w:rsidR="00866089" w:rsidRPr="000A1218" w:rsidRDefault="00866089" w:rsidP="00866089">
      <w:pPr>
        <w:spacing w:after="160" w:line="480" w:lineRule="auto"/>
        <w:ind w:firstLine="708"/>
        <w:rPr>
          <w:rFonts w:ascii="Times New Roman" w:hAnsi="Times New Roman" w:cs="Times New Roman"/>
          <w:b/>
          <w:sz w:val="24"/>
          <w:szCs w:val="24"/>
          <w:lang w:val="en-US"/>
        </w:rPr>
      </w:pPr>
      <w:r w:rsidRPr="000A1218">
        <w:rPr>
          <w:rFonts w:ascii="Times New Roman" w:hAnsi="Times New Roman" w:cs="Times New Roman"/>
          <w:b/>
          <w:sz w:val="24"/>
          <w:szCs w:val="24"/>
          <w:lang w:val="en-US"/>
        </w:rPr>
        <w:t>Stimuli</w:t>
      </w:r>
      <w:r w:rsidRPr="000A1218">
        <w:rPr>
          <w:rFonts w:ascii="Times New Roman" w:hAnsi="Times New Roman" w:cs="Times New Roman"/>
          <w:sz w:val="24"/>
          <w:szCs w:val="24"/>
          <w:lang w:val="en-US"/>
        </w:rPr>
        <w:t xml:space="preserve">. Two nonsense words </w:t>
      </w:r>
      <w:r w:rsidR="00AD7E98">
        <w:rPr>
          <w:rFonts w:ascii="Times New Roman" w:hAnsi="Times New Roman" w:cs="Times New Roman"/>
          <w:sz w:val="24"/>
          <w:szCs w:val="24"/>
          <w:lang w:val="en-US"/>
        </w:rPr>
        <w:t xml:space="preserve">(Morag and Struan) served as </w:t>
      </w:r>
      <w:commentRangeStart w:id="2"/>
      <w:r w:rsidR="00AD7E98">
        <w:rPr>
          <w:rFonts w:ascii="Times New Roman" w:hAnsi="Times New Roman" w:cs="Times New Roman"/>
          <w:sz w:val="24"/>
          <w:szCs w:val="24"/>
          <w:lang w:val="en-US"/>
        </w:rPr>
        <w:t xml:space="preserve">CS1 </w:t>
      </w:r>
      <w:commentRangeEnd w:id="2"/>
      <w:r w:rsidR="00AD7E98">
        <w:rPr>
          <w:rStyle w:val="CommentReference"/>
          <w:lang w:val="it-IT"/>
        </w:rPr>
        <w:commentReference w:id="2"/>
      </w:r>
      <w:r w:rsidR="00AD7E98">
        <w:rPr>
          <w:rFonts w:ascii="Times New Roman" w:hAnsi="Times New Roman" w:cs="Times New Roman"/>
          <w:sz w:val="24"/>
          <w:szCs w:val="24"/>
          <w:lang w:val="en-US"/>
        </w:rPr>
        <w:t>and CS2</w:t>
      </w:r>
      <w:r w:rsidRPr="000A1218">
        <w:rPr>
          <w:rFonts w:ascii="Times New Roman" w:hAnsi="Times New Roman" w:cs="Times New Roman"/>
          <w:sz w:val="24"/>
          <w:szCs w:val="24"/>
          <w:lang w:val="en-US"/>
        </w:rPr>
        <w:t xml:space="preserve">. Six positive (rainbow, pleasure, smile, love, paradise, joy) and six negative adjectives (war, cancer, hate, hell, misery, vomit) served as </w:t>
      </w:r>
      <w:r w:rsidR="00AD7E98">
        <w:rPr>
          <w:rFonts w:ascii="Times New Roman" w:hAnsi="Times New Roman" w:cs="Times New Roman"/>
          <w:sz w:val="24"/>
          <w:szCs w:val="24"/>
          <w:lang w:val="en-US"/>
        </w:rPr>
        <w:t xml:space="preserve">the </w:t>
      </w:r>
      <w:r w:rsidRPr="000A1218">
        <w:rPr>
          <w:rFonts w:ascii="Times New Roman" w:hAnsi="Times New Roman" w:cs="Times New Roman"/>
          <w:sz w:val="24"/>
          <w:szCs w:val="24"/>
          <w:lang w:val="en-US"/>
        </w:rPr>
        <w:t xml:space="preserve">USs. </w:t>
      </w:r>
    </w:p>
    <w:p w14:paraId="785B50D5" w14:textId="3226F908" w:rsidR="00F65990" w:rsidRPr="000A1218" w:rsidRDefault="00866089" w:rsidP="00866089">
      <w:pPr>
        <w:spacing w:after="160" w:line="480" w:lineRule="auto"/>
        <w:ind w:firstLine="708"/>
        <w:rPr>
          <w:rFonts w:ascii="Times New Roman" w:hAnsi="Times New Roman" w:cs="Times New Roman"/>
          <w:sz w:val="24"/>
          <w:szCs w:val="24"/>
          <w:lang w:val="en-US"/>
        </w:rPr>
      </w:pPr>
      <w:r w:rsidRPr="000A1218">
        <w:rPr>
          <w:rFonts w:ascii="Times New Roman" w:hAnsi="Times New Roman" w:cs="Times New Roman"/>
          <w:b/>
          <w:sz w:val="24"/>
          <w:szCs w:val="24"/>
          <w:lang w:val="en-US"/>
        </w:rPr>
        <w:t>IAT</w:t>
      </w:r>
      <w:r w:rsidRPr="000A1218">
        <w:rPr>
          <w:rFonts w:ascii="Times New Roman" w:hAnsi="Times New Roman" w:cs="Times New Roman"/>
          <w:sz w:val="24"/>
          <w:szCs w:val="24"/>
          <w:lang w:val="en-US"/>
        </w:rPr>
        <w:t>. Automatic evaluative responding was measured using an IAT. The two nonsense words served as one set of target stimuli and the words “Good” and “Bad” as another. Eight positively valenced and eight negatively valenced adjectives served as one set of attribute stimuli (fantastic, great, nice, good, pleasant, wonderful, amazing, happy versus terrible, disgusting, nasty, horrible, sick, awful, sad, unpleasant) and the two nonsense words served as the second set.</w:t>
      </w:r>
    </w:p>
    <w:p w14:paraId="4983ECB0" w14:textId="0DB16F79" w:rsidR="003021CB" w:rsidRPr="000A1218" w:rsidRDefault="00866089" w:rsidP="00866089">
      <w:pPr>
        <w:spacing w:line="480" w:lineRule="auto"/>
        <w:rPr>
          <w:rFonts w:ascii="Times New Roman" w:hAnsi="Times New Roman" w:cs="Times New Roman"/>
          <w:b/>
          <w:sz w:val="24"/>
          <w:szCs w:val="24"/>
          <w:lang w:val="en-US"/>
        </w:rPr>
      </w:pPr>
      <w:r w:rsidRPr="000A1218">
        <w:rPr>
          <w:rFonts w:ascii="Times New Roman" w:hAnsi="Times New Roman" w:cs="Times New Roman"/>
          <w:b/>
          <w:sz w:val="24"/>
          <w:szCs w:val="24"/>
          <w:lang w:val="en-US"/>
        </w:rPr>
        <w:t>Procedure</w:t>
      </w:r>
    </w:p>
    <w:p w14:paraId="6B0E225C" w14:textId="099B0A80" w:rsidR="00866089" w:rsidRPr="000A1218" w:rsidRDefault="00866089" w:rsidP="00F52051">
      <w:pPr>
        <w:spacing w:line="480" w:lineRule="auto"/>
        <w:ind w:firstLine="708"/>
        <w:rPr>
          <w:rFonts w:ascii="Times New Roman" w:hAnsi="Times New Roman" w:cs="Times New Roman"/>
          <w:sz w:val="24"/>
          <w:szCs w:val="24"/>
          <w:lang w:val="en-US"/>
        </w:rPr>
      </w:pPr>
      <w:r w:rsidRPr="000A1218">
        <w:rPr>
          <w:rFonts w:ascii="Times New Roman" w:hAnsi="Times New Roman" w:cs="Times New Roman"/>
          <w:sz w:val="24"/>
          <w:szCs w:val="24"/>
          <w:lang w:val="en-US"/>
        </w:rPr>
        <w:lastRenderedPageBreak/>
        <w:t>Participants were first provided with a general overview of the experiment and then asked for their informed consent. The study consisted of three phases: EC, evaluative measures, and exploratory questions.</w:t>
      </w:r>
    </w:p>
    <w:p w14:paraId="5586110E" w14:textId="430B1900" w:rsidR="00F52051" w:rsidRPr="000A1218" w:rsidRDefault="00866089" w:rsidP="00B94397">
      <w:pPr>
        <w:spacing w:line="480" w:lineRule="auto"/>
        <w:ind w:firstLine="708"/>
        <w:rPr>
          <w:rFonts w:ascii="Times New Roman" w:hAnsi="Times New Roman" w:cs="Times New Roman"/>
          <w:sz w:val="24"/>
          <w:szCs w:val="24"/>
          <w:lang w:val="en-US"/>
        </w:rPr>
      </w:pPr>
      <w:r w:rsidRPr="000A1218">
        <w:rPr>
          <w:rFonts w:ascii="Times New Roman" w:hAnsi="Times New Roman" w:cs="Times New Roman"/>
          <w:b/>
          <w:sz w:val="24"/>
          <w:szCs w:val="24"/>
          <w:lang w:val="en-US"/>
        </w:rPr>
        <w:t>EC</w:t>
      </w:r>
      <w:r w:rsidRPr="000A1218">
        <w:rPr>
          <w:rFonts w:ascii="Times New Roman" w:hAnsi="Times New Roman" w:cs="Times New Roman"/>
          <w:sz w:val="24"/>
          <w:szCs w:val="24"/>
          <w:lang w:val="en-US"/>
        </w:rPr>
        <w:t xml:space="preserve">. </w:t>
      </w:r>
      <w:r w:rsidR="00F52051" w:rsidRPr="000A1218">
        <w:rPr>
          <w:rFonts w:ascii="Times New Roman" w:hAnsi="Times New Roman" w:cs="Times New Roman"/>
          <w:sz w:val="24"/>
          <w:szCs w:val="24"/>
          <w:lang w:val="en-US"/>
        </w:rPr>
        <w:t xml:space="preserve">Evaluative conditioning consisted of </w:t>
      </w:r>
      <w:r w:rsidR="003021CB" w:rsidRPr="000A1218">
        <w:rPr>
          <w:rFonts w:ascii="Times New Roman" w:hAnsi="Times New Roman" w:cs="Times New Roman"/>
          <w:sz w:val="24"/>
          <w:szCs w:val="24"/>
          <w:lang w:val="en-US"/>
        </w:rPr>
        <w:t>three blocks of 16 trials (48 total)</w:t>
      </w:r>
      <w:r w:rsidRPr="000A1218">
        <w:rPr>
          <w:rFonts w:ascii="Times New Roman" w:hAnsi="Times New Roman" w:cs="Times New Roman"/>
          <w:sz w:val="24"/>
          <w:szCs w:val="24"/>
          <w:lang w:val="en-US"/>
        </w:rPr>
        <w:t>,</w:t>
      </w:r>
      <w:r w:rsidR="003021CB" w:rsidRPr="000A1218">
        <w:rPr>
          <w:rFonts w:ascii="Times New Roman" w:hAnsi="Times New Roman" w:cs="Times New Roman"/>
          <w:sz w:val="24"/>
          <w:szCs w:val="24"/>
          <w:lang w:val="en-US"/>
        </w:rPr>
        <w:t xml:space="preserve"> </w:t>
      </w:r>
      <w:r w:rsidR="00F52051" w:rsidRPr="000A1218">
        <w:rPr>
          <w:rFonts w:ascii="Times New Roman" w:hAnsi="Times New Roman" w:cs="Times New Roman"/>
          <w:sz w:val="24"/>
          <w:szCs w:val="24"/>
          <w:lang w:val="en-US"/>
        </w:rPr>
        <w:t xml:space="preserve">with </w:t>
      </w:r>
      <w:r w:rsidRPr="000A1218">
        <w:rPr>
          <w:rFonts w:ascii="Times New Roman" w:hAnsi="Times New Roman" w:cs="Times New Roman"/>
          <w:sz w:val="24"/>
          <w:szCs w:val="24"/>
          <w:lang w:val="en-US"/>
        </w:rPr>
        <w:t xml:space="preserve">each block </w:t>
      </w:r>
      <w:r w:rsidR="00F52051" w:rsidRPr="000A1218">
        <w:rPr>
          <w:rFonts w:ascii="Times New Roman" w:hAnsi="Times New Roman" w:cs="Times New Roman"/>
          <w:sz w:val="24"/>
          <w:szCs w:val="24"/>
          <w:lang w:val="en-US"/>
        </w:rPr>
        <w:t xml:space="preserve">containing </w:t>
      </w:r>
      <w:r w:rsidRPr="000A1218">
        <w:rPr>
          <w:rFonts w:ascii="Times New Roman" w:hAnsi="Times New Roman" w:cs="Times New Roman"/>
          <w:sz w:val="24"/>
          <w:szCs w:val="24"/>
          <w:lang w:val="en-US"/>
        </w:rPr>
        <w:t>two types of trials: one trial</w:t>
      </w:r>
      <w:r w:rsidR="003021CB" w:rsidRPr="000A1218">
        <w:rPr>
          <w:rFonts w:ascii="Times New Roman" w:hAnsi="Times New Roman" w:cs="Times New Roman"/>
          <w:sz w:val="24"/>
          <w:szCs w:val="24"/>
          <w:lang w:val="en-US"/>
        </w:rPr>
        <w:t xml:space="preserve"> </w:t>
      </w:r>
      <w:r w:rsidRPr="000A1218">
        <w:rPr>
          <w:rFonts w:ascii="Times New Roman" w:hAnsi="Times New Roman" w:cs="Times New Roman"/>
          <w:sz w:val="24"/>
          <w:szCs w:val="24"/>
          <w:lang w:val="en-US"/>
        </w:rPr>
        <w:t xml:space="preserve">in which </w:t>
      </w:r>
      <w:r w:rsidR="003021CB" w:rsidRPr="000A1218">
        <w:rPr>
          <w:rFonts w:ascii="Times New Roman" w:hAnsi="Times New Roman" w:cs="Times New Roman"/>
          <w:sz w:val="24"/>
          <w:szCs w:val="24"/>
          <w:lang w:val="en-US"/>
        </w:rPr>
        <w:t xml:space="preserve">CS1 </w:t>
      </w:r>
      <w:r w:rsidRPr="000A1218">
        <w:rPr>
          <w:rFonts w:ascii="Times New Roman" w:hAnsi="Times New Roman" w:cs="Times New Roman"/>
          <w:sz w:val="24"/>
          <w:szCs w:val="24"/>
          <w:lang w:val="en-US"/>
        </w:rPr>
        <w:t xml:space="preserve">was eventually </w:t>
      </w:r>
      <w:r w:rsidR="003021CB" w:rsidRPr="000A1218">
        <w:rPr>
          <w:rFonts w:ascii="Times New Roman" w:hAnsi="Times New Roman" w:cs="Times New Roman"/>
          <w:sz w:val="24"/>
          <w:szCs w:val="24"/>
          <w:lang w:val="en-US"/>
        </w:rPr>
        <w:t xml:space="preserve">presented in the same color as positive words, and another trial in which CS2 </w:t>
      </w:r>
      <w:r w:rsidRPr="000A1218">
        <w:rPr>
          <w:rFonts w:ascii="Times New Roman" w:hAnsi="Times New Roman" w:cs="Times New Roman"/>
          <w:sz w:val="24"/>
          <w:szCs w:val="24"/>
          <w:lang w:val="en-US"/>
        </w:rPr>
        <w:t xml:space="preserve">was eventually </w:t>
      </w:r>
      <w:r w:rsidR="003021CB" w:rsidRPr="000A1218">
        <w:rPr>
          <w:rFonts w:ascii="Times New Roman" w:hAnsi="Times New Roman" w:cs="Times New Roman"/>
          <w:sz w:val="24"/>
          <w:szCs w:val="24"/>
          <w:lang w:val="en-US"/>
        </w:rPr>
        <w:t xml:space="preserve">presented in the same color as negative words. </w:t>
      </w:r>
      <w:r w:rsidR="00F52051" w:rsidRPr="000A1218">
        <w:rPr>
          <w:rFonts w:ascii="Times New Roman" w:hAnsi="Times New Roman" w:cs="Times New Roman"/>
          <w:sz w:val="24"/>
          <w:szCs w:val="24"/>
          <w:lang w:val="en-US"/>
        </w:rPr>
        <w:t xml:space="preserve">Specifically, three stimuli </w:t>
      </w:r>
      <w:r w:rsidR="003021CB" w:rsidRPr="000A1218">
        <w:rPr>
          <w:rFonts w:ascii="Times New Roman" w:hAnsi="Times New Roman" w:cs="Times New Roman"/>
          <w:sz w:val="24"/>
          <w:szCs w:val="24"/>
          <w:lang w:val="en-US"/>
        </w:rPr>
        <w:t xml:space="preserve">simultaneously </w:t>
      </w:r>
      <w:r w:rsidR="00F52051" w:rsidRPr="000A1218">
        <w:rPr>
          <w:rFonts w:ascii="Times New Roman" w:hAnsi="Times New Roman" w:cs="Times New Roman"/>
          <w:sz w:val="24"/>
          <w:szCs w:val="24"/>
          <w:lang w:val="en-US"/>
        </w:rPr>
        <w:t>occurred onscreen during each trial</w:t>
      </w:r>
      <w:r w:rsidR="003021CB" w:rsidRPr="000A1218">
        <w:rPr>
          <w:rFonts w:ascii="Times New Roman" w:hAnsi="Times New Roman" w:cs="Times New Roman"/>
          <w:sz w:val="24"/>
          <w:szCs w:val="24"/>
          <w:lang w:val="en-US"/>
        </w:rPr>
        <w:t xml:space="preserve">: a neutral </w:t>
      </w:r>
      <w:r w:rsidR="00F52051" w:rsidRPr="000A1218">
        <w:rPr>
          <w:rFonts w:ascii="Times New Roman" w:hAnsi="Times New Roman" w:cs="Times New Roman"/>
          <w:sz w:val="24"/>
          <w:szCs w:val="24"/>
          <w:lang w:val="en-US"/>
        </w:rPr>
        <w:t xml:space="preserve">CS </w:t>
      </w:r>
      <w:r w:rsidR="003021CB" w:rsidRPr="000A1218">
        <w:rPr>
          <w:rFonts w:ascii="Times New Roman" w:hAnsi="Times New Roman" w:cs="Times New Roman"/>
          <w:sz w:val="24"/>
          <w:szCs w:val="24"/>
          <w:lang w:val="en-US"/>
        </w:rPr>
        <w:t>(</w:t>
      </w:r>
      <w:r w:rsidR="00F52051" w:rsidRPr="000A1218">
        <w:rPr>
          <w:rFonts w:ascii="Times New Roman" w:hAnsi="Times New Roman" w:cs="Times New Roman"/>
          <w:sz w:val="24"/>
          <w:szCs w:val="24"/>
          <w:lang w:val="en-US"/>
        </w:rPr>
        <w:t xml:space="preserve">either Morag [CS1] </w:t>
      </w:r>
      <w:r w:rsidR="003021CB" w:rsidRPr="000A1218">
        <w:rPr>
          <w:rFonts w:ascii="Times New Roman" w:hAnsi="Times New Roman" w:cs="Times New Roman"/>
          <w:sz w:val="24"/>
          <w:szCs w:val="24"/>
          <w:lang w:val="en-US"/>
        </w:rPr>
        <w:t xml:space="preserve">or </w:t>
      </w:r>
      <w:r w:rsidR="00F52051" w:rsidRPr="000A1218">
        <w:rPr>
          <w:rFonts w:ascii="Times New Roman" w:hAnsi="Times New Roman" w:cs="Times New Roman"/>
          <w:sz w:val="24"/>
          <w:szCs w:val="24"/>
          <w:lang w:val="en-US"/>
        </w:rPr>
        <w:t>Struan [CS2])</w:t>
      </w:r>
      <w:r w:rsidR="003021CB" w:rsidRPr="000A1218">
        <w:rPr>
          <w:rFonts w:ascii="Times New Roman" w:hAnsi="Times New Roman" w:cs="Times New Roman"/>
          <w:sz w:val="24"/>
          <w:szCs w:val="24"/>
          <w:lang w:val="en-US"/>
        </w:rPr>
        <w:t xml:space="preserve"> </w:t>
      </w:r>
      <w:r w:rsidR="00F52051" w:rsidRPr="000A1218">
        <w:rPr>
          <w:rFonts w:ascii="Times New Roman" w:hAnsi="Times New Roman" w:cs="Times New Roman"/>
          <w:sz w:val="24"/>
          <w:szCs w:val="24"/>
          <w:lang w:val="en-US"/>
        </w:rPr>
        <w:t xml:space="preserve">along with </w:t>
      </w:r>
      <w:r w:rsidR="003021CB" w:rsidRPr="000A1218">
        <w:rPr>
          <w:rFonts w:ascii="Times New Roman" w:hAnsi="Times New Roman" w:cs="Times New Roman"/>
          <w:sz w:val="24"/>
          <w:szCs w:val="24"/>
          <w:lang w:val="en-US"/>
        </w:rPr>
        <w:t xml:space="preserve">a positive and negatively valenced adjective. All three stimuli </w:t>
      </w:r>
      <w:r w:rsidR="00F52051" w:rsidRPr="000A1218">
        <w:rPr>
          <w:rFonts w:ascii="Times New Roman" w:hAnsi="Times New Roman" w:cs="Times New Roman"/>
          <w:sz w:val="24"/>
          <w:szCs w:val="24"/>
          <w:lang w:val="en-US"/>
        </w:rPr>
        <w:t xml:space="preserve">were </w:t>
      </w:r>
      <w:r w:rsidR="003021CB" w:rsidRPr="000A1218">
        <w:rPr>
          <w:rFonts w:ascii="Times New Roman" w:hAnsi="Times New Roman" w:cs="Times New Roman"/>
          <w:sz w:val="24"/>
          <w:szCs w:val="24"/>
          <w:lang w:val="en-US"/>
        </w:rPr>
        <w:t>initially presented in white</w:t>
      </w:r>
      <w:r w:rsidR="00F52051" w:rsidRPr="000A1218">
        <w:rPr>
          <w:rFonts w:ascii="Times New Roman" w:hAnsi="Times New Roman" w:cs="Times New Roman"/>
          <w:sz w:val="24"/>
          <w:szCs w:val="24"/>
          <w:lang w:val="en-US"/>
        </w:rPr>
        <w:t xml:space="preserve"> against a black background for</w:t>
      </w:r>
      <w:r w:rsidR="003021CB" w:rsidRPr="000A1218">
        <w:rPr>
          <w:rFonts w:ascii="Times New Roman" w:hAnsi="Times New Roman" w:cs="Times New Roman"/>
          <w:sz w:val="24"/>
          <w:szCs w:val="24"/>
          <w:lang w:val="en-US"/>
        </w:rPr>
        <w:t xml:space="preserve"> 3000ms</w:t>
      </w:r>
      <w:r w:rsidR="00F52051" w:rsidRPr="000A1218">
        <w:rPr>
          <w:rFonts w:ascii="Times New Roman" w:hAnsi="Times New Roman" w:cs="Times New Roman"/>
          <w:sz w:val="24"/>
          <w:szCs w:val="24"/>
          <w:lang w:val="en-US"/>
        </w:rPr>
        <w:t xml:space="preserve">. On certain trials, CS1 and positive USs both </w:t>
      </w:r>
      <w:r w:rsidR="003021CB" w:rsidRPr="000A1218">
        <w:rPr>
          <w:rFonts w:ascii="Times New Roman" w:hAnsi="Times New Roman" w:cs="Times New Roman"/>
          <w:sz w:val="24"/>
          <w:szCs w:val="24"/>
          <w:lang w:val="en-US"/>
        </w:rPr>
        <w:t>change</w:t>
      </w:r>
      <w:r w:rsidR="00F52051" w:rsidRPr="000A1218">
        <w:rPr>
          <w:rFonts w:ascii="Times New Roman" w:hAnsi="Times New Roman" w:cs="Times New Roman"/>
          <w:sz w:val="24"/>
          <w:szCs w:val="24"/>
          <w:lang w:val="en-US"/>
        </w:rPr>
        <w:t>d</w:t>
      </w:r>
      <w:r w:rsidR="003021CB" w:rsidRPr="000A1218">
        <w:rPr>
          <w:rFonts w:ascii="Times New Roman" w:hAnsi="Times New Roman" w:cs="Times New Roman"/>
          <w:sz w:val="24"/>
          <w:szCs w:val="24"/>
          <w:lang w:val="en-US"/>
        </w:rPr>
        <w:t xml:space="preserve"> to </w:t>
      </w:r>
      <w:r w:rsidR="00F52051" w:rsidRPr="000A1218">
        <w:rPr>
          <w:rFonts w:ascii="Times New Roman" w:hAnsi="Times New Roman" w:cs="Times New Roman"/>
          <w:sz w:val="24"/>
          <w:szCs w:val="24"/>
          <w:lang w:val="en-US"/>
        </w:rPr>
        <w:t xml:space="preserve">the same </w:t>
      </w:r>
      <w:r w:rsidR="003021CB" w:rsidRPr="000A1218">
        <w:rPr>
          <w:rFonts w:ascii="Times New Roman" w:hAnsi="Times New Roman" w:cs="Times New Roman"/>
          <w:sz w:val="24"/>
          <w:szCs w:val="24"/>
          <w:lang w:val="en-US"/>
        </w:rPr>
        <w:t>color (e.g., blue)</w:t>
      </w:r>
      <w:r w:rsidR="00F52051" w:rsidRPr="000A1218">
        <w:rPr>
          <w:rFonts w:ascii="Times New Roman" w:hAnsi="Times New Roman" w:cs="Times New Roman"/>
          <w:sz w:val="24"/>
          <w:szCs w:val="24"/>
          <w:lang w:val="en-US"/>
        </w:rPr>
        <w:t xml:space="preserve"> whereas the negative US changed to a different color (e.g., green)</w:t>
      </w:r>
      <w:r w:rsidR="003021CB" w:rsidRPr="000A1218">
        <w:rPr>
          <w:rFonts w:ascii="Times New Roman" w:hAnsi="Times New Roman" w:cs="Times New Roman"/>
          <w:sz w:val="24"/>
          <w:szCs w:val="24"/>
          <w:lang w:val="en-US"/>
        </w:rPr>
        <w:t>.</w:t>
      </w:r>
      <w:r w:rsidR="00F52051" w:rsidRPr="000A1218">
        <w:rPr>
          <w:rFonts w:ascii="Times New Roman" w:hAnsi="Times New Roman" w:cs="Times New Roman"/>
          <w:sz w:val="24"/>
          <w:szCs w:val="24"/>
          <w:lang w:val="en-US"/>
        </w:rPr>
        <w:t xml:space="preserve"> On other trials, CS2 and negative USs both changed to one color (e.g., yellow)</w:t>
      </w:r>
      <w:r w:rsidR="003021CB" w:rsidRPr="000A1218">
        <w:rPr>
          <w:rFonts w:ascii="Times New Roman" w:hAnsi="Times New Roman" w:cs="Times New Roman"/>
          <w:sz w:val="24"/>
          <w:szCs w:val="24"/>
          <w:lang w:val="en-US"/>
        </w:rPr>
        <w:t xml:space="preserve"> </w:t>
      </w:r>
      <w:r w:rsidR="00F52051" w:rsidRPr="000A1218">
        <w:rPr>
          <w:rFonts w:ascii="Times New Roman" w:hAnsi="Times New Roman" w:cs="Times New Roman"/>
          <w:sz w:val="24"/>
          <w:szCs w:val="24"/>
          <w:lang w:val="en-US"/>
        </w:rPr>
        <w:t xml:space="preserve">whereas the positive US changed to another (e.g., purple). All </w:t>
      </w:r>
      <w:r w:rsidR="003021CB" w:rsidRPr="000A1218">
        <w:rPr>
          <w:rFonts w:ascii="Times New Roman" w:hAnsi="Times New Roman" w:cs="Times New Roman"/>
          <w:sz w:val="24"/>
          <w:szCs w:val="24"/>
          <w:lang w:val="en-US"/>
        </w:rPr>
        <w:t>stimuli remain</w:t>
      </w:r>
      <w:r w:rsidR="00F52051" w:rsidRPr="000A1218">
        <w:rPr>
          <w:rFonts w:ascii="Times New Roman" w:hAnsi="Times New Roman" w:cs="Times New Roman"/>
          <w:sz w:val="24"/>
          <w:szCs w:val="24"/>
          <w:lang w:val="en-US"/>
        </w:rPr>
        <w:t>ed</w:t>
      </w:r>
      <w:r w:rsidR="003021CB" w:rsidRPr="000A1218">
        <w:rPr>
          <w:rFonts w:ascii="Times New Roman" w:hAnsi="Times New Roman" w:cs="Times New Roman"/>
          <w:sz w:val="24"/>
          <w:szCs w:val="24"/>
          <w:lang w:val="en-US"/>
        </w:rPr>
        <w:t xml:space="preserve"> onscreen for another 3000ms </w:t>
      </w:r>
      <w:r w:rsidR="00F52051" w:rsidRPr="000A1218">
        <w:rPr>
          <w:rFonts w:ascii="Times New Roman" w:hAnsi="Times New Roman" w:cs="Times New Roman"/>
          <w:sz w:val="24"/>
          <w:szCs w:val="24"/>
          <w:lang w:val="en-US"/>
        </w:rPr>
        <w:t xml:space="preserve">and were then </w:t>
      </w:r>
      <w:r w:rsidR="003021CB" w:rsidRPr="000A1218">
        <w:rPr>
          <w:rFonts w:ascii="Times New Roman" w:hAnsi="Times New Roman" w:cs="Times New Roman"/>
          <w:sz w:val="24"/>
          <w:szCs w:val="24"/>
          <w:lang w:val="en-US"/>
        </w:rPr>
        <w:t xml:space="preserve">removed, </w:t>
      </w:r>
      <w:r w:rsidR="00F52051" w:rsidRPr="000A1218">
        <w:rPr>
          <w:rFonts w:ascii="Times New Roman" w:hAnsi="Times New Roman" w:cs="Times New Roman"/>
          <w:sz w:val="24"/>
          <w:szCs w:val="24"/>
          <w:lang w:val="en-US"/>
        </w:rPr>
        <w:t xml:space="preserve">followed by </w:t>
      </w:r>
      <w:r w:rsidR="003021CB" w:rsidRPr="000A1218">
        <w:rPr>
          <w:rFonts w:ascii="Times New Roman" w:hAnsi="Times New Roman" w:cs="Times New Roman"/>
          <w:sz w:val="24"/>
          <w:szCs w:val="24"/>
          <w:lang w:val="en-US"/>
        </w:rPr>
        <w:t>an inter-trial interval of 1250ms</w:t>
      </w:r>
      <w:r w:rsidR="00F52051" w:rsidRPr="000A1218">
        <w:rPr>
          <w:rFonts w:ascii="Times New Roman" w:hAnsi="Times New Roman" w:cs="Times New Roman"/>
          <w:sz w:val="24"/>
          <w:szCs w:val="24"/>
          <w:lang w:val="en-US"/>
        </w:rPr>
        <w:t>, and the next trial. Stimulus</w:t>
      </w:r>
      <w:r w:rsidR="003021CB" w:rsidRPr="000A1218">
        <w:rPr>
          <w:rFonts w:ascii="Times New Roman" w:hAnsi="Times New Roman" w:cs="Times New Roman"/>
          <w:sz w:val="24"/>
          <w:szCs w:val="24"/>
          <w:lang w:val="en-US"/>
        </w:rPr>
        <w:t xml:space="preserve"> color </w:t>
      </w:r>
      <w:r w:rsidR="00F52051" w:rsidRPr="000A1218">
        <w:rPr>
          <w:rFonts w:ascii="Times New Roman" w:hAnsi="Times New Roman" w:cs="Times New Roman"/>
          <w:sz w:val="24"/>
          <w:szCs w:val="24"/>
          <w:lang w:val="en-US"/>
        </w:rPr>
        <w:t xml:space="preserve">(i.e., blue, green, yellow and purple) was </w:t>
      </w:r>
      <w:r w:rsidR="003021CB" w:rsidRPr="000A1218">
        <w:rPr>
          <w:rFonts w:ascii="Times New Roman" w:hAnsi="Times New Roman" w:cs="Times New Roman"/>
          <w:sz w:val="24"/>
          <w:szCs w:val="24"/>
          <w:lang w:val="en-US"/>
        </w:rPr>
        <w:t>varied across trial</w:t>
      </w:r>
      <w:r w:rsidR="00F52051" w:rsidRPr="000A1218">
        <w:rPr>
          <w:rFonts w:ascii="Times New Roman" w:hAnsi="Times New Roman" w:cs="Times New Roman"/>
          <w:sz w:val="24"/>
          <w:szCs w:val="24"/>
          <w:lang w:val="en-US"/>
        </w:rPr>
        <w:t>s</w:t>
      </w:r>
      <w:r w:rsidR="003021CB" w:rsidRPr="000A1218">
        <w:rPr>
          <w:rFonts w:ascii="Times New Roman" w:hAnsi="Times New Roman" w:cs="Times New Roman"/>
          <w:sz w:val="24"/>
          <w:szCs w:val="24"/>
          <w:lang w:val="en-US"/>
        </w:rPr>
        <w:t xml:space="preserve">, so that none of the colors </w:t>
      </w:r>
      <w:r w:rsidR="00F52051" w:rsidRPr="000A1218">
        <w:rPr>
          <w:rFonts w:ascii="Times New Roman" w:hAnsi="Times New Roman" w:cs="Times New Roman"/>
          <w:sz w:val="24"/>
          <w:szCs w:val="24"/>
          <w:lang w:val="en-US"/>
        </w:rPr>
        <w:t xml:space="preserve">could </w:t>
      </w:r>
      <w:r w:rsidR="003021CB" w:rsidRPr="000A1218">
        <w:rPr>
          <w:rFonts w:ascii="Times New Roman" w:hAnsi="Times New Roman" w:cs="Times New Roman"/>
          <w:sz w:val="24"/>
          <w:szCs w:val="24"/>
          <w:lang w:val="en-US"/>
        </w:rPr>
        <w:t>assume any specific positive or negative value</w:t>
      </w:r>
      <w:r w:rsidR="00B94397" w:rsidRPr="000A1218">
        <w:rPr>
          <w:rFonts w:ascii="Times New Roman" w:hAnsi="Times New Roman" w:cs="Times New Roman"/>
          <w:sz w:val="24"/>
          <w:szCs w:val="24"/>
          <w:lang w:val="en-US"/>
        </w:rPr>
        <w:t xml:space="preserve"> (see Figure 1).</w:t>
      </w:r>
    </w:p>
    <w:p w14:paraId="6E130D20" w14:textId="77777777" w:rsidR="00B94397" w:rsidRPr="000A1218" w:rsidRDefault="00B94397" w:rsidP="00B94397">
      <w:pPr>
        <w:spacing w:line="480" w:lineRule="auto"/>
        <w:ind w:firstLine="708"/>
        <w:rPr>
          <w:rFonts w:ascii="Times New Roman" w:hAnsi="Times New Roman" w:cs="Times New Roman"/>
          <w:sz w:val="24"/>
          <w:lang w:val="en-US"/>
        </w:rPr>
      </w:pPr>
      <w:r w:rsidRPr="000A1218">
        <w:rPr>
          <w:rFonts w:ascii="Times New Roman" w:hAnsi="Times New Roman" w:cs="Times New Roman"/>
          <w:b/>
          <w:sz w:val="24"/>
          <w:lang w:val="en-US"/>
        </w:rPr>
        <w:t>Self-reported ratings</w:t>
      </w:r>
      <w:r w:rsidRPr="000A1218">
        <w:rPr>
          <w:rFonts w:ascii="Times New Roman" w:hAnsi="Times New Roman" w:cs="Times New Roman"/>
          <w:sz w:val="24"/>
          <w:lang w:val="en-US"/>
        </w:rPr>
        <w:t xml:space="preserve">. Self-reported ratings were assessed using four different semantic differential scales. On each trial, one of the two CSs was presented and participants were asked to indicate their general impression of that stimulus using a scale ranging from -5 to +5 with 0 as a neutral point. The four end-points of the scales were as follows: </w:t>
      </w:r>
      <w:r w:rsidRPr="00AD7E98">
        <w:rPr>
          <w:rFonts w:ascii="Times New Roman" w:hAnsi="Times New Roman" w:cs="Times New Roman"/>
          <w:i/>
          <w:sz w:val="24"/>
          <w:lang w:val="en-US"/>
        </w:rPr>
        <w:t>Negative-Positive</w:t>
      </w:r>
      <w:r w:rsidRPr="000A1218">
        <w:rPr>
          <w:rFonts w:ascii="Times New Roman" w:hAnsi="Times New Roman" w:cs="Times New Roman"/>
          <w:sz w:val="24"/>
          <w:lang w:val="en-US"/>
        </w:rPr>
        <w:t xml:space="preserve">, </w:t>
      </w:r>
      <w:r w:rsidRPr="00AD7E98">
        <w:rPr>
          <w:rFonts w:ascii="Times New Roman" w:hAnsi="Times New Roman" w:cs="Times New Roman"/>
          <w:i/>
          <w:sz w:val="24"/>
          <w:lang w:val="en-US"/>
        </w:rPr>
        <w:t>Pleasant-Unpleasant</w:t>
      </w:r>
      <w:r w:rsidRPr="000A1218">
        <w:rPr>
          <w:rFonts w:ascii="Times New Roman" w:hAnsi="Times New Roman" w:cs="Times New Roman"/>
          <w:sz w:val="24"/>
          <w:lang w:val="en-US"/>
        </w:rPr>
        <w:t xml:space="preserve">, </w:t>
      </w:r>
      <w:proofErr w:type="gramStart"/>
      <w:r w:rsidRPr="00AD7E98">
        <w:rPr>
          <w:rFonts w:ascii="Times New Roman" w:hAnsi="Times New Roman" w:cs="Times New Roman"/>
          <w:i/>
          <w:sz w:val="24"/>
          <w:lang w:val="en-US"/>
        </w:rPr>
        <w:t>Good-Bad</w:t>
      </w:r>
      <w:proofErr w:type="gramEnd"/>
      <w:r w:rsidRPr="000A1218">
        <w:rPr>
          <w:rFonts w:ascii="Times New Roman" w:hAnsi="Times New Roman" w:cs="Times New Roman"/>
          <w:sz w:val="24"/>
          <w:lang w:val="en-US"/>
        </w:rPr>
        <w:t xml:space="preserve">, </w:t>
      </w:r>
      <w:r w:rsidRPr="00AD7E98">
        <w:rPr>
          <w:rFonts w:ascii="Times New Roman" w:hAnsi="Times New Roman" w:cs="Times New Roman"/>
          <w:i/>
          <w:sz w:val="24"/>
          <w:lang w:val="en-US"/>
        </w:rPr>
        <w:t>I Like It-I Don’t Like It</w:t>
      </w:r>
      <w:r w:rsidRPr="000A1218">
        <w:rPr>
          <w:rFonts w:ascii="Times New Roman" w:hAnsi="Times New Roman" w:cs="Times New Roman"/>
          <w:sz w:val="24"/>
          <w:lang w:val="en-US"/>
        </w:rPr>
        <w:t>. A mean evaluative rating was calculated for each CS by averaging scores from these four scales.</w:t>
      </w:r>
    </w:p>
    <w:p w14:paraId="1BCAFF8D" w14:textId="28862592" w:rsidR="00B94397" w:rsidRPr="000A1218" w:rsidRDefault="00B94397" w:rsidP="00B94397">
      <w:pPr>
        <w:spacing w:line="480" w:lineRule="auto"/>
        <w:ind w:firstLine="708"/>
        <w:rPr>
          <w:rFonts w:ascii="Times New Roman" w:hAnsi="Times New Roman" w:cs="Times New Roman"/>
          <w:sz w:val="24"/>
          <w:szCs w:val="24"/>
          <w:lang w:val="en-US"/>
        </w:rPr>
      </w:pPr>
      <w:r w:rsidRPr="000A1218">
        <w:rPr>
          <w:rFonts w:ascii="Times New Roman" w:hAnsi="Times New Roman" w:cs="Times New Roman"/>
          <w:b/>
          <w:sz w:val="24"/>
          <w:szCs w:val="24"/>
          <w:lang w:val="en-US"/>
        </w:rPr>
        <w:t>IAT</w:t>
      </w:r>
      <w:r w:rsidRPr="000A1218">
        <w:rPr>
          <w:rFonts w:ascii="Times New Roman" w:hAnsi="Times New Roman" w:cs="Times New Roman"/>
          <w:sz w:val="24"/>
          <w:szCs w:val="24"/>
          <w:lang w:val="en-US"/>
        </w:rPr>
        <w:t xml:space="preserve">. We assessed whether the combination of color and stimulus pairings led to a change in automatic evaluative responding using the IAT. Participants were informed that a </w:t>
      </w:r>
      <w:r w:rsidRPr="000A1218">
        <w:rPr>
          <w:rFonts w:ascii="Times New Roman" w:hAnsi="Times New Roman" w:cs="Times New Roman"/>
          <w:sz w:val="24"/>
          <w:szCs w:val="24"/>
          <w:lang w:val="en-US"/>
        </w:rPr>
        <w:lastRenderedPageBreak/>
        <w:t xml:space="preserve">series of words would appear one-by-one in the middle of the screen and that their task was to categorize those items with their respective target (CS1 or CS2) or attribute categories (‘Good’ and ‘Bad’) as quickly and accurately as possible. They were told that the two words they had previously encountered (targets) as well as the words “Good” and “Bad” (attributes) would appear on the upper left and right sides of the screen and that stimuli could be assigned to these categories using either the left (‘E’) or right keys (‘I’). Each trial </w:t>
      </w:r>
      <w:r w:rsidR="00AD7E98">
        <w:rPr>
          <w:rFonts w:ascii="Times New Roman" w:hAnsi="Times New Roman" w:cs="Times New Roman"/>
          <w:sz w:val="24"/>
          <w:szCs w:val="24"/>
          <w:lang w:val="en-US"/>
        </w:rPr>
        <w:t xml:space="preserve">began </w:t>
      </w:r>
      <w:r w:rsidRPr="000A1218">
        <w:rPr>
          <w:rFonts w:ascii="Times New Roman" w:hAnsi="Times New Roman" w:cs="Times New Roman"/>
          <w:sz w:val="24"/>
          <w:szCs w:val="24"/>
          <w:lang w:val="en-US"/>
        </w:rPr>
        <w:t xml:space="preserve">with the presentation of a fixation cross for 200ms in the middle of the screen, followed immediately by a target or attribute stimulus. If the participant categorized the word correctly – by selecting the appropriate key for that block of trials – the stimulus disappeared from the screen and the next trial began. In contrast, an incorrect response resulted in the presentation of a red “X” which remained on-screen until the correct key was pressed. Overall, each participant completed seven blocks of trials. The first block of 20 practice trials required them to sort CS1 and CS2 into their respective categories, with CS1 assigned to the </w:t>
      </w:r>
      <w:r w:rsidR="002B0B0E" w:rsidRPr="000A1218">
        <w:rPr>
          <w:rFonts w:ascii="Times New Roman" w:hAnsi="Times New Roman" w:cs="Times New Roman"/>
          <w:sz w:val="24"/>
          <w:szCs w:val="24"/>
          <w:lang w:val="en-US"/>
        </w:rPr>
        <w:t>left</w:t>
      </w:r>
      <w:r w:rsidRPr="000A1218">
        <w:rPr>
          <w:rFonts w:ascii="Times New Roman" w:hAnsi="Times New Roman" w:cs="Times New Roman"/>
          <w:sz w:val="24"/>
          <w:szCs w:val="24"/>
          <w:lang w:val="en-US"/>
        </w:rPr>
        <w:t xml:space="preserve"> (‘</w:t>
      </w:r>
      <w:r w:rsidR="002B0B0E" w:rsidRPr="000A1218">
        <w:rPr>
          <w:rFonts w:ascii="Times New Roman" w:hAnsi="Times New Roman" w:cs="Times New Roman"/>
          <w:sz w:val="24"/>
          <w:szCs w:val="24"/>
          <w:lang w:val="en-US"/>
        </w:rPr>
        <w:t>E</w:t>
      </w:r>
      <w:r w:rsidRPr="000A1218">
        <w:rPr>
          <w:rFonts w:ascii="Times New Roman" w:hAnsi="Times New Roman" w:cs="Times New Roman"/>
          <w:sz w:val="24"/>
          <w:szCs w:val="24"/>
          <w:lang w:val="en-US"/>
        </w:rPr>
        <w:t xml:space="preserve">’) key and CS2 to the </w:t>
      </w:r>
      <w:r w:rsidR="002B0B0E" w:rsidRPr="000A1218">
        <w:rPr>
          <w:rFonts w:ascii="Times New Roman" w:hAnsi="Times New Roman" w:cs="Times New Roman"/>
          <w:sz w:val="24"/>
          <w:szCs w:val="24"/>
          <w:lang w:val="en-US"/>
        </w:rPr>
        <w:t xml:space="preserve">right </w:t>
      </w:r>
      <w:r w:rsidRPr="000A1218">
        <w:rPr>
          <w:rFonts w:ascii="Times New Roman" w:hAnsi="Times New Roman" w:cs="Times New Roman"/>
          <w:sz w:val="24"/>
          <w:szCs w:val="24"/>
          <w:lang w:val="en-US"/>
        </w:rPr>
        <w:t>(‘</w:t>
      </w:r>
      <w:r w:rsidR="002B0B0E" w:rsidRPr="000A1218">
        <w:rPr>
          <w:rFonts w:ascii="Times New Roman" w:hAnsi="Times New Roman" w:cs="Times New Roman"/>
          <w:sz w:val="24"/>
          <w:szCs w:val="24"/>
          <w:lang w:val="en-US"/>
        </w:rPr>
        <w:t>I</w:t>
      </w:r>
      <w:r w:rsidRPr="000A1218">
        <w:rPr>
          <w:rFonts w:ascii="Times New Roman" w:hAnsi="Times New Roman" w:cs="Times New Roman"/>
          <w:sz w:val="24"/>
          <w:szCs w:val="24"/>
          <w:lang w:val="en-US"/>
        </w:rPr>
        <w:t xml:space="preserve">’) key. On the second block of 20 practice trials, participants assigned </w:t>
      </w:r>
      <w:r w:rsidR="002B0B0E" w:rsidRPr="000A1218">
        <w:rPr>
          <w:rFonts w:ascii="Times New Roman" w:hAnsi="Times New Roman" w:cs="Times New Roman"/>
          <w:sz w:val="24"/>
          <w:szCs w:val="24"/>
          <w:lang w:val="en-US"/>
        </w:rPr>
        <w:t>positive words to the “Good</w:t>
      </w:r>
      <w:r w:rsidRPr="000A1218">
        <w:rPr>
          <w:rFonts w:ascii="Times New Roman" w:hAnsi="Times New Roman" w:cs="Times New Roman"/>
          <w:sz w:val="24"/>
          <w:szCs w:val="24"/>
          <w:lang w:val="en-US"/>
        </w:rPr>
        <w:t xml:space="preserve">” category using the left key and </w:t>
      </w:r>
      <w:r w:rsidR="002B0B0E" w:rsidRPr="000A1218">
        <w:rPr>
          <w:rFonts w:ascii="Times New Roman" w:hAnsi="Times New Roman" w:cs="Times New Roman"/>
          <w:sz w:val="24"/>
          <w:szCs w:val="24"/>
          <w:lang w:val="en-US"/>
        </w:rPr>
        <w:t xml:space="preserve">negative </w:t>
      </w:r>
      <w:r w:rsidRPr="000A1218">
        <w:rPr>
          <w:rFonts w:ascii="Times New Roman" w:hAnsi="Times New Roman" w:cs="Times New Roman"/>
          <w:sz w:val="24"/>
          <w:szCs w:val="24"/>
          <w:lang w:val="en-US"/>
        </w:rPr>
        <w:t>words to the “</w:t>
      </w:r>
      <w:r w:rsidR="002B0B0E" w:rsidRPr="000A1218">
        <w:rPr>
          <w:rFonts w:ascii="Times New Roman" w:hAnsi="Times New Roman" w:cs="Times New Roman"/>
          <w:sz w:val="24"/>
          <w:szCs w:val="24"/>
          <w:lang w:val="en-US"/>
        </w:rPr>
        <w:t>Bad</w:t>
      </w:r>
      <w:r w:rsidRPr="000A1218">
        <w:rPr>
          <w:rFonts w:ascii="Times New Roman" w:hAnsi="Times New Roman" w:cs="Times New Roman"/>
          <w:sz w:val="24"/>
          <w:szCs w:val="24"/>
          <w:lang w:val="en-US"/>
        </w:rPr>
        <w:t xml:space="preserve">” category using the right key. Blocks 3 and 4 (20 and 40 trials, respectively) involved a combined assignment of target and attribute stimuli to their respective categories. Specifically, participants categorized CS1 and positive words using the </w:t>
      </w:r>
      <w:r w:rsidR="002B0B0E" w:rsidRPr="000A1218">
        <w:rPr>
          <w:rFonts w:ascii="Times New Roman" w:hAnsi="Times New Roman" w:cs="Times New Roman"/>
          <w:sz w:val="24"/>
          <w:szCs w:val="24"/>
          <w:lang w:val="en-US"/>
        </w:rPr>
        <w:t xml:space="preserve">left </w:t>
      </w:r>
      <w:r w:rsidRPr="000A1218">
        <w:rPr>
          <w:rFonts w:ascii="Times New Roman" w:hAnsi="Times New Roman" w:cs="Times New Roman"/>
          <w:sz w:val="24"/>
          <w:szCs w:val="24"/>
          <w:lang w:val="en-US"/>
        </w:rPr>
        <w:t xml:space="preserve">key and CS2 and negative words using the </w:t>
      </w:r>
      <w:r w:rsidR="002B0B0E" w:rsidRPr="000A1218">
        <w:rPr>
          <w:rFonts w:ascii="Times New Roman" w:hAnsi="Times New Roman" w:cs="Times New Roman"/>
          <w:sz w:val="24"/>
          <w:szCs w:val="24"/>
          <w:lang w:val="en-US"/>
        </w:rPr>
        <w:t xml:space="preserve">right </w:t>
      </w:r>
      <w:r w:rsidRPr="000A1218">
        <w:rPr>
          <w:rFonts w:ascii="Times New Roman" w:hAnsi="Times New Roman" w:cs="Times New Roman"/>
          <w:sz w:val="24"/>
          <w:szCs w:val="24"/>
          <w:lang w:val="en-US"/>
        </w:rPr>
        <w:t xml:space="preserve">key. The fifth block of 20 trials reversed the key assignments, with CS2 now assigned to the </w:t>
      </w:r>
      <w:r w:rsidR="002B0B0E" w:rsidRPr="000A1218">
        <w:rPr>
          <w:rFonts w:ascii="Times New Roman" w:hAnsi="Times New Roman" w:cs="Times New Roman"/>
          <w:sz w:val="24"/>
          <w:szCs w:val="24"/>
          <w:lang w:val="en-US"/>
        </w:rPr>
        <w:t xml:space="preserve">left </w:t>
      </w:r>
      <w:r w:rsidRPr="000A1218">
        <w:rPr>
          <w:rFonts w:ascii="Times New Roman" w:hAnsi="Times New Roman" w:cs="Times New Roman"/>
          <w:sz w:val="24"/>
          <w:szCs w:val="24"/>
          <w:lang w:val="en-US"/>
        </w:rPr>
        <w:t xml:space="preserve">key and CS1 to the </w:t>
      </w:r>
      <w:r w:rsidR="002B0B0E" w:rsidRPr="000A1218">
        <w:rPr>
          <w:rFonts w:ascii="Times New Roman" w:hAnsi="Times New Roman" w:cs="Times New Roman"/>
          <w:sz w:val="24"/>
          <w:szCs w:val="24"/>
          <w:lang w:val="en-US"/>
        </w:rPr>
        <w:t xml:space="preserve">right </w:t>
      </w:r>
      <w:r w:rsidRPr="000A1218">
        <w:rPr>
          <w:rFonts w:ascii="Times New Roman" w:hAnsi="Times New Roman" w:cs="Times New Roman"/>
          <w:sz w:val="24"/>
          <w:szCs w:val="24"/>
          <w:lang w:val="en-US"/>
        </w:rPr>
        <w:t xml:space="preserve">key. Finally, the sixth and seventh blocks (20 and 40 trials respectively) required participants to categorize </w:t>
      </w:r>
      <w:r w:rsidR="002B0B0E" w:rsidRPr="000A1218">
        <w:rPr>
          <w:rFonts w:ascii="Times New Roman" w:hAnsi="Times New Roman" w:cs="Times New Roman"/>
          <w:sz w:val="24"/>
          <w:szCs w:val="24"/>
          <w:lang w:val="en-US"/>
        </w:rPr>
        <w:t>CS</w:t>
      </w:r>
      <w:r w:rsidRPr="000A1218">
        <w:rPr>
          <w:rFonts w:ascii="Times New Roman" w:hAnsi="Times New Roman" w:cs="Times New Roman"/>
          <w:sz w:val="24"/>
          <w:szCs w:val="24"/>
          <w:lang w:val="en-US"/>
        </w:rPr>
        <w:t xml:space="preserve">1 with negative words and </w:t>
      </w:r>
      <w:r w:rsidR="002B0B0E" w:rsidRPr="000A1218">
        <w:rPr>
          <w:rFonts w:ascii="Times New Roman" w:hAnsi="Times New Roman" w:cs="Times New Roman"/>
          <w:sz w:val="24"/>
          <w:szCs w:val="24"/>
          <w:lang w:val="en-US"/>
        </w:rPr>
        <w:t>CS2</w:t>
      </w:r>
      <w:r w:rsidRPr="000A1218">
        <w:rPr>
          <w:rFonts w:ascii="Times New Roman" w:hAnsi="Times New Roman" w:cs="Times New Roman"/>
          <w:sz w:val="24"/>
          <w:szCs w:val="24"/>
          <w:lang w:val="en-US"/>
        </w:rPr>
        <w:t xml:space="preserve"> with positive words. </w:t>
      </w:r>
    </w:p>
    <w:p w14:paraId="5B20FE80" w14:textId="30D093D7" w:rsidR="002B0B0E" w:rsidRPr="000A1218" w:rsidRDefault="002B0B0E" w:rsidP="00B94397">
      <w:pPr>
        <w:spacing w:line="480" w:lineRule="auto"/>
        <w:ind w:firstLine="708"/>
        <w:rPr>
          <w:rFonts w:ascii="Times New Roman" w:hAnsi="Times New Roman" w:cs="Times New Roman"/>
          <w:sz w:val="24"/>
          <w:szCs w:val="24"/>
          <w:lang w:val="en-US"/>
        </w:rPr>
      </w:pPr>
      <w:r w:rsidRPr="000A1218">
        <w:rPr>
          <w:rFonts w:ascii="Times New Roman" w:hAnsi="Times New Roman" w:cs="Times New Roman"/>
          <w:b/>
          <w:sz w:val="24"/>
          <w:szCs w:val="24"/>
          <w:lang w:val="en-US"/>
        </w:rPr>
        <w:t xml:space="preserve">Behavioral Intentions. </w:t>
      </w:r>
      <w:r w:rsidRPr="000A1218">
        <w:rPr>
          <w:rFonts w:ascii="Times New Roman" w:hAnsi="Times New Roman"/>
          <w:sz w:val="24"/>
          <w:szCs w:val="24"/>
          <w:lang w:val="en-US"/>
        </w:rPr>
        <w:t xml:space="preserve">Participants are presented with two brand products labeled with either CS1 or CS2. They are asked to indicate which of these products they would be </w:t>
      </w:r>
      <w:r w:rsidRPr="000A1218">
        <w:rPr>
          <w:rFonts w:ascii="Times New Roman" w:hAnsi="Times New Roman"/>
          <w:sz w:val="24"/>
          <w:szCs w:val="24"/>
          <w:lang w:val="en-US"/>
        </w:rPr>
        <w:lastRenderedPageBreak/>
        <w:t xml:space="preserve">willing to try in a supermarket and given the following options: </w:t>
      </w:r>
      <w:r w:rsidRPr="000A1218">
        <w:rPr>
          <w:rFonts w:ascii="Times New Roman" w:hAnsi="Times New Roman"/>
          <w:i/>
          <w:sz w:val="24"/>
          <w:szCs w:val="24"/>
          <w:lang w:val="en-US"/>
        </w:rPr>
        <w:t>I would try CS1</w:t>
      </w:r>
      <w:r w:rsidRPr="000A1218">
        <w:rPr>
          <w:rFonts w:ascii="Times New Roman" w:hAnsi="Times New Roman"/>
          <w:sz w:val="24"/>
          <w:szCs w:val="24"/>
          <w:lang w:val="en-US"/>
        </w:rPr>
        <w:t xml:space="preserve">, </w:t>
      </w:r>
      <w:r w:rsidRPr="000A1218">
        <w:rPr>
          <w:rFonts w:ascii="Times New Roman" w:hAnsi="Times New Roman"/>
          <w:i/>
          <w:sz w:val="24"/>
          <w:szCs w:val="24"/>
          <w:lang w:val="en-US"/>
        </w:rPr>
        <w:t>I would try CS2</w:t>
      </w:r>
      <w:r w:rsidRPr="000A1218">
        <w:rPr>
          <w:rFonts w:ascii="Times New Roman" w:hAnsi="Times New Roman"/>
          <w:sz w:val="24"/>
          <w:szCs w:val="24"/>
          <w:lang w:val="en-US"/>
        </w:rPr>
        <w:t xml:space="preserve">, </w:t>
      </w:r>
      <w:r w:rsidRPr="000A1218">
        <w:rPr>
          <w:rFonts w:ascii="Times New Roman" w:hAnsi="Times New Roman"/>
          <w:i/>
          <w:sz w:val="24"/>
          <w:szCs w:val="24"/>
          <w:lang w:val="en-US"/>
        </w:rPr>
        <w:t>I would try CS1 and CS2</w:t>
      </w:r>
      <w:r w:rsidRPr="000A1218">
        <w:rPr>
          <w:rFonts w:ascii="Times New Roman" w:hAnsi="Times New Roman"/>
          <w:sz w:val="24"/>
          <w:szCs w:val="24"/>
          <w:lang w:val="en-US"/>
        </w:rPr>
        <w:t xml:space="preserve">, </w:t>
      </w:r>
      <w:r w:rsidRPr="000A1218">
        <w:rPr>
          <w:rFonts w:ascii="Times New Roman" w:hAnsi="Times New Roman"/>
          <w:i/>
          <w:sz w:val="24"/>
          <w:szCs w:val="24"/>
          <w:lang w:val="en-US"/>
        </w:rPr>
        <w:t>I would try neither</w:t>
      </w:r>
      <w:r w:rsidRPr="000A1218">
        <w:rPr>
          <w:rFonts w:ascii="Times New Roman" w:hAnsi="Times New Roman"/>
          <w:sz w:val="24"/>
          <w:szCs w:val="24"/>
          <w:lang w:val="en-US"/>
        </w:rPr>
        <w:t xml:space="preserve">, </w:t>
      </w:r>
      <w:r w:rsidRPr="000A1218">
        <w:rPr>
          <w:rFonts w:ascii="Times New Roman" w:hAnsi="Times New Roman"/>
          <w:i/>
          <w:sz w:val="24"/>
          <w:szCs w:val="24"/>
          <w:lang w:val="en-US"/>
        </w:rPr>
        <w:t>I don’t know</w:t>
      </w:r>
      <w:r w:rsidRPr="000A1218">
        <w:rPr>
          <w:rFonts w:ascii="Times New Roman" w:hAnsi="Times New Roman"/>
          <w:sz w:val="24"/>
          <w:szCs w:val="24"/>
          <w:lang w:val="en-US"/>
        </w:rPr>
        <w:t>.</w:t>
      </w:r>
    </w:p>
    <w:p w14:paraId="5810EC41" w14:textId="79494BAB" w:rsidR="002B0B0E" w:rsidRPr="000A1218" w:rsidRDefault="002B0B0E" w:rsidP="00F57517">
      <w:pPr>
        <w:spacing w:line="480" w:lineRule="auto"/>
        <w:ind w:firstLine="708"/>
        <w:rPr>
          <w:rFonts w:ascii="Times New Roman" w:hAnsi="Times New Roman" w:cs="Times New Roman"/>
          <w:sz w:val="24"/>
          <w:szCs w:val="24"/>
          <w:lang w:val="en-US"/>
        </w:rPr>
      </w:pPr>
      <w:r w:rsidRPr="000A1218">
        <w:rPr>
          <w:rFonts w:ascii="Times New Roman" w:hAnsi="Times New Roman" w:cs="Times New Roman"/>
          <w:b/>
          <w:sz w:val="24"/>
          <w:szCs w:val="24"/>
          <w:lang w:val="en-US"/>
        </w:rPr>
        <w:t>Exploratory Questions</w:t>
      </w:r>
      <w:r w:rsidRPr="000A1218">
        <w:rPr>
          <w:rFonts w:ascii="Times New Roman" w:hAnsi="Times New Roman" w:cs="Times New Roman"/>
          <w:sz w:val="24"/>
          <w:szCs w:val="24"/>
          <w:lang w:val="en-US"/>
        </w:rPr>
        <w:t xml:space="preserve">. Participants were asked a series of exploratory questions about </w:t>
      </w:r>
      <w:r w:rsidR="0034637A" w:rsidRPr="000A1218">
        <w:rPr>
          <w:rFonts w:ascii="Times New Roman" w:hAnsi="Times New Roman" w:cs="Times New Roman"/>
          <w:sz w:val="24"/>
          <w:szCs w:val="24"/>
          <w:lang w:val="en-US"/>
        </w:rPr>
        <w:t xml:space="preserve">their </w:t>
      </w:r>
      <w:r w:rsidR="0034637A" w:rsidRPr="000A1218">
        <w:rPr>
          <w:rFonts w:ascii="Times New Roman" w:hAnsi="Times New Roman" w:cs="Times New Roman"/>
          <w:i/>
          <w:sz w:val="24"/>
          <w:szCs w:val="24"/>
          <w:lang w:val="en-US"/>
        </w:rPr>
        <w:t>contiguity memory</w:t>
      </w:r>
      <w:r w:rsidR="0034637A" w:rsidRPr="000A1218">
        <w:rPr>
          <w:rFonts w:ascii="Times New Roman" w:hAnsi="Times New Roman" w:cs="Times New Roman"/>
          <w:sz w:val="24"/>
          <w:szCs w:val="24"/>
          <w:lang w:val="en-US"/>
        </w:rPr>
        <w:t xml:space="preserve"> (i.e., the relationship between the CS-USs), </w:t>
      </w:r>
      <w:r w:rsidR="0034637A" w:rsidRPr="003F68CC">
        <w:rPr>
          <w:rFonts w:ascii="Times New Roman" w:hAnsi="Times New Roman" w:cs="Times New Roman"/>
          <w:i/>
          <w:sz w:val="24"/>
          <w:szCs w:val="24"/>
          <w:lang w:val="en-US"/>
        </w:rPr>
        <w:t>color memory</w:t>
      </w:r>
      <w:r w:rsidR="0034637A" w:rsidRPr="000A1218">
        <w:rPr>
          <w:rFonts w:ascii="Times New Roman" w:hAnsi="Times New Roman" w:cs="Times New Roman"/>
          <w:sz w:val="24"/>
          <w:szCs w:val="24"/>
          <w:lang w:val="en-US"/>
        </w:rPr>
        <w:t xml:space="preserve"> (i.e., the color match between the CSs and USs), a </w:t>
      </w:r>
      <w:r w:rsidR="0034637A" w:rsidRPr="000A1218">
        <w:rPr>
          <w:rFonts w:ascii="Times New Roman" w:hAnsi="Times New Roman" w:cs="Times New Roman"/>
          <w:i/>
          <w:sz w:val="24"/>
          <w:szCs w:val="24"/>
          <w:lang w:val="en-US"/>
        </w:rPr>
        <w:t>manipulation check</w:t>
      </w:r>
      <w:r w:rsidR="0034637A" w:rsidRPr="000A1218">
        <w:rPr>
          <w:rFonts w:ascii="Times New Roman" w:hAnsi="Times New Roman" w:cs="Times New Roman"/>
          <w:sz w:val="24"/>
          <w:szCs w:val="24"/>
          <w:lang w:val="en-US"/>
        </w:rPr>
        <w:t xml:space="preserve"> to ensure they did not write down the contingencies during the task, </w:t>
      </w:r>
      <w:r w:rsidR="0034637A" w:rsidRPr="000A1218">
        <w:rPr>
          <w:rFonts w:ascii="Times New Roman" w:hAnsi="Times New Roman" w:cs="Times New Roman"/>
          <w:i/>
          <w:sz w:val="24"/>
          <w:szCs w:val="24"/>
          <w:lang w:val="en-US"/>
        </w:rPr>
        <w:t>demand compliance</w:t>
      </w:r>
      <w:r w:rsidR="0034637A" w:rsidRPr="000A1218">
        <w:rPr>
          <w:rFonts w:ascii="Times New Roman" w:hAnsi="Times New Roman" w:cs="Times New Roman"/>
          <w:sz w:val="24"/>
          <w:szCs w:val="24"/>
          <w:lang w:val="en-US"/>
        </w:rPr>
        <w:t xml:space="preserve"> and </w:t>
      </w:r>
      <w:r w:rsidR="0034637A" w:rsidRPr="000A1218">
        <w:rPr>
          <w:rFonts w:ascii="Times New Roman" w:hAnsi="Times New Roman" w:cs="Times New Roman"/>
          <w:i/>
          <w:sz w:val="24"/>
          <w:szCs w:val="24"/>
          <w:lang w:val="en-US"/>
        </w:rPr>
        <w:t>reactance</w:t>
      </w:r>
      <w:r w:rsidR="0034637A" w:rsidRPr="000A1218">
        <w:rPr>
          <w:rFonts w:ascii="Times New Roman" w:hAnsi="Times New Roman" w:cs="Times New Roman"/>
          <w:sz w:val="24"/>
          <w:szCs w:val="24"/>
          <w:lang w:val="en-US"/>
        </w:rPr>
        <w:t xml:space="preserve"> questions about the rationale for their explicit and implicit evaluations, </w:t>
      </w:r>
      <w:r w:rsidR="0034637A" w:rsidRPr="003F68CC">
        <w:rPr>
          <w:rFonts w:ascii="Times New Roman" w:hAnsi="Times New Roman" w:cs="Times New Roman"/>
          <w:i/>
          <w:sz w:val="24"/>
          <w:szCs w:val="24"/>
          <w:lang w:val="en-US"/>
        </w:rPr>
        <w:t>hypothesis</w:t>
      </w:r>
      <w:r w:rsidR="0034637A" w:rsidRPr="000A1218">
        <w:rPr>
          <w:rFonts w:ascii="Times New Roman" w:hAnsi="Times New Roman" w:cs="Times New Roman"/>
          <w:sz w:val="24"/>
          <w:szCs w:val="24"/>
          <w:lang w:val="en-US"/>
        </w:rPr>
        <w:t xml:space="preserve"> and </w:t>
      </w:r>
      <w:r w:rsidR="0034637A" w:rsidRPr="003F68CC">
        <w:rPr>
          <w:rFonts w:ascii="Times New Roman" w:hAnsi="Times New Roman" w:cs="Times New Roman"/>
          <w:i/>
          <w:sz w:val="24"/>
          <w:szCs w:val="24"/>
          <w:lang w:val="en-US"/>
        </w:rPr>
        <w:t>influence awareness</w:t>
      </w:r>
      <w:r w:rsidR="0034637A" w:rsidRPr="000A1218">
        <w:rPr>
          <w:rFonts w:ascii="Times New Roman" w:hAnsi="Times New Roman" w:cs="Times New Roman"/>
          <w:sz w:val="24"/>
          <w:szCs w:val="24"/>
          <w:lang w:val="en-US"/>
        </w:rPr>
        <w:t xml:space="preserve">. </w:t>
      </w:r>
      <w:r w:rsidR="003F68CC">
        <w:rPr>
          <w:rFonts w:ascii="Times New Roman" w:hAnsi="Times New Roman" w:cs="Times New Roman"/>
          <w:sz w:val="24"/>
          <w:szCs w:val="24"/>
          <w:lang w:val="en-US"/>
        </w:rPr>
        <w:t>D</w:t>
      </w:r>
      <w:r w:rsidR="0034637A" w:rsidRPr="000A1218">
        <w:rPr>
          <w:rFonts w:ascii="Times New Roman" w:hAnsi="Times New Roman" w:cs="Times New Roman"/>
          <w:sz w:val="24"/>
          <w:szCs w:val="24"/>
          <w:lang w:val="en-US"/>
        </w:rPr>
        <w:t>etails about each of these questions can be found in the Supplementary Materials section.</w:t>
      </w:r>
    </w:p>
    <w:p w14:paraId="24F7002F" w14:textId="74AD2C64" w:rsidR="0034637A" w:rsidRPr="000A1218" w:rsidRDefault="0034637A" w:rsidP="00F57517">
      <w:pPr>
        <w:spacing w:line="480" w:lineRule="auto"/>
        <w:jc w:val="center"/>
        <w:rPr>
          <w:rFonts w:ascii="Times New Roman" w:hAnsi="Times New Roman" w:cs="Times New Roman"/>
          <w:b/>
          <w:sz w:val="24"/>
          <w:szCs w:val="24"/>
          <w:lang w:val="en-US"/>
        </w:rPr>
      </w:pPr>
      <w:r w:rsidRPr="000A1218">
        <w:rPr>
          <w:rFonts w:ascii="Times New Roman" w:hAnsi="Times New Roman" w:cs="Times New Roman"/>
          <w:b/>
          <w:sz w:val="24"/>
          <w:szCs w:val="24"/>
          <w:lang w:val="en-US"/>
        </w:rPr>
        <w:t>Results</w:t>
      </w:r>
    </w:p>
    <w:p w14:paraId="33839ACD" w14:textId="6DA3112D" w:rsidR="0034637A" w:rsidRPr="000A1218" w:rsidRDefault="0034637A" w:rsidP="00F57517">
      <w:pPr>
        <w:pStyle w:val="text"/>
        <w:spacing w:line="480" w:lineRule="auto"/>
        <w:rPr>
          <w:rFonts w:ascii="Times New Roman" w:hAnsi="Times New Roman"/>
          <w:b/>
          <w:sz w:val="24"/>
          <w:szCs w:val="24"/>
          <w:lang w:val="en-US"/>
        </w:rPr>
      </w:pPr>
      <w:r w:rsidRPr="000A1218">
        <w:rPr>
          <w:rFonts w:ascii="Times New Roman" w:hAnsi="Times New Roman"/>
          <w:b/>
          <w:sz w:val="24"/>
          <w:szCs w:val="24"/>
          <w:lang w:val="en-US"/>
        </w:rPr>
        <w:t>Analytic Strategy</w:t>
      </w:r>
    </w:p>
    <w:p w14:paraId="23D6CC4F" w14:textId="1F4DDBEB" w:rsidR="0034637A" w:rsidRPr="000A1218" w:rsidRDefault="0034637A" w:rsidP="00F57517">
      <w:pPr>
        <w:pStyle w:val="text"/>
        <w:spacing w:line="480" w:lineRule="auto"/>
        <w:rPr>
          <w:rFonts w:ascii="Times New Roman" w:hAnsi="Times New Roman"/>
          <w:sz w:val="24"/>
          <w:szCs w:val="24"/>
          <w:lang w:val="en-US"/>
        </w:rPr>
      </w:pPr>
      <w:r w:rsidRPr="000A1218">
        <w:rPr>
          <w:rFonts w:ascii="Times New Roman" w:hAnsi="Times New Roman"/>
          <w:sz w:val="24"/>
          <w:szCs w:val="24"/>
          <w:lang w:val="en-US"/>
        </w:rPr>
        <w:tab/>
        <w:t xml:space="preserve">To determine whether self-reported </w:t>
      </w:r>
      <w:r w:rsidR="007303A4">
        <w:rPr>
          <w:rFonts w:ascii="Times New Roman" w:hAnsi="Times New Roman"/>
          <w:sz w:val="24"/>
          <w:szCs w:val="24"/>
          <w:lang w:val="en-US"/>
        </w:rPr>
        <w:t xml:space="preserve">ratings </w:t>
      </w:r>
      <w:r w:rsidRPr="000A1218">
        <w:rPr>
          <w:rFonts w:ascii="Times New Roman" w:hAnsi="Times New Roman"/>
          <w:sz w:val="24"/>
          <w:szCs w:val="24"/>
          <w:lang w:val="en-US"/>
        </w:rPr>
        <w:t xml:space="preserve">and </w:t>
      </w:r>
      <w:r w:rsidR="007303A4">
        <w:rPr>
          <w:rFonts w:ascii="Times New Roman" w:hAnsi="Times New Roman"/>
          <w:sz w:val="24"/>
          <w:szCs w:val="24"/>
          <w:lang w:val="en-US"/>
        </w:rPr>
        <w:t xml:space="preserve">IAT effects for </w:t>
      </w:r>
      <w:r w:rsidRPr="000A1218">
        <w:rPr>
          <w:rFonts w:ascii="Times New Roman" w:hAnsi="Times New Roman"/>
          <w:sz w:val="24"/>
          <w:szCs w:val="24"/>
          <w:lang w:val="en-US"/>
        </w:rPr>
        <w:t>the two nonsense words (dependent variables)</w:t>
      </w:r>
      <w:r w:rsidR="003C6352">
        <w:rPr>
          <w:rFonts w:ascii="Times New Roman" w:hAnsi="Times New Roman"/>
          <w:sz w:val="24"/>
          <w:szCs w:val="24"/>
          <w:lang w:val="en-US"/>
        </w:rPr>
        <w:t xml:space="preserve"> differed as a function of colo</w:t>
      </w:r>
      <w:r w:rsidRPr="000A1218">
        <w:rPr>
          <w:rFonts w:ascii="Times New Roman" w:hAnsi="Times New Roman"/>
          <w:sz w:val="24"/>
          <w:szCs w:val="24"/>
          <w:lang w:val="en-US"/>
        </w:rPr>
        <w:t>r (</w:t>
      </w:r>
      <w:r w:rsidR="00E20809" w:rsidRPr="000A1218">
        <w:rPr>
          <w:rFonts w:ascii="Times New Roman" w:hAnsi="Times New Roman"/>
          <w:sz w:val="24"/>
          <w:szCs w:val="24"/>
          <w:lang w:val="en-US"/>
        </w:rPr>
        <w:t>match vs. mismatch</w:t>
      </w:r>
      <w:r w:rsidRPr="000A1218">
        <w:rPr>
          <w:rFonts w:ascii="Times New Roman" w:hAnsi="Times New Roman"/>
          <w:sz w:val="24"/>
          <w:szCs w:val="24"/>
          <w:lang w:val="en-US"/>
        </w:rPr>
        <w:t xml:space="preserve">) established between the </w:t>
      </w:r>
      <w:r w:rsidR="00E20809" w:rsidRPr="000A1218">
        <w:rPr>
          <w:rFonts w:ascii="Times New Roman" w:hAnsi="Times New Roman"/>
          <w:sz w:val="24"/>
          <w:szCs w:val="24"/>
          <w:lang w:val="en-US"/>
        </w:rPr>
        <w:t xml:space="preserve">nonsense </w:t>
      </w:r>
      <w:r w:rsidRPr="000A1218">
        <w:rPr>
          <w:rFonts w:ascii="Times New Roman" w:hAnsi="Times New Roman"/>
          <w:sz w:val="24"/>
          <w:szCs w:val="24"/>
          <w:lang w:val="en-US"/>
        </w:rPr>
        <w:t xml:space="preserve">and valenced words </w:t>
      </w:r>
      <w:r w:rsidR="00E20809" w:rsidRPr="000A1218">
        <w:rPr>
          <w:rFonts w:ascii="Times New Roman" w:hAnsi="Times New Roman"/>
          <w:sz w:val="24"/>
          <w:szCs w:val="24"/>
          <w:lang w:val="en-US"/>
        </w:rPr>
        <w:t>(independent variable</w:t>
      </w:r>
      <w:r w:rsidRPr="000A1218">
        <w:rPr>
          <w:rFonts w:ascii="Times New Roman" w:hAnsi="Times New Roman"/>
          <w:sz w:val="24"/>
          <w:szCs w:val="24"/>
          <w:lang w:val="en-US"/>
        </w:rPr>
        <w:t xml:space="preserve">), a series of ANOVAs and post-hoc </w:t>
      </w:r>
      <w:r w:rsidR="003F68CC" w:rsidRPr="00AD7E98">
        <w:rPr>
          <w:rFonts w:ascii="Times New Roman" w:hAnsi="Times New Roman"/>
          <w:i/>
          <w:sz w:val="24"/>
          <w:szCs w:val="24"/>
          <w:lang w:val="en-US"/>
        </w:rPr>
        <w:t>t</w:t>
      </w:r>
      <w:r w:rsidR="003F68CC">
        <w:rPr>
          <w:rFonts w:ascii="Times New Roman" w:hAnsi="Times New Roman"/>
          <w:sz w:val="24"/>
          <w:szCs w:val="24"/>
          <w:lang w:val="en-US"/>
        </w:rPr>
        <w:t>-</w:t>
      </w:r>
      <w:r w:rsidRPr="000A1218">
        <w:rPr>
          <w:rFonts w:ascii="Times New Roman" w:hAnsi="Times New Roman"/>
          <w:sz w:val="24"/>
          <w:szCs w:val="24"/>
          <w:lang w:val="en-US"/>
        </w:rPr>
        <w:t>tests were carried out on the rating</w:t>
      </w:r>
      <w:r w:rsidR="00AD7E98">
        <w:rPr>
          <w:rFonts w:ascii="Times New Roman" w:hAnsi="Times New Roman"/>
          <w:sz w:val="24"/>
          <w:szCs w:val="24"/>
          <w:lang w:val="en-US"/>
        </w:rPr>
        <w:t>, behavioral intentions,</w:t>
      </w:r>
      <w:r w:rsidRPr="000A1218">
        <w:rPr>
          <w:rFonts w:ascii="Times New Roman" w:hAnsi="Times New Roman"/>
          <w:sz w:val="24"/>
          <w:szCs w:val="24"/>
          <w:lang w:val="en-US"/>
        </w:rPr>
        <w:t xml:space="preserve"> and IAT data.</w:t>
      </w:r>
      <w:r w:rsidR="0084602C" w:rsidRPr="000A1218">
        <w:rPr>
          <w:rFonts w:ascii="Times New Roman" w:hAnsi="Times New Roman"/>
          <w:sz w:val="24"/>
          <w:szCs w:val="24"/>
          <w:lang w:val="en-US"/>
        </w:rPr>
        <w:t xml:space="preserve"> A similar analytic strategy was used in Experiment 2-5.</w:t>
      </w:r>
    </w:p>
    <w:p w14:paraId="18DA8A2D" w14:textId="2FDB2C96" w:rsidR="003021CB" w:rsidRPr="000A1218" w:rsidRDefault="0034637A" w:rsidP="00F57517">
      <w:pPr>
        <w:pStyle w:val="text"/>
        <w:spacing w:line="480" w:lineRule="auto"/>
        <w:rPr>
          <w:rFonts w:ascii="Times New Roman" w:hAnsi="Times New Roman"/>
          <w:b/>
          <w:sz w:val="24"/>
          <w:szCs w:val="24"/>
          <w:lang w:val="en-US"/>
        </w:rPr>
      </w:pPr>
      <w:r w:rsidRPr="000A1218">
        <w:rPr>
          <w:rFonts w:ascii="Times New Roman" w:hAnsi="Times New Roman"/>
          <w:b/>
          <w:sz w:val="24"/>
          <w:szCs w:val="24"/>
          <w:lang w:val="en-US"/>
        </w:rPr>
        <w:t>Data P</w:t>
      </w:r>
      <w:r w:rsidR="003021CB" w:rsidRPr="000A1218">
        <w:rPr>
          <w:rFonts w:ascii="Times New Roman" w:hAnsi="Times New Roman"/>
          <w:b/>
          <w:sz w:val="24"/>
          <w:szCs w:val="24"/>
          <w:lang w:val="en-US"/>
        </w:rPr>
        <w:t>reparation</w:t>
      </w:r>
    </w:p>
    <w:p w14:paraId="7915EDC4" w14:textId="77777777" w:rsidR="00217EB7" w:rsidRDefault="00217EB7" w:rsidP="00F57517">
      <w:pPr>
        <w:pStyle w:val="text"/>
        <w:spacing w:line="480" w:lineRule="auto"/>
        <w:ind w:firstLine="708"/>
        <w:rPr>
          <w:rFonts w:ascii="Times New Roman" w:hAnsi="Times New Roman"/>
          <w:sz w:val="24"/>
          <w:szCs w:val="24"/>
          <w:lang w:val="en-US"/>
        </w:rPr>
      </w:pPr>
      <w:r w:rsidRPr="000A1218">
        <w:rPr>
          <w:rFonts w:ascii="Times New Roman" w:hAnsi="Times New Roman"/>
          <w:b/>
          <w:sz w:val="24"/>
          <w:szCs w:val="24"/>
          <w:lang w:val="en-US"/>
        </w:rPr>
        <w:t>Exclusions</w:t>
      </w:r>
      <w:r w:rsidRPr="000A1218">
        <w:rPr>
          <w:rFonts w:ascii="Times New Roman" w:hAnsi="Times New Roman"/>
          <w:sz w:val="24"/>
          <w:szCs w:val="24"/>
          <w:lang w:val="en-US"/>
        </w:rPr>
        <w:t xml:space="preserve">. </w:t>
      </w:r>
      <w:r w:rsidR="00FA7C3E" w:rsidRPr="00872E83">
        <w:rPr>
          <w:rFonts w:ascii="Times New Roman" w:hAnsi="Times New Roman"/>
          <w:sz w:val="24"/>
          <w:szCs w:val="24"/>
          <w:highlight w:val="green"/>
          <w:lang w:val="en-US"/>
          <w:rPrChange w:id="3" w:author="Ian Hussey" w:date="2019-01-16T15:51:00Z">
            <w:rPr>
              <w:rFonts w:ascii="Times New Roman" w:hAnsi="Times New Roman"/>
              <w:sz w:val="24"/>
              <w:szCs w:val="24"/>
              <w:lang w:val="en-US"/>
            </w:rPr>
          </w:rPrChange>
        </w:rPr>
        <w:t>We excluded data from eight participants who did not complete the entire session. Participants who had IAT error rates above 30% across the entire task or above 40% for any one of the four critical blocks, or who responded faster than 400ms on more than 10% of trials were excluded (</w:t>
      </w:r>
      <w:r w:rsidR="00FA7C3E" w:rsidRPr="00872E83">
        <w:rPr>
          <w:rFonts w:ascii="Times New Roman" w:hAnsi="Times New Roman"/>
          <w:i/>
          <w:sz w:val="24"/>
          <w:szCs w:val="24"/>
          <w:highlight w:val="green"/>
          <w:lang w:val="en-US"/>
          <w:rPrChange w:id="4" w:author="Ian Hussey" w:date="2019-01-16T15:51:00Z">
            <w:rPr>
              <w:rFonts w:ascii="Times New Roman" w:hAnsi="Times New Roman"/>
              <w:i/>
              <w:sz w:val="24"/>
              <w:szCs w:val="24"/>
              <w:lang w:val="en-US"/>
            </w:rPr>
          </w:rPrChange>
        </w:rPr>
        <w:t>n</w:t>
      </w:r>
      <w:r w:rsidR="00FA7C3E" w:rsidRPr="00872E83">
        <w:rPr>
          <w:rFonts w:ascii="Times New Roman" w:hAnsi="Times New Roman"/>
          <w:sz w:val="24"/>
          <w:szCs w:val="24"/>
          <w:highlight w:val="green"/>
          <w:lang w:val="en-US"/>
          <w:rPrChange w:id="5" w:author="Ian Hussey" w:date="2019-01-16T15:51:00Z">
            <w:rPr>
              <w:rFonts w:ascii="Times New Roman" w:hAnsi="Times New Roman"/>
              <w:sz w:val="24"/>
              <w:szCs w:val="24"/>
              <w:lang w:val="en-US"/>
            </w:rPr>
          </w:rPrChange>
        </w:rPr>
        <w:t xml:space="preserve"> = 3). This led to a final sample of </w:t>
      </w:r>
      <w:commentRangeStart w:id="6"/>
      <w:r w:rsidR="00FA7C3E" w:rsidRPr="00872E83">
        <w:rPr>
          <w:rFonts w:ascii="Times New Roman" w:hAnsi="Times New Roman"/>
          <w:sz w:val="24"/>
          <w:szCs w:val="24"/>
          <w:highlight w:val="green"/>
          <w:lang w:val="en-US"/>
          <w:rPrChange w:id="7" w:author="Ian Hussey" w:date="2019-01-16T15:51:00Z">
            <w:rPr>
              <w:rFonts w:ascii="Times New Roman" w:hAnsi="Times New Roman"/>
              <w:sz w:val="24"/>
              <w:szCs w:val="24"/>
              <w:lang w:val="en-US"/>
            </w:rPr>
          </w:rPrChange>
        </w:rPr>
        <w:t>103 participants</w:t>
      </w:r>
      <w:commentRangeEnd w:id="6"/>
      <w:r w:rsidR="008F1E84" w:rsidRPr="00872E83">
        <w:rPr>
          <w:rStyle w:val="CommentReference"/>
          <w:rFonts w:asciiTheme="minorHAnsi" w:eastAsiaTheme="minorHAnsi" w:hAnsiTheme="minorHAnsi" w:cstheme="minorBidi"/>
          <w:color w:val="auto"/>
          <w:highlight w:val="green"/>
          <w:lang w:val="it-IT" w:eastAsia="en-US"/>
          <w:rPrChange w:id="8" w:author="Ian Hussey" w:date="2019-01-16T15:51:00Z">
            <w:rPr>
              <w:rStyle w:val="CommentReference"/>
              <w:rFonts w:asciiTheme="minorHAnsi" w:eastAsiaTheme="minorHAnsi" w:hAnsiTheme="minorHAnsi" w:cstheme="minorBidi"/>
              <w:color w:val="auto"/>
              <w:lang w:val="it-IT" w:eastAsia="en-US"/>
            </w:rPr>
          </w:rPrChange>
        </w:rPr>
        <w:commentReference w:id="6"/>
      </w:r>
      <w:r w:rsidR="00FA7C3E" w:rsidRPr="00872E83">
        <w:rPr>
          <w:rFonts w:ascii="Times New Roman" w:hAnsi="Times New Roman"/>
          <w:sz w:val="24"/>
          <w:szCs w:val="24"/>
          <w:highlight w:val="green"/>
          <w:lang w:val="en-US"/>
          <w:rPrChange w:id="9" w:author="Ian Hussey" w:date="2019-01-16T15:51:00Z">
            <w:rPr>
              <w:rFonts w:ascii="Times New Roman" w:hAnsi="Times New Roman"/>
              <w:sz w:val="24"/>
              <w:szCs w:val="24"/>
              <w:lang w:val="en-US"/>
            </w:rPr>
          </w:rPrChange>
        </w:rPr>
        <w:t>.</w:t>
      </w:r>
    </w:p>
    <w:p w14:paraId="2801DA00" w14:textId="6A14F343" w:rsidR="00B3730F" w:rsidRPr="000A1218" w:rsidRDefault="00B3730F" w:rsidP="00F57517">
      <w:pPr>
        <w:pStyle w:val="text"/>
        <w:spacing w:line="480" w:lineRule="auto"/>
        <w:ind w:firstLine="708"/>
        <w:rPr>
          <w:rFonts w:ascii="Times New Roman" w:hAnsi="Times New Roman"/>
          <w:sz w:val="24"/>
          <w:szCs w:val="24"/>
          <w:lang w:val="en-US"/>
        </w:rPr>
      </w:pPr>
      <w:r w:rsidRPr="000A1218">
        <w:rPr>
          <w:rFonts w:ascii="Times New Roman" w:hAnsi="Times New Roman"/>
          <w:b/>
          <w:sz w:val="24"/>
          <w:szCs w:val="24"/>
          <w:lang w:val="en-US"/>
        </w:rPr>
        <w:t>Self-reported ratings</w:t>
      </w:r>
      <w:r w:rsidRPr="000A1218">
        <w:rPr>
          <w:rFonts w:ascii="Times New Roman" w:hAnsi="Times New Roman"/>
          <w:sz w:val="24"/>
          <w:szCs w:val="24"/>
          <w:lang w:val="en-US"/>
        </w:rPr>
        <w:t xml:space="preserve">. Self-reported ratings for CS1 and CS2 were first averaged and then a difference scored was calculated by subtracting scores for CS2 from CS1. Positive </w:t>
      </w:r>
      <w:r w:rsidRPr="000A1218">
        <w:rPr>
          <w:rFonts w:ascii="Times New Roman" w:hAnsi="Times New Roman"/>
          <w:sz w:val="24"/>
          <w:szCs w:val="24"/>
          <w:lang w:val="en-US"/>
        </w:rPr>
        <w:lastRenderedPageBreak/>
        <w:t>values indicate a relative preference for the stimulus that eventually shared a color with positive USs over the CS that shared a color with negative USs. Negative values indicate the opposite.</w:t>
      </w:r>
    </w:p>
    <w:p w14:paraId="56BA770D" w14:textId="77777777" w:rsidR="0055667B" w:rsidRPr="000A1218" w:rsidRDefault="00217EB7" w:rsidP="00F57517">
      <w:pPr>
        <w:pStyle w:val="text"/>
        <w:spacing w:line="480" w:lineRule="auto"/>
        <w:ind w:firstLine="708"/>
        <w:rPr>
          <w:rFonts w:ascii="Times New Roman" w:hAnsi="Times New Roman"/>
          <w:sz w:val="24"/>
          <w:szCs w:val="24"/>
          <w:lang w:val="en-US"/>
        </w:rPr>
      </w:pPr>
      <w:r w:rsidRPr="000A1218">
        <w:rPr>
          <w:rFonts w:ascii="Times New Roman" w:hAnsi="Times New Roman"/>
          <w:b/>
          <w:sz w:val="24"/>
          <w:szCs w:val="24"/>
          <w:lang w:val="en-US"/>
        </w:rPr>
        <w:t>IAT</w:t>
      </w:r>
      <w:r w:rsidRPr="000A1218">
        <w:rPr>
          <w:rFonts w:ascii="Times New Roman" w:hAnsi="Times New Roman"/>
          <w:sz w:val="24"/>
          <w:szCs w:val="24"/>
          <w:lang w:val="en-US"/>
        </w:rPr>
        <w:t xml:space="preserve">. </w:t>
      </w:r>
      <w:r w:rsidR="0055667B" w:rsidRPr="000A1218">
        <w:rPr>
          <w:rFonts w:ascii="Times New Roman" w:hAnsi="Times New Roman"/>
          <w:sz w:val="24"/>
          <w:szCs w:val="24"/>
          <w:lang w:val="en-US"/>
        </w:rPr>
        <w:t>Following the recommendations of Greenwald, Nosek, and Banaji (2003), response latency data were prepared using the D4 scoring algorithm. The resulting D4 IAT scores reflect the difference in mean response latency between the critical blocks divided by the overall variation in those latencies. The IAT score was calculated so that positive values reflected a response bias for the nonsense words that eventually shared a color with positive stimuli (i.e., CS1) relative to the nonsense word which eventually shared a color with negative stimuli (i.e., CS2). Negative values indicated the opposite pattern of responding.</w:t>
      </w:r>
    </w:p>
    <w:p w14:paraId="146B03BE" w14:textId="14031E9F" w:rsidR="00422683" w:rsidRPr="000A1218" w:rsidRDefault="0034637A" w:rsidP="00F57517">
      <w:pPr>
        <w:pStyle w:val="text"/>
        <w:spacing w:line="480" w:lineRule="auto"/>
        <w:rPr>
          <w:rFonts w:ascii="Times New Roman" w:hAnsi="Times New Roman"/>
          <w:b/>
          <w:sz w:val="24"/>
          <w:szCs w:val="24"/>
          <w:lang w:val="en-US"/>
        </w:rPr>
      </w:pPr>
      <w:r w:rsidRPr="000A1218">
        <w:rPr>
          <w:rFonts w:ascii="Times New Roman" w:hAnsi="Times New Roman"/>
          <w:b/>
          <w:sz w:val="24"/>
          <w:szCs w:val="24"/>
          <w:lang w:val="en-US"/>
        </w:rPr>
        <w:t>Hypothesis Testing</w:t>
      </w:r>
    </w:p>
    <w:p w14:paraId="53020D49" w14:textId="7A54C3A5" w:rsidR="00F57517" w:rsidRDefault="00422683" w:rsidP="00F57517">
      <w:pPr>
        <w:pStyle w:val="text"/>
        <w:spacing w:before="240" w:line="480" w:lineRule="auto"/>
        <w:rPr>
          <w:ins w:id="10" w:author="Ian Hussey" w:date="2019-01-16T16:22:00Z"/>
          <w:rFonts w:ascii="Times New Roman" w:hAnsi="Times New Roman"/>
          <w:sz w:val="24"/>
          <w:szCs w:val="24"/>
          <w:lang w:val="en-US"/>
        </w:rPr>
      </w:pPr>
      <w:r w:rsidRPr="000A1218">
        <w:rPr>
          <w:rFonts w:ascii="Times New Roman" w:hAnsi="Times New Roman"/>
          <w:b/>
          <w:sz w:val="24"/>
          <w:szCs w:val="24"/>
          <w:lang w:val="en-US"/>
        </w:rPr>
        <w:tab/>
      </w:r>
      <w:r w:rsidR="00F57517" w:rsidRPr="000A1218">
        <w:rPr>
          <w:rFonts w:ascii="Times New Roman" w:hAnsi="Times New Roman"/>
          <w:b/>
          <w:sz w:val="24"/>
          <w:szCs w:val="24"/>
          <w:lang w:val="en-US"/>
        </w:rPr>
        <w:t xml:space="preserve">IAT. </w:t>
      </w:r>
      <w:r w:rsidR="00F57517" w:rsidRPr="000A1218">
        <w:rPr>
          <w:rFonts w:ascii="Times New Roman" w:hAnsi="Times New Roman"/>
          <w:sz w:val="24"/>
          <w:szCs w:val="24"/>
          <w:lang w:val="en-US"/>
        </w:rPr>
        <w:t xml:space="preserve">Submitting IAT scores to a </w:t>
      </w:r>
      <w:r w:rsidRPr="000A1218">
        <w:rPr>
          <w:rFonts w:ascii="Times New Roman" w:hAnsi="Times New Roman"/>
          <w:sz w:val="24"/>
          <w:szCs w:val="24"/>
          <w:lang w:val="en-US"/>
        </w:rPr>
        <w:t xml:space="preserve">one-way ANOVA </w:t>
      </w:r>
      <w:r w:rsidR="00F57517" w:rsidRPr="000A1218">
        <w:rPr>
          <w:rFonts w:ascii="Times New Roman" w:hAnsi="Times New Roman"/>
          <w:sz w:val="24"/>
          <w:szCs w:val="24"/>
          <w:lang w:val="en-US"/>
        </w:rPr>
        <w:t xml:space="preserve">with </w:t>
      </w:r>
      <w:r w:rsidR="001A07C8" w:rsidRPr="000A1218">
        <w:rPr>
          <w:rFonts w:ascii="Times New Roman" w:hAnsi="Times New Roman"/>
          <w:sz w:val="24"/>
          <w:szCs w:val="24"/>
          <w:lang w:val="en-US"/>
        </w:rPr>
        <w:t xml:space="preserve">CS-US color matching </w:t>
      </w:r>
      <w:r w:rsidR="00645E45" w:rsidRPr="000A1218">
        <w:rPr>
          <w:rFonts w:ascii="Times New Roman" w:hAnsi="Times New Roman"/>
          <w:sz w:val="24"/>
          <w:szCs w:val="24"/>
          <w:lang w:val="en-US"/>
        </w:rPr>
        <w:t xml:space="preserve">as a between-subject factor </w:t>
      </w:r>
      <w:r w:rsidR="004D7615">
        <w:rPr>
          <w:rFonts w:ascii="Times New Roman" w:hAnsi="Times New Roman"/>
          <w:sz w:val="24"/>
          <w:szCs w:val="24"/>
          <w:lang w:val="en-US"/>
        </w:rPr>
        <w:t>revealed</w:t>
      </w:r>
      <w:r w:rsidRPr="000A1218">
        <w:rPr>
          <w:rFonts w:ascii="Times New Roman" w:hAnsi="Times New Roman"/>
          <w:sz w:val="24"/>
          <w:szCs w:val="24"/>
          <w:lang w:val="en-US"/>
        </w:rPr>
        <w:t xml:space="preserve"> a significant effect </w:t>
      </w:r>
      <w:r w:rsidR="00645E45" w:rsidRPr="000A1218">
        <w:rPr>
          <w:rFonts w:ascii="Times New Roman" w:hAnsi="Times New Roman"/>
          <w:sz w:val="24"/>
          <w:szCs w:val="24"/>
          <w:lang w:val="en-US"/>
        </w:rPr>
        <w:t xml:space="preserve">for </w:t>
      </w:r>
      <w:r w:rsidR="008E7212" w:rsidRPr="000A1218">
        <w:rPr>
          <w:rFonts w:ascii="Times New Roman" w:hAnsi="Times New Roman"/>
          <w:sz w:val="24"/>
          <w:szCs w:val="24"/>
          <w:lang w:val="en-US"/>
        </w:rPr>
        <w:t xml:space="preserve">Color </w:t>
      </w:r>
      <w:r w:rsidR="00645E45" w:rsidRPr="000A1218">
        <w:rPr>
          <w:rFonts w:ascii="Times New Roman" w:hAnsi="Times New Roman"/>
          <w:sz w:val="24"/>
          <w:szCs w:val="24"/>
          <w:lang w:val="en-US"/>
        </w:rPr>
        <w:t xml:space="preserve">on </w:t>
      </w:r>
      <w:r w:rsidRPr="000A1218">
        <w:rPr>
          <w:rFonts w:ascii="Times New Roman" w:hAnsi="Times New Roman"/>
          <w:sz w:val="24"/>
          <w:szCs w:val="24"/>
          <w:lang w:val="en-US"/>
        </w:rPr>
        <w:t>IAT score</w:t>
      </w:r>
      <w:r w:rsidR="0063118D" w:rsidRPr="000A1218">
        <w:rPr>
          <w:rFonts w:ascii="Times New Roman" w:hAnsi="Times New Roman"/>
          <w:sz w:val="24"/>
          <w:szCs w:val="24"/>
          <w:lang w:val="en-US"/>
        </w:rPr>
        <w:t>s</w:t>
      </w:r>
      <w:r w:rsidRPr="000A1218">
        <w:rPr>
          <w:rFonts w:ascii="Times New Roman" w:hAnsi="Times New Roman"/>
          <w:sz w:val="24"/>
          <w:szCs w:val="24"/>
          <w:lang w:val="en-US"/>
        </w:rPr>
        <w:t>,</w:t>
      </w:r>
      <w:r w:rsidRPr="000A1218">
        <w:rPr>
          <w:rFonts w:ascii="Times New Roman" w:hAnsi="Times New Roman"/>
          <w:i/>
          <w:sz w:val="24"/>
          <w:szCs w:val="24"/>
          <w:lang w:val="en-US"/>
        </w:rPr>
        <w:t xml:space="preserve"> </w:t>
      </w:r>
      <w:proofErr w:type="gramStart"/>
      <w:r w:rsidRPr="000A1218">
        <w:rPr>
          <w:rFonts w:ascii="Times New Roman" w:hAnsi="Times New Roman"/>
          <w:i/>
          <w:sz w:val="24"/>
          <w:szCs w:val="24"/>
          <w:lang w:val="en-US"/>
        </w:rPr>
        <w:t>F</w:t>
      </w:r>
      <w:r w:rsidRPr="000A1218">
        <w:rPr>
          <w:rFonts w:ascii="Times New Roman" w:hAnsi="Times New Roman"/>
          <w:sz w:val="24"/>
          <w:szCs w:val="24"/>
          <w:lang w:val="en-US"/>
        </w:rPr>
        <w:t>(</w:t>
      </w:r>
      <w:proofErr w:type="gramEnd"/>
      <w:r w:rsidRPr="000A1218">
        <w:rPr>
          <w:rFonts w:ascii="Times New Roman" w:hAnsi="Times New Roman"/>
          <w:sz w:val="24"/>
          <w:szCs w:val="24"/>
          <w:lang w:val="en-US"/>
        </w:rPr>
        <w:t xml:space="preserve">1, 102) = 44.19, </w:t>
      </w:r>
      <w:r w:rsidRPr="000A1218">
        <w:rPr>
          <w:rFonts w:ascii="Times New Roman" w:hAnsi="Times New Roman"/>
          <w:i/>
          <w:sz w:val="24"/>
          <w:szCs w:val="24"/>
          <w:lang w:val="en-US"/>
        </w:rPr>
        <w:t xml:space="preserve">p </w:t>
      </w:r>
      <w:r w:rsidRPr="000A1218">
        <w:rPr>
          <w:rFonts w:ascii="Times New Roman" w:hAnsi="Times New Roman"/>
          <w:sz w:val="24"/>
          <w:szCs w:val="24"/>
          <w:lang w:val="en-US"/>
        </w:rPr>
        <w:t>&lt; .001, η</w:t>
      </w:r>
      <w:r w:rsidRPr="000A1218">
        <w:rPr>
          <w:rFonts w:ascii="Times New Roman" w:hAnsi="Times New Roman"/>
          <w:sz w:val="24"/>
          <w:szCs w:val="24"/>
          <w:vertAlign w:val="superscript"/>
          <w:lang w:val="en-US"/>
        </w:rPr>
        <w:t>2</w:t>
      </w:r>
      <w:r w:rsidRPr="000A1218">
        <w:rPr>
          <w:rFonts w:ascii="Times New Roman" w:hAnsi="Times New Roman"/>
          <w:sz w:val="24"/>
          <w:szCs w:val="24"/>
          <w:vertAlign w:val="subscript"/>
          <w:lang w:val="en-US"/>
        </w:rPr>
        <w:t>partial</w:t>
      </w:r>
      <w:r w:rsidRPr="000A1218">
        <w:rPr>
          <w:rFonts w:ascii="Times New Roman" w:hAnsi="Times New Roman"/>
          <w:b/>
          <w:sz w:val="24"/>
          <w:szCs w:val="24"/>
          <w:lang w:val="en-US"/>
        </w:rPr>
        <w:t xml:space="preserve"> = </w:t>
      </w:r>
      <w:r w:rsidR="00493F45">
        <w:rPr>
          <w:rFonts w:ascii="Times New Roman" w:hAnsi="Times New Roman"/>
          <w:sz w:val="24"/>
          <w:szCs w:val="24"/>
          <w:lang w:val="en-US"/>
        </w:rPr>
        <w:t>0</w:t>
      </w:r>
      <w:r w:rsidRPr="000A1218">
        <w:rPr>
          <w:rFonts w:ascii="Times New Roman" w:hAnsi="Times New Roman"/>
          <w:sz w:val="24"/>
          <w:szCs w:val="24"/>
          <w:lang w:val="en-US"/>
        </w:rPr>
        <w:t>.30</w:t>
      </w:r>
      <w:r w:rsidR="00814256">
        <w:rPr>
          <w:rFonts w:ascii="Times New Roman" w:hAnsi="Times New Roman"/>
          <w:sz w:val="24"/>
          <w:szCs w:val="24"/>
          <w:lang w:val="en-US"/>
        </w:rPr>
        <w:t>, 95% CI [0.16;</w:t>
      </w:r>
      <w:r w:rsidR="007F6C8D">
        <w:rPr>
          <w:rFonts w:ascii="Times New Roman" w:hAnsi="Times New Roman"/>
          <w:sz w:val="24"/>
          <w:szCs w:val="24"/>
          <w:lang w:val="en-US"/>
        </w:rPr>
        <w:t xml:space="preserve"> </w:t>
      </w:r>
      <w:r w:rsidR="00814256">
        <w:rPr>
          <w:rFonts w:ascii="Times New Roman" w:hAnsi="Times New Roman"/>
          <w:sz w:val="24"/>
          <w:szCs w:val="24"/>
          <w:lang w:val="en-US"/>
        </w:rPr>
        <w:t>0.43</w:t>
      </w:r>
      <w:r w:rsidR="0063118D" w:rsidRPr="000A1218">
        <w:rPr>
          <w:rFonts w:ascii="Times New Roman" w:hAnsi="Times New Roman"/>
          <w:sz w:val="24"/>
          <w:szCs w:val="24"/>
          <w:lang w:val="en-US"/>
        </w:rPr>
        <w:t>]</w:t>
      </w:r>
      <w:r w:rsidR="007F6C8D">
        <w:rPr>
          <w:rFonts w:ascii="Times New Roman" w:hAnsi="Times New Roman"/>
          <w:sz w:val="24"/>
          <w:szCs w:val="24"/>
          <w:lang w:val="en-US"/>
        </w:rPr>
        <w:t>, BF</w:t>
      </w:r>
      <w:r w:rsidR="007F6C8D" w:rsidRPr="007F6C8D">
        <w:rPr>
          <w:rFonts w:ascii="Times New Roman" w:hAnsi="Times New Roman"/>
          <w:sz w:val="24"/>
          <w:szCs w:val="24"/>
          <w:vertAlign w:val="subscript"/>
          <w:lang w:val="en-US"/>
        </w:rPr>
        <w:t>1</w:t>
      </w:r>
      <w:r w:rsidR="007303A4">
        <w:rPr>
          <w:rFonts w:ascii="Times New Roman" w:hAnsi="Times New Roman"/>
          <w:sz w:val="24"/>
          <w:szCs w:val="24"/>
          <w:vertAlign w:val="subscript"/>
          <w:lang w:val="en-US"/>
        </w:rPr>
        <w:t>0</w:t>
      </w:r>
      <w:r w:rsidR="00275870">
        <w:rPr>
          <w:rFonts w:ascii="Times New Roman" w:hAnsi="Times New Roman"/>
          <w:sz w:val="24"/>
          <w:szCs w:val="24"/>
          <w:lang w:val="en-US"/>
        </w:rPr>
        <w:t xml:space="preserve"> &gt; </w:t>
      </w:r>
      <w:r w:rsidR="00275870" w:rsidRPr="00275870">
        <w:rPr>
          <w:rFonts w:ascii="Times New Roman" w:hAnsi="Times New Roman"/>
          <w:sz w:val="24"/>
          <w:szCs w:val="24"/>
          <w:lang w:val="en-US"/>
        </w:rPr>
        <w:t>10</w:t>
      </w:r>
      <w:r w:rsidR="00275870">
        <w:rPr>
          <w:rFonts w:ascii="Times New Roman" w:hAnsi="Times New Roman"/>
          <w:sz w:val="24"/>
          <w:szCs w:val="24"/>
          <w:vertAlign w:val="superscript"/>
          <w:lang w:val="en-US"/>
        </w:rPr>
        <w:t>6</w:t>
      </w:r>
      <w:r w:rsidRPr="000A1218">
        <w:rPr>
          <w:rFonts w:ascii="Times New Roman" w:hAnsi="Times New Roman"/>
          <w:sz w:val="24"/>
          <w:szCs w:val="24"/>
          <w:lang w:val="en-US"/>
        </w:rPr>
        <w:t xml:space="preserve">. </w:t>
      </w:r>
      <w:r w:rsidR="008E7212" w:rsidRPr="000A1218">
        <w:rPr>
          <w:rFonts w:ascii="Times New Roman" w:hAnsi="Times New Roman"/>
          <w:sz w:val="24"/>
          <w:szCs w:val="24"/>
          <w:lang w:val="en-US"/>
        </w:rPr>
        <w:t>Specifically, w</w:t>
      </w:r>
      <w:r w:rsidR="0063118D" w:rsidRPr="000A1218">
        <w:rPr>
          <w:rFonts w:ascii="Times New Roman" w:hAnsi="Times New Roman"/>
          <w:sz w:val="24"/>
          <w:szCs w:val="24"/>
          <w:lang w:val="en-US"/>
        </w:rPr>
        <w:t xml:space="preserve">hen </w:t>
      </w:r>
      <w:r w:rsidRPr="000A1218">
        <w:rPr>
          <w:rFonts w:ascii="Times New Roman" w:hAnsi="Times New Roman"/>
          <w:sz w:val="24"/>
          <w:szCs w:val="24"/>
          <w:lang w:val="en-US"/>
        </w:rPr>
        <w:t xml:space="preserve">CS1 </w:t>
      </w:r>
      <w:r w:rsidR="003F68CC">
        <w:rPr>
          <w:rFonts w:ascii="Times New Roman" w:hAnsi="Times New Roman"/>
          <w:sz w:val="24"/>
          <w:szCs w:val="24"/>
          <w:lang w:val="en-US"/>
        </w:rPr>
        <w:t xml:space="preserve">eventually </w:t>
      </w:r>
      <w:r w:rsidR="0063118D" w:rsidRPr="000A1218">
        <w:rPr>
          <w:rFonts w:ascii="Times New Roman" w:hAnsi="Times New Roman"/>
          <w:sz w:val="24"/>
          <w:szCs w:val="24"/>
          <w:lang w:val="en-US"/>
        </w:rPr>
        <w:t>shared a color with positive words and CS2 shared a color with negative words, participants showed a relative preference for CS1 over CS2 (</w:t>
      </w:r>
      <w:r w:rsidR="0063118D" w:rsidRPr="000A1218">
        <w:rPr>
          <w:rFonts w:ascii="Times New Roman" w:hAnsi="Times New Roman"/>
          <w:i/>
          <w:sz w:val="24"/>
          <w:szCs w:val="24"/>
          <w:lang w:val="en-US"/>
        </w:rPr>
        <w:t>M</w:t>
      </w:r>
      <w:r w:rsidR="0063118D" w:rsidRPr="000A1218">
        <w:rPr>
          <w:rFonts w:ascii="Times New Roman" w:hAnsi="Times New Roman"/>
          <w:sz w:val="24"/>
          <w:szCs w:val="24"/>
          <w:lang w:val="en-US"/>
        </w:rPr>
        <w:t xml:space="preserve"> = 0.37, </w:t>
      </w:r>
      <w:r w:rsidR="0063118D" w:rsidRPr="000A1218">
        <w:rPr>
          <w:rFonts w:ascii="Times New Roman" w:hAnsi="Times New Roman"/>
          <w:i/>
          <w:sz w:val="24"/>
          <w:szCs w:val="24"/>
          <w:lang w:val="en-US"/>
        </w:rPr>
        <w:t>SD</w:t>
      </w:r>
      <w:r w:rsidR="0063118D" w:rsidRPr="000A1218">
        <w:rPr>
          <w:rFonts w:ascii="Times New Roman" w:hAnsi="Times New Roman"/>
          <w:sz w:val="24"/>
          <w:szCs w:val="24"/>
          <w:lang w:val="en-US"/>
        </w:rPr>
        <w:t xml:space="preserve"> = 0.46)</w:t>
      </w:r>
      <w:r w:rsidR="008E7212" w:rsidRPr="000A1218">
        <w:rPr>
          <w:rFonts w:ascii="Times New Roman" w:hAnsi="Times New Roman"/>
          <w:sz w:val="24"/>
          <w:szCs w:val="24"/>
          <w:lang w:val="en-US"/>
        </w:rPr>
        <w:t xml:space="preserve">, </w:t>
      </w:r>
      <w:proofErr w:type="gramStart"/>
      <w:r w:rsidR="008E7212" w:rsidRPr="000A1218">
        <w:rPr>
          <w:rFonts w:ascii="Times New Roman" w:hAnsi="Times New Roman"/>
          <w:i/>
          <w:sz w:val="24"/>
          <w:szCs w:val="24"/>
          <w:lang w:val="en-US"/>
        </w:rPr>
        <w:t>t</w:t>
      </w:r>
      <w:r w:rsidR="008E7212" w:rsidRPr="000A1218">
        <w:rPr>
          <w:rFonts w:ascii="Times New Roman" w:hAnsi="Times New Roman"/>
          <w:sz w:val="24"/>
          <w:szCs w:val="24"/>
          <w:lang w:val="en-US"/>
        </w:rPr>
        <w:t>(</w:t>
      </w:r>
      <w:proofErr w:type="gramEnd"/>
      <w:r w:rsidR="008E7212" w:rsidRPr="000A1218">
        <w:rPr>
          <w:rFonts w:ascii="Times New Roman" w:hAnsi="Times New Roman"/>
          <w:sz w:val="24"/>
          <w:szCs w:val="24"/>
          <w:lang w:val="en-US"/>
        </w:rPr>
        <w:t xml:space="preserve">47) = 5.56, </w:t>
      </w:r>
      <w:r w:rsidR="008E7212" w:rsidRPr="000A1218">
        <w:rPr>
          <w:rFonts w:ascii="Times New Roman" w:hAnsi="Times New Roman"/>
          <w:i/>
          <w:sz w:val="24"/>
          <w:szCs w:val="24"/>
          <w:lang w:val="en-US"/>
        </w:rPr>
        <w:t>p</w:t>
      </w:r>
      <w:r w:rsidR="008E7212" w:rsidRPr="000A1218">
        <w:rPr>
          <w:rFonts w:ascii="Times New Roman" w:hAnsi="Times New Roman"/>
          <w:sz w:val="24"/>
          <w:szCs w:val="24"/>
          <w:lang w:val="en-US"/>
        </w:rPr>
        <w:t xml:space="preserve"> &lt; .001, </w:t>
      </w:r>
      <w:r w:rsidR="008E7212" w:rsidRPr="000A1218">
        <w:rPr>
          <w:rFonts w:ascii="Times New Roman" w:hAnsi="Times New Roman"/>
          <w:i/>
          <w:sz w:val="24"/>
          <w:szCs w:val="24"/>
          <w:lang w:val="en-US"/>
        </w:rPr>
        <w:t>d</w:t>
      </w:r>
      <w:r w:rsidR="008E7212" w:rsidRPr="000A1218">
        <w:rPr>
          <w:rFonts w:ascii="Times New Roman" w:hAnsi="Times New Roman"/>
          <w:sz w:val="24"/>
          <w:szCs w:val="24"/>
          <w:lang w:val="en-US"/>
        </w:rPr>
        <w:t xml:space="preserve"> = </w:t>
      </w:r>
      <w:r w:rsidR="007F6C8D">
        <w:rPr>
          <w:rFonts w:ascii="Times New Roman" w:hAnsi="Times New Roman"/>
          <w:sz w:val="24"/>
          <w:szCs w:val="24"/>
          <w:lang w:val="en-US"/>
        </w:rPr>
        <w:t>0.8</w:t>
      </w:r>
      <w:r w:rsidR="008E7212" w:rsidRPr="000A1218">
        <w:rPr>
          <w:rFonts w:ascii="Times New Roman" w:hAnsi="Times New Roman"/>
          <w:sz w:val="24"/>
          <w:szCs w:val="24"/>
          <w:lang w:val="en-US"/>
        </w:rPr>
        <w:t xml:space="preserve">, 95% CI </w:t>
      </w:r>
      <w:r w:rsidR="007F6C8D">
        <w:rPr>
          <w:rFonts w:ascii="Times New Roman" w:hAnsi="Times New Roman"/>
          <w:sz w:val="24"/>
          <w:szCs w:val="24"/>
          <w:lang w:val="en-US"/>
        </w:rPr>
        <w:t>[0.47; 1.13</w:t>
      </w:r>
      <w:r w:rsidR="008E7212" w:rsidRPr="000A1218">
        <w:rPr>
          <w:rFonts w:ascii="Times New Roman" w:hAnsi="Times New Roman"/>
          <w:sz w:val="24"/>
          <w:szCs w:val="24"/>
          <w:lang w:val="en-US"/>
        </w:rPr>
        <w:t>]</w:t>
      </w:r>
      <w:r w:rsidR="002B4C0F">
        <w:rPr>
          <w:rFonts w:ascii="Times New Roman" w:hAnsi="Times New Roman"/>
          <w:sz w:val="24"/>
          <w:szCs w:val="24"/>
          <w:lang w:val="en-US"/>
        </w:rPr>
        <w:t>, BF</w:t>
      </w:r>
      <w:r w:rsidR="002B4C0F" w:rsidRPr="007F6C8D">
        <w:rPr>
          <w:rFonts w:ascii="Times New Roman" w:hAnsi="Times New Roman"/>
          <w:sz w:val="24"/>
          <w:szCs w:val="24"/>
          <w:vertAlign w:val="subscript"/>
          <w:lang w:val="en-US"/>
        </w:rPr>
        <w:t>1</w:t>
      </w:r>
      <w:r w:rsidR="007303A4">
        <w:rPr>
          <w:rFonts w:ascii="Times New Roman" w:hAnsi="Times New Roman"/>
          <w:sz w:val="24"/>
          <w:szCs w:val="24"/>
          <w:vertAlign w:val="subscript"/>
          <w:lang w:val="en-US"/>
        </w:rPr>
        <w:t>0</w:t>
      </w:r>
      <w:r w:rsidR="002B4C0F">
        <w:rPr>
          <w:rFonts w:ascii="Times New Roman" w:hAnsi="Times New Roman"/>
          <w:sz w:val="24"/>
          <w:szCs w:val="24"/>
          <w:lang w:val="en-US"/>
        </w:rPr>
        <w:t xml:space="preserve"> &gt; </w:t>
      </w:r>
      <w:r w:rsidR="002B4C0F" w:rsidRPr="00275870">
        <w:rPr>
          <w:rFonts w:ascii="Times New Roman" w:hAnsi="Times New Roman"/>
          <w:sz w:val="24"/>
          <w:szCs w:val="24"/>
          <w:lang w:val="en-US"/>
        </w:rPr>
        <w:t>10</w:t>
      </w:r>
      <w:r w:rsidR="002B4C0F">
        <w:rPr>
          <w:rFonts w:ascii="Times New Roman" w:hAnsi="Times New Roman"/>
          <w:sz w:val="24"/>
          <w:szCs w:val="24"/>
          <w:vertAlign w:val="superscript"/>
          <w:lang w:val="en-US"/>
        </w:rPr>
        <w:t>4</w:t>
      </w:r>
      <w:r w:rsidR="0063118D" w:rsidRPr="000A1218">
        <w:rPr>
          <w:rFonts w:ascii="Times New Roman" w:hAnsi="Times New Roman"/>
          <w:sz w:val="24"/>
          <w:szCs w:val="24"/>
          <w:lang w:val="en-US"/>
        </w:rPr>
        <w:t xml:space="preserve">. A reversed preference emerged when CS1 </w:t>
      </w:r>
      <w:r w:rsidR="003F68CC">
        <w:rPr>
          <w:rFonts w:ascii="Times New Roman" w:hAnsi="Times New Roman"/>
          <w:sz w:val="24"/>
          <w:szCs w:val="24"/>
          <w:lang w:val="en-US"/>
        </w:rPr>
        <w:t xml:space="preserve">eventually </w:t>
      </w:r>
      <w:r w:rsidR="0063118D" w:rsidRPr="000A1218">
        <w:rPr>
          <w:rFonts w:ascii="Times New Roman" w:hAnsi="Times New Roman"/>
          <w:sz w:val="24"/>
          <w:szCs w:val="24"/>
          <w:lang w:val="en-US"/>
        </w:rPr>
        <w:t>shared a color with negative words and CS2 shared a color with positive words, such that participants showed a relative preference for CS2 over CS1 (</w:t>
      </w:r>
      <w:r w:rsidR="0063118D" w:rsidRPr="000A1218">
        <w:rPr>
          <w:rFonts w:ascii="Times New Roman" w:hAnsi="Times New Roman"/>
          <w:i/>
          <w:sz w:val="24"/>
          <w:szCs w:val="24"/>
          <w:lang w:val="en-US"/>
        </w:rPr>
        <w:t>M</w:t>
      </w:r>
      <w:r w:rsidR="0063118D" w:rsidRPr="000A1218">
        <w:rPr>
          <w:rFonts w:ascii="Times New Roman" w:hAnsi="Times New Roman"/>
          <w:sz w:val="24"/>
          <w:szCs w:val="24"/>
          <w:lang w:val="en-US"/>
        </w:rPr>
        <w:t xml:space="preserve"> = -0.23, </w:t>
      </w:r>
      <w:r w:rsidR="0063118D" w:rsidRPr="000A1218">
        <w:rPr>
          <w:rFonts w:ascii="Times New Roman" w:hAnsi="Times New Roman"/>
          <w:i/>
          <w:sz w:val="24"/>
          <w:szCs w:val="24"/>
          <w:lang w:val="en-US"/>
        </w:rPr>
        <w:t>SD</w:t>
      </w:r>
      <w:r w:rsidR="0063118D" w:rsidRPr="000A1218">
        <w:rPr>
          <w:rFonts w:ascii="Times New Roman" w:hAnsi="Times New Roman"/>
          <w:sz w:val="24"/>
          <w:szCs w:val="24"/>
          <w:lang w:val="en-US"/>
        </w:rPr>
        <w:t xml:space="preserve"> = 0.45)</w:t>
      </w:r>
      <w:r w:rsidR="008E7212" w:rsidRPr="000A1218">
        <w:rPr>
          <w:rFonts w:ascii="Times New Roman" w:hAnsi="Times New Roman"/>
          <w:sz w:val="24"/>
          <w:szCs w:val="24"/>
          <w:lang w:val="en-US"/>
        </w:rPr>
        <w:t xml:space="preserve">, </w:t>
      </w:r>
      <w:proofErr w:type="gramStart"/>
      <w:r w:rsidR="008E7212" w:rsidRPr="000A1218">
        <w:rPr>
          <w:rFonts w:ascii="Times New Roman" w:hAnsi="Times New Roman"/>
          <w:i/>
          <w:sz w:val="24"/>
          <w:szCs w:val="24"/>
          <w:lang w:val="en-US"/>
        </w:rPr>
        <w:t>t</w:t>
      </w:r>
      <w:r w:rsidR="008E7212" w:rsidRPr="000A1218">
        <w:rPr>
          <w:rFonts w:ascii="Times New Roman" w:hAnsi="Times New Roman"/>
          <w:sz w:val="24"/>
          <w:szCs w:val="24"/>
          <w:lang w:val="en-US"/>
        </w:rPr>
        <w:t>(</w:t>
      </w:r>
      <w:proofErr w:type="gramEnd"/>
      <w:r w:rsidR="008E7212" w:rsidRPr="000A1218">
        <w:rPr>
          <w:rFonts w:ascii="Times New Roman" w:hAnsi="Times New Roman"/>
          <w:sz w:val="24"/>
          <w:szCs w:val="24"/>
          <w:lang w:val="en-US"/>
        </w:rPr>
        <w:t xml:space="preserve">55) = </w:t>
      </w:r>
      <w:r w:rsidR="00DB64F9">
        <w:rPr>
          <w:rFonts w:ascii="Times New Roman" w:hAnsi="Times New Roman"/>
          <w:sz w:val="24"/>
          <w:szCs w:val="24"/>
          <w:lang w:val="en-US"/>
        </w:rPr>
        <w:t>-</w:t>
      </w:r>
      <w:r w:rsidR="008E7212" w:rsidRPr="000A1218">
        <w:rPr>
          <w:rFonts w:ascii="Times New Roman" w:hAnsi="Times New Roman"/>
          <w:sz w:val="24"/>
          <w:szCs w:val="24"/>
          <w:lang w:val="en-US"/>
        </w:rPr>
        <w:t xml:space="preserve">3.73, </w:t>
      </w:r>
      <w:r w:rsidR="008E7212" w:rsidRPr="000A1218">
        <w:rPr>
          <w:rFonts w:ascii="Times New Roman" w:hAnsi="Times New Roman"/>
          <w:i/>
          <w:sz w:val="24"/>
          <w:szCs w:val="24"/>
          <w:lang w:val="en-US"/>
        </w:rPr>
        <w:t>p</w:t>
      </w:r>
      <w:r w:rsidR="008E7212" w:rsidRPr="000A1218">
        <w:rPr>
          <w:rFonts w:ascii="Times New Roman" w:hAnsi="Times New Roman"/>
          <w:sz w:val="24"/>
          <w:szCs w:val="24"/>
          <w:lang w:val="en-US"/>
        </w:rPr>
        <w:t xml:space="preserve"> &lt; .001, </w:t>
      </w:r>
      <w:r w:rsidR="008E7212" w:rsidRPr="000A1218">
        <w:rPr>
          <w:rFonts w:ascii="Times New Roman" w:hAnsi="Times New Roman"/>
          <w:i/>
          <w:sz w:val="24"/>
          <w:szCs w:val="24"/>
          <w:lang w:val="en-US"/>
        </w:rPr>
        <w:t>d</w:t>
      </w:r>
      <w:r w:rsidR="008E7212" w:rsidRPr="000A1218">
        <w:rPr>
          <w:rFonts w:ascii="Times New Roman" w:hAnsi="Times New Roman"/>
          <w:sz w:val="24"/>
          <w:szCs w:val="24"/>
          <w:lang w:val="en-US"/>
        </w:rPr>
        <w:t xml:space="preserve"> = </w:t>
      </w:r>
      <w:r w:rsidR="00DB64F9">
        <w:rPr>
          <w:rFonts w:ascii="Times New Roman" w:hAnsi="Times New Roman"/>
          <w:sz w:val="24"/>
          <w:szCs w:val="24"/>
          <w:lang w:val="en-US"/>
        </w:rPr>
        <w:t>0.49, 95% CI [-0.77</w:t>
      </w:r>
      <w:r w:rsidR="007F6C8D">
        <w:rPr>
          <w:rFonts w:ascii="Times New Roman" w:hAnsi="Times New Roman"/>
          <w:sz w:val="24"/>
          <w:szCs w:val="24"/>
          <w:lang w:val="en-US"/>
        </w:rPr>
        <w:t xml:space="preserve">; </w:t>
      </w:r>
      <w:r w:rsidR="00DB64F9">
        <w:rPr>
          <w:rFonts w:ascii="Times New Roman" w:hAnsi="Times New Roman"/>
          <w:sz w:val="24"/>
          <w:szCs w:val="24"/>
          <w:lang w:val="en-US"/>
        </w:rPr>
        <w:t>-0.22</w:t>
      </w:r>
      <w:r w:rsidR="008E7212" w:rsidRPr="000A1218">
        <w:rPr>
          <w:rFonts w:ascii="Times New Roman" w:hAnsi="Times New Roman"/>
          <w:sz w:val="24"/>
          <w:szCs w:val="24"/>
          <w:lang w:val="en-US"/>
        </w:rPr>
        <w:t>]</w:t>
      </w:r>
      <w:r w:rsidR="002B4C0F">
        <w:rPr>
          <w:rFonts w:ascii="Times New Roman" w:hAnsi="Times New Roman"/>
          <w:sz w:val="24"/>
          <w:szCs w:val="24"/>
          <w:lang w:val="en-US"/>
        </w:rPr>
        <w:t>, BF</w:t>
      </w:r>
      <w:r w:rsidR="002B4C0F" w:rsidRPr="007F6C8D">
        <w:rPr>
          <w:rFonts w:ascii="Times New Roman" w:hAnsi="Times New Roman"/>
          <w:sz w:val="24"/>
          <w:szCs w:val="24"/>
          <w:vertAlign w:val="subscript"/>
          <w:lang w:val="en-US"/>
        </w:rPr>
        <w:t>1</w:t>
      </w:r>
      <w:r w:rsidR="007303A4">
        <w:rPr>
          <w:rFonts w:ascii="Times New Roman" w:hAnsi="Times New Roman"/>
          <w:sz w:val="24"/>
          <w:szCs w:val="24"/>
          <w:vertAlign w:val="subscript"/>
          <w:lang w:val="en-US"/>
        </w:rPr>
        <w:t>0</w:t>
      </w:r>
      <w:r w:rsidR="000868B6">
        <w:rPr>
          <w:rFonts w:ascii="Times New Roman" w:hAnsi="Times New Roman"/>
          <w:sz w:val="24"/>
          <w:szCs w:val="24"/>
          <w:lang w:val="en-US"/>
        </w:rPr>
        <w:t xml:space="preserve"> =</w:t>
      </w:r>
      <w:r w:rsidR="002B4C0F">
        <w:rPr>
          <w:rFonts w:ascii="Times New Roman" w:hAnsi="Times New Roman"/>
          <w:sz w:val="24"/>
          <w:szCs w:val="24"/>
          <w:lang w:val="en-US"/>
        </w:rPr>
        <w:t xml:space="preserve"> </w:t>
      </w:r>
      <w:r w:rsidR="000868B6">
        <w:rPr>
          <w:rFonts w:ascii="Times New Roman" w:hAnsi="Times New Roman"/>
          <w:sz w:val="24"/>
          <w:szCs w:val="24"/>
          <w:lang w:val="en-US"/>
        </w:rPr>
        <w:t>55.99</w:t>
      </w:r>
      <w:r w:rsidR="0063118D" w:rsidRPr="000A1218">
        <w:rPr>
          <w:rFonts w:ascii="Times New Roman" w:hAnsi="Times New Roman"/>
          <w:sz w:val="24"/>
          <w:szCs w:val="24"/>
          <w:lang w:val="en-US"/>
        </w:rPr>
        <w:t xml:space="preserve">. </w:t>
      </w:r>
      <w:r w:rsidR="008E7212" w:rsidRPr="000A1218">
        <w:rPr>
          <w:rFonts w:ascii="Times New Roman" w:hAnsi="Times New Roman"/>
          <w:sz w:val="24"/>
          <w:szCs w:val="24"/>
          <w:lang w:val="en-US"/>
        </w:rPr>
        <w:t>Both scores significantly differed from zero.</w:t>
      </w:r>
    </w:p>
    <w:p w14:paraId="68B0FA16" w14:textId="0BC54F1B" w:rsidR="007E7E87" w:rsidRDefault="007E7E87" w:rsidP="007E7E87">
      <w:pPr>
        <w:pStyle w:val="text"/>
        <w:spacing w:before="240" w:line="480" w:lineRule="auto"/>
        <w:rPr>
          <w:ins w:id="11" w:author="Ian Hussey" w:date="2019-01-16T16:23:00Z"/>
          <w:rFonts w:ascii="Times New Roman" w:hAnsi="Times New Roman"/>
          <w:sz w:val="24"/>
          <w:szCs w:val="24"/>
          <w:lang w:val="en-US"/>
        </w:rPr>
      </w:pPr>
      <w:ins w:id="12" w:author="Ian Hussey" w:date="2019-01-16T16:22:00Z">
        <w:r>
          <w:rPr>
            <w:rFonts w:ascii="Times New Roman" w:hAnsi="Times New Roman"/>
            <w:sz w:val="24"/>
            <w:szCs w:val="24"/>
            <w:lang w:val="en-US"/>
          </w:rPr>
          <w:tab/>
        </w:r>
      </w:ins>
      <w:ins w:id="13" w:author="Ian Hussey" w:date="2019-01-16T16:24:00Z">
        <w:r>
          <w:rPr>
            <w:rFonts w:ascii="Times New Roman" w:hAnsi="Times New Roman"/>
            <w:sz w:val="24"/>
            <w:szCs w:val="24"/>
            <w:lang w:val="en-US"/>
          </w:rPr>
          <w:t xml:space="preserve">Both frequentist and Bayes Factors (using a default prior with scaling factor </w:t>
        </w:r>
        <w:r w:rsidRPr="007E7E87">
          <w:rPr>
            <w:rFonts w:ascii="Times New Roman" w:hAnsi="Times New Roman"/>
            <w:i/>
            <w:sz w:val="24"/>
            <w:szCs w:val="24"/>
            <w:lang w:val="en-US"/>
            <w:rPrChange w:id="14" w:author="Ian Hussey" w:date="2019-01-16T16:24:00Z">
              <w:rPr>
                <w:rFonts w:ascii="Times New Roman" w:hAnsi="Times New Roman"/>
                <w:sz w:val="24"/>
                <w:szCs w:val="24"/>
                <w:lang w:val="en-US"/>
              </w:rPr>
            </w:rPrChange>
          </w:rPr>
          <w:t>r</w:t>
        </w:r>
        <w:r>
          <w:rPr>
            <w:rFonts w:ascii="Times New Roman" w:hAnsi="Times New Roman"/>
            <w:sz w:val="24"/>
            <w:szCs w:val="24"/>
            <w:lang w:val="en-US"/>
          </w:rPr>
          <w:t xml:space="preserve"> = .707) </w:t>
        </w:r>
        <w:r w:rsidRPr="007E7E87">
          <w:rPr>
            <w:rFonts w:ascii="Times New Roman" w:hAnsi="Times New Roman"/>
            <w:i/>
            <w:sz w:val="24"/>
            <w:szCs w:val="24"/>
            <w:lang w:val="en-US"/>
            <w:rPrChange w:id="15" w:author="Ian Hussey" w:date="2019-01-16T16:24:00Z">
              <w:rPr>
                <w:rFonts w:ascii="Times New Roman" w:hAnsi="Times New Roman"/>
                <w:sz w:val="24"/>
                <w:szCs w:val="24"/>
                <w:lang w:val="en-US"/>
              </w:rPr>
            </w:rPrChange>
          </w:rPr>
          <w:t>t</w:t>
        </w:r>
        <w:r>
          <w:rPr>
            <w:rFonts w:ascii="Times New Roman" w:hAnsi="Times New Roman"/>
            <w:sz w:val="24"/>
            <w:szCs w:val="24"/>
            <w:lang w:val="en-US"/>
          </w:rPr>
          <w:t xml:space="preserve"> tests demonstrated that </w:t>
        </w:r>
      </w:ins>
      <w:ins w:id="16" w:author="Ian Hussey" w:date="2019-01-16T16:23:00Z">
        <w:r w:rsidRPr="000A1218">
          <w:rPr>
            <w:rFonts w:ascii="Times New Roman" w:hAnsi="Times New Roman"/>
            <w:sz w:val="24"/>
            <w:szCs w:val="24"/>
            <w:lang w:val="en-US"/>
          </w:rPr>
          <w:t xml:space="preserve">when CS1 </w:t>
        </w:r>
        <w:r>
          <w:rPr>
            <w:rFonts w:ascii="Times New Roman" w:hAnsi="Times New Roman"/>
            <w:sz w:val="24"/>
            <w:szCs w:val="24"/>
            <w:lang w:val="en-US"/>
          </w:rPr>
          <w:t xml:space="preserve">eventually </w:t>
        </w:r>
        <w:r w:rsidRPr="000A1218">
          <w:rPr>
            <w:rFonts w:ascii="Times New Roman" w:hAnsi="Times New Roman"/>
            <w:sz w:val="24"/>
            <w:szCs w:val="24"/>
            <w:lang w:val="en-US"/>
          </w:rPr>
          <w:t xml:space="preserve">shared a color with positive words and CS2 </w:t>
        </w:r>
        <w:r w:rsidRPr="000A1218">
          <w:rPr>
            <w:rFonts w:ascii="Times New Roman" w:hAnsi="Times New Roman"/>
            <w:sz w:val="24"/>
            <w:szCs w:val="24"/>
            <w:lang w:val="en-US"/>
          </w:rPr>
          <w:lastRenderedPageBreak/>
          <w:t>shared a color with negative words, participants showed a relative preference for CS1 over CS2 (</w:t>
        </w:r>
        <w:r w:rsidRPr="000A1218">
          <w:rPr>
            <w:rFonts w:ascii="Times New Roman" w:hAnsi="Times New Roman"/>
            <w:i/>
            <w:sz w:val="24"/>
            <w:szCs w:val="24"/>
            <w:lang w:val="en-US"/>
          </w:rPr>
          <w:t>M</w:t>
        </w:r>
        <w:r w:rsidRPr="000A1218">
          <w:rPr>
            <w:rFonts w:ascii="Times New Roman" w:hAnsi="Times New Roman"/>
            <w:sz w:val="24"/>
            <w:szCs w:val="24"/>
            <w:lang w:val="en-US"/>
          </w:rPr>
          <w:t xml:space="preserve"> = 0.37, </w:t>
        </w:r>
        <w:r w:rsidRPr="000A1218">
          <w:rPr>
            <w:rFonts w:ascii="Times New Roman" w:hAnsi="Times New Roman"/>
            <w:i/>
            <w:sz w:val="24"/>
            <w:szCs w:val="24"/>
            <w:lang w:val="en-US"/>
          </w:rPr>
          <w:t>SD</w:t>
        </w:r>
        <w:r w:rsidRPr="000A1218">
          <w:rPr>
            <w:rFonts w:ascii="Times New Roman" w:hAnsi="Times New Roman"/>
            <w:sz w:val="24"/>
            <w:szCs w:val="24"/>
            <w:lang w:val="en-US"/>
          </w:rPr>
          <w:t xml:space="preserve"> = 0.46),</w:t>
        </w:r>
        <w:r w:rsidR="00604F01">
          <w:rPr>
            <w:rFonts w:ascii="Times New Roman" w:hAnsi="Times New Roman"/>
            <w:sz w:val="24"/>
            <w:szCs w:val="24"/>
            <w:lang w:val="en-US"/>
          </w:rPr>
          <w:t xml:space="preserve"> whereas </w:t>
        </w:r>
      </w:ins>
      <w:ins w:id="17" w:author="Ian Hussey" w:date="2019-01-16T16:25:00Z">
        <w:r w:rsidR="00604F01">
          <w:rPr>
            <w:rFonts w:ascii="Times New Roman" w:hAnsi="Times New Roman"/>
            <w:sz w:val="24"/>
            <w:szCs w:val="24"/>
            <w:lang w:val="en-US"/>
          </w:rPr>
          <w:t xml:space="preserve">when </w:t>
        </w:r>
        <w:r w:rsidR="00604F01" w:rsidRPr="000A1218">
          <w:rPr>
            <w:rFonts w:ascii="Times New Roman" w:hAnsi="Times New Roman"/>
            <w:sz w:val="24"/>
            <w:szCs w:val="24"/>
            <w:lang w:val="en-US"/>
          </w:rPr>
          <w:t xml:space="preserve">CS1 </w:t>
        </w:r>
        <w:r w:rsidR="00604F01">
          <w:rPr>
            <w:rFonts w:ascii="Times New Roman" w:hAnsi="Times New Roman"/>
            <w:sz w:val="24"/>
            <w:szCs w:val="24"/>
            <w:lang w:val="en-US"/>
          </w:rPr>
          <w:t xml:space="preserve">eventually </w:t>
        </w:r>
        <w:r w:rsidR="00604F01" w:rsidRPr="000A1218">
          <w:rPr>
            <w:rFonts w:ascii="Times New Roman" w:hAnsi="Times New Roman"/>
            <w:sz w:val="24"/>
            <w:szCs w:val="24"/>
            <w:lang w:val="en-US"/>
          </w:rPr>
          <w:t xml:space="preserve">shared a color with negative words and CS2 shared a color with positive words, </w:t>
        </w:r>
        <w:r w:rsidR="00604F01">
          <w:rPr>
            <w:rFonts w:ascii="Times New Roman" w:hAnsi="Times New Roman"/>
            <w:sz w:val="24"/>
            <w:szCs w:val="24"/>
            <w:lang w:val="en-US"/>
          </w:rPr>
          <w:t xml:space="preserve">they demonstrated </w:t>
        </w:r>
      </w:ins>
      <w:ins w:id="18" w:author="Ian Hussey" w:date="2019-01-16T16:23:00Z">
        <w:r w:rsidRPr="000A1218">
          <w:rPr>
            <w:rFonts w:ascii="Times New Roman" w:hAnsi="Times New Roman"/>
            <w:sz w:val="24"/>
            <w:szCs w:val="24"/>
            <w:lang w:val="en-US"/>
          </w:rPr>
          <w:t>a relative preference for CS2 over CS1 (</w:t>
        </w:r>
        <w:r w:rsidRPr="000A1218">
          <w:rPr>
            <w:rFonts w:ascii="Times New Roman" w:hAnsi="Times New Roman"/>
            <w:i/>
            <w:sz w:val="24"/>
            <w:szCs w:val="24"/>
            <w:lang w:val="en-US"/>
          </w:rPr>
          <w:t>M</w:t>
        </w:r>
        <w:r w:rsidRPr="000A1218">
          <w:rPr>
            <w:rFonts w:ascii="Times New Roman" w:hAnsi="Times New Roman"/>
            <w:sz w:val="24"/>
            <w:szCs w:val="24"/>
            <w:lang w:val="en-US"/>
          </w:rPr>
          <w:t xml:space="preserve"> = -0.23, </w:t>
        </w:r>
        <w:r w:rsidRPr="000A1218">
          <w:rPr>
            <w:rFonts w:ascii="Times New Roman" w:hAnsi="Times New Roman"/>
            <w:i/>
            <w:sz w:val="24"/>
            <w:szCs w:val="24"/>
            <w:lang w:val="en-US"/>
          </w:rPr>
          <w:t>SD</w:t>
        </w:r>
        <w:r w:rsidRPr="000A1218">
          <w:rPr>
            <w:rFonts w:ascii="Times New Roman" w:hAnsi="Times New Roman"/>
            <w:sz w:val="24"/>
            <w:szCs w:val="24"/>
            <w:lang w:val="en-US"/>
          </w:rPr>
          <w:t xml:space="preserve"> = 0.45), </w:t>
        </w:r>
        <w:proofErr w:type="gramStart"/>
        <w:r w:rsidRPr="000A1218">
          <w:rPr>
            <w:rFonts w:ascii="Times New Roman" w:hAnsi="Times New Roman"/>
            <w:i/>
            <w:sz w:val="24"/>
            <w:szCs w:val="24"/>
            <w:lang w:val="en-US"/>
          </w:rPr>
          <w:t>t</w:t>
        </w:r>
        <w:r w:rsidRPr="000A1218">
          <w:rPr>
            <w:rFonts w:ascii="Times New Roman" w:hAnsi="Times New Roman"/>
            <w:sz w:val="24"/>
            <w:szCs w:val="24"/>
            <w:lang w:val="en-US"/>
          </w:rPr>
          <w:t>(</w:t>
        </w:r>
        <w:proofErr w:type="gramEnd"/>
        <w:r w:rsidRPr="000A1218">
          <w:rPr>
            <w:rFonts w:ascii="Times New Roman" w:hAnsi="Times New Roman"/>
            <w:sz w:val="24"/>
            <w:szCs w:val="24"/>
            <w:lang w:val="en-US"/>
          </w:rPr>
          <w:t xml:space="preserve">55) = </w:t>
        </w:r>
        <w:r>
          <w:rPr>
            <w:rFonts w:ascii="Times New Roman" w:hAnsi="Times New Roman"/>
            <w:sz w:val="24"/>
            <w:szCs w:val="24"/>
            <w:lang w:val="en-US"/>
          </w:rPr>
          <w:t>-</w:t>
        </w:r>
        <w:r w:rsidRPr="000A1218">
          <w:rPr>
            <w:rFonts w:ascii="Times New Roman" w:hAnsi="Times New Roman"/>
            <w:sz w:val="24"/>
            <w:szCs w:val="24"/>
            <w:lang w:val="en-US"/>
          </w:rPr>
          <w:t xml:space="preserve">3.73, </w:t>
        </w:r>
        <w:r w:rsidRPr="000A1218">
          <w:rPr>
            <w:rFonts w:ascii="Times New Roman" w:hAnsi="Times New Roman"/>
            <w:i/>
            <w:sz w:val="24"/>
            <w:szCs w:val="24"/>
            <w:lang w:val="en-US"/>
          </w:rPr>
          <w:t>p</w:t>
        </w:r>
        <w:r w:rsidRPr="000A1218">
          <w:rPr>
            <w:rFonts w:ascii="Times New Roman" w:hAnsi="Times New Roman"/>
            <w:sz w:val="24"/>
            <w:szCs w:val="24"/>
            <w:lang w:val="en-US"/>
          </w:rPr>
          <w:t xml:space="preserve"> &lt; .001, </w:t>
        </w:r>
        <w:r w:rsidRPr="000A1218">
          <w:rPr>
            <w:rFonts w:ascii="Times New Roman" w:hAnsi="Times New Roman"/>
            <w:i/>
            <w:sz w:val="24"/>
            <w:szCs w:val="24"/>
            <w:lang w:val="en-US"/>
          </w:rPr>
          <w:t>d</w:t>
        </w:r>
        <w:r w:rsidRPr="000A1218">
          <w:rPr>
            <w:rFonts w:ascii="Times New Roman" w:hAnsi="Times New Roman"/>
            <w:sz w:val="24"/>
            <w:szCs w:val="24"/>
            <w:lang w:val="en-US"/>
          </w:rPr>
          <w:t xml:space="preserve"> = </w:t>
        </w:r>
        <w:r>
          <w:rPr>
            <w:rFonts w:ascii="Times New Roman" w:hAnsi="Times New Roman"/>
            <w:sz w:val="24"/>
            <w:szCs w:val="24"/>
            <w:lang w:val="en-US"/>
          </w:rPr>
          <w:t>0.49, 95% CI [-0.77; -0.22</w:t>
        </w:r>
        <w:r w:rsidRPr="000A1218">
          <w:rPr>
            <w:rFonts w:ascii="Times New Roman" w:hAnsi="Times New Roman"/>
            <w:sz w:val="24"/>
            <w:szCs w:val="24"/>
            <w:lang w:val="en-US"/>
          </w:rPr>
          <w:t>]</w:t>
        </w:r>
        <w:r>
          <w:rPr>
            <w:rFonts w:ascii="Times New Roman" w:hAnsi="Times New Roman"/>
            <w:sz w:val="24"/>
            <w:szCs w:val="24"/>
            <w:lang w:val="en-US"/>
          </w:rPr>
          <w:t>, BF</w:t>
        </w:r>
        <w:r w:rsidRPr="007F6C8D">
          <w:rPr>
            <w:rFonts w:ascii="Times New Roman" w:hAnsi="Times New Roman"/>
            <w:sz w:val="24"/>
            <w:szCs w:val="24"/>
            <w:vertAlign w:val="subscript"/>
            <w:lang w:val="en-US"/>
          </w:rPr>
          <w:t>1</w:t>
        </w:r>
        <w:r>
          <w:rPr>
            <w:rFonts w:ascii="Times New Roman" w:hAnsi="Times New Roman"/>
            <w:sz w:val="24"/>
            <w:szCs w:val="24"/>
            <w:vertAlign w:val="subscript"/>
            <w:lang w:val="en-US"/>
          </w:rPr>
          <w:t>0</w:t>
        </w:r>
        <w:r>
          <w:rPr>
            <w:rFonts w:ascii="Times New Roman" w:hAnsi="Times New Roman"/>
            <w:sz w:val="24"/>
            <w:szCs w:val="24"/>
            <w:lang w:val="en-US"/>
          </w:rPr>
          <w:t xml:space="preserve"> = 55.99</w:t>
        </w:r>
        <w:r w:rsidRPr="000A1218">
          <w:rPr>
            <w:rFonts w:ascii="Times New Roman" w:hAnsi="Times New Roman"/>
            <w:sz w:val="24"/>
            <w:szCs w:val="24"/>
            <w:lang w:val="en-US"/>
          </w:rPr>
          <w:t xml:space="preserve">. </w:t>
        </w:r>
      </w:ins>
    </w:p>
    <w:p w14:paraId="4481DAA6" w14:textId="44ADF7AF" w:rsidR="007E7E87" w:rsidRPr="000A1218" w:rsidRDefault="007E7E87" w:rsidP="00F57517">
      <w:pPr>
        <w:pStyle w:val="text"/>
        <w:spacing w:before="240" w:line="480" w:lineRule="auto"/>
        <w:rPr>
          <w:rFonts w:ascii="Times New Roman" w:hAnsi="Times New Roman"/>
          <w:sz w:val="24"/>
          <w:szCs w:val="24"/>
          <w:lang w:val="en-US"/>
        </w:rPr>
      </w:pPr>
    </w:p>
    <w:p w14:paraId="77FAD9A8" w14:textId="6273C8B4" w:rsidR="00F57517" w:rsidRPr="000A1218" w:rsidRDefault="00F57517" w:rsidP="00F57517">
      <w:pPr>
        <w:pStyle w:val="text"/>
        <w:spacing w:before="240" w:line="480" w:lineRule="auto"/>
        <w:ind w:firstLine="708"/>
        <w:rPr>
          <w:rFonts w:ascii="Times New Roman" w:hAnsi="Times New Roman"/>
          <w:sz w:val="24"/>
          <w:szCs w:val="24"/>
          <w:lang w:val="en-US"/>
        </w:rPr>
      </w:pPr>
      <w:r w:rsidRPr="000A1218">
        <w:rPr>
          <w:rFonts w:ascii="Times New Roman" w:hAnsi="Times New Roman"/>
          <w:b/>
          <w:sz w:val="24"/>
          <w:szCs w:val="24"/>
          <w:lang w:val="en-US"/>
        </w:rPr>
        <w:t>Self-reported ratings</w:t>
      </w:r>
      <w:r w:rsidRPr="000A1218">
        <w:rPr>
          <w:rFonts w:ascii="Times New Roman" w:hAnsi="Times New Roman"/>
          <w:sz w:val="24"/>
          <w:szCs w:val="24"/>
          <w:lang w:val="en-US"/>
        </w:rPr>
        <w:t>.</w:t>
      </w:r>
      <w:r w:rsidR="00422683" w:rsidRPr="000A1218">
        <w:rPr>
          <w:rFonts w:ascii="Times New Roman" w:hAnsi="Times New Roman"/>
          <w:sz w:val="24"/>
          <w:szCs w:val="24"/>
          <w:lang w:val="en-US"/>
        </w:rPr>
        <w:t xml:space="preserve"> </w:t>
      </w:r>
      <w:r w:rsidR="001A07C8" w:rsidRPr="000A1218">
        <w:rPr>
          <w:rFonts w:ascii="Times New Roman" w:hAnsi="Times New Roman"/>
          <w:sz w:val="24"/>
          <w:szCs w:val="24"/>
          <w:lang w:val="en-US"/>
        </w:rPr>
        <w:t xml:space="preserve">Submitting difference scores to a similar ANOVA as above revealed </w:t>
      </w:r>
      <w:r w:rsidR="00422683" w:rsidRPr="000A1218">
        <w:rPr>
          <w:rFonts w:ascii="Times New Roman" w:hAnsi="Times New Roman"/>
          <w:sz w:val="24"/>
          <w:szCs w:val="24"/>
          <w:lang w:val="en-US"/>
        </w:rPr>
        <w:t xml:space="preserve">a main effect of </w:t>
      </w:r>
      <w:r w:rsidR="001A07C8" w:rsidRPr="000A1218">
        <w:rPr>
          <w:rFonts w:ascii="Times New Roman" w:hAnsi="Times New Roman"/>
          <w:sz w:val="24"/>
          <w:szCs w:val="24"/>
          <w:lang w:val="en-US"/>
        </w:rPr>
        <w:t>C</w:t>
      </w:r>
      <w:r w:rsidR="00422683" w:rsidRPr="000A1218">
        <w:rPr>
          <w:rFonts w:ascii="Times New Roman" w:hAnsi="Times New Roman"/>
          <w:sz w:val="24"/>
          <w:szCs w:val="24"/>
          <w:lang w:val="en-US"/>
        </w:rPr>
        <w:t xml:space="preserve">olor on </w:t>
      </w:r>
      <w:r w:rsidR="001A07C8" w:rsidRPr="000A1218">
        <w:rPr>
          <w:rFonts w:ascii="Times New Roman" w:hAnsi="Times New Roman"/>
          <w:sz w:val="24"/>
          <w:szCs w:val="24"/>
          <w:lang w:val="en-US"/>
        </w:rPr>
        <w:t>self-reported ratings</w:t>
      </w:r>
      <w:r w:rsidR="00422683" w:rsidRPr="000A1218">
        <w:rPr>
          <w:rFonts w:ascii="Times New Roman" w:hAnsi="Times New Roman"/>
          <w:sz w:val="24"/>
          <w:szCs w:val="24"/>
          <w:lang w:val="en-US"/>
        </w:rPr>
        <w:t>,</w:t>
      </w:r>
      <w:r w:rsidR="00422683" w:rsidRPr="000A1218">
        <w:rPr>
          <w:rFonts w:ascii="Times New Roman" w:hAnsi="Times New Roman"/>
          <w:i/>
          <w:sz w:val="24"/>
          <w:szCs w:val="24"/>
          <w:lang w:val="en-US"/>
        </w:rPr>
        <w:t xml:space="preserve"> </w:t>
      </w:r>
      <w:proofErr w:type="gramStart"/>
      <w:r w:rsidR="00422683" w:rsidRPr="000A1218">
        <w:rPr>
          <w:rFonts w:ascii="Times New Roman" w:hAnsi="Times New Roman"/>
          <w:i/>
          <w:sz w:val="24"/>
          <w:szCs w:val="24"/>
          <w:lang w:val="en-US"/>
        </w:rPr>
        <w:t>F</w:t>
      </w:r>
      <w:r w:rsidR="00422683" w:rsidRPr="000A1218">
        <w:rPr>
          <w:rFonts w:ascii="Times New Roman" w:hAnsi="Times New Roman"/>
          <w:sz w:val="24"/>
          <w:szCs w:val="24"/>
          <w:lang w:val="en-US"/>
        </w:rPr>
        <w:t>(</w:t>
      </w:r>
      <w:proofErr w:type="gramEnd"/>
      <w:r w:rsidR="00422683" w:rsidRPr="000A1218">
        <w:rPr>
          <w:rFonts w:ascii="Times New Roman" w:hAnsi="Times New Roman"/>
          <w:sz w:val="24"/>
          <w:szCs w:val="24"/>
          <w:lang w:val="en-US"/>
        </w:rPr>
        <w:t xml:space="preserve">1, 102) = 69.72, </w:t>
      </w:r>
      <w:r w:rsidR="00422683" w:rsidRPr="000A1218">
        <w:rPr>
          <w:rFonts w:ascii="Times New Roman" w:hAnsi="Times New Roman"/>
          <w:i/>
          <w:sz w:val="24"/>
          <w:szCs w:val="24"/>
          <w:lang w:val="en-US"/>
        </w:rPr>
        <w:t xml:space="preserve">p </w:t>
      </w:r>
      <w:r w:rsidR="00422683" w:rsidRPr="000A1218">
        <w:rPr>
          <w:rFonts w:ascii="Times New Roman" w:hAnsi="Times New Roman"/>
          <w:sz w:val="24"/>
          <w:szCs w:val="24"/>
          <w:lang w:val="en-US"/>
        </w:rPr>
        <w:t>&lt; .001, η</w:t>
      </w:r>
      <w:r w:rsidR="00422683" w:rsidRPr="000A1218">
        <w:rPr>
          <w:rFonts w:ascii="Times New Roman" w:hAnsi="Times New Roman"/>
          <w:sz w:val="24"/>
          <w:szCs w:val="24"/>
          <w:vertAlign w:val="superscript"/>
          <w:lang w:val="en-US"/>
        </w:rPr>
        <w:t>2</w:t>
      </w:r>
      <w:r w:rsidR="00422683" w:rsidRPr="000A1218">
        <w:rPr>
          <w:rFonts w:ascii="Times New Roman" w:hAnsi="Times New Roman"/>
          <w:sz w:val="24"/>
          <w:szCs w:val="24"/>
          <w:vertAlign w:val="subscript"/>
          <w:lang w:val="en-US"/>
        </w:rPr>
        <w:t>partial</w:t>
      </w:r>
      <w:r w:rsidR="00422683" w:rsidRPr="000A1218">
        <w:rPr>
          <w:rFonts w:ascii="Times New Roman" w:hAnsi="Times New Roman"/>
          <w:b/>
          <w:sz w:val="24"/>
          <w:szCs w:val="24"/>
          <w:lang w:val="en-US"/>
        </w:rPr>
        <w:t xml:space="preserve"> = </w:t>
      </w:r>
      <w:r w:rsidR="00493F45">
        <w:rPr>
          <w:rFonts w:ascii="Times New Roman" w:hAnsi="Times New Roman"/>
          <w:sz w:val="24"/>
          <w:szCs w:val="24"/>
          <w:lang w:val="en-US"/>
        </w:rPr>
        <w:t>0</w:t>
      </w:r>
      <w:r w:rsidR="00422683" w:rsidRPr="000A1218">
        <w:rPr>
          <w:rFonts w:ascii="Times New Roman" w:hAnsi="Times New Roman"/>
          <w:sz w:val="24"/>
          <w:szCs w:val="24"/>
          <w:lang w:val="en-US"/>
        </w:rPr>
        <w:t>.41</w:t>
      </w:r>
      <w:r w:rsidR="007F6C8D">
        <w:rPr>
          <w:rFonts w:ascii="Times New Roman" w:hAnsi="Times New Roman"/>
          <w:sz w:val="24"/>
          <w:szCs w:val="24"/>
          <w:lang w:val="en-US"/>
        </w:rPr>
        <w:t>, 95% CI [0.26; 0.52</w:t>
      </w:r>
      <w:r w:rsidR="001A07C8" w:rsidRPr="000A1218">
        <w:rPr>
          <w:rFonts w:ascii="Times New Roman" w:hAnsi="Times New Roman"/>
          <w:sz w:val="24"/>
          <w:szCs w:val="24"/>
          <w:lang w:val="en-US"/>
        </w:rPr>
        <w:t>]</w:t>
      </w:r>
      <w:r w:rsidR="004D7615">
        <w:rPr>
          <w:rFonts w:ascii="Times New Roman" w:hAnsi="Times New Roman"/>
          <w:sz w:val="24"/>
          <w:szCs w:val="24"/>
          <w:lang w:val="en-US"/>
        </w:rPr>
        <w:t>, BF</w:t>
      </w:r>
      <w:r w:rsidR="004D7615" w:rsidRPr="007F6C8D">
        <w:rPr>
          <w:rFonts w:ascii="Times New Roman" w:hAnsi="Times New Roman"/>
          <w:sz w:val="24"/>
          <w:szCs w:val="24"/>
          <w:vertAlign w:val="subscript"/>
          <w:lang w:val="en-US"/>
        </w:rPr>
        <w:t>1</w:t>
      </w:r>
      <w:r w:rsidR="007303A4">
        <w:rPr>
          <w:rFonts w:ascii="Times New Roman" w:hAnsi="Times New Roman"/>
          <w:sz w:val="24"/>
          <w:szCs w:val="24"/>
          <w:vertAlign w:val="subscript"/>
          <w:lang w:val="en-US"/>
        </w:rPr>
        <w:t>0</w:t>
      </w:r>
      <w:r w:rsidR="004D7615">
        <w:rPr>
          <w:rFonts w:ascii="Times New Roman" w:hAnsi="Times New Roman"/>
          <w:sz w:val="24"/>
          <w:szCs w:val="24"/>
          <w:lang w:val="en-US"/>
        </w:rPr>
        <w:t xml:space="preserve"> &gt; </w:t>
      </w:r>
      <w:r w:rsidR="004D7615" w:rsidRPr="00275870">
        <w:rPr>
          <w:rFonts w:ascii="Times New Roman" w:hAnsi="Times New Roman"/>
          <w:sz w:val="24"/>
          <w:szCs w:val="24"/>
          <w:lang w:val="en-US"/>
        </w:rPr>
        <w:t>10</w:t>
      </w:r>
      <w:r w:rsidR="004D7615">
        <w:rPr>
          <w:rFonts w:ascii="Times New Roman" w:hAnsi="Times New Roman"/>
          <w:sz w:val="24"/>
          <w:szCs w:val="24"/>
          <w:vertAlign w:val="superscript"/>
          <w:lang w:val="en-US"/>
        </w:rPr>
        <w:t>6</w:t>
      </w:r>
      <w:r w:rsidR="00422683" w:rsidRPr="000A1218">
        <w:rPr>
          <w:rFonts w:ascii="Times New Roman" w:hAnsi="Times New Roman"/>
          <w:sz w:val="24"/>
          <w:szCs w:val="24"/>
          <w:lang w:val="en-US"/>
        </w:rPr>
        <w:t>.</w:t>
      </w:r>
      <w:r w:rsidR="001A07C8" w:rsidRPr="000A1218">
        <w:rPr>
          <w:rFonts w:ascii="Times New Roman" w:hAnsi="Times New Roman"/>
          <w:sz w:val="24"/>
          <w:szCs w:val="24"/>
          <w:lang w:val="en-US"/>
        </w:rPr>
        <w:t xml:space="preserve"> When CS1 shared a color with positive words and CS2 shared a color with negative words, participants showed a relative preference for CS1 over CS2 (</w:t>
      </w:r>
      <w:r w:rsidR="001A07C8" w:rsidRPr="000A1218">
        <w:rPr>
          <w:rFonts w:ascii="Times New Roman" w:hAnsi="Times New Roman"/>
          <w:i/>
          <w:sz w:val="24"/>
          <w:szCs w:val="24"/>
          <w:lang w:val="en-US"/>
        </w:rPr>
        <w:t>M</w:t>
      </w:r>
      <w:r w:rsidR="001A07C8" w:rsidRPr="000A1218">
        <w:rPr>
          <w:rFonts w:ascii="Times New Roman" w:hAnsi="Times New Roman"/>
          <w:sz w:val="24"/>
          <w:szCs w:val="24"/>
          <w:lang w:val="en-US"/>
        </w:rPr>
        <w:t xml:space="preserve"> = 3.32, </w:t>
      </w:r>
      <w:r w:rsidR="001A07C8" w:rsidRPr="000A1218">
        <w:rPr>
          <w:rFonts w:ascii="Times New Roman" w:hAnsi="Times New Roman"/>
          <w:i/>
          <w:sz w:val="24"/>
          <w:szCs w:val="24"/>
          <w:lang w:val="en-US"/>
        </w:rPr>
        <w:t>SD</w:t>
      </w:r>
      <w:r w:rsidR="001A07C8" w:rsidRPr="000A1218">
        <w:rPr>
          <w:rFonts w:ascii="Times New Roman" w:hAnsi="Times New Roman"/>
          <w:sz w:val="24"/>
          <w:szCs w:val="24"/>
          <w:lang w:val="en-US"/>
        </w:rPr>
        <w:t xml:space="preserve"> = 4.60), </w:t>
      </w:r>
      <w:proofErr w:type="gramStart"/>
      <w:r w:rsidR="001A07C8" w:rsidRPr="000A1218">
        <w:rPr>
          <w:rFonts w:ascii="Times New Roman" w:hAnsi="Times New Roman"/>
          <w:i/>
          <w:sz w:val="24"/>
          <w:szCs w:val="24"/>
          <w:lang w:val="en-US"/>
        </w:rPr>
        <w:t>t</w:t>
      </w:r>
      <w:r w:rsidR="001A07C8" w:rsidRPr="000A1218">
        <w:rPr>
          <w:rFonts w:ascii="Times New Roman" w:hAnsi="Times New Roman"/>
          <w:sz w:val="24"/>
          <w:szCs w:val="24"/>
          <w:lang w:val="en-US"/>
        </w:rPr>
        <w:t>(</w:t>
      </w:r>
      <w:proofErr w:type="gramEnd"/>
      <w:r w:rsidR="001A07C8" w:rsidRPr="000A1218">
        <w:rPr>
          <w:rFonts w:ascii="Times New Roman" w:hAnsi="Times New Roman"/>
          <w:sz w:val="24"/>
          <w:szCs w:val="24"/>
          <w:lang w:val="en-US"/>
        </w:rPr>
        <w:t xml:space="preserve">47) = 5.01, </w:t>
      </w:r>
      <w:r w:rsidR="001A07C8" w:rsidRPr="000A1218">
        <w:rPr>
          <w:rFonts w:ascii="Times New Roman" w:hAnsi="Times New Roman"/>
          <w:i/>
          <w:sz w:val="24"/>
          <w:szCs w:val="24"/>
          <w:lang w:val="en-US"/>
        </w:rPr>
        <w:t>p</w:t>
      </w:r>
      <w:r w:rsidR="001A07C8" w:rsidRPr="000A1218">
        <w:rPr>
          <w:rFonts w:ascii="Times New Roman" w:hAnsi="Times New Roman"/>
          <w:sz w:val="24"/>
          <w:szCs w:val="24"/>
          <w:lang w:val="en-US"/>
        </w:rPr>
        <w:t xml:space="preserve"> &lt; .001, </w:t>
      </w:r>
      <w:r w:rsidR="001A07C8" w:rsidRPr="000A1218">
        <w:rPr>
          <w:rFonts w:ascii="Times New Roman" w:hAnsi="Times New Roman"/>
          <w:i/>
          <w:sz w:val="24"/>
          <w:szCs w:val="24"/>
          <w:lang w:val="en-US"/>
        </w:rPr>
        <w:t>d</w:t>
      </w:r>
      <w:r w:rsidR="001A07C8" w:rsidRPr="000A1218">
        <w:rPr>
          <w:rFonts w:ascii="Times New Roman" w:hAnsi="Times New Roman"/>
          <w:sz w:val="24"/>
          <w:szCs w:val="24"/>
          <w:lang w:val="en-US"/>
        </w:rPr>
        <w:t xml:space="preserve"> = </w:t>
      </w:r>
      <w:r w:rsidR="007F6C8D">
        <w:rPr>
          <w:rFonts w:ascii="Times New Roman" w:hAnsi="Times New Roman"/>
          <w:sz w:val="24"/>
          <w:szCs w:val="24"/>
          <w:lang w:val="en-US"/>
        </w:rPr>
        <w:t>0.72, 95% CI [0.40; 1.04</w:t>
      </w:r>
      <w:r w:rsidR="001A07C8" w:rsidRPr="000A1218">
        <w:rPr>
          <w:rFonts w:ascii="Times New Roman" w:hAnsi="Times New Roman"/>
          <w:sz w:val="24"/>
          <w:szCs w:val="24"/>
          <w:lang w:val="en-US"/>
        </w:rPr>
        <w:t>]</w:t>
      </w:r>
      <w:r w:rsidR="004D7615">
        <w:rPr>
          <w:rFonts w:ascii="Times New Roman" w:hAnsi="Times New Roman"/>
          <w:sz w:val="24"/>
          <w:szCs w:val="24"/>
          <w:lang w:val="en-US"/>
        </w:rPr>
        <w:t>, BF</w:t>
      </w:r>
      <w:r w:rsidR="004D7615" w:rsidRPr="007F6C8D">
        <w:rPr>
          <w:rFonts w:ascii="Times New Roman" w:hAnsi="Times New Roman"/>
          <w:sz w:val="24"/>
          <w:szCs w:val="24"/>
          <w:vertAlign w:val="subscript"/>
          <w:lang w:val="en-US"/>
        </w:rPr>
        <w:t>1</w:t>
      </w:r>
      <w:r w:rsidR="007303A4">
        <w:rPr>
          <w:rFonts w:ascii="Times New Roman" w:hAnsi="Times New Roman"/>
          <w:sz w:val="24"/>
          <w:szCs w:val="24"/>
          <w:vertAlign w:val="subscript"/>
          <w:lang w:val="en-US"/>
        </w:rPr>
        <w:t>0</w:t>
      </w:r>
      <w:r w:rsidR="004D7615">
        <w:rPr>
          <w:rFonts w:ascii="Times New Roman" w:hAnsi="Times New Roman"/>
          <w:sz w:val="24"/>
          <w:szCs w:val="24"/>
          <w:lang w:val="en-US"/>
        </w:rPr>
        <w:t xml:space="preserve"> = 2358</w:t>
      </w:r>
      <w:r w:rsidR="001A07C8" w:rsidRPr="000A1218">
        <w:rPr>
          <w:rFonts w:ascii="Times New Roman" w:hAnsi="Times New Roman"/>
          <w:sz w:val="24"/>
          <w:szCs w:val="24"/>
          <w:lang w:val="en-US"/>
        </w:rPr>
        <w:t>. A reversed preference emerged when CS1 shared a color with negative words and CS2 shared a color with positive words, such that participants showed a relative preference for CS2 over CS1 (</w:t>
      </w:r>
      <w:r w:rsidR="001A07C8" w:rsidRPr="000A1218">
        <w:rPr>
          <w:rFonts w:ascii="Times New Roman" w:hAnsi="Times New Roman"/>
          <w:i/>
          <w:sz w:val="24"/>
          <w:szCs w:val="24"/>
          <w:lang w:val="en-US"/>
        </w:rPr>
        <w:t>M</w:t>
      </w:r>
      <w:r w:rsidR="001A07C8" w:rsidRPr="000A1218">
        <w:rPr>
          <w:rFonts w:ascii="Times New Roman" w:hAnsi="Times New Roman"/>
          <w:sz w:val="24"/>
          <w:szCs w:val="24"/>
          <w:lang w:val="en-US"/>
        </w:rPr>
        <w:t xml:space="preserve"> = -4.15, </w:t>
      </w:r>
      <w:r w:rsidR="001A07C8" w:rsidRPr="000A1218">
        <w:rPr>
          <w:rFonts w:ascii="Times New Roman" w:hAnsi="Times New Roman"/>
          <w:i/>
          <w:sz w:val="24"/>
          <w:szCs w:val="24"/>
          <w:lang w:val="en-US"/>
        </w:rPr>
        <w:t>SD</w:t>
      </w:r>
      <w:r w:rsidR="001A07C8" w:rsidRPr="000A1218">
        <w:rPr>
          <w:rFonts w:ascii="Times New Roman" w:hAnsi="Times New Roman"/>
          <w:sz w:val="24"/>
          <w:szCs w:val="24"/>
          <w:lang w:val="en-US"/>
        </w:rPr>
        <w:t xml:space="preserve"> = 4.48), </w:t>
      </w:r>
      <w:proofErr w:type="gramStart"/>
      <w:r w:rsidR="001A07C8" w:rsidRPr="000A1218">
        <w:rPr>
          <w:rFonts w:ascii="Times New Roman" w:hAnsi="Times New Roman"/>
          <w:i/>
          <w:sz w:val="24"/>
          <w:szCs w:val="24"/>
          <w:lang w:val="en-US"/>
        </w:rPr>
        <w:t>t</w:t>
      </w:r>
      <w:r w:rsidR="001A07C8" w:rsidRPr="000A1218">
        <w:rPr>
          <w:rFonts w:ascii="Times New Roman" w:hAnsi="Times New Roman"/>
          <w:sz w:val="24"/>
          <w:szCs w:val="24"/>
          <w:lang w:val="en-US"/>
        </w:rPr>
        <w:t>(</w:t>
      </w:r>
      <w:proofErr w:type="gramEnd"/>
      <w:r w:rsidR="001A07C8" w:rsidRPr="000A1218">
        <w:rPr>
          <w:rFonts w:ascii="Times New Roman" w:hAnsi="Times New Roman"/>
          <w:sz w:val="24"/>
          <w:szCs w:val="24"/>
          <w:lang w:val="en-US"/>
        </w:rPr>
        <w:t xml:space="preserve">54) = -6.87, </w:t>
      </w:r>
      <w:r w:rsidR="001A07C8" w:rsidRPr="000A1218">
        <w:rPr>
          <w:rFonts w:ascii="Times New Roman" w:hAnsi="Times New Roman"/>
          <w:i/>
          <w:sz w:val="24"/>
          <w:szCs w:val="24"/>
          <w:lang w:val="en-US"/>
        </w:rPr>
        <w:t>p</w:t>
      </w:r>
      <w:r w:rsidR="001A07C8" w:rsidRPr="000A1218">
        <w:rPr>
          <w:rFonts w:ascii="Times New Roman" w:hAnsi="Times New Roman"/>
          <w:sz w:val="24"/>
          <w:szCs w:val="24"/>
          <w:lang w:val="en-US"/>
        </w:rPr>
        <w:t xml:space="preserve"> &lt; .001, </w:t>
      </w:r>
      <w:r w:rsidR="001A07C8" w:rsidRPr="000A1218">
        <w:rPr>
          <w:rFonts w:ascii="Times New Roman" w:hAnsi="Times New Roman"/>
          <w:i/>
          <w:sz w:val="24"/>
          <w:szCs w:val="24"/>
          <w:lang w:val="en-US"/>
        </w:rPr>
        <w:t>d</w:t>
      </w:r>
      <w:r w:rsidR="001A07C8" w:rsidRPr="000A1218">
        <w:rPr>
          <w:rFonts w:ascii="Times New Roman" w:hAnsi="Times New Roman"/>
          <w:sz w:val="24"/>
          <w:szCs w:val="24"/>
          <w:lang w:val="en-US"/>
        </w:rPr>
        <w:t xml:space="preserve"> = </w:t>
      </w:r>
      <w:r w:rsidR="00DB64F9">
        <w:rPr>
          <w:rFonts w:ascii="Times New Roman" w:hAnsi="Times New Roman"/>
          <w:sz w:val="24"/>
          <w:szCs w:val="24"/>
          <w:lang w:val="en-US"/>
        </w:rPr>
        <w:t>0.93, 95% CI [-1.24</w:t>
      </w:r>
      <w:r w:rsidR="007F6C8D">
        <w:rPr>
          <w:rFonts w:ascii="Times New Roman" w:hAnsi="Times New Roman"/>
          <w:sz w:val="24"/>
          <w:szCs w:val="24"/>
          <w:lang w:val="en-US"/>
        </w:rPr>
        <w:t xml:space="preserve">; </w:t>
      </w:r>
      <w:r w:rsidR="00DB64F9">
        <w:rPr>
          <w:rFonts w:ascii="Times New Roman" w:hAnsi="Times New Roman"/>
          <w:sz w:val="24"/>
          <w:szCs w:val="24"/>
          <w:lang w:val="en-US"/>
        </w:rPr>
        <w:t>-0.61</w:t>
      </w:r>
      <w:r w:rsidR="001A07C8" w:rsidRPr="000A1218">
        <w:rPr>
          <w:rFonts w:ascii="Times New Roman" w:hAnsi="Times New Roman"/>
          <w:sz w:val="24"/>
          <w:szCs w:val="24"/>
          <w:lang w:val="en-US"/>
        </w:rPr>
        <w:t>]</w:t>
      </w:r>
      <w:r w:rsidR="004D7615">
        <w:rPr>
          <w:rFonts w:ascii="Times New Roman" w:hAnsi="Times New Roman"/>
          <w:sz w:val="24"/>
          <w:szCs w:val="24"/>
          <w:lang w:val="en-US"/>
        </w:rPr>
        <w:t>, BF</w:t>
      </w:r>
      <w:r w:rsidR="004D7615" w:rsidRPr="007F6C8D">
        <w:rPr>
          <w:rFonts w:ascii="Times New Roman" w:hAnsi="Times New Roman"/>
          <w:sz w:val="24"/>
          <w:szCs w:val="24"/>
          <w:vertAlign w:val="subscript"/>
          <w:lang w:val="en-US"/>
        </w:rPr>
        <w:t>1</w:t>
      </w:r>
      <w:r w:rsidR="007303A4">
        <w:rPr>
          <w:rFonts w:ascii="Times New Roman" w:hAnsi="Times New Roman"/>
          <w:sz w:val="24"/>
          <w:szCs w:val="24"/>
          <w:vertAlign w:val="subscript"/>
          <w:lang w:val="en-US"/>
        </w:rPr>
        <w:t>0</w:t>
      </w:r>
      <w:r w:rsidR="004D7615">
        <w:rPr>
          <w:rFonts w:ascii="Times New Roman" w:hAnsi="Times New Roman"/>
          <w:sz w:val="24"/>
          <w:szCs w:val="24"/>
          <w:lang w:val="en-US"/>
        </w:rPr>
        <w:t xml:space="preserve"> &gt; </w:t>
      </w:r>
      <w:r w:rsidR="004D7615" w:rsidRPr="00275870">
        <w:rPr>
          <w:rFonts w:ascii="Times New Roman" w:hAnsi="Times New Roman"/>
          <w:sz w:val="24"/>
          <w:szCs w:val="24"/>
          <w:lang w:val="en-US"/>
        </w:rPr>
        <w:t>10</w:t>
      </w:r>
      <w:r w:rsidR="004D7615">
        <w:rPr>
          <w:rFonts w:ascii="Times New Roman" w:hAnsi="Times New Roman"/>
          <w:sz w:val="24"/>
          <w:szCs w:val="24"/>
          <w:vertAlign w:val="superscript"/>
          <w:lang w:val="en-US"/>
        </w:rPr>
        <w:t>5</w:t>
      </w:r>
      <w:r w:rsidR="001A07C8" w:rsidRPr="000A1218">
        <w:rPr>
          <w:rFonts w:ascii="Times New Roman" w:hAnsi="Times New Roman"/>
          <w:sz w:val="24"/>
          <w:szCs w:val="24"/>
          <w:lang w:val="en-US"/>
        </w:rPr>
        <w:t>. Both scores significantly differed from zero.</w:t>
      </w:r>
    </w:p>
    <w:p w14:paraId="53959AA5" w14:textId="7A5E7C83" w:rsidR="009D198A" w:rsidRPr="000A1218" w:rsidRDefault="00F57517" w:rsidP="009D198A">
      <w:pPr>
        <w:pStyle w:val="text"/>
        <w:spacing w:before="240" w:line="480" w:lineRule="auto"/>
        <w:ind w:firstLine="708"/>
        <w:rPr>
          <w:rFonts w:ascii="Times New Roman" w:hAnsi="Times New Roman"/>
          <w:sz w:val="24"/>
          <w:szCs w:val="24"/>
          <w:lang w:val="en-US"/>
        </w:rPr>
      </w:pPr>
      <w:r w:rsidRPr="000A1218">
        <w:rPr>
          <w:rFonts w:ascii="Times New Roman" w:hAnsi="Times New Roman"/>
          <w:b/>
          <w:sz w:val="24"/>
          <w:szCs w:val="24"/>
          <w:lang w:val="en-US"/>
        </w:rPr>
        <w:t>Behavioral intentions</w:t>
      </w:r>
      <w:r w:rsidRPr="000A1218">
        <w:rPr>
          <w:rFonts w:ascii="Times New Roman" w:hAnsi="Times New Roman"/>
          <w:sz w:val="24"/>
          <w:szCs w:val="24"/>
          <w:lang w:val="en-US"/>
        </w:rPr>
        <w:t xml:space="preserve">. </w:t>
      </w:r>
      <w:r w:rsidR="00F748AE" w:rsidRPr="000A1218">
        <w:rPr>
          <w:rFonts w:ascii="Times New Roman" w:hAnsi="Times New Roman"/>
          <w:sz w:val="24"/>
          <w:szCs w:val="24"/>
          <w:lang w:val="en-US"/>
        </w:rPr>
        <w:t>W</w:t>
      </w:r>
      <w:r w:rsidR="00422683" w:rsidRPr="000A1218">
        <w:rPr>
          <w:rFonts w:ascii="Times New Roman" w:hAnsi="Times New Roman"/>
          <w:sz w:val="24"/>
          <w:szCs w:val="24"/>
          <w:lang w:val="en-US"/>
        </w:rPr>
        <w:t xml:space="preserve">e </w:t>
      </w:r>
      <w:r w:rsidR="00F748AE" w:rsidRPr="000A1218">
        <w:rPr>
          <w:rFonts w:ascii="Times New Roman" w:hAnsi="Times New Roman"/>
          <w:sz w:val="24"/>
          <w:szCs w:val="24"/>
          <w:lang w:val="en-US"/>
        </w:rPr>
        <w:t xml:space="preserve">also examined if CS-US </w:t>
      </w:r>
      <w:r w:rsidR="00422683" w:rsidRPr="000A1218">
        <w:rPr>
          <w:rFonts w:ascii="Times New Roman" w:hAnsi="Times New Roman"/>
          <w:sz w:val="24"/>
          <w:szCs w:val="24"/>
          <w:lang w:val="en-US"/>
        </w:rPr>
        <w:t xml:space="preserve">color matching </w:t>
      </w:r>
      <w:r w:rsidR="00F748AE" w:rsidRPr="000A1218">
        <w:rPr>
          <w:rFonts w:ascii="Times New Roman" w:hAnsi="Times New Roman"/>
          <w:sz w:val="24"/>
          <w:szCs w:val="24"/>
          <w:lang w:val="en-US"/>
        </w:rPr>
        <w:t xml:space="preserve">influenced intentions to consume the </w:t>
      </w:r>
      <w:r w:rsidR="00422683" w:rsidRPr="000A1218">
        <w:rPr>
          <w:rFonts w:ascii="Times New Roman" w:hAnsi="Times New Roman"/>
          <w:sz w:val="24"/>
          <w:szCs w:val="24"/>
          <w:lang w:val="en-US"/>
        </w:rPr>
        <w:t>two</w:t>
      </w:r>
      <w:r w:rsidR="00F748AE" w:rsidRPr="000A1218">
        <w:rPr>
          <w:rFonts w:ascii="Times New Roman" w:hAnsi="Times New Roman"/>
          <w:sz w:val="24"/>
          <w:szCs w:val="24"/>
          <w:lang w:val="en-US"/>
        </w:rPr>
        <w:t xml:space="preserve"> CSs</w:t>
      </w:r>
      <w:r w:rsidR="00422683" w:rsidRPr="000A1218">
        <w:rPr>
          <w:rFonts w:ascii="Times New Roman" w:hAnsi="Times New Roman"/>
          <w:sz w:val="24"/>
          <w:szCs w:val="24"/>
          <w:lang w:val="en-US"/>
        </w:rPr>
        <w:t xml:space="preserve">. We </w:t>
      </w:r>
      <w:r w:rsidR="00F748AE" w:rsidRPr="000A1218">
        <w:rPr>
          <w:rFonts w:ascii="Times New Roman" w:hAnsi="Times New Roman"/>
          <w:sz w:val="24"/>
          <w:szCs w:val="24"/>
          <w:lang w:val="en-US"/>
        </w:rPr>
        <w:t xml:space="preserve">calculated the </w:t>
      </w:r>
      <w:r w:rsidR="00422683" w:rsidRPr="000A1218">
        <w:rPr>
          <w:rFonts w:ascii="Times New Roman" w:hAnsi="Times New Roman"/>
          <w:sz w:val="24"/>
          <w:szCs w:val="24"/>
          <w:lang w:val="en-US"/>
        </w:rPr>
        <w:t xml:space="preserve">difference in the proportion of participants who intended to purchase CS1 and CS2 </w:t>
      </w:r>
      <w:r w:rsidR="00F748AE" w:rsidRPr="000A1218">
        <w:rPr>
          <w:rFonts w:ascii="Times New Roman" w:hAnsi="Times New Roman"/>
          <w:sz w:val="24"/>
          <w:szCs w:val="24"/>
          <w:lang w:val="en-US"/>
        </w:rPr>
        <w:t xml:space="preserve">across the </w:t>
      </w:r>
      <w:r w:rsidR="00422683" w:rsidRPr="000A1218">
        <w:rPr>
          <w:rFonts w:ascii="Times New Roman" w:hAnsi="Times New Roman"/>
          <w:sz w:val="24"/>
          <w:szCs w:val="24"/>
          <w:lang w:val="en-US"/>
        </w:rPr>
        <w:t xml:space="preserve">two </w:t>
      </w:r>
      <w:r w:rsidR="00F748AE" w:rsidRPr="000A1218">
        <w:rPr>
          <w:rFonts w:ascii="Times New Roman" w:hAnsi="Times New Roman"/>
          <w:sz w:val="24"/>
          <w:szCs w:val="24"/>
          <w:lang w:val="en-US"/>
        </w:rPr>
        <w:t xml:space="preserve">CS-US color </w:t>
      </w:r>
      <w:r w:rsidR="00422683" w:rsidRPr="000A1218">
        <w:rPr>
          <w:rFonts w:ascii="Times New Roman" w:hAnsi="Times New Roman"/>
          <w:sz w:val="24"/>
          <w:szCs w:val="24"/>
          <w:lang w:val="en-US"/>
        </w:rPr>
        <w:t xml:space="preserve">conditions. </w:t>
      </w:r>
      <w:r w:rsidR="00F748AE" w:rsidRPr="000A1218">
        <w:rPr>
          <w:rFonts w:ascii="Times New Roman" w:hAnsi="Times New Roman"/>
          <w:sz w:val="24"/>
          <w:szCs w:val="24"/>
          <w:lang w:val="en-US"/>
        </w:rPr>
        <w:t>Analyses revealed that t</w:t>
      </w:r>
      <w:r w:rsidR="00422683" w:rsidRPr="000A1218">
        <w:rPr>
          <w:rFonts w:ascii="Times New Roman" w:hAnsi="Times New Roman"/>
          <w:sz w:val="24"/>
          <w:szCs w:val="24"/>
          <w:lang w:val="en-US"/>
        </w:rPr>
        <w:t xml:space="preserve">he proportion of </w:t>
      </w:r>
      <w:r w:rsidR="00F748AE" w:rsidRPr="000A1218">
        <w:rPr>
          <w:rFonts w:ascii="Times New Roman" w:hAnsi="Times New Roman"/>
          <w:sz w:val="24"/>
          <w:szCs w:val="24"/>
          <w:lang w:val="en-US"/>
        </w:rPr>
        <w:t xml:space="preserve">choices </w:t>
      </w:r>
      <w:r w:rsidR="00422683" w:rsidRPr="000A1218">
        <w:rPr>
          <w:rFonts w:ascii="Times New Roman" w:hAnsi="Times New Roman"/>
          <w:sz w:val="24"/>
          <w:szCs w:val="24"/>
          <w:lang w:val="en-US"/>
        </w:rPr>
        <w:t>in favor of CS1 was higher when CS1 matched the color</w:t>
      </w:r>
      <w:r w:rsidR="003F68CC">
        <w:rPr>
          <w:rFonts w:ascii="Times New Roman" w:hAnsi="Times New Roman"/>
          <w:sz w:val="24"/>
          <w:szCs w:val="24"/>
          <w:lang w:val="en-US"/>
        </w:rPr>
        <w:t xml:space="preserve"> of the positive USs </w:t>
      </w:r>
      <w:r w:rsidR="00422683" w:rsidRPr="000A1218">
        <w:rPr>
          <w:rFonts w:ascii="Times New Roman" w:hAnsi="Times New Roman"/>
          <w:sz w:val="24"/>
          <w:szCs w:val="24"/>
          <w:lang w:val="en-US"/>
        </w:rPr>
        <w:t xml:space="preserve">than when it matched the </w:t>
      </w:r>
      <w:r w:rsidR="00F748AE" w:rsidRPr="000A1218">
        <w:rPr>
          <w:rFonts w:ascii="Times New Roman" w:hAnsi="Times New Roman"/>
          <w:sz w:val="24"/>
          <w:szCs w:val="24"/>
          <w:lang w:val="en-US"/>
        </w:rPr>
        <w:t xml:space="preserve">color of the </w:t>
      </w:r>
      <w:r w:rsidR="00422683" w:rsidRPr="000A1218">
        <w:rPr>
          <w:rFonts w:ascii="Times New Roman" w:hAnsi="Times New Roman"/>
          <w:sz w:val="24"/>
          <w:szCs w:val="24"/>
          <w:lang w:val="en-US"/>
        </w:rPr>
        <w:t xml:space="preserve">negative </w:t>
      </w:r>
      <w:r w:rsidR="00F748AE" w:rsidRPr="000A1218">
        <w:rPr>
          <w:rFonts w:ascii="Times New Roman" w:hAnsi="Times New Roman"/>
          <w:sz w:val="24"/>
          <w:szCs w:val="24"/>
          <w:lang w:val="en-US"/>
        </w:rPr>
        <w:t xml:space="preserve">USs </w:t>
      </w:r>
      <w:r w:rsidR="00422683" w:rsidRPr="000A1218">
        <w:rPr>
          <w:rFonts w:ascii="Times New Roman" w:hAnsi="Times New Roman"/>
          <w:sz w:val="24"/>
          <w:szCs w:val="24"/>
          <w:lang w:val="en-US"/>
        </w:rPr>
        <w:t>(</w:t>
      </w:r>
      <w:r w:rsidR="003F68CC">
        <w:rPr>
          <w:rFonts w:ascii="Times New Roman" w:hAnsi="Times New Roman"/>
          <w:sz w:val="24"/>
          <w:szCs w:val="24"/>
          <w:lang w:val="en-US"/>
        </w:rPr>
        <w:t>0.40 vs. 0</w:t>
      </w:r>
      <w:r w:rsidR="00422683" w:rsidRPr="000A1218">
        <w:rPr>
          <w:rFonts w:ascii="Times New Roman" w:hAnsi="Times New Roman"/>
          <w:sz w:val="24"/>
          <w:szCs w:val="24"/>
          <w:lang w:val="en-US"/>
        </w:rPr>
        <w:t xml:space="preserve">.15, </w:t>
      </w:r>
      <w:r w:rsidR="00422683" w:rsidRPr="000A1218">
        <w:rPr>
          <w:rFonts w:ascii="Times New Roman" w:hAnsi="Times New Roman"/>
          <w:i/>
          <w:sz w:val="24"/>
          <w:szCs w:val="24"/>
          <w:lang w:val="en-US"/>
        </w:rPr>
        <w:t xml:space="preserve">z </w:t>
      </w:r>
      <w:r w:rsidR="00422683" w:rsidRPr="000A1218">
        <w:rPr>
          <w:rFonts w:ascii="Times New Roman" w:hAnsi="Times New Roman"/>
          <w:sz w:val="24"/>
          <w:szCs w:val="24"/>
          <w:lang w:val="en-US"/>
        </w:rPr>
        <w:t xml:space="preserve">= 2.88, </w:t>
      </w:r>
      <w:r w:rsidR="00422683" w:rsidRPr="000A1218">
        <w:rPr>
          <w:rFonts w:ascii="Times New Roman" w:hAnsi="Times New Roman"/>
          <w:i/>
          <w:sz w:val="24"/>
          <w:szCs w:val="24"/>
          <w:lang w:val="en-US"/>
        </w:rPr>
        <w:t>p</w:t>
      </w:r>
      <w:r w:rsidR="004D081C">
        <w:rPr>
          <w:rFonts w:ascii="Times New Roman" w:hAnsi="Times New Roman"/>
          <w:sz w:val="24"/>
          <w:szCs w:val="24"/>
          <w:lang w:val="en-US"/>
        </w:rPr>
        <w:t xml:space="preserve"> = 0.002</w:t>
      </w:r>
      <w:r w:rsidR="00422683" w:rsidRPr="000A1218">
        <w:rPr>
          <w:rFonts w:ascii="Times New Roman" w:hAnsi="Times New Roman"/>
          <w:sz w:val="24"/>
          <w:szCs w:val="24"/>
          <w:lang w:val="en-US"/>
        </w:rPr>
        <w:t xml:space="preserve">). The opposite pattern emerged for the proportion of </w:t>
      </w:r>
      <w:r w:rsidR="00422683" w:rsidRPr="000A1218">
        <w:rPr>
          <w:rFonts w:ascii="Times New Roman" w:hAnsi="Times New Roman"/>
          <w:sz w:val="24"/>
          <w:szCs w:val="24"/>
          <w:lang w:val="en-US"/>
        </w:rPr>
        <w:lastRenderedPageBreak/>
        <w:t xml:space="preserve">choices in favor of CS2 </w:t>
      </w:r>
      <w:r w:rsidR="003F68CC">
        <w:rPr>
          <w:rFonts w:ascii="Times New Roman" w:hAnsi="Times New Roman"/>
          <w:sz w:val="24"/>
          <w:szCs w:val="24"/>
          <w:lang w:val="en-US"/>
        </w:rPr>
        <w:t>when CS2 matched the color of positive USs than when it matched the color of negative USs (0</w:t>
      </w:r>
      <w:r w:rsidR="00422683" w:rsidRPr="000A1218">
        <w:rPr>
          <w:rFonts w:ascii="Times New Roman" w:hAnsi="Times New Roman"/>
          <w:sz w:val="24"/>
          <w:szCs w:val="24"/>
          <w:lang w:val="en-US"/>
        </w:rPr>
        <w:t>.42</w:t>
      </w:r>
      <w:r w:rsidR="003F68CC">
        <w:rPr>
          <w:rFonts w:ascii="Times New Roman" w:hAnsi="Times New Roman"/>
          <w:sz w:val="24"/>
          <w:szCs w:val="24"/>
          <w:lang w:val="en-US"/>
        </w:rPr>
        <w:t xml:space="preserve"> vs. 0.08</w:t>
      </w:r>
      <w:r w:rsidR="00422683" w:rsidRPr="000A1218">
        <w:rPr>
          <w:rFonts w:ascii="Times New Roman" w:hAnsi="Times New Roman"/>
          <w:sz w:val="24"/>
          <w:szCs w:val="24"/>
          <w:lang w:val="en-US"/>
        </w:rPr>
        <w:t xml:space="preserve">, </w:t>
      </w:r>
      <w:r w:rsidR="00422683" w:rsidRPr="000A1218">
        <w:rPr>
          <w:rFonts w:ascii="Times New Roman" w:hAnsi="Times New Roman"/>
          <w:i/>
          <w:sz w:val="24"/>
          <w:szCs w:val="24"/>
          <w:lang w:val="en-US"/>
        </w:rPr>
        <w:t xml:space="preserve">z </w:t>
      </w:r>
      <w:r w:rsidR="003F68CC">
        <w:rPr>
          <w:rFonts w:ascii="Times New Roman" w:hAnsi="Times New Roman"/>
          <w:sz w:val="24"/>
          <w:szCs w:val="24"/>
          <w:lang w:val="en-US"/>
        </w:rPr>
        <w:t xml:space="preserve">= </w:t>
      </w:r>
      <w:r w:rsidR="00422683" w:rsidRPr="000A1218">
        <w:rPr>
          <w:rFonts w:ascii="Times New Roman" w:hAnsi="Times New Roman"/>
          <w:sz w:val="24"/>
          <w:szCs w:val="24"/>
          <w:lang w:val="en-US"/>
        </w:rPr>
        <w:t xml:space="preserve">3.86, </w:t>
      </w:r>
      <w:r w:rsidR="00422683" w:rsidRPr="000A1218">
        <w:rPr>
          <w:rFonts w:ascii="Times New Roman" w:hAnsi="Times New Roman"/>
          <w:i/>
          <w:sz w:val="24"/>
          <w:szCs w:val="24"/>
          <w:lang w:val="en-US"/>
        </w:rPr>
        <w:t>p</w:t>
      </w:r>
      <w:r w:rsidR="00422683" w:rsidRPr="000A1218">
        <w:rPr>
          <w:rFonts w:ascii="Times New Roman" w:hAnsi="Times New Roman"/>
          <w:sz w:val="24"/>
          <w:szCs w:val="24"/>
          <w:lang w:val="en-US"/>
        </w:rPr>
        <w:t xml:space="preserve"> &lt; 0.001)</w:t>
      </w:r>
      <w:r w:rsidR="00DE5661">
        <w:rPr>
          <w:rStyle w:val="FootnoteReference"/>
          <w:rFonts w:ascii="Times New Roman" w:hAnsi="Times New Roman"/>
          <w:sz w:val="24"/>
          <w:szCs w:val="24"/>
          <w:lang w:val="en-US"/>
        </w:rPr>
        <w:footnoteReference w:id="5"/>
      </w:r>
      <w:r w:rsidR="00422683" w:rsidRPr="000A1218">
        <w:rPr>
          <w:rFonts w:ascii="Times New Roman" w:hAnsi="Times New Roman"/>
          <w:sz w:val="24"/>
          <w:szCs w:val="24"/>
          <w:lang w:val="en-US"/>
        </w:rPr>
        <w:t>.</w:t>
      </w:r>
    </w:p>
    <w:p w14:paraId="481D6129" w14:textId="77777777" w:rsidR="00B2146A" w:rsidRDefault="00B2146A" w:rsidP="00B2146A">
      <w:pPr>
        <w:pStyle w:val="text"/>
        <w:spacing w:before="240" w:line="480" w:lineRule="auto"/>
        <w:rPr>
          <w:rFonts w:ascii="Times New Roman" w:hAnsi="Times New Roman"/>
          <w:b/>
          <w:sz w:val="24"/>
          <w:szCs w:val="24"/>
          <w:lang w:val="en-US"/>
        </w:rPr>
      </w:pPr>
      <w:r>
        <w:rPr>
          <w:rFonts w:ascii="Times New Roman" w:hAnsi="Times New Roman"/>
          <w:b/>
          <w:sz w:val="24"/>
          <w:szCs w:val="24"/>
          <w:lang w:val="en-US"/>
        </w:rPr>
        <w:t>Discussion</w:t>
      </w:r>
      <w:r w:rsidR="009D198A" w:rsidRPr="000A1218">
        <w:rPr>
          <w:rFonts w:ascii="Times New Roman" w:hAnsi="Times New Roman"/>
          <w:b/>
          <w:sz w:val="24"/>
          <w:szCs w:val="24"/>
          <w:lang w:val="en-US"/>
        </w:rPr>
        <w:t xml:space="preserve"> </w:t>
      </w:r>
    </w:p>
    <w:p w14:paraId="541CDD63" w14:textId="752A0BF5" w:rsidR="00FC68F7" w:rsidRPr="000A1218" w:rsidRDefault="00611C93" w:rsidP="00B2146A">
      <w:pPr>
        <w:pStyle w:val="text"/>
        <w:spacing w:before="240" w:line="480" w:lineRule="auto"/>
        <w:ind w:firstLine="708"/>
        <w:rPr>
          <w:rFonts w:ascii="Times New Roman" w:hAnsi="Times New Roman"/>
          <w:sz w:val="24"/>
          <w:szCs w:val="24"/>
          <w:lang w:val="en-US"/>
        </w:rPr>
      </w:pPr>
      <w:proofErr w:type="gramStart"/>
      <w:r>
        <w:rPr>
          <w:rFonts w:ascii="Times New Roman" w:hAnsi="Times New Roman"/>
          <w:sz w:val="24"/>
          <w:szCs w:val="24"/>
          <w:lang w:val="en-US"/>
        </w:rPr>
        <w:t xml:space="preserve">Result </w:t>
      </w:r>
      <w:r w:rsidR="007303A4">
        <w:rPr>
          <w:rFonts w:ascii="Times New Roman" w:hAnsi="Times New Roman"/>
          <w:sz w:val="24"/>
          <w:szCs w:val="24"/>
          <w:lang w:val="en-US"/>
        </w:rPr>
        <w:t>provide</w:t>
      </w:r>
      <w:proofErr w:type="gramEnd"/>
      <w:r w:rsidR="007303A4">
        <w:rPr>
          <w:rFonts w:ascii="Times New Roman" w:hAnsi="Times New Roman"/>
          <w:sz w:val="24"/>
          <w:szCs w:val="24"/>
          <w:lang w:val="en-US"/>
        </w:rPr>
        <w:t xml:space="preserve"> initial </w:t>
      </w:r>
      <w:r w:rsidR="00FC68F7" w:rsidRPr="000A1218">
        <w:rPr>
          <w:rFonts w:ascii="Times New Roman" w:hAnsi="Times New Roman"/>
          <w:sz w:val="24"/>
          <w:szCs w:val="24"/>
          <w:lang w:val="en-US"/>
        </w:rPr>
        <w:t xml:space="preserve">support </w:t>
      </w:r>
      <w:r w:rsidR="007303A4">
        <w:rPr>
          <w:rFonts w:ascii="Times New Roman" w:hAnsi="Times New Roman"/>
          <w:sz w:val="24"/>
          <w:szCs w:val="24"/>
          <w:lang w:val="en-US"/>
        </w:rPr>
        <w:t xml:space="preserve">for the </w:t>
      </w:r>
      <w:r w:rsidR="00FC68F7" w:rsidRPr="000A1218">
        <w:rPr>
          <w:rFonts w:ascii="Times New Roman" w:hAnsi="Times New Roman"/>
          <w:sz w:val="24"/>
          <w:szCs w:val="24"/>
          <w:lang w:val="en-US"/>
        </w:rPr>
        <w:t>shared feature account</w:t>
      </w:r>
      <w:r w:rsidR="00D261DE">
        <w:rPr>
          <w:rFonts w:ascii="Times New Roman" w:hAnsi="Times New Roman"/>
          <w:sz w:val="24"/>
          <w:szCs w:val="24"/>
          <w:lang w:val="en-US"/>
        </w:rPr>
        <w:t xml:space="preserve"> in the attitude domain</w:t>
      </w:r>
      <w:r w:rsidR="00FC68F7" w:rsidRPr="000A1218">
        <w:rPr>
          <w:rFonts w:ascii="Times New Roman" w:hAnsi="Times New Roman"/>
          <w:sz w:val="24"/>
          <w:szCs w:val="24"/>
          <w:lang w:val="en-US"/>
        </w:rPr>
        <w:t xml:space="preserve">. </w:t>
      </w:r>
      <w:r>
        <w:rPr>
          <w:rFonts w:ascii="Times New Roman" w:hAnsi="Times New Roman"/>
          <w:sz w:val="24"/>
          <w:szCs w:val="24"/>
          <w:lang w:val="en-US"/>
        </w:rPr>
        <w:t xml:space="preserve">Although a neutral stimulus (CS) was repeatedly paired with both positive and negative USs, it acquired the valence of the US that shared a feature (color) with it. Specifically, </w:t>
      </w:r>
      <w:r w:rsidR="00FC68F7" w:rsidRPr="000A1218">
        <w:rPr>
          <w:rFonts w:ascii="Times New Roman" w:hAnsi="Times New Roman"/>
          <w:sz w:val="24"/>
          <w:szCs w:val="24"/>
          <w:lang w:val="en-US"/>
        </w:rPr>
        <w:t xml:space="preserve">CSs that appeared in the same color as positive USs </w:t>
      </w:r>
      <w:r>
        <w:rPr>
          <w:rFonts w:ascii="Times New Roman" w:hAnsi="Times New Roman"/>
          <w:sz w:val="24"/>
          <w:szCs w:val="24"/>
          <w:lang w:val="en-US"/>
        </w:rPr>
        <w:t xml:space="preserve">were rated </w:t>
      </w:r>
      <w:r w:rsidR="00FC68F7" w:rsidRPr="000A1218">
        <w:rPr>
          <w:rFonts w:ascii="Times New Roman" w:hAnsi="Times New Roman"/>
          <w:sz w:val="24"/>
          <w:szCs w:val="24"/>
          <w:lang w:val="en-US"/>
        </w:rPr>
        <w:t>positive</w:t>
      </w:r>
      <w:r>
        <w:rPr>
          <w:rFonts w:ascii="Times New Roman" w:hAnsi="Times New Roman"/>
          <w:sz w:val="24"/>
          <w:szCs w:val="24"/>
          <w:lang w:val="en-US"/>
        </w:rPr>
        <w:t xml:space="preserve">ly whereas </w:t>
      </w:r>
      <w:r w:rsidR="00FC68F7" w:rsidRPr="000A1218">
        <w:rPr>
          <w:rFonts w:ascii="Times New Roman" w:hAnsi="Times New Roman"/>
          <w:sz w:val="24"/>
          <w:szCs w:val="24"/>
          <w:lang w:val="en-US"/>
        </w:rPr>
        <w:t xml:space="preserve">CSs that appeared in the same color as negative USs </w:t>
      </w:r>
      <w:r>
        <w:rPr>
          <w:rFonts w:ascii="Times New Roman" w:hAnsi="Times New Roman"/>
          <w:sz w:val="24"/>
          <w:szCs w:val="24"/>
          <w:lang w:val="en-US"/>
        </w:rPr>
        <w:t xml:space="preserve">were rated </w:t>
      </w:r>
      <w:r w:rsidR="00FC68F7" w:rsidRPr="000A1218">
        <w:rPr>
          <w:rFonts w:ascii="Times New Roman" w:hAnsi="Times New Roman"/>
          <w:sz w:val="24"/>
          <w:szCs w:val="24"/>
          <w:lang w:val="en-US"/>
        </w:rPr>
        <w:t>negative</w:t>
      </w:r>
      <w:r>
        <w:rPr>
          <w:rFonts w:ascii="Times New Roman" w:hAnsi="Times New Roman"/>
          <w:sz w:val="24"/>
          <w:szCs w:val="24"/>
          <w:lang w:val="en-US"/>
        </w:rPr>
        <w:t>ly</w:t>
      </w:r>
      <w:r w:rsidR="00FC68F7" w:rsidRPr="000A1218">
        <w:rPr>
          <w:rFonts w:ascii="Times New Roman" w:hAnsi="Times New Roman"/>
          <w:sz w:val="24"/>
          <w:szCs w:val="24"/>
          <w:lang w:val="en-US"/>
        </w:rPr>
        <w:t xml:space="preserve">. We </w:t>
      </w:r>
      <w:r>
        <w:rPr>
          <w:rFonts w:ascii="Times New Roman" w:hAnsi="Times New Roman"/>
          <w:sz w:val="24"/>
          <w:szCs w:val="24"/>
          <w:lang w:val="en-US"/>
        </w:rPr>
        <w:t xml:space="preserve">also </w:t>
      </w:r>
      <w:r w:rsidR="00FC68F7" w:rsidRPr="000A1218">
        <w:rPr>
          <w:rFonts w:ascii="Times New Roman" w:hAnsi="Times New Roman"/>
          <w:sz w:val="24"/>
          <w:szCs w:val="24"/>
          <w:lang w:val="en-US"/>
        </w:rPr>
        <w:t xml:space="preserve">obtained evidence for this </w:t>
      </w:r>
      <w:r>
        <w:rPr>
          <w:rFonts w:ascii="Times New Roman" w:hAnsi="Times New Roman"/>
          <w:sz w:val="24"/>
          <w:szCs w:val="24"/>
          <w:lang w:val="en-US"/>
        </w:rPr>
        <w:t xml:space="preserve">moderation by shared feature effect </w:t>
      </w:r>
      <w:r w:rsidR="00FC68F7" w:rsidRPr="000A1218">
        <w:rPr>
          <w:rFonts w:ascii="Times New Roman" w:hAnsi="Times New Roman"/>
          <w:sz w:val="24"/>
          <w:szCs w:val="24"/>
          <w:lang w:val="en-US"/>
        </w:rPr>
        <w:t xml:space="preserve">on implicit </w:t>
      </w:r>
      <w:r w:rsidR="007303A4">
        <w:rPr>
          <w:rFonts w:ascii="Times New Roman" w:hAnsi="Times New Roman"/>
          <w:sz w:val="24"/>
          <w:szCs w:val="24"/>
          <w:lang w:val="en-US"/>
        </w:rPr>
        <w:t xml:space="preserve">evaluations </w:t>
      </w:r>
      <w:r>
        <w:rPr>
          <w:rFonts w:ascii="Times New Roman" w:hAnsi="Times New Roman"/>
          <w:sz w:val="24"/>
          <w:szCs w:val="24"/>
          <w:lang w:val="en-US"/>
        </w:rPr>
        <w:t xml:space="preserve">and </w:t>
      </w:r>
      <w:r w:rsidR="00FC68F7" w:rsidRPr="000A1218">
        <w:rPr>
          <w:rFonts w:ascii="Times New Roman" w:hAnsi="Times New Roman"/>
          <w:sz w:val="24"/>
          <w:szCs w:val="24"/>
          <w:lang w:val="en-US"/>
        </w:rPr>
        <w:t xml:space="preserve">behavioral intention </w:t>
      </w:r>
      <w:r>
        <w:rPr>
          <w:rFonts w:ascii="Times New Roman" w:hAnsi="Times New Roman"/>
          <w:sz w:val="24"/>
          <w:szCs w:val="24"/>
          <w:lang w:val="en-US"/>
        </w:rPr>
        <w:t>measures</w:t>
      </w:r>
      <w:r w:rsidR="00FC68F7" w:rsidRPr="000A1218">
        <w:rPr>
          <w:rFonts w:ascii="Times New Roman" w:hAnsi="Times New Roman"/>
          <w:sz w:val="24"/>
          <w:szCs w:val="24"/>
          <w:lang w:val="en-US"/>
        </w:rPr>
        <w:t xml:space="preserve">. </w:t>
      </w:r>
    </w:p>
    <w:p w14:paraId="35768C47" w14:textId="77777777" w:rsidR="002E0440" w:rsidRPr="003C6352" w:rsidRDefault="00EF5EB1" w:rsidP="003C6352">
      <w:pPr>
        <w:spacing w:after="160" w:line="480" w:lineRule="auto"/>
        <w:jc w:val="center"/>
        <w:rPr>
          <w:rFonts w:ascii="Times New Roman" w:hAnsi="Times New Roman" w:cs="Times New Roman"/>
          <w:b/>
          <w:sz w:val="24"/>
          <w:szCs w:val="24"/>
          <w:lang w:val="en-US"/>
        </w:rPr>
      </w:pPr>
      <w:r w:rsidRPr="003C6352">
        <w:rPr>
          <w:rFonts w:ascii="Times New Roman" w:hAnsi="Times New Roman" w:cs="Times New Roman"/>
          <w:b/>
          <w:sz w:val="24"/>
          <w:szCs w:val="24"/>
          <w:lang w:val="en-US"/>
        </w:rPr>
        <w:t>Experiment 2</w:t>
      </w:r>
    </w:p>
    <w:p w14:paraId="395DB482" w14:textId="402DF4E6" w:rsidR="00C25B5D" w:rsidRPr="007303A4" w:rsidRDefault="00C326A6" w:rsidP="007303A4">
      <w:pPr>
        <w:spacing w:after="160" w:line="480" w:lineRule="auto"/>
        <w:ind w:firstLine="708"/>
        <w:rPr>
          <w:rFonts w:ascii="Times New Roman" w:hAnsi="Times New Roman" w:cs="Times New Roman"/>
          <w:sz w:val="24"/>
          <w:szCs w:val="24"/>
          <w:lang w:val="en-US"/>
        </w:rPr>
      </w:pPr>
      <w:r w:rsidRPr="002E0440">
        <w:rPr>
          <w:rFonts w:ascii="Times New Roman" w:hAnsi="Times New Roman" w:cs="Times New Roman"/>
          <w:sz w:val="24"/>
          <w:szCs w:val="24"/>
          <w:lang w:val="en-US"/>
        </w:rPr>
        <w:t xml:space="preserve">In our second experiment we set out to replicate and extend </w:t>
      </w:r>
      <w:r w:rsidR="00C204EA">
        <w:rPr>
          <w:rFonts w:ascii="Times New Roman" w:hAnsi="Times New Roman" w:cs="Times New Roman"/>
          <w:sz w:val="24"/>
          <w:szCs w:val="24"/>
          <w:lang w:val="en-US"/>
        </w:rPr>
        <w:t xml:space="preserve">our initial </w:t>
      </w:r>
      <w:r w:rsidRPr="002E0440">
        <w:rPr>
          <w:rFonts w:ascii="Times New Roman" w:hAnsi="Times New Roman" w:cs="Times New Roman"/>
          <w:sz w:val="24"/>
          <w:szCs w:val="24"/>
          <w:lang w:val="en-US"/>
        </w:rPr>
        <w:t xml:space="preserve">findings. In Experiment 1, participants </w:t>
      </w:r>
      <w:r w:rsidR="00DC3D72" w:rsidRPr="002E0440">
        <w:rPr>
          <w:rFonts w:ascii="Times New Roman" w:hAnsi="Times New Roman" w:cs="Times New Roman"/>
          <w:sz w:val="24"/>
          <w:szCs w:val="24"/>
          <w:lang w:val="en-US"/>
        </w:rPr>
        <w:t xml:space="preserve">completed </w:t>
      </w:r>
      <w:r w:rsidRPr="002E0440">
        <w:rPr>
          <w:rFonts w:ascii="Times New Roman" w:hAnsi="Times New Roman" w:cs="Times New Roman"/>
          <w:sz w:val="24"/>
          <w:szCs w:val="24"/>
          <w:lang w:val="en-US"/>
        </w:rPr>
        <w:t>an EC phase where all stimuli were initially presented in white and only later changed to the same or a different color. This time we presented all stimuli in the same color</w:t>
      </w:r>
      <w:r w:rsidR="00DC3D72" w:rsidRPr="002E0440">
        <w:rPr>
          <w:rFonts w:ascii="Times New Roman" w:hAnsi="Times New Roman" w:cs="Times New Roman"/>
          <w:sz w:val="24"/>
          <w:szCs w:val="24"/>
          <w:lang w:val="en-US"/>
        </w:rPr>
        <w:t xml:space="preserve"> </w:t>
      </w:r>
      <w:r w:rsidR="00E94384">
        <w:rPr>
          <w:rFonts w:ascii="Times New Roman" w:hAnsi="Times New Roman" w:cs="Times New Roman"/>
          <w:sz w:val="24"/>
          <w:szCs w:val="24"/>
          <w:lang w:val="en-US"/>
        </w:rPr>
        <w:t>during the first half of the trial.</w:t>
      </w:r>
      <w:r w:rsidR="00DC3D72" w:rsidRPr="002E0440">
        <w:rPr>
          <w:rFonts w:ascii="Times New Roman" w:hAnsi="Times New Roman" w:cs="Times New Roman"/>
          <w:sz w:val="24"/>
          <w:szCs w:val="24"/>
          <w:lang w:val="en-US"/>
        </w:rPr>
        <w:t xml:space="preserve"> </w:t>
      </w:r>
      <w:r w:rsidR="00E94384">
        <w:rPr>
          <w:rFonts w:ascii="Times New Roman" w:hAnsi="Times New Roman" w:cs="Times New Roman"/>
          <w:sz w:val="24"/>
          <w:szCs w:val="24"/>
          <w:lang w:val="en-US"/>
        </w:rPr>
        <w:t>During the second half</w:t>
      </w:r>
      <w:r w:rsidR="00DC3D72" w:rsidRPr="002E0440">
        <w:rPr>
          <w:rFonts w:ascii="Times New Roman" w:hAnsi="Times New Roman" w:cs="Times New Roman"/>
          <w:sz w:val="24"/>
          <w:szCs w:val="24"/>
          <w:lang w:val="en-US"/>
        </w:rPr>
        <w:t xml:space="preserve">, </w:t>
      </w:r>
      <w:r w:rsidR="00E94384">
        <w:rPr>
          <w:rFonts w:ascii="Times New Roman" w:hAnsi="Times New Roman" w:cs="Times New Roman"/>
          <w:sz w:val="24"/>
          <w:szCs w:val="24"/>
          <w:lang w:val="en-US"/>
        </w:rPr>
        <w:t xml:space="preserve">we </w:t>
      </w:r>
      <w:r w:rsidR="00DC3D72" w:rsidRPr="002E0440">
        <w:rPr>
          <w:rFonts w:ascii="Times New Roman" w:hAnsi="Times New Roman" w:cs="Times New Roman"/>
          <w:sz w:val="24"/>
          <w:szCs w:val="24"/>
          <w:lang w:val="en-US"/>
        </w:rPr>
        <w:t xml:space="preserve">switched the color of one the USs, while keeping the color of </w:t>
      </w:r>
      <w:r w:rsidR="00E94384">
        <w:rPr>
          <w:rFonts w:ascii="Times New Roman" w:hAnsi="Times New Roman" w:cs="Times New Roman"/>
          <w:sz w:val="24"/>
          <w:szCs w:val="24"/>
          <w:lang w:val="en-US"/>
        </w:rPr>
        <w:t xml:space="preserve">the other US </w:t>
      </w:r>
      <w:r w:rsidR="00DC3D72" w:rsidRPr="002E0440">
        <w:rPr>
          <w:rFonts w:ascii="Times New Roman" w:hAnsi="Times New Roman" w:cs="Times New Roman"/>
          <w:sz w:val="24"/>
          <w:szCs w:val="24"/>
          <w:lang w:val="en-US"/>
        </w:rPr>
        <w:t xml:space="preserve">the same as the CS. This modified design allowed us to test two alternative </w:t>
      </w:r>
      <w:r w:rsidR="00AD7E98">
        <w:rPr>
          <w:rFonts w:ascii="Times New Roman" w:hAnsi="Times New Roman" w:cs="Times New Roman"/>
          <w:sz w:val="24"/>
          <w:szCs w:val="24"/>
          <w:lang w:val="en-US"/>
        </w:rPr>
        <w:t>explanations</w:t>
      </w:r>
      <w:r w:rsidR="007303A4">
        <w:rPr>
          <w:rFonts w:ascii="Times New Roman" w:hAnsi="Times New Roman" w:cs="Times New Roman"/>
          <w:sz w:val="24"/>
          <w:szCs w:val="24"/>
          <w:lang w:val="en-US"/>
        </w:rPr>
        <w:t xml:space="preserve"> of our effects</w:t>
      </w:r>
      <w:r w:rsidR="00DC3D72" w:rsidRPr="002E0440">
        <w:rPr>
          <w:rFonts w:ascii="Times New Roman" w:hAnsi="Times New Roman" w:cs="Times New Roman"/>
          <w:sz w:val="24"/>
          <w:szCs w:val="24"/>
          <w:lang w:val="en-US"/>
        </w:rPr>
        <w:t>. The first (</w:t>
      </w:r>
      <w:r w:rsidR="00DC3D72" w:rsidRPr="002E0440">
        <w:rPr>
          <w:rFonts w:ascii="Times New Roman" w:hAnsi="Times New Roman" w:cs="Times New Roman"/>
          <w:i/>
          <w:sz w:val="24"/>
          <w:szCs w:val="24"/>
          <w:lang w:val="en-US"/>
        </w:rPr>
        <w:t>shared feature hypothesis</w:t>
      </w:r>
      <w:r w:rsidR="00DC3D72" w:rsidRPr="002E0440">
        <w:rPr>
          <w:rFonts w:ascii="Times New Roman" w:hAnsi="Times New Roman" w:cs="Times New Roman"/>
          <w:sz w:val="24"/>
          <w:szCs w:val="24"/>
          <w:lang w:val="en-US"/>
        </w:rPr>
        <w:t xml:space="preserve">) argues that an overlap in some stimulus </w:t>
      </w:r>
      <w:r w:rsidR="00E94384">
        <w:rPr>
          <w:rFonts w:ascii="Times New Roman" w:hAnsi="Times New Roman" w:cs="Times New Roman"/>
          <w:sz w:val="24"/>
          <w:szCs w:val="24"/>
          <w:lang w:val="en-US"/>
        </w:rPr>
        <w:t xml:space="preserve">feature </w:t>
      </w:r>
      <w:r w:rsidR="00DC3D72" w:rsidRPr="002E0440">
        <w:rPr>
          <w:rFonts w:ascii="Times New Roman" w:hAnsi="Times New Roman" w:cs="Times New Roman"/>
          <w:sz w:val="24"/>
          <w:szCs w:val="24"/>
          <w:lang w:val="en-US"/>
        </w:rPr>
        <w:t xml:space="preserve">(in this case color) </w:t>
      </w:r>
      <w:r w:rsidR="007303A4">
        <w:rPr>
          <w:rFonts w:ascii="Times New Roman" w:hAnsi="Times New Roman" w:cs="Times New Roman"/>
          <w:sz w:val="24"/>
          <w:szCs w:val="24"/>
          <w:lang w:val="en-US"/>
        </w:rPr>
        <w:t xml:space="preserve">will lead people to indicate that those same stimuli share other properties (valence). </w:t>
      </w:r>
      <w:r w:rsidR="00DC3D72" w:rsidRPr="002E0440">
        <w:rPr>
          <w:rFonts w:ascii="Times New Roman" w:hAnsi="Times New Roman" w:cs="Times New Roman"/>
          <w:sz w:val="24"/>
          <w:szCs w:val="24"/>
          <w:lang w:val="en-US"/>
        </w:rPr>
        <w:t>If so, then we should expect a similar pattern of finding</w:t>
      </w:r>
      <w:r w:rsidR="00AD7E98">
        <w:rPr>
          <w:rFonts w:ascii="Times New Roman" w:hAnsi="Times New Roman" w:cs="Times New Roman"/>
          <w:sz w:val="24"/>
          <w:szCs w:val="24"/>
          <w:lang w:val="en-US"/>
        </w:rPr>
        <w:t>s</w:t>
      </w:r>
      <w:r w:rsidR="00DC3D72" w:rsidRPr="002E0440">
        <w:rPr>
          <w:rFonts w:ascii="Times New Roman" w:hAnsi="Times New Roman" w:cs="Times New Roman"/>
          <w:sz w:val="24"/>
          <w:szCs w:val="24"/>
          <w:lang w:val="en-US"/>
        </w:rPr>
        <w:t xml:space="preserve"> as obtained in Experiment 1. A second possibility (</w:t>
      </w:r>
      <w:r w:rsidR="00DC3D72" w:rsidRPr="002E0440">
        <w:rPr>
          <w:rFonts w:ascii="Times New Roman" w:hAnsi="Times New Roman" w:cs="Times New Roman"/>
          <w:i/>
          <w:sz w:val="24"/>
          <w:szCs w:val="24"/>
          <w:lang w:val="en-US"/>
        </w:rPr>
        <w:t>salience hypothesis</w:t>
      </w:r>
      <w:proofErr w:type="gramStart"/>
      <w:r w:rsidR="00DC3D72" w:rsidRPr="002E0440">
        <w:rPr>
          <w:rFonts w:ascii="Times New Roman" w:hAnsi="Times New Roman" w:cs="Times New Roman"/>
          <w:sz w:val="24"/>
          <w:szCs w:val="24"/>
          <w:lang w:val="en-US"/>
        </w:rPr>
        <w:t xml:space="preserve">) </w:t>
      </w:r>
      <w:r w:rsidR="007303A4">
        <w:rPr>
          <w:rFonts w:ascii="Times New Roman" w:hAnsi="Times New Roman" w:cs="Times New Roman"/>
          <w:sz w:val="24"/>
          <w:szCs w:val="24"/>
          <w:lang w:val="en-US"/>
        </w:rPr>
        <w:t>which argues that people’s attention</w:t>
      </w:r>
      <w:proofErr w:type="gramEnd"/>
      <w:r w:rsidR="007303A4">
        <w:rPr>
          <w:rFonts w:ascii="Times New Roman" w:hAnsi="Times New Roman" w:cs="Times New Roman"/>
          <w:sz w:val="24"/>
          <w:szCs w:val="24"/>
          <w:lang w:val="en-US"/>
        </w:rPr>
        <w:t xml:space="preserve"> is fixated on any salient change in the context. In the case of Experiment 1 </w:t>
      </w:r>
      <w:r w:rsidR="00ED5595">
        <w:rPr>
          <w:rFonts w:ascii="Times New Roman" w:hAnsi="Times New Roman" w:cs="Times New Roman"/>
          <w:sz w:val="24"/>
          <w:szCs w:val="24"/>
          <w:lang w:val="en-US"/>
        </w:rPr>
        <w:t xml:space="preserve">the CS and one of the USs changed color </w:t>
      </w:r>
      <w:r w:rsidR="00ED5595">
        <w:rPr>
          <w:rFonts w:ascii="Times New Roman" w:hAnsi="Times New Roman" w:cs="Times New Roman"/>
          <w:sz w:val="24"/>
          <w:szCs w:val="24"/>
          <w:lang w:val="en-US"/>
        </w:rPr>
        <w:lastRenderedPageBreak/>
        <w:t xml:space="preserve">(and thus their salience increased). The resulting change in liking for the CS could have resulted from this increase in salience rather than the fact that the CS and US shared a feature. If correct, then </w:t>
      </w:r>
      <w:r w:rsidR="00DC3D72" w:rsidRPr="002E0440">
        <w:rPr>
          <w:rFonts w:ascii="Times New Roman" w:hAnsi="Times New Roman" w:cs="Times New Roman"/>
          <w:sz w:val="24"/>
          <w:szCs w:val="24"/>
          <w:lang w:val="en-US"/>
        </w:rPr>
        <w:t>p</w:t>
      </w:r>
      <w:r w:rsidR="00C25B5D" w:rsidRPr="002E0440">
        <w:rPr>
          <w:rFonts w:ascii="Times New Roman" w:hAnsi="Times New Roman" w:cs="Times New Roman"/>
          <w:sz w:val="24"/>
          <w:szCs w:val="24"/>
          <w:lang w:val="en-US"/>
        </w:rPr>
        <w:t xml:space="preserve">eople </w:t>
      </w:r>
      <w:r w:rsidR="00ED5595">
        <w:rPr>
          <w:rFonts w:ascii="Times New Roman" w:hAnsi="Times New Roman" w:cs="Times New Roman"/>
          <w:sz w:val="24"/>
          <w:szCs w:val="24"/>
          <w:lang w:val="en-US"/>
        </w:rPr>
        <w:t xml:space="preserve">may </w:t>
      </w:r>
      <w:r w:rsidR="00DC3D72" w:rsidRPr="002E0440">
        <w:rPr>
          <w:rFonts w:ascii="Times New Roman" w:hAnsi="Times New Roman" w:cs="Times New Roman"/>
          <w:sz w:val="24"/>
          <w:szCs w:val="24"/>
          <w:lang w:val="en-US"/>
        </w:rPr>
        <w:t xml:space="preserve">interpret </w:t>
      </w:r>
      <w:r w:rsidR="00C25B5D" w:rsidRPr="002E0440">
        <w:rPr>
          <w:rFonts w:ascii="Times New Roman" w:hAnsi="Times New Roman" w:cs="Times New Roman"/>
          <w:sz w:val="24"/>
          <w:szCs w:val="24"/>
          <w:lang w:val="en-US"/>
        </w:rPr>
        <w:t xml:space="preserve">the </w:t>
      </w:r>
      <w:r w:rsidR="00DC3D72" w:rsidRPr="002E0440">
        <w:rPr>
          <w:rFonts w:ascii="Times New Roman" w:hAnsi="Times New Roman" w:cs="Times New Roman"/>
          <w:sz w:val="24"/>
          <w:szCs w:val="24"/>
          <w:lang w:val="en-US"/>
        </w:rPr>
        <w:t xml:space="preserve">change (rather than overlap) </w:t>
      </w:r>
      <w:r w:rsidR="00C25B5D" w:rsidRPr="002E0440">
        <w:rPr>
          <w:rFonts w:ascii="Times New Roman" w:hAnsi="Times New Roman" w:cs="Times New Roman"/>
          <w:sz w:val="24"/>
          <w:szCs w:val="24"/>
          <w:lang w:val="en-US"/>
        </w:rPr>
        <w:t xml:space="preserve">in color </w:t>
      </w:r>
      <w:r w:rsidR="00DC3D72" w:rsidRPr="002E0440">
        <w:rPr>
          <w:rFonts w:ascii="Times New Roman" w:hAnsi="Times New Roman" w:cs="Times New Roman"/>
          <w:sz w:val="24"/>
          <w:szCs w:val="24"/>
          <w:lang w:val="en-US"/>
        </w:rPr>
        <w:t xml:space="preserve">as a cue highlighting that the </w:t>
      </w:r>
      <w:proofErr w:type="gramStart"/>
      <w:r w:rsidR="00DC3D72" w:rsidRPr="002E0440">
        <w:rPr>
          <w:rFonts w:ascii="Times New Roman" w:hAnsi="Times New Roman" w:cs="Times New Roman"/>
          <w:sz w:val="24"/>
          <w:szCs w:val="24"/>
          <w:lang w:val="en-US"/>
        </w:rPr>
        <w:t>US</w:t>
      </w:r>
      <w:r w:rsidR="00C25B5D" w:rsidRPr="002E0440">
        <w:rPr>
          <w:rFonts w:ascii="Times New Roman" w:hAnsi="Times New Roman" w:cs="Times New Roman"/>
          <w:sz w:val="24"/>
          <w:szCs w:val="24"/>
          <w:lang w:val="en-US"/>
        </w:rPr>
        <w:t xml:space="preserve"> </w:t>
      </w:r>
      <w:r w:rsidR="00DC3D72" w:rsidRPr="002E0440">
        <w:rPr>
          <w:rFonts w:ascii="Times New Roman" w:hAnsi="Times New Roman" w:cs="Times New Roman"/>
          <w:sz w:val="24"/>
          <w:szCs w:val="24"/>
          <w:lang w:val="en-US"/>
        </w:rPr>
        <w:t>which changes color</w:t>
      </w:r>
      <w:proofErr w:type="gramEnd"/>
      <w:r w:rsidR="00DC3D72" w:rsidRPr="002E0440">
        <w:rPr>
          <w:rFonts w:ascii="Times New Roman" w:hAnsi="Times New Roman" w:cs="Times New Roman"/>
          <w:sz w:val="24"/>
          <w:szCs w:val="24"/>
          <w:lang w:val="en-US"/>
        </w:rPr>
        <w:t xml:space="preserve"> </w:t>
      </w:r>
      <w:r w:rsidR="00AE6EDC" w:rsidRPr="002E0440">
        <w:rPr>
          <w:rFonts w:ascii="Times New Roman" w:hAnsi="Times New Roman" w:cs="Times New Roman"/>
          <w:sz w:val="24"/>
          <w:szCs w:val="24"/>
          <w:lang w:val="en-US"/>
        </w:rPr>
        <w:t xml:space="preserve">is actually </w:t>
      </w:r>
      <w:r w:rsidR="00DC3D72" w:rsidRPr="002E0440">
        <w:rPr>
          <w:rFonts w:ascii="Times New Roman" w:hAnsi="Times New Roman" w:cs="Times New Roman"/>
          <w:sz w:val="24"/>
          <w:szCs w:val="24"/>
          <w:lang w:val="en-US"/>
        </w:rPr>
        <w:t xml:space="preserve">related to the </w:t>
      </w:r>
      <w:r w:rsidR="00AE6EDC" w:rsidRPr="002E0440">
        <w:rPr>
          <w:rFonts w:ascii="Times New Roman" w:hAnsi="Times New Roman" w:cs="Times New Roman"/>
          <w:sz w:val="24"/>
          <w:szCs w:val="24"/>
          <w:lang w:val="en-US"/>
        </w:rPr>
        <w:t>CS</w:t>
      </w:r>
      <w:r w:rsidR="00C25B5D" w:rsidRPr="002E0440">
        <w:rPr>
          <w:rFonts w:ascii="Times New Roman" w:hAnsi="Times New Roman" w:cs="Times New Roman"/>
          <w:sz w:val="24"/>
          <w:szCs w:val="24"/>
          <w:lang w:val="en-US"/>
        </w:rPr>
        <w:t xml:space="preserve">. If </w:t>
      </w:r>
      <w:r w:rsidR="00DC3D72" w:rsidRPr="002E0440">
        <w:rPr>
          <w:rFonts w:ascii="Times New Roman" w:hAnsi="Times New Roman" w:cs="Times New Roman"/>
          <w:sz w:val="24"/>
          <w:szCs w:val="24"/>
          <w:lang w:val="en-US"/>
        </w:rPr>
        <w:t>so</w:t>
      </w:r>
      <w:r w:rsidR="00C25B5D" w:rsidRPr="002E0440">
        <w:rPr>
          <w:rFonts w:ascii="Times New Roman" w:hAnsi="Times New Roman" w:cs="Times New Roman"/>
          <w:sz w:val="24"/>
          <w:szCs w:val="24"/>
          <w:lang w:val="en-US"/>
        </w:rPr>
        <w:t xml:space="preserve">, then the CS </w:t>
      </w:r>
      <w:r w:rsidR="00FC0CCA" w:rsidRPr="002E0440">
        <w:rPr>
          <w:rFonts w:ascii="Times New Roman" w:hAnsi="Times New Roman" w:cs="Times New Roman"/>
          <w:sz w:val="24"/>
          <w:szCs w:val="24"/>
          <w:lang w:val="en-US"/>
        </w:rPr>
        <w:t xml:space="preserve">should </w:t>
      </w:r>
      <w:r w:rsidR="00C25B5D" w:rsidRPr="002E0440">
        <w:rPr>
          <w:rFonts w:ascii="Times New Roman" w:hAnsi="Times New Roman" w:cs="Times New Roman"/>
          <w:sz w:val="24"/>
          <w:szCs w:val="24"/>
          <w:lang w:val="en-US"/>
        </w:rPr>
        <w:t xml:space="preserve">acquire the valence </w:t>
      </w:r>
      <w:r w:rsidR="00DC3D72" w:rsidRPr="002E0440">
        <w:rPr>
          <w:rFonts w:ascii="Times New Roman" w:hAnsi="Times New Roman" w:cs="Times New Roman"/>
          <w:sz w:val="24"/>
          <w:szCs w:val="24"/>
          <w:lang w:val="en-US"/>
        </w:rPr>
        <w:t xml:space="preserve">of the </w:t>
      </w:r>
      <w:proofErr w:type="gramStart"/>
      <w:r w:rsidR="00C25B5D" w:rsidRPr="002E0440">
        <w:rPr>
          <w:rFonts w:ascii="Times New Roman" w:hAnsi="Times New Roman" w:cs="Times New Roman"/>
          <w:sz w:val="24"/>
          <w:szCs w:val="24"/>
          <w:lang w:val="en-US"/>
        </w:rPr>
        <w:t>US</w:t>
      </w:r>
      <w:r w:rsidR="00DC3D72" w:rsidRPr="002E0440">
        <w:rPr>
          <w:rFonts w:ascii="Times New Roman" w:hAnsi="Times New Roman" w:cs="Times New Roman"/>
          <w:sz w:val="24"/>
          <w:szCs w:val="24"/>
          <w:lang w:val="en-US"/>
        </w:rPr>
        <w:t xml:space="preserve"> which</w:t>
      </w:r>
      <w:proofErr w:type="gramEnd"/>
      <w:r w:rsidR="00DC3D72" w:rsidRPr="002E0440">
        <w:rPr>
          <w:rFonts w:ascii="Times New Roman" w:hAnsi="Times New Roman" w:cs="Times New Roman"/>
          <w:sz w:val="24"/>
          <w:szCs w:val="24"/>
          <w:lang w:val="en-US"/>
        </w:rPr>
        <w:t xml:space="preserve"> switches color within the trial</w:t>
      </w:r>
      <w:r w:rsidR="00C25B5D" w:rsidRPr="002E0440">
        <w:rPr>
          <w:rFonts w:ascii="Times New Roman" w:hAnsi="Times New Roman" w:cs="Times New Roman"/>
          <w:sz w:val="24"/>
          <w:szCs w:val="24"/>
          <w:lang w:val="en-US"/>
        </w:rPr>
        <w:t>, leading to the opposite effect</w:t>
      </w:r>
      <w:r w:rsidR="00FC0CCA" w:rsidRPr="002E0440">
        <w:rPr>
          <w:rFonts w:ascii="Times New Roman" w:hAnsi="Times New Roman" w:cs="Times New Roman"/>
          <w:sz w:val="24"/>
          <w:szCs w:val="24"/>
          <w:lang w:val="en-US"/>
        </w:rPr>
        <w:t xml:space="preserve"> predicted</w:t>
      </w:r>
      <w:r w:rsidR="00DC3D72" w:rsidRPr="002E0440">
        <w:rPr>
          <w:rFonts w:ascii="Times New Roman" w:hAnsi="Times New Roman" w:cs="Times New Roman"/>
          <w:sz w:val="24"/>
          <w:szCs w:val="24"/>
          <w:lang w:val="en-US"/>
        </w:rPr>
        <w:t xml:space="preserve"> by the shared feature account</w:t>
      </w:r>
      <w:r w:rsidR="00C25B5D" w:rsidRPr="002E0440">
        <w:rPr>
          <w:rFonts w:ascii="Times New Roman" w:hAnsi="Times New Roman" w:cs="Times New Roman"/>
          <w:sz w:val="24"/>
          <w:szCs w:val="24"/>
          <w:lang w:val="en-US"/>
        </w:rPr>
        <w:t>.</w:t>
      </w:r>
    </w:p>
    <w:p w14:paraId="0FDC8A7B" w14:textId="38A64DB0" w:rsidR="009D198A" w:rsidRPr="000A1218" w:rsidRDefault="009D198A" w:rsidP="002E0440">
      <w:pPr>
        <w:spacing w:line="480" w:lineRule="auto"/>
        <w:rPr>
          <w:rFonts w:ascii="Times New Roman" w:hAnsi="Times New Roman" w:cs="Times New Roman"/>
          <w:b/>
          <w:sz w:val="24"/>
          <w:szCs w:val="24"/>
          <w:lang w:val="en-US"/>
        </w:rPr>
      </w:pPr>
      <w:r w:rsidRPr="000A1218">
        <w:rPr>
          <w:rFonts w:ascii="Times New Roman" w:hAnsi="Times New Roman" w:cs="Times New Roman"/>
          <w:b/>
          <w:sz w:val="24"/>
          <w:szCs w:val="24"/>
          <w:lang w:val="en-US"/>
        </w:rPr>
        <w:t>Method</w:t>
      </w:r>
    </w:p>
    <w:p w14:paraId="5EFF3014" w14:textId="5D8974CB" w:rsidR="009D198A" w:rsidRPr="000A1218" w:rsidRDefault="009D198A" w:rsidP="008F1E84">
      <w:pPr>
        <w:spacing w:line="480" w:lineRule="auto"/>
        <w:rPr>
          <w:rFonts w:ascii="Times New Roman" w:hAnsi="Times New Roman" w:cs="Times New Roman"/>
          <w:sz w:val="24"/>
          <w:szCs w:val="24"/>
          <w:lang w:val="en-US"/>
        </w:rPr>
      </w:pPr>
      <w:r w:rsidRPr="000A1218">
        <w:rPr>
          <w:rFonts w:ascii="Times New Roman" w:hAnsi="Times New Roman" w:cs="Times New Roman"/>
          <w:b/>
          <w:sz w:val="24"/>
          <w:szCs w:val="24"/>
          <w:lang w:val="en-US"/>
        </w:rPr>
        <w:tab/>
      </w:r>
      <w:proofErr w:type="gramStart"/>
      <w:r w:rsidRPr="000A1218">
        <w:rPr>
          <w:rFonts w:ascii="Times New Roman" w:hAnsi="Times New Roman" w:cs="Times New Roman"/>
          <w:b/>
          <w:sz w:val="24"/>
          <w:szCs w:val="24"/>
          <w:lang w:val="en-US"/>
        </w:rPr>
        <w:t>Participants and design.</w:t>
      </w:r>
      <w:proofErr w:type="gramEnd"/>
      <w:r w:rsidRPr="000A1218">
        <w:rPr>
          <w:rFonts w:ascii="Times New Roman" w:hAnsi="Times New Roman" w:cs="Times New Roman"/>
          <w:b/>
          <w:sz w:val="24"/>
          <w:szCs w:val="24"/>
          <w:lang w:val="en-US"/>
        </w:rPr>
        <w:t xml:space="preserve"> </w:t>
      </w:r>
      <w:r w:rsidR="00867C3B" w:rsidRPr="000A1218">
        <w:rPr>
          <w:rFonts w:ascii="Times New Roman" w:hAnsi="Times New Roman"/>
          <w:sz w:val="24"/>
          <w:szCs w:val="24"/>
          <w:lang w:val="en-US"/>
        </w:rPr>
        <w:t>118 participants (67 females) (</w:t>
      </w:r>
      <w:r w:rsidR="007C469B" w:rsidRPr="000A1218">
        <w:rPr>
          <w:rFonts w:ascii="Times New Roman" w:hAnsi="Times New Roman"/>
          <w:i/>
          <w:sz w:val="24"/>
          <w:szCs w:val="24"/>
          <w:lang w:val="en-US"/>
        </w:rPr>
        <w:t>Mage</w:t>
      </w:r>
      <w:r w:rsidR="00984983" w:rsidRPr="000A1218">
        <w:rPr>
          <w:rFonts w:ascii="Times New Roman" w:hAnsi="Times New Roman"/>
          <w:i/>
          <w:sz w:val="24"/>
          <w:szCs w:val="24"/>
          <w:lang w:val="en-US"/>
        </w:rPr>
        <w:t xml:space="preserve"> = </w:t>
      </w:r>
      <w:r w:rsidR="00984983" w:rsidRPr="000A1218">
        <w:rPr>
          <w:rFonts w:ascii="Times New Roman" w:hAnsi="Times New Roman"/>
          <w:sz w:val="24"/>
          <w:szCs w:val="24"/>
          <w:lang w:val="en-US"/>
        </w:rPr>
        <w:t>32.3</w:t>
      </w:r>
      <w:r w:rsidR="00984983" w:rsidRPr="000A1218">
        <w:rPr>
          <w:rFonts w:ascii="Times New Roman" w:hAnsi="Times New Roman"/>
          <w:i/>
          <w:sz w:val="24"/>
          <w:szCs w:val="24"/>
          <w:lang w:val="en-US"/>
        </w:rPr>
        <w:t xml:space="preserve">, SD = </w:t>
      </w:r>
      <w:r w:rsidR="00984983" w:rsidRPr="000A1218">
        <w:rPr>
          <w:rFonts w:ascii="Times New Roman" w:hAnsi="Times New Roman"/>
          <w:sz w:val="24"/>
          <w:szCs w:val="24"/>
          <w:lang w:val="en-US"/>
        </w:rPr>
        <w:t xml:space="preserve">8.6) took part </w:t>
      </w:r>
      <w:r w:rsidR="00867C3B" w:rsidRPr="000A1218">
        <w:rPr>
          <w:rFonts w:ascii="Times New Roman" w:hAnsi="Times New Roman"/>
          <w:sz w:val="24"/>
          <w:szCs w:val="24"/>
          <w:lang w:val="en-US"/>
        </w:rPr>
        <w:t xml:space="preserve">in </w:t>
      </w:r>
      <w:r w:rsidR="00984983" w:rsidRPr="000A1218">
        <w:rPr>
          <w:rFonts w:ascii="Times New Roman" w:hAnsi="Times New Roman"/>
          <w:sz w:val="24"/>
          <w:szCs w:val="24"/>
          <w:lang w:val="en-US"/>
        </w:rPr>
        <w:t xml:space="preserve">the study </w:t>
      </w:r>
      <w:r w:rsidR="00867C3B" w:rsidRPr="000A1218">
        <w:rPr>
          <w:rFonts w:ascii="Times New Roman" w:hAnsi="Times New Roman"/>
          <w:sz w:val="24"/>
          <w:szCs w:val="24"/>
          <w:lang w:val="en-US"/>
        </w:rPr>
        <w:t xml:space="preserve">via </w:t>
      </w:r>
      <w:r w:rsidR="00050B6C">
        <w:rPr>
          <w:rFonts w:ascii="Times New Roman" w:hAnsi="Times New Roman"/>
          <w:sz w:val="24"/>
          <w:szCs w:val="24"/>
          <w:lang w:val="en-US"/>
        </w:rPr>
        <w:t xml:space="preserve">the </w:t>
      </w:r>
      <w:r w:rsidR="00984983" w:rsidRPr="000A1218">
        <w:rPr>
          <w:rFonts w:ascii="Times New Roman" w:hAnsi="Times New Roman"/>
          <w:sz w:val="24"/>
          <w:szCs w:val="24"/>
          <w:lang w:val="en-US"/>
        </w:rPr>
        <w:t>Prolific</w:t>
      </w:r>
      <w:r w:rsidR="00050B6C">
        <w:rPr>
          <w:rFonts w:ascii="Times New Roman" w:hAnsi="Times New Roman"/>
          <w:sz w:val="24"/>
          <w:szCs w:val="24"/>
          <w:lang w:val="en-US"/>
        </w:rPr>
        <w:t xml:space="preserve"> Academic website</w:t>
      </w:r>
      <w:r w:rsidR="00984983" w:rsidRPr="000A1218">
        <w:rPr>
          <w:rFonts w:ascii="Times New Roman" w:hAnsi="Times New Roman"/>
          <w:sz w:val="24"/>
          <w:szCs w:val="24"/>
          <w:lang w:val="en-US"/>
        </w:rPr>
        <w:t>.</w:t>
      </w:r>
      <w:r w:rsidR="00867C3B" w:rsidRPr="000A1218">
        <w:rPr>
          <w:rFonts w:ascii="Times New Roman" w:hAnsi="Times New Roman"/>
          <w:sz w:val="24"/>
          <w:szCs w:val="24"/>
          <w:lang w:val="en-US"/>
        </w:rPr>
        <w:t xml:space="preserve"> </w:t>
      </w:r>
    </w:p>
    <w:p w14:paraId="0EF72BF1" w14:textId="77777777" w:rsidR="00867C3B" w:rsidRPr="000A1218" w:rsidRDefault="00867C3B" w:rsidP="00867C3B">
      <w:pPr>
        <w:spacing w:line="480" w:lineRule="auto"/>
        <w:rPr>
          <w:rFonts w:ascii="Times New Roman" w:hAnsi="Times New Roman" w:cs="Times New Roman"/>
          <w:b/>
          <w:sz w:val="24"/>
          <w:szCs w:val="24"/>
          <w:lang w:val="en-US"/>
        </w:rPr>
      </w:pPr>
      <w:r w:rsidRPr="000A1218">
        <w:rPr>
          <w:rFonts w:ascii="Times New Roman" w:hAnsi="Times New Roman" w:cs="Times New Roman"/>
          <w:b/>
          <w:sz w:val="24"/>
          <w:szCs w:val="24"/>
          <w:lang w:val="en-US"/>
        </w:rPr>
        <w:t>Procedure</w:t>
      </w:r>
    </w:p>
    <w:p w14:paraId="62352AD6" w14:textId="6965755E" w:rsidR="009D198A" w:rsidRPr="000A1218" w:rsidRDefault="00867C3B" w:rsidP="00867C3B">
      <w:pPr>
        <w:spacing w:line="480" w:lineRule="auto"/>
        <w:ind w:firstLine="708"/>
        <w:rPr>
          <w:rFonts w:ascii="Times New Roman" w:hAnsi="Times New Roman" w:cs="Times New Roman"/>
          <w:sz w:val="24"/>
          <w:szCs w:val="24"/>
          <w:lang w:val="en-US"/>
        </w:rPr>
      </w:pPr>
      <w:r w:rsidRPr="000A1218">
        <w:rPr>
          <w:rFonts w:ascii="Times New Roman" w:hAnsi="Times New Roman" w:cs="Times New Roman"/>
          <w:sz w:val="24"/>
          <w:szCs w:val="24"/>
          <w:lang w:val="en-US"/>
        </w:rPr>
        <w:t>A similar procedure was used as in Experiment 1 with the exception of the EC</w:t>
      </w:r>
      <w:r w:rsidR="00E94384">
        <w:rPr>
          <w:rFonts w:ascii="Times New Roman" w:hAnsi="Times New Roman" w:cs="Times New Roman"/>
          <w:sz w:val="24"/>
          <w:szCs w:val="24"/>
          <w:lang w:val="en-US"/>
        </w:rPr>
        <w:t xml:space="preserve"> phase</w:t>
      </w:r>
      <w:r w:rsidRPr="000A1218">
        <w:rPr>
          <w:rFonts w:ascii="Times New Roman" w:hAnsi="Times New Roman" w:cs="Times New Roman"/>
          <w:sz w:val="24"/>
          <w:szCs w:val="24"/>
          <w:lang w:val="en-US"/>
        </w:rPr>
        <w:t>.</w:t>
      </w:r>
    </w:p>
    <w:p w14:paraId="6F0193FA" w14:textId="0EE89426" w:rsidR="00854268" w:rsidRPr="000A1218" w:rsidRDefault="00867C3B" w:rsidP="00867C3B">
      <w:pPr>
        <w:spacing w:line="480" w:lineRule="auto"/>
        <w:ind w:firstLine="708"/>
        <w:rPr>
          <w:rFonts w:ascii="Times New Roman" w:hAnsi="Times New Roman" w:cs="Times New Roman"/>
          <w:i/>
          <w:sz w:val="24"/>
          <w:szCs w:val="24"/>
          <w:lang w:val="en-US"/>
        </w:rPr>
      </w:pPr>
      <w:r w:rsidRPr="000A1218">
        <w:rPr>
          <w:rFonts w:ascii="Times New Roman" w:hAnsi="Times New Roman" w:cs="Times New Roman"/>
          <w:b/>
          <w:sz w:val="24"/>
          <w:szCs w:val="24"/>
          <w:lang w:val="en-US"/>
        </w:rPr>
        <w:t>EC</w:t>
      </w:r>
      <w:r w:rsidRPr="000A1218">
        <w:rPr>
          <w:rFonts w:ascii="Times New Roman" w:hAnsi="Times New Roman" w:cs="Times New Roman"/>
          <w:sz w:val="24"/>
          <w:szCs w:val="24"/>
          <w:lang w:val="en-US"/>
        </w:rPr>
        <w:t xml:space="preserve">. Training once again consisted of three blocks of </w:t>
      </w:r>
      <w:r w:rsidR="00A45F48" w:rsidRPr="000A1218">
        <w:rPr>
          <w:rFonts w:ascii="Times New Roman" w:hAnsi="Times New Roman" w:cs="Times New Roman"/>
          <w:sz w:val="24"/>
          <w:szCs w:val="24"/>
          <w:lang w:val="en-US"/>
        </w:rPr>
        <w:t>16 trials (48 total)</w:t>
      </w:r>
      <w:r w:rsidRPr="000A1218">
        <w:rPr>
          <w:rFonts w:ascii="Times New Roman" w:hAnsi="Times New Roman" w:cs="Times New Roman"/>
          <w:sz w:val="24"/>
          <w:szCs w:val="24"/>
          <w:lang w:val="en-US"/>
        </w:rPr>
        <w:t xml:space="preserve">, with each block containing </w:t>
      </w:r>
      <w:r w:rsidR="00A45F48" w:rsidRPr="000A1218">
        <w:rPr>
          <w:rFonts w:ascii="Times New Roman" w:hAnsi="Times New Roman" w:cs="Times New Roman"/>
          <w:sz w:val="24"/>
          <w:szCs w:val="24"/>
          <w:lang w:val="en-US"/>
        </w:rPr>
        <w:t xml:space="preserve">two different types of trials: one </w:t>
      </w:r>
      <w:r w:rsidRPr="000A1218">
        <w:rPr>
          <w:rFonts w:ascii="Times New Roman" w:hAnsi="Times New Roman" w:cs="Times New Roman"/>
          <w:sz w:val="24"/>
          <w:szCs w:val="24"/>
          <w:lang w:val="en-US"/>
        </w:rPr>
        <w:t xml:space="preserve">in which </w:t>
      </w:r>
      <w:r w:rsidR="00A45F48" w:rsidRPr="000A1218">
        <w:rPr>
          <w:rFonts w:ascii="Times New Roman" w:hAnsi="Times New Roman" w:cs="Times New Roman"/>
          <w:sz w:val="24"/>
          <w:szCs w:val="24"/>
          <w:lang w:val="en-US"/>
        </w:rPr>
        <w:t xml:space="preserve">CS1 </w:t>
      </w:r>
      <w:r w:rsidR="00E94384">
        <w:rPr>
          <w:rFonts w:ascii="Times New Roman" w:hAnsi="Times New Roman" w:cs="Times New Roman"/>
          <w:sz w:val="24"/>
          <w:szCs w:val="24"/>
          <w:lang w:val="en-US"/>
        </w:rPr>
        <w:t xml:space="preserve">stayed </w:t>
      </w:r>
      <w:r w:rsidRPr="000A1218">
        <w:rPr>
          <w:rFonts w:ascii="Times New Roman" w:hAnsi="Times New Roman" w:cs="Times New Roman"/>
          <w:sz w:val="24"/>
          <w:szCs w:val="24"/>
          <w:lang w:val="en-US"/>
        </w:rPr>
        <w:t xml:space="preserve">the </w:t>
      </w:r>
      <w:r w:rsidR="00A45F48" w:rsidRPr="000A1218">
        <w:rPr>
          <w:rFonts w:ascii="Times New Roman" w:hAnsi="Times New Roman" w:cs="Times New Roman"/>
          <w:sz w:val="24"/>
          <w:szCs w:val="24"/>
          <w:lang w:val="en-US"/>
        </w:rPr>
        <w:t xml:space="preserve">same color as positive words, and another in which CS2 </w:t>
      </w:r>
      <w:r w:rsidR="00E94384">
        <w:rPr>
          <w:rFonts w:ascii="Times New Roman" w:hAnsi="Times New Roman" w:cs="Times New Roman"/>
          <w:sz w:val="24"/>
          <w:szCs w:val="24"/>
          <w:lang w:val="en-US"/>
        </w:rPr>
        <w:t xml:space="preserve">stayed </w:t>
      </w:r>
      <w:r w:rsidR="00A45F48" w:rsidRPr="000A1218">
        <w:rPr>
          <w:rFonts w:ascii="Times New Roman" w:hAnsi="Times New Roman" w:cs="Times New Roman"/>
          <w:sz w:val="24"/>
          <w:szCs w:val="24"/>
          <w:lang w:val="en-US"/>
        </w:rPr>
        <w:t xml:space="preserve">the same color as negative words. </w:t>
      </w:r>
      <w:r w:rsidRPr="000A1218">
        <w:rPr>
          <w:rFonts w:ascii="Times New Roman" w:hAnsi="Times New Roman" w:cs="Times New Roman"/>
          <w:sz w:val="24"/>
          <w:szCs w:val="24"/>
          <w:lang w:val="en-US"/>
        </w:rPr>
        <w:t xml:space="preserve">Unlike Experiment 1, the CS and two USs were </w:t>
      </w:r>
      <w:r w:rsidR="00A45F48" w:rsidRPr="000A1218">
        <w:rPr>
          <w:rFonts w:ascii="Times New Roman" w:hAnsi="Times New Roman" w:cs="Times New Roman"/>
          <w:sz w:val="24"/>
          <w:szCs w:val="24"/>
          <w:lang w:val="en-US"/>
        </w:rPr>
        <w:t xml:space="preserve">initially presented in the same color </w:t>
      </w:r>
      <w:r w:rsidRPr="000A1218">
        <w:rPr>
          <w:rFonts w:ascii="Times New Roman" w:hAnsi="Times New Roman" w:cs="Times New Roman"/>
          <w:sz w:val="24"/>
          <w:szCs w:val="24"/>
          <w:lang w:val="en-US"/>
        </w:rPr>
        <w:t>for 3000ms.</w:t>
      </w:r>
      <w:r w:rsidR="00A45F48" w:rsidRPr="000A1218">
        <w:rPr>
          <w:rFonts w:ascii="Times New Roman" w:hAnsi="Times New Roman" w:cs="Times New Roman"/>
          <w:sz w:val="24"/>
          <w:szCs w:val="24"/>
          <w:lang w:val="en-US"/>
        </w:rPr>
        <w:t xml:space="preserve"> </w:t>
      </w:r>
      <w:r w:rsidRPr="000A1218">
        <w:rPr>
          <w:rFonts w:ascii="Times New Roman" w:hAnsi="Times New Roman" w:cs="Times New Roman"/>
          <w:sz w:val="24"/>
          <w:szCs w:val="24"/>
          <w:lang w:val="en-US"/>
        </w:rPr>
        <w:t>During one type of trial</w:t>
      </w:r>
      <w:r w:rsidR="006F2108" w:rsidRPr="000A1218">
        <w:rPr>
          <w:rFonts w:ascii="Times New Roman" w:hAnsi="Times New Roman" w:cs="Times New Roman"/>
          <w:sz w:val="24"/>
          <w:szCs w:val="24"/>
          <w:lang w:val="en-US"/>
        </w:rPr>
        <w:t>,</w:t>
      </w:r>
      <w:r w:rsidRPr="000A1218">
        <w:rPr>
          <w:rFonts w:ascii="Times New Roman" w:hAnsi="Times New Roman" w:cs="Times New Roman"/>
          <w:sz w:val="24"/>
          <w:szCs w:val="24"/>
          <w:lang w:val="en-US"/>
        </w:rPr>
        <w:t xml:space="preserve"> </w:t>
      </w:r>
      <w:r w:rsidR="00A45F48" w:rsidRPr="000A1218">
        <w:rPr>
          <w:rFonts w:ascii="Times New Roman" w:hAnsi="Times New Roman" w:cs="Times New Roman"/>
          <w:sz w:val="24"/>
          <w:szCs w:val="24"/>
          <w:lang w:val="en-US"/>
        </w:rPr>
        <w:t>CS</w:t>
      </w:r>
      <w:r w:rsidRPr="000A1218">
        <w:rPr>
          <w:rFonts w:ascii="Times New Roman" w:hAnsi="Times New Roman" w:cs="Times New Roman"/>
          <w:sz w:val="24"/>
          <w:szCs w:val="24"/>
          <w:lang w:val="en-US"/>
        </w:rPr>
        <w:t>1</w:t>
      </w:r>
      <w:r w:rsidR="00A45F48" w:rsidRPr="000A1218">
        <w:rPr>
          <w:rFonts w:ascii="Times New Roman" w:hAnsi="Times New Roman" w:cs="Times New Roman"/>
          <w:sz w:val="24"/>
          <w:szCs w:val="24"/>
          <w:lang w:val="en-US"/>
        </w:rPr>
        <w:t xml:space="preserve"> </w:t>
      </w:r>
      <w:r w:rsidRPr="000A1218">
        <w:rPr>
          <w:rFonts w:ascii="Times New Roman" w:hAnsi="Times New Roman" w:cs="Times New Roman"/>
          <w:sz w:val="24"/>
          <w:szCs w:val="24"/>
          <w:lang w:val="en-US"/>
        </w:rPr>
        <w:t xml:space="preserve">and the positive US remained in the same color </w:t>
      </w:r>
      <w:r w:rsidR="00A45F48" w:rsidRPr="000A1218">
        <w:rPr>
          <w:rFonts w:ascii="Times New Roman" w:hAnsi="Times New Roman" w:cs="Times New Roman"/>
          <w:sz w:val="24"/>
          <w:szCs w:val="24"/>
          <w:lang w:val="en-US"/>
        </w:rPr>
        <w:t xml:space="preserve">(e.g., </w:t>
      </w:r>
      <w:r w:rsidR="006F2108" w:rsidRPr="000A1218">
        <w:rPr>
          <w:rFonts w:ascii="Times New Roman" w:hAnsi="Times New Roman" w:cs="Times New Roman"/>
          <w:sz w:val="24"/>
          <w:szCs w:val="24"/>
          <w:lang w:val="en-US"/>
        </w:rPr>
        <w:t>blue</w:t>
      </w:r>
      <w:r w:rsidR="00A45F48" w:rsidRPr="000A1218">
        <w:rPr>
          <w:rFonts w:ascii="Times New Roman" w:hAnsi="Times New Roman" w:cs="Times New Roman"/>
          <w:sz w:val="24"/>
          <w:szCs w:val="24"/>
          <w:lang w:val="en-US"/>
        </w:rPr>
        <w:t>)</w:t>
      </w:r>
      <w:r w:rsidRPr="000A1218">
        <w:rPr>
          <w:rFonts w:ascii="Times New Roman" w:hAnsi="Times New Roman" w:cs="Times New Roman"/>
          <w:sz w:val="24"/>
          <w:szCs w:val="24"/>
          <w:lang w:val="en-US"/>
        </w:rPr>
        <w:t xml:space="preserve"> </w:t>
      </w:r>
      <w:r w:rsidR="006F2108" w:rsidRPr="000A1218">
        <w:rPr>
          <w:rFonts w:ascii="Times New Roman" w:hAnsi="Times New Roman" w:cs="Times New Roman"/>
          <w:sz w:val="24"/>
          <w:szCs w:val="24"/>
          <w:lang w:val="en-US"/>
        </w:rPr>
        <w:t xml:space="preserve">whereas </w:t>
      </w:r>
      <w:r w:rsidRPr="000A1218">
        <w:rPr>
          <w:rFonts w:ascii="Times New Roman" w:hAnsi="Times New Roman" w:cs="Times New Roman"/>
          <w:sz w:val="24"/>
          <w:szCs w:val="24"/>
          <w:lang w:val="en-US"/>
        </w:rPr>
        <w:t>the negative US changed color</w:t>
      </w:r>
      <w:r w:rsidR="006F2108" w:rsidRPr="000A1218">
        <w:rPr>
          <w:rFonts w:ascii="Times New Roman" w:hAnsi="Times New Roman" w:cs="Times New Roman"/>
          <w:sz w:val="24"/>
          <w:szCs w:val="24"/>
          <w:lang w:val="en-US"/>
        </w:rPr>
        <w:t xml:space="preserve"> (e.g., purple)</w:t>
      </w:r>
      <w:r w:rsidRPr="000A1218">
        <w:rPr>
          <w:rFonts w:ascii="Times New Roman" w:hAnsi="Times New Roman" w:cs="Times New Roman"/>
          <w:sz w:val="24"/>
          <w:szCs w:val="24"/>
          <w:lang w:val="en-US"/>
        </w:rPr>
        <w:t>. During the second type of trial</w:t>
      </w:r>
      <w:r w:rsidR="00A45F48" w:rsidRPr="000A1218">
        <w:rPr>
          <w:rFonts w:ascii="Times New Roman" w:hAnsi="Times New Roman" w:cs="Times New Roman"/>
          <w:sz w:val="24"/>
          <w:szCs w:val="24"/>
          <w:lang w:val="en-US"/>
        </w:rPr>
        <w:t>, CS</w:t>
      </w:r>
      <w:r w:rsidRPr="000A1218">
        <w:rPr>
          <w:rFonts w:ascii="Times New Roman" w:hAnsi="Times New Roman" w:cs="Times New Roman"/>
          <w:sz w:val="24"/>
          <w:szCs w:val="24"/>
          <w:lang w:val="en-US"/>
        </w:rPr>
        <w:t>2</w:t>
      </w:r>
      <w:r w:rsidR="00A45F48" w:rsidRPr="000A1218">
        <w:rPr>
          <w:rFonts w:ascii="Times New Roman" w:hAnsi="Times New Roman" w:cs="Times New Roman"/>
          <w:sz w:val="24"/>
          <w:szCs w:val="24"/>
          <w:lang w:val="en-US"/>
        </w:rPr>
        <w:t xml:space="preserve"> and </w:t>
      </w:r>
      <w:r w:rsidRPr="000A1218">
        <w:rPr>
          <w:rFonts w:ascii="Times New Roman" w:hAnsi="Times New Roman" w:cs="Times New Roman"/>
          <w:sz w:val="24"/>
          <w:szCs w:val="24"/>
          <w:lang w:val="en-US"/>
        </w:rPr>
        <w:t xml:space="preserve">the negative </w:t>
      </w:r>
      <w:r w:rsidR="00A45F48" w:rsidRPr="000A1218">
        <w:rPr>
          <w:rFonts w:ascii="Times New Roman" w:hAnsi="Times New Roman" w:cs="Times New Roman"/>
          <w:sz w:val="24"/>
          <w:szCs w:val="24"/>
          <w:lang w:val="en-US"/>
        </w:rPr>
        <w:t xml:space="preserve">US </w:t>
      </w:r>
      <w:r w:rsidRPr="000A1218">
        <w:rPr>
          <w:rFonts w:ascii="Times New Roman" w:hAnsi="Times New Roman" w:cs="Times New Roman"/>
          <w:sz w:val="24"/>
          <w:szCs w:val="24"/>
          <w:lang w:val="en-US"/>
        </w:rPr>
        <w:t xml:space="preserve">remained in the </w:t>
      </w:r>
      <w:r w:rsidR="00A45F48" w:rsidRPr="000A1218">
        <w:rPr>
          <w:rFonts w:ascii="Times New Roman" w:hAnsi="Times New Roman" w:cs="Times New Roman"/>
          <w:sz w:val="24"/>
          <w:szCs w:val="24"/>
          <w:lang w:val="en-US"/>
        </w:rPr>
        <w:t xml:space="preserve">same color (e.g., </w:t>
      </w:r>
      <w:r w:rsidR="006F2108" w:rsidRPr="000A1218">
        <w:rPr>
          <w:rFonts w:ascii="Times New Roman" w:hAnsi="Times New Roman" w:cs="Times New Roman"/>
          <w:sz w:val="24"/>
          <w:szCs w:val="24"/>
          <w:lang w:val="en-US"/>
        </w:rPr>
        <w:t>yellow</w:t>
      </w:r>
      <w:r w:rsidR="00A45F48" w:rsidRPr="000A1218">
        <w:rPr>
          <w:rFonts w:ascii="Times New Roman" w:hAnsi="Times New Roman" w:cs="Times New Roman"/>
          <w:sz w:val="24"/>
          <w:szCs w:val="24"/>
          <w:lang w:val="en-US"/>
        </w:rPr>
        <w:t>)</w:t>
      </w:r>
      <w:r w:rsidRPr="000A1218">
        <w:rPr>
          <w:rFonts w:ascii="Times New Roman" w:hAnsi="Times New Roman" w:cs="Times New Roman"/>
          <w:sz w:val="24"/>
          <w:szCs w:val="24"/>
          <w:lang w:val="en-US"/>
        </w:rPr>
        <w:t xml:space="preserve"> while the positive US changed color</w:t>
      </w:r>
      <w:r w:rsidR="006F2108" w:rsidRPr="000A1218">
        <w:rPr>
          <w:rFonts w:ascii="Times New Roman" w:hAnsi="Times New Roman" w:cs="Times New Roman"/>
          <w:sz w:val="24"/>
          <w:szCs w:val="24"/>
          <w:lang w:val="en-US"/>
        </w:rPr>
        <w:t xml:space="preserve"> (e.g., green)</w:t>
      </w:r>
      <w:r w:rsidR="00A45F48" w:rsidRPr="000A1218">
        <w:rPr>
          <w:rFonts w:ascii="Times New Roman" w:hAnsi="Times New Roman" w:cs="Times New Roman"/>
          <w:sz w:val="24"/>
          <w:szCs w:val="24"/>
          <w:lang w:val="en-US"/>
        </w:rPr>
        <w:t xml:space="preserve">. </w:t>
      </w:r>
      <w:r w:rsidRPr="000A1218">
        <w:rPr>
          <w:rFonts w:ascii="Times New Roman" w:hAnsi="Times New Roman" w:cs="Times New Roman"/>
          <w:sz w:val="24"/>
          <w:szCs w:val="24"/>
          <w:lang w:val="en-US"/>
        </w:rPr>
        <w:t xml:space="preserve">All </w:t>
      </w:r>
      <w:r w:rsidR="00A45F48" w:rsidRPr="000A1218">
        <w:rPr>
          <w:rFonts w:ascii="Times New Roman" w:hAnsi="Times New Roman" w:cs="Times New Roman"/>
          <w:sz w:val="24"/>
          <w:szCs w:val="24"/>
          <w:lang w:val="en-US"/>
        </w:rPr>
        <w:t>stimuli remain</w:t>
      </w:r>
      <w:r w:rsidRPr="000A1218">
        <w:rPr>
          <w:rFonts w:ascii="Times New Roman" w:hAnsi="Times New Roman" w:cs="Times New Roman"/>
          <w:sz w:val="24"/>
          <w:szCs w:val="24"/>
          <w:lang w:val="en-US"/>
        </w:rPr>
        <w:t>ed</w:t>
      </w:r>
      <w:r w:rsidR="00A45F48" w:rsidRPr="000A1218">
        <w:rPr>
          <w:rFonts w:ascii="Times New Roman" w:hAnsi="Times New Roman" w:cs="Times New Roman"/>
          <w:sz w:val="24"/>
          <w:szCs w:val="24"/>
          <w:lang w:val="en-US"/>
        </w:rPr>
        <w:t xml:space="preserve"> onscreen for </w:t>
      </w:r>
      <w:r w:rsidR="00E94384">
        <w:rPr>
          <w:rFonts w:ascii="Times New Roman" w:hAnsi="Times New Roman" w:cs="Times New Roman"/>
          <w:sz w:val="24"/>
          <w:szCs w:val="24"/>
          <w:lang w:val="en-US"/>
        </w:rPr>
        <w:t xml:space="preserve">a further </w:t>
      </w:r>
      <w:r w:rsidR="00A45F48" w:rsidRPr="000A1218">
        <w:rPr>
          <w:rFonts w:ascii="Times New Roman" w:hAnsi="Times New Roman" w:cs="Times New Roman"/>
          <w:sz w:val="24"/>
          <w:szCs w:val="24"/>
          <w:lang w:val="en-US"/>
        </w:rPr>
        <w:t xml:space="preserve">3000ms before </w:t>
      </w:r>
      <w:r w:rsidRPr="000A1218">
        <w:rPr>
          <w:rFonts w:ascii="Times New Roman" w:hAnsi="Times New Roman" w:cs="Times New Roman"/>
          <w:sz w:val="24"/>
          <w:szCs w:val="24"/>
          <w:lang w:val="en-US"/>
        </w:rPr>
        <w:t xml:space="preserve">being </w:t>
      </w:r>
      <w:r w:rsidR="00A45F48" w:rsidRPr="000A1218">
        <w:rPr>
          <w:rFonts w:ascii="Times New Roman" w:hAnsi="Times New Roman" w:cs="Times New Roman"/>
          <w:sz w:val="24"/>
          <w:szCs w:val="24"/>
          <w:lang w:val="en-US"/>
        </w:rPr>
        <w:t xml:space="preserve">removed, </w:t>
      </w:r>
      <w:r w:rsidRPr="000A1218">
        <w:rPr>
          <w:rFonts w:ascii="Times New Roman" w:hAnsi="Times New Roman" w:cs="Times New Roman"/>
          <w:sz w:val="24"/>
          <w:szCs w:val="24"/>
          <w:lang w:val="en-US"/>
        </w:rPr>
        <w:t xml:space="preserve">followed by </w:t>
      </w:r>
      <w:r w:rsidR="00A45F48" w:rsidRPr="000A1218">
        <w:rPr>
          <w:rFonts w:ascii="Times New Roman" w:hAnsi="Times New Roman" w:cs="Times New Roman"/>
          <w:sz w:val="24"/>
          <w:szCs w:val="24"/>
          <w:lang w:val="en-US"/>
        </w:rPr>
        <w:t>an int</w:t>
      </w:r>
      <w:r w:rsidR="006F2108" w:rsidRPr="000A1218">
        <w:rPr>
          <w:rFonts w:ascii="Times New Roman" w:hAnsi="Times New Roman" w:cs="Times New Roman"/>
          <w:sz w:val="24"/>
          <w:szCs w:val="24"/>
          <w:lang w:val="en-US"/>
        </w:rPr>
        <w:t>er-trial interval</w:t>
      </w:r>
      <w:r w:rsidR="00E94384">
        <w:rPr>
          <w:rFonts w:ascii="Times New Roman" w:hAnsi="Times New Roman" w:cs="Times New Roman"/>
          <w:sz w:val="24"/>
          <w:szCs w:val="24"/>
          <w:lang w:val="en-US"/>
        </w:rPr>
        <w:t>, and the next trial</w:t>
      </w:r>
      <w:r w:rsidR="002F4E79">
        <w:rPr>
          <w:rFonts w:ascii="Times New Roman" w:hAnsi="Times New Roman" w:cs="Times New Roman"/>
          <w:sz w:val="24"/>
          <w:szCs w:val="24"/>
          <w:lang w:val="en-US"/>
        </w:rPr>
        <w:t xml:space="preserve"> (see Figure 2)</w:t>
      </w:r>
      <w:r w:rsidR="006F2108" w:rsidRPr="000A1218">
        <w:rPr>
          <w:rFonts w:ascii="Times New Roman" w:hAnsi="Times New Roman" w:cs="Times New Roman"/>
          <w:sz w:val="24"/>
          <w:szCs w:val="24"/>
          <w:lang w:val="en-US"/>
        </w:rPr>
        <w:t>.</w:t>
      </w:r>
    </w:p>
    <w:p w14:paraId="1298BF24" w14:textId="7B25A293" w:rsidR="0084602C" w:rsidRPr="000A1218" w:rsidRDefault="0084602C" w:rsidP="0084602C">
      <w:pPr>
        <w:pStyle w:val="text"/>
        <w:spacing w:line="360" w:lineRule="auto"/>
        <w:jc w:val="center"/>
        <w:rPr>
          <w:rFonts w:ascii="Times New Roman" w:hAnsi="Times New Roman"/>
          <w:b/>
          <w:sz w:val="24"/>
          <w:szCs w:val="24"/>
          <w:lang w:val="en-US"/>
        </w:rPr>
      </w:pPr>
      <w:r w:rsidRPr="000A1218">
        <w:rPr>
          <w:rFonts w:ascii="Times New Roman" w:hAnsi="Times New Roman"/>
          <w:b/>
          <w:sz w:val="24"/>
          <w:szCs w:val="24"/>
          <w:lang w:val="en-US"/>
        </w:rPr>
        <w:t>Results</w:t>
      </w:r>
    </w:p>
    <w:p w14:paraId="3E654CE0" w14:textId="122BF12E" w:rsidR="00422683" w:rsidRPr="000A1218" w:rsidRDefault="006743C3" w:rsidP="00E0388A">
      <w:pPr>
        <w:pStyle w:val="text"/>
        <w:spacing w:line="480" w:lineRule="auto"/>
        <w:rPr>
          <w:rFonts w:ascii="Times New Roman" w:hAnsi="Times New Roman"/>
          <w:b/>
          <w:sz w:val="24"/>
          <w:szCs w:val="24"/>
          <w:lang w:val="en-US"/>
        </w:rPr>
      </w:pPr>
      <w:r w:rsidRPr="000A1218">
        <w:rPr>
          <w:rFonts w:ascii="Times New Roman" w:hAnsi="Times New Roman"/>
          <w:b/>
          <w:sz w:val="24"/>
          <w:szCs w:val="24"/>
          <w:lang w:val="en-US"/>
        </w:rPr>
        <w:t>Data P</w:t>
      </w:r>
      <w:r w:rsidR="00422683" w:rsidRPr="000A1218">
        <w:rPr>
          <w:rFonts w:ascii="Times New Roman" w:hAnsi="Times New Roman"/>
          <w:b/>
          <w:sz w:val="24"/>
          <w:szCs w:val="24"/>
          <w:lang w:val="en-US"/>
        </w:rPr>
        <w:t>reparation</w:t>
      </w:r>
    </w:p>
    <w:p w14:paraId="4117983D" w14:textId="021303D9" w:rsidR="00422683" w:rsidRPr="000A1218" w:rsidRDefault="00422683" w:rsidP="00E0388A">
      <w:pPr>
        <w:pStyle w:val="text"/>
        <w:spacing w:line="480" w:lineRule="auto"/>
        <w:rPr>
          <w:rFonts w:ascii="Times New Roman" w:hAnsi="Times New Roman"/>
          <w:sz w:val="24"/>
          <w:szCs w:val="24"/>
          <w:lang w:val="en-US"/>
        </w:rPr>
      </w:pPr>
      <w:r w:rsidRPr="000A1218">
        <w:rPr>
          <w:rFonts w:ascii="Times New Roman" w:hAnsi="Times New Roman"/>
          <w:b/>
          <w:sz w:val="24"/>
          <w:szCs w:val="24"/>
          <w:lang w:val="en-US"/>
        </w:rPr>
        <w:lastRenderedPageBreak/>
        <w:tab/>
      </w:r>
      <w:r w:rsidRPr="000A1218">
        <w:rPr>
          <w:rFonts w:ascii="Times New Roman" w:hAnsi="Times New Roman"/>
          <w:sz w:val="24"/>
          <w:szCs w:val="24"/>
          <w:lang w:val="en-US"/>
        </w:rPr>
        <w:t>We excluded data from twelve participants who did not complete the entire session</w:t>
      </w:r>
      <w:r w:rsidR="00C403D4" w:rsidRPr="000A1218">
        <w:rPr>
          <w:rFonts w:ascii="Times New Roman" w:hAnsi="Times New Roman"/>
          <w:sz w:val="24"/>
          <w:szCs w:val="24"/>
          <w:lang w:val="en-US"/>
        </w:rPr>
        <w:t>, and a further three who failed to maintain IAT performance criteria</w:t>
      </w:r>
      <w:r w:rsidRPr="000A1218">
        <w:rPr>
          <w:rFonts w:ascii="Times New Roman" w:hAnsi="Times New Roman"/>
          <w:sz w:val="24"/>
          <w:szCs w:val="24"/>
          <w:lang w:val="en-US"/>
        </w:rPr>
        <w:t xml:space="preserve">. This led to a final sample of </w:t>
      </w:r>
      <w:commentRangeStart w:id="19"/>
      <w:r w:rsidRPr="000A1218">
        <w:rPr>
          <w:rFonts w:ascii="Times New Roman" w:hAnsi="Times New Roman"/>
          <w:sz w:val="24"/>
          <w:szCs w:val="24"/>
          <w:lang w:val="en-US"/>
        </w:rPr>
        <w:t xml:space="preserve">103 </w:t>
      </w:r>
      <w:commentRangeEnd w:id="19"/>
      <w:r w:rsidR="008F1E84">
        <w:rPr>
          <w:rStyle w:val="CommentReference"/>
          <w:rFonts w:asciiTheme="minorHAnsi" w:eastAsiaTheme="minorHAnsi" w:hAnsiTheme="minorHAnsi" w:cstheme="minorBidi"/>
          <w:color w:val="auto"/>
          <w:lang w:val="it-IT" w:eastAsia="en-US"/>
        </w:rPr>
        <w:commentReference w:id="19"/>
      </w:r>
      <w:r w:rsidRPr="000A1218">
        <w:rPr>
          <w:rFonts w:ascii="Times New Roman" w:hAnsi="Times New Roman"/>
          <w:sz w:val="24"/>
          <w:szCs w:val="24"/>
          <w:lang w:val="en-US"/>
        </w:rPr>
        <w:t>participants.</w:t>
      </w:r>
    </w:p>
    <w:p w14:paraId="2E8755E7" w14:textId="6CCD5107" w:rsidR="00C403D4" w:rsidRPr="000A1218" w:rsidRDefault="00C403D4" w:rsidP="00E0388A">
      <w:pPr>
        <w:pStyle w:val="text"/>
        <w:spacing w:line="480" w:lineRule="auto"/>
        <w:rPr>
          <w:rFonts w:ascii="Times New Roman" w:hAnsi="Times New Roman"/>
          <w:b/>
          <w:sz w:val="24"/>
          <w:szCs w:val="24"/>
          <w:lang w:val="en-US"/>
        </w:rPr>
      </w:pPr>
      <w:r w:rsidRPr="000A1218">
        <w:rPr>
          <w:rFonts w:ascii="Times New Roman" w:hAnsi="Times New Roman"/>
          <w:b/>
          <w:sz w:val="24"/>
          <w:szCs w:val="24"/>
          <w:lang w:val="en-US"/>
        </w:rPr>
        <w:t>Hypothesis Testing</w:t>
      </w:r>
    </w:p>
    <w:p w14:paraId="7D482FAE" w14:textId="6F653F63" w:rsidR="00E0388A" w:rsidRPr="000A1218" w:rsidRDefault="00C403D4" w:rsidP="00E0388A">
      <w:pPr>
        <w:pStyle w:val="text"/>
        <w:spacing w:before="240" w:line="480" w:lineRule="auto"/>
        <w:ind w:firstLine="708"/>
        <w:rPr>
          <w:rFonts w:ascii="Times New Roman" w:hAnsi="Times New Roman"/>
          <w:b/>
          <w:sz w:val="24"/>
          <w:szCs w:val="24"/>
          <w:lang w:val="en-US"/>
        </w:rPr>
      </w:pPr>
      <w:r w:rsidRPr="000A1218">
        <w:rPr>
          <w:rFonts w:ascii="Times New Roman" w:hAnsi="Times New Roman"/>
          <w:b/>
          <w:sz w:val="24"/>
          <w:szCs w:val="24"/>
          <w:lang w:val="en-US"/>
        </w:rPr>
        <w:t>IAT</w:t>
      </w:r>
      <w:r w:rsidRPr="000A1218">
        <w:rPr>
          <w:rFonts w:ascii="Times New Roman" w:hAnsi="Times New Roman"/>
          <w:sz w:val="24"/>
          <w:szCs w:val="24"/>
          <w:lang w:val="en-US"/>
        </w:rPr>
        <w:t xml:space="preserve">. Submitting IAT scores to a one-way ANOVA with Color as a between-subjects factor </w:t>
      </w:r>
      <w:r w:rsidR="00DB64F9">
        <w:rPr>
          <w:rFonts w:ascii="Times New Roman" w:hAnsi="Times New Roman"/>
          <w:sz w:val="24"/>
          <w:szCs w:val="24"/>
          <w:lang w:val="en-US"/>
        </w:rPr>
        <w:t>did not reveal</w:t>
      </w:r>
      <w:r w:rsidR="006743C3" w:rsidRPr="000A1218">
        <w:rPr>
          <w:rFonts w:ascii="Times New Roman" w:hAnsi="Times New Roman"/>
          <w:sz w:val="24"/>
          <w:szCs w:val="24"/>
          <w:lang w:val="en-US"/>
        </w:rPr>
        <w:t xml:space="preserve"> </w:t>
      </w:r>
      <w:r w:rsidR="00DB64F9">
        <w:rPr>
          <w:rFonts w:ascii="Times New Roman" w:hAnsi="Times New Roman"/>
          <w:sz w:val="24"/>
          <w:szCs w:val="24"/>
          <w:lang w:val="en-US"/>
        </w:rPr>
        <w:t xml:space="preserve">a </w:t>
      </w:r>
      <w:r w:rsidR="006743C3" w:rsidRPr="000A1218">
        <w:rPr>
          <w:rFonts w:ascii="Times New Roman" w:hAnsi="Times New Roman"/>
          <w:sz w:val="24"/>
          <w:szCs w:val="24"/>
          <w:lang w:val="en-US"/>
        </w:rPr>
        <w:t xml:space="preserve">main effect for Color, </w:t>
      </w:r>
      <w:proofErr w:type="gramStart"/>
      <w:r w:rsidR="006743C3" w:rsidRPr="000A1218">
        <w:rPr>
          <w:rFonts w:ascii="Times New Roman" w:hAnsi="Times New Roman"/>
          <w:i/>
          <w:sz w:val="24"/>
          <w:szCs w:val="24"/>
          <w:lang w:val="en-US"/>
        </w:rPr>
        <w:t>F</w:t>
      </w:r>
      <w:r w:rsidR="006743C3" w:rsidRPr="000A1218">
        <w:rPr>
          <w:rFonts w:ascii="Times New Roman" w:hAnsi="Times New Roman"/>
          <w:sz w:val="24"/>
          <w:szCs w:val="24"/>
          <w:lang w:val="en-US"/>
        </w:rPr>
        <w:t>(</w:t>
      </w:r>
      <w:proofErr w:type="gramEnd"/>
      <w:r w:rsidR="006743C3" w:rsidRPr="000A1218">
        <w:rPr>
          <w:rFonts w:ascii="Times New Roman" w:hAnsi="Times New Roman"/>
          <w:sz w:val="24"/>
          <w:szCs w:val="24"/>
          <w:lang w:val="en-US"/>
        </w:rPr>
        <w:t>1, 102) = 1.</w:t>
      </w:r>
      <w:r w:rsidR="00D033AC">
        <w:rPr>
          <w:rFonts w:ascii="Times New Roman" w:hAnsi="Times New Roman"/>
          <w:sz w:val="24"/>
          <w:szCs w:val="24"/>
          <w:lang w:val="en-US"/>
        </w:rPr>
        <w:t>4</w:t>
      </w:r>
      <w:r w:rsidR="006743C3" w:rsidRPr="000A1218">
        <w:rPr>
          <w:rFonts w:ascii="Times New Roman" w:hAnsi="Times New Roman"/>
          <w:sz w:val="24"/>
          <w:szCs w:val="24"/>
          <w:lang w:val="en-US"/>
        </w:rPr>
        <w:t xml:space="preserve">5, </w:t>
      </w:r>
      <w:r w:rsidR="006743C3" w:rsidRPr="000A1218">
        <w:rPr>
          <w:rFonts w:ascii="Times New Roman" w:hAnsi="Times New Roman"/>
          <w:i/>
          <w:sz w:val="24"/>
          <w:szCs w:val="24"/>
          <w:lang w:val="en-US"/>
        </w:rPr>
        <w:t xml:space="preserve">p </w:t>
      </w:r>
      <w:r w:rsidR="006743C3" w:rsidRPr="000A1218">
        <w:rPr>
          <w:rFonts w:ascii="Times New Roman" w:hAnsi="Times New Roman"/>
          <w:sz w:val="24"/>
          <w:szCs w:val="24"/>
          <w:lang w:val="en-US"/>
        </w:rPr>
        <w:t>= .23, η</w:t>
      </w:r>
      <w:r w:rsidR="006743C3" w:rsidRPr="000A1218">
        <w:rPr>
          <w:rFonts w:ascii="Times New Roman" w:hAnsi="Times New Roman"/>
          <w:sz w:val="24"/>
          <w:szCs w:val="24"/>
          <w:vertAlign w:val="superscript"/>
          <w:lang w:val="en-US"/>
        </w:rPr>
        <w:t>2</w:t>
      </w:r>
      <w:r w:rsidR="006743C3" w:rsidRPr="000A1218">
        <w:rPr>
          <w:rFonts w:ascii="Times New Roman" w:hAnsi="Times New Roman"/>
          <w:sz w:val="24"/>
          <w:szCs w:val="24"/>
          <w:vertAlign w:val="subscript"/>
          <w:lang w:val="en-US"/>
        </w:rPr>
        <w:t>partial</w:t>
      </w:r>
      <w:r w:rsidR="006743C3" w:rsidRPr="000A1218">
        <w:rPr>
          <w:rFonts w:ascii="Times New Roman" w:hAnsi="Times New Roman"/>
          <w:b/>
          <w:sz w:val="24"/>
          <w:szCs w:val="24"/>
          <w:lang w:val="en-US"/>
        </w:rPr>
        <w:t xml:space="preserve"> = </w:t>
      </w:r>
      <w:r w:rsidR="00493F45">
        <w:rPr>
          <w:rFonts w:ascii="Times New Roman" w:hAnsi="Times New Roman"/>
          <w:sz w:val="24"/>
          <w:szCs w:val="24"/>
          <w:lang w:val="en-US"/>
        </w:rPr>
        <w:t>0</w:t>
      </w:r>
      <w:r w:rsidR="006743C3" w:rsidRPr="000A1218">
        <w:rPr>
          <w:rFonts w:ascii="Times New Roman" w:hAnsi="Times New Roman"/>
          <w:sz w:val="24"/>
          <w:szCs w:val="24"/>
          <w:lang w:val="en-US"/>
        </w:rPr>
        <w:t xml:space="preserve">.01, 95% CI </w:t>
      </w:r>
      <w:r w:rsidR="00CA1D61">
        <w:rPr>
          <w:rFonts w:ascii="Times New Roman" w:hAnsi="Times New Roman"/>
          <w:sz w:val="24"/>
          <w:szCs w:val="24"/>
          <w:lang w:val="en-US"/>
        </w:rPr>
        <w:t>[0.00; 0.09</w:t>
      </w:r>
      <w:r w:rsidR="006743C3" w:rsidRPr="000A1218">
        <w:rPr>
          <w:rFonts w:ascii="Times New Roman" w:hAnsi="Times New Roman"/>
          <w:sz w:val="24"/>
          <w:szCs w:val="24"/>
          <w:lang w:val="en-US"/>
        </w:rPr>
        <w:t>]</w:t>
      </w:r>
      <w:r w:rsidR="00CA1D61">
        <w:rPr>
          <w:rFonts w:ascii="Times New Roman" w:hAnsi="Times New Roman"/>
          <w:sz w:val="24"/>
          <w:szCs w:val="24"/>
          <w:lang w:val="en-US"/>
        </w:rPr>
        <w:t>, BF</w:t>
      </w:r>
      <w:r w:rsidR="00CA1D61" w:rsidRPr="00CA1D61">
        <w:rPr>
          <w:rFonts w:ascii="Times New Roman" w:hAnsi="Times New Roman"/>
          <w:sz w:val="24"/>
          <w:szCs w:val="24"/>
          <w:vertAlign w:val="subscript"/>
          <w:lang w:val="en-US"/>
        </w:rPr>
        <w:t>0</w:t>
      </w:r>
      <w:r w:rsidR="00ED5595">
        <w:rPr>
          <w:rFonts w:ascii="Times New Roman" w:hAnsi="Times New Roman"/>
          <w:sz w:val="24"/>
          <w:szCs w:val="24"/>
          <w:vertAlign w:val="subscript"/>
          <w:lang w:val="en-US"/>
        </w:rPr>
        <w:t>1</w:t>
      </w:r>
      <w:r w:rsidR="00CA1D61">
        <w:rPr>
          <w:rFonts w:ascii="Times New Roman" w:hAnsi="Times New Roman"/>
          <w:sz w:val="24"/>
          <w:szCs w:val="24"/>
          <w:lang w:val="en-US"/>
        </w:rPr>
        <w:t xml:space="preserve"> = </w:t>
      </w:r>
      <w:r w:rsidR="00DB64F9">
        <w:rPr>
          <w:rFonts w:ascii="Times New Roman" w:hAnsi="Times New Roman"/>
          <w:sz w:val="24"/>
          <w:szCs w:val="24"/>
          <w:lang w:val="en-US"/>
        </w:rPr>
        <w:t>2.5</w:t>
      </w:r>
      <w:r w:rsidRPr="000A1218">
        <w:rPr>
          <w:rFonts w:ascii="Times New Roman" w:hAnsi="Times New Roman"/>
          <w:sz w:val="24"/>
          <w:szCs w:val="24"/>
          <w:lang w:val="en-US"/>
        </w:rPr>
        <w:t xml:space="preserve">. </w:t>
      </w:r>
      <w:r w:rsidR="00B2146A">
        <w:rPr>
          <w:rFonts w:ascii="Times New Roman" w:hAnsi="Times New Roman"/>
          <w:sz w:val="24"/>
          <w:szCs w:val="24"/>
          <w:lang w:val="en-US"/>
        </w:rPr>
        <w:t>W</w:t>
      </w:r>
      <w:r w:rsidRPr="000A1218">
        <w:rPr>
          <w:rFonts w:ascii="Times New Roman" w:hAnsi="Times New Roman"/>
          <w:sz w:val="24"/>
          <w:szCs w:val="24"/>
          <w:lang w:val="en-US"/>
        </w:rPr>
        <w:t xml:space="preserve">hen CS1 remained the same color as positive words and </w:t>
      </w:r>
      <w:r w:rsidR="00E94384">
        <w:rPr>
          <w:rFonts w:ascii="Times New Roman" w:hAnsi="Times New Roman"/>
          <w:sz w:val="24"/>
          <w:szCs w:val="24"/>
          <w:lang w:val="en-US"/>
        </w:rPr>
        <w:t xml:space="preserve">the color of </w:t>
      </w:r>
      <w:r w:rsidR="006743C3" w:rsidRPr="000A1218">
        <w:rPr>
          <w:rFonts w:ascii="Times New Roman" w:hAnsi="Times New Roman"/>
          <w:sz w:val="24"/>
          <w:szCs w:val="24"/>
          <w:lang w:val="en-US"/>
        </w:rPr>
        <w:t xml:space="preserve">negative words changed, and when </w:t>
      </w:r>
      <w:r w:rsidRPr="000A1218">
        <w:rPr>
          <w:rFonts w:ascii="Times New Roman" w:hAnsi="Times New Roman"/>
          <w:sz w:val="24"/>
          <w:szCs w:val="24"/>
          <w:lang w:val="en-US"/>
        </w:rPr>
        <w:t>CS2 remained the same color as negative words</w:t>
      </w:r>
      <w:r w:rsidR="006743C3" w:rsidRPr="000A1218">
        <w:rPr>
          <w:rFonts w:ascii="Times New Roman" w:hAnsi="Times New Roman"/>
          <w:sz w:val="24"/>
          <w:szCs w:val="24"/>
          <w:lang w:val="en-US"/>
        </w:rPr>
        <w:t xml:space="preserve"> and </w:t>
      </w:r>
      <w:r w:rsidR="00E94384">
        <w:rPr>
          <w:rFonts w:ascii="Times New Roman" w:hAnsi="Times New Roman"/>
          <w:sz w:val="24"/>
          <w:szCs w:val="24"/>
          <w:lang w:val="en-US"/>
        </w:rPr>
        <w:t xml:space="preserve">the color of </w:t>
      </w:r>
      <w:r w:rsidR="006743C3" w:rsidRPr="000A1218">
        <w:rPr>
          <w:rFonts w:ascii="Times New Roman" w:hAnsi="Times New Roman"/>
          <w:sz w:val="24"/>
          <w:szCs w:val="24"/>
          <w:lang w:val="en-US"/>
        </w:rPr>
        <w:t>positive words changed</w:t>
      </w:r>
      <w:r w:rsidRPr="000A1218">
        <w:rPr>
          <w:rFonts w:ascii="Times New Roman" w:hAnsi="Times New Roman"/>
          <w:sz w:val="24"/>
          <w:szCs w:val="24"/>
          <w:lang w:val="en-US"/>
        </w:rPr>
        <w:t>, participants showed an IAT effect favoring CS2 over CS1 (</w:t>
      </w:r>
      <w:r w:rsidRPr="000A1218">
        <w:rPr>
          <w:rFonts w:ascii="Times New Roman" w:hAnsi="Times New Roman"/>
          <w:i/>
          <w:sz w:val="24"/>
          <w:szCs w:val="24"/>
          <w:lang w:val="en-US"/>
        </w:rPr>
        <w:t>M</w:t>
      </w:r>
      <w:r w:rsidRPr="000A1218">
        <w:rPr>
          <w:rFonts w:ascii="Times New Roman" w:hAnsi="Times New Roman"/>
          <w:sz w:val="24"/>
          <w:szCs w:val="24"/>
          <w:lang w:val="en-US"/>
        </w:rPr>
        <w:t xml:space="preserve"> = -0.</w:t>
      </w:r>
      <w:r w:rsidR="006743C3" w:rsidRPr="000A1218">
        <w:rPr>
          <w:rFonts w:ascii="Times New Roman" w:hAnsi="Times New Roman"/>
          <w:sz w:val="24"/>
          <w:szCs w:val="24"/>
          <w:lang w:val="en-US"/>
        </w:rPr>
        <w:t>26</w:t>
      </w:r>
      <w:r w:rsidRPr="000A1218">
        <w:rPr>
          <w:rFonts w:ascii="Times New Roman" w:hAnsi="Times New Roman"/>
          <w:sz w:val="24"/>
          <w:szCs w:val="24"/>
          <w:lang w:val="en-US"/>
        </w:rPr>
        <w:t xml:space="preserve">, </w:t>
      </w:r>
      <w:r w:rsidRPr="000A1218">
        <w:rPr>
          <w:rFonts w:ascii="Times New Roman" w:hAnsi="Times New Roman"/>
          <w:i/>
          <w:sz w:val="24"/>
          <w:szCs w:val="24"/>
          <w:lang w:val="en-US"/>
        </w:rPr>
        <w:t>SD</w:t>
      </w:r>
      <w:r w:rsidRPr="000A1218">
        <w:rPr>
          <w:rFonts w:ascii="Times New Roman" w:hAnsi="Times New Roman"/>
          <w:sz w:val="24"/>
          <w:szCs w:val="24"/>
          <w:lang w:val="en-US"/>
        </w:rPr>
        <w:t xml:space="preserve"> = 0.5</w:t>
      </w:r>
      <w:r w:rsidR="006743C3" w:rsidRPr="000A1218">
        <w:rPr>
          <w:rFonts w:ascii="Times New Roman" w:hAnsi="Times New Roman"/>
          <w:sz w:val="24"/>
          <w:szCs w:val="24"/>
          <w:lang w:val="en-US"/>
        </w:rPr>
        <w:t>4</w:t>
      </w:r>
      <w:r w:rsidRPr="000A1218">
        <w:rPr>
          <w:rFonts w:ascii="Times New Roman" w:hAnsi="Times New Roman"/>
          <w:sz w:val="24"/>
          <w:szCs w:val="24"/>
          <w:lang w:val="en-US"/>
        </w:rPr>
        <w:t xml:space="preserve">), </w:t>
      </w:r>
      <w:proofErr w:type="gramStart"/>
      <w:r w:rsidRPr="000A1218">
        <w:rPr>
          <w:rFonts w:ascii="Times New Roman" w:hAnsi="Times New Roman"/>
          <w:i/>
          <w:sz w:val="24"/>
          <w:szCs w:val="24"/>
          <w:lang w:val="en-US"/>
        </w:rPr>
        <w:t>t</w:t>
      </w:r>
      <w:r w:rsidRPr="000A1218">
        <w:rPr>
          <w:rFonts w:ascii="Times New Roman" w:hAnsi="Times New Roman"/>
          <w:sz w:val="24"/>
          <w:szCs w:val="24"/>
          <w:lang w:val="en-US"/>
        </w:rPr>
        <w:t>(</w:t>
      </w:r>
      <w:proofErr w:type="gramEnd"/>
      <w:r w:rsidR="00E0388A" w:rsidRPr="000A1218">
        <w:rPr>
          <w:rFonts w:ascii="Times New Roman" w:hAnsi="Times New Roman"/>
          <w:sz w:val="24"/>
          <w:szCs w:val="24"/>
          <w:lang w:val="en-US"/>
        </w:rPr>
        <w:t>48</w:t>
      </w:r>
      <w:r w:rsidRPr="000A1218">
        <w:rPr>
          <w:rFonts w:ascii="Times New Roman" w:hAnsi="Times New Roman"/>
          <w:sz w:val="24"/>
          <w:szCs w:val="24"/>
          <w:lang w:val="en-US"/>
        </w:rPr>
        <w:t xml:space="preserve">) = </w:t>
      </w:r>
      <w:r w:rsidR="00DB64F9">
        <w:rPr>
          <w:rFonts w:ascii="Times New Roman" w:hAnsi="Times New Roman"/>
          <w:sz w:val="24"/>
          <w:szCs w:val="24"/>
          <w:lang w:val="en-US"/>
        </w:rPr>
        <w:t>-</w:t>
      </w:r>
      <w:r w:rsidR="00E0388A" w:rsidRPr="000A1218">
        <w:rPr>
          <w:rFonts w:ascii="Times New Roman" w:hAnsi="Times New Roman"/>
          <w:sz w:val="24"/>
          <w:szCs w:val="24"/>
          <w:lang w:val="en-US"/>
        </w:rPr>
        <w:t>3.35</w:t>
      </w:r>
      <w:r w:rsidRPr="000A1218">
        <w:rPr>
          <w:rFonts w:ascii="Times New Roman" w:hAnsi="Times New Roman"/>
          <w:sz w:val="24"/>
          <w:szCs w:val="24"/>
          <w:lang w:val="en-US"/>
        </w:rPr>
        <w:t xml:space="preserve">, </w:t>
      </w:r>
      <w:r w:rsidRPr="000A1218">
        <w:rPr>
          <w:rFonts w:ascii="Times New Roman" w:hAnsi="Times New Roman"/>
          <w:i/>
          <w:sz w:val="24"/>
          <w:szCs w:val="24"/>
          <w:lang w:val="en-US"/>
        </w:rPr>
        <w:t>p</w:t>
      </w:r>
      <w:r w:rsidRPr="000A1218">
        <w:rPr>
          <w:rFonts w:ascii="Times New Roman" w:hAnsi="Times New Roman"/>
          <w:sz w:val="24"/>
          <w:szCs w:val="24"/>
          <w:lang w:val="en-US"/>
        </w:rPr>
        <w:t xml:space="preserve"> = .</w:t>
      </w:r>
      <w:r w:rsidR="00E0388A" w:rsidRPr="000A1218">
        <w:rPr>
          <w:rFonts w:ascii="Times New Roman" w:hAnsi="Times New Roman"/>
          <w:sz w:val="24"/>
          <w:szCs w:val="24"/>
          <w:lang w:val="en-US"/>
        </w:rPr>
        <w:t>002</w:t>
      </w:r>
      <w:r w:rsidRPr="000A1218">
        <w:rPr>
          <w:rFonts w:ascii="Times New Roman" w:hAnsi="Times New Roman"/>
          <w:sz w:val="24"/>
          <w:szCs w:val="24"/>
          <w:lang w:val="en-US"/>
        </w:rPr>
        <w:t xml:space="preserve">, </w:t>
      </w:r>
      <w:r w:rsidRPr="000A1218">
        <w:rPr>
          <w:rFonts w:ascii="Times New Roman" w:hAnsi="Times New Roman"/>
          <w:i/>
          <w:sz w:val="24"/>
          <w:szCs w:val="24"/>
          <w:lang w:val="en-US"/>
        </w:rPr>
        <w:t>d</w:t>
      </w:r>
      <w:r w:rsidRPr="000A1218">
        <w:rPr>
          <w:rFonts w:ascii="Times New Roman" w:hAnsi="Times New Roman"/>
          <w:sz w:val="24"/>
          <w:szCs w:val="24"/>
          <w:lang w:val="en-US"/>
        </w:rPr>
        <w:t xml:space="preserve"> = 0.</w:t>
      </w:r>
      <w:r w:rsidR="00DB64F9">
        <w:rPr>
          <w:rFonts w:ascii="Times New Roman" w:hAnsi="Times New Roman"/>
          <w:sz w:val="24"/>
          <w:szCs w:val="24"/>
          <w:lang w:val="en-US"/>
        </w:rPr>
        <w:t>48, 95</w:t>
      </w:r>
      <w:r w:rsidR="00493F45">
        <w:rPr>
          <w:rFonts w:ascii="Times New Roman" w:hAnsi="Times New Roman"/>
          <w:sz w:val="24"/>
          <w:szCs w:val="24"/>
          <w:lang w:val="en-US"/>
        </w:rPr>
        <w:t>%</w:t>
      </w:r>
      <w:r w:rsidR="00DB64F9">
        <w:rPr>
          <w:rFonts w:ascii="Times New Roman" w:hAnsi="Times New Roman"/>
          <w:sz w:val="24"/>
          <w:szCs w:val="24"/>
          <w:lang w:val="en-US"/>
        </w:rPr>
        <w:t xml:space="preserve"> CI [-0.78; -0.18]</w:t>
      </w:r>
      <w:r w:rsidR="00493F45">
        <w:rPr>
          <w:rFonts w:ascii="Times New Roman" w:hAnsi="Times New Roman"/>
          <w:sz w:val="24"/>
          <w:szCs w:val="24"/>
          <w:lang w:val="en-US"/>
        </w:rPr>
        <w:t>, BF</w:t>
      </w:r>
      <w:r w:rsidR="00493F45">
        <w:rPr>
          <w:rFonts w:ascii="Times New Roman" w:hAnsi="Times New Roman"/>
          <w:sz w:val="24"/>
          <w:szCs w:val="24"/>
          <w:vertAlign w:val="subscript"/>
          <w:lang w:val="en-US"/>
        </w:rPr>
        <w:t>1</w:t>
      </w:r>
      <w:r w:rsidR="00ED5595">
        <w:rPr>
          <w:rFonts w:ascii="Times New Roman" w:hAnsi="Times New Roman"/>
          <w:sz w:val="24"/>
          <w:szCs w:val="24"/>
          <w:vertAlign w:val="subscript"/>
          <w:lang w:val="en-US"/>
        </w:rPr>
        <w:t>0</w:t>
      </w:r>
      <w:r w:rsidR="00493F45">
        <w:rPr>
          <w:rFonts w:ascii="Times New Roman" w:hAnsi="Times New Roman"/>
          <w:sz w:val="24"/>
          <w:szCs w:val="24"/>
          <w:lang w:val="en-US"/>
        </w:rPr>
        <w:t xml:space="preserve"> = 19.</w:t>
      </w:r>
      <w:commentRangeStart w:id="20"/>
      <w:r w:rsidR="00493F45">
        <w:rPr>
          <w:rFonts w:ascii="Times New Roman" w:hAnsi="Times New Roman"/>
          <w:sz w:val="24"/>
          <w:szCs w:val="24"/>
          <w:lang w:val="en-US"/>
        </w:rPr>
        <w:t>15</w:t>
      </w:r>
      <w:commentRangeEnd w:id="20"/>
      <w:r w:rsidR="00D72310">
        <w:rPr>
          <w:rStyle w:val="CommentReference"/>
          <w:rFonts w:asciiTheme="minorHAnsi" w:eastAsiaTheme="minorHAnsi" w:hAnsiTheme="minorHAnsi" w:cstheme="minorBidi"/>
          <w:color w:val="auto"/>
          <w:lang w:val="it-IT" w:eastAsia="en-US"/>
        </w:rPr>
        <w:commentReference w:id="20"/>
      </w:r>
      <w:r w:rsidRPr="000A1218">
        <w:rPr>
          <w:rFonts w:ascii="Times New Roman" w:hAnsi="Times New Roman"/>
          <w:sz w:val="24"/>
          <w:szCs w:val="24"/>
          <w:lang w:val="en-US"/>
        </w:rPr>
        <w:t xml:space="preserve">. </w:t>
      </w:r>
      <w:r w:rsidR="00B2146A">
        <w:rPr>
          <w:rFonts w:ascii="Times New Roman" w:hAnsi="Times New Roman"/>
          <w:sz w:val="24"/>
          <w:szCs w:val="24"/>
          <w:lang w:val="en-US"/>
        </w:rPr>
        <w:t>W</w:t>
      </w:r>
      <w:r w:rsidRPr="000A1218">
        <w:rPr>
          <w:rFonts w:ascii="Times New Roman" w:hAnsi="Times New Roman"/>
          <w:sz w:val="24"/>
          <w:szCs w:val="24"/>
          <w:lang w:val="en-US"/>
        </w:rPr>
        <w:t xml:space="preserve">hen </w:t>
      </w:r>
      <w:r w:rsidR="006743C3" w:rsidRPr="000A1218">
        <w:rPr>
          <w:rFonts w:ascii="Times New Roman" w:hAnsi="Times New Roman"/>
          <w:sz w:val="24"/>
          <w:szCs w:val="24"/>
          <w:lang w:val="en-US"/>
        </w:rPr>
        <w:t xml:space="preserve">CS1 remained the same color as negative words and </w:t>
      </w:r>
      <w:r w:rsidR="00E94384">
        <w:rPr>
          <w:rFonts w:ascii="Times New Roman" w:hAnsi="Times New Roman"/>
          <w:sz w:val="24"/>
          <w:szCs w:val="24"/>
          <w:lang w:val="en-US"/>
        </w:rPr>
        <w:t xml:space="preserve">the color of </w:t>
      </w:r>
      <w:r w:rsidR="006743C3" w:rsidRPr="000A1218">
        <w:rPr>
          <w:rFonts w:ascii="Times New Roman" w:hAnsi="Times New Roman"/>
          <w:sz w:val="24"/>
          <w:szCs w:val="24"/>
          <w:lang w:val="en-US"/>
        </w:rPr>
        <w:t xml:space="preserve">positive words changed, and when CS2 remained the same color as positive words and </w:t>
      </w:r>
      <w:r w:rsidR="00E94384">
        <w:rPr>
          <w:rFonts w:ascii="Times New Roman" w:hAnsi="Times New Roman"/>
          <w:sz w:val="24"/>
          <w:szCs w:val="24"/>
          <w:lang w:val="en-US"/>
        </w:rPr>
        <w:t xml:space="preserve">the color of </w:t>
      </w:r>
      <w:r w:rsidR="006743C3" w:rsidRPr="000A1218">
        <w:rPr>
          <w:rFonts w:ascii="Times New Roman" w:hAnsi="Times New Roman"/>
          <w:sz w:val="24"/>
          <w:szCs w:val="24"/>
          <w:lang w:val="en-US"/>
        </w:rPr>
        <w:t xml:space="preserve">negative words changed, </w:t>
      </w:r>
      <w:r w:rsidR="00E0388A" w:rsidRPr="000A1218">
        <w:rPr>
          <w:rFonts w:ascii="Times New Roman" w:hAnsi="Times New Roman"/>
          <w:sz w:val="24"/>
          <w:szCs w:val="24"/>
          <w:lang w:val="en-US"/>
        </w:rPr>
        <w:t xml:space="preserve">participants </w:t>
      </w:r>
      <w:r w:rsidR="0024176D">
        <w:rPr>
          <w:rFonts w:ascii="Times New Roman" w:hAnsi="Times New Roman"/>
          <w:sz w:val="24"/>
          <w:szCs w:val="24"/>
          <w:lang w:val="en-US"/>
        </w:rPr>
        <w:t xml:space="preserve">did not show an effect </w:t>
      </w:r>
      <w:r w:rsidR="00E0388A" w:rsidRPr="000A1218">
        <w:rPr>
          <w:rFonts w:ascii="Times New Roman" w:hAnsi="Times New Roman"/>
          <w:sz w:val="24"/>
          <w:szCs w:val="24"/>
          <w:lang w:val="en-US"/>
        </w:rPr>
        <w:t>favoring</w:t>
      </w:r>
      <w:r w:rsidR="0024176D">
        <w:rPr>
          <w:rFonts w:ascii="Times New Roman" w:hAnsi="Times New Roman"/>
          <w:sz w:val="24"/>
          <w:szCs w:val="24"/>
          <w:lang w:val="en-US"/>
        </w:rPr>
        <w:t xml:space="preserve"> either stimulus</w:t>
      </w:r>
      <w:r w:rsidR="00E0388A" w:rsidRPr="000A1218">
        <w:rPr>
          <w:rFonts w:ascii="Times New Roman" w:hAnsi="Times New Roman"/>
          <w:sz w:val="24"/>
          <w:szCs w:val="24"/>
          <w:lang w:val="en-US"/>
        </w:rPr>
        <w:t>, (</w:t>
      </w:r>
      <w:r w:rsidR="00E0388A" w:rsidRPr="000A1218">
        <w:rPr>
          <w:rFonts w:ascii="Times New Roman" w:hAnsi="Times New Roman"/>
          <w:i/>
          <w:sz w:val="24"/>
          <w:szCs w:val="24"/>
          <w:lang w:val="en-US"/>
        </w:rPr>
        <w:t>M</w:t>
      </w:r>
      <w:r w:rsidR="00E0388A" w:rsidRPr="000A1218">
        <w:rPr>
          <w:rFonts w:ascii="Times New Roman" w:hAnsi="Times New Roman"/>
          <w:sz w:val="24"/>
          <w:szCs w:val="24"/>
          <w:lang w:val="en-US"/>
        </w:rPr>
        <w:t xml:space="preserve"> = -0.12, </w:t>
      </w:r>
      <w:r w:rsidR="00E0388A" w:rsidRPr="000A1218">
        <w:rPr>
          <w:rFonts w:ascii="Times New Roman" w:hAnsi="Times New Roman"/>
          <w:i/>
          <w:sz w:val="24"/>
          <w:szCs w:val="24"/>
          <w:lang w:val="en-US"/>
        </w:rPr>
        <w:t>SD</w:t>
      </w:r>
      <w:r w:rsidR="00E0388A" w:rsidRPr="000A1218">
        <w:rPr>
          <w:rFonts w:ascii="Times New Roman" w:hAnsi="Times New Roman"/>
          <w:sz w:val="24"/>
          <w:szCs w:val="24"/>
          <w:lang w:val="en-US"/>
        </w:rPr>
        <w:t xml:space="preserve"> = 0.61), </w:t>
      </w:r>
      <w:proofErr w:type="gramStart"/>
      <w:r w:rsidR="00E0388A" w:rsidRPr="000A1218">
        <w:rPr>
          <w:rFonts w:ascii="Times New Roman" w:hAnsi="Times New Roman"/>
          <w:i/>
          <w:sz w:val="24"/>
          <w:szCs w:val="24"/>
          <w:lang w:val="en-US"/>
        </w:rPr>
        <w:t>t</w:t>
      </w:r>
      <w:r w:rsidR="00E0388A" w:rsidRPr="000A1218">
        <w:rPr>
          <w:rFonts w:ascii="Times New Roman" w:hAnsi="Times New Roman"/>
          <w:sz w:val="24"/>
          <w:szCs w:val="24"/>
          <w:lang w:val="en-US"/>
        </w:rPr>
        <w:t>(</w:t>
      </w:r>
      <w:proofErr w:type="gramEnd"/>
      <w:r w:rsidR="00E0388A" w:rsidRPr="000A1218">
        <w:rPr>
          <w:rFonts w:ascii="Times New Roman" w:hAnsi="Times New Roman"/>
          <w:sz w:val="24"/>
          <w:szCs w:val="24"/>
          <w:lang w:val="en-US"/>
        </w:rPr>
        <w:t xml:space="preserve">53) = -1.47, </w:t>
      </w:r>
      <w:r w:rsidR="00E0388A" w:rsidRPr="000A1218">
        <w:rPr>
          <w:rFonts w:ascii="Times New Roman" w:hAnsi="Times New Roman"/>
          <w:i/>
          <w:sz w:val="24"/>
          <w:szCs w:val="24"/>
          <w:lang w:val="en-US"/>
        </w:rPr>
        <w:t>p</w:t>
      </w:r>
      <w:r w:rsidR="00E0388A" w:rsidRPr="000A1218">
        <w:rPr>
          <w:rFonts w:ascii="Times New Roman" w:hAnsi="Times New Roman"/>
          <w:sz w:val="24"/>
          <w:szCs w:val="24"/>
          <w:lang w:val="en-US"/>
        </w:rPr>
        <w:t xml:space="preserve"> = .15, </w:t>
      </w:r>
      <w:r w:rsidR="00E0388A" w:rsidRPr="000A1218">
        <w:rPr>
          <w:rFonts w:ascii="Times New Roman" w:hAnsi="Times New Roman"/>
          <w:i/>
          <w:sz w:val="24"/>
          <w:szCs w:val="24"/>
          <w:lang w:val="en-US"/>
        </w:rPr>
        <w:t>d</w:t>
      </w:r>
      <w:r w:rsidR="00DB64F9">
        <w:rPr>
          <w:rFonts w:ascii="Times New Roman" w:hAnsi="Times New Roman"/>
          <w:sz w:val="24"/>
          <w:szCs w:val="24"/>
          <w:lang w:val="en-US"/>
        </w:rPr>
        <w:t xml:space="preserve"> = 0.20, 95</w:t>
      </w:r>
      <w:r w:rsidR="00493F45">
        <w:rPr>
          <w:rFonts w:ascii="Times New Roman" w:hAnsi="Times New Roman"/>
          <w:sz w:val="24"/>
          <w:szCs w:val="24"/>
          <w:lang w:val="en-US"/>
        </w:rPr>
        <w:t>%</w:t>
      </w:r>
      <w:r w:rsidR="00DB64F9">
        <w:rPr>
          <w:rFonts w:ascii="Times New Roman" w:hAnsi="Times New Roman"/>
          <w:sz w:val="24"/>
          <w:szCs w:val="24"/>
          <w:lang w:val="en-US"/>
        </w:rPr>
        <w:t xml:space="preserve"> CI [-0.47; 0.07], BF</w:t>
      </w:r>
      <w:r w:rsidR="00DB64F9" w:rsidRPr="00DB64F9">
        <w:rPr>
          <w:rFonts w:ascii="Times New Roman" w:hAnsi="Times New Roman"/>
          <w:sz w:val="24"/>
          <w:szCs w:val="24"/>
          <w:vertAlign w:val="subscript"/>
          <w:lang w:val="en-US"/>
        </w:rPr>
        <w:t>0</w:t>
      </w:r>
      <w:r w:rsidR="00ED5595">
        <w:rPr>
          <w:rFonts w:ascii="Times New Roman" w:hAnsi="Times New Roman"/>
          <w:sz w:val="24"/>
          <w:szCs w:val="24"/>
          <w:vertAlign w:val="subscript"/>
          <w:lang w:val="en-US"/>
        </w:rPr>
        <w:t>1</w:t>
      </w:r>
      <w:r w:rsidR="00DB64F9">
        <w:rPr>
          <w:rFonts w:ascii="Times New Roman" w:hAnsi="Times New Roman"/>
          <w:sz w:val="24"/>
          <w:szCs w:val="24"/>
          <w:lang w:val="en-US"/>
        </w:rPr>
        <w:t xml:space="preserve"> = 2.</w:t>
      </w:r>
      <w:commentRangeStart w:id="21"/>
      <w:r w:rsidR="00DB64F9">
        <w:rPr>
          <w:rFonts w:ascii="Times New Roman" w:hAnsi="Times New Roman"/>
          <w:sz w:val="24"/>
          <w:szCs w:val="24"/>
          <w:lang w:val="en-US"/>
        </w:rPr>
        <w:t>43</w:t>
      </w:r>
      <w:commentRangeEnd w:id="21"/>
      <w:r w:rsidR="00D72310">
        <w:rPr>
          <w:rStyle w:val="CommentReference"/>
          <w:rFonts w:asciiTheme="minorHAnsi" w:eastAsiaTheme="minorHAnsi" w:hAnsiTheme="minorHAnsi" w:cstheme="minorBidi"/>
          <w:color w:val="auto"/>
          <w:lang w:val="it-IT" w:eastAsia="en-US"/>
        </w:rPr>
        <w:commentReference w:id="21"/>
      </w:r>
      <w:r w:rsidR="00E0388A" w:rsidRPr="000A1218">
        <w:rPr>
          <w:rFonts w:ascii="Times New Roman" w:hAnsi="Times New Roman"/>
          <w:sz w:val="24"/>
          <w:szCs w:val="24"/>
          <w:lang w:val="en-US"/>
        </w:rPr>
        <w:t>.</w:t>
      </w:r>
    </w:p>
    <w:p w14:paraId="49164F78" w14:textId="4DB04FE3" w:rsidR="008C0CCA" w:rsidRDefault="008C0CCA" w:rsidP="008C0CCA">
      <w:pPr>
        <w:pStyle w:val="text"/>
        <w:spacing w:before="240" w:line="480" w:lineRule="auto"/>
        <w:ind w:firstLine="708"/>
        <w:rPr>
          <w:rFonts w:ascii="Times New Roman" w:hAnsi="Times New Roman"/>
          <w:sz w:val="24"/>
          <w:szCs w:val="24"/>
          <w:lang w:val="en-US"/>
        </w:rPr>
      </w:pPr>
      <w:r w:rsidRPr="000A1218">
        <w:rPr>
          <w:rFonts w:ascii="Times New Roman" w:hAnsi="Times New Roman"/>
          <w:b/>
          <w:sz w:val="24"/>
          <w:szCs w:val="24"/>
          <w:lang w:val="en-US"/>
        </w:rPr>
        <w:t>Self-reports.</w:t>
      </w:r>
      <w:r w:rsidRPr="000A1218">
        <w:rPr>
          <w:rFonts w:ascii="Times New Roman" w:hAnsi="Times New Roman"/>
          <w:sz w:val="24"/>
          <w:szCs w:val="24"/>
          <w:lang w:val="en-US"/>
        </w:rPr>
        <w:t xml:space="preserve"> </w:t>
      </w:r>
      <w:r w:rsidR="0024176D">
        <w:rPr>
          <w:rFonts w:ascii="Times New Roman" w:hAnsi="Times New Roman"/>
          <w:sz w:val="24"/>
          <w:szCs w:val="24"/>
          <w:lang w:val="en-US"/>
        </w:rPr>
        <w:t xml:space="preserve">Similar </w:t>
      </w:r>
      <w:r w:rsidRPr="000A1218">
        <w:rPr>
          <w:rFonts w:ascii="Times New Roman" w:hAnsi="Times New Roman"/>
          <w:sz w:val="24"/>
          <w:szCs w:val="24"/>
          <w:lang w:val="en-US"/>
        </w:rPr>
        <w:t xml:space="preserve">analyses </w:t>
      </w:r>
      <w:r w:rsidR="00E94384">
        <w:rPr>
          <w:rFonts w:ascii="Times New Roman" w:hAnsi="Times New Roman"/>
          <w:sz w:val="24"/>
          <w:szCs w:val="24"/>
          <w:lang w:val="en-US"/>
        </w:rPr>
        <w:t xml:space="preserve">on self-reported ratings </w:t>
      </w:r>
      <w:r w:rsidR="00481384">
        <w:rPr>
          <w:rFonts w:ascii="Times New Roman" w:hAnsi="Times New Roman"/>
          <w:sz w:val="24"/>
          <w:szCs w:val="24"/>
          <w:lang w:val="en-US"/>
        </w:rPr>
        <w:t>did not reveal</w:t>
      </w:r>
      <w:r w:rsidRPr="000A1218">
        <w:rPr>
          <w:rFonts w:ascii="Times New Roman" w:hAnsi="Times New Roman"/>
          <w:sz w:val="24"/>
          <w:szCs w:val="24"/>
          <w:lang w:val="en-US"/>
        </w:rPr>
        <w:t xml:space="preserve"> </w:t>
      </w:r>
      <w:r w:rsidR="00481384">
        <w:rPr>
          <w:rFonts w:ascii="Times New Roman" w:hAnsi="Times New Roman"/>
          <w:sz w:val="24"/>
          <w:szCs w:val="24"/>
          <w:lang w:val="en-US"/>
        </w:rPr>
        <w:t xml:space="preserve">a </w:t>
      </w:r>
      <w:r w:rsidRPr="000A1218">
        <w:rPr>
          <w:rFonts w:ascii="Times New Roman" w:hAnsi="Times New Roman"/>
          <w:sz w:val="24"/>
          <w:szCs w:val="24"/>
          <w:lang w:val="en-US"/>
        </w:rPr>
        <w:t xml:space="preserve">main effect for Color, </w:t>
      </w:r>
      <w:proofErr w:type="gramStart"/>
      <w:r w:rsidR="0024176D" w:rsidRPr="000A1218">
        <w:rPr>
          <w:rFonts w:ascii="Times New Roman" w:hAnsi="Times New Roman"/>
          <w:i/>
          <w:sz w:val="24"/>
          <w:szCs w:val="24"/>
          <w:lang w:val="en-US"/>
        </w:rPr>
        <w:t>F</w:t>
      </w:r>
      <w:r w:rsidR="0024176D" w:rsidRPr="000A1218">
        <w:rPr>
          <w:rFonts w:ascii="Times New Roman" w:hAnsi="Times New Roman"/>
          <w:sz w:val="24"/>
          <w:szCs w:val="24"/>
          <w:lang w:val="en-US"/>
        </w:rPr>
        <w:t>(</w:t>
      </w:r>
      <w:proofErr w:type="gramEnd"/>
      <w:r w:rsidR="0024176D" w:rsidRPr="000A1218">
        <w:rPr>
          <w:rFonts w:ascii="Times New Roman" w:hAnsi="Times New Roman"/>
          <w:sz w:val="24"/>
          <w:szCs w:val="24"/>
          <w:lang w:val="en-US"/>
        </w:rPr>
        <w:t>1, 102) = 1.</w:t>
      </w:r>
      <w:r w:rsidR="0024176D">
        <w:rPr>
          <w:rFonts w:ascii="Times New Roman" w:hAnsi="Times New Roman"/>
          <w:sz w:val="24"/>
          <w:szCs w:val="24"/>
          <w:lang w:val="en-US"/>
        </w:rPr>
        <w:t>0</w:t>
      </w:r>
      <w:r w:rsidR="0024176D" w:rsidRPr="000A1218">
        <w:rPr>
          <w:rFonts w:ascii="Times New Roman" w:hAnsi="Times New Roman"/>
          <w:sz w:val="24"/>
          <w:szCs w:val="24"/>
          <w:lang w:val="en-US"/>
        </w:rPr>
        <w:t xml:space="preserve">5, </w:t>
      </w:r>
      <w:r w:rsidR="0024176D" w:rsidRPr="000A1218">
        <w:rPr>
          <w:rFonts w:ascii="Times New Roman" w:hAnsi="Times New Roman"/>
          <w:i/>
          <w:sz w:val="24"/>
          <w:szCs w:val="24"/>
          <w:lang w:val="en-US"/>
        </w:rPr>
        <w:t xml:space="preserve">p </w:t>
      </w:r>
      <w:r w:rsidR="0024176D" w:rsidRPr="000A1218">
        <w:rPr>
          <w:rFonts w:ascii="Times New Roman" w:hAnsi="Times New Roman"/>
          <w:sz w:val="24"/>
          <w:szCs w:val="24"/>
          <w:lang w:val="en-US"/>
        </w:rPr>
        <w:t>= .</w:t>
      </w:r>
      <w:r w:rsidR="0024176D">
        <w:rPr>
          <w:rFonts w:ascii="Times New Roman" w:hAnsi="Times New Roman"/>
          <w:sz w:val="24"/>
          <w:szCs w:val="24"/>
          <w:lang w:val="en-US"/>
        </w:rPr>
        <w:t>31</w:t>
      </w:r>
      <w:r w:rsidR="0024176D" w:rsidRPr="000A1218">
        <w:rPr>
          <w:rFonts w:ascii="Times New Roman" w:hAnsi="Times New Roman"/>
          <w:sz w:val="24"/>
          <w:szCs w:val="24"/>
          <w:lang w:val="en-US"/>
        </w:rPr>
        <w:t>, η</w:t>
      </w:r>
      <w:r w:rsidR="0024176D" w:rsidRPr="000A1218">
        <w:rPr>
          <w:rFonts w:ascii="Times New Roman" w:hAnsi="Times New Roman"/>
          <w:sz w:val="24"/>
          <w:szCs w:val="24"/>
          <w:vertAlign w:val="superscript"/>
          <w:lang w:val="en-US"/>
        </w:rPr>
        <w:t>2</w:t>
      </w:r>
      <w:r w:rsidR="0024176D" w:rsidRPr="000A1218">
        <w:rPr>
          <w:rFonts w:ascii="Times New Roman" w:hAnsi="Times New Roman"/>
          <w:sz w:val="24"/>
          <w:szCs w:val="24"/>
          <w:vertAlign w:val="subscript"/>
          <w:lang w:val="en-US"/>
        </w:rPr>
        <w:t>partial</w:t>
      </w:r>
      <w:r w:rsidR="0024176D" w:rsidRPr="000A1218">
        <w:rPr>
          <w:rFonts w:ascii="Times New Roman" w:hAnsi="Times New Roman"/>
          <w:b/>
          <w:sz w:val="24"/>
          <w:szCs w:val="24"/>
          <w:lang w:val="en-US"/>
        </w:rPr>
        <w:t xml:space="preserve"> = </w:t>
      </w:r>
      <w:r w:rsidR="00493F45">
        <w:rPr>
          <w:rFonts w:ascii="Times New Roman" w:hAnsi="Times New Roman"/>
          <w:sz w:val="24"/>
          <w:szCs w:val="24"/>
          <w:lang w:val="en-US"/>
        </w:rPr>
        <w:t>0</w:t>
      </w:r>
      <w:r w:rsidR="00DB64F9">
        <w:rPr>
          <w:rFonts w:ascii="Times New Roman" w:hAnsi="Times New Roman"/>
          <w:sz w:val="24"/>
          <w:szCs w:val="24"/>
          <w:lang w:val="en-US"/>
        </w:rPr>
        <w:t>.01, 95% CI [0.00; 0.08</w:t>
      </w:r>
      <w:r w:rsidR="0024176D" w:rsidRPr="000A1218">
        <w:rPr>
          <w:rFonts w:ascii="Times New Roman" w:hAnsi="Times New Roman"/>
          <w:sz w:val="24"/>
          <w:szCs w:val="24"/>
          <w:lang w:val="en-US"/>
        </w:rPr>
        <w:t>]</w:t>
      </w:r>
      <w:r w:rsidR="00DB64F9">
        <w:rPr>
          <w:rFonts w:ascii="Times New Roman" w:hAnsi="Times New Roman"/>
          <w:sz w:val="24"/>
          <w:szCs w:val="24"/>
          <w:lang w:val="en-US"/>
        </w:rPr>
        <w:t>, BF</w:t>
      </w:r>
      <w:r w:rsidR="00DB64F9" w:rsidRPr="00DB64F9">
        <w:rPr>
          <w:rFonts w:ascii="Times New Roman" w:hAnsi="Times New Roman"/>
          <w:sz w:val="24"/>
          <w:szCs w:val="24"/>
          <w:vertAlign w:val="subscript"/>
          <w:lang w:val="en-US"/>
        </w:rPr>
        <w:t>0</w:t>
      </w:r>
      <w:r w:rsidR="00ED5595">
        <w:rPr>
          <w:rFonts w:ascii="Times New Roman" w:hAnsi="Times New Roman"/>
          <w:sz w:val="24"/>
          <w:szCs w:val="24"/>
          <w:vertAlign w:val="subscript"/>
          <w:lang w:val="en-US"/>
        </w:rPr>
        <w:t>1</w:t>
      </w:r>
      <w:r w:rsidR="00DB64F9">
        <w:rPr>
          <w:rFonts w:ascii="Times New Roman" w:hAnsi="Times New Roman"/>
          <w:sz w:val="24"/>
          <w:szCs w:val="24"/>
          <w:lang w:val="en-US"/>
        </w:rPr>
        <w:t xml:space="preserve"> = 3.00</w:t>
      </w:r>
      <w:r w:rsidRPr="000A1218">
        <w:rPr>
          <w:rFonts w:ascii="Times New Roman" w:hAnsi="Times New Roman"/>
          <w:sz w:val="24"/>
          <w:szCs w:val="24"/>
          <w:lang w:val="en-US"/>
        </w:rPr>
        <w:t xml:space="preserve">. </w:t>
      </w:r>
      <w:r w:rsidR="0024176D">
        <w:rPr>
          <w:rFonts w:ascii="Times New Roman" w:hAnsi="Times New Roman"/>
          <w:sz w:val="24"/>
          <w:szCs w:val="24"/>
          <w:lang w:val="en-US"/>
        </w:rPr>
        <w:t>W</w:t>
      </w:r>
      <w:r w:rsidRPr="000A1218">
        <w:rPr>
          <w:rFonts w:ascii="Times New Roman" w:hAnsi="Times New Roman"/>
          <w:sz w:val="24"/>
          <w:szCs w:val="24"/>
          <w:lang w:val="en-US"/>
        </w:rPr>
        <w:t xml:space="preserve">hen CS1 remained the same color as positive words and </w:t>
      </w:r>
      <w:r w:rsidR="00E94384">
        <w:rPr>
          <w:rFonts w:ascii="Times New Roman" w:hAnsi="Times New Roman"/>
          <w:sz w:val="24"/>
          <w:szCs w:val="24"/>
          <w:lang w:val="en-US"/>
        </w:rPr>
        <w:t xml:space="preserve">the color of </w:t>
      </w:r>
      <w:r w:rsidRPr="000A1218">
        <w:rPr>
          <w:rFonts w:ascii="Times New Roman" w:hAnsi="Times New Roman"/>
          <w:sz w:val="24"/>
          <w:szCs w:val="24"/>
          <w:lang w:val="en-US"/>
        </w:rPr>
        <w:t xml:space="preserve">negative words changed, and when CS2 remained the same color as negative words and </w:t>
      </w:r>
      <w:r w:rsidR="00E94384">
        <w:rPr>
          <w:rFonts w:ascii="Times New Roman" w:hAnsi="Times New Roman"/>
          <w:sz w:val="24"/>
          <w:szCs w:val="24"/>
          <w:lang w:val="en-US"/>
        </w:rPr>
        <w:t xml:space="preserve">the color of </w:t>
      </w:r>
      <w:r w:rsidRPr="000A1218">
        <w:rPr>
          <w:rFonts w:ascii="Times New Roman" w:hAnsi="Times New Roman"/>
          <w:sz w:val="24"/>
          <w:szCs w:val="24"/>
          <w:lang w:val="en-US"/>
        </w:rPr>
        <w:t>positive words changed,</w:t>
      </w:r>
      <w:r w:rsidR="00144AEB">
        <w:rPr>
          <w:rFonts w:ascii="Times New Roman" w:hAnsi="Times New Roman"/>
          <w:sz w:val="24"/>
          <w:szCs w:val="24"/>
          <w:lang w:val="en-US"/>
        </w:rPr>
        <w:t xml:space="preserve"> </w:t>
      </w:r>
      <w:r w:rsidR="00144AEB" w:rsidRPr="000A1218">
        <w:rPr>
          <w:rFonts w:ascii="Times New Roman" w:hAnsi="Times New Roman"/>
          <w:sz w:val="24"/>
          <w:szCs w:val="24"/>
          <w:lang w:val="en-US"/>
        </w:rPr>
        <w:t xml:space="preserve">participants </w:t>
      </w:r>
      <w:r w:rsidR="00144AEB">
        <w:rPr>
          <w:rFonts w:ascii="Times New Roman" w:hAnsi="Times New Roman"/>
          <w:sz w:val="24"/>
          <w:szCs w:val="24"/>
          <w:lang w:val="en-US"/>
        </w:rPr>
        <w:t xml:space="preserve">preferred </w:t>
      </w:r>
      <w:r w:rsidR="00144AEB" w:rsidRPr="000A1218">
        <w:rPr>
          <w:rFonts w:ascii="Times New Roman" w:hAnsi="Times New Roman"/>
          <w:sz w:val="24"/>
          <w:szCs w:val="24"/>
          <w:lang w:val="en-US"/>
        </w:rPr>
        <w:t>CS2 over CS1 (</w:t>
      </w:r>
      <w:r w:rsidR="00144AEB" w:rsidRPr="000A1218">
        <w:rPr>
          <w:rFonts w:ascii="Times New Roman" w:hAnsi="Times New Roman"/>
          <w:i/>
          <w:sz w:val="24"/>
          <w:szCs w:val="24"/>
          <w:lang w:val="en-US"/>
        </w:rPr>
        <w:t>M</w:t>
      </w:r>
      <w:r w:rsidR="00144AEB" w:rsidRPr="000A1218">
        <w:rPr>
          <w:rFonts w:ascii="Times New Roman" w:hAnsi="Times New Roman"/>
          <w:sz w:val="24"/>
          <w:szCs w:val="24"/>
          <w:lang w:val="en-US"/>
        </w:rPr>
        <w:t xml:space="preserve"> = -</w:t>
      </w:r>
      <w:r w:rsidR="00144AEB">
        <w:rPr>
          <w:rFonts w:ascii="Times New Roman" w:hAnsi="Times New Roman"/>
          <w:sz w:val="24"/>
          <w:szCs w:val="24"/>
          <w:lang w:val="en-US"/>
        </w:rPr>
        <w:t>2.76</w:t>
      </w:r>
      <w:r w:rsidR="00144AEB" w:rsidRPr="000A1218">
        <w:rPr>
          <w:rFonts w:ascii="Times New Roman" w:hAnsi="Times New Roman"/>
          <w:sz w:val="24"/>
          <w:szCs w:val="24"/>
          <w:lang w:val="en-US"/>
        </w:rPr>
        <w:t xml:space="preserve">, </w:t>
      </w:r>
      <w:r w:rsidR="00144AEB" w:rsidRPr="000A1218">
        <w:rPr>
          <w:rFonts w:ascii="Times New Roman" w:hAnsi="Times New Roman"/>
          <w:i/>
          <w:sz w:val="24"/>
          <w:szCs w:val="24"/>
          <w:lang w:val="en-US"/>
        </w:rPr>
        <w:t>SD</w:t>
      </w:r>
      <w:r w:rsidR="00144AEB" w:rsidRPr="000A1218">
        <w:rPr>
          <w:rFonts w:ascii="Times New Roman" w:hAnsi="Times New Roman"/>
          <w:sz w:val="24"/>
          <w:szCs w:val="24"/>
          <w:lang w:val="en-US"/>
        </w:rPr>
        <w:t xml:space="preserve"> = </w:t>
      </w:r>
      <w:r w:rsidR="00144AEB">
        <w:rPr>
          <w:rFonts w:ascii="Times New Roman" w:hAnsi="Times New Roman"/>
          <w:sz w:val="24"/>
          <w:szCs w:val="24"/>
          <w:lang w:val="en-US"/>
        </w:rPr>
        <w:t>5.28</w:t>
      </w:r>
      <w:r w:rsidR="00144AEB" w:rsidRPr="000A1218">
        <w:rPr>
          <w:rFonts w:ascii="Times New Roman" w:hAnsi="Times New Roman"/>
          <w:sz w:val="24"/>
          <w:szCs w:val="24"/>
          <w:lang w:val="en-US"/>
        </w:rPr>
        <w:t xml:space="preserve">), </w:t>
      </w:r>
      <w:proofErr w:type="gramStart"/>
      <w:r w:rsidR="00144AEB" w:rsidRPr="000A1218">
        <w:rPr>
          <w:rFonts w:ascii="Times New Roman" w:hAnsi="Times New Roman"/>
          <w:i/>
          <w:sz w:val="24"/>
          <w:szCs w:val="24"/>
          <w:lang w:val="en-US"/>
        </w:rPr>
        <w:t>t</w:t>
      </w:r>
      <w:r w:rsidR="00144AEB" w:rsidRPr="000A1218">
        <w:rPr>
          <w:rFonts w:ascii="Times New Roman" w:hAnsi="Times New Roman"/>
          <w:sz w:val="24"/>
          <w:szCs w:val="24"/>
          <w:lang w:val="en-US"/>
        </w:rPr>
        <w:t>(</w:t>
      </w:r>
      <w:proofErr w:type="gramEnd"/>
      <w:r w:rsidR="00144AEB">
        <w:rPr>
          <w:rFonts w:ascii="Times New Roman" w:hAnsi="Times New Roman"/>
          <w:sz w:val="24"/>
          <w:szCs w:val="24"/>
          <w:lang w:val="en-US"/>
        </w:rPr>
        <w:t>48</w:t>
      </w:r>
      <w:r w:rsidR="00144AEB" w:rsidRPr="000A1218">
        <w:rPr>
          <w:rFonts w:ascii="Times New Roman" w:hAnsi="Times New Roman"/>
          <w:sz w:val="24"/>
          <w:szCs w:val="24"/>
          <w:lang w:val="en-US"/>
        </w:rPr>
        <w:t>) =</w:t>
      </w:r>
      <w:r w:rsidR="00144AEB">
        <w:rPr>
          <w:rFonts w:ascii="Times New Roman" w:hAnsi="Times New Roman"/>
          <w:sz w:val="24"/>
          <w:szCs w:val="24"/>
          <w:lang w:val="en-US"/>
        </w:rPr>
        <w:t xml:space="preserve"> -3.65</w:t>
      </w:r>
      <w:r w:rsidR="00144AEB" w:rsidRPr="000A1218">
        <w:rPr>
          <w:rFonts w:ascii="Times New Roman" w:hAnsi="Times New Roman"/>
          <w:sz w:val="24"/>
          <w:szCs w:val="24"/>
          <w:lang w:val="en-US"/>
        </w:rPr>
        <w:t xml:space="preserve">, </w:t>
      </w:r>
      <w:r w:rsidR="00144AEB" w:rsidRPr="000A1218">
        <w:rPr>
          <w:rFonts w:ascii="Times New Roman" w:hAnsi="Times New Roman"/>
          <w:i/>
          <w:sz w:val="24"/>
          <w:szCs w:val="24"/>
          <w:lang w:val="en-US"/>
        </w:rPr>
        <w:t>p</w:t>
      </w:r>
      <w:r w:rsidR="00144AEB" w:rsidRPr="000A1218">
        <w:rPr>
          <w:rFonts w:ascii="Times New Roman" w:hAnsi="Times New Roman"/>
          <w:sz w:val="24"/>
          <w:szCs w:val="24"/>
          <w:lang w:val="en-US"/>
        </w:rPr>
        <w:t xml:space="preserve"> = .</w:t>
      </w:r>
      <w:r w:rsidR="00144AEB">
        <w:rPr>
          <w:rFonts w:ascii="Times New Roman" w:hAnsi="Times New Roman"/>
          <w:sz w:val="24"/>
          <w:szCs w:val="24"/>
          <w:lang w:val="en-US"/>
        </w:rPr>
        <w:t>001</w:t>
      </w:r>
      <w:r w:rsidR="00144AEB" w:rsidRPr="000A1218">
        <w:rPr>
          <w:rFonts w:ascii="Times New Roman" w:hAnsi="Times New Roman"/>
          <w:sz w:val="24"/>
          <w:szCs w:val="24"/>
          <w:lang w:val="en-US"/>
        </w:rPr>
        <w:t xml:space="preserve">, </w:t>
      </w:r>
      <w:r w:rsidR="00144AEB" w:rsidRPr="000A1218">
        <w:rPr>
          <w:rFonts w:ascii="Times New Roman" w:hAnsi="Times New Roman"/>
          <w:i/>
          <w:sz w:val="24"/>
          <w:szCs w:val="24"/>
          <w:lang w:val="en-US"/>
        </w:rPr>
        <w:t>d</w:t>
      </w:r>
      <w:r w:rsidR="00481384">
        <w:rPr>
          <w:rFonts w:ascii="Times New Roman" w:hAnsi="Times New Roman"/>
          <w:sz w:val="24"/>
          <w:szCs w:val="24"/>
          <w:lang w:val="en-US"/>
        </w:rPr>
        <w:t xml:space="preserve"> = 0.52, 95% CI [-0.83; -0.</w:t>
      </w:r>
      <w:commentRangeStart w:id="22"/>
      <w:commentRangeStart w:id="23"/>
      <w:r w:rsidR="00481384">
        <w:rPr>
          <w:rFonts w:ascii="Times New Roman" w:hAnsi="Times New Roman"/>
          <w:sz w:val="24"/>
          <w:szCs w:val="24"/>
          <w:lang w:val="en-US"/>
        </w:rPr>
        <w:t>22</w:t>
      </w:r>
      <w:commentRangeEnd w:id="22"/>
      <w:r w:rsidR="00D72310">
        <w:rPr>
          <w:rStyle w:val="CommentReference"/>
          <w:rFonts w:asciiTheme="minorHAnsi" w:eastAsiaTheme="minorHAnsi" w:hAnsiTheme="minorHAnsi" w:cstheme="minorBidi"/>
          <w:color w:val="auto"/>
          <w:lang w:val="it-IT" w:eastAsia="en-US"/>
        </w:rPr>
        <w:commentReference w:id="22"/>
      </w:r>
      <w:commentRangeEnd w:id="23"/>
      <w:r w:rsidR="000D7DE8">
        <w:rPr>
          <w:rStyle w:val="CommentReference"/>
          <w:rFonts w:asciiTheme="minorHAnsi" w:eastAsiaTheme="minorHAnsi" w:hAnsiTheme="minorHAnsi" w:cstheme="minorBidi"/>
          <w:color w:val="auto"/>
          <w:lang w:val="it-IT" w:eastAsia="en-US"/>
        </w:rPr>
        <w:commentReference w:id="23"/>
      </w:r>
      <w:r w:rsidR="00481384">
        <w:rPr>
          <w:rFonts w:ascii="Times New Roman" w:hAnsi="Times New Roman"/>
          <w:sz w:val="24"/>
          <w:szCs w:val="24"/>
          <w:lang w:val="en-US"/>
        </w:rPr>
        <w:t>]</w:t>
      </w:r>
      <w:r w:rsidR="00144AEB" w:rsidRPr="000A1218">
        <w:rPr>
          <w:rFonts w:ascii="Times New Roman" w:hAnsi="Times New Roman"/>
          <w:sz w:val="24"/>
          <w:szCs w:val="24"/>
          <w:lang w:val="en-US"/>
        </w:rPr>
        <w:t>.</w:t>
      </w:r>
      <w:r w:rsidR="00144AEB">
        <w:rPr>
          <w:rFonts w:ascii="Times New Roman" w:hAnsi="Times New Roman"/>
          <w:sz w:val="24"/>
          <w:szCs w:val="24"/>
          <w:lang w:val="en-US"/>
        </w:rPr>
        <w:t xml:space="preserve"> </w:t>
      </w:r>
      <w:r w:rsidR="0024176D">
        <w:rPr>
          <w:rFonts w:ascii="Times New Roman" w:hAnsi="Times New Roman"/>
          <w:sz w:val="24"/>
          <w:szCs w:val="24"/>
          <w:lang w:val="en-US"/>
        </w:rPr>
        <w:t xml:space="preserve">Yet </w:t>
      </w:r>
      <w:r w:rsidRPr="000A1218">
        <w:rPr>
          <w:rFonts w:ascii="Times New Roman" w:hAnsi="Times New Roman"/>
          <w:sz w:val="24"/>
          <w:szCs w:val="24"/>
          <w:lang w:val="en-US"/>
        </w:rPr>
        <w:t xml:space="preserve">when CS1 remained the same color as negative words and </w:t>
      </w:r>
      <w:r w:rsidR="00E94384">
        <w:rPr>
          <w:rFonts w:ascii="Times New Roman" w:hAnsi="Times New Roman"/>
          <w:sz w:val="24"/>
          <w:szCs w:val="24"/>
          <w:lang w:val="en-US"/>
        </w:rPr>
        <w:t xml:space="preserve">the color of </w:t>
      </w:r>
      <w:r w:rsidRPr="000A1218">
        <w:rPr>
          <w:rFonts w:ascii="Times New Roman" w:hAnsi="Times New Roman"/>
          <w:sz w:val="24"/>
          <w:szCs w:val="24"/>
          <w:lang w:val="en-US"/>
        </w:rPr>
        <w:t xml:space="preserve">positive words changed, and when CS2 remained the same color as positive words and </w:t>
      </w:r>
      <w:r w:rsidR="00E94384">
        <w:rPr>
          <w:rFonts w:ascii="Times New Roman" w:hAnsi="Times New Roman"/>
          <w:sz w:val="24"/>
          <w:szCs w:val="24"/>
          <w:lang w:val="en-US"/>
        </w:rPr>
        <w:t xml:space="preserve">the color of </w:t>
      </w:r>
      <w:r w:rsidRPr="000A1218">
        <w:rPr>
          <w:rFonts w:ascii="Times New Roman" w:hAnsi="Times New Roman"/>
          <w:sz w:val="24"/>
          <w:szCs w:val="24"/>
          <w:lang w:val="en-US"/>
        </w:rPr>
        <w:t xml:space="preserve">negative words changed, </w:t>
      </w:r>
      <w:r w:rsidR="00144AEB" w:rsidRPr="000A1218">
        <w:rPr>
          <w:rFonts w:ascii="Times New Roman" w:hAnsi="Times New Roman"/>
          <w:sz w:val="24"/>
          <w:szCs w:val="24"/>
          <w:lang w:val="en-US"/>
        </w:rPr>
        <w:t xml:space="preserve">participants </w:t>
      </w:r>
      <w:r w:rsidR="00144AEB">
        <w:rPr>
          <w:rFonts w:ascii="Times New Roman" w:hAnsi="Times New Roman"/>
          <w:sz w:val="24"/>
          <w:szCs w:val="24"/>
          <w:lang w:val="en-US"/>
        </w:rPr>
        <w:t xml:space="preserve">did not show a preference for either stimulus </w:t>
      </w:r>
      <w:r w:rsidR="00144AEB" w:rsidRPr="000A1218">
        <w:rPr>
          <w:rFonts w:ascii="Times New Roman" w:hAnsi="Times New Roman"/>
          <w:sz w:val="24"/>
          <w:szCs w:val="24"/>
          <w:lang w:val="en-US"/>
        </w:rPr>
        <w:t>(</w:t>
      </w:r>
      <w:r w:rsidR="00144AEB" w:rsidRPr="000A1218">
        <w:rPr>
          <w:rFonts w:ascii="Times New Roman" w:hAnsi="Times New Roman"/>
          <w:i/>
          <w:sz w:val="24"/>
          <w:szCs w:val="24"/>
          <w:lang w:val="en-US"/>
        </w:rPr>
        <w:t>M</w:t>
      </w:r>
      <w:r w:rsidR="00144AEB" w:rsidRPr="000A1218">
        <w:rPr>
          <w:rFonts w:ascii="Times New Roman" w:hAnsi="Times New Roman"/>
          <w:sz w:val="24"/>
          <w:szCs w:val="24"/>
          <w:lang w:val="en-US"/>
        </w:rPr>
        <w:t xml:space="preserve"> = -</w:t>
      </w:r>
      <w:r w:rsidR="00144AEB">
        <w:rPr>
          <w:rFonts w:ascii="Times New Roman" w:hAnsi="Times New Roman"/>
          <w:sz w:val="24"/>
          <w:szCs w:val="24"/>
          <w:lang w:val="en-US"/>
        </w:rPr>
        <w:t>1</w:t>
      </w:r>
      <w:r w:rsidR="00144AEB" w:rsidRPr="000A1218">
        <w:rPr>
          <w:rFonts w:ascii="Times New Roman" w:hAnsi="Times New Roman"/>
          <w:sz w:val="24"/>
          <w:szCs w:val="24"/>
          <w:lang w:val="en-US"/>
        </w:rPr>
        <w:t>.</w:t>
      </w:r>
      <w:r w:rsidR="00144AEB">
        <w:rPr>
          <w:rFonts w:ascii="Times New Roman" w:hAnsi="Times New Roman"/>
          <w:sz w:val="24"/>
          <w:szCs w:val="24"/>
          <w:lang w:val="en-US"/>
        </w:rPr>
        <w:t>59</w:t>
      </w:r>
      <w:r w:rsidR="00144AEB" w:rsidRPr="000A1218">
        <w:rPr>
          <w:rFonts w:ascii="Times New Roman" w:hAnsi="Times New Roman"/>
          <w:sz w:val="24"/>
          <w:szCs w:val="24"/>
          <w:lang w:val="en-US"/>
        </w:rPr>
        <w:t xml:space="preserve">, </w:t>
      </w:r>
      <w:r w:rsidR="00144AEB" w:rsidRPr="000A1218">
        <w:rPr>
          <w:rFonts w:ascii="Times New Roman" w:hAnsi="Times New Roman"/>
          <w:i/>
          <w:sz w:val="24"/>
          <w:szCs w:val="24"/>
          <w:lang w:val="en-US"/>
        </w:rPr>
        <w:t>SD</w:t>
      </w:r>
      <w:r w:rsidR="00144AEB" w:rsidRPr="000A1218">
        <w:rPr>
          <w:rFonts w:ascii="Times New Roman" w:hAnsi="Times New Roman"/>
          <w:sz w:val="24"/>
          <w:szCs w:val="24"/>
          <w:lang w:val="en-US"/>
        </w:rPr>
        <w:t xml:space="preserve"> = </w:t>
      </w:r>
      <w:r w:rsidR="00144AEB">
        <w:rPr>
          <w:rFonts w:ascii="Times New Roman" w:hAnsi="Times New Roman"/>
          <w:sz w:val="24"/>
          <w:szCs w:val="24"/>
          <w:lang w:val="en-US"/>
        </w:rPr>
        <w:t>6.09</w:t>
      </w:r>
      <w:r w:rsidR="00144AEB" w:rsidRPr="000A1218">
        <w:rPr>
          <w:rFonts w:ascii="Times New Roman" w:hAnsi="Times New Roman"/>
          <w:sz w:val="24"/>
          <w:szCs w:val="24"/>
          <w:lang w:val="en-US"/>
        </w:rPr>
        <w:t xml:space="preserve">), </w:t>
      </w:r>
      <w:proofErr w:type="gramStart"/>
      <w:r w:rsidR="00144AEB" w:rsidRPr="000A1218">
        <w:rPr>
          <w:rFonts w:ascii="Times New Roman" w:hAnsi="Times New Roman"/>
          <w:i/>
          <w:sz w:val="24"/>
          <w:szCs w:val="24"/>
          <w:lang w:val="en-US"/>
        </w:rPr>
        <w:t>t</w:t>
      </w:r>
      <w:r w:rsidR="00144AEB" w:rsidRPr="000A1218">
        <w:rPr>
          <w:rFonts w:ascii="Times New Roman" w:hAnsi="Times New Roman"/>
          <w:sz w:val="24"/>
          <w:szCs w:val="24"/>
          <w:lang w:val="en-US"/>
        </w:rPr>
        <w:t>(</w:t>
      </w:r>
      <w:proofErr w:type="gramEnd"/>
      <w:r w:rsidR="00144AEB">
        <w:rPr>
          <w:rFonts w:ascii="Times New Roman" w:hAnsi="Times New Roman"/>
          <w:sz w:val="24"/>
          <w:szCs w:val="24"/>
          <w:lang w:val="en-US"/>
        </w:rPr>
        <w:t>53</w:t>
      </w:r>
      <w:r w:rsidR="00144AEB" w:rsidRPr="000A1218">
        <w:rPr>
          <w:rFonts w:ascii="Times New Roman" w:hAnsi="Times New Roman"/>
          <w:sz w:val="24"/>
          <w:szCs w:val="24"/>
          <w:lang w:val="en-US"/>
        </w:rPr>
        <w:t>) =</w:t>
      </w:r>
      <w:r w:rsidR="00144AEB">
        <w:rPr>
          <w:rFonts w:ascii="Times New Roman" w:hAnsi="Times New Roman"/>
          <w:sz w:val="24"/>
          <w:szCs w:val="24"/>
          <w:lang w:val="en-US"/>
        </w:rPr>
        <w:t xml:space="preserve"> -1.93</w:t>
      </w:r>
      <w:r w:rsidR="00144AEB" w:rsidRPr="000A1218">
        <w:rPr>
          <w:rFonts w:ascii="Times New Roman" w:hAnsi="Times New Roman"/>
          <w:sz w:val="24"/>
          <w:szCs w:val="24"/>
          <w:lang w:val="en-US"/>
        </w:rPr>
        <w:t xml:space="preserve">, </w:t>
      </w:r>
      <w:r w:rsidR="00144AEB" w:rsidRPr="000A1218">
        <w:rPr>
          <w:rFonts w:ascii="Times New Roman" w:hAnsi="Times New Roman"/>
          <w:i/>
          <w:sz w:val="24"/>
          <w:szCs w:val="24"/>
          <w:lang w:val="en-US"/>
        </w:rPr>
        <w:t>p</w:t>
      </w:r>
      <w:r w:rsidR="00144AEB" w:rsidRPr="000A1218">
        <w:rPr>
          <w:rFonts w:ascii="Times New Roman" w:hAnsi="Times New Roman"/>
          <w:sz w:val="24"/>
          <w:szCs w:val="24"/>
          <w:lang w:val="en-US"/>
        </w:rPr>
        <w:t xml:space="preserve"> = .</w:t>
      </w:r>
      <w:r w:rsidR="00144AEB">
        <w:rPr>
          <w:rFonts w:ascii="Times New Roman" w:hAnsi="Times New Roman"/>
          <w:sz w:val="24"/>
          <w:szCs w:val="24"/>
          <w:lang w:val="en-US"/>
        </w:rPr>
        <w:t>06</w:t>
      </w:r>
      <w:r w:rsidR="00144AEB" w:rsidRPr="000A1218">
        <w:rPr>
          <w:rFonts w:ascii="Times New Roman" w:hAnsi="Times New Roman"/>
          <w:sz w:val="24"/>
          <w:szCs w:val="24"/>
          <w:lang w:val="en-US"/>
        </w:rPr>
        <w:t xml:space="preserve">, </w:t>
      </w:r>
      <w:r w:rsidR="00144AEB" w:rsidRPr="000A1218">
        <w:rPr>
          <w:rFonts w:ascii="Times New Roman" w:hAnsi="Times New Roman"/>
          <w:i/>
          <w:sz w:val="24"/>
          <w:szCs w:val="24"/>
          <w:lang w:val="en-US"/>
        </w:rPr>
        <w:t>d</w:t>
      </w:r>
      <w:r w:rsidR="00481384">
        <w:rPr>
          <w:rFonts w:ascii="Times New Roman" w:hAnsi="Times New Roman"/>
          <w:sz w:val="24"/>
          <w:szCs w:val="24"/>
          <w:lang w:val="en-US"/>
        </w:rPr>
        <w:t xml:space="preserve"> = 0.26, 95% CI [-0.58; 0.01], BF</w:t>
      </w:r>
      <w:r w:rsidR="00481384" w:rsidRPr="00481384">
        <w:rPr>
          <w:rFonts w:ascii="Times New Roman" w:hAnsi="Times New Roman"/>
          <w:sz w:val="24"/>
          <w:szCs w:val="24"/>
          <w:vertAlign w:val="subscript"/>
          <w:lang w:val="en-US"/>
        </w:rPr>
        <w:t>0</w:t>
      </w:r>
      <w:r w:rsidR="00ED5595">
        <w:rPr>
          <w:rFonts w:ascii="Times New Roman" w:hAnsi="Times New Roman"/>
          <w:sz w:val="24"/>
          <w:szCs w:val="24"/>
          <w:vertAlign w:val="subscript"/>
          <w:lang w:val="en-US"/>
        </w:rPr>
        <w:t>1</w:t>
      </w:r>
      <w:r w:rsidR="00481384">
        <w:rPr>
          <w:rFonts w:ascii="Times New Roman" w:hAnsi="Times New Roman"/>
          <w:sz w:val="24"/>
          <w:szCs w:val="24"/>
          <w:lang w:val="en-US"/>
        </w:rPr>
        <w:t xml:space="preserve"> = 1.</w:t>
      </w:r>
      <w:commentRangeStart w:id="24"/>
      <w:r w:rsidR="00481384">
        <w:rPr>
          <w:rFonts w:ascii="Times New Roman" w:hAnsi="Times New Roman"/>
          <w:sz w:val="24"/>
          <w:szCs w:val="24"/>
          <w:lang w:val="en-US"/>
        </w:rPr>
        <w:t>2</w:t>
      </w:r>
      <w:commentRangeEnd w:id="24"/>
      <w:r w:rsidR="00D72310">
        <w:rPr>
          <w:rStyle w:val="CommentReference"/>
          <w:rFonts w:asciiTheme="minorHAnsi" w:eastAsiaTheme="minorHAnsi" w:hAnsiTheme="minorHAnsi" w:cstheme="minorBidi"/>
          <w:color w:val="auto"/>
          <w:lang w:val="it-IT" w:eastAsia="en-US"/>
        </w:rPr>
        <w:commentReference w:id="24"/>
      </w:r>
      <w:r w:rsidR="00144AEB">
        <w:rPr>
          <w:rFonts w:ascii="Times New Roman" w:hAnsi="Times New Roman"/>
          <w:sz w:val="24"/>
          <w:szCs w:val="24"/>
          <w:lang w:val="en-US"/>
        </w:rPr>
        <w:t>.</w:t>
      </w:r>
    </w:p>
    <w:p w14:paraId="0F3CE329" w14:textId="0836DD20" w:rsidR="0024176D" w:rsidRPr="000A1218" w:rsidRDefault="0024176D" w:rsidP="008C0CCA">
      <w:pPr>
        <w:pStyle w:val="text"/>
        <w:spacing w:before="240" w:line="480" w:lineRule="auto"/>
        <w:ind w:firstLine="708"/>
        <w:rPr>
          <w:rFonts w:ascii="Times New Roman" w:hAnsi="Times New Roman"/>
          <w:b/>
          <w:sz w:val="24"/>
          <w:szCs w:val="24"/>
          <w:lang w:val="en-US"/>
        </w:rPr>
      </w:pPr>
      <w:r w:rsidRPr="0024176D">
        <w:rPr>
          <w:rFonts w:ascii="Times New Roman" w:hAnsi="Times New Roman"/>
          <w:b/>
          <w:sz w:val="24"/>
          <w:szCs w:val="24"/>
          <w:lang w:val="en-US"/>
        </w:rPr>
        <w:lastRenderedPageBreak/>
        <w:t>Behavioral intentions</w:t>
      </w:r>
      <w:r>
        <w:rPr>
          <w:rFonts w:ascii="Times New Roman" w:hAnsi="Times New Roman"/>
          <w:sz w:val="24"/>
          <w:szCs w:val="24"/>
          <w:lang w:val="en-US"/>
        </w:rPr>
        <w:t xml:space="preserve">. </w:t>
      </w:r>
      <w:r w:rsidR="00B30AE4" w:rsidRPr="000A1218">
        <w:rPr>
          <w:rFonts w:ascii="Times New Roman" w:hAnsi="Times New Roman"/>
          <w:sz w:val="24"/>
          <w:szCs w:val="24"/>
          <w:lang w:val="en-US"/>
        </w:rPr>
        <w:t xml:space="preserve">Analyses revealed that the proportion of choices in favor of CS1 was </w:t>
      </w:r>
      <w:r w:rsidR="00A3235A">
        <w:rPr>
          <w:rFonts w:ascii="Times New Roman" w:hAnsi="Times New Roman"/>
          <w:sz w:val="24"/>
          <w:szCs w:val="24"/>
          <w:lang w:val="en-US"/>
        </w:rPr>
        <w:t xml:space="preserve">lower </w:t>
      </w:r>
      <w:r w:rsidR="00B30AE4" w:rsidRPr="000A1218">
        <w:rPr>
          <w:rFonts w:ascii="Times New Roman" w:hAnsi="Times New Roman"/>
          <w:sz w:val="24"/>
          <w:szCs w:val="24"/>
          <w:lang w:val="en-US"/>
        </w:rPr>
        <w:t xml:space="preserve">when CS1 </w:t>
      </w:r>
      <w:r w:rsidR="00A3235A">
        <w:rPr>
          <w:rFonts w:ascii="Times New Roman" w:hAnsi="Times New Roman"/>
          <w:sz w:val="24"/>
          <w:szCs w:val="24"/>
          <w:lang w:val="en-US"/>
        </w:rPr>
        <w:t xml:space="preserve">stayed </w:t>
      </w:r>
      <w:r w:rsidR="00B30AE4" w:rsidRPr="000A1218">
        <w:rPr>
          <w:rFonts w:ascii="Times New Roman" w:hAnsi="Times New Roman"/>
          <w:sz w:val="24"/>
          <w:szCs w:val="24"/>
          <w:lang w:val="en-US"/>
        </w:rPr>
        <w:t xml:space="preserve">the </w:t>
      </w:r>
      <w:r w:rsidR="00A3235A">
        <w:rPr>
          <w:rFonts w:ascii="Times New Roman" w:hAnsi="Times New Roman"/>
          <w:sz w:val="24"/>
          <w:szCs w:val="24"/>
          <w:lang w:val="en-US"/>
        </w:rPr>
        <w:t xml:space="preserve">same </w:t>
      </w:r>
      <w:r w:rsidR="00B30AE4" w:rsidRPr="000A1218">
        <w:rPr>
          <w:rFonts w:ascii="Times New Roman" w:hAnsi="Times New Roman"/>
          <w:sz w:val="24"/>
          <w:szCs w:val="24"/>
          <w:lang w:val="en-US"/>
        </w:rPr>
        <w:t xml:space="preserve">color </w:t>
      </w:r>
      <w:r w:rsidR="00A3235A">
        <w:rPr>
          <w:rFonts w:ascii="Times New Roman" w:hAnsi="Times New Roman"/>
          <w:sz w:val="24"/>
          <w:szCs w:val="24"/>
          <w:lang w:val="en-US"/>
        </w:rPr>
        <w:t xml:space="preserve">as positive USs </w:t>
      </w:r>
      <w:r w:rsidR="00E94384">
        <w:rPr>
          <w:rFonts w:ascii="Times New Roman" w:hAnsi="Times New Roman"/>
          <w:sz w:val="24"/>
          <w:szCs w:val="24"/>
          <w:lang w:val="en-US"/>
        </w:rPr>
        <w:t xml:space="preserve">and negative USs changed color </w:t>
      </w:r>
      <w:r w:rsidR="00B30AE4" w:rsidRPr="000A1218">
        <w:rPr>
          <w:rFonts w:ascii="Times New Roman" w:hAnsi="Times New Roman"/>
          <w:sz w:val="24"/>
          <w:szCs w:val="24"/>
          <w:lang w:val="en-US"/>
        </w:rPr>
        <w:t xml:space="preserve">than when it </w:t>
      </w:r>
      <w:r w:rsidR="00090042">
        <w:rPr>
          <w:rFonts w:ascii="Times New Roman" w:hAnsi="Times New Roman"/>
          <w:sz w:val="24"/>
          <w:szCs w:val="24"/>
          <w:lang w:val="en-US"/>
        </w:rPr>
        <w:t xml:space="preserve">stayed </w:t>
      </w:r>
      <w:r w:rsidR="00B30AE4" w:rsidRPr="000A1218">
        <w:rPr>
          <w:rFonts w:ascii="Times New Roman" w:hAnsi="Times New Roman"/>
          <w:sz w:val="24"/>
          <w:szCs w:val="24"/>
          <w:lang w:val="en-US"/>
        </w:rPr>
        <w:t xml:space="preserve">the </w:t>
      </w:r>
      <w:r w:rsidR="00090042">
        <w:rPr>
          <w:rFonts w:ascii="Times New Roman" w:hAnsi="Times New Roman"/>
          <w:sz w:val="24"/>
          <w:szCs w:val="24"/>
          <w:lang w:val="en-US"/>
        </w:rPr>
        <w:t xml:space="preserve">same </w:t>
      </w:r>
      <w:r w:rsidR="00B30AE4" w:rsidRPr="000A1218">
        <w:rPr>
          <w:rFonts w:ascii="Times New Roman" w:hAnsi="Times New Roman"/>
          <w:sz w:val="24"/>
          <w:szCs w:val="24"/>
          <w:lang w:val="en-US"/>
        </w:rPr>
        <w:t xml:space="preserve">color </w:t>
      </w:r>
      <w:r w:rsidR="00090042">
        <w:rPr>
          <w:rFonts w:ascii="Times New Roman" w:hAnsi="Times New Roman"/>
          <w:sz w:val="24"/>
          <w:szCs w:val="24"/>
          <w:lang w:val="en-US"/>
        </w:rPr>
        <w:t xml:space="preserve">as </w:t>
      </w:r>
      <w:r w:rsidR="00B30AE4" w:rsidRPr="000A1218">
        <w:rPr>
          <w:rFonts w:ascii="Times New Roman" w:hAnsi="Times New Roman"/>
          <w:sz w:val="24"/>
          <w:szCs w:val="24"/>
          <w:lang w:val="en-US"/>
        </w:rPr>
        <w:t xml:space="preserve">negative USs </w:t>
      </w:r>
      <w:r w:rsidR="00E94384">
        <w:rPr>
          <w:rFonts w:ascii="Times New Roman" w:hAnsi="Times New Roman"/>
          <w:sz w:val="24"/>
          <w:szCs w:val="24"/>
          <w:lang w:val="en-US"/>
        </w:rPr>
        <w:t xml:space="preserve">and positive USs changed color </w:t>
      </w:r>
      <w:r w:rsidR="00090042">
        <w:rPr>
          <w:rFonts w:ascii="Times New Roman" w:hAnsi="Times New Roman"/>
          <w:sz w:val="24"/>
          <w:szCs w:val="24"/>
          <w:lang w:val="en-US"/>
        </w:rPr>
        <w:t>(</w:t>
      </w:r>
      <w:r w:rsidR="00E94384">
        <w:rPr>
          <w:rFonts w:ascii="Times New Roman" w:hAnsi="Times New Roman"/>
          <w:sz w:val="24"/>
          <w:szCs w:val="24"/>
          <w:lang w:val="en-US"/>
        </w:rPr>
        <w:t>0.15 vs. 0</w:t>
      </w:r>
      <w:r w:rsidR="00090042">
        <w:rPr>
          <w:rFonts w:ascii="Times New Roman" w:hAnsi="Times New Roman"/>
          <w:sz w:val="24"/>
          <w:szCs w:val="24"/>
          <w:lang w:val="en-US"/>
        </w:rPr>
        <w:t>.33</w:t>
      </w:r>
      <w:r w:rsidR="00B30AE4" w:rsidRPr="000A1218">
        <w:rPr>
          <w:rFonts w:ascii="Times New Roman" w:hAnsi="Times New Roman"/>
          <w:sz w:val="24"/>
          <w:szCs w:val="24"/>
          <w:lang w:val="en-US"/>
        </w:rPr>
        <w:t xml:space="preserve">, </w:t>
      </w:r>
      <w:r w:rsidR="00B30AE4" w:rsidRPr="000A1218">
        <w:rPr>
          <w:rFonts w:ascii="Times New Roman" w:hAnsi="Times New Roman"/>
          <w:i/>
          <w:sz w:val="24"/>
          <w:szCs w:val="24"/>
          <w:lang w:val="en-US"/>
        </w:rPr>
        <w:t xml:space="preserve">z </w:t>
      </w:r>
      <w:r w:rsidR="00090042">
        <w:rPr>
          <w:rFonts w:ascii="Times New Roman" w:hAnsi="Times New Roman"/>
          <w:sz w:val="24"/>
          <w:szCs w:val="24"/>
          <w:lang w:val="en-US"/>
        </w:rPr>
        <w:t>= -2.14</w:t>
      </w:r>
      <w:r w:rsidR="00B30AE4" w:rsidRPr="000A1218">
        <w:rPr>
          <w:rFonts w:ascii="Times New Roman" w:hAnsi="Times New Roman"/>
          <w:sz w:val="24"/>
          <w:szCs w:val="24"/>
          <w:lang w:val="en-US"/>
        </w:rPr>
        <w:t xml:space="preserve">, </w:t>
      </w:r>
      <w:r w:rsidR="00B30AE4" w:rsidRPr="000A1218">
        <w:rPr>
          <w:rFonts w:ascii="Times New Roman" w:hAnsi="Times New Roman"/>
          <w:i/>
          <w:sz w:val="24"/>
          <w:szCs w:val="24"/>
          <w:lang w:val="en-US"/>
        </w:rPr>
        <w:t>p</w:t>
      </w:r>
      <w:r w:rsidR="00090042">
        <w:rPr>
          <w:rFonts w:ascii="Times New Roman" w:hAnsi="Times New Roman"/>
          <w:sz w:val="24"/>
          <w:szCs w:val="24"/>
          <w:lang w:val="en-US"/>
        </w:rPr>
        <w:t xml:space="preserve"> = 0.</w:t>
      </w:r>
      <w:commentRangeStart w:id="25"/>
      <w:r w:rsidR="00090042">
        <w:rPr>
          <w:rFonts w:ascii="Times New Roman" w:hAnsi="Times New Roman"/>
          <w:sz w:val="24"/>
          <w:szCs w:val="24"/>
          <w:lang w:val="en-US"/>
        </w:rPr>
        <w:t>02</w:t>
      </w:r>
      <w:commentRangeEnd w:id="25"/>
      <w:r w:rsidR="00D72310">
        <w:rPr>
          <w:rStyle w:val="CommentReference"/>
          <w:rFonts w:asciiTheme="minorHAnsi" w:eastAsiaTheme="minorHAnsi" w:hAnsiTheme="minorHAnsi" w:cstheme="minorBidi"/>
          <w:color w:val="auto"/>
          <w:lang w:val="it-IT" w:eastAsia="en-US"/>
        </w:rPr>
        <w:commentReference w:id="25"/>
      </w:r>
      <w:r w:rsidR="00B30AE4" w:rsidRPr="000A1218">
        <w:rPr>
          <w:rFonts w:ascii="Times New Roman" w:hAnsi="Times New Roman"/>
          <w:sz w:val="24"/>
          <w:szCs w:val="24"/>
          <w:lang w:val="en-US"/>
        </w:rPr>
        <w:t xml:space="preserve">). </w:t>
      </w:r>
      <w:r w:rsidR="00B30AE4">
        <w:rPr>
          <w:rFonts w:ascii="Times New Roman" w:hAnsi="Times New Roman"/>
          <w:sz w:val="24"/>
          <w:szCs w:val="24"/>
          <w:lang w:val="en-US"/>
        </w:rPr>
        <w:t>T</w:t>
      </w:r>
      <w:r w:rsidR="00B30AE4" w:rsidRPr="000A1218">
        <w:rPr>
          <w:rFonts w:ascii="Times New Roman" w:hAnsi="Times New Roman"/>
          <w:sz w:val="24"/>
          <w:szCs w:val="24"/>
          <w:lang w:val="en-US"/>
        </w:rPr>
        <w:t xml:space="preserve">he proportion of choices in favor of CS2 </w:t>
      </w:r>
      <w:r w:rsidR="00B30AE4">
        <w:rPr>
          <w:rFonts w:ascii="Times New Roman" w:hAnsi="Times New Roman"/>
          <w:sz w:val="24"/>
          <w:szCs w:val="24"/>
          <w:lang w:val="en-US"/>
        </w:rPr>
        <w:t xml:space="preserve">was also </w:t>
      </w:r>
      <w:r w:rsidR="00090042">
        <w:rPr>
          <w:rFonts w:ascii="Times New Roman" w:hAnsi="Times New Roman"/>
          <w:sz w:val="24"/>
          <w:szCs w:val="24"/>
          <w:lang w:val="en-US"/>
        </w:rPr>
        <w:t xml:space="preserve">lower </w:t>
      </w:r>
      <w:r w:rsidR="00B30AE4" w:rsidRPr="000A1218">
        <w:rPr>
          <w:rFonts w:ascii="Times New Roman" w:hAnsi="Times New Roman"/>
          <w:sz w:val="24"/>
          <w:szCs w:val="24"/>
          <w:lang w:val="en-US"/>
        </w:rPr>
        <w:t xml:space="preserve">when </w:t>
      </w:r>
      <w:r w:rsidR="00E94384">
        <w:rPr>
          <w:rFonts w:ascii="Times New Roman" w:hAnsi="Times New Roman"/>
          <w:sz w:val="24"/>
          <w:szCs w:val="24"/>
          <w:lang w:val="en-US"/>
        </w:rPr>
        <w:t>CS2 stayed the same color as positive USs and negative USs changed color</w:t>
      </w:r>
      <w:r w:rsidR="00B30AE4" w:rsidRPr="000A1218">
        <w:rPr>
          <w:rFonts w:ascii="Times New Roman" w:hAnsi="Times New Roman"/>
          <w:sz w:val="24"/>
          <w:szCs w:val="24"/>
          <w:lang w:val="en-US"/>
        </w:rPr>
        <w:t xml:space="preserve"> </w:t>
      </w:r>
      <w:r w:rsidR="00090042">
        <w:rPr>
          <w:rFonts w:ascii="Times New Roman" w:hAnsi="Times New Roman"/>
          <w:sz w:val="24"/>
          <w:szCs w:val="24"/>
          <w:lang w:val="en-US"/>
        </w:rPr>
        <w:t xml:space="preserve">than when it stayed the same color as negative USs </w:t>
      </w:r>
      <w:r w:rsidR="00E94384">
        <w:rPr>
          <w:rFonts w:ascii="Times New Roman" w:hAnsi="Times New Roman"/>
          <w:sz w:val="24"/>
          <w:szCs w:val="24"/>
          <w:lang w:val="en-US"/>
        </w:rPr>
        <w:t>and positive USs changed color (0.24 vs. 0.48</w:t>
      </w:r>
      <w:r w:rsidR="00B30AE4" w:rsidRPr="000A1218">
        <w:rPr>
          <w:rFonts w:ascii="Times New Roman" w:hAnsi="Times New Roman"/>
          <w:sz w:val="24"/>
          <w:szCs w:val="24"/>
          <w:lang w:val="en-US"/>
        </w:rPr>
        <w:t xml:space="preserve">, </w:t>
      </w:r>
      <w:r w:rsidR="00B30AE4" w:rsidRPr="000A1218">
        <w:rPr>
          <w:rFonts w:ascii="Times New Roman" w:hAnsi="Times New Roman"/>
          <w:i/>
          <w:sz w:val="24"/>
          <w:szCs w:val="24"/>
          <w:lang w:val="en-US"/>
        </w:rPr>
        <w:t xml:space="preserve">z </w:t>
      </w:r>
      <w:r w:rsidR="00090042">
        <w:rPr>
          <w:rFonts w:ascii="Times New Roman" w:hAnsi="Times New Roman"/>
          <w:sz w:val="24"/>
          <w:szCs w:val="24"/>
          <w:lang w:val="en-US"/>
        </w:rPr>
        <w:t>= -2.58</w:t>
      </w:r>
      <w:r w:rsidR="00B30AE4" w:rsidRPr="000A1218">
        <w:rPr>
          <w:rFonts w:ascii="Times New Roman" w:hAnsi="Times New Roman"/>
          <w:sz w:val="24"/>
          <w:szCs w:val="24"/>
          <w:lang w:val="en-US"/>
        </w:rPr>
        <w:t xml:space="preserve">, </w:t>
      </w:r>
      <w:r w:rsidR="00B30AE4" w:rsidRPr="000A1218">
        <w:rPr>
          <w:rFonts w:ascii="Times New Roman" w:hAnsi="Times New Roman"/>
          <w:i/>
          <w:sz w:val="24"/>
          <w:szCs w:val="24"/>
          <w:lang w:val="en-US"/>
        </w:rPr>
        <w:t>p</w:t>
      </w:r>
      <w:r w:rsidR="00B30AE4" w:rsidRPr="000A1218">
        <w:rPr>
          <w:rFonts w:ascii="Times New Roman" w:hAnsi="Times New Roman"/>
          <w:sz w:val="24"/>
          <w:szCs w:val="24"/>
          <w:lang w:val="en-US"/>
        </w:rPr>
        <w:t xml:space="preserve"> &lt; </w:t>
      </w:r>
      <w:r w:rsidR="00090042">
        <w:rPr>
          <w:rFonts w:ascii="Times New Roman" w:hAnsi="Times New Roman"/>
          <w:sz w:val="24"/>
          <w:szCs w:val="24"/>
          <w:lang w:val="en-US"/>
        </w:rPr>
        <w:t>0.</w:t>
      </w:r>
      <w:commentRangeStart w:id="26"/>
      <w:r w:rsidR="00090042">
        <w:rPr>
          <w:rFonts w:ascii="Times New Roman" w:hAnsi="Times New Roman"/>
          <w:sz w:val="24"/>
          <w:szCs w:val="24"/>
          <w:lang w:val="en-US"/>
        </w:rPr>
        <w:t>05</w:t>
      </w:r>
      <w:commentRangeEnd w:id="26"/>
      <w:r w:rsidR="00D72310">
        <w:rPr>
          <w:rStyle w:val="CommentReference"/>
          <w:rFonts w:asciiTheme="minorHAnsi" w:eastAsiaTheme="minorHAnsi" w:hAnsiTheme="minorHAnsi" w:cstheme="minorBidi"/>
          <w:color w:val="auto"/>
          <w:lang w:val="it-IT" w:eastAsia="en-US"/>
        </w:rPr>
        <w:commentReference w:id="26"/>
      </w:r>
      <w:r w:rsidR="00B30AE4" w:rsidRPr="000A1218">
        <w:rPr>
          <w:rFonts w:ascii="Times New Roman" w:hAnsi="Times New Roman"/>
          <w:sz w:val="24"/>
          <w:szCs w:val="24"/>
          <w:lang w:val="en-US"/>
        </w:rPr>
        <w:t>).</w:t>
      </w:r>
    </w:p>
    <w:p w14:paraId="4E2AA01F" w14:textId="022A7068" w:rsidR="00B4071A" w:rsidRPr="000A1218" w:rsidRDefault="00B2146A" w:rsidP="00B2146A">
      <w:pPr>
        <w:pStyle w:val="text"/>
        <w:spacing w:before="240" w:line="480" w:lineRule="auto"/>
        <w:rPr>
          <w:rFonts w:ascii="Times New Roman" w:hAnsi="Times New Roman"/>
          <w:b/>
          <w:sz w:val="24"/>
          <w:szCs w:val="24"/>
          <w:lang w:val="en-US"/>
        </w:rPr>
      </w:pPr>
      <w:r>
        <w:rPr>
          <w:rFonts w:ascii="Times New Roman" w:hAnsi="Times New Roman"/>
          <w:b/>
          <w:sz w:val="24"/>
          <w:szCs w:val="24"/>
          <w:lang w:val="en-US"/>
        </w:rPr>
        <w:t>Discussion</w:t>
      </w:r>
    </w:p>
    <w:p w14:paraId="6A87A767" w14:textId="5DA84865" w:rsidR="00090042" w:rsidRDefault="00E94384" w:rsidP="00B2146A">
      <w:pPr>
        <w:pStyle w:val="text"/>
        <w:spacing w:before="240" w:line="480" w:lineRule="auto"/>
        <w:ind w:firstLine="708"/>
        <w:rPr>
          <w:rFonts w:ascii="Times New Roman" w:hAnsi="Times New Roman"/>
          <w:sz w:val="24"/>
          <w:szCs w:val="24"/>
          <w:lang w:val="en-US"/>
        </w:rPr>
      </w:pPr>
      <w:r>
        <w:rPr>
          <w:rFonts w:ascii="Times New Roman" w:hAnsi="Times New Roman"/>
          <w:sz w:val="24"/>
          <w:szCs w:val="24"/>
          <w:lang w:val="en-US"/>
        </w:rPr>
        <w:t xml:space="preserve">The findings of Experiment 2 </w:t>
      </w:r>
      <w:r w:rsidR="00090042">
        <w:rPr>
          <w:rFonts w:ascii="Times New Roman" w:hAnsi="Times New Roman"/>
          <w:sz w:val="24"/>
          <w:szCs w:val="24"/>
          <w:lang w:val="en-US"/>
        </w:rPr>
        <w:t>contradicted those obtained in Experiment 1</w:t>
      </w:r>
      <w:r w:rsidR="0024176D">
        <w:rPr>
          <w:rFonts w:ascii="Times New Roman" w:hAnsi="Times New Roman"/>
          <w:sz w:val="24"/>
          <w:szCs w:val="24"/>
          <w:lang w:val="en-US"/>
        </w:rPr>
        <w:t xml:space="preserve">. </w:t>
      </w:r>
      <w:r w:rsidR="00090042">
        <w:rPr>
          <w:rFonts w:ascii="Times New Roman" w:hAnsi="Times New Roman"/>
          <w:sz w:val="24"/>
          <w:szCs w:val="24"/>
          <w:lang w:val="en-US"/>
        </w:rPr>
        <w:t xml:space="preserve">During </w:t>
      </w:r>
      <w:r>
        <w:rPr>
          <w:rFonts w:ascii="Times New Roman" w:hAnsi="Times New Roman"/>
          <w:sz w:val="24"/>
          <w:szCs w:val="24"/>
          <w:lang w:val="en-US"/>
        </w:rPr>
        <w:t>the EC phase a CS</w:t>
      </w:r>
      <w:r w:rsidR="00090042">
        <w:rPr>
          <w:rFonts w:ascii="Times New Roman" w:hAnsi="Times New Roman"/>
          <w:sz w:val="24"/>
          <w:szCs w:val="24"/>
          <w:lang w:val="en-US"/>
        </w:rPr>
        <w:t xml:space="preserve"> and </w:t>
      </w:r>
      <w:r>
        <w:rPr>
          <w:rFonts w:ascii="Times New Roman" w:hAnsi="Times New Roman"/>
          <w:sz w:val="24"/>
          <w:szCs w:val="24"/>
          <w:lang w:val="en-US"/>
        </w:rPr>
        <w:t xml:space="preserve">two </w:t>
      </w:r>
      <w:r w:rsidR="00090042">
        <w:rPr>
          <w:rFonts w:ascii="Times New Roman" w:hAnsi="Times New Roman"/>
          <w:sz w:val="24"/>
          <w:szCs w:val="24"/>
          <w:lang w:val="en-US"/>
        </w:rPr>
        <w:t xml:space="preserve">USs were first presented in the same color, and then one of the USs changed to a different color. </w:t>
      </w:r>
      <w:r w:rsidR="00D72310">
        <w:rPr>
          <w:rFonts w:ascii="Times New Roman" w:hAnsi="Times New Roman"/>
          <w:sz w:val="24"/>
          <w:szCs w:val="24"/>
          <w:lang w:val="en-US"/>
        </w:rPr>
        <w:t>Evidence suggests</w:t>
      </w:r>
      <w:r w:rsidR="00090042">
        <w:rPr>
          <w:rFonts w:ascii="Times New Roman" w:hAnsi="Times New Roman"/>
          <w:sz w:val="24"/>
          <w:szCs w:val="24"/>
          <w:lang w:val="en-US"/>
        </w:rPr>
        <w:t xml:space="preserve"> that participants preferred </w:t>
      </w:r>
      <w:r>
        <w:rPr>
          <w:rFonts w:ascii="Times New Roman" w:hAnsi="Times New Roman"/>
          <w:sz w:val="24"/>
          <w:szCs w:val="24"/>
          <w:lang w:val="en-US"/>
        </w:rPr>
        <w:t>a CS</w:t>
      </w:r>
      <w:r w:rsidR="00090042">
        <w:rPr>
          <w:rFonts w:ascii="Times New Roman" w:hAnsi="Times New Roman"/>
          <w:sz w:val="24"/>
          <w:szCs w:val="24"/>
          <w:lang w:val="en-US"/>
        </w:rPr>
        <w:t xml:space="preserve"> when </w:t>
      </w:r>
      <w:r>
        <w:rPr>
          <w:rFonts w:ascii="Times New Roman" w:hAnsi="Times New Roman"/>
          <w:sz w:val="24"/>
          <w:szCs w:val="24"/>
          <w:lang w:val="en-US"/>
        </w:rPr>
        <w:t xml:space="preserve">it shared a color with negative USs </w:t>
      </w:r>
      <w:r w:rsidR="00D72310">
        <w:rPr>
          <w:rFonts w:ascii="Times New Roman" w:hAnsi="Times New Roman"/>
          <w:sz w:val="24"/>
          <w:szCs w:val="24"/>
          <w:lang w:val="en-US"/>
        </w:rPr>
        <w:t>(</w:t>
      </w:r>
      <w:r>
        <w:rPr>
          <w:rFonts w:ascii="Times New Roman" w:hAnsi="Times New Roman"/>
          <w:sz w:val="24"/>
          <w:szCs w:val="24"/>
          <w:lang w:val="en-US"/>
        </w:rPr>
        <w:t>but the</w:t>
      </w:r>
      <w:r w:rsidR="00025B99">
        <w:rPr>
          <w:rFonts w:ascii="Times New Roman" w:hAnsi="Times New Roman"/>
          <w:sz w:val="24"/>
          <w:szCs w:val="24"/>
          <w:lang w:val="en-US"/>
        </w:rPr>
        <w:t xml:space="preserve">re was a change in the </w:t>
      </w:r>
      <w:r>
        <w:rPr>
          <w:rFonts w:ascii="Times New Roman" w:hAnsi="Times New Roman"/>
          <w:sz w:val="24"/>
          <w:szCs w:val="24"/>
          <w:lang w:val="en-US"/>
        </w:rPr>
        <w:t>positive US</w:t>
      </w:r>
      <w:r w:rsidR="00090042">
        <w:rPr>
          <w:rFonts w:ascii="Times New Roman" w:hAnsi="Times New Roman"/>
          <w:sz w:val="24"/>
          <w:szCs w:val="24"/>
          <w:lang w:val="en-US"/>
        </w:rPr>
        <w:t xml:space="preserve"> color</w:t>
      </w:r>
      <w:r w:rsidR="00D72310">
        <w:rPr>
          <w:rFonts w:ascii="Times New Roman" w:hAnsi="Times New Roman"/>
          <w:sz w:val="24"/>
          <w:szCs w:val="24"/>
          <w:lang w:val="en-US"/>
        </w:rPr>
        <w:t>)</w:t>
      </w:r>
      <w:r w:rsidR="00090042">
        <w:rPr>
          <w:rFonts w:ascii="Times New Roman" w:hAnsi="Times New Roman"/>
          <w:sz w:val="24"/>
          <w:szCs w:val="24"/>
          <w:lang w:val="en-US"/>
        </w:rPr>
        <w:t xml:space="preserve"> more than </w:t>
      </w:r>
      <w:r>
        <w:rPr>
          <w:rFonts w:ascii="Times New Roman" w:hAnsi="Times New Roman"/>
          <w:sz w:val="24"/>
          <w:szCs w:val="24"/>
          <w:lang w:val="en-US"/>
        </w:rPr>
        <w:t>the</w:t>
      </w:r>
      <w:r w:rsidR="00D72310">
        <w:rPr>
          <w:rFonts w:ascii="Times New Roman" w:hAnsi="Times New Roman"/>
          <w:sz w:val="24"/>
          <w:szCs w:val="24"/>
          <w:lang w:val="en-US"/>
        </w:rPr>
        <w:t>y</w:t>
      </w:r>
      <w:r>
        <w:rPr>
          <w:rFonts w:ascii="Times New Roman" w:hAnsi="Times New Roman"/>
          <w:sz w:val="24"/>
          <w:szCs w:val="24"/>
          <w:lang w:val="en-US"/>
        </w:rPr>
        <w:t xml:space="preserve"> preferred a CS</w:t>
      </w:r>
      <w:r w:rsidR="00090042">
        <w:rPr>
          <w:rFonts w:ascii="Times New Roman" w:hAnsi="Times New Roman"/>
          <w:sz w:val="24"/>
          <w:szCs w:val="24"/>
          <w:lang w:val="en-US"/>
        </w:rPr>
        <w:t xml:space="preserve"> </w:t>
      </w:r>
      <w:r>
        <w:rPr>
          <w:rFonts w:ascii="Times New Roman" w:hAnsi="Times New Roman"/>
          <w:sz w:val="24"/>
          <w:szCs w:val="24"/>
          <w:lang w:val="en-US"/>
        </w:rPr>
        <w:t xml:space="preserve">when it shared a color with positive USs </w:t>
      </w:r>
      <w:r w:rsidR="00D72310">
        <w:rPr>
          <w:rFonts w:ascii="Times New Roman" w:hAnsi="Times New Roman"/>
          <w:sz w:val="24"/>
          <w:szCs w:val="24"/>
          <w:lang w:val="en-US"/>
        </w:rPr>
        <w:t>(</w:t>
      </w:r>
      <w:r>
        <w:rPr>
          <w:rFonts w:ascii="Times New Roman" w:hAnsi="Times New Roman"/>
          <w:sz w:val="24"/>
          <w:szCs w:val="24"/>
          <w:lang w:val="en-US"/>
        </w:rPr>
        <w:t>but the</w:t>
      </w:r>
      <w:r w:rsidR="00025B99">
        <w:rPr>
          <w:rFonts w:ascii="Times New Roman" w:hAnsi="Times New Roman"/>
          <w:sz w:val="24"/>
          <w:szCs w:val="24"/>
          <w:lang w:val="en-US"/>
        </w:rPr>
        <w:t>re</w:t>
      </w:r>
      <w:r>
        <w:rPr>
          <w:rFonts w:ascii="Times New Roman" w:hAnsi="Times New Roman"/>
          <w:sz w:val="24"/>
          <w:szCs w:val="24"/>
          <w:lang w:val="en-US"/>
        </w:rPr>
        <w:t xml:space="preserve"> </w:t>
      </w:r>
      <w:r w:rsidR="00025B99">
        <w:rPr>
          <w:rFonts w:ascii="Times New Roman" w:hAnsi="Times New Roman"/>
          <w:sz w:val="24"/>
          <w:szCs w:val="24"/>
          <w:lang w:val="en-US"/>
        </w:rPr>
        <w:t xml:space="preserve">was a change in the </w:t>
      </w:r>
      <w:r>
        <w:rPr>
          <w:rFonts w:ascii="Times New Roman" w:hAnsi="Times New Roman"/>
          <w:sz w:val="24"/>
          <w:szCs w:val="24"/>
          <w:lang w:val="en-US"/>
        </w:rPr>
        <w:t>negative US</w:t>
      </w:r>
      <w:r w:rsidR="00090042">
        <w:rPr>
          <w:rFonts w:ascii="Times New Roman" w:hAnsi="Times New Roman"/>
          <w:sz w:val="24"/>
          <w:szCs w:val="24"/>
          <w:lang w:val="en-US"/>
        </w:rPr>
        <w:t xml:space="preserve"> color</w:t>
      </w:r>
      <w:r w:rsidR="00D72310">
        <w:rPr>
          <w:rFonts w:ascii="Times New Roman" w:hAnsi="Times New Roman"/>
          <w:sz w:val="24"/>
          <w:szCs w:val="24"/>
          <w:lang w:val="en-US"/>
        </w:rPr>
        <w:t>)</w:t>
      </w:r>
      <w:r w:rsidR="00090042">
        <w:rPr>
          <w:rFonts w:ascii="Times New Roman" w:hAnsi="Times New Roman"/>
          <w:sz w:val="24"/>
          <w:szCs w:val="24"/>
          <w:lang w:val="en-US"/>
        </w:rPr>
        <w:t xml:space="preserve">. </w:t>
      </w:r>
      <w:r>
        <w:rPr>
          <w:rFonts w:ascii="Times New Roman" w:hAnsi="Times New Roman"/>
          <w:sz w:val="24"/>
          <w:szCs w:val="24"/>
          <w:lang w:val="en-US"/>
        </w:rPr>
        <w:t>Put another way, rather than base</w:t>
      </w:r>
      <w:r w:rsidR="00090042">
        <w:rPr>
          <w:rFonts w:ascii="Times New Roman" w:hAnsi="Times New Roman"/>
          <w:sz w:val="24"/>
          <w:szCs w:val="24"/>
          <w:lang w:val="en-US"/>
        </w:rPr>
        <w:t xml:space="preserve"> their evaluations on </w:t>
      </w:r>
      <w:r>
        <w:rPr>
          <w:rFonts w:ascii="Times New Roman" w:hAnsi="Times New Roman"/>
          <w:sz w:val="24"/>
          <w:szCs w:val="24"/>
          <w:lang w:val="en-US"/>
        </w:rPr>
        <w:t xml:space="preserve">a </w:t>
      </w:r>
      <w:r w:rsidR="00090042">
        <w:rPr>
          <w:rFonts w:ascii="Times New Roman" w:hAnsi="Times New Roman"/>
          <w:sz w:val="24"/>
          <w:szCs w:val="24"/>
          <w:lang w:val="en-US"/>
        </w:rPr>
        <w:t xml:space="preserve">shared </w:t>
      </w:r>
      <w:r>
        <w:rPr>
          <w:rFonts w:ascii="Times New Roman" w:hAnsi="Times New Roman"/>
          <w:sz w:val="24"/>
          <w:szCs w:val="24"/>
          <w:lang w:val="en-US"/>
        </w:rPr>
        <w:t>feature</w:t>
      </w:r>
      <w:r w:rsidR="00090042">
        <w:rPr>
          <w:rFonts w:ascii="Times New Roman" w:hAnsi="Times New Roman"/>
          <w:sz w:val="24"/>
          <w:szCs w:val="24"/>
          <w:lang w:val="en-US"/>
        </w:rPr>
        <w:t xml:space="preserve"> (i.e., the </w:t>
      </w:r>
      <w:r>
        <w:rPr>
          <w:rFonts w:ascii="Times New Roman" w:hAnsi="Times New Roman"/>
          <w:sz w:val="24"/>
          <w:szCs w:val="24"/>
          <w:lang w:val="en-US"/>
        </w:rPr>
        <w:t xml:space="preserve">fact that a </w:t>
      </w:r>
      <w:r w:rsidR="00090042">
        <w:rPr>
          <w:rFonts w:ascii="Times New Roman" w:hAnsi="Times New Roman"/>
          <w:sz w:val="24"/>
          <w:szCs w:val="24"/>
          <w:lang w:val="en-US"/>
        </w:rPr>
        <w:t xml:space="preserve">US stayed in the same color as the CS) participants seemed to have </w:t>
      </w:r>
      <w:r w:rsidR="00D72310">
        <w:rPr>
          <w:rFonts w:ascii="Times New Roman" w:hAnsi="Times New Roman"/>
          <w:sz w:val="24"/>
          <w:szCs w:val="24"/>
          <w:lang w:val="en-US"/>
        </w:rPr>
        <w:t xml:space="preserve">based their evaluations on </w:t>
      </w:r>
      <w:r w:rsidR="00025B99">
        <w:rPr>
          <w:rFonts w:ascii="Times New Roman" w:hAnsi="Times New Roman"/>
          <w:sz w:val="24"/>
          <w:szCs w:val="24"/>
          <w:lang w:val="en-US"/>
        </w:rPr>
        <w:t xml:space="preserve">the </w:t>
      </w:r>
      <w:r w:rsidR="00D72310">
        <w:rPr>
          <w:rFonts w:ascii="Times New Roman" w:hAnsi="Times New Roman"/>
          <w:sz w:val="24"/>
          <w:szCs w:val="24"/>
          <w:lang w:val="en-US"/>
        </w:rPr>
        <w:t>US</w:t>
      </w:r>
      <w:r w:rsidR="00025B99">
        <w:rPr>
          <w:rFonts w:ascii="Times New Roman" w:hAnsi="Times New Roman"/>
          <w:sz w:val="24"/>
          <w:szCs w:val="24"/>
          <w:lang w:val="en-US"/>
        </w:rPr>
        <w:t xml:space="preserve"> that changed color during the trial</w:t>
      </w:r>
      <w:r w:rsidR="00090042">
        <w:rPr>
          <w:rFonts w:ascii="Times New Roman" w:hAnsi="Times New Roman"/>
          <w:sz w:val="24"/>
          <w:szCs w:val="24"/>
          <w:lang w:val="en-US"/>
        </w:rPr>
        <w:t xml:space="preserve">. </w:t>
      </w:r>
    </w:p>
    <w:p w14:paraId="7E9672F2" w14:textId="44E54E3A" w:rsidR="0024176D" w:rsidRPr="00144AEB" w:rsidRDefault="00144AEB" w:rsidP="00090042">
      <w:pPr>
        <w:pStyle w:val="text"/>
        <w:spacing w:before="240" w:line="480" w:lineRule="auto"/>
        <w:jc w:val="center"/>
        <w:rPr>
          <w:rFonts w:ascii="Times New Roman" w:hAnsi="Times New Roman"/>
          <w:b/>
          <w:sz w:val="24"/>
          <w:szCs w:val="24"/>
          <w:lang w:val="en-US"/>
        </w:rPr>
      </w:pPr>
      <w:r w:rsidRPr="00144AEB">
        <w:rPr>
          <w:rFonts w:ascii="Times New Roman" w:hAnsi="Times New Roman"/>
          <w:b/>
          <w:sz w:val="24"/>
          <w:szCs w:val="24"/>
          <w:lang w:val="en-US"/>
        </w:rPr>
        <w:t>Experiment 3</w:t>
      </w:r>
    </w:p>
    <w:p w14:paraId="06787F3A" w14:textId="042D836E" w:rsidR="00E86EE0" w:rsidRDefault="006262AB" w:rsidP="00AA7EF6">
      <w:pPr>
        <w:pStyle w:val="text"/>
        <w:spacing w:before="240" w:line="480" w:lineRule="auto"/>
        <w:ind w:firstLine="708"/>
        <w:rPr>
          <w:rFonts w:ascii="Times New Roman" w:hAnsi="Times New Roman"/>
          <w:sz w:val="24"/>
          <w:szCs w:val="24"/>
          <w:lang w:val="en-US"/>
        </w:rPr>
      </w:pPr>
      <w:r>
        <w:rPr>
          <w:rFonts w:ascii="Times New Roman" w:hAnsi="Times New Roman"/>
          <w:sz w:val="24"/>
          <w:szCs w:val="24"/>
          <w:lang w:val="en-US"/>
        </w:rPr>
        <w:t>The findings reported in Experiment 2 contradict the shared features account – at least at the aggregated group level. Yet the high degree of variability in evaluative responses combined with a closer inspection of the individual level data (see Supplementary Materials section)</w:t>
      </w:r>
      <w:r w:rsidR="00AA7EF6">
        <w:rPr>
          <w:rFonts w:ascii="Times New Roman" w:hAnsi="Times New Roman"/>
          <w:sz w:val="24"/>
          <w:szCs w:val="24"/>
          <w:lang w:val="en-US"/>
        </w:rPr>
        <w:t xml:space="preserve">, </w:t>
      </w:r>
      <w:r w:rsidR="00025B99">
        <w:rPr>
          <w:rFonts w:ascii="Times New Roman" w:hAnsi="Times New Roman"/>
          <w:sz w:val="24"/>
          <w:szCs w:val="24"/>
          <w:lang w:val="en-US"/>
        </w:rPr>
        <w:t>as well as responses on</w:t>
      </w:r>
      <w:r w:rsidR="00D72310">
        <w:rPr>
          <w:rFonts w:ascii="Times New Roman" w:hAnsi="Times New Roman"/>
          <w:sz w:val="24"/>
          <w:szCs w:val="24"/>
          <w:lang w:val="en-US"/>
        </w:rPr>
        <w:t xml:space="preserve"> </w:t>
      </w:r>
      <w:r w:rsidR="00E94384">
        <w:rPr>
          <w:rFonts w:ascii="Times New Roman" w:hAnsi="Times New Roman"/>
          <w:sz w:val="24"/>
          <w:szCs w:val="24"/>
          <w:lang w:val="en-US"/>
        </w:rPr>
        <w:t xml:space="preserve">the </w:t>
      </w:r>
      <w:r w:rsidR="00AA7EF6">
        <w:rPr>
          <w:rFonts w:ascii="Times New Roman" w:hAnsi="Times New Roman"/>
          <w:sz w:val="24"/>
          <w:szCs w:val="24"/>
          <w:lang w:val="en-US"/>
        </w:rPr>
        <w:t>influence awareness question,</w:t>
      </w:r>
      <w:r>
        <w:rPr>
          <w:rFonts w:ascii="Times New Roman" w:hAnsi="Times New Roman"/>
          <w:sz w:val="24"/>
          <w:szCs w:val="24"/>
          <w:lang w:val="en-US"/>
        </w:rPr>
        <w:t xml:space="preserve"> suggest a </w:t>
      </w:r>
      <w:r w:rsidR="00E94384">
        <w:rPr>
          <w:rFonts w:ascii="Times New Roman" w:hAnsi="Times New Roman"/>
          <w:sz w:val="24"/>
          <w:szCs w:val="24"/>
          <w:lang w:val="en-US"/>
        </w:rPr>
        <w:t xml:space="preserve">more nuanced </w:t>
      </w:r>
      <w:r>
        <w:rPr>
          <w:rFonts w:ascii="Times New Roman" w:hAnsi="Times New Roman"/>
          <w:sz w:val="24"/>
          <w:szCs w:val="24"/>
          <w:lang w:val="en-US"/>
        </w:rPr>
        <w:t xml:space="preserve">story. It seems that there </w:t>
      </w:r>
      <w:r w:rsidR="00D72310">
        <w:rPr>
          <w:rFonts w:ascii="Times New Roman" w:hAnsi="Times New Roman"/>
          <w:sz w:val="24"/>
          <w:szCs w:val="24"/>
          <w:lang w:val="en-US"/>
        </w:rPr>
        <w:t xml:space="preserve">may have been </w:t>
      </w:r>
      <w:r>
        <w:rPr>
          <w:rFonts w:ascii="Times New Roman" w:hAnsi="Times New Roman"/>
          <w:sz w:val="24"/>
          <w:szCs w:val="24"/>
          <w:lang w:val="en-US"/>
        </w:rPr>
        <w:t>different group</w:t>
      </w:r>
      <w:r w:rsidR="00E94384">
        <w:rPr>
          <w:rFonts w:ascii="Times New Roman" w:hAnsi="Times New Roman"/>
          <w:sz w:val="24"/>
          <w:szCs w:val="24"/>
          <w:lang w:val="en-US"/>
        </w:rPr>
        <w:t>s of participants in our sample: t</w:t>
      </w:r>
      <w:r>
        <w:rPr>
          <w:rFonts w:ascii="Times New Roman" w:hAnsi="Times New Roman"/>
          <w:sz w:val="24"/>
          <w:szCs w:val="24"/>
          <w:lang w:val="en-US"/>
        </w:rPr>
        <w:t xml:space="preserve">hose that </w:t>
      </w:r>
      <w:r w:rsidR="00E94384">
        <w:rPr>
          <w:rFonts w:ascii="Times New Roman" w:hAnsi="Times New Roman"/>
          <w:sz w:val="24"/>
          <w:szCs w:val="24"/>
          <w:lang w:val="en-US"/>
        </w:rPr>
        <w:t xml:space="preserve">did </w:t>
      </w:r>
      <w:r>
        <w:rPr>
          <w:rFonts w:ascii="Times New Roman" w:hAnsi="Times New Roman"/>
          <w:sz w:val="24"/>
          <w:szCs w:val="24"/>
          <w:lang w:val="en-US"/>
        </w:rPr>
        <w:t xml:space="preserve">not show any </w:t>
      </w:r>
      <w:r w:rsidR="00D261DE">
        <w:rPr>
          <w:rFonts w:ascii="Times New Roman" w:hAnsi="Times New Roman"/>
          <w:sz w:val="24"/>
          <w:szCs w:val="24"/>
          <w:lang w:val="en-US"/>
        </w:rPr>
        <w:t xml:space="preserve">attitudes </w:t>
      </w:r>
      <w:r w:rsidR="00E94384">
        <w:rPr>
          <w:rFonts w:ascii="Times New Roman" w:hAnsi="Times New Roman"/>
          <w:sz w:val="24"/>
          <w:szCs w:val="24"/>
          <w:lang w:val="en-US"/>
        </w:rPr>
        <w:t xml:space="preserve">towards </w:t>
      </w:r>
      <w:r>
        <w:rPr>
          <w:rFonts w:ascii="Times New Roman" w:hAnsi="Times New Roman"/>
          <w:sz w:val="24"/>
          <w:szCs w:val="24"/>
          <w:lang w:val="en-US"/>
        </w:rPr>
        <w:t xml:space="preserve">either </w:t>
      </w:r>
      <w:r w:rsidR="00E94384">
        <w:rPr>
          <w:rFonts w:ascii="Times New Roman" w:hAnsi="Times New Roman"/>
          <w:sz w:val="24"/>
          <w:szCs w:val="24"/>
          <w:lang w:val="en-US"/>
        </w:rPr>
        <w:t xml:space="preserve">CS1 or CS2 </w:t>
      </w:r>
      <w:r>
        <w:rPr>
          <w:rFonts w:ascii="Times New Roman" w:hAnsi="Times New Roman"/>
          <w:sz w:val="24"/>
          <w:szCs w:val="24"/>
          <w:lang w:val="en-US"/>
        </w:rPr>
        <w:t>(</w:t>
      </w:r>
      <w:r w:rsidR="00E86EE0">
        <w:rPr>
          <w:rFonts w:ascii="Times New Roman" w:hAnsi="Times New Roman"/>
          <w:sz w:val="24"/>
          <w:szCs w:val="24"/>
          <w:lang w:val="en-US"/>
        </w:rPr>
        <w:t xml:space="preserve">for </w:t>
      </w:r>
      <w:r w:rsidR="00E94384">
        <w:rPr>
          <w:rFonts w:ascii="Times New Roman" w:hAnsi="Times New Roman"/>
          <w:sz w:val="24"/>
          <w:szCs w:val="24"/>
          <w:lang w:val="en-US"/>
        </w:rPr>
        <w:t xml:space="preserve">potentially </w:t>
      </w:r>
      <w:r>
        <w:rPr>
          <w:rFonts w:ascii="Times New Roman" w:hAnsi="Times New Roman"/>
          <w:sz w:val="24"/>
          <w:szCs w:val="24"/>
          <w:lang w:val="en-US"/>
        </w:rPr>
        <w:t xml:space="preserve">different reasons), </w:t>
      </w:r>
      <w:r>
        <w:rPr>
          <w:rFonts w:ascii="Times New Roman" w:hAnsi="Times New Roman"/>
          <w:sz w:val="24"/>
          <w:szCs w:val="24"/>
          <w:lang w:val="en-US"/>
        </w:rPr>
        <w:lastRenderedPageBreak/>
        <w:t>those that show</w:t>
      </w:r>
      <w:r w:rsidR="00D261DE">
        <w:rPr>
          <w:rFonts w:ascii="Times New Roman" w:hAnsi="Times New Roman"/>
          <w:sz w:val="24"/>
          <w:szCs w:val="24"/>
          <w:lang w:val="en-US"/>
        </w:rPr>
        <w:t>ed</w:t>
      </w:r>
      <w:r>
        <w:rPr>
          <w:rFonts w:ascii="Times New Roman" w:hAnsi="Times New Roman"/>
          <w:sz w:val="24"/>
          <w:szCs w:val="24"/>
          <w:lang w:val="en-US"/>
        </w:rPr>
        <w:t xml:space="preserve"> </w:t>
      </w:r>
      <w:r w:rsidR="00D261DE">
        <w:rPr>
          <w:rFonts w:ascii="Times New Roman" w:hAnsi="Times New Roman"/>
          <w:sz w:val="24"/>
          <w:szCs w:val="24"/>
          <w:lang w:val="en-US"/>
        </w:rPr>
        <w:t xml:space="preserve">attitudes </w:t>
      </w:r>
      <w:r>
        <w:rPr>
          <w:rFonts w:ascii="Times New Roman" w:hAnsi="Times New Roman"/>
          <w:sz w:val="24"/>
          <w:szCs w:val="24"/>
          <w:lang w:val="en-US"/>
        </w:rPr>
        <w:t>in-line with the shared features account (e.g., “</w:t>
      </w:r>
      <w:r w:rsidRPr="006262AB">
        <w:rPr>
          <w:rFonts w:ascii="Times New Roman" w:hAnsi="Times New Roman"/>
          <w:i/>
          <w:sz w:val="24"/>
          <w:szCs w:val="24"/>
          <w:lang w:val="en-US"/>
        </w:rPr>
        <w:t>the CS and US share a color, therefore they are related</w:t>
      </w:r>
      <w:r>
        <w:rPr>
          <w:rFonts w:ascii="Times New Roman" w:hAnsi="Times New Roman"/>
          <w:sz w:val="24"/>
          <w:szCs w:val="24"/>
          <w:lang w:val="en-US"/>
        </w:rPr>
        <w:t>”), and a third that show</w:t>
      </w:r>
      <w:r w:rsidR="00D261DE">
        <w:rPr>
          <w:rFonts w:ascii="Times New Roman" w:hAnsi="Times New Roman"/>
          <w:sz w:val="24"/>
          <w:szCs w:val="24"/>
          <w:lang w:val="en-US"/>
        </w:rPr>
        <w:t>ed</w:t>
      </w:r>
      <w:r>
        <w:rPr>
          <w:rFonts w:ascii="Times New Roman" w:hAnsi="Times New Roman"/>
          <w:sz w:val="24"/>
          <w:szCs w:val="24"/>
          <w:lang w:val="en-US"/>
        </w:rPr>
        <w:t xml:space="preserve"> </w:t>
      </w:r>
      <w:r w:rsidR="00D261DE">
        <w:rPr>
          <w:rFonts w:ascii="Times New Roman" w:hAnsi="Times New Roman"/>
          <w:sz w:val="24"/>
          <w:szCs w:val="24"/>
          <w:lang w:val="en-US"/>
        </w:rPr>
        <w:t xml:space="preserve">attitudes </w:t>
      </w:r>
      <w:r>
        <w:rPr>
          <w:rFonts w:ascii="Times New Roman" w:hAnsi="Times New Roman"/>
          <w:sz w:val="24"/>
          <w:szCs w:val="24"/>
          <w:lang w:val="en-US"/>
        </w:rPr>
        <w:t>in-line with a salience hypothesis (e.g., “</w:t>
      </w:r>
      <w:r w:rsidRPr="006262AB">
        <w:rPr>
          <w:rFonts w:ascii="Times New Roman" w:hAnsi="Times New Roman"/>
          <w:i/>
          <w:sz w:val="24"/>
          <w:szCs w:val="24"/>
          <w:lang w:val="en-US"/>
        </w:rPr>
        <w:t>the color of one of the stimuli [USs] changed…this [US] must be important or related to the CS in some way</w:t>
      </w:r>
      <w:r>
        <w:rPr>
          <w:rFonts w:ascii="Times New Roman" w:hAnsi="Times New Roman"/>
          <w:sz w:val="24"/>
          <w:szCs w:val="24"/>
          <w:lang w:val="en-US"/>
        </w:rPr>
        <w:t xml:space="preserve">”). It appears that this latter group exerted more of an impact on the (overall) group level responses reported in Experiment 2 than the other groups. </w:t>
      </w:r>
      <w:r w:rsidR="00AA7EF6">
        <w:rPr>
          <w:rFonts w:ascii="Times New Roman" w:hAnsi="Times New Roman"/>
          <w:sz w:val="24"/>
          <w:szCs w:val="24"/>
          <w:lang w:val="en-US"/>
        </w:rPr>
        <w:t xml:space="preserve">Responses on the influence </w:t>
      </w:r>
      <w:r w:rsidR="003D66B1" w:rsidRPr="000A1218">
        <w:rPr>
          <w:rFonts w:ascii="Times New Roman" w:hAnsi="Times New Roman"/>
          <w:sz w:val="24"/>
          <w:szCs w:val="24"/>
          <w:lang w:val="en-US"/>
        </w:rPr>
        <w:t>awareness question</w:t>
      </w:r>
      <w:r w:rsidR="00AA7EF6">
        <w:rPr>
          <w:rFonts w:ascii="Times New Roman" w:hAnsi="Times New Roman"/>
          <w:sz w:val="24"/>
          <w:szCs w:val="24"/>
          <w:lang w:val="en-US"/>
        </w:rPr>
        <w:t xml:space="preserve"> also </w:t>
      </w:r>
      <w:r w:rsidR="00E94384">
        <w:rPr>
          <w:rFonts w:ascii="Times New Roman" w:hAnsi="Times New Roman"/>
          <w:sz w:val="24"/>
          <w:szCs w:val="24"/>
          <w:lang w:val="en-US"/>
        </w:rPr>
        <w:t xml:space="preserve">broadly </w:t>
      </w:r>
      <w:r w:rsidR="00AA7EF6">
        <w:rPr>
          <w:rFonts w:ascii="Times New Roman" w:hAnsi="Times New Roman"/>
          <w:sz w:val="24"/>
          <w:szCs w:val="24"/>
          <w:lang w:val="en-US"/>
        </w:rPr>
        <w:t xml:space="preserve">map </w:t>
      </w:r>
      <w:r w:rsidR="00E94384">
        <w:rPr>
          <w:rFonts w:ascii="Times New Roman" w:hAnsi="Times New Roman"/>
          <w:sz w:val="24"/>
          <w:szCs w:val="24"/>
          <w:lang w:val="en-US"/>
        </w:rPr>
        <w:t xml:space="preserve">onto </w:t>
      </w:r>
      <w:r w:rsidR="00AA7EF6">
        <w:rPr>
          <w:rFonts w:ascii="Times New Roman" w:hAnsi="Times New Roman"/>
          <w:sz w:val="24"/>
          <w:szCs w:val="24"/>
          <w:lang w:val="en-US"/>
        </w:rPr>
        <w:t xml:space="preserve">these </w:t>
      </w:r>
      <w:r w:rsidR="00E94384">
        <w:rPr>
          <w:rFonts w:ascii="Times New Roman" w:hAnsi="Times New Roman"/>
          <w:sz w:val="24"/>
          <w:szCs w:val="24"/>
          <w:lang w:val="en-US"/>
        </w:rPr>
        <w:t xml:space="preserve">different </w:t>
      </w:r>
      <w:r w:rsidR="00AA7EF6">
        <w:rPr>
          <w:rFonts w:ascii="Times New Roman" w:hAnsi="Times New Roman"/>
          <w:sz w:val="24"/>
          <w:szCs w:val="24"/>
          <w:lang w:val="en-US"/>
        </w:rPr>
        <w:t>patterns of evaluation</w:t>
      </w:r>
      <w:r w:rsidR="003D66B1" w:rsidRPr="000A1218">
        <w:rPr>
          <w:rFonts w:ascii="Times New Roman" w:hAnsi="Times New Roman"/>
          <w:sz w:val="24"/>
          <w:szCs w:val="24"/>
          <w:lang w:val="en-US"/>
        </w:rPr>
        <w:t xml:space="preserve">. </w:t>
      </w:r>
    </w:p>
    <w:p w14:paraId="02C85F54" w14:textId="608EBEEE" w:rsidR="000A5C41" w:rsidRPr="00AB3DDF" w:rsidRDefault="00D72310" w:rsidP="00AA7EF6">
      <w:pPr>
        <w:pStyle w:val="text"/>
        <w:spacing w:before="240" w:line="480" w:lineRule="auto"/>
        <w:ind w:firstLine="708"/>
        <w:rPr>
          <w:rFonts w:ascii="Times New Roman" w:hAnsi="Times New Roman"/>
          <w:sz w:val="24"/>
          <w:szCs w:val="24"/>
          <w:lang w:val="en-US"/>
        </w:rPr>
      </w:pPr>
      <w:r>
        <w:rPr>
          <w:rFonts w:ascii="Times New Roman" w:hAnsi="Times New Roman"/>
          <w:sz w:val="24"/>
          <w:szCs w:val="24"/>
          <w:lang w:val="en-US"/>
        </w:rPr>
        <w:t xml:space="preserve">In retrospect, we believe there may have been a relative simple explanation for the aforementioned </w:t>
      </w:r>
      <w:r w:rsidR="00AA7EF6">
        <w:rPr>
          <w:rFonts w:ascii="Times New Roman" w:hAnsi="Times New Roman"/>
          <w:sz w:val="24"/>
          <w:szCs w:val="24"/>
          <w:lang w:val="en-US"/>
        </w:rPr>
        <w:t>findings</w:t>
      </w:r>
      <w:r>
        <w:rPr>
          <w:rFonts w:ascii="Times New Roman" w:hAnsi="Times New Roman"/>
          <w:sz w:val="24"/>
          <w:szCs w:val="24"/>
          <w:lang w:val="en-US"/>
        </w:rPr>
        <w:t xml:space="preserve">: </w:t>
      </w:r>
      <w:r w:rsidR="00E94384">
        <w:rPr>
          <w:rFonts w:ascii="Times New Roman" w:hAnsi="Times New Roman"/>
          <w:sz w:val="24"/>
          <w:szCs w:val="24"/>
          <w:lang w:val="en-US"/>
        </w:rPr>
        <w:t xml:space="preserve">the </w:t>
      </w:r>
      <w:r w:rsidR="00AA7EF6">
        <w:rPr>
          <w:rFonts w:ascii="Times New Roman" w:hAnsi="Times New Roman"/>
          <w:sz w:val="24"/>
          <w:szCs w:val="24"/>
          <w:lang w:val="en-US"/>
        </w:rPr>
        <w:t xml:space="preserve">change in </w:t>
      </w:r>
      <w:r w:rsidR="00E86EE0">
        <w:rPr>
          <w:rFonts w:ascii="Times New Roman" w:hAnsi="Times New Roman"/>
          <w:sz w:val="24"/>
          <w:szCs w:val="24"/>
          <w:lang w:val="en-US"/>
        </w:rPr>
        <w:t xml:space="preserve">task </w:t>
      </w:r>
      <w:r w:rsidR="00AA7EF6">
        <w:rPr>
          <w:rFonts w:ascii="Times New Roman" w:hAnsi="Times New Roman"/>
          <w:sz w:val="24"/>
          <w:szCs w:val="24"/>
          <w:lang w:val="en-US"/>
        </w:rPr>
        <w:t xml:space="preserve">instructions from Experiment 1 to 2. In </w:t>
      </w:r>
      <w:r w:rsidR="00A93E4C" w:rsidRPr="000A1218">
        <w:rPr>
          <w:rFonts w:ascii="Times New Roman" w:hAnsi="Times New Roman"/>
          <w:i/>
          <w:sz w:val="24"/>
          <w:szCs w:val="24"/>
          <w:lang w:val="en-US"/>
        </w:rPr>
        <w:t>Experiment 2</w:t>
      </w:r>
      <w:r w:rsidR="00A93E4C" w:rsidRPr="000A1218">
        <w:rPr>
          <w:rFonts w:ascii="Times New Roman" w:hAnsi="Times New Roman"/>
          <w:sz w:val="24"/>
          <w:szCs w:val="24"/>
          <w:lang w:val="en-US"/>
        </w:rPr>
        <w:t xml:space="preserve"> </w:t>
      </w:r>
      <w:r w:rsidR="00AA7EF6">
        <w:rPr>
          <w:rFonts w:ascii="Times New Roman" w:hAnsi="Times New Roman"/>
          <w:sz w:val="24"/>
          <w:szCs w:val="24"/>
          <w:lang w:val="en-US"/>
        </w:rPr>
        <w:t xml:space="preserve">participants were told that </w:t>
      </w:r>
      <w:r w:rsidR="00A93E4C" w:rsidRPr="000A1218">
        <w:rPr>
          <w:rFonts w:ascii="Times New Roman" w:hAnsi="Times New Roman"/>
          <w:sz w:val="24"/>
          <w:szCs w:val="24"/>
          <w:lang w:val="en-US"/>
        </w:rPr>
        <w:t>“you will see two new words: M</w:t>
      </w:r>
      <w:r w:rsidR="00AA7EF6">
        <w:rPr>
          <w:rFonts w:ascii="Times New Roman" w:hAnsi="Times New Roman"/>
          <w:sz w:val="24"/>
          <w:szCs w:val="24"/>
          <w:lang w:val="en-US"/>
        </w:rPr>
        <w:t>orag</w:t>
      </w:r>
      <w:r w:rsidR="00A93E4C" w:rsidRPr="000A1218">
        <w:rPr>
          <w:rFonts w:ascii="Times New Roman" w:hAnsi="Times New Roman"/>
          <w:sz w:val="24"/>
          <w:szCs w:val="24"/>
          <w:lang w:val="en-US"/>
        </w:rPr>
        <w:t xml:space="preserve"> and S</w:t>
      </w:r>
      <w:r w:rsidR="00AA7EF6">
        <w:rPr>
          <w:rFonts w:ascii="Times New Roman" w:hAnsi="Times New Roman"/>
          <w:sz w:val="24"/>
          <w:szCs w:val="24"/>
          <w:lang w:val="en-US"/>
        </w:rPr>
        <w:t>truan</w:t>
      </w:r>
      <w:r w:rsidR="00A93E4C" w:rsidRPr="000A1218">
        <w:rPr>
          <w:rFonts w:ascii="Times New Roman" w:hAnsi="Times New Roman"/>
          <w:sz w:val="24"/>
          <w:szCs w:val="24"/>
          <w:lang w:val="en-US"/>
        </w:rPr>
        <w:t>. These words will appear onscreen together with two other words. The new word (M</w:t>
      </w:r>
      <w:r w:rsidR="00AA7EF6">
        <w:rPr>
          <w:rFonts w:ascii="Times New Roman" w:hAnsi="Times New Roman"/>
          <w:sz w:val="24"/>
          <w:szCs w:val="24"/>
          <w:lang w:val="en-US"/>
        </w:rPr>
        <w:t>orag</w:t>
      </w:r>
      <w:r w:rsidR="00A93E4C" w:rsidRPr="000A1218">
        <w:rPr>
          <w:rFonts w:ascii="Times New Roman" w:hAnsi="Times New Roman"/>
          <w:sz w:val="24"/>
          <w:szCs w:val="24"/>
          <w:lang w:val="en-US"/>
        </w:rPr>
        <w:t xml:space="preserve"> or S</w:t>
      </w:r>
      <w:r w:rsidR="00AA7EF6">
        <w:rPr>
          <w:rFonts w:ascii="Times New Roman" w:hAnsi="Times New Roman"/>
          <w:sz w:val="24"/>
          <w:szCs w:val="24"/>
          <w:lang w:val="en-US"/>
        </w:rPr>
        <w:t>truan</w:t>
      </w:r>
      <w:r w:rsidR="00A93E4C" w:rsidRPr="000A1218">
        <w:rPr>
          <w:rFonts w:ascii="Times New Roman" w:hAnsi="Times New Roman"/>
          <w:sz w:val="24"/>
          <w:szCs w:val="24"/>
          <w:lang w:val="en-US"/>
        </w:rPr>
        <w:t xml:space="preserve">) and other words will initially appear in one color. </w:t>
      </w:r>
      <w:r w:rsidR="00A93E4C" w:rsidRPr="00AA7EF6">
        <w:rPr>
          <w:rFonts w:ascii="Times New Roman" w:hAnsi="Times New Roman"/>
          <w:i/>
          <w:sz w:val="24"/>
          <w:szCs w:val="24"/>
          <w:lang w:val="en-US"/>
        </w:rPr>
        <w:t>Then the color of one of the words will change</w:t>
      </w:r>
      <w:r w:rsidR="00F60A21" w:rsidRPr="00AA7EF6">
        <w:rPr>
          <w:rFonts w:ascii="Times New Roman" w:hAnsi="Times New Roman"/>
          <w:i/>
          <w:sz w:val="24"/>
          <w:szCs w:val="24"/>
          <w:lang w:val="en-US"/>
        </w:rPr>
        <w:t>…Please pay close attention to the color of each word and how they change</w:t>
      </w:r>
      <w:r w:rsidR="00A93E4C" w:rsidRPr="000A1218">
        <w:rPr>
          <w:rFonts w:ascii="Times New Roman" w:hAnsi="Times New Roman"/>
          <w:sz w:val="24"/>
          <w:szCs w:val="24"/>
          <w:lang w:val="en-US"/>
        </w:rPr>
        <w:t>”</w:t>
      </w:r>
      <w:r w:rsidR="00AA7EF6">
        <w:rPr>
          <w:rFonts w:ascii="Times New Roman" w:hAnsi="Times New Roman"/>
          <w:sz w:val="24"/>
          <w:szCs w:val="24"/>
          <w:lang w:val="en-US"/>
        </w:rPr>
        <w:t xml:space="preserve">. These </w:t>
      </w:r>
      <w:r w:rsidR="000E630F" w:rsidRPr="000A1218">
        <w:rPr>
          <w:rFonts w:ascii="Times New Roman" w:hAnsi="Times New Roman"/>
          <w:sz w:val="24"/>
          <w:szCs w:val="24"/>
          <w:lang w:val="en-US"/>
        </w:rPr>
        <w:t xml:space="preserve">instructions </w:t>
      </w:r>
      <w:r w:rsidR="00AA7EF6">
        <w:rPr>
          <w:rFonts w:ascii="Times New Roman" w:hAnsi="Times New Roman"/>
          <w:sz w:val="24"/>
          <w:szCs w:val="24"/>
          <w:lang w:val="en-US"/>
        </w:rPr>
        <w:t xml:space="preserve">may have encouraged </w:t>
      </w:r>
      <w:r w:rsidR="003D66B1" w:rsidRPr="000A1218">
        <w:rPr>
          <w:rFonts w:ascii="Times New Roman" w:hAnsi="Times New Roman"/>
          <w:sz w:val="24"/>
          <w:szCs w:val="24"/>
          <w:lang w:val="en-US"/>
        </w:rPr>
        <w:t xml:space="preserve">people </w:t>
      </w:r>
      <w:r w:rsidR="00AA7EF6">
        <w:rPr>
          <w:rFonts w:ascii="Times New Roman" w:hAnsi="Times New Roman"/>
          <w:sz w:val="24"/>
          <w:szCs w:val="24"/>
          <w:lang w:val="en-US"/>
        </w:rPr>
        <w:t xml:space="preserve">to </w:t>
      </w:r>
      <w:r w:rsidR="00025B99">
        <w:rPr>
          <w:rFonts w:ascii="Times New Roman" w:hAnsi="Times New Roman"/>
          <w:sz w:val="24"/>
          <w:szCs w:val="24"/>
          <w:lang w:val="en-US"/>
        </w:rPr>
        <w:t>focus</w:t>
      </w:r>
      <w:r w:rsidR="003D66B1" w:rsidRPr="000A1218">
        <w:rPr>
          <w:rFonts w:ascii="Times New Roman" w:hAnsi="Times New Roman"/>
          <w:sz w:val="24"/>
          <w:szCs w:val="24"/>
          <w:lang w:val="en-US"/>
        </w:rPr>
        <w:t xml:space="preserve"> </w:t>
      </w:r>
      <w:r w:rsidR="00AA7EF6">
        <w:rPr>
          <w:rFonts w:ascii="Times New Roman" w:hAnsi="Times New Roman"/>
          <w:sz w:val="24"/>
          <w:szCs w:val="24"/>
          <w:lang w:val="en-US"/>
        </w:rPr>
        <w:t xml:space="preserve">greater </w:t>
      </w:r>
      <w:r w:rsidR="003D66B1" w:rsidRPr="000A1218">
        <w:rPr>
          <w:rFonts w:ascii="Times New Roman" w:hAnsi="Times New Roman"/>
          <w:sz w:val="24"/>
          <w:szCs w:val="24"/>
          <w:lang w:val="en-US"/>
        </w:rPr>
        <w:t xml:space="preserve">attention to the </w:t>
      </w:r>
      <w:r w:rsidR="003D66B1" w:rsidRPr="00AA7EF6">
        <w:rPr>
          <w:rFonts w:ascii="Times New Roman" w:hAnsi="Times New Roman"/>
          <w:sz w:val="24"/>
          <w:szCs w:val="24"/>
          <w:lang w:val="en-US"/>
        </w:rPr>
        <w:t>change</w:t>
      </w:r>
      <w:r w:rsidR="00AA7EF6">
        <w:rPr>
          <w:rFonts w:ascii="Times New Roman" w:hAnsi="Times New Roman"/>
          <w:sz w:val="24"/>
          <w:szCs w:val="24"/>
          <w:lang w:val="en-US"/>
        </w:rPr>
        <w:t>, rather than the overlap,</w:t>
      </w:r>
      <w:r w:rsidR="003D66B1" w:rsidRPr="00AA7EF6">
        <w:rPr>
          <w:rFonts w:ascii="Times New Roman" w:hAnsi="Times New Roman"/>
          <w:sz w:val="24"/>
          <w:szCs w:val="24"/>
          <w:lang w:val="en-US"/>
        </w:rPr>
        <w:t xml:space="preserve"> in color</w:t>
      </w:r>
      <w:r w:rsidR="00AA7EF6">
        <w:rPr>
          <w:rFonts w:ascii="Times New Roman" w:hAnsi="Times New Roman"/>
          <w:sz w:val="24"/>
          <w:szCs w:val="24"/>
          <w:lang w:val="en-US"/>
        </w:rPr>
        <w:t xml:space="preserve">, and thus treat changes in color as more </w:t>
      </w:r>
      <w:r w:rsidR="000E630F" w:rsidRPr="000A1218">
        <w:rPr>
          <w:rFonts w:ascii="Times New Roman" w:hAnsi="Times New Roman"/>
          <w:sz w:val="24"/>
          <w:szCs w:val="24"/>
          <w:lang w:val="en-US"/>
        </w:rPr>
        <w:t xml:space="preserve">diagnostic about CS </w:t>
      </w:r>
      <w:r w:rsidR="00AA7EF6">
        <w:rPr>
          <w:rFonts w:ascii="Times New Roman" w:hAnsi="Times New Roman"/>
          <w:sz w:val="24"/>
          <w:szCs w:val="24"/>
          <w:lang w:val="en-US"/>
        </w:rPr>
        <w:t xml:space="preserve">valence </w:t>
      </w:r>
      <w:r w:rsidR="000E630F" w:rsidRPr="000A1218">
        <w:rPr>
          <w:rFonts w:ascii="Times New Roman" w:hAnsi="Times New Roman"/>
          <w:sz w:val="24"/>
          <w:szCs w:val="24"/>
          <w:lang w:val="en-US"/>
        </w:rPr>
        <w:t xml:space="preserve">than </w:t>
      </w:r>
      <w:r w:rsidR="00AA7EF6">
        <w:rPr>
          <w:rFonts w:ascii="Times New Roman" w:hAnsi="Times New Roman"/>
          <w:sz w:val="24"/>
          <w:szCs w:val="24"/>
          <w:lang w:val="en-US"/>
        </w:rPr>
        <w:t>the shared feature</w:t>
      </w:r>
      <w:r w:rsidR="000E630F" w:rsidRPr="000A1218">
        <w:rPr>
          <w:rFonts w:ascii="Times New Roman" w:hAnsi="Times New Roman"/>
          <w:sz w:val="24"/>
          <w:szCs w:val="24"/>
          <w:lang w:val="en-US"/>
        </w:rPr>
        <w:t>.</w:t>
      </w:r>
      <w:r w:rsidR="00AA7EF6">
        <w:rPr>
          <w:rFonts w:ascii="Times New Roman" w:hAnsi="Times New Roman"/>
          <w:sz w:val="24"/>
          <w:szCs w:val="24"/>
          <w:lang w:val="en-US"/>
        </w:rPr>
        <w:t xml:space="preserve"> If so, then modifying task instructions in a way that directs attention to </w:t>
      </w:r>
      <w:r w:rsidR="002F4E79">
        <w:rPr>
          <w:rFonts w:ascii="Times New Roman" w:hAnsi="Times New Roman"/>
          <w:sz w:val="24"/>
          <w:szCs w:val="24"/>
          <w:lang w:val="en-US"/>
        </w:rPr>
        <w:t>the shared feature</w:t>
      </w:r>
      <w:r w:rsidR="00AA7EF6">
        <w:rPr>
          <w:rFonts w:ascii="Times New Roman" w:hAnsi="Times New Roman"/>
          <w:sz w:val="24"/>
          <w:szCs w:val="24"/>
          <w:lang w:val="en-US"/>
        </w:rPr>
        <w:t xml:space="preserve"> may lead to </w:t>
      </w:r>
      <w:r w:rsidR="002F4E79">
        <w:rPr>
          <w:rFonts w:ascii="Times New Roman" w:hAnsi="Times New Roman"/>
          <w:sz w:val="24"/>
          <w:szCs w:val="24"/>
          <w:lang w:val="en-US"/>
        </w:rPr>
        <w:t xml:space="preserve">similar </w:t>
      </w:r>
      <w:r w:rsidR="00AA7EF6">
        <w:rPr>
          <w:rFonts w:ascii="Times New Roman" w:hAnsi="Times New Roman"/>
          <w:sz w:val="24"/>
          <w:szCs w:val="24"/>
          <w:lang w:val="en-US"/>
        </w:rPr>
        <w:t xml:space="preserve">effects </w:t>
      </w:r>
      <w:r w:rsidR="002F4E79">
        <w:rPr>
          <w:rFonts w:ascii="Times New Roman" w:hAnsi="Times New Roman"/>
          <w:sz w:val="24"/>
          <w:szCs w:val="24"/>
          <w:lang w:val="en-US"/>
        </w:rPr>
        <w:t xml:space="preserve">as seen </w:t>
      </w:r>
      <w:r w:rsidR="00AA7EF6">
        <w:rPr>
          <w:rFonts w:ascii="Times New Roman" w:hAnsi="Times New Roman"/>
          <w:sz w:val="24"/>
          <w:szCs w:val="24"/>
          <w:lang w:val="en-US"/>
        </w:rPr>
        <w:t xml:space="preserve">in Experiment 1. With this in mind, we replicated Experiment 2 once </w:t>
      </w:r>
      <w:r w:rsidR="002F4E79">
        <w:rPr>
          <w:rFonts w:ascii="Times New Roman" w:hAnsi="Times New Roman"/>
          <w:sz w:val="24"/>
          <w:szCs w:val="24"/>
          <w:lang w:val="en-US"/>
        </w:rPr>
        <w:t xml:space="preserve">again </w:t>
      </w:r>
      <w:r w:rsidR="00AA7EF6">
        <w:rPr>
          <w:rFonts w:ascii="Times New Roman" w:hAnsi="Times New Roman"/>
          <w:sz w:val="24"/>
          <w:szCs w:val="24"/>
          <w:lang w:val="en-US"/>
        </w:rPr>
        <w:t xml:space="preserve">while modifying the instructions to </w:t>
      </w:r>
      <w:r w:rsidR="000A5C41" w:rsidRPr="00AB3DDF">
        <w:rPr>
          <w:rFonts w:ascii="Times New Roman" w:hAnsi="Times New Roman"/>
          <w:sz w:val="24"/>
          <w:szCs w:val="24"/>
          <w:lang w:val="en-US"/>
        </w:rPr>
        <w:t>emphasize that the CS and US remain</w:t>
      </w:r>
      <w:r w:rsidR="002F4E79">
        <w:rPr>
          <w:rFonts w:ascii="Times New Roman" w:hAnsi="Times New Roman"/>
          <w:sz w:val="24"/>
          <w:szCs w:val="24"/>
          <w:lang w:val="en-US"/>
        </w:rPr>
        <w:t>ed</w:t>
      </w:r>
      <w:r w:rsidR="000A5C41" w:rsidRPr="00AB3DDF">
        <w:rPr>
          <w:rFonts w:ascii="Times New Roman" w:hAnsi="Times New Roman"/>
          <w:sz w:val="24"/>
          <w:szCs w:val="24"/>
          <w:lang w:val="en-US"/>
        </w:rPr>
        <w:t xml:space="preserve"> in the same color. </w:t>
      </w:r>
    </w:p>
    <w:p w14:paraId="5BFDBBC2" w14:textId="60616493" w:rsidR="000A5C41" w:rsidRPr="000A1218" w:rsidRDefault="007C469B" w:rsidP="007C469B">
      <w:pPr>
        <w:pStyle w:val="text"/>
        <w:spacing w:before="240" w:line="480" w:lineRule="auto"/>
        <w:rPr>
          <w:rFonts w:ascii="Times New Roman" w:hAnsi="Times New Roman"/>
          <w:b/>
          <w:sz w:val="24"/>
          <w:szCs w:val="24"/>
          <w:lang w:val="en-US"/>
        </w:rPr>
      </w:pPr>
      <w:r w:rsidRPr="000A1218">
        <w:rPr>
          <w:rFonts w:ascii="Times New Roman" w:hAnsi="Times New Roman"/>
          <w:b/>
          <w:sz w:val="24"/>
          <w:szCs w:val="24"/>
          <w:lang w:val="en-US"/>
        </w:rPr>
        <w:t>Method</w:t>
      </w:r>
    </w:p>
    <w:p w14:paraId="60803E87" w14:textId="3A72DE61" w:rsidR="007C469B" w:rsidRPr="000A1218" w:rsidRDefault="000A5C41" w:rsidP="007C469B">
      <w:pPr>
        <w:pStyle w:val="text"/>
        <w:spacing w:before="240" w:line="480" w:lineRule="auto"/>
        <w:ind w:firstLine="708"/>
        <w:rPr>
          <w:rFonts w:ascii="Times New Roman" w:hAnsi="Times New Roman"/>
          <w:sz w:val="24"/>
          <w:szCs w:val="24"/>
          <w:lang w:val="en-US"/>
        </w:rPr>
      </w:pPr>
      <w:proofErr w:type="gramStart"/>
      <w:r w:rsidRPr="000A1218">
        <w:rPr>
          <w:rFonts w:ascii="Times New Roman" w:hAnsi="Times New Roman"/>
          <w:b/>
          <w:sz w:val="24"/>
          <w:szCs w:val="24"/>
          <w:lang w:val="en-US"/>
        </w:rPr>
        <w:t>Participants</w:t>
      </w:r>
      <w:r w:rsidR="007C469B" w:rsidRPr="000A1218">
        <w:rPr>
          <w:rFonts w:ascii="Times New Roman" w:hAnsi="Times New Roman"/>
          <w:b/>
          <w:sz w:val="24"/>
          <w:szCs w:val="24"/>
          <w:lang w:val="en-US"/>
        </w:rPr>
        <w:t xml:space="preserve"> and design</w:t>
      </w:r>
      <w:r w:rsidRPr="000A1218">
        <w:rPr>
          <w:rFonts w:ascii="Times New Roman" w:hAnsi="Times New Roman"/>
          <w:b/>
          <w:sz w:val="24"/>
          <w:szCs w:val="24"/>
          <w:lang w:val="en-US"/>
        </w:rPr>
        <w:t>.</w:t>
      </w:r>
      <w:proofErr w:type="gramEnd"/>
      <w:r w:rsidRPr="000A1218">
        <w:rPr>
          <w:rFonts w:ascii="Times New Roman" w:hAnsi="Times New Roman"/>
          <w:sz w:val="24"/>
          <w:szCs w:val="24"/>
          <w:lang w:val="en-US"/>
        </w:rPr>
        <w:t xml:space="preserve"> </w:t>
      </w:r>
      <w:r w:rsidR="007C469B" w:rsidRPr="000A1218">
        <w:rPr>
          <w:rFonts w:ascii="Times New Roman" w:hAnsi="Times New Roman"/>
          <w:sz w:val="24"/>
          <w:szCs w:val="24"/>
          <w:lang w:val="en-US"/>
        </w:rPr>
        <w:t xml:space="preserve">118 participants (70 females, </w:t>
      </w:r>
      <w:r w:rsidR="007C469B" w:rsidRPr="000A1218">
        <w:rPr>
          <w:rFonts w:ascii="Times New Roman" w:hAnsi="Times New Roman"/>
          <w:i/>
          <w:sz w:val="24"/>
          <w:szCs w:val="24"/>
          <w:lang w:val="en-US"/>
        </w:rPr>
        <w:t>Mage</w:t>
      </w:r>
      <w:r w:rsidR="007C469B" w:rsidRPr="000A1218">
        <w:rPr>
          <w:rFonts w:ascii="Times New Roman" w:hAnsi="Times New Roman"/>
          <w:sz w:val="24"/>
          <w:szCs w:val="24"/>
          <w:lang w:val="en-US"/>
        </w:rPr>
        <w:t xml:space="preserve"> = 28.19, </w:t>
      </w:r>
      <w:r w:rsidR="007C469B" w:rsidRPr="000A1218">
        <w:rPr>
          <w:rFonts w:ascii="Times New Roman" w:hAnsi="Times New Roman"/>
          <w:i/>
          <w:sz w:val="24"/>
          <w:szCs w:val="24"/>
          <w:lang w:val="en-US"/>
        </w:rPr>
        <w:t>SD</w:t>
      </w:r>
      <w:r w:rsidR="007C469B" w:rsidRPr="000A1218">
        <w:rPr>
          <w:rFonts w:ascii="Times New Roman" w:hAnsi="Times New Roman"/>
          <w:sz w:val="24"/>
          <w:szCs w:val="24"/>
          <w:lang w:val="en-US"/>
        </w:rPr>
        <w:t xml:space="preserve"> = 6.08) took part </w:t>
      </w:r>
      <w:r w:rsidR="00050B6C">
        <w:rPr>
          <w:rFonts w:ascii="Times New Roman" w:hAnsi="Times New Roman"/>
          <w:sz w:val="24"/>
          <w:szCs w:val="24"/>
          <w:lang w:val="en-US"/>
        </w:rPr>
        <w:t xml:space="preserve">in </w:t>
      </w:r>
      <w:r w:rsidR="007C469B" w:rsidRPr="000A1218">
        <w:rPr>
          <w:rFonts w:ascii="Times New Roman" w:hAnsi="Times New Roman"/>
          <w:sz w:val="24"/>
          <w:szCs w:val="24"/>
          <w:lang w:val="en-US"/>
        </w:rPr>
        <w:t xml:space="preserve">the study </w:t>
      </w:r>
      <w:r w:rsidR="00050B6C">
        <w:rPr>
          <w:rFonts w:ascii="Times New Roman" w:hAnsi="Times New Roman"/>
          <w:sz w:val="24"/>
          <w:szCs w:val="24"/>
          <w:lang w:val="en-US"/>
        </w:rPr>
        <w:t xml:space="preserve">via the </w:t>
      </w:r>
      <w:r w:rsidR="007C469B" w:rsidRPr="000A1218">
        <w:rPr>
          <w:rFonts w:ascii="Times New Roman" w:hAnsi="Times New Roman"/>
          <w:sz w:val="24"/>
          <w:szCs w:val="24"/>
          <w:lang w:val="en-US"/>
        </w:rPr>
        <w:t>Prolific</w:t>
      </w:r>
      <w:r w:rsidR="00050B6C">
        <w:rPr>
          <w:rFonts w:ascii="Times New Roman" w:hAnsi="Times New Roman"/>
          <w:sz w:val="24"/>
          <w:szCs w:val="24"/>
          <w:lang w:val="en-US"/>
        </w:rPr>
        <w:t xml:space="preserve"> Academic website</w:t>
      </w:r>
      <w:r w:rsidR="007C469B" w:rsidRPr="000A1218">
        <w:rPr>
          <w:rFonts w:ascii="Times New Roman" w:hAnsi="Times New Roman"/>
          <w:sz w:val="24"/>
          <w:szCs w:val="24"/>
          <w:lang w:val="en-US"/>
        </w:rPr>
        <w:t>.</w:t>
      </w:r>
    </w:p>
    <w:p w14:paraId="46A8CD0F" w14:textId="77777777" w:rsidR="007C469B" w:rsidRPr="000A1218" w:rsidRDefault="000A5C41" w:rsidP="000A5C41">
      <w:pPr>
        <w:pStyle w:val="text"/>
        <w:spacing w:before="240" w:line="360" w:lineRule="auto"/>
        <w:rPr>
          <w:rFonts w:ascii="Times New Roman" w:hAnsi="Times New Roman"/>
          <w:sz w:val="24"/>
          <w:szCs w:val="24"/>
          <w:lang w:val="en-US"/>
        </w:rPr>
      </w:pPr>
      <w:r w:rsidRPr="000A1218">
        <w:rPr>
          <w:rFonts w:ascii="Times New Roman" w:hAnsi="Times New Roman"/>
          <w:b/>
          <w:sz w:val="24"/>
          <w:szCs w:val="24"/>
          <w:lang w:val="en-US"/>
        </w:rPr>
        <w:t>Procedure</w:t>
      </w:r>
    </w:p>
    <w:p w14:paraId="54CF8001" w14:textId="2DC9E7A0" w:rsidR="007C469B" w:rsidRPr="000A1218" w:rsidRDefault="007C469B" w:rsidP="007C469B">
      <w:pPr>
        <w:spacing w:line="480" w:lineRule="auto"/>
        <w:ind w:firstLine="708"/>
        <w:rPr>
          <w:rFonts w:ascii="Times New Roman" w:hAnsi="Times New Roman" w:cs="Times New Roman"/>
          <w:sz w:val="24"/>
          <w:szCs w:val="24"/>
          <w:lang w:val="en-US"/>
        </w:rPr>
      </w:pPr>
      <w:r w:rsidRPr="000A1218">
        <w:rPr>
          <w:rFonts w:ascii="Times New Roman" w:hAnsi="Times New Roman" w:cs="Times New Roman"/>
          <w:sz w:val="24"/>
          <w:szCs w:val="24"/>
          <w:lang w:val="en-US"/>
        </w:rPr>
        <w:lastRenderedPageBreak/>
        <w:t>An identical procedure was used as in Experiment 2 with the exception of the instructions provided prior to the EC phase.</w:t>
      </w:r>
    </w:p>
    <w:p w14:paraId="6171F018" w14:textId="67735B31" w:rsidR="007C469B" w:rsidRPr="000A1218" w:rsidRDefault="007C469B" w:rsidP="007C469B">
      <w:pPr>
        <w:spacing w:line="480" w:lineRule="auto"/>
        <w:ind w:firstLine="708"/>
        <w:rPr>
          <w:rFonts w:ascii="Times New Roman" w:hAnsi="Times New Roman"/>
          <w:sz w:val="24"/>
          <w:szCs w:val="24"/>
          <w:lang w:val="en-US"/>
        </w:rPr>
      </w:pPr>
      <w:r w:rsidRPr="000A1218">
        <w:rPr>
          <w:rFonts w:ascii="Times New Roman" w:hAnsi="Times New Roman" w:cs="Times New Roman"/>
          <w:b/>
          <w:sz w:val="24"/>
          <w:szCs w:val="24"/>
          <w:lang w:val="en-US"/>
        </w:rPr>
        <w:t>EC</w:t>
      </w:r>
      <w:r w:rsidRPr="000A1218">
        <w:rPr>
          <w:rFonts w:ascii="Times New Roman" w:hAnsi="Times New Roman" w:cs="Times New Roman"/>
          <w:sz w:val="24"/>
          <w:szCs w:val="24"/>
          <w:lang w:val="en-US"/>
        </w:rPr>
        <w:t xml:space="preserve">. Prior to the EC phase participants were told the following: </w:t>
      </w:r>
      <w:r w:rsidR="000A5C41" w:rsidRPr="000A1218">
        <w:rPr>
          <w:rFonts w:ascii="Times New Roman" w:hAnsi="Times New Roman"/>
          <w:sz w:val="24"/>
          <w:szCs w:val="24"/>
          <w:lang w:val="en-US"/>
        </w:rPr>
        <w:t>“You are going to see a new word appear on the screen (i.e., M</w:t>
      </w:r>
      <w:r w:rsidRPr="000A1218">
        <w:rPr>
          <w:rFonts w:ascii="Times New Roman" w:hAnsi="Times New Roman"/>
          <w:sz w:val="24"/>
          <w:szCs w:val="24"/>
          <w:lang w:val="en-US"/>
        </w:rPr>
        <w:t xml:space="preserve">orag </w:t>
      </w:r>
      <w:r w:rsidR="000A5C41" w:rsidRPr="000A1218">
        <w:rPr>
          <w:rFonts w:ascii="Times New Roman" w:hAnsi="Times New Roman"/>
          <w:sz w:val="24"/>
          <w:szCs w:val="24"/>
          <w:lang w:val="en-US"/>
        </w:rPr>
        <w:t>or S</w:t>
      </w:r>
      <w:r w:rsidRPr="000A1218">
        <w:rPr>
          <w:rFonts w:ascii="Times New Roman" w:hAnsi="Times New Roman"/>
          <w:sz w:val="24"/>
          <w:szCs w:val="24"/>
          <w:lang w:val="en-US"/>
        </w:rPr>
        <w:t>truan</w:t>
      </w:r>
      <w:r w:rsidR="000A5C41" w:rsidRPr="000A1218">
        <w:rPr>
          <w:rFonts w:ascii="Times New Roman" w:hAnsi="Times New Roman"/>
          <w:sz w:val="24"/>
          <w:szCs w:val="24"/>
          <w:lang w:val="en-US"/>
        </w:rPr>
        <w:t>). M</w:t>
      </w:r>
      <w:r w:rsidRPr="000A1218">
        <w:rPr>
          <w:rFonts w:ascii="Times New Roman" w:hAnsi="Times New Roman"/>
          <w:sz w:val="24"/>
          <w:szCs w:val="24"/>
          <w:lang w:val="en-US"/>
        </w:rPr>
        <w:t xml:space="preserve">orag </w:t>
      </w:r>
      <w:r w:rsidR="000A5C41" w:rsidRPr="000A1218">
        <w:rPr>
          <w:rFonts w:ascii="Times New Roman" w:hAnsi="Times New Roman"/>
          <w:sz w:val="24"/>
          <w:szCs w:val="24"/>
          <w:lang w:val="en-US"/>
        </w:rPr>
        <w:t>or S</w:t>
      </w:r>
      <w:r w:rsidRPr="000A1218">
        <w:rPr>
          <w:rFonts w:ascii="Times New Roman" w:hAnsi="Times New Roman"/>
          <w:sz w:val="24"/>
          <w:szCs w:val="24"/>
          <w:lang w:val="en-US"/>
        </w:rPr>
        <w:t xml:space="preserve">truan </w:t>
      </w:r>
      <w:r w:rsidR="000A5C41" w:rsidRPr="000A1218">
        <w:rPr>
          <w:rFonts w:ascii="Times New Roman" w:hAnsi="Times New Roman"/>
          <w:sz w:val="24"/>
          <w:szCs w:val="24"/>
          <w:lang w:val="en-US"/>
        </w:rPr>
        <w:t>will appear on the left of the screen. Two other words will appear on the right. M</w:t>
      </w:r>
      <w:r w:rsidRPr="000A1218">
        <w:rPr>
          <w:rFonts w:ascii="Times New Roman" w:hAnsi="Times New Roman"/>
          <w:sz w:val="24"/>
          <w:szCs w:val="24"/>
          <w:lang w:val="en-US"/>
        </w:rPr>
        <w:t xml:space="preserve">orag </w:t>
      </w:r>
      <w:r w:rsidR="000A5C41" w:rsidRPr="000A1218">
        <w:rPr>
          <w:rFonts w:ascii="Times New Roman" w:hAnsi="Times New Roman"/>
          <w:sz w:val="24"/>
          <w:szCs w:val="24"/>
          <w:lang w:val="en-US"/>
        </w:rPr>
        <w:t>or S</w:t>
      </w:r>
      <w:r w:rsidRPr="000A1218">
        <w:rPr>
          <w:rFonts w:ascii="Times New Roman" w:hAnsi="Times New Roman"/>
          <w:sz w:val="24"/>
          <w:szCs w:val="24"/>
          <w:lang w:val="en-US"/>
        </w:rPr>
        <w:t xml:space="preserve">truan </w:t>
      </w:r>
      <w:r w:rsidR="000A5C41" w:rsidRPr="000A1218">
        <w:rPr>
          <w:rFonts w:ascii="Times New Roman" w:hAnsi="Times New Roman"/>
          <w:sz w:val="24"/>
          <w:szCs w:val="24"/>
          <w:lang w:val="en-US"/>
        </w:rPr>
        <w:t>and other words will first appear in the same color. M</w:t>
      </w:r>
      <w:r w:rsidRPr="000A1218">
        <w:rPr>
          <w:rFonts w:ascii="Times New Roman" w:hAnsi="Times New Roman"/>
          <w:sz w:val="24"/>
          <w:szCs w:val="24"/>
          <w:lang w:val="en-US"/>
        </w:rPr>
        <w:t xml:space="preserve">orag </w:t>
      </w:r>
      <w:r w:rsidR="000A5C41" w:rsidRPr="000A1218">
        <w:rPr>
          <w:rFonts w:ascii="Times New Roman" w:hAnsi="Times New Roman"/>
          <w:sz w:val="24"/>
          <w:szCs w:val="24"/>
          <w:lang w:val="en-US"/>
        </w:rPr>
        <w:t>or S</w:t>
      </w:r>
      <w:r w:rsidRPr="000A1218">
        <w:rPr>
          <w:rFonts w:ascii="Times New Roman" w:hAnsi="Times New Roman"/>
          <w:sz w:val="24"/>
          <w:szCs w:val="24"/>
          <w:lang w:val="en-US"/>
        </w:rPr>
        <w:t xml:space="preserve">truan </w:t>
      </w:r>
      <w:r w:rsidR="000A5C41" w:rsidRPr="000A1218">
        <w:rPr>
          <w:rFonts w:ascii="Times New Roman" w:hAnsi="Times New Roman"/>
          <w:sz w:val="24"/>
          <w:szCs w:val="24"/>
          <w:lang w:val="en-US"/>
        </w:rPr>
        <w:t xml:space="preserve">will </w:t>
      </w:r>
      <w:r w:rsidRPr="000A1218">
        <w:rPr>
          <w:rFonts w:ascii="Times New Roman" w:hAnsi="Times New Roman"/>
          <w:sz w:val="24"/>
          <w:szCs w:val="24"/>
          <w:lang w:val="en-US"/>
        </w:rPr>
        <w:t xml:space="preserve">stay the same color </w:t>
      </w:r>
      <w:r w:rsidR="000A5C41" w:rsidRPr="000A1218">
        <w:rPr>
          <w:rFonts w:ascii="Times New Roman" w:hAnsi="Times New Roman"/>
          <w:sz w:val="24"/>
          <w:szCs w:val="24"/>
          <w:lang w:val="en-US"/>
        </w:rPr>
        <w:t>as one of the words on the right. Please pay close attention to the colors of the words. You will be asked some questions about this later on.</w:t>
      </w:r>
    </w:p>
    <w:p w14:paraId="017E0B7A" w14:textId="77777777" w:rsidR="007C469B" w:rsidRPr="000A1218" w:rsidRDefault="000A5C41" w:rsidP="007C469B">
      <w:pPr>
        <w:spacing w:line="480" w:lineRule="auto"/>
        <w:jc w:val="center"/>
        <w:rPr>
          <w:rFonts w:ascii="Times New Roman" w:hAnsi="Times New Roman"/>
          <w:b/>
          <w:sz w:val="24"/>
          <w:szCs w:val="24"/>
          <w:lang w:val="en-US"/>
        </w:rPr>
      </w:pPr>
      <w:r w:rsidRPr="000A1218">
        <w:rPr>
          <w:rFonts w:ascii="Times New Roman" w:hAnsi="Times New Roman"/>
          <w:b/>
          <w:sz w:val="24"/>
          <w:szCs w:val="24"/>
          <w:lang w:val="en-US"/>
        </w:rPr>
        <w:t>Results</w:t>
      </w:r>
    </w:p>
    <w:p w14:paraId="252555EC" w14:textId="72DC1E29" w:rsidR="000A5C41" w:rsidRPr="000A1218" w:rsidRDefault="000A5C41" w:rsidP="00AB3DDF">
      <w:pPr>
        <w:spacing w:line="480" w:lineRule="auto"/>
        <w:rPr>
          <w:rFonts w:ascii="Times New Roman" w:hAnsi="Times New Roman"/>
          <w:b/>
          <w:sz w:val="24"/>
          <w:szCs w:val="24"/>
          <w:lang w:val="en-US"/>
        </w:rPr>
      </w:pPr>
      <w:r w:rsidRPr="000A1218">
        <w:rPr>
          <w:rFonts w:ascii="Times New Roman" w:hAnsi="Times New Roman"/>
          <w:b/>
          <w:sz w:val="24"/>
          <w:szCs w:val="24"/>
          <w:lang w:val="en-US"/>
        </w:rPr>
        <w:t xml:space="preserve">Data </w:t>
      </w:r>
      <w:r w:rsidR="007C469B" w:rsidRPr="000A1218">
        <w:rPr>
          <w:rFonts w:ascii="Times New Roman" w:hAnsi="Times New Roman"/>
          <w:b/>
          <w:sz w:val="24"/>
          <w:szCs w:val="24"/>
          <w:lang w:val="en-US"/>
        </w:rPr>
        <w:t>P</w:t>
      </w:r>
      <w:r w:rsidRPr="000A1218">
        <w:rPr>
          <w:rFonts w:ascii="Times New Roman" w:hAnsi="Times New Roman"/>
          <w:b/>
          <w:sz w:val="24"/>
          <w:szCs w:val="24"/>
          <w:lang w:val="en-US"/>
        </w:rPr>
        <w:t>reparation</w:t>
      </w:r>
    </w:p>
    <w:p w14:paraId="245E0FCF" w14:textId="515BE008" w:rsidR="000A5C41" w:rsidRPr="000A1218" w:rsidRDefault="000A5C41" w:rsidP="00AB3DDF">
      <w:pPr>
        <w:pStyle w:val="text"/>
        <w:spacing w:line="480" w:lineRule="auto"/>
        <w:rPr>
          <w:rFonts w:ascii="Times New Roman" w:hAnsi="Times New Roman"/>
          <w:sz w:val="24"/>
          <w:szCs w:val="24"/>
          <w:lang w:val="en-US"/>
        </w:rPr>
      </w:pPr>
      <w:r w:rsidRPr="000A1218">
        <w:rPr>
          <w:rFonts w:ascii="Times New Roman" w:hAnsi="Times New Roman"/>
          <w:b/>
          <w:sz w:val="24"/>
          <w:szCs w:val="24"/>
          <w:lang w:val="en-US"/>
        </w:rPr>
        <w:tab/>
      </w:r>
      <w:r w:rsidR="007C469B" w:rsidRPr="000A1218">
        <w:rPr>
          <w:rFonts w:ascii="Times New Roman" w:hAnsi="Times New Roman"/>
          <w:sz w:val="24"/>
          <w:szCs w:val="24"/>
          <w:lang w:val="en-US"/>
        </w:rPr>
        <w:t xml:space="preserve">Nine participants </w:t>
      </w:r>
      <w:r w:rsidRPr="000A1218">
        <w:rPr>
          <w:rFonts w:ascii="Times New Roman" w:hAnsi="Times New Roman"/>
          <w:sz w:val="24"/>
          <w:szCs w:val="24"/>
          <w:lang w:val="en-US"/>
        </w:rPr>
        <w:t>did not complete the entire session</w:t>
      </w:r>
      <w:r w:rsidR="007C469B" w:rsidRPr="000A1218">
        <w:rPr>
          <w:rFonts w:ascii="Times New Roman" w:hAnsi="Times New Roman"/>
          <w:sz w:val="24"/>
          <w:szCs w:val="24"/>
          <w:lang w:val="en-US"/>
        </w:rPr>
        <w:t xml:space="preserve"> while an additional twelve did not meet the IAT criteria</w:t>
      </w:r>
      <w:r w:rsidRPr="000A1218">
        <w:rPr>
          <w:rFonts w:ascii="Times New Roman" w:hAnsi="Times New Roman"/>
          <w:sz w:val="24"/>
          <w:szCs w:val="24"/>
          <w:lang w:val="en-US"/>
        </w:rPr>
        <w:t xml:space="preserve">. This led to a final sample of 97 </w:t>
      </w:r>
      <w:commentRangeStart w:id="27"/>
      <w:r w:rsidRPr="000A1218">
        <w:rPr>
          <w:rFonts w:ascii="Times New Roman" w:hAnsi="Times New Roman"/>
          <w:sz w:val="24"/>
          <w:szCs w:val="24"/>
          <w:lang w:val="en-US"/>
        </w:rPr>
        <w:t>participants</w:t>
      </w:r>
      <w:commentRangeEnd w:id="27"/>
      <w:r w:rsidR="00025B99">
        <w:rPr>
          <w:rStyle w:val="CommentReference"/>
          <w:rFonts w:asciiTheme="minorHAnsi" w:eastAsiaTheme="minorHAnsi" w:hAnsiTheme="minorHAnsi" w:cstheme="minorBidi"/>
          <w:color w:val="auto"/>
          <w:lang w:val="it-IT" w:eastAsia="en-US"/>
        </w:rPr>
        <w:commentReference w:id="27"/>
      </w:r>
      <w:r w:rsidRPr="000A1218">
        <w:rPr>
          <w:rFonts w:ascii="Times New Roman" w:hAnsi="Times New Roman"/>
          <w:sz w:val="24"/>
          <w:szCs w:val="24"/>
          <w:lang w:val="en-US"/>
        </w:rPr>
        <w:t>.</w:t>
      </w:r>
    </w:p>
    <w:p w14:paraId="76CBAB95" w14:textId="72DCC183" w:rsidR="000A5C41" w:rsidRPr="000A1218" w:rsidRDefault="007C469B" w:rsidP="00AB3DDF">
      <w:pPr>
        <w:pStyle w:val="text"/>
        <w:spacing w:line="480" w:lineRule="auto"/>
        <w:rPr>
          <w:rFonts w:ascii="Times New Roman" w:hAnsi="Times New Roman"/>
          <w:b/>
          <w:sz w:val="24"/>
          <w:szCs w:val="24"/>
          <w:lang w:val="en-US"/>
        </w:rPr>
      </w:pPr>
      <w:r w:rsidRPr="000A1218">
        <w:rPr>
          <w:rFonts w:ascii="Times New Roman" w:hAnsi="Times New Roman"/>
          <w:b/>
          <w:sz w:val="24"/>
          <w:szCs w:val="24"/>
          <w:lang w:val="en-US"/>
        </w:rPr>
        <w:t>Hypothesis Testing</w:t>
      </w:r>
    </w:p>
    <w:p w14:paraId="6B7DA85D" w14:textId="1559997D" w:rsidR="008C0CCA" w:rsidRPr="000A1218" w:rsidRDefault="000A5C41" w:rsidP="008C0CCA">
      <w:pPr>
        <w:pStyle w:val="text"/>
        <w:spacing w:before="240" w:line="480" w:lineRule="auto"/>
        <w:ind w:firstLine="708"/>
        <w:rPr>
          <w:rFonts w:ascii="Times New Roman" w:hAnsi="Times New Roman"/>
          <w:b/>
          <w:sz w:val="24"/>
          <w:szCs w:val="24"/>
          <w:lang w:val="en-US"/>
        </w:rPr>
      </w:pPr>
      <w:r w:rsidRPr="000A1218">
        <w:rPr>
          <w:rFonts w:ascii="Times New Roman" w:hAnsi="Times New Roman"/>
          <w:b/>
          <w:sz w:val="24"/>
          <w:szCs w:val="24"/>
          <w:lang w:val="en-US"/>
        </w:rPr>
        <w:t>IAT</w:t>
      </w:r>
      <w:r w:rsidRPr="000A1218">
        <w:rPr>
          <w:rFonts w:ascii="Times New Roman" w:hAnsi="Times New Roman"/>
          <w:sz w:val="24"/>
          <w:szCs w:val="24"/>
          <w:lang w:val="en-US"/>
        </w:rPr>
        <w:t xml:space="preserve">. </w:t>
      </w:r>
      <w:r w:rsidR="007C469B" w:rsidRPr="000A1218">
        <w:rPr>
          <w:rFonts w:ascii="Times New Roman" w:hAnsi="Times New Roman"/>
          <w:sz w:val="24"/>
          <w:szCs w:val="24"/>
          <w:lang w:val="en-US"/>
        </w:rPr>
        <w:t xml:space="preserve">Submitting IAT scores to a one-way ANOVA with Color as a between-subjects factor revealed a main effect for Color, </w:t>
      </w:r>
      <w:proofErr w:type="gramStart"/>
      <w:r w:rsidR="00C8689E" w:rsidRPr="000A1218">
        <w:rPr>
          <w:rFonts w:ascii="Times New Roman" w:hAnsi="Times New Roman"/>
          <w:i/>
          <w:sz w:val="24"/>
          <w:szCs w:val="24"/>
          <w:lang w:val="en-US"/>
        </w:rPr>
        <w:t>F</w:t>
      </w:r>
      <w:r w:rsidR="00C8689E" w:rsidRPr="000A1218">
        <w:rPr>
          <w:rFonts w:ascii="Times New Roman" w:hAnsi="Times New Roman"/>
          <w:sz w:val="24"/>
          <w:szCs w:val="24"/>
          <w:lang w:val="en-US"/>
        </w:rPr>
        <w:t>(</w:t>
      </w:r>
      <w:proofErr w:type="gramEnd"/>
      <w:r w:rsidR="00C8689E" w:rsidRPr="000A1218">
        <w:rPr>
          <w:rFonts w:ascii="Times New Roman" w:hAnsi="Times New Roman"/>
          <w:sz w:val="24"/>
          <w:szCs w:val="24"/>
          <w:lang w:val="en-US"/>
        </w:rPr>
        <w:t xml:space="preserve">1, 96) = 10.59, </w:t>
      </w:r>
      <w:r w:rsidR="00C8689E" w:rsidRPr="000A1218">
        <w:rPr>
          <w:rFonts w:ascii="Times New Roman" w:hAnsi="Times New Roman"/>
          <w:i/>
          <w:sz w:val="24"/>
          <w:szCs w:val="24"/>
          <w:lang w:val="en-US"/>
        </w:rPr>
        <w:t xml:space="preserve">p </w:t>
      </w:r>
      <w:r w:rsidR="00C8689E" w:rsidRPr="000A1218">
        <w:rPr>
          <w:rFonts w:ascii="Times New Roman" w:hAnsi="Times New Roman"/>
          <w:sz w:val="24"/>
          <w:szCs w:val="24"/>
          <w:lang w:val="en-US"/>
        </w:rPr>
        <w:t>= .002, η</w:t>
      </w:r>
      <w:r w:rsidR="00C8689E" w:rsidRPr="000A1218">
        <w:rPr>
          <w:rFonts w:ascii="Times New Roman" w:hAnsi="Times New Roman"/>
          <w:sz w:val="24"/>
          <w:szCs w:val="24"/>
          <w:vertAlign w:val="superscript"/>
          <w:lang w:val="en-US"/>
        </w:rPr>
        <w:t>2</w:t>
      </w:r>
      <w:r w:rsidR="00C8689E" w:rsidRPr="000A1218">
        <w:rPr>
          <w:rFonts w:ascii="Times New Roman" w:hAnsi="Times New Roman"/>
          <w:sz w:val="24"/>
          <w:szCs w:val="24"/>
          <w:vertAlign w:val="subscript"/>
          <w:lang w:val="en-US"/>
        </w:rPr>
        <w:t>partial</w:t>
      </w:r>
      <w:r w:rsidR="00C8689E" w:rsidRPr="000A1218">
        <w:rPr>
          <w:rFonts w:ascii="Times New Roman" w:hAnsi="Times New Roman"/>
          <w:b/>
          <w:sz w:val="24"/>
          <w:szCs w:val="24"/>
          <w:lang w:val="en-US"/>
        </w:rPr>
        <w:t xml:space="preserve"> = </w:t>
      </w:r>
      <w:r w:rsidR="00493F45">
        <w:rPr>
          <w:rFonts w:ascii="Times New Roman" w:hAnsi="Times New Roman"/>
          <w:sz w:val="24"/>
          <w:szCs w:val="24"/>
          <w:lang w:val="en-US"/>
        </w:rPr>
        <w:t>0</w:t>
      </w:r>
      <w:r w:rsidR="00CE397F">
        <w:rPr>
          <w:rFonts w:ascii="Times New Roman" w:hAnsi="Times New Roman"/>
          <w:sz w:val="24"/>
          <w:szCs w:val="24"/>
          <w:lang w:val="en-US"/>
        </w:rPr>
        <w:t>.10, 95% CI [0.02; 0.22</w:t>
      </w:r>
      <w:r w:rsidR="00C8689E" w:rsidRPr="000A1218">
        <w:rPr>
          <w:rFonts w:ascii="Times New Roman" w:hAnsi="Times New Roman"/>
          <w:sz w:val="24"/>
          <w:szCs w:val="24"/>
          <w:lang w:val="en-US"/>
        </w:rPr>
        <w:t>]</w:t>
      </w:r>
      <w:r w:rsidR="00CE397F">
        <w:rPr>
          <w:rFonts w:ascii="Times New Roman" w:hAnsi="Times New Roman"/>
          <w:sz w:val="24"/>
          <w:szCs w:val="24"/>
          <w:lang w:val="en-US"/>
        </w:rPr>
        <w:t>, BF</w:t>
      </w:r>
      <w:r w:rsidR="00CE397F" w:rsidRPr="00CE397F">
        <w:rPr>
          <w:rFonts w:ascii="Times New Roman" w:hAnsi="Times New Roman"/>
          <w:sz w:val="24"/>
          <w:szCs w:val="24"/>
          <w:vertAlign w:val="subscript"/>
          <w:lang w:val="en-US"/>
        </w:rPr>
        <w:t>1</w:t>
      </w:r>
      <w:r w:rsidR="00881A68">
        <w:rPr>
          <w:rFonts w:ascii="Times New Roman" w:hAnsi="Times New Roman"/>
          <w:sz w:val="24"/>
          <w:szCs w:val="24"/>
          <w:vertAlign w:val="subscript"/>
          <w:lang w:val="en-US"/>
        </w:rPr>
        <w:t>0</w:t>
      </w:r>
      <w:r w:rsidR="00CE397F" w:rsidRPr="00CE397F">
        <w:rPr>
          <w:rFonts w:ascii="Times New Roman" w:hAnsi="Times New Roman"/>
          <w:sz w:val="24"/>
          <w:szCs w:val="24"/>
          <w:vertAlign w:val="subscript"/>
          <w:lang w:val="en-US"/>
        </w:rPr>
        <w:t xml:space="preserve"> </w:t>
      </w:r>
      <w:r w:rsidR="00CE397F">
        <w:rPr>
          <w:rFonts w:ascii="Times New Roman" w:hAnsi="Times New Roman"/>
          <w:sz w:val="24"/>
          <w:szCs w:val="24"/>
          <w:lang w:val="en-US"/>
        </w:rPr>
        <w:t>= 20.09</w:t>
      </w:r>
      <w:r w:rsidR="007C469B" w:rsidRPr="000A1218">
        <w:rPr>
          <w:rFonts w:ascii="Times New Roman" w:hAnsi="Times New Roman"/>
          <w:sz w:val="24"/>
          <w:szCs w:val="24"/>
          <w:lang w:val="en-US"/>
        </w:rPr>
        <w:t xml:space="preserve">. </w:t>
      </w:r>
      <w:r w:rsidR="00C8689E" w:rsidRPr="000A1218">
        <w:rPr>
          <w:rFonts w:ascii="Times New Roman" w:hAnsi="Times New Roman"/>
          <w:sz w:val="24"/>
          <w:szCs w:val="24"/>
          <w:lang w:val="en-US"/>
        </w:rPr>
        <w:t>Specifically, when CS1 remained the same color as positive words and negative words changed color, and when CS2 remained the same color as negative words and positive words changed color, then participants showed an IAT effect favoring CS1 over CS2 (</w:t>
      </w:r>
      <w:r w:rsidR="00C8689E" w:rsidRPr="000A1218">
        <w:rPr>
          <w:rFonts w:ascii="Times New Roman" w:hAnsi="Times New Roman"/>
          <w:i/>
          <w:sz w:val="24"/>
          <w:szCs w:val="24"/>
          <w:lang w:val="en-US"/>
        </w:rPr>
        <w:t>M</w:t>
      </w:r>
      <w:r w:rsidR="00C8689E" w:rsidRPr="000A1218">
        <w:rPr>
          <w:rFonts w:ascii="Times New Roman" w:hAnsi="Times New Roman"/>
          <w:sz w:val="24"/>
          <w:szCs w:val="24"/>
          <w:lang w:val="en-US"/>
        </w:rPr>
        <w:t xml:space="preserve"> = 0.21, </w:t>
      </w:r>
      <w:r w:rsidR="00C8689E" w:rsidRPr="000A1218">
        <w:rPr>
          <w:rFonts w:ascii="Times New Roman" w:hAnsi="Times New Roman"/>
          <w:i/>
          <w:sz w:val="24"/>
          <w:szCs w:val="24"/>
          <w:lang w:val="en-US"/>
        </w:rPr>
        <w:t>SD</w:t>
      </w:r>
      <w:r w:rsidR="00C8689E" w:rsidRPr="000A1218">
        <w:rPr>
          <w:rFonts w:ascii="Times New Roman" w:hAnsi="Times New Roman"/>
          <w:sz w:val="24"/>
          <w:szCs w:val="24"/>
          <w:lang w:val="en-US"/>
        </w:rPr>
        <w:t xml:space="preserve"> = 0.46), </w:t>
      </w:r>
      <w:proofErr w:type="gramStart"/>
      <w:r w:rsidR="00C8689E" w:rsidRPr="000A1218">
        <w:rPr>
          <w:rFonts w:ascii="Times New Roman" w:hAnsi="Times New Roman"/>
          <w:i/>
          <w:sz w:val="24"/>
          <w:szCs w:val="24"/>
          <w:lang w:val="en-US"/>
        </w:rPr>
        <w:t>t</w:t>
      </w:r>
      <w:r w:rsidR="00C8689E" w:rsidRPr="000A1218">
        <w:rPr>
          <w:rFonts w:ascii="Times New Roman" w:hAnsi="Times New Roman"/>
          <w:sz w:val="24"/>
          <w:szCs w:val="24"/>
          <w:lang w:val="en-US"/>
        </w:rPr>
        <w:t>(</w:t>
      </w:r>
      <w:proofErr w:type="gramEnd"/>
      <w:r w:rsidR="00C8689E" w:rsidRPr="000A1218">
        <w:rPr>
          <w:rFonts w:ascii="Times New Roman" w:hAnsi="Times New Roman"/>
          <w:sz w:val="24"/>
          <w:szCs w:val="24"/>
          <w:lang w:val="en-US"/>
        </w:rPr>
        <w:t xml:space="preserve">46) = </w:t>
      </w:r>
      <w:r w:rsidR="008C0CCA" w:rsidRPr="000A1218">
        <w:rPr>
          <w:rFonts w:ascii="Times New Roman" w:hAnsi="Times New Roman"/>
          <w:sz w:val="24"/>
          <w:szCs w:val="24"/>
          <w:lang w:val="en-US"/>
        </w:rPr>
        <w:t>3.02</w:t>
      </w:r>
      <w:r w:rsidR="00C8689E" w:rsidRPr="000A1218">
        <w:rPr>
          <w:rFonts w:ascii="Times New Roman" w:hAnsi="Times New Roman"/>
          <w:sz w:val="24"/>
          <w:szCs w:val="24"/>
          <w:lang w:val="en-US"/>
        </w:rPr>
        <w:t xml:space="preserve">, </w:t>
      </w:r>
      <w:r w:rsidR="00C8689E" w:rsidRPr="000A1218">
        <w:rPr>
          <w:rFonts w:ascii="Times New Roman" w:hAnsi="Times New Roman"/>
          <w:i/>
          <w:sz w:val="24"/>
          <w:szCs w:val="24"/>
          <w:lang w:val="en-US"/>
        </w:rPr>
        <w:t>p</w:t>
      </w:r>
      <w:r w:rsidR="00C8689E" w:rsidRPr="000A1218">
        <w:rPr>
          <w:rFonts w:ascii="Times New Roman" w:hAnsi="Times New Roman"/>
          <w:sz w:val="24"/>
          <w:szCs w:val="24"/>
          <w:lang w:val="en-US"/>
        </w:rPr>
        <w:t xml:space="preserve"> = .</w:t>
      </w:r>
      <w:r w:rsidR="008C0CCA" w:rsidRPr="000A1218">
        <w:rPr>
          <w:rFonts w:ascii="Times New Roman" w:hAnsi="Times New Roman"/>
          <w:sz w:val="24"/>
          <w:szCs w:val="24"/>
          <w:lang w:val="en-US"/>
        </w:rPr>
        <w:t>004</w:t>
      </w:r>
      <w:r w:rsidR="00C8689E" w:rsidRPr="000A1218">
        <w:rPr>
          <w:rFonts w:ascii="Times New Roman" w:hAnsi="Times New Roman"/>
          <w:sz w:val="24"/>
          <w:szCs w:val="24"/>
          <w:lang w:val="en-US"/>
        </w:rPr>
        <w:t xml:space="preserve">, </w:t>
      </w:r>
      <w:r w:rsidR="00C8689E" w:rsidRPr="000A1218">
        <w:rPr>
          <w:rFonts w:ascii="Times New Roman" w:hAnsi="Times New Roman"/>
          <w:i/>
          <w:sz w:val="24"/>
          <w:szCs w:val="24"/>
          <w:lang w:val="en-US"/>
        </w:rPr>
        <w:t>d</w:t>
      </w:r>
      <w:r w:rsidR="00B30AE4">
        <w:rPr>
          <w:rFonts w:ascii="Times New Roman" w:hAnsi="Times New Roman"/>
          <w:sz w:val="24"/>
          <w:szCs w:val="24"/>
          <w:lang w:val="en-US"/>
        </w:rPr>
        <w:t xml:space="preserve"> = 0.45, 95% CI [0.14; 0.76], BF</w:t>
      </w:r>
      <w:r w:rsidR="00B30AE4" w:rsidRPr="00B30AE4">
        <w:rPr>
          <w:rFonts w:ascii="Times New Roman" w:hAnsi="Times New Roman"/>
          <w:sz w:val="24"/>
          <w:szCs w:val="24"/>
          <w:vertAlign w:val="subscript"/>
          <w:lang w:val="en-US"/>
        </w:rPr>
        <w:t>1</w:t>
      </w:r>
      <w:r w:rsidR="00881A68">
        <w:rPr>
          <w:rFonts w:ascii="Times New Roman" w:hAnsi="Times New Roman"/>
          <w:sz w:val="24"/>
          <w:szCs w:val="24"/>
          <w:vertAlign w:val="subscript"/>
          <w:lang w:val="en-US"/>
        </w:rPr>
        <w:t>0</w:t>
      </w:r>
      <w:r w:rsidR="00B30AE4">
        <w:rPr>
          <w:rFonts w:ascii="Times New Roman" w:hAnsi="Times New Roman"/>
          <w:sz w:val="24"/>
          <w:szCs w:val="24"/>
          <w:lang w:val="en-US"/>
        </w:rPr>
        <w:t xml:space="preserve"> = 8.33</w:t>
      </w:r>
      <w:r w:rsidR="00C8689E" w:rsidRPr="000A1218">
        <w:rPr>
          <w:rFonts w:ascii="Times New Roman" w:hAnsi="Times New Roman"/>
          <w:sz w:val="24"/>
          <w:szCs w:val="24"/>
          <w:lang w:val="en-US"/>
        </w:rPr>
        <w:t xml:space="preserve">. </w:t>
      </w:r>
      <w:r w:rsidR="008C0CCA" w:rsidRPr="000A1218">
        <w:rPr>
          <w:rFonts w:ascii="Times New Roman" w:hAnsi="Times New Roman"/>
          <w:sz w:val="24"/>
          <w:szCs w:val="24"/>
          <w:lang w:val="en-US"/>
        </w:rPr>
        <w:t xml:space="preserve">Yet </w:t>
      </w:r>
      <w:r w:rsidR="00C8689E" w:rsidRPr="000A1218">
        <w:rPr>
          <w:rFonts w:ascii="Times New Roman" w:hAnsi="Times New Roman"/>
          <w:sz w:val="24"/>
          <w:szCs w:val="24"/>
          <w:lang w:val="en-US"/>
        </w:rPr>
        <w:t xml:space="preserve">when CS1 remained the same color as negative words and positive words changed color, and when CS2 remained the same color as positive words and negative words changed color, participants showed </w:t>
      </w:r>
      <w:r w:rsidR="00E3673B">
        <w:rPr>
          <w:rFonts w:ascii="Times New Roman" w:hAnsi="Times New Roman"/>
          <w:sz w:val="24"/>
          <w:szCs w:val="24"/>
          <w:lang w:val="en-US"/>
        </w:rPr>
        <w:t xml:space="preserve">weak evidence for </w:t>
      </w:r>
      <w:r w:rsidR="00C8689E" w:rsidRPr="000A1218">
        <w:rPr>
          <w:rFonts w:ascii="Times New Roman" w:hAnsi="Times New Roman"/>
          <w:sz w:val="24"/>
          <w:szCs w:val="24"/>
          <w:lang w:val="en-US"/>
        </w:rPr>
        <w:t>an IAT effect favoring CS2 over CS1, (</w:t>
      </w:r>
      <w:r w:rsidR="00C8689E" w:rsidRPr="000A1218">
        <w:rPr>
          <w:rFonts w:ascii="Times New Roman" w:hAnsi="Times New Roman"/>
          <w:i/>
          <w:sz w:val="24"/>
          <w:szCs w:val="24"/>
          <w:lang w:val="en-US"/>
        </w:rPr>
        <w:t>M</w:t>
      </w:r>
      <w:r w:rsidR="00C8689E" w:rsidRPr="000A1218">
        <w:rPr>
          <w:rFonts w:ascii="Times New Roman" w:hAnsi="Times New Roman"/>
          <w:sz w:val="24"/>
          <w:szCs w:val="24"/>
          <w:lang w:val="en-US"/>
        </w:rPr>
        <w:t xml:space="preserve"> = -0.15, </w:t>
      </w:r>
      <w:r w:rsidR="00C8689E" w:rsidRPr="000A1218">
        <w:rPr>
          <w:rFonts w:ascii="Times New Roman" w:hAnsi="Times New Roman"/>
          <w:i/>
          <w:sz w:val="24"/>
          <w:szCs w:val="24"/>
          <w:lang w:val="en-US"/>
        </w:rPr>
        <w:t>SD</w:t>
      </w:r>
      <w:r w:rsidR="00C8689E" w:rsidRPr="000A1218">
        <w:rPr>
          <w:rFonts w:ascii="Times New Roman" w:hAnsi="Times New Roman"/>
          <w:sz w:val="24"/>
          <w:szCs w:val="24"/>
          <w:lang w:val="en-US"/>
        </w:rPr>
        <w:t xml:space="preserve"> = 0.59), </w:t>
      </w:r>
      <w:proofErr w:type="gramStart"/>
      <w:r w:rsidR="00C8689E" w:rsidRPr="000A1218">
        <w:rPr>
          <w:rFonts w:ascii="Times New Roman" w:hAnsi="Times New Roman"/>
          <w:i/>
          <w:sz w:val="24"/>
          <w:szCs w:val="24"/>
          <w:lang w:val="en-US"/>
        </w:rPr>
        <w:t>t</w:t>
      </w:r>
      <w:r w:rsidR="00C8689E" w:rsidRPr="000A1218">
        <w:rPr>
          <w:rFonts w:ascii="Times New Roman" w:hAnsi="Times New Roman"/>
          <w:sz w:val="24"/>
          <w:szCs w:val="24"/>
          <w:lang w:val="en-US"/>
        </w:rPr>
        <w:t>(</w:t>
      </w:r>
      <w:proofErr w:type="gramEnd"/>
      <w:r w:rsidR="00C8689E" w:rsidRPr="000A1218">
        <w:rPr>
          <w:rFonts w:ascii="Times New Roman" w:hAnsi="Times New Roman"/>
          <w:sz w:val="24"/>
          <w:szCs w:val="24"/>
          <w:lang w:val="en-US"/>
        </w:rPr>
        <w:t xml:space="preserve">50) = -1.77, </w:t>
      </w:r>
      <w:r w:rsidR="00C8689E" w:rsidRPr="000A1218">
        <w:rPr>
          <w:rFonts w:ascii="Times New Roman" w:hAnsi="Times New Roman"/>
          <w:i/>
          <w:sz w:val="24"/>
          <w:szCs w:val="24"/>
          <w:lang w:val="en-US"/>
        </w:rPr>
        <w:t>p</w:t>
      </w:r>
      <w:r w:rsidR="00C8689E" w:rsidRPr="000A1218">
        <w:rPr>
          <w:rFonts w:ascii="Times New Roman" w:hAnsi="Times New Roman"/>
          <w:sz w:val="24"/>
          <w:szCs w:val="24"/>
          <w:lang w:val="en-US"/>
        </w:rPr>
        <w:t xml:space="preserve"> = .08, </w:t>
      </w:r>
      <w:r w:rsidR="00C8689E" w:rsidRPr="000A1218">
        <w:rPr>
          <w:rFonts w:ascii="Times New Roman" w:hAnsi="Times New Roman"/>
          <w:i/>
          <w:sz w:val="24"/>
          <w:szCs w:val="24"/>
          <w:lang w:val="en-US"/>
        </w:rPr>
        <w:t>d</w:t>
      </w:r>
      <w:r w:rsidR="00CE397F">
        <w:rPr>
          <w:rFonts w:ascii="Times New Roman" w:hAnsi="Times New Roman"/>
          <w:sz w:val="24"/>
          <w:szCs w:val="24"/>
          <w:lang w:val="en-US"/>
        </w:rPr>
        <w:t xml:space="preserve"> = 0.25, 95</w:t>
      </w:r>
      <w:r w:rsidR="00820CAA">
        <w:rPr>
          <w:rFonts w:ascii="Times New Roman" w:hAnsi="Times New Roman"/>
          <w:sz w:val="24"/>
          <w:szCs w:val="24"/>
          <w:lang w:val="en-US"/>
        </w:rPr>
        <w:t>%</w:t>
      </w:r>
      <w:r w:rsidR="00CE397F">
        <w:rPr>
          <w:rFonts w:ascii="Times New Roman" w:hAnsi="Times New Roman"/>
          <w:sz w:val="24"/>
          <w:szCs w:val="24"/>
          <w:lang w:val="en-US"/>
        </w:rPr>
        <w:t xml:space="preserve"> CI [-0.53; 0.03], BF</w:t>
      </w:r>
      <w:r w:rsidR="00CE397F" w:rsidRPr="00CE397F">
        <w:rPr>
          <w:rFonts w:ascii="Times New Roman" w:hAnsi="Times New Roman"/>
          <w:sz w:val="24"/>
          <w:szCs w:val="24"/>
          <w:vertAlign w:val="subscript"/>
          <w:lang w:val="en-US"/>
        </w:rPr>
        <w:t>0</w:t>
      </w:r>
      <w:r w:rsidR="00881A68">
        <w:rPr>
          <w:rFonts w:ascii="Times New Roman" w:hAnsi="Times New Roman"/>
          <w:sz w:val="24"/>
          <w:szCs w:val="24"/>
          <w:vertAlign w:val="subscript"/>
          <w:lang w:val="en-US"/>
        </w:rPr>
        <w:t>1</w:t>
      </w:r>
      <w:r w:rsidR="00CE397F">
        <w:rPr>
          <w:rFonts w:ascii="Times New Roman" w:hAnsi="Times New Roman"/>
          <w:sz w:val="24"/>
          <w:szCs w:val="24"/>
          <w:lang w:val="en-US"/>
        </w:rPr>
        <w:t xml:space="preserve"> = 1.54</w:t>
      </w:r>
      <w:r w:rsidR="00C8689E" w:rsidRPr="000A1218">
        <w:rPr>
          <w:rFonts w:ascii="Times New Roman" w:hAnsi="Times New Roman"/>
          <w:sz w:val="24"/>
          <w:szCs w:val="24"/>
          <w:lang w:val="en-US"/>
        </w:rPr>
        <w:t>.</w:t>
      </w:r>
    </w:p>
    <w:p w14:paraId="108BDCD7" w14:textId="36BC448A" w:rsidR="008C0CCA" w:rsidRDefault="008C0CCA" w:rsidP="008C0CCA">
      <w:pPr>
        <w:pStyle w:val="text"/>
        <w:spacing w:before="240" w:line="480" w:lineRule="auto"/>
        <w:ind w:firstLine="708"/>
        <w:rPr>
          <w:rFonts w:ascii="Times New Roman" w:hAnsi="Times New Roman"/>
          <w:sz w:val="24"/>
          <w:szCs w:val="24"/>
          <w:lang w:val="en-US"/>
        </w:rPr>
      </w:pPr>
      <w:r w:rsidRPr="000A1218">
        <w:rPr>
          <w:rFonts w:ascii="Times New Roman" w:hAnsi="Times New Roman"/>
          <w:b/>
          <w:sz w:val="24"/>
          <w:szCs w:val="24"/>
          <w:lang w:val="en-US"/>
        </w:rPr>
        <w:lastRenderedPageBreak/>
        <w:t>Self-reported ratings</w:t>
      </w:r>
      <w:r w:rsidR="007C469B" w:rsidRPr="000A1218">
        <w:rPr>
          <w:rFonts w:ascii="Times New Roman" w:hAnsi="Times New Roman"/>
          <w:b/>
          <w:sz w:val="24"/>
          <w:szCs w:val="24"/>
          <w:lang w:val="en-US"/>
        </w:rPr>
        <w:t xml:space="preserve">. </w:t>
      </w:r>
      <w:r w:rsidRPr="000A1218">
        <w:rPr>
          <w:rFonts w:ascii="Times New Roman" w:hAnsi="Times New Roman"/>
          <w:sz w:val="24"/>
          <w:szCs w:val="24"/>
          <w:lang w:val="en-US"/>
        </w:rPr>
        <w:t xml:space="preserve">Conducting similar analyses as reported above on the self-reported ratings also revealed a main effect for Color, </w:t>
      </w:r>
      <w:proofErr w:type="gramStart"/>
      <w:r w:rsidRPr="000A1218">
        <w:rPr>
          <w:rFonts w:ascii="Times New Roman" w:hAnsi="Times New Roman"/>
          <w:i/>
          <w:sz w:val="24"/>
          <w:szCs w:val="24"/>
          <w:lang w:val="en-US"/>
        </w:rPr>
        <w:t>F</w:t>
      </w:r>
      <w:r w:rsidRPr="000A1218">
        <w:rPr>
          <w:rFonts w:ascii="Times New Roman" w:hAnsi="Times New Roman"/>
          <w:sz w:val="24"/>
          <w:szCs w:val="24"/>
          <w:lang w:val="en-US"/>
        </w:rPr>
        <w:t>(</w:t>
      </w:r>
      <w:proofErr w:type="gramEnd"/>
      <w:r w:rsidRPr="000A1218">
        <w:rPr>
          <w:rFonts w:ascii="Times New Roman" w:hAnsi="Times New Roman"/>
          <w:sz w:val="24"/>
          <w:szCs w:val="24"/>
          <w:lang w:val="en-US"/>
        </w:rPr>
        <w:t xml:space="preserve">1, 96) = 14.51, </w:t>
      </w:r>
      <w:r w:rsidRPr="000A1218">
        <w:rPr>
          <w:rFonts w:ascii="Times New Roman" w:hAnsi="Times New Roman"/>
          <w:i/>
          <w:sz w:val="24"/>
          <w:szCs w:val="24"/>
          <w:lang w:val="en-US"/>
        </w:rPr>
        <w:t xml:space="preserve">p </w:t>
      </w:r>
      <w:r w:rsidRPr="000A1218">
        <w:rPr>
          <w:rFonts w:ascii="Times New Roman" w:hAnsi="Times New Roman"/>
          <w:sz w:val="24"/>
          <w:szCs w:val="24"/>
          <w:lang w:val="en-US"/>
        </w:rPr>
        <w:t>&lt; .001, η</w:t>
      </w:r>
      <w:r w:rsidRPr="000A1218">
        <w:rPr>
          <w:rFonts w:ascii="Times New Roman" w:hAnsi="Times New Roman"/>
          <w:sz w:val="24"/>
          <w:szCs w:val="24"/>
          <w:vertAlign w:val="superscript"/>
          <w:lang w:val="en-US"/>
        </w:rPr>
        <w:t>2</w:t>
      </w:r>
      <w:r w:rsidRPr="000A1218">
        <w:rPr>
          <w:rFonts w:ascii="Times New Roman" w:hAnsi="Times New Roman"/>
          <w:sz w:val="24"/>
          <w:szCs w:val="24"/>
          <w:vertAlign w:val="subscript"/>
          <w:lang w:val="en-US"/>
        </w:rPr>
        <w:t>partial</w:t>
      </w:r>
      <w:r w:rsidRPr="000A1218">
        <w:rPr>
          <w:rFonts w:ascii="Times New Roman" w:hAnsi="Times New Roman"/>
          <w:b/>
          <w:sz w:val="24"/>
          <w:szCs w:val="24"/>
          <w:lang w:val="en-US"/>
        </w:rPr>
        <w:t xml:space="preserve"> = </w:t>
      </w:r>
      <w:r w:rsidR="00820CAA">
        <w:rPr>
          <w:rFonts w:ascii="Times New Roman" w:hAnsi="Times New Roman"/>
          <w:sz w:val="24"/>
          <w:szCs w:val="24"/>
          <w:lang w:val="en-US"/>
        </w:rPr>
        <w:t>0</w:t>
      </w:r>
      <w:r w:rsidR="00B30AE4">
        <w:rPr>
          <w:rFonts w:ascii="Times New Roman" w:hAnsi="Times New Roman"/>
          <w:sz w:val="24"/>
          <w:szCs w:val="24"/>
          <w:lang w:val="en-US"/>
        </w:rPr>
        <w:t>.13, 95% CI [0.03; 0.26</w:t>
      </w:r>
      <w:r w:rsidRPr="000A1218">
        <w:rPr>
          <w:rFonts w:ascii="Times New Roman" w:hAnsi="Times New Roman"/>
          <w:sz w:val="24"/>
          <w:szCs w:val="24"/>
          <w:lang w:val="en-US"/>
        </w:rPr>
        <w:t>]</w:t>
      </w:r>
      <w:r w:rsidR="00B30AE4">
        <w:rPr>
          <w:rFonts w:ascii="Times New Roman" w:hAnsi="Times New Roman"/>
          <w:sz w:val="24"/>
          <w:szCs w:val="24"/>
          <w:lang w:val="en-US"/>
        </w:rPr>
        <w:t>, BF</w:t>
      </w:r>
      <w:r w:rsidR="00B30AE4" w:rsidRPr="00B30AE4">
        <w:rPr>
          <w:rFonts w:ascii="Times New Roman" w:hAnsi="Times New Roman"/>
          <w:sz w:val="24"/>
          <w:szCs w:val="24"/>
          <w:vertAlign w:val="subscript"/>
          <w:lang w:val="en-US"/>
        </w:rPr>
        <w:t>1</w:t>
      </w:r>
      <w:r w:rsidR="00881A68">
        <w:rPr>
          <w:rFonts w:ascii="Times New Roman" w:hAnsi="Times New Roman"/>
          <w:sz w:val="24"/>
          <w:szCs w:val="24"/>
          <w:vertAlign w:val="subscript"/>
          <w:lang w:val="en-US"/>
        </w:rPr>
        <w:t>0</w:t>
      </w:r>
      <w:r w:rsidR="00B30AE4">
        <w:rPr>
          <w:rFonts w:ascii="Times New Roman" w:hAnsi="Times New Roman"/>
          <w:sz w:val="24"/>
          <w:szCs w:val="24"/>
          <w:lang w:val="en-US"/>
        </w:rPr>
        <w:t xml:space="preserve"> = 99.59</w:t>
      </w:r>
      <w:r w:rsidRPr="000A1218">
        <w:rPr>
          <w:rFonts w:ascii="Times New Roman" w:hAnsi="Times New Roman"/>
          <w:sz w:val="24"/>
          <w:szCs w:val="24"/>
          <w:lang w:val="en-US"/>
        </w:rPr>
        <w:t>. Specifically, when CS1 remained the same color as positive words and negative words changed color, and when CS2 remained the same color as negative words and positive words changed color, then participants preferred CS1 over CS2 (</w:t>
      </w:r>
      <w:r w:rsidRPr="000A1218">
        <w:rPr>
          <w:rFonts w:ascii="Times New Roman" w:hAnsi="Times New Roman"/>
          <w:i/>
          <w:sz w:val="24"/>
          <w:szCs w:val="24"/>
          <w:lang w:val="en-US"/>
        </w:rPr>
        <w:t>M</w:t>
      </w:r>
      <w:r w:rsidRPr="000A1218">
        <w:rPr>
          <w:rFonts w:ascii="Times New Roman" w:hAnsi="Times New Roman"/>
          <w:sz w:val="24"/>
          <w:szCs w:val="24"/>
          <w:lang w:val="en-US"/>
        </w:rPr>
        <w:t xml:space="preserve"> = 2.03, </w:t>
      </w:r>
      <w:r w:rsidRPr="000A1218">
        <w:rPr>
          <w:rFonts w:ascii="Times New Roman" w:hAnsi="Times New Roman"/>
          <w:i/>
          <w:sz w:val="24"/>
          <w:szCs w:val="24"/>
          <w:lang w:val="en-US"/>
        </w:rPr>
        <w:t>SD</w:t>
      </w:r>
      <w:r w:rsidRPr="000A1218">
        <w:rPr>
          <w:rFonts w:ascii="Times New Roman" w:hAnsi="Times New Roman"/>
          <w:sz w:val="24"/>
          <w:szCs w:val="24"/>
          <w:lang w:val="en-US"/>
        </w:rPr>
        <w:t xml:space="preserve"> = 5.53), </w:t>
      </w:r>
      <w:proofErr w:type="gramStart"/>
      <w:r w:rsidRPr="000A1218">
        <w:rPr>
          <w:rFonts w:ascii="Times New Roman" w:hAnsi="Times New Roman"/>
          <w:i/>
          <w:sz w:val="24"/>
          <w:szCs w:val="24"/>
          <w:lang w:val="en-US"/>
        </w:rPr>
        <w:t>t</w:t>
      </w:r>
      <w:r w:rsidRPr="000A1218">
        <w:rPr>
          <w:rFonts w:ascii="Times New Roman" w:hAnsi="Times New Roman"/>
          <w:sz w:val="24"/>
          <w:szCs w:val="24"/>
          <w:lang w:val="en-US"/>
        </w:rPr>
        <w:t>(</w:t>
      </w:r>
      <w:proofErr w:type="gramEnd"/>
      <w:r w:rsidRPr="000A1218">
        <w:rPr>
          <w:rFonts w:ascii="Times New Roman" w:hAnsi="Times New Roman"/>
          <w:sz w:val="24"/>
          <w:szCs w:val="24"/>
          <w:lang w:val="en-US"/>
        </w:rPr>
        <w:t xml:space="preserve">45) = 2.49, </w:t>
      </w:r>
      <w:r w:rsidRPr="000A1218">
        <w:rPr>
          <w:rFonts w:ascii="Times New Roman" w:hAnsi="Times New Roman"/>
          <w:i/>
          <w:sz w:val="24"/>
          <w:szCs w:val="24"/>
          <w:lang w:val="en-US"/>
        </w:rPr>
        <w:t>p</w:t>
      </w:r>
      <w:r w:rsidRPr="000A1218">
        <w:rPr>
          <w:rFonts w:ascii="Times New Roman" w:hAnsi="Times New Roman"/>
          <w:sz w:val="24"/>
          <w:szCs w:val="24"/>
          <w:lang w:val="en-US"/>
        </w:rPr>
        <w:t xml:space="preserve"> = .02, </w:t>
      </w:r>
      <w:r w:rsidRPr="000A1218">
        <w:rPr>
          <w:rFonts w:ascii="Times New Roman" w:hAnsi="Times New Roman"/>
          <w:i/>
          <w:sz w:val="24"/>
          <w:szCs w:val="24"/>
          <w:lang w:val="en-US"/>
        </w:rPr>
        <w:t>d</w:t>
      </w:r>
      <w:r w:rsidR="00B30AE4">
        <w:rPr>
          <w:rFonts w:ascii="Times New Roman" w:hAnsi="Times New Roman"/>
          <w:sz w:val="24"/>
          <w:szCs w:val="24"/>
          <w:lang w:val="en-US"/>
        </w:rPr>
        <w:t xml:space="preserve"> </w:t>
      </w:r>
      <w:r w:rsidR="00881A68">
        <w:rPr>
          <w:rFonts w:ascii="Times New Roman" w:hAnsi="Times New Roman"/>
          <w:sz w:val="24"/>
          <w:szCs w:val="24"/>
          <w:lang w:val="en-US"/>
        </w:rPr>
        <w:t>= 0.37, 95% CI [0.07; 0.67], BF</w:t>
      </w:r>
      <w:r w:rsidR="00881A68">
        <w:rPr>
          <w:rFonts w:ascii="Times New Roman" w:hAnsi="Times New Roman"/>
          <w:sz w:val="24"/>
          <w:szCs w:val="24"/>
          <w:vertAlign w:val="subscript"/>
          <w:lang w:val="en-US"/>
        </w:rPr>
        <w:t>10</w:t>
      </w:r>
      <w:r w:rsidR="00B30AE4">
        <w:rPr>
          <w:rFonts w:ascii="Times New Roman" w:hAnsi="Times New Roman"/>
          <w:sz w:val="24"/>
          <w:szCs w:val="24"/>
          <w:lang w:val="en-US"/>
        </w:rPr>
        <w:t xml:space="preserve"> = 2.55</w:t>
      </w:r>
      <w:r w:rsidRPr="000A1218">
        <w:rPr>
          <w:rFonts w:ascii="Times New Roman" w:hAnsi="Times New Roman"/>
          <w:sz w:val="24"/>
          <w:szCs w:val="24"/>
          <w:lang w:val="en-US"/>
        </w:rPr>
        <w:t>. Yet when CS1 remained the same color as negative words and positive words changed color, and when CS2 remained the same color as positive words and negative words changed color, participants preferred CS2 over CS1, (</w:t>
      </w:r>
      <w:r w:rsidRPr="000A1218">
        <w:rPr>
          <w:rFonts w:ascii="Times New Roman" w:hAnsi="Times New Roman"/>
          <w:i/>
          <w:sz w:val="24"/>
          <w:szCs w:val="24"/>
          <w:lang w:val="en-US"/>
        </w:rPr>
        <w:t>M</w:t>
      </w:r>
      <w:r w:rsidRPr="000A1218">
        <w:rPr>
          <w:rFonts w:ascii="Times New Roman" w:hAnsi="Times New Roman"/>
          <w:sz w:val="24"/>
          <w:szCs w:val="24"/>
          <w:lang w:val="en-US"/>
        </w:rPr>
        <w:t xml:space="preserve"> = -2.22, </w:t>
      </w:r>
      <w:r w:rsidRPr="000A1218">
        <w:rPr>
          <w:rFonts w:ascii="Times New Roman" w:hAnsi="Times New Roman"/>
          <w:i/>
          <w:sz w:val="24"/>
          <w:szCs w:val="24"/>
          <w:lang w:val="en-US"/>
        </w:rPr>
        <w:t>SD</w:t>
      </w:r>
      <w:r w:rsidRPr="000A1218">
        <w:rPr>
          <w:rFonts w:ascii="Times New Roman" w:hAnsi="Times New Roman"/>
          <w:sz w:val="24"/>
          <w:szCs w:val="24"/>
          <w:lang w:val="en-US"/>
        </w:rPr>
        <w:t xml:space="preserve"> = 5.46), </w:t>
      </w:r>
      <w:proofErr w:type="gramStart"/>
      <w:r w:rsidRPr="000A1218">
        <w:rPr>
          <w:rFonts w:ascii="Times New Roman" w:hAnsi="Times New Roman"/>
          <w:i/>
          <w:sz w:val="24"/>
          <w:szCs w:val="24"/>
          <w:lang w:val="en-US"/>
        </w:rPr>
        <w:t>t</w:t>
      </w:r>
      <w:r w:rsidRPr="000A1218">
        <w:rPr>
          <w:rFonts w:ascii="Times New Roman" w:hAnsi="Times New Roman"/>
          <w:sz w:val="24"/>
          <w:szCs w:val="24"/>
          <w:lang w:val="en-US"/>
        </w:rPr>
        <w:t>(</w:t>
      </w:r>
      <w:proofErr w:type="gramEnd"/>
      <w:r w:rsidRPr="000A1218">
        <w:rPr>
          <w:rFonts w:ascii="Times New Roman" w:hAnsi="Times New Roman"/>
          <w:sz w:val="24"/>
          <w:szCs w:val="24"/>
          <w:lang w:val="en-US"/>
        </w:rPr>
        <w:t xml:space="preserve">50) = -2.91, </w:t>
      </w:r>
      <w:r w:rsidRPr="000A1218">
        <w:rPr>
          <w:rFonts w:ascii="Times New Roman" w:hAnsi="Times New Roman"/>
          <w:i/>
          <w:sz w:val="24"/>
          <w:szCs w:val="24"/>
          <w:lang w:val="en-US"/>
        </w:rPr>
        <w:t>p</w:t>
      </w:r>
      <w:r w:rsidRPr="000A1218">
        <w:rPr>
          <w:rFonts w:ascii="Times New Roman" w:hAnsi="Times New Roman"/>
          <w:sz w:val="24"/>
          <w:szCs w:val="24"/>
          <w:lang w:val="en-US"/>
        </w:rPr>
        <w:t xml:space="preserve"> = .005, </w:t>
      </w:r>
      <w:r w:rsidRPr="000A1218">
        <w:rPr>
          <w:rFonts w:ascii="Times New Roman" w:hAnsi="Times New Roman"/>
          <w:i/>
          <w:sz w:val="24"/>
          <w:szCs w:val="24"/>
          <w:lang w:val="en-US"/>
        </w:rPr>
        <w:t>d</w:t>
      </w:r>
      <w:r w:rsidR="00B30AE4">
        <w:rPr>
          <w:rFonts w:ascii="Times New Roman" w:hAnsi="Times New Roman"/>
          <w:sz w:val="24"/>
          <w:szCs w:val="24"/>
          <w:lang w:val="en-US"/>
        </w:rPr>
        <w:t xml:space="preserve"> = 0.41, 95% CI [-0.69; -0.12], BF</w:t>
      </w:r>
      <w:r w:rsidR="00B30AE4" w:rsidRPr="00B30AE4">
        <w:rPr>
          <w:rFonts w:ascii="Times New Roman" w:hAnsi="Times New Roman"/>
          <w:sz w:val="24"/>
          <w:szCs w:val="24"/>
          <w:vertAlign w:val="subscript"/>
          <w:lang w:val="en-US"/>
        </w:rPr>
        <w:t>1</w:t>
      </w:r>
      <w:r w:rsidR="00881A68">
        <w:rPr>
          <w:rFonts w:ascii="Times New Roman" w:hAnsi="Times New Roman"/>
          <w:sz w:val="24"/>
          <w:szCs w:val="24"/>
          <w:vertAlign w:val="subscript"/>
          <w:lang w:val="en-US"/>
        </w:rPr>
        <w:t>0</w:t>
      </w:r>
      <w:r w:rsidR="00B30AE4">
        <w:rPr>
          <w:rFonts w:ascii="Times New Roman" w:hAnsi="Times New Roman"/>
          <w:sz w:val="24"/>
          <w:szCs w:val="24"/>
          <w:lang w:val="en-US"/>
        </w:rPr>
        <w:t xml:space="preserve"> = 6.31</w:t>
      </w:r>
      <w:r w:rsidRPr="000A1218">
        <w:rPr>
          <w:rFonts w:ascii="Times New Roman" w:hAnsi="Times New Roman"/>
          <w:sz w:val="24"/>
          <w:szCs w:val="24"/>
          <w:lang w:val="en-US"/>
        </w:rPr>
        <w:t>.</w:t>
      </w:r>
    </w:p>
    <w:p w14:paraId="6FAA8EE6" w14:textId="60DF07EF" w:rsidR="00B30AE4" w:rsidRPr="000A1218" w:rsidRDefault="00B30AE4" w:rsidP="008C0CCA">
      <w:pPr>
        <w:pStyle w:val="text"/>
        <w:spacing w:before="240" w:line="480" w:lineRule="auto"/>
        <w:ind w:firstLine="708"/>
        <w:rPr>
          <w:rFonts w:ascii="Times New Roman" w:hAnsi="Times New Roman"/>
          <w:b/>
          <w:sz w:val="24"/>
          <w:szCs w:val="24"/>
          <w:lang w:val="en-US"/>
        </w:rPr>
      </w:pPr>
      <w:r w:rsidRPr="00B30AE4">
        <w:rPr>
          <w:rFonts w:ascii="Times New Roman" w:hAnsi="Times New Roman"/>
          <w:b/>
          <w:sz w:val="24"/>
          <w:szCs w:val="24"/>
          <w:lang w:val="en-US"/>
        </w:rPr>
        <w:t>Behavioral intentions</w:t>
      </w:r>
      <w:r>
        <w:rPr>
          <w:rFonts w:ascii="Times New Roman" w:hAnsi="Times New Roman"/>
          <w:sz w:val="24"/>
          <w:szCs w:val="24"/>
          <w:lang w:val="en-US"/>
        </w:rPr>
        <w:t xml:space="preserve">. </w:t>
      </w:r>
      <w:r w:rsidRPr="000A1218">
        <w:rPr>
          <w:rFonts w:ascii="Times New Roman" w:hAnsi="Times New Roman"/>
          <w:sz w:val="24"/>
          <w:szCs w:val="24"/>
          <w:lang w:val="en-US"/>
        </w:rPr>
        <w:t xml:space="preserve">Analyses revealed that the proportion of choices in favor of CS1 was higher when CS1 </w:t>
      </w:r>
      <w:r w:rsidR="00D71AFC">
        <w:rPr>
          <w:rFonts w:ascii="Times New Roman" w:hAnsi="Times New Roman"/>
          <w:sz w:val="24"/>
          <w:szCs w:val="24"/>
          <w:lang w:val="en-US"/>
        </w:rPr>
        <w:t xml:space="preserve">stayed the same </w:t>
      </w:r>
      <w:r w:rsidRPr="000A1218">
        <w:rPr>
          <w:rFonts w:ascii="Times New Roman" w:hAnsi="Times New Roman"/>
          <w:sz w:val="24"/>
          <w:szCs w:val="24"/>
          <w:lang w:val="en-US"/>
        </w:rPr>
        <w:t xml:space="preserve">color </w:t>
      </w:r>
      <w:r w:rsidR="00D71AFC">
        <w:rPr>
          <w:rFonts w:ascii="Times New Roman" w:hAnsi="Times New Roman"/>
          <w:sz w:val="24"/>
          <w:szCs w:val="24"/>
          <w:lang w:val="en-US"/>
        </w:rPr>
        <w:t>as positive USs (.</w:t>
      </w:r>
      <w:r w:rsidR="003A331A">
        <w:rPr>
          <w:rFonts w:ascii="Times New Roman" w:hAnsi="Times New Roman"/>
          <w:sz w:val="24"/>
          <w:szCs w:val="24"/>
          <w:lang w:val="en-US"/>
        </w:rPr>
        <w:t>44</w:t>
      </w:r>
      <w:r w:rsidRPr="000A1218">
        <w:rPr>
          <w:rFonts w:ascii="Times New Roman" w:hAnsi="Times New Roman"/>
          <w:sz w:val="24"/>
          <w:szCs w:val="24"/>
          <w:lang w:val="en-US"/>
        </w:rPr>
        <w:t xml:space="preserve">) than when it </w:t>
      </w:r>
      <w:r w:rsidR="003A331A">
        <w:rPr>
          <w:rFonts w:ascii="Times New Roman" w:hAnsi="Times New Roman"/>
          <w:sz w:val="24"/>
          <w:szCs w:val="24"/>
          <w:lang w:val="en-US"/>
        </w:rPr>
        <w:t xml:space="preserve">stayed the same </w:t>
      </w:r>
      <w:r w:rsidRPr="000A1218">
        <w:rPr>
          <w:rFonts w:ascii="Times New Roman" w:hAnsi="Times New Roman"/>
          <w:sz w:val="24"/>
          <w:szCs w:val="24"/>
          <w:lang w:val="en-US"/>
        </w:rPr>
        <w:t xml:space="preserve">color </w:t>
      </w:r>
      <w:r w:rsidR="003A331A">
        <w:rPr>
          <w:rFonts w:ascii="Times New Roman" w:hAnsi="Times New Roman"/>
          <w:sz w:val="24"/>
          <w:szCs w:val="24"/>
          <w:lang w:val="en-US"/>
        </w:rPr>
        <w:t xml:space="preserve">as </w:t>
      </w:r>
      <w:r w:rsidRPr="000A1218">
        <w:rPr>
          <w:rFonts w:ascii="Times New Roman" w:hAnsi="Times New Roman"/>
          <w:sz w:val="24"/>
          <w:szCs w:val="24"/>
          <w:lang w:val="en-US"/>
        </w:rPr>
        <w:t xml:space="preserve">negative USs </w:t>
      </w:r>
      <w:r w:rsidR="003A331A">
        <w:rPr>
          <w:rFonts w:ascii="Times New Roman" w:hAnsi="Times New Roman"/>
          <w:sz w:val="24"/>
          <w:szCs w:val="24"/>
          <w:lang w:val="en-US"/>
        </w:rPr>
        <w:t>(.14</w:t>
      </w:r>
      <w:r w:rsidRPr="000A1218">
        <w:rPr>
          <w:rFonts w:ascii="Times New Roman" w:hAnsi="Times New Roman"/>
          <w:sz w:val="24"/>
          <w:szCs w:val="24"/>
          <w:lang w:val="en-US"/>
        </w:rPr>
        <w:t xml:space="preserve">, </w:t>
      </w:r>
      <w:r w:rsidRPr="000A1218">
        <w:rPr>
          <w:rFonts w:ascii="Times New Roman" w:hAnsi="Times New Roman"/>
          <w:i/>
          <w:sz w:val="24"/>
          <w:szCs w:val="24"/>
          <w:lang w:val="en-US"/>
        </w:rPr>
        <w:t xml:space="preserve">z </w:t>
      </w:r>
      <w:r w:rsidR="003A331A">
        <w:rPr>
          <w:rFonts w:ascii="Times New Roman" w:hAnsi="Times New Roman"/>
          <w:sz w:val="24"/>
          <w:szCs w:val="24"/>
          <w:lang w:val="en-US"/>
        </w:rPr>
        <w:t>= 3.26</w:t>
      </w:r>
      <w:r w:rsidRPr="000A1218">
        <w:rPr>
          <w:rFonts w:ascii="Times New Roman" w:hAnsi="Times New Roman"/>
          <w:sz w:val="24"/>
          <w:szCs w:val="24"/>
          <w:lang w:val="en-US"/>
        </w:rPr>
        <w:t xml:space="preserve">, </w:t>
      </w:r>
      <w:r w:rsidRPr="000A1218">
        <w:rPr>
          <w:rFonts w:ascii="Times New Roman" w:hAnsi="Times New Roman"/>
          <w:i/>
          <w:sz w:val="24"/>
          <w:szCs w:val="24"/>
          <w:lang w:val="en-US"/>
        </w:rPr>
        <w:t>p</w:t>
      </w:r>
      <w:r w:rsidR="003A331A">
        <w:rPr>
          <w:rFonts w:ascii="Times New Roman" w:hAnsi="Times New Roman"/>
          <w:sz w:val="24"/>
          <w:szCs w:val="24"/>
          <w:lang w:val="en-US"/>
        </w:rPr>
        <w:t xml:space="preserve"> &lt;</w:t>
      </w:r>
      <w:r w:rsidRPr="000A1218">
        <w:rPr>
          <w:rFonts w:ascii="Times New Roman" w:hAnsi="Times New Roman"/>
          <w:sz w:val="24"/>
          <w:szCs w:val="24"/>
          <w:lang w:val="en-US"/>
        </w:rPr>
        <w:t xml:space="preserve"> 0.</w:t>
      </w:r>
      <w:r w:rsidR="003A331A">
        <w:rPr>
          <w:rFonts w:ascii="Times New Roman" w:hAnsi="Times New Roman"/>
          <w:sz w:val="24"/>
          <w:szCs w:val="24"/>
          <w:lang w:val="en-US"/>
        </w:rPr>
        <w:t>001</w:t>
      </w:r>
      <w:r w:rsidRPr="000A1218">
        <w:rPr>
          <w:rFonts w:ascii="Times New Roman" w:hAnsi="Times New Roman"/>
          <w:sz w:val="24"/>
          <w:szCs w:val="24"/>
          <w:lang w:val="en-US"/>
        </w:rPr>
        <w:t xml:space="preserve">). The opposite pattern emerged for the proportion of choices in favor of CS2 when CS-US color matching was reversed </w:t>
      </w:r>
      <w:r>
        <w:rPr>
          <w:rFonts w:ascii="Times New Roman" w:hAnsi="Times New Roman"/>
          <w:sz w:val="24"/>
          <w:szCs w:val="24"/>
          <w:lang w:val="en-US"/>
        </w:rPr>
        <w:t>(</w:t>
      </w:r>
      <w:r w:rsidR="003A331A">
        <w:rPr>
          <w:rFonts w:ascii="Times New Roman" w:hAnsi="Times New Roman"/>
          <w:sz w:val="24"/>
          <w:szCs w:val="24"/>
          <w:lang w:val="en-US"/>
        </w:rPr>
        <w:t>i.e., the proportion of CS2 selections was higher when it stayed the same color as positive USs</w:t>
      </w:r>
      <w:r>
        <w:rPr>
          <w:rFonts w:ascii="Times New Roman" w:hAnsi="Times New Roman"/>
          <w:sz w:val="24"/>
          <w:szCs w:val="24"/>
          <w:lang w:val="en-US"/>
        </w:rPr>
        <w:t xml:space="preserve"> </w:t>
      </w:r>
      <w:r w:rsidR="003A331A">
        <w:rPr>
          <w:rFonts w:ascii="Times New Roman" w:hAnsi="Times New Roman"/>
          <w:sz w:val="24"/>
          <w:szCs w:val="24"/>
          <w:lang w:val="en-US"/>
        </w:rPr>
        <w:t xml:space="preserve">than when it stayed the same color as negative USs </w:t>
      </w:r>
      <w:r w:rsidR="002F4E79">
        <w:rPr>
          <w:rFonts w:ascii="Times New Roman" w:hAnsi="Times New Roman"/>
          <w:sz w:val="24"/>
          <w:szCs w:val="24"/>
          <w:lang w:val="en-US"/>
        </w:rPr>
        <w:t>(0.33 vs</w:t>
      </w:r>
      <w:r w:rsidR="003A331A">
        <w:rPr>
          <w:rFonts w:ascii="Times New Roman" w:hAnsi="Times New Roman"/>
          <w:sz w:val="24"/>
          <w:szCs w:val="24"/>
          <w:lang w:val="en-US"/>
        </w:rPr>
        <w:t>.</w:t>
      </w:r>
      <w:r w:rsidR="002F4E79">
        <w:rPr>
          <w:rFonts w:ascii="Times New Roman" w:hAnsi="Times New Roman"/>
          <w:sz w:val="24"/>
          <w:szCs w:val="24"/>
          <w:lang w:val="en-US"/>
        </w:rPr>
        <w:t xml:space="preserve"> 0.</w:t>
      </w:r>
      <w:r w:rsidR="003A331A">
        <w:rPr>
          <w:rFonts w:ascii="Times New Roman" w:hAnsi="Times New Roman"/>
          <w:sz w:val="24"/>
          <w:szCs w:val="24"/>
          <w:lang w:val="en-US"/>
        </w:rPr>
        <w:t>15</w:t>
      </w:r>
      <w:r w:rsidRPr="000A1218">
        <w:rPr>
          <w:rFonts w:ascii="Times New Roman" w:hAnsi="Times New Roman"/>
          <w:sz w:val="24"/>
          <w:szCs w:val="24"/>
          <w:lang w:val="en-US"/>
        </w:rPr>
        <w:t xml:space="preserve">, </w:t>
      </w:r>
      <w:r w:rsidRPr="000A1218">
        <w:rPr>
          <w:rFonts w:ascii="Times New Roman" w:hAnsi="Times New Roman"/>
          <w:i/>
          <w:sz w:val="24"/>
          <w:szCs w:val="24"/>
          <w:lang w:val="en-US"/>
        </w:rPr>
        <w:t xml:space="preserve">z </w:t>
      </w:r>
      <w:r w:rsidR="003A331A">
        <w:rPr>
          <w:rFonts w:ascii="Times New Roman" w:hAnsi="Times New Roman"/>
          <w:sz w:val="24"/>
          <w:szCs w:val="24"/>
          <w:lang w:val="en-US"/>
        </w:rPr>
        <w:t>= 2.06</w:t>
      </w:r>
      <w:r w:rsidRPr="000A1218">
        <w:rPr>
          <w:rFonts w:ascii="Times New Roman" w:hAnsi="Times New Roman"/>
          <w:sz w:val="24"/>
          <w:szCs w:val="24"/>
          <w:lang w:val="en-US"/>
        </w:rPr>
        <w:t xml:space="preserve">, </w:t>
      </w:r>
      <w:r w:rsidRPr="000A1218">
        <w:rPr>
          <w:rFonts w:ascii="Times New Roman" w:hAnsi="Times New Roman"/>
          <w:i/>
          <w:sz w:val="24"/>
          <w:szCs w:val="24"/>
          <w:lang w:val="en-US"/>
        </w:rPr>
        <w:t>p</w:t>
      </w:r>
      <w:r w:rsidRPr="000A1218">
        <w:rPr>
          <w:rFonts w:ascii="Times New Roman" w:hAnsi="Times New Roman"/>
          <w:sz w:val="24"/>
          <w:szCs w:val="24"/>
          <w:lang w:val="en-US"/>
        </w:rPr>
        <w:t xml:space="preserve"> &lt; 0.</w:t>
      </w:r>
      <w:r w:rsidR="003A331A">
        <w:rPr>
          <w:rFonts w:ascii="Times New Roman" w:hAnsi="Times New Roman"/>
          <w:sz w:val="24"/>
          <w:szCs w:val="24"/>
          <w:lang w:val="en-US"/>
        </w:rPr>
        <w:t>02</w:t>
      </w:r>
      <w:r w:rsidRPr="000A1218">
        <w:rPr>
          <w:rFonts w:ascii="Times New Roman" w:hAnsi="Times New Roman"/>
          <w:sz w:val="24"/>
          <w:szCs w:val="24"/>
          <w:lang w:val="en-US"/>
        </w:rPr>
        <w:t>).</w:t>
      </w:r>
    </w:p>
    <w:p w14:paraId="1A1820ED" w14:textId="01F16246" w:rsidR="00EF5EB1" w:rsidRDefault="0060254B" w:rsidP="00EF5EB1">
      <w:pPr>
        <w:pStyle w:val="text"/>
        <w:spacing w:before="240" w:line="360" w:lineRule="auto"/>
        <w:rPr>
          <w:rFonts w:ascii="Times New Roman" w:hAnsi="Times New Roman"/>
          <w:sz w:val="24"/>
          <w:szCs w:val="24"/>
          <w:lang w:val="en-US"/>
        </w:rPr>
      </w:pPr>
      <w:r>
        <w:rPr>
          <w:rFonts w:ascii="Times New Roman" w:hAnsi="Times New Roman"/>
          <w:b/>
          <w:sz w:val="24"/>
          <w:szCs w:val="24"/>
          <w:lang w:val="en-US"/>
        </w:rPr>
        <w:t>Discussion</w:t>
      </w:r>
    </w:p>
    <w:p w14:paraId="0C89F0EC" w14:textId="270BC510" w:rsidR="0060254B" w:rsidRPr="000A1218" w:rsidRDefault="00AC6328" w:rsidP="0060254B">
      <w:pPr>
        <w:pStyle w:val="text"/>
        <w:spacing w:before="240" w:line="480" w:lineRule="auto"/>
        <w:ind w:firstLine="708"/>
        <w:rPr>
          <w:rFonts w:ascii="Times New Roman" w:hAnsi="Times New Roman"/>
          <w:sz w:val="24"/>
          <w:szCs w:val="24"/>
          <w:lang w:val="en-US"/>
        </w:rPr>
      </w:pPr>
      <w:r>
        <w:rPr>
          <w:rFonts w:ascii="Times New Roman" w:hAnsi="Times New Roman"/>
          <w:sz w:val="24"/>
          <w:szCs w:val="24"/>
          <w:lang w:val="en-US"/>
        </w:rPr>
        <w:t xml:space="preserve">When </w:t>
      </w:r>
      <w:r w:rsidR="0060254B">
        <w:rPr>
          <w:rFonts w:ascii="Times New Roman" w:hAnsi="Times New Roman"/>
          <w:sz w:val="24"/>
          <w:szCs w:val="24"/>
          <w:lang w:val="en-US"/>
        </w:rPr>
        <w:t>task instructions direct</w:t>
      </w:r>
      <w:r>
        <w:rPr>
          <w:rFonts w:ascii="Times New Roman" w:hAnsi="Times New Roman"/>
          <w:sz w:val="24"/>
          <w:szCs w:val="24"/>
          <w:lang w:val="en-US"/>
        </w:rPr>
        <w:t>ed</w:t>
      </w:r>
      <w:r w:rsidR="0060254B">
        <w:rPr>
          <w:rFonts w:ascii="Times New Roman" w:hAnsi="Times New Roman"/>
          <w:sz w:val="24"/>
          <w:szCs w:val="24"/>
          <w:lang w:val="en-US"/>
        </w:rPr>
        <w:t xml:space="preserve"> attention towards </w:t>
      </w:r>
      <w:r w:rsidR="00D261DE">
        <w:rPr>
          <w:rFonts w:ascii="Times New Roman" w:hAnsi="Times New Roman"/>
          <w:sz w:val="24"/>
          <w:szCs w:val="24"/>
          <w:lang w:val="en-US"/>
        </w:rPr>
        <w:t xml:space="preserve">(rather than away from) </w:t>
      </w:r>
      <w:r w:rsidR="0060254B">
        <w:rPr>
          <w:rFonts w:ascii="Times New Roman" w:hAnsi="Times New Roman"/>
          <w:sz w:val="24"/>
          <w:szCs w:val="24"/>
          <w:lang w:val="en-US"/>
        </w:rPr>
        <w:t xml:space="preserve">the shared feature </w:t>
      </w:r>
      <w:r w:rsidR="002F4E79">
        <w:rPr>
          <w:rFonts w:ascii="Times New Roman" w:hAnsi="Times New Roman"/>
          <w:sz w:val="24"/>
          <w:szCs w:val="24"/>
          <w:lang w:val="en-US"/>
        </w:rPr>
        <w:t xml:space="preserve">a </w:t>
      </w:r>
      <w:r w:rsidR="0060254B" w:rsidRPr="000A1218">
        <w:rPr>
          <w:rFonts w:ascii="Times New Roman" w:hAnsi="Times New Roman"/>
          <w:sz w:val="24"/>
          <w:szCs w:val="24"/>
          <w:lang w:val="en-US"/>
        </w:rPr>
        <w:t>shared feature</w:t>
      </w:r>
      <w:r w:rsidR="002F4E79">
        <w:rPr>
          <w:rFonts w:ascii="Times New Roman" w:hAnsi="Times New Roman"/>
          <w:sz w:val="24"/>
          <w:szCs w:val="24"/>
          <w:lang w:val="en-US"/>
        </w:rPr>
        <w:t>s effect emerged</w:t>
      </w:r>
      <w:r w:rsidR="0060254B" w:rsidRPr="000A1218">
        <w:rPr>
          <w:rFonts w:ascii="Times New Roman" w:hAnsi="Times New Roman"/>
          <w:sz w:val="24"/>
          <w:szCs w:val="24"/>
          <w:lang w:val="en-US"/>
        </w:rPr>
        <w:t xml:space="preserve">. </w:t>
      </w:r>
      <w:r w:rsidR="0060254B">
        <w:rPr>
          <w:rFonts w:ascii="Times New Roman" w:hAnsi="Times New Roman"/>
          <w:sz w:val="24"/>
          <w:szCs w:val="24"/>
          <w:lang w:val="en-US"/>
        </w:rPr>
        <w:t xml:space="preserve">Although a neutral stimulus (CS) was repeatedly paired with both positive and negative USs, it acquired the valence of the US that shared a common feature (color) with it. Specifically, </w:t>
      </w:r>
      <w:r w:rsidR="0060254B" w:rsidRPr="000A1218">
        <w:rPr>
          <w:rFonts w:ascii="Times New Roman" w:hAnsi="Times New Roman"/>
          <w:sz w:val="24"/>
          <w:szCs w:val="24"/>
          <w:lang w:val="en-US"/>
        </w:rPr>
        <w:t xml:space="preserve">CSs that </w:t>
      </w:r>
      <w:r w:rsidR="002F4E79">
        <w:rPr>
          <w:rFonts w:ascii="Times New Roman" w:hAnsi="Times New Roman"/>
          <w:sz w:val="24"/>
          <w:szCs w:val="24"/>
          <w:lang w:val="en-US"/>
        </w:rPr>
        <w:t xml:space="preserve">shared a </w:t>
      </w:r>
      <w:r w:rsidR="0060254B" w:rsidRPr="000A1218">
        <w:rPr>
          <w:rFonts w:ascii="Times New Roman" w:hAnsi="Times New Roman"/>
          <w:sz w:val="24"/>
          <w:szCs w:val="24"/>
          <w:lang w:val="en-US"/>
        </w:rPr>
        <w:t xml:space="preserve">color </w:t>
      </w:r>
      <w:r w:rsidR="002F4E79">
        <w:rPr>
          <w:rFonts w:ascii="Times New Roman" w:hAnsi="Times New Roman"/>
          <w:sz w:val="24"/>
          <w:szCs w:val="24"/>
          <w:lang w:val="en-US"/>
        </w:rPr>
        <w:t xml:space="preserve">with </w:t>
      </w:r>
      <w:r w:rsidR="0060254B" w:rsidRPr="000A1218">
        <w:rPr>
          <w:rFonts w:ascii="Times New Roman" w:hAnsi="Times New Roman"/>
          <w:sz w:val="24"/>
          <w:szCs w:val="24"/>
          <w:lang w:val="en-US"/>
        </w:rPr>
        <w:t xml:space="preserve">positive USs </w:t>
      </w:r>
      <w:r w:rsidR="0060254B">
        <w:rPr>
          <w:rFonts w:ascii="Times New Roman" w:hAnsi="Times New Roman"/>
          <w:sz w:val="24"/>
          <w:szCs w:val="24"/>
          <w:lang w:val="en-US"/>
        </w:rPr>
        <w:t xml:space="preserve">were </w:t>
      </w:r>
      <w:r w:rsidR="002F4E79">
        <w:rPr>
          <w:rFonts w:ascii="Times New Roman" w:hAnsi="Times New Roman"/>
          <w:sz w:val="24"/>
          <w:szCs w:val="24"/>
          <w:lang w:val="en-US"/>
        </w:rPr>
        <w:t xml:space="preserve">liked more than </w:t>
      </w:r>
      <w:proofErr w:type="gramStart"/>
      <w:r w:rsidR="0060254B" w:rsidRPr="000A1218">
        <w:rPr>
          <w:rFonts w:ascii="Times New Roman" w:hAnsi="Times New Roman"/>
          <w:sz w:val="24"/>
          <w:szCs w:val="24"/>
          <w:lang w:val="en-US"/>
        </w:rPr>
        <w:t xml:space="preserve">CSs </w:t>
      </w:r>
      <w:r w:rsidR="002F4E79">
        <w:rPr>
          <w:rFonts w:ascii="Times New Roman" w:hAnsi="Times New Roman"/>
          <w:sz w:val="24"/>
          <w:szCs w:val="24"/>
          <w:lang w:val="en-US"/>
        </w:rPr>
        <w:t>which</w:t>
      </w:r>
      <w:proofErr w:type="gramEnd"/>
      <w:r w:rsidR="002F4E79">
        <w:rPr>
          <w:rFonts w:ascii="Times New Roman" w:hAnsi="Times New Roman"/>
          <w:sz w:val="24"/>
          <w:szCs w:val="24"/>
          <w:lang w:val="en-US"/>
        </w:rPr>
        <w:t xml:space="preserve"> shared a </w:t>
      </w:r>
      <w:r w:rsidR="0060254B" w:rsidRPr="000A1218">
        <w:rPr>
          <w:rFonts w:ascii="Times New Roman" w:hAnsi="Times New Roman"/>
          <w:sz w:val="24"/>
          <w:szCs w:val="24"/>
          <w:lang w:val="en-US"/>
        </w:rPr>
        <w:t xml:space="preserve">color </w:t>
      </w:r>
      <w:r w:rsidR="002F4E79">
        <w:rPr>
          <w:rFonts w:ascii="Times New Roman" w:hAnsi="Times New Roman"/>
          <w:sz w:val="24"/>
          <w:szCs w:val="24"/>
          <w:lang w:val="en-US"/>
        </w:rPr>
        <w:t xml:space="preserve">with </w:t>
      </w:r>
      <w:r w:rsidR="0060254B" w:rsidRPr="000A1218">
        <w:rPr>
          <w:rFonts w:ascii="Times New Roman" w:hAnsi="Times New Roman"/>
          <w:sz w:val="24"/>
          <w:szCs w:val="24"/>
          <w:lang w:val="en-US"/>
        </w:rPr>
        <w:t xml:space="preserve">negative USs. We obtained evidence for this </w:t>
      </w:r>
      <w:r w:rsidR="0060254B">
        <w:rPr>
          <w:rFonts w:ascii="Times New Roman" w:hAnsi="Times New Roman"/>
          <w:sz w:val="24"/>
          <w:szCs w:val="24"/>
          <w:lang w:val="en-US"/>
        </w:rPr>
        <w:t xml:space="preserve">moderation by shared feature effect </w:t>
      </w:r>
      <w:r w:rsidR="0060254B" w:rsidRPr="000A1218">
        <w:rPr>
          <w:rFonts w:ascii="Times New Roman" w:hAnsi="Times New Roman"/>
          <w:sz w:val="24"/>
          <w:szCs w:val="24"/>
          <w:lang w:val="en-US"/>
        </w:rPr>
        <w:t xml:space="preserve">on </w:t>
      </w:r>
      <w:r w:rsidR="002F4E79">
        <w:rPr>
          <w:rFonts w:ascii="Times New Roman" w:hAnsi="Times New Roman"/>
          <w:sz w:val="24"/>
          <w:szCs w:val="24"/>
          <w:lang w:val="en-US"/>
        </w:rPr>
        <w:t xml:space="preserve">explicit, </w:t>
      </w:r>
      <w:r w:rsidR="0060254B" w:rsidRPr="000A1218">
        <w:rPr>
          <w:rFonts w:ascii="Times New Roman" w:hAnsi="Times New Roman"/>
          <w:sz w:val="24"/>
          <w:szCs w:val="24"/>
          <w:lang w:val="en-US"/>
        </w:rPr>
        <w:t>implicit</w:t>
      </w:r>
      <w:r w:rsidR="002F4E79">
        <w:rPr>
          <w:rFonts w:ascii="Times New Roman" w:hAnsi="Times New Roman"/>
          <w:sz w:val="24"/>
          <w:szCs w:val="24"/>
          <w:lang w:val="en-US"/>
        </w:rPr>
        <w:t>,</w:t>
      </w:r>
      <w:r w:rsidR="0060254B" w:rsidRPr="000A1218">
        <w:rPr>
          <w:rFonts w:ascii="Times New Roman" w:hAnsi="Times New Roman"/>
          <w:sz w:val="24"/>
          <w:szCs w:val="24"/>
          <w:lang w:val="en-US"/>
        </w:rPr>
        <w:t xml:space="preserve"> </w:t>
      </w:r>
      <w:r w:rsidR="0060254B">
        <w:rPr>
          <w:rFonts w:ascii="Times New Roman" w:hAnsi="Times New Roman"/>
          <w:sz w:val="24"/>
          <w:szCs w:val="24"/>
          <w:lang w:val="en-US"/>
        </w:rPr>
        <w:t xml:space="preserve">and </w:t>
      </w:r>
      <w:r w:rsidR="0060254B" w:rsidRPr="000A1218">
        <w:rPr>
          <w:rFonts w:ascii="Times New Roman" w:hAnsi="Times New Roman"/>
          <w:sz w:val="24"/>
          <w:szCs w:val="24"/>
          <w:lang w:val="en-US"/>
        </w:rPr>
        <w:t xml:space="preserve">behavioral intention </w:t>
      </w:r>
      <w:r w:rsidR="0060254B">
        <w:rPr>
          <w:rFonts w:ascii="Times New Roman" w:hAnsi="Times New Roman"/>
          <w:sz w:val="24"/>
          <w:szCs w:val="24"/>
          <w:lang w:val="en-US"/>
        </w:rPr>
        <w:t>measures</w:t>
      </w:r>
      <w:r w:rsidR="0060254B" w:rsidRPr="000A1218">
        <w:rPr>
          <w:rFonts w:ascii="Times New Roman" w:hAnsi="Times New Roman"/>
          <w:sz w:val="24"/>
          <w:szCs w:val="24"/>
          <w:lang w:val="en-US"/>
        </w:rPr>
        <w:t xml:space="preserve">. </w:t>
      </w:r>
    </w:p>
    <w:p w14:paraId="28C29310" w14:textId="6171562D" w:rsidR="006B7469" w:rsidRDefault="006B7469" w:rsidP="00FC055E">
      <w:pPr>
        <w:pStyle w:val="text"/>
        <w:spacing w:before="240" w:line="480" w:lineRule="auto"/>
        <w:jc w:val="center"/>
        <w:rPr>
          <w:rFonts w:ascii="Times New Roman" w:hAnsi="Times New Roman"/>
          <w:b/>
          <w:sz w:val="24"/>
          <w:szCs w:val="24"/>
          <w:lang w:val="en-US"/>
        </w:rPr>
      </w:pPr>
      <w:r w:rsidRPr="000A1218">
        <w:rPr>
          <w:rFonts w:ascii="Times New Roman" w:hAnsi="Times New Roman"/>
          <w:b/>
          <w:sz w:val="24"/>
          <w:szCs w:val="24"/>
          <w:lang w:val="en-US"/>
        </w:rPr>
        <w:t>Experiment 4</w:t>
      </w:r>
    </w:p>
    <w:p w14:paraId="49A4EEC4" w14:textId="1E9B1E98" w:rsidR="00AC6328" w:rsidRDefault="00AC6328" w:rsidP="00881A68">
      <w:pPr>
        <w:pStyle w:val="text"/>
        <w:spacing w:before="240" w:line="480" w:lineRule="auto"/>
        <w:ind w:firstLine="708"/>
        <w:rPr>
          <w:rFonts w:ascii="Times New Roman" w:hAnsi="Times New Roman"/>
          <w:sz w:val="24"/>
          <w:szCs w:val="24"/>
          <w:lang w:val="en-US"/>
        </w:rPr>
      </w:pPr>
      <w:r>
        <w:rPr>
          <w:rFonts w:ascii="Times New Roman" w:hAnsi="Times New Roman"/>
          <w:sz w:val="24"/>
          <w:szCs w:val="24"/>
          <w:lang w:val="en-US"/>
        </w:rPr>
        <w:lastRenderedPageBreak/>
        <w:t xml:space="preserve">Until now we have </w:t>
      </w:r>
      <w:r w:rsidR="00485EAF">
        <w:rPr>
          <w:rFonts w:ascii="Times New Roman" w:hAnsi="Times New Roman"/>
          <w:sz w:val="24"/>
          <w:szCs w:val="24"/>
          <w:lang w:val="en-US"/>
        </w:rPr>
        <w:t xml:space="preserve">seen how </w:t>
      </w:r>
      <w:r w:rsidR="00472EE7">
        <w:rPr>
          <w:rFonts w:ascii="Times New Roman" w:hAnsi="Times New Roman"/>
          <w:sz w:val="24"/>
          <w:szCs w:val="24"/>
          <w:lang w:val="en-US"/>
        </w:rPr>
        <w:t xml:space="preserve">one </w:t>
      </w:r>
      <w:r>
        <w:rPr>
          <w:rFonts w:ascii="Times New Roman" w:hAnsi="Times New Roman"/>
          <w:sz w:val="24"/>
          <w:szCs w:val="24"/>
          <w:lang w:val="en-US"/>
        </w:rPr>
        <w:t xml:space="preserve">shared feature (color) </w:t>
      </w:r>
      <w:r w:rsidR="00485EAF">
        <w:rPr>
          <w:rFonts w:ascii="Times New Roman" w:hAnsi="Times New Roman"/>
          <w:sz w:val="24"/>
          <w:szCs w:val="24"/>
          <w:lang w:val="en-US"/>
        </w:rPr>
        <w:t xml:space="preserve">comes to </w:t>
      </w:r>
      <w:r>
        <w:rPr>
          <w:rFonts w:ascii="Times New Roman" w:hAnsi="Times New Roman"/>
          <w:sz w:val="24"/>
          <w:szCs w:val="24"/>
          <w:lang w:val="en-US"/>
        </w:rPr>
        <w:t xml:space="preserve">moderate </w:t>
      </w:r>
      <w:r w:rsidR="00472EE7">
        <w:rPr>
          <w:rFonts w:ascii="Times New Roman" w:hAnsi="Times New Roman"/>
          <w:sz w:val="24"/>
          <w:szCs w:val="24"/>
          <w:lang w:val="en-US"/>
        </w:rPr>
        <w:t xml:space="preserve">implicit and explicit </w:t>
      </w:r>
      <w:r w:rsidR="00D261DE">
        <w:rPr>
          <w:rFonts w:ascii="Times New Roman" w:hAnsi="Times New Roman"/>
          <w:sz w:val="24"/>
          <w:szCs w:val="24"/>
          <w:lang w:val="en-US"/>
        </w:rPr>
        <w:t>attitudes</w:t>
      </w:r>
      <w:r>
        <w:rPr>
          <w:rFonts w:ascii="Times New Roman" w:hAnsi="Times New Roman"/>
          <w:sz w:val="24"/>
          <w:szCs w:val="24"/>
          <w:lang w:val="en-US"/>
        </w:rPr>
        <w:t xml:space="preserve">. </w:t>
      </w:r>
      <w:r w:rsidR="00485EAF">
        <w:rPr>
          <w:rFonts w:ascii="Times New Roman" w:hAnsi="Times New Roman"/>
          <w:sz w:val="24"/>
          <w:szCs w:val="24"/>
          <w:lang w:val="en-US"/>
        </w:rPr>
        <w:t>Yet o</w:t>
      </w:r>
      <w:r>
        <w:rPr>
          <w:rFonts w:ascii="Times New Roman" w:hAnsi="Times New Roman"/>
          <w:sz w:val="24"/>
          <w:szCs w:val="24"/>
          <w:lang w:val="en-US"/>
        </w:rPr>
        <w:t xml:space="preserve">ur account </w:t>
      </w:r>
      <w:r w:rsidR="00485EAF">
        <w:rPr>
          <w:rFonts w:ascii="Times New Roman" w:hAnsi="Times New Roman"/>
          <w:sz w:val="24"/>
          <w:szCs w:val="24"/>
          <w:lang w:val="en-US"/>
        </w:rPr>
        <w:t xml:space="preserve">suggests </w:t>
      </w:r>
      <w:r>
        <w:rPr>
          <w:rFonts w:ascii="Times New Roman" w:hAnsi="Times New Roman"/>
          <w:sz w:val="24"/>
          <w:szCs w:val="24"/>
          <w:lang w:val="en-US"/>
        </w:rPr>
        <w:t xml:space="preserve">that </w:t>
      </w:r>
      <w:r w:rsidR="00C25B40">
        <w:rPr>
          <w:rFonts w:ascii="Times New Roman" w:hAnsi="Times New Roman"/>
          <w:sz w:val="24"/>
          <w:szCs w:val="24"/>
          <w:lang w:val="en-US"/>
        </w:rPr>
        <w:t xml:space="preserve">other </w:t>
      </w:r>
      <w:r>
        <w:rPr>
          <w:rFonts w:ascii="Times New Roman" w:hAnsi="Times New Roman"/>
          <w:sz w:val="24"/>
          <w:szCs w:val="24"/>
          <w:lang w:val="en-US"/>
        </w:rPr>
        <w:t xml:space="preserve">shared features </w:t>
      </w:r>
      <w:r w:rsidR="00025B99">
        <w:rPr>
          <w:rFonts w:ascii="Times New Roman" w:hAnsi="Times New Roman"/>
          <w:sz w:val="24"/>
          <w:szCs w:val="24"/>
          <w:lang w:val="en-US"/>
        </w:rPr>
        <w:t xml:space="preserve">should </w:t>
      </w:r>
      <w:r>
        <w:rPr>
          <w:rFonts w:ascii="Times New Roman" w:hAnsi="Times New Roman"/>
          <w:sz w:val="24"/>
          <w:szCs w:val="24"/>
          <w:lang w:val="en-US"/>
        </w:rPr>
        <w:t xml:space="preserve">function in </w:t>
      </w:r>
      <w:r w:rsidR="00C25B40">
        <w:rPr>
          <w:rFonts w:ascii="Times New Roman" w:hAnsi="Times New Roman"/>
          <w:sz w:val="24"/>
          <w:szCs w:val="24"/>
          <w:lang w:val="en-US"/>
        </w:rPr>
        <w:t xml:space="preserve">a similar </w:t>
      </w:r>
      <w:r>
        <w:rPr>
          <w:rFonts w:ascii="Times New Roman" w:hAnsi="Times New Roman"/>
          <w:sz w:val="24"/>
          <w:szCs w:val="24"/>
          <w:lang w:val="en-US"/>
        </w:rPr>
        <w:t xml:space="preserve">way. Indeed, a common size, direction, location, smell, or taste shared by </w:t>
      </w:r>
      <w:r w:rsidR="00472EE7">
        <w:rPr>
          <w:rFonts w:ascii="Times New Roman" w:hAnsi="Times New Roman"/>
          <w:sz w:val="24"/>
          <w:szCs w:val="24"/>
          <w:lang w:val="en-US"/>
        </w:rPr>
        <w:t xml:space="preserve">two </w:t>
      </w:r>
      <w:r>
        <w:rPr>
          <w:rFonts w:ascii="Times New Roman" w:hAnsi="Times New Roman"/>
          <w:sz w:val="24"/>
          <w:szCs w:val="24"/>
          <w:lang w:val="en-US"/>
        </w:rPr>
        <w:t xml:space="preserve">stimuli </w:t>
      </w:r>
      <w:r w:rsidR="00C25B40">
        <w:rPr>
          <w:rFonts w:ascii="Times New Roman" w:hAnsi="Times New Roman"/>
          <w:sz w:val="24"/>
          <w:szCs w:val="24"/>
          <w:lang w:val="en-US"/>
        </w:rPr>
        <w:t xml:space="preserve">should </w:t>
      </w:r>
      <w:r w:rsidR="00881A68">
        <w:rPr>
          <w:rFonts w:ascii="Times New Roman" w:hAnsi="Times New Roman"/>
          <w:sz w:val="24"/>
          <w:szCs w:val="24"/>
          <w:lang w:val="en-US"/>
        </w:rPr>
        <w:t xml:space="preserve">lead people to act as if those stimuli share other features </w:t>
      </w:r>
      <w:r w:rsidR="00C25B40">
        <w:rPr>
          <w:rFonts w:ascii="Times New Roman" w:hAnsi="Times New Roman"/>
          <w:sz w:val="24"/>
          <w:szCs w:val="24"/>
          <w:lang w:val="en-US"/>
        </w:rPr>
        <w:t xml:space="preserve">as well </w:t>
      </w:r>
      <w:r w:rsidR="00881A68">
        <w:rPr>
          <w:rFonts w:ascii="Times New Roman" w:hAnsi="Times New Roman"/>
          <w:sz w:val="24"/>
          <w:szCs w:val="24"/>
          <w:lang w:val="en-US"/>
        </w:rPr>
        <w:t xml:space="preserve">(valence). </w:t>
      </w:r>
      <w:r w:rsidR="002F4E79">
        <w:rPr>
          <w:rFonts w:ascii="Times New Roman" w:hAnsi="Times New Roman"/>
          <w:sz w:val="24"/>
          <w:szCs w:val="24"/>
          <w:lang w:val="en-US"/>
        </w:rPr>
        <w:t>Therefore</w:t>
      </w:r>
      <w:r>
        <w:rPr>
          <w:rFonts w:ascii="Times New Roman" w:hAnsi="Times New Roman"/>
          <w:sz w:val="24"/>
          <w:szCs w:val="24"/>
          <w:lang w:val="en-US"/>
        </w:rPr>
        <w:t xml:space="preserve">, </w:t>
      </w:r>
      <w:r w:rsidR="002F4E79">
        <w:rPr>
          <w:rFonts w:ascii="Times New Roman" w:hAnsi="Times New Roman"/>
          <w:sz w:val="24"/>
          <w:szCs w:val="24"/>
          <w:lang w:val="en-US"/>
        </w:rPr>
        <w:t xml:space="preserve">in order to extend and generalize our findings, </w:t>
      </w:r>
      <w:r w:rsidR="00485EAF">
        <w:rPr>
          <w:rFonts w:ascii="Times New Roman" w:hAnsi="Times New Roman"/>
          <w:sz w:val="24"/>
          <w:szCs w:val="24"/>
          <w:lang w:val="en-US"/>
        </w:rPr>
        <w:t xml:space="preserve">we </w:t>
      </w:r>
      <w:r>
        <w:rPr>
          <w:rFonts w:ascii="Times New Roman" w:hAnsi="Times New Roman"/>
          <w:sz w:val="24"/>
          <w:szCs w:val="24"/>
          <w:lang w:val="en-US"/>
        </w:rPr>
        <w:t xml:space="preserve">swapped </w:t>
      </w:r>
      <w:r w:rsidR="00472EE7">
        <w:rPr>
          <w:rFonts w:ascii="Times New Roman" w:hAnsi="Times New Roman"/>
          <w:sz w:val="24"/>
          <w:szCs w:val="24"/>
          <w:lang w:val="en-US"/>
        </w:rPr>
        <w:t>one feature (</w:t>
      </w:r>
      <w:r>
        <w:rPr>
          <w:rFonts w:ascii="Times New Roman" w:hAnsi="Times New Roman"/>
          <w:sz w:val="24"/>
          <w:szCs w:val="24"/>
          <w:lang w:val="en-US"/>
        </w:rPr>
        <w:t>color</w:t>
      </w:r>
      <w:r w:rsidR="00472EE7">
        <w:rPr>
          <w:rFonts w:ascii="Times New Roman" w:hAnsi="Times New Roman"/>
          <w:sz w:val="24"/>
          <w:szCs w:val="24"/>
          <w:lang w:val="en-US"/>
        </w:rPr>
        <w:t>)</w:t>
      </w:r>
      <w:r>
        <w:rPr>
          <w:rFonts w:ascii="Times New Roman" w:hAnsi="Times New Roman"/>
          <w:sz w:val="24"/>
          <w:szCs w:val="24"/>
          <w:lang w:val="en-US"/>
        </w:rPr>
        <w:t xml:space="preserve"> for </w:t>
      </w:r>
      <w:r w:rsidR="00472EE7">
        <w:rPr>
          <w:rFonts w:ascii="Times New Roman" w:hAnsi="Times New Roman"/>
          <w:sz w:val="24"/>
          <w:szCs w:val="24"/>
          <w:lang w:val="en-US"/>
        </w:rPr>
        <w:t>another (</w:t>
      </w:r>
      <w:r>
        <w:rPr>
          <w:rFonts w:ascii="Times New Roman" w:hAnsi="Times New Roman"/>
          <w:sz w:val="24"/>
          <w:szCs w:val="24"/>
          <w:lang w:val="en-US"/>
        </w:rPr>
        <w:t>size</w:t>
      </w:r>
      <w:r w:rsidR="00472EE7">
        <w:rPr>
          <w:rFonts w:ascii="Times New Roman" w:hAnsi="Times New Roman"/>
          <w:sz w:val="24"/>
          <w:szCs w:val="24"/>
          <w:lang w:val="en-US"/>
        </w:rPr>
        <w:t>)</w:t>
      </w:r>
      <w:r>
        <w:rPr>
          <w:rFonts w:ascii="Times New Roman" w:hAnsi="Times New Roman"/>
          <w:sz w:val="24"/>
          <w:szCs w:val="24"/>
          <w:lang w:val="en-US"/>
        </w:rPr>
        <w:t xml:space="preserve">, and set out to demonstrate that </w:t>
      </w:r>
      <w:r w:rsidR="00472EE7">
        <w:rPr>
          <w:rFonts w:ascii="Times New Roman" w:hAnsi="Times New Roman"/>
          <w:sz w:val="24"/>
          <w:szCs w:val="24"/>
          <w:lang w:val="en-US"/>
        </w:rPr>
        <w:t>this second feature</w:t>
      </w:r>
      <w:r>
        <w:rPr>
          <w:rFonts w:ascii="Times New Roman" w:hAnsi="Times New Roman"/>
          <w:sz w:val="24"/>
          <w:szCs w:val="24"/>
          <w:lang w:val="en-US"/>
        </w:rPr>
        <w:t xml:space="preserve"> can </w:t>
      </w:r>
      <w:r w:rsidR="002F4E79">
        <w:rPr>
          <w:rFonts w:ascii="Times New Roman" w:hAnsi="Times New Roman"/>
          <w:sz w:val="24"/>
          <w:szCs w:val="24"/>
          <w:lang w:val="en-US"/>
        </w:rPr>
        <w:t xml:space="preserve">also </w:t>
      </w:r>
      <w:r>
        <w:rPr>
          <w:rFonts w:ascii="Times New Roman" w:hAnsi="Times New Roman"/>
          <w:sz w:val="24"/>
          <w:szCs w:val="24"/>
          <w:lang w:val="en-US"/>
        </w:rPr>
        <w:t xml:space="preserve">moderate </w:t>
      </w:r>
      <w:r w:rsidR="00D261DE">
        <w:rPr>
          <w:rFonts w:ascii="Times New Roman" w:hAnsi="Times New Roman"/>
          <w:sz w:val="24"/>
          <w:szCs w:val="24"/>
          <w:lang w:val="en-US"/>
        </w:rPr>
        <w:t xml:space="preserve">likes and dislikes </w:t>
      </w:r>
      <w:r w:rsidR="00472EE7">
        <w:rPr>
          <w:rFonts w:ascii="Times New Roman" w:hAnsi="Times New Roman"/>
          <w:sz w:val="24"/>
          <w:szCs w:val="24"/>
          <w:lang w:val="en-US"/>
        </w:rPr>
        <w:t>when</w:t>
      </w:r>
      <w:r w:rsidR="00485EAF">
        <w:rPr>
          <w:rFonts w:ascii="Times New Roman" w:hAnsi="Times New Roman"/>
          <w:sz w:val="24"/>
          <w:szCs w:val="24"/>
          <w:lang w:val="en-US"/>
        </w:rPr>
        <w:t>ever</w:t>
      </w:r>
      <w:r w:rsidR="00472EE7">
        <w:rPr>
          <w:rFonts w:ascii="Times New Roman" w:hAnsi="Times New Roman"/>
          <w:sz w:val="24"/>
          <w:szCs w:val="24"/>
          <w:lang w:val="en-US"/>
        </w:rPr>
        <w:t xml:space="preserve"> </w:t>
      </w:r>
      <w:r w:rsidR="00485EAF">
        <w:rPr>
          <w:rFonts w:ascii="Times New Roman" w:hAnsi="Times New Roman"/>
          <w:sz w:val="24"/>
          <w:szCs w:val="24"/>
          <w:lang w:val="en-US"/>
        </w:rPr>
        <w:t xml:space="preserve">two </w:t>
      </w:r>
      <w:r w:rsidR="00472EE7">
        <w:rPr>
          <w:rFonts w:ascii="Times New Roman" w:hAnsi="Times New Roman"/>
          <w:sz w:val="24"/>
          <w:szCs w:val="24"/>
          <w:lang w:val="en-US"/>
        </w:rPr>
        <w:t>stimuli share it</w:t>
      </w:r>
      <w:r>
        <w:rPr>
          <w:rFonts w:ascii="Times New Roman" w:hAnsi="Times New Roman"/>
          <w:sz w:val="24"/>
          <w:szCs w:val="24"/>
          <w:lang w:val="en-US"/>
        </w:rPr>
        <w:t>.</w:t>
      </w:r>
      <w:r w:rsidR="00485EAF">
        <w:rPr>
          <w:rFonts w:ascii="Times New Roman" w:hAnsi="Times New Roman"/>
          <w:sz w:val="24"/>
          <w:szCs w:val="24"/>
          <w:lang w:val="en-US"/>
        </w:rPr>
        <w:t xml:space="preserve"> </w:t>
      </w:r>
      <w:r w:rsidR="00C25B40">
        <w:rPr>
          <w:rFonts w:ascii="Times New Roman" w:hAnsi="Times New Roman"/>
          <w:sz w:val="24"/>
          <w:szCs w:val="24"/>
          <w:lang w:val="en-US"/>
        </w:rPr>
        <w:t>In Experiment 4 p</w:t>
      </w:r>
      <w:r w:rsidR="00485EAF">
        <w:rPr>
          <w:rFonts w:ascii="Times New Roman" w:hAnsi="Times New Roman"/>
          <w:sz w:val="24"/>
          <w:szCs w:val="24"/>
          <w:lang w:val="en-US"/>
        </w:rPr>
        <w:t xml:space="preserve">articipants once again encountered an EC phase </w:t>
      </w:r>
      <w:r w:rsidR="002F4E79">
        <w:rPr>
          <w:rFonts w:ascii="Times New Roman" w:hAnsi="Times New Roman"/>
          <w:sz w:val="24"/>
          <w:szCs w:val="24"/>
          <w:lang w:val="en-US"/>
        </w:rPr>
        <w:t xml:space="preserve">in which </w:t>
      </w:r>
      <w:r w:rsidR="00485EAF">
        <w:rPr>
          <w:rFonts w:ascii="Times New Roman" w:hAnsi="Times New Roman"/>
          <w:sz w:val="24"/>
          <w:szCs w:val="24"/>
          <w:lang w:val="en-US"/>
        </w:rPr>
        <w:t xml:space="preserve">three stimuli (CS, </w:t>
      </w:r>
      <w:proofErr w:type="spellStart"/>
      <w:r w:rsidR="00485EAF">
        <w:rPr>
          <w:rFonts w:ascii="Times New Roman" w:hAnsi="Times New Roman"/>
          <w:sz w:val="24"/>
          <w:szCs w:val="24"/>
          <w:lang w:val="en-US"/>
        </w:rPr>
        <w:t>USpos</w:t>
      </w:r>
      <w:proofErr w:type="spellEnd"/>
      <w:r w:rsidR="00485EAF">
        <w:rPr>
          <w:rFonts w:ascii="Times New Roman" w:hAnsi="Times New Roman"/>
          <w:sz w:val="24"/>
          <w:szCs w:val="24"/>
          <w:lang w:val="en-US"/>
        </w:rPr>
        <w:t xml:space="preserve">, </w:t>
      </w:r>
      <w:proofErr w:type="spellStart"/>
      <w:r w:rsidR="00485EAF">
        <w:rPr>
          <w:rFonts w:ascii="Times New Roman" w:hAnsi="Times New Roman"/>
          <w:sz w:val="24"/>
          <w:szCs w:val="24"/>
          <w:lang w:val="en-US"/>
        </w:rPr>
        <w:t>USneg</w:t>
      </w:r>
      <w:proofErr w:type="spellEnd"/>
      <w:r w:rsidR="00485EAF">
        <w:rPr>
          <w:rFonts w:ascii="Times New Roman" w:hAnsi="Times New Roman"/>
          <w:sz w:val="24"/>
          <w:szCs w:val="24"/>
          <w:lang w:val="en-US"/>
        </w:rPr>
        <w:t>) were presented onscreen. This time CS</w:t>
      </w:r>
      <w:r w:rsidR="002F4E79">
        <w:rPr>
          <w:rFonts w:ascii="Times New Roman" w:hAnsi="Times New Roman"/>
          <w:sz w:val="24"/>
          <w:szCs w:val="24"/>
          <w:lang w:val="en-US"/>
        </w:rPr>
        <w:t>1</w:t>
      </w:r>
      <w:r w:rsidR="00485EAF">
        <w:rPr>
          <w:rFonts w:ascii="Times New Roman" w:hAnsi="Times New Roman"/>
          <w:sz w:val="24"/>
          <w:szCs w:val="24"/>
          <w:lang w:val="en-US"/>
        </w:rPr>
        <w:t xml:space="preserve"> and </w:t>
      </w:r>
      <w:r w:rsidR="002F4E79">
        <w:rPr>
          <w:rFonts w:ascii="Times New Roman" w:hAnsi="Times New Roman"/>
          <w:sz w:val="24"/>
          <w:szCs w:val="24"/>
          <w:lang w:val="en-US"/>
        </w:rPr>
        <w:t xml:space="preserve">positive </w:t>
      </w:r>
      <w:r w:rsidR="00485EAF">
        <w:rPr>
          <w:rFonts w:ascii="Times New Roman" w:hAnsi="Times New Roman"/>
          <w:sz w:val="24"/>
          <w:szCs w:val="24"/>
          <w:lang w:val="en-US"/>
        </w:rPr>
        <w:t>US</w:t>
      </w:r>
      <w:r w:rsidR="002F4E79">
        <w:rPr>
          <w:rFonts w:ascii="Times New Roman" w:hAnsi="Times New Roman"/>
          <w:sz w:val="24"/>
          <w:szCs w:val="24"/>
          <w:lang w:val="en-US"/>
        </w:rPr>
        <w:t>s</w:t>
      </w:r>
      <w:r w:rsidR="00485EAF">
        <w:rPr>
          <w:rFonts w:ascii="Times New Roman" w:hAnsi="Times New Roman"/>
          <w:sz w:val="24"/>
          <w:szCs w:val="24"/>
          <w:lang w:val="en-US"/>
        </w:rPr>
        <w:t xml:space="preserve"> </w:t>
      </w:r>
      <w:proofErr w:type="gramStart"/>
      <w:r w:rsidR="002F4E79">
        <w:rPr>
          <w:rFonts w:ascii="Times New Roman" w:hAnsi="Times New Roman"/>
          <w:sz w:val="24"/>
          <w:szCs w:val="24"/>
          <w:lang w:val="en-US"/>
        </w:rPr>
        <w:t>were</w:t>
      </w:r>
      <w:proofErr w:type="gramEnd"/>
      <w:r w:rsidR="002F4E79">
        <w:rPr>
          <w:rFonts w:ascii="Times New Roman" w:hAnsi="Times New Roman"/>
          <w:sz w:val="24"/>
          <w:szCs w:val="24"/>
          <w:lang w:val="en-US"/>
        </w:rPr>
        <w:t xml:space="preserve"> presented in the same sized </w:t>
      </w:r>
      <w:r w:rsidR="00485EAF">
        <w:rPr>
          <w:rFonts w:ascii="Times New Roman" w:hAnsi="Times New Roman"/>
          <w:sz w:val="24"/>
          <w:szCs w:val="24"/>
          <w:lang w:val="en-US"/>
        </w:rPr>
        <w:t xml:space="preserve">font whereas </w:t>
      </w:r>
      <w:r w:rsidR="002F4E79">
        <w:rPr>
          <w:rFonts w:ascii="Times New Roman" w:hAnsi="Times New Roman"/>
          <w:sz w:val="24"/>
          <w:szCs w:val="24"/>
          <w:lang w:val="en-US"/>
        </w:rPr>
        <w:t xml:space="preserve">negative </w:t>
      </w:r>
      <w:r w:rsidR="00485EAF">
        <w:rPr>
          <w:rFonts w:ascii="Times New Roman" w:hAnsi="Times New Roman"/>
          <w:sz w:val="24"/>
          <w:szCs w:val="24"/>
          <w:lang w:val="en-US"/>
        </w:rPr>
        <w:t>US</w:t>
      </w:r>
      <w:r w:rsidR="002F4E79">
        <w:rPr>
          <w:rFonts w:ascii="Times New Roman" w:hAnsi="Times New Roman"/>
          <w:sz w:val="24"/>
          <w:szCs w:val="24"/>
          <w:lang w:val="en-US"/>
        </w:rPr>
        <w:t>s</w:t>
      </w:r>
      <w:r w:rsidR="00485EAF">
        <w:rPr>
          <w:rFonts w:ascii="Times New Roman" w:hAnsi="Times New Roman"/>
          <w:sz w:val="24"/>
          <w:szCs w:val="24"/>
          <w:lang w:val="en-US"/>
        </w:rPr>
        <w:t xml:space="preserve"> </w:t>
      </w:r>
      <w:r w:rsidR="002F4E79">
        <w:rPr>
          <w:rFonts w:ascii="Times New Roman" w:hAnsi="Times New Roman"/>
          <w:sz w:val="24"/>
          <w:szCs w:val="24"/>
          <w:lang w:val="en-US"/>
        </w:rPr>
        <w:t xml:space="preserve">were </w:t>
      </w:r>
      <w:r w:rsidR="00485EAF">
        <w:rPr>
          <w:rFonts w:ascii="Times New Roman" w:hAnsi="Times New Roman"/>
          <w:sz w:val="24"/>
          <w:szCs w:val="24"/>
          <w:lang w:val="en-US"/>
        </w:rPr>
        <w:t xml:space="preserve">presented in </w:t>
      </w:r>
      <w:r w:rsidR="002F4E79">
        <w:rPr>
          <w:rFonts w:ascii="Times New Roman" w:hAnsi="Times New Roman"/>
          <w:sz w:val="24"/>
          <w:szCs w:val="24"/>
          <w:lang w:val="en-US"/>
        </w:rPr>
        <w:t xml:space="preserve">a differently sized </w:t>
      </w:r>
      <w:r w:rsidR="00485EAF">
        <w:rPr>
          <w:rFonts w:ascii="Times New Roman" w:hAnsi="Times New Roman"/>
          <w:sz w:val="24"/>
          <w:szCs w:val="24"/>
          <w:lang w:val="en-US"/>
        </w:rPr>
        <w:t xml:space="preserve">font. </w:t>
      </w:r>
      <w:r w:rsidR="002F4E79">
        <w:rPr>
          <w:rFonts w:ascii="Times New Roman" w:hAnsi="Times New Roman"/>
          <w:sz w:val="24"/>
          <w:szCs w:val="24"/>
          <w:lang w:val="en-US"/>
        </w:rPr>
        <w:t xml:space="preserve">Likewise, CS2 and negative USs shared a common sized font whereas positive USs </w:t>
      </w:r>
      <w:proofErr w:type="gramStart"/>
      <w:r w:rsidR="002F4E79">
        <w:rPr>
          <w:rFonts w:ascii="Times New Roman" w:hAnsi="Times New Roman"/>
          <w:sz w:val="24"/>
          <w:szCs w:val="24"/>
          <w:lang w:val="en-US"/>
        </w:rPr>
        <w:t>were</w:t>
      </w:r>
      <w:proofErr w:type="gramEnd"/>
      <w:r w:rsidR="002F4E79">
        <w:rPr>
          <w:rFonts w:ascii="Times New Roman" w:hAnsi="Times New Roman"/>
          <w:sz w:val="24"/>
          <w:szCs w:val="24"/>
          <w:lang w:val="en-US"/>
        </w:rPr>
        <w:t xml:space="preserve"> always presented in a different sized font. </w:t>
      </w:r>
      <w:r w:rsidR="00485EAF">
        <w:rPr>
          <w:rFonts w:ascii="Times New Roman" w:hAnsi="Times New Roman"/>
          <w:sz w:val="24"/>
          <w:szCs w:val="24"/>
          <w:lang w:val="en-US"/>
        </w:rPr>
        <w:t xml:space="preserve">If </w:t>
      </w:r>
      <w:r w:rsidR="00C25B40">
        <w:rPr>
          <w:rFonts w:ascii="Times New Roman" w:hAnsi="Times New Roman"/>
          <w:sz w:val="24"/>
          <w:szCs w:val="24"/>
          <w:lang w:val="en-US"/>
        </w:rPr>
        <w:t xml:space="preserve">we are </w:t>
      </w:r>
      <w:r w:rsidR="00485EAF">
        <w:rPr>
          <w:rFonts w:ascii="Times New Roman" w:hAnsi="Times New Roman"/>
          <w:sz w:val="24"/>
          <w:szCs w:val="24"/>
          <w:lang w:val="en-US"/>
        </w:rPr>
        <w:t>correct, then CS</w:t>
      </w:r>
      <w:r w:rsidR="002F4E79">
        <w:rPr>
          <w:rFonts w:ascii="Times New Roman" w:hAnsi="Times New Roman"/>
          <w:sz w:val="24"/>
          <w:szCs w:val="24"/>
          <w:lang w:val="en-US"/>
        </w:rPr>
        <w:t>s</w:t>
      </w:r>
      <w:r w:rsidR="00485EAF">
        <w:rPr>
          <w:rFonts w:ascii="Times New Roman" w:hAnsi="Times New Roman"/>
          <w:sz w:val="24"/>
          <w:szCs w:val="24"/>
          <w:lang w:val="en-US"/>
        </w:rPr>
        <w:t xml:space="preserve"> should acquire the same valence as the US</w:t>
      </w:r>
      <w:r w:rsidR="002F4E79">
        <w:rPr>
          <w:rFonts w:ascii="Times New Roman" w:hAnsi="Times New Roman"/>
          <w:sz w:val="24"/>
          <w:szCs w:val="24"/>
          <w:lang w:val="en-US"/>
        </w:rPr>
        <w:t>s</w:t>
      </w:r>
      <w:r w:rsidR="00485EAF">
        <w:rPr>
          <w:rFonts w:ascii="Times New Roman" w:hAnsi="Times New Roman"/>
          <w:sz w:val="24"/>
          <w:szCs w:val="24"/>
          <w:lang w:val="en-US"/>
        </w:rPr>
        <w:t xml:space="preserve"> with which </w:t>
      </w:r>
      <w:r w:rsidR="002F4E79">
        <w:rPr>
          <w:rFonts w:ascii="Times New Roman" w:hAnsi="Times New Roman"/>
          <w:sz w:val="24"/>
          <w:szCs w:val="24"/>
          <w:lang w:val="en-US"/>
        </w:rPr>
        <w:t>they share</w:t>
      </w:r>
      <w:r w:rsidR="00485EAF">
        <w:rPr>
          <w:rFonts w:ascii="Times New Roman" w:hAnsi="Times New Roman"/>
          <w:sz w:val="24"/>
          <w:szCs w:val="24"/>
          <w:lang w:val="en-US"/>
        </w:rPr>
        <w:t xml:space="preserve"> a common size. </w:t>
      </w:r>
    </w:p>
    <w:p w14:paraId="2DC9474F" w14:textId="2FA108C3" w:rsidR="00485EAF" w:rsidRPr="00485EAF" w:rsidRDefault="00485EAF" w:rsidP="00FC055E">
      <w:pPr>
        <w:pStyle w:val="text"/>
        <w:spacing w:before="240" w:line="480" w:lineRule="auto"/>
        <w:rPr>
          <w:rFonts w:ascii="Times New Roman" w:hAnsi="Times New Roman"/>
          <w:b/>
          <w:sz w:val="24"/>
          <w:szCs w:val="24"/>
          <w:lang w:val="en-US"/>
        </w:rPr>
      </w:pPr>
      <w:r w:rsidRPr="00485EAF">
        <w:rPr>
          <w:rFonts w:ascii="Times New Roman" w:hAnsi="Times New Roman"/>
          <w:b/>
          <w:sz w:val="24"/>
          <w:szCs w:val="24"/>
          <w:lang w:val="en-US"/>
        </w:rPr>
        <w:t>Method</w:t>
      </w:r>
    </w:p>
    <w:p w14:paraId="760021DB" w14:textId="14AE36F1" w:rsidR="00485EAF" w:rsidRPr="000A1218" w:rsidRDefault="00485EAF" w:rsidP="00485EAF">
      <w:pPr>
        <w:pStyle w:val="text"/>
        <w:spacing w:before="240" w:line="480" w:lineRule="auto"/>
        <w:ind w:firstLine="708"/>
        <w:rPr>
          <w:rFonts w:ascii="Times New Roman" w:hAnsi="Times New Roman"/>
          <w:sz w:val="24"/>
          <w:szCs w:val="24"/>
          <w:lang w:val="en-US"/>
        </w:rPr>
      </w:pPr>
      <w:proofErr w:type="gramStart"/>
      <w:r w:rsidRPr="00485EAF">
        <w:rPr>
          <w:rFonts w:ascii="Times New Roman" w:hAnsi="Times New Roman"/>
          <w:b/>
          <w:sz w:val="24"/>
          <w:szCs w:val="24"/>
          <w:lang w:val="en-US"/>
        </w:rPr>
        <w:t>Participants and design</w:t>
      </w:r>
      <w:r w:rsidR="00050B6C">
        <w:rPr>
          <w:rFonts w:ascii="Times New Roman" w:hAnsi="Times New Roman"/>
          <w:sz w:val="24"/>
          <w:szCs w:val="24"/>
          <w:lang w:val="en-US"/>
        </w:rPr>
        <w:t>.</w:t>
      </w:r>
      <w:proofErr w:type="gramEnd"/>
      <w:r w:rsidR="00050B6C">
        <w:rPr>
          <w:rFonts w:ascii="Times New Roman" w:hAnsi="Times New Roman"/>
          <w:sz w:val="24"/>
          <w:szCs w:val="24"/>
          <w:lang w:val="en-US"/>
        </w:rPr>
        <w:t xml:space="preserve"> 212</w:t>
      </w:r>
      <w:r w:rsidRPr="000A1218">
        <w:rPr>
          <w:rFonts w:ascii="Times New Roman" w:hAnsi="Times New Roman"/>
          <w:sz w:val="24"/>
          <w:szCs w:val="24"/>
          <w:lang w:val="en-US"/>
        </w:rPr>
        <w:t xml:space="preserve"> participants (</w:t>
      </w:r>
      <w:r w:rsidR="00050B6C">
        <w:rPr>
          <w:rFonts w:ascii="Times New Roman" w:hAnsi="Times New Roman"/>
          <w:sz w:val="24"/>
          <w:szCs w:val="24"/>
          <w:lang w:val="en-US"/>
        </w:rPr>
        <w:t>103</w:t>
      </w:r>
      <w:r>
        <w:rPr>
          <w:rFonts w:ascii="Times New Roman" w:hAnsi="Times New Roman"/>
          <w:sz w:val="24"/>
          <w:szCs w:val="24"/>
          <w:lang w:val="en-US"/>
        </w:rPr>
        <w:t xml:space="preserve"> </w:t>
      </w:r>
      <w:r w:rsidRPr="000A1218">
        <w:rPr>
          <w:rFonts w:ascii="Times New Roman" w:hAnsi="Times New Roman"/>
          <w:sz w:val="24"/>
          <w:szCs w:val="24"/>
          <w:lang w:val="en-US"/>
        </w:rPr>
        <w:t xml:space="preserve">females, </w:t>
      </w:r>
      <w:r w:rsidRPr="000A1218">
        <w:rPr>
          <w:rFonts w:ascii="Times New Roman" w:hAnsi="Times New Roman"/>
          <w:i/>
          <w:sz w:val="24"/>
          <w:szCs w:val="24"/>
          <w:lang w:val="en-US"/>
        </w:rPr>
        <w:t>Mage</w:t>
      </w:r>
      <w:r w:rsidRPr="000A1218">
        <w:rPr>
          <w:rFonts w:ascii="Times New Roman" w:hAnsi="Times New Roman"/>
          <w:sz w:val="24"/>
          <w:szCs w:val="24"/>
          <w:lang w:val="en-US"/>
        </w:rPr>
        <w:t xml:space="preserve"> = </w:t>
      </w:r>
      <w:r w:rsidR="00050B6C">
        <w:rPr>
          <w:rFonts w:ascii="Times New Roman" w:hAnsi="Times New Roman"/>
          <w:sz w:val="24"/>
          <w:szCs w:val="24"/>
          <w:lang w:val="en-US"/>
        </w:rPr>
        <w:t>30.33</w:t>
      </w:r>
      <w:r w:rsidRPr="000A1218">
        <w:rPr>
          <w:rFonts w:ascii="Times New Roman" w:hAnsi="Times New Roman"/>
          <w:sz w:val="24"/>
          <w:szCs w:val="24"/>
          <w:lang w:val="en-US"/>
        </w:rPr>
        <w:t xml:space="preserve">, </w:t>
      </w:r>
      <w:r w:rsidRPr="000A1218">
        <w:rPr>
          <w:rFonts w:ascii="Times New Roman" w:hAnsi="Times New Roman"/>
          <w:i/>
          <w:sz w:val="24"/>
          <w:szCs w:val="24"/>
          <w:lang w:val="en-US"/>
        </w:rPr>
        <w:t>SD</w:t>
      </w:r>
      <w:r w:rsidRPr="000A1218">
        <w:rPr>
          <w:rFonts w:ascii="Times New Roman" w:hAnsi="Times New Roman"/>
          <w:sz w:val="24"/>
          <w:szCs w:val="24"/>
          <w:lang w:val="en-US"/>
        </w:rPr>
        <w:t xml:space="preserve"> = </w:t>
      </w:r>
      <w:r w:rsidR="00050B6C">
        <w:rPr>
          <w:rFonts w:ascii="Times New Roman" w:hAnsi="Times New Roman"/>
          <w:sz w:val="24"/>
          <w:szCs w:val="24"/>
          <w:lang w:val="en-US"/>
        </w:rPr>
        <w:t>6.18</w:t>
      </w:r>
      <w:r w:rsidRPr="000A1218">
        <w:rPr>
          <w:rFonts w:ascii="Times New Roman" w:hAnsi="Times New Roman"/>
          <w:sz w:val="24"/>
          <w:szCs w:val="24"/>
          <w:lang w:val="en-US"/>
        </w:rPr>
        <w:t xml:space="preserve">) took part </w:t>
      </w:r>
      <w:r w:rsidR="00050B6C">
        <w:rPr>
          <w:rFonts w:ascii="Times New Roman" w:hAnsi="Times New Roman"/>
          <w:sz w:val="24"/>
          <w:szCs w:val="24"/>
          <w:lang w:val="en-US"/>
        </w:rPr>
        <w:t xml:space="preserve">in </w:t>
      </w:r>
      <w:r w:rsidRPr="000A1218">
        <w:rPr>
          <w:rFonts w:ascii="Times New Roman" w:hAnsi="Times New Roman"/>
          <w:sz w:val="24"/>
          <w:szCs w:val="24"/>
          <w:lang w:val="en-US"/>
        </w:rPr>
        <w:t xml:space="preserve">the study </w:t>
      </w:r>
      <w:r w:rsidR="00050B6C">
        <w:rPr>
          <w:rFonts w:ascii="Times New Roman" w:hAnsi="Times New Roman"/>
          <w:sz w:val="24"/>
          <w:szCs w:val="24"/>
          <w:lang w:val="en-US"/>
        </w:rPr>
        <w:t xml:space="preserve">via the </w:t>
      </w:r>
      <w:r w:rsidRPr="000A1218">
        <w:rPr>
          <w:rFonts w:ascii="Times New Roman" w:hAnsi="Times New Roman"/>
          <w:sz w:val="24"/>
          <w:szCs w:val="24"/>
          <w:lang w:val="en-US"/>
        </w:rPr>
        <w:t>Prolific</w:t>
      </w:r>
      <w:r w:rsidR="00050B6C">
        <w:rPr>
          <w:rFonts w:ascii="Times New Roman" w:hAnsi="Times New Roman"/>
          <w:sz w:val="24"/>
          <w:szCs w:val="24"/>
          <w:lang w:val="en-US"/>
        </w:rPr>
        <w:t xml:space="preserve"> Academic website</w:t>
      </w:r>
      <w:r w:rsidRPr="000A1218">
        <w:rPr>
          <w:rFonts w:ascii="Times New Roman" w:hAnsi="Times New Roman"/>
          <w:sz w:val="24"/>
          <w:szCs w:val="24"/>
          <w:lang w:val="en-US"/>
        </w:rPr>
        <w:t>.</w:t>
      </w:r>
    </w:p>
    <w:p w14:paraId="7E1FC385" w14:textId="77777777" w:rsidR="00485EAF" w:rsidRPr="000A1218" w:rsidRDefault="00485EAF" w:rsidP="00485EAF">
      <w:pPr>
        <w:pStyle w:val="text"/>
        <w:spacing w:before="240" w:line="360" w:lineRule="auto"/>
        <w:rPr>
          <w:rFonts w:ascii="Times New Roman" w:hAnsi="Times New Roman"/>
          <w:sz w:val="24"/>
          <w:szCs w:val="24"/>
          <w:lang w:val="en-US"/>
        </w:rPr>
      </w:pPr>
      <w:r w:rsidRPr="000A1218">
        <w:rPr>
          <w:rFonts w:ascii="Times New Roman" w:hAnsi="Times New Roman"/>
          <w:b/>
          <w:sz w:val="24"/>
          <w:szCs w:val="24"/>
          <w:lang w:val="en-US"/>
        </w:rPr>
        <w:t>Procedure</w:t>
      </w:r>
    </w:p>
    <w:p w14:paraId="239CB3FD" w14:textId="1DAED354" w:rsidR="00485EAF" w:rsidRPr="000A1218" w:rsidRDefault="00485EAF" w:rsidP="002F4E7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w:t>
      </w:r>
      <w:r w:rsidRPr="000A121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similar </w:t>
      </w:r>
      <w:r w:rsidR="00050B6C">
        <w:rPr>
          <w:rFonts w:ascii="Times New Roman" w:hAnsi="Times New Roman" w:cs="Times New Roman"/>
          <w:sz w:val="24"/>
          <w:szCs w:val="24"/>
          <w:lang w:val="en-US"/>
        </w:rPr>
        <w:t xml:space="preserve">procedure </w:t>
      </w:r>
      <w:r w:rsidRPr="000A1218">
        <w:rPr>
          <w:rFonts w:ascii="Times New Roman" w:hAnsi="Times New Roman" w:cs="Times New Roman"/>
          <w:sz w:val="24"/>
          <w:szCs w:val="24"/>
          <w:lang w:val="en-US"/>
        </w:rPr>
        <w:t>was used as in Experiment</w:t>
      </w:r>
      <w:r>
        <w:rPr>
          <w:rFonts w:ascii="Times New Roman" w:hAnsi="Times New Roman" w:cs="Times New Roman"/>
          <w:sz w:val="24"/>
          <w:szCs w:val="24"/>
          <w:lang w:val="en-US"/>
        </w:rPr>
        <w:t>s</w:t>
      </w:r>
      <w:r w:rsidRPr="000A1218">
        <w:rPr>
          <w:rFonts w:ascii="Times New Roman" w:hAnsi="Times New Roman" w:cs="Times New Roman"/>
          <w:sz w:val="24"/>
          <w:szCs w:val="24"/>
          <w:lang w:val="en-US"/>
        </w:rPr>
        <w:t xml:space="preserve"> </w:t>
      </w:r>
      <w:r>
        <w:rPr>
          <w:rFonts w:ascii="Times New Roman" w:hAnsi="Times New Roman" w:cs="Times New Roman"/>
          <w:sz w:val="24"/>
          <w:szCs w:val="24"/>
          <w:lang w:val="en-US"/>
        </w:rPr>
        <w:t>1-</w:t>
      </w:r>
      <w:r w:rsidRPr="000A1218">
        <w:rPr>
          <w:rFonts w:ascii="Times New Roman" w:hAnsi="Times New Roman" w:cs="Times New Roman"/>
          <w:sz w:val="24"/>
          <w:szCs w:val="24"/>
          <w:lang w:val="en-US"/>
        </w:rPr>
        <w:t>2 with the exception of the EC phase.</w:t>
      </w:r>
    </w:p>
    <w:p w14:paraId="6F2F4916" w14:textId="0B883F76" w:rsidR="00FC055E" w:rsidRPr="00630CD5" w:rsidRDefault="00485EAF" w:rsidP="00630CD5">
      <w:pPr>
        <w:spacing w:line="480" w:lineRule="auto"/>
        <w:ind w:firstLine="708"/>
        <w:rPr>
          <w:rFonts w:ascii="Times New Roman" w:hAnsi="Times New Roman" w:cs="Times New Roman"/>
          <w:sz w:val="24"/>
          <w:szCs w:val="24"/>
          <w:lang w:val="en-US"/>
        </w:rPr>
      </w:pPr>
      <w:r w:rsidRPr="000A1218">
        <w:rPr>
          <w:rFonts w:ascii="Times New Roman" w:hAnsi="Times New Roman" w:cs="Times New Roman"/>
          <w:b/>
          <w:sz w:val="24"/>
          <w:szCs w:val="24"/>
          <w:lang w:val="en-US"/>
        </w:rPr>
        <w:t>EC</w:t>
      </w:r>
      <w:r w:rsidRPr="000A1218">
        <w:rPr>
          <w:rFonts w:ascii="Times New Roman" w:hAnsi="Times New Roman" w:cs="Times New Roman"/>
          <w:sz w:val="24"/>
          <w:szCs w:val="24"/>
          <w:lang w:val="en-US"/>
        </w:rPr>
        <w:t xml:space="preserve">. </w:t>
      </w:r>
      <w:r w:rsidR="00630CD5">
        <w:rPr>
          <w:rFonts w:ascii="Times New Roman" w:hAnsi="Times New Roman" w:cs="Times New Roman"/>
          <w:sz w:val="24"/>
          <w:szCs w:val="24"/>
          <w:lang w:val="en-US"/>
        </w:rPr>
        <w:t xml:space="preserve">The EC phase consisted of </w:t>
      </w:r>
      <w:r w:rsidR="00E86EE0">
        <w:rPr>
          <w:rFonts w:ascii="Times New Roman" w:hAnsi="Times New Roman" w:cs="Times New Roman"/>
          <w:sz w:val="24"/>
          <w:szCs w:val="24"/>
          <w:lang w:val="en-US"/>
        </w:rPr>
        <w:t xml:space="preserve">three blocks of 16 trials (48 total) consisting of two different types of trials. </w:t>
      </w:r>
      <w:r w:rsidR="00630CD5">
        <w:rPr>
          <w:rFonts w:ascii="Times New Roman" w:hAnsi="Times New Roman" w:cs="Times New Roman"/>
          <w:sz w:val="24"/>
          <w:szCs w:val="24"/>
          <w:lang w:val="en-US"/>
        </w:rPr>
        <w:t xml:space="preserve">During </w:t>
      </w:r>
      <w:r w:rsidR="00E86EE0">
        <w:rPr>
          <w:rFonts w:ascii="Times New Roman" w:hAnsi="Times New Roman" w:cs="Times New Roman"/>
          <w:sz w:val="24"/>
          <w:szCs w:val="24"/>
          <w:lang w:val="en-US"/>
        </w:rPr>
        <w:t xml:space="preserve">one type of trial CS1 </w:t>
      </w:r>
      <w:r w:rsidR="00630CD5">
        <w:rPr>
          <w:rFonts w:ascii="Times New Roman" w:hAnsi="Times New Roman" w:cs="Times New Roman"/>
          <w:sz w:val="24"/>
          <w:szCs w:val="24"/>
          <w:lang w:val="en-US"/>
        </w:rPr>
        <w:t xml:space="preserve">was </w:t>
      </w:r>
      <w:r w:rsidR="00E86EE0">
        <w:rPr>
          <w:rFonts w:ascii="Times New Roman" w:hAnsi="Times New Roman" w:cs="Times New Roman"/>
          <w:sz w:val="24"/>
          <w:szCs w:val="24"/>
          <w:lang w:val="en-US"/>
        </w:rPr>
        <w:t>presented in the same sized font (e.g.,</w:t>
      </w:r>
      <w:r w:rsidR="00630CD5">
        <w:rPr>
          <w:rFonts w:ascii="Times New Roman" w:hAnsi="Times New Roman" w:cs="Times New Roman"/>
          <w:sz w:val="24"/>
          <w:szCs w:val="24"/>
          <w:lang w:val="en-US"/>
        </w:rPr>
        <w:t xml:space="preserve"> Arial 8%</w:t>
      </w:r>
      <w:r w:rsidR="00E86EE0">
        <w:rPr>
          <w:rFonts w:ascii="Times New Roman" w:hAnsi="Times New Roman" w:cs="Times New Roman"/>
          <w:sz w:val="24"/>
          <w:szCs w:val="24"/>
          <w:lang w:val="en-US"/>
        </w:rPr>
        <w:t>) as positive words and a different sized font as negative words (e.g.,</w:t>
      </w:r>
      <w:r w:rsidR="00630CD5">
        <w:rPr>
          <w:rFonts w:ascii="Times New Roman" w:hAnsi="Times New Roman" w:cs="Times New Roman"/>
          <w:sz w:val="24"/>
          <w:szCs w:val="24"/>
          <w:lang w:val="en-US"/>
        </w:rPr>
        <w:t xml:space="preserve"> Arial 4%</w:t>
      </w:r>
      <w:r w:rsidR="00E86EE0">
        <w:rPr>
          <w:rFonts w:ascii="Times New Roman" w:hAnsi="Times New Roman" w:cs="Times New Roman"/>
          <w:sz w:val="24"/>
          <w:szCs w:val="24"/>
          <w:lang w:val="en-US"/>
        </w:rPr>
        <w:t xml:space="preserve">). In another type of trial CS2 is presented in the same sized font as negative words and a different sized font as positive words. Stimuli </w:t>
      </w:r>
      <w:r w:rsidR="00630CD5">
        <w:rPr>
          <w:rFonts w:ascii="Times New Roman" w:hAnsi="Times New Roman" w:cs="Times New Roman"/>
          <w:sz w:val="24"/>
          <w:szCs w:val="24"/>
          <w:lang w:val="en-US"/>
        </w:rPr>
        <w:t xml:space="preserve">were </w:t>
      </w:r>
      <w:r w:rsidR="00E86EE0">
        <w:rPr>
          <w:rFonts w:ascii="Times New Roman" w:hAnsi="Times New Roman" w:cs="Times New Roman"/>
          <w:sz w:val="24"/>
          <w:szCs w:val="24"/>
          <w:lang w:val="en-US"/>
        </w:rPr>
        <w:t xml:space="preserve">always presented in the same color (white) </w:t>
      </w:r>
      <w:r w:rsidR="00E86EE0">
        <w:rPr>
          <w:rFonts w:ascii="Times New Roman" w:hAnsi="Times New Roman" w:cs="Times New Roman"/>
          <w:sz w:val="24"/>
          <w:szCs w:val="24"/>
          <w:lang w:val="en-US"/>
        </w:rPr>
        <w:lastRenderedPageBreak/>
        <w:t xml:space="preserve">and the </w:t>
      </w:r>
      <w:proofErr w:type="gramStart"/>
      <w:r w:rsidR="00E86EE0">
        <w:rPr>
          <w:rFonts w:ascii="Times New Roman" w:hAnsi="Times New Roman" w:cs="Times New Roman"/>
          <w:sz w:val="24"/>
          <w:szCs w:val="24"/>
          <w:lang w:val="en-US"/>
        </w:rPr>
        <w:t xml:space="preserve">sizes of the fonts </w:t>
      </w:r>
      <w:r w:rsidR="00630CD5">
        <w:rPr>
          <w:rFonts w:ascii="Times New Roman" w:hAnsi="Times New Roman" w:cs="Times New Roman"/>
          <w:sz w:val="24"/>
          <w:szCs w:val="24"/>
          <w:lang w:val="en-US"/>
        </w:rPr>
        <w:t>was</w:t>
      </w:r>
      <w:proofErr w:type="gramEnd"/>
      <w:r w:rsidR="00630CD5">
        <w:rPr>
          <w:rFonts w:ascii="Times New Roman" w:hAnsi="Times New Roman" w:cs="Times New Roman"/>
          <w:sz w:val="24"/>
          <w:szCs w:val="24"/>
          <w:lang w:val="en-US"/>
        </w:rPr>
        <w:t xml:space="preserve"> </w:t>
      </w:r>
      <w:r w:rsidR="00E86EE0">
        <w:rPr>
          <w:rFonts w:ascii="Times New Roman" w:hAnsi="Times New Roman" w:cs="Times New Roman"/>
          <w:sz w:val="24"/>
          <w:szCs w:val="24"/>
          <w:lang w:val="en-US"/>
        </w:rPr>
        <w:t xml:space="preserve">randomly counterbalanced across trials (e.g., sometimes a CS and US share a small </w:t>
      </w:r>
      <w:r w:rsidR="00630CD5">
        <w:rPr>
          <w:rFonts w:ascii="Times New Roman" w:hAnsi="Times New Roman" w:cs="Times New Roman"/>
          <w:sz w:val="24"/>
          <w:szCs w:val="24"/>
          <w:lang w:val="en-US"/>
        </w:rPr>
        <w:t xml:space="preserve">[Arial 4%] </w:t>
      </w:r>
      <w:r w:rsidR="00E86EE0">
        <w:rPr>
          <w:rFonts w:ascii="Times New Roman" w:hAnsi="Times New Roman" w:cs="Times New Roman"/>
          <w:sz w:val="24"/>
          <w:szCs w:val="24"/>
          <w:lang w:val="en-US"/>
        </w:rPr>
        <w:t>font and at other times they share</w:t>
      </w:r>
      <w:r w:rsidR="00630CD5">
        <w:rPr>
          <w:rFonts w:ascii="Times New Roman" w:hAnsi="Times New Roman" w:cs="Times New Roman"/>
          <w:sz w:val="24"/>
          <w:szCs w:val="24"/>
          <w:lang w:val="en-US"/>
        </w:rPr>
        <w:t>d</w:t>
      </w:r>
      <w:r w:rsidR="00E86EE0">
        <w:rPr>
          <w:rFonts w:ascii="Times New Roman" w:hAnsi="Times New Roman" w:cs="Times New Roman"/>
          <w:sz w:val="24"/>
          <w:szCs w:val="24"/>
          <w:lang w:val="en-US"/>
        </w:rPr>
        <w:t xml:space="preserve"> a large </w:t>
      </w:r>
      <w:r w:rsidR="00630CD5">
        <w:rPr>
          <w:rFonts w:ascii="Times New Roman" w:hAnsi="Times New Roman" w:cs="Times New Roman"/>
          <w:sz w:val="24"/>
          <w:szCs w:val="24"/>
          <w:lang w:val="en-US"/>
        </w:rPr>
        <w:t xml:space="preserve">[Arial 8%] </w:t>
      </w:r>
      <w:r w:rsidR="00E86EE0">
        <w:rPr>
          <w:rFonts w:ascii="Times New Roman" w:hAnsi="Times New Roman" w:cs="Times New Roman"/>
          <w:sz w:val="24"/>
          <w:szCs w:val="24"/>
          <w:lang w:val="en-US"/>
        </w:rPr>
        <w:t>font)</w:t>
      </w:r>
      <w:r w:rsidR="002F4E79">
        <w:rPr>
          <w:rFonts w:ascii="Times New Roman" w:hAnsi="Times New Roman" w:cs="Times New Roman"/>
          <w:sz w:val="24"/>
          <w:szCs w:val="24"/>
          <w:lang w:val="en-US"/>
        </w:rPr>
        <w:t xml:space="preserve"> (see Figure 3)</w:t>
      </w:r>
      <w:r w:rsidR="00E86EE0">
        <w:rPr>
          <w:rFonts w:ascii="Times New Roman" w:hAnsi="Times New Roman" w:cs="Times New Roman"/>
          <w:sz w:val="24"/>
          <w:szCs w:val="24"/>
          <w:lang w:val="en-US"/>
        </w:rPr>
        <w:t>.</w:t>
      </w:r>
    </w:p>
    <w:p w14:paraId="3C46B0CB" w14:textId="6F496EDF" w:rsidR="00FC055E" w:rsidRDefault="00FC055E" w:rsidP="00FC055E">
      <w:pPr>
        <w:spacing w:line="480" w:lineRule="auto"/>
        <w:jc w:val="center"/>
        <w:rPr>
          <w:rFonts w:ascii="Times New Roman" w:hAnsi="Times New Roman" w:cs="Times New Roman"/>
          <w:b/>
          <w:sz w:val="24"/>
          <w:szCs w:val="24"/>
          <w:lang w:val="en-US"/>
        </w:rPr>
      </w:pPr>
      <w:r w:rsidRPr="00FC055E">
        <w:rPr>
          <w:rFonts w:ascii="Times New Roman" w:hAnsi="Times New Roman" w:cs="Times New Roman"/>
          <w:b/>
          <w:sz w:val="24"/>
          <w:szCs w:val="24"/>
          <w:lang w:val="en-US"/>
        </w:rPr>
        <w:t>Results</w:t>
      </w:r>
    </w:p>
    <w:p w14:paraId="1B4C6F9F" w14:textId="77777777" w:rsidR="00FC055E" w:rsidRPr="000A1218" w:rsidRDefault="00FC055E" w:rsidP="00FC055E">
      <w:pPr>
        <w:spacing w:line="480" w:lineRule="auto"/>
        <w:rPr>
          <w:rFonts w:ascii="Times New Roman" w:hAnsi="Times New Roman"/>
          <w:b/>
          <w:sz w:val="24"/>
          <w:szCs w:val="24"/>
          <w:lang w:val="en-US"/>
        </w:rPr>
      </w:pPr>
      <w:r w:rsidRPr="000A1218">
        <w:rPr>
          <w:rFonts w:ascii="Times New Roman" w:hAnsi="Times New Roman"/>
          <w:b/>
          <w:sz w:val="24"/>
          <w:szCs w:val="24"/>
          <w:lang w:val="en-US"/>
        </w:rPr>
        <w:t>Data Preparation</w:t>
      </w:r>
    </w:p>
    <w:p w14:paraId="5E62E985" w14:textId="24E66FC2" w:rsidR="00FC055E" w:rsidRPr="000A1218" w:rsidRDefault="00FC055E" w:rsidP="00FC055E">
      <w:pPr>
        <w:pStyle w:val="text"/>
        <w:spacing w:line="480" w:lineRule="auto"/>
        <w:rPr>
          <w:rFonts w:ascii="Times New Roman" w:hAnsi="Times New Roman"/>
          <w:sz w:val="24"/>
          <w:szCs w:val="24"/>
          <w:lang w:val="en-US"/>
        </w:rPr>
      </w:pPr>
      <w:r w:rsidRPr="000A1218">
        <w:rPr>
          <w:rFonts w:ascii="Times New Roman" w:hAnsi="Times New Roman"/>
          <w:b/>
          <w:sz w:val="24"/>
          <w:szCs w:val="24"/>
          <w:lang w:val="en-US"/>
        </w:rPr>
        <w:tab/>
      </w:r>
      <w:r w:rsidR="00F563FD">
        <w:rPr>
          <w:rFonts w:ascii="Times New Roman" w:hAnsi="Times New Roman"/>
          <w:sz w:val="24"/>
          <w:szCs w:val="24"/>
          <w:lang w:val="en-US"/>
        </w:rPr>
        <w:t>Fifteen</w:t>
      </w:r>
      <w:r>
        <w:rPr>
          <w:rFonts w:ascii="Times New Roman" w:hAnsi="Times New Roman"/>
          <w:sz w:val="24"/>
          <w:szCs w:val="24"/>
          <w:lang w:val="en-US"/>
        </w:rPr>
        <w:t xml:space="preserve"> </w:t>
      </w:r>
      <w:r w:rsidRPr="000A1218">
        <w:rPr>
          <w:rFonts w:ascii="Times New Roman" w:hAnsi="Times New Roman"/>
          <w:sz w:val="24"/>
          <w:szCs w:val="24"/>
          <w:lang w:val="en-US"/>
        </w:rPr>
        <w:t xml:space="preserve">participants did not complete the entire session while an additional </w:t>
      </w:r>
      <w:r w:rsidR="00050B6C">
        <w:rPr>
          <w:rFonts w:ascii="Times New Roman" w:hAnsi="Times New Roman"/>
          <w:sz w:val="24"/>
          <w:szCs w:val="24"/>
          <w:lang w:val="en-US"/>
        </w:rPr>
        <w:t>nine</w:t>
      </w:r>
      <w:r>
        <w:rPr>
          <w:rFonts w:ascii="Times New Roman" w:hAnsi="Times New Roman"/>
          <w:sz w:val="24"/>
          <w:szCs w:val="24"/>
          <w:lang w:val="en-US"/>
        </w:rPr>
        <w:t xml:space="preserve"> </w:t>
      </w:r>
      <w:r w:rsidRPr="000A1218">
        <w:rPr>
          <w:rFonts w:ascii="Times New Roman" w:hAnsi="Times New Roman"/>
          <w:sz w:val="24"/>
          <w:szCs w:val="24"/>
          <w:lang w:val="en-US"/>
        </w:rPr>
        <w:t xml:space="preserve">did not meet the IAT criteria. This led to a final sample of </w:t>
      </w:r>
      <w:r w:rsidR="00F563FD">
        <w:rPr>
          <w:rFonts w:ascii="Times New Roman" w:hAnsi="Times New Roman"/>
          <w:sz w:val="24"/>
          <w:szCs w:val="24"/>
          <w:lang w:val="en-US"/>
        </w:rPr>
        <w:t>187</w:t>
      </w:r>
      <w:r>
        <w:rPr>
          <w:rFonts w:ascii="Times New Roman" w:hAnsi="Times New Roman"/>
          <w:sz w:val="24"/>
          <w:szCs w:val="24"/>
          <w:lang w:val="en-US"/>
        </w:rPr>
        <w:t xml:space="preserve"> </w:t>
      </w:r>
      <w:r w:rsidRPr="000A1218">
        <w:rPr>
          <w:rFonts w:ascii="Times New Roman" w:hAnsi="Times New Roman"/>
          <w:sz w:val="24"/>
          <w:szCs w:val="24"/>
          <w:lang w:val="en-US"/>
        </w:rPr>
        <w:t>participants.</w:t>
      </w:r>
    </w:p>
    <w:p w14:paraId="74EF3B7D" w14:textId="02AE8226" w:rsidR="00FC055E" w:rsidRPr="000A1218" w:rsidRDefault="00FC055E" w:rsidP="00FC055E">
      <w:pPr>
        <w:pStyle w:val="text"/>
        <w:spacing w:line="480" w:lineRule="auto"/>
        <w:rPr>
          <w:rFonts w:ascii="Times New Roman" w:hAnsi="Times New Roman"/>
          <w:b/>
          <w:sz w:val="24"/>
          <w:szCs w:val="24"/>
          <w:lang w:val="en-US"/>
        </w:rPr>
      </w:pPr>
      <w:r w:rsidRPr="000A1218">
        <w:rPr>
          <w:rFonts w:ascii="Times New Roman" w:hAnsi="Times New Roman"/>
          <w:b/>
          <w:sz w:val="24"/>
          <w:szCs w:val="24"/>
          <w:lang w:val="en-US"/>
        </w:rPr>
        <w:t>Hypothesis Testing</w:t>
      </w:r>
    </w:p>
    <w:p w14:paraId="18CA2479" w14:textId="162C4800" w:rsidR="00FC055E" w:rsidRPr="000A1218" w:rsidRDefault="00FC055E" w:rsidP="00FC055E">
      <w:pPr>
        <w:pStyle w:val="text"/>
        <w:spacing w:before="240" w:line="480" w:lineRule="auto"/>
        <w:rPr>
          <w:rFonts w:ascii="Times New Roman" w:hAnsi="Times New Roman"/>
          <w:sz w:val="24"/>
          <w:szCs w:val="24"/>
          <w:lang w:val="en-US"/>
        </w:rPr>
      </w:pPr>
      <w:r w:rsidRPr="000A1218">
        <w:rPr>
          <w:rFonts w:ascii="Times New Roman" w:hAnsi="Times New Roman"/>
          <w:b/>
          <w:sz w:val="24"/>
          <w:szCs w:val="24"/>
          <w:lang w:val="en-US"/>
        </w:rPr>
        <w:tab/>
        <w:t xml:space="preserve">IAT. </w:t>
      </w:r>
      <w:r w:rsidRPr="000A1218">
        <w:rPr>
          <w:rFonts w:ascii="Times New Roman" w:hAnsi="Times New Roman"/>
          <w:sz w:val="24"/>
          <w:szCs w:val="24"/>
          <w:lang w:val="en-US"/>
        </w:rPr>
        <w:t xml:space="preserve">Submitting IAT scores to a one-way ANOVA with CS-US </w:t>
      </w:r>
      <w:r>
        <w:rPr>
          <w:rFonts w:ascii="Times New Roman" w:hAnsi="Times New Roman"/>
          <w:sz w:val="24"/>
          <w:szCs w:val="24"/>
          <w:lang w:val="en-US"/>
        </w:rPr>
        <w:t xml:space="preserve">size </w:t>
      </w:r>
      <w:r w:rsidRPr="000A1218">
        <w:rPr>
          <w:rFonts w:ascii="Times New Roman" w:hAnsi="Times New Roman"/>
          <w:sz w:val="24"/>
          <w:szCs w:val="24"/>
          <w:lang w:val="en-US"/>
        </w:rPr>
        <w:t xml:space="preserve">matching as a between-subject factor found a significant effect for </w:t>
      </w:r>
      <w:r>
        <w:rPr>
          <w:rFonts w:ascii="Times New Roman" w:hAnsi="Times New Roman"/>
          <w:sz w:val="24"/>
          <w:szCs w:val="24"/>
          <w:lang w:val="en-US"/>
        </w:rPr>
        <w:t>Size</w:t>
      </w:r>
      <w:r w:rsidRPr="000A1218">
        <w:rPr>
          <w:rFonts w:ascii="Times New Roman" w:hAnsi="Times New Roman"/>
          <w:sz w:val="24"/>
          <w:szCs w:val="24"/>
          <w:lang w:val="en-US"/>
        </w:rPr>
        <w:t>,</w:t>
      </w:r>
      <w:r w:rsidRPr="000A1218">
        <w:rPr>
          <w:rFonts w:ascii="Times New Roman" w:hAnsi="Times New Roman"/>
          <w:i/>
          <w:sz w:val="24"/>
          <w:szCs w:val="24"/>
          <w:lang w:val="en-US"/>
        </w:rPr>
        <w:t xml:space="preserve"> </w:t>
      </w:r>
      <w:proofErr w:type="gramStart"/>
      <w:r w:rsidRPr="000A1218">
        <w:rPr>
          <w:rFonts w:ascii="Times New Roman" w:hAnsi="Times New Roman"/>
          <w:i/>
          <w:sz w:val="24"/>
          <w:szCs w:val="24"/>
          <w:lang w:val="en-US"/>
        </w:rPr>
        <w:t>F</w:t>
      </w:r>
      <w:r w:rsidRPr="000A1218">
        <w:rPr>
          <w:rFonts w:ascii="Times New Roman" w:hAnsi="Times New Roman"/>
          <w:sz w:val="24"/>
          <w:szCs w:val="24"/>
          <w:lang w:val="en-US"/>
        </w:rPr>
        <w:t>(</w:t>
      </w:r>
      <w:proofErr w:type="gramEnd"/>
      <w:r w:rsidR="00F563FD">
        <w:rPr>
          <w:rFonts w:ascii="Times New Roman" w:hAnsi="Times New Roman"/>
          <w:sz w:val="24"/>
          <w:szCs w:val="24"/>
          <w:lang w:val="en-US"/>
        </w:rPr>
        <w:t>1</w:t>
      </w:r>
      <w:r w:rsidRPr="000A1218">
        <w:rPr>
          <w:rFonts w:ascii="Times New Roman" w:hAnsi="Times New Roman"/>
          <w:sz w:val="24"/>
          <w:szCs w:val="24"/>
          <w:lang w:val="en-US"/>
        </w:rPr>
        <w:t xml:space="preserve">, </w:t>
      </w:r>
      <w:r w:rsidR="00F563FD">
        <w:rPr>
          <w:rFonts w:ascii="Times New Roman" w:hAnsi="Times New Roman"/>
          <w:sz w:val="24"/>
          <w:szCs w:val="24"/>
          <w:lang w:val="en-US"/>
        </w:rPr>
        <w:t>187</w:t>
      </w:r>
      <w:r w:rsidRPr="000A1218">
        <w:rPr>
          <w:rFonts w:ascii="Times New Roman" w:hAnsi="Times New Roman"/>
          <w:sz w:val="24"/>
          <w:szCs w:val="24"/>
          <w:lang w:val="en-US"/>
        </w:rPr>
        <w:t xml:space="preserve">) = </w:t>
      </w:r>
      <w:r w:rsidR="001B2BEE">
        <w:rPr>
          <w:rFonts w:ascii="Times New Roman" w:hAnsi="Times New Roman"/>
          <w:sz w:val="24"/>
          <w:szCs w:val="24"/>
          <w:lang w:val="en-US"/>
        </w:rPr>
        <w:t>24.85</w:t>
      </w:r>
      <w:r w:rsidRPr="000A1218">
        <w:rPr>
          <w:rFonts w:ascii="Times New Roman" w:hAnsi="Times New Roman"/>
          <w:sz w:val="24"/>
          <w:szCs w:val="24"/>
          <w:lang w:val="en-US"/>
        </w:rPr>
        <w:t xml:space="preserve">, </w:t>
      </w:r>
      <w:r w:rsidRPr="000A1218">
        <w:rPr>
          <w:rFonts w:ascii="Times New Roman" w:hAnsi="Times New Roman"/>
          <w:i/>
          <w:sz w:val="24"/>
          <w:szCs w:val="24"/>
          <w:lang w:val="en-US"/>
        </w:rPr>
        <w:t xml:space="preserve">p </w:t>
      </w:r>
      <w:r w:rsidRPr="000A1218">
        <w:rPr>
          <w:rFonts w:ascii="Times New Roman" w:hAnsi="Times New Roman"/>
          <w:sz w:val="24"/>
          <w:szCs w:val="24"/>
          <w:lang w:val="en-US"/>
        </w:rPr>
        <w:t>&lt; .</w:t>
      </w:r>
      <w:r w:rsidR="001B2BEE">
        <w:rPr>
          <w:rFonts w:ascii="Times New Roman" w:hAnsi="Times New Roman"/>
          <w:sz w:val="24"/>
          <w:szCs w:val="24"/>
          <w:lang w:val="en-US"/>
        </w:rPr>
        <w:t>001</w:t>
      </w:r>
      <w:r w:rsidRPr="000A1218">
        <w:rPr>
          <w:rFonts w:ascii="Times New Roman" w:hAnsi="Times New Roman"/>
          <w:sz w:val="24"/>
          <w:szCs w:val="24"/>
          <w:lang w:val="en-US"/>
        </w:rPr>
        <w:t>, η</w:t>
      </w:r>
      <w:r w:rsidRPr="000A1218">
        <w:rPr>
          <w:rFonts w:ascii="Times New Roman" w:hAnsi="Times New Roman"/>
          <w:sz w:val="24"/>
          <w:szCs w:val="24"/>
          <w:vertAlign w:val="superscript"/>
          <w:lang w:val="en-US"/>
        </w:rPr>
        <w:t>2</w:t>
      </w:r>
      <w:r w:rsidRPr="000A1218">
        <w:rPr>
          <w:rFonts w:ascii="Times New Roman" w:hAnsi="Times New Roman"/>
          <w:sz w:val="24"/>
          <w:szCs w:val="24"/>
          <w:vertAlign w:val="subscript"/>
          <w:lang w:val="en-US"/>
        </w:rPr>
        <w:t>partial</w:t>
      </w:r>
      <w:r w:rsidRPr="000A1218">
        <w:rPr>
          <w:rFonts w:ascii="Times New Roman" w:hAnsi="Times New Roman"/>
          <w:b/>
          <w:sz w:val="24"/>
          <w:szCs w:val="24"/>
          <w:lang w:val="en-US"/>
        </w:rPr>
        <w:t xml:space="preserve"> = </w:t>
      </w:r>
      <w:r w:rsidR="00FD2739">
        <w:rPr>
          <w:rFonts w:ascii="Times New Roman" w:hAnsi="Times New Roman"/>
          <w:sz w:val="24"/>
          <w:szCs w:val="24"/>
          <w:lang w:val="en-US"/>
        </w:rPr>
        <w:t>0</w:t>
      </w:r>
      <w:r w:rsidRPr="000A1218">
        <w:rPr>
          <w:rFonts w:ascii="Times New Roman" w:hAnsi="Times New Roman"/>
          <w:sz w:val="24"/>
          <w:szCs w:val="24"/>
          <w:lang w:val="en-US"/>
        </w:rPr>
        <w:t>.</w:t>
      </w:r>
      <w:r w:rsidR="001B2BEE">
        <w:rPr>
          <w:rFonts w:ascii="Times New Roman" w:hAnsi="Times New Roman"/>
          <w:sz w:val="24"/>
          <w:szCs w:val="24"/>
          <w:lang w:val="en-US"/>
        </w:rPr>
        <w:t>12, 95% CI [0.04; 0.21</w:t>
      </w:r>
      <w:r w:rsidRPr="000A1218">
        <w:rPr>
          <w:rFonts w:ascii="Times New Roman" w:hAnsi="Times New Roman"/>
          <w:sz w:val="24"/>
          <w:szCs w:val="24"/>
          <w:lang w:val="en-US"/>
        </w:rPr>
        <w:t>]</w:t>
      </w:r>
      <w:r w:rsidR="001B2BEE">
        <w:rPr>
          <w:rFonts w:ascii="Times New Roman" w:hAnsi="Times New Roman"/>
          <w:sz w:val="24"/>
          <w:szCs w:val="24"/>
          <w:lang w:val="en-US"/>
        </w:rPr>
        <w:t>, BF</w:t>
      </w:r>
      <w:r w:rsidR="001B2BEE" w:rsidRPr="001B2BEE">
        <w:rPr>
          <w:rFonts w:ascii="Times New Roman" w:hAnsi="Times New Roman"/>
          <w:sz w:val="24"/>
          <w:szCs w:val="24"/>
          <w:vertAlign w:val="subscript"/>
          <w:lang w:val="en-US"/>
        </w:rPr>
        <w:t>1</w:t>
      </w:r>
      <w:r w:rsidR="00000EF9">
        <w:rPr>
          <w:rFonts w:ascii="Times New Roman" w:hAnsi="Times New Roman"/>
          <w:sz w:val="24"/>
          <w:szCs w:val="24"/>
          <w:vertAlign w:val="subscript"/>
          <w:lang w:val="en-US"/>
        </w:rPr>
        <w:t>0</w:t>
      </w:r>
      <w:r w:rsidR="001B2BEE">
        <w:rPr>
          <w:rFonts w:ascii="Times New Roman" w:hAnsi="Times New Roman"/>
          <w:sz w:val="24"/>
          <w:szCs w:val="24"/>
          <w:lang w:val="en-US"/>
        </w:rPr>
        <w:t xml:space="preserve"> &gt; 10</w:t>
      </w:r>
      <w:r w:rsidR="001B2BEE" w:rsidRPr="001B2BEE">
        <w:rPr>
          <w:rFonts w:ascii="Times New Roman" w:hAnsi="Times New Roman"/>
          <w:sz w:val="24"/>
          <w:szCs w:val="24"/>
          <w:vertAlign w:val="superscript"/>
          <w:lang w:val="en-US"/>
        </w:rPr>
        <w:t>4</w:t>
      </w:r>
      <w:r w:rsidRPr="000A1218">
        <w:rPr>
          <w:rFonts w:ascii="Times New Roman" w:hAnsi="Times New Roman"/>
          <w:sz w:val="24"/>
          <w:szCs w:val="24"/>
          <w:lang w:val="en-US"/>
        </w:rPr>
        <w:t xml:space="preserve">. Specifically, when CS1 shared a </w:t>
      </w:r>
      <w:r>
        <w:rPr>
          <w:rFonts w:ascii="Times New Roman" w:hAnsi="Times New Roman"/>
          <w:sz w:val="24"/>
          <w:szCs w:val="24"/>
          <w:lang w:val="en-US"/>
        </w:rPr>
        <w:t xml:space="preserve">common size </w:t>
      </w:r>
      <w:r w:rsidRPr="000A1218">
        <w:rPr>
          <w:rFonts w:ascii="Times New Roman" w:hAnsi="Times New Roman"/>
          <w:sz w:val="24"/>
          <w:szCs w:val="24"/>
          <w:lang w:val="en-US"/>
        </w:rPr>
        <w:t xml:space="preserve">with positive words and CS2 shared a </w:t>
      </w:r>
      <w:r>
        <w:rPr>
          <w:rFonts w:ascii="Times New Roman" w:hAnsi="Times New Roman"/>
          <w:sz w:val="24"/>
          <w:szCs w:val="24"/>
          <w:lang w:val="en-US"/>
        </w:rPr>
        <w:t xml:space="preserve">common size </w:t>
      </w:r>
      <w:r w:rsidRPr="000A1218">
        <w:rPr>
          <w:rFonts w:ascii="Times New Roman" w:hAnsi="Times New Roman"/>
          <w:sz w:val="24"/>
          <w:szCs w:val="24"/>
          <w:lang w:val="en-US"/>
        </w:rPr>
        <w:t>with negative words, participants showed a relative preference for CS1 over CS2 (</w:t>
      </w:r>
      <w:r w:rsidRPr="000A1218">
        <w:rPr>
          <w:rFonts w:ascii="Times New Roman" w:hAnsi="Times New Roman"/>
          <w:i/>
          <w:sz w:val="24"/>
          <w:szCs w:val="24"/>
          <w:lang w:val="en-US"/>
        </w:rPr>
        <w:t>M</w:t>
      </w:r>
      <w:r w:rsidRPr="000A1218">
        <w:rPr>
          <w:rFonts w:ascii="Times New Roman" w:hAnsi="Times New Roman"/>
          <w:sz w:val="24"/>
          <w:szCs w:val="24"/>
          <w:lang w:val="en-US"/>
        </w:rPr>
        <w:t xml:space="preserve"> = 0.</w:t>
      </w:r>
      <w:r w:rsidR="001B2BEE">
        <w:rPr>
          <w:rFonts w:ascii="Times New Roman" w:hAnsi="Times New Roman"/>
          <w:sz w:val="24"/>
          <w:szCs w:val="24"/>
          <w:lang w:val="en-US"/>
        </w:rPr>
        <w:t>16</w:t>
      </w:r>
      <w:r w:rsidRPr="000A1218">
        <w:rPr>
          <w:rFonts w:ascii="Times New Roman" w:hAnsi="Times New Roman"/>
          <w:sz w:val="24"/>
          <w:szCs w:val="24"/>
          <w:lang w:val="en-US"/>
        </w:rPr>
        <w:t xml:space="preserve">, </w:t>
      </w:r>
      <w:r w:rsidRPr="000A1218">
        <w:rPr>
          <w:rFonts w:ascii="Times New Roman" w:hAnsi="Times New Roman"/>
          <w:i/>
          <w:sz w:val="24"/>
          <w:szCs w:val="24"/>
          <w:lang w:val="en-US"/>
        </w:rPr>
        <w:t>SD</w:t>
      </w:r>
      <w:r w:rsidRPr="000A1218">
        <w:rPr>
          <w:rFonts w:ascii="Times New Roman" w:hAnsi="Times New Roman"/>
          <w:sz w:val="24"/>
          <w:szCs w:val="24"/>
          <w:lang w:val="en-US"/>
        </w:rPr>
        <w:t xml:space="preserve"> = 0.</w:t>
      </w:r>
      <w:r w:rsidR="001B2BEE">
        <w:rPr>
          <w:rFonts w:ascii="Times New Roman" w:hAnsi="Times New Roman"/>
          <w:sz w:val="24"/>
          <w:szCs w:val="24"/>
          <w:lang w:val="en-US"/>
        </w:rPr>
        <w:t>49</w:t>
      </w:r>
      <w:r w:rsidRPr="000A1218">
        <w:rPr>
          <w:rFonts w:ascii="Times New Roman" w:hAnsi="Times New Roman"/>
          <w:sz w:val="24"/>
          <w:szCs w:val="24"/>
          <w:lang w:val="en-US"/>
        </w:rPr>
        <w:t xml:space="preserve">), </w:t>
      </w:r>
      <w:proofErr w:type="gramStart"/>
      <w:r w:rsidRPr="000A1218">
        <w:rPr>
          <w:rFonts w:ascii="Times New Roman" w:hAnsi="Times New Roman"/>
          <w:i/>
          <w:sz w:val="24"/>
          <w:szCs w:val="24"/>
          <w:lang w:val="en-US"/>
        </w:rPr>
        <w:t>t</w:t>
      </w:r>
      <w:r w:rsidRPr="000A1218">
        <w:rPr>
          <w:rFonts w:ascii="Times New Roman" w:hAnsi="Times New Roman"/>
          <w:sz w:val="24"/>
          <w:szCs w:val="24"/>
          <w:lang w:val="en-US"/>
        </w:rPr>
        <w:t>(</w:t>
      </w:r>
      <w:proofErr w:type="gramEnd"/>
      <w:r w:rsidR="00FD2739">
        <w:rPr>
          <w:rFonts w:ascii="Times New Roman" w:hAnsi="Times New Roman"/>
          <w:sz w:val="24"/>
          <w:szCs w:val="24"/>
          <w:lang w:val="en-US"/>
        </w:rPr>
        <w:t>92</w:t>
      </w:r>
      <w:r w:rsidRPr="000A1218">
        <w:rPr>
          <w:rFonts w:ascii="Times New Roman" w:hAnsi="Times New Roman"/>
          <w:sz w:val="24"/>
          <w:szCs w:val="24"/>
          <w:lang w:val="en-US"/>
        </w:rPr>
        <w:t xml:space="preserve">) = </w:t>
      </w:r>
      <w:r w:rsidR="00FD2739">
        <w:rPr>
          <w:rFonts w:ascii="Times New Roman" w:hAnsi="Times New Roman"/>
          <w:sz w:val="24"/>
          <w:szCs w:val="24"/>
          <w:lang w:val="en-US"/>
        </w:rPr>
        <w:t>3.22</w:t>
      </w:r>
      <w:r w:rsidRPr="000A1218">
        <w:rPr>
          <w:rFonts w:ascii="Times New Roman" w:hAnsi="Times New Roman"/>
          <w:sz w:val="24"/>
          <w:szCs w:val="24"/>
          <w:lang w:val="en-US"/>
        </w:rPr>
        <w:t xml:space="preserve">, </w:t>
      </w:r>
      <w:r w:rsidRPr="000A1218">
        <w:rPr>
          <w:rFonts w:ascii="Times New Roman" w:hAnsi="Times New Roman"/>
          <w:i/>
          <w:sz w:val="24"/>
          <w:szCs w:val="24"/>
          <w:lang w:val="en-US"/>
        </w:rPr>
        <w:t>p</w:t>
      </w:r>
      <w:r w:rsidR="00FD2739">
        <w:rPr>
          <w:rFonts w:ascii="Times New Roman" w:hAnsi="Times New Roman"/>
          <w:sz w:val="24"/>
          <w:szCs w:val="24"/>
          <w:lang w:val="en-US"/>
        </w:rPr>
        <w:t xml:space="preserve"> =</w:t>
      </w:r>
      <w:r w:rsidRPr="000A1218">
        <w:rPr>
          <w:rFonts w:ascii="Times New Roman" w:hAnsi="Times New Roman"/>
          <w:sz w:val="24"/>
          <w:szCs w:val="24"/>
          <w:lang w:val="en-US"/>
        </w:rPr>
        <w:t xml:space="preserve"> .</w:t>
      </w:r>
      <w:r w:rsidR="00FD2739">
        <w:rPr>
          <w:rFonts w:ascii="Times New Roman" w:hAnsi="Times New Roman"/>
          <w:sz w:val="24"/>
          <w:szCs w:val="24"/>
          <w:lang w:val="en-US"/>
        </w:rPr>
        <w:t>002</w:t>
      </w:r>
      <w:r w:rsidRPr="000A1218">
        <w:rPr>
          <w:rFonts w:ascii="Times New Roman" w:hAnsi="Times New Roman"/>
          <w:sz w:val="24"/>
          <w:szCs w:val="24"/>
          <w:lang w:val="en-US"/>
        </w:rPr>
        <w:t xml:space="preserve">, </w:t>
      </w:r>
      <w:r w:rsidRPr="000A1218">
        <w:rPr>
          <w:rFonts w:ascii="Times New Roman" w:hAnsi="Times New Roman"/>
          <w:i/>
          <w:sz w:val="24"/>
          <w:szCs w:val="24"/>
          <w:lang w:val="en-US"/>
        </w:rPr>
        <w:t>d</w:t>
      </w:r>
      <w:r w:rsidRPr="000A1218">
        <w:rPr>
          <w:rFonts w:ascii="Times New Roman" w:hAnsi="Times New Roman"/>
          <w:sz w:val="24"/>
          <w:szCs w:val="24"/>
          <w:lang w:val="en-US"/>
        </w:rPr>
        <w:t xml:space="preserve"> = </w:t>
      </w:r>
      <w:r w:rsidR="00FD2739">
        <w:rPr>
          <w:rFonts w:ascii="Times New Roman" w:hAnsi="Times New Roman"/>
          <w:sz w:val="24"/>
          <w:szCs w:val="24"/>
          <w:lang w:val="en-US"/>
        </w:rPr>
        <w:t>0.33, 95% CI [0.13; 0.</w:t>
      </w:r>
      <w:commentRangeStart w:id="28"/>
      <w:r w:rsidR="00FD2739">
        <w:rPr>
          <w:rFonts w:ascii="Times New Roman" w:hAnsi="Times New Roman"/>
          <w:sz w:val="24"/>
          <w:szCs w:val="24"/>
          <w:lang w:val="en-US"/>
        </w:rPr>
        <w:t>55</w:t>
      </w:r>
      <w:commentRangeEnd w:id="28"/>
      <w:r w:rsidR="000D7DE8">
        <w:rPr>
          <w:rStyle w:val="CommentReference"/>
          <w:rFonts w:asciiTheme="minorHAnsi" w:eastAsiaTheme="minorHAnsi" w:hAnsiTheme="minorHAnsi" w:cstheme="minorBidi"/>
          <w:color w:val="auto"/>
          <w:lang w:val="it-IT" w:eastAsia="en-US"/>
        </w:rPr>
        <w:commentReference w:id="28"/>
      </w:r>
      <w:r w:rsidRPr="000A1218">
        <w:rPr>
          <w:rFonts w:ascii="Times New Roman" w:hAnsi="Times New Roman"/>
          <w:sz w:val="24"/>
          <w:szCs w:val="24"/>
          <w:lang w:val="en-US"/>
        </w:rPr>
        <w:t xml:space="preserve">]. A reversed preference emerged when CS1 shared a </w:t>
      </w:r>
      <w:r>
        <w:rPr>
          <w:rFonts w:ascii="Times New Roman" w:hAnsi="Times New Roman"/>
          <w:sz w:val="24"/>
          <w:szCs w:val="24"/>
          <w:lang w:val="en-US"/>
        </w:rPr>
        <w:t xml:space="preserve">common size </w:t>
      </w:r>
      <w:r w:rsidRPr="000A1218">
        <w:rPr>
          <w:rFonts w:ascii="Times New Roman" w:hAnsi="Times New Roman"/>
          <w:sz w:val="24"/>
          <w:szCs w:val="24"/>
          <w:lang w:val="en-US"/>
        </w:rPr>
        <w:t>with negative words and CS2 shared a color with positive words, such that participants showed a relative preference for CS2 over CS1 (</w:t>
      </w:r>
      <w:r w:rsidRPr="000A1218">
        <w:rPr>
          <w:rFonts w:ascii="Times New Roman" w:hAnsi="Times New Roman"/>
          <w:i/>
          <w:sz w:val="24"/>
          <w:szCs w:val="24"/>
          <w:lang w:val="en-US"/>
        </w:rPr>
        <w:t>M</w:t>
      </w:r>
      <w:r w:rsidRPr="000A1218">
        <w:rPr>
          <w:rFonts w:ascii="Times New Roman" w:hAnsi="Times New Roman"/>
          <w:sz w:val="24"/>
          <w:szCs w:val="24"/>
          <w:lang w:val="en-US"/>
        </w:rPr>
        <w:t xml:space="preserve"> = -</w:t>
      </w:r>
      <w:r w:rsidR="00FD2739">
        <w:rPr>
          <w:rFonts w:ascii="Times New Roman" w:hAnsi="Times New Roman"/>
          <w:sz w:val="24"/>
          <w:szCs w:val="24"/>
          <w:lang w:val="en-US"/>
        </w:rPr>
        <w:t>0.18</w:t>
      </w:r>
      <w:r w:rsidRPr="000A1218">
        <w:rPr>
          <w:rFonts w:ascii="Times New Roman" w:hAnsi="Times New Roman"/>
          <w:sz w:val="24"/>
          <w:szCs w:val="24"/>
          <w:lang w:val="en-US"/>
        </w:rPr>
        <w:t xml:space="preserve">, </w:t>
      </w:r>
      <w:r w:rsidRPr="000A1218">
        <w:rPr>
          <w:rFonts w:ascii="Times New Roman" w:hAnsi="Times New Roman"/>
          <w:i/>
          <w:sz w:val="24"/>
          <w:szCs w:val="24"/>
          <w:lang w:val="en-US"/>
        </w:rPr>
        <w:t>SD</w:t>
      </w:r>
      <w:r w:rsidRPr="000A1218">
        <w:rPr>
          <w:rFonts w:ascii="Times New Roman" w:hAnsi="Times New Roman"/>
          <w:sz w:val="24"/>
          <w:szCs w:val="24"/>
          <w:lang w:val="en-US"/>
        </w:rPr>
        <w:t xml:space="preserve"> = </w:t>
      </w:r>
      <w:r w:rsidR="00FD2739">
        <w:rPr>
          <w:rFonts w:ascii="Times New Roman" w:hAnsi="Times New Roman"/>
          <w:sz w:val="24"/>
          <w:szCs w:val="24"/>
          <w:lang w:val="en-US"/>
        </w:rPr>
        <w:t>0.45</w:t>
      </w:r>
      <w:r w:rsidRPr="000A1218">
        <w:rPr>
          <w:rFonts w:ascii="Times New Roman" w:hAnsi="Times New Roman"/>
          <w:sz w:val="24"/>
          <w:szCs w:val="24"/>
          <w:lang w:val="en-US"/>
        </w:rPr>
        <w:t xml:space="preserve">), </w:t>
      </w:r>
      <w:proofErr w:type="gramStart"/>
      <w:r w:rsidRPr="000A1218">
        <w:rPr>
          <w:rFonts w:ascii="Times New Roman" w:hAnsi="Times New Roman"/>
          <w:i/>
          <w:sz w:val="24"/>
          <w:szCs w:val="24"/>
          <w:lang w:val="en-US"/>
        </w:rPr>
        <w:t>t</w:t>
      </w:r>
      <w:r w:rsidRPr="000A1218">
        <w:rPr>
          <w:rFonts w:ascii="Times New Roman" w:hAnsi="Times New Roman"/>
          <w:sz w:val="24"/>
          <w:szCs w:val="24"/>
          <w:lang w:val="en-US"/>
        </w:rPr>
        <w:t>(</w:t>
      </w:r>
      <w:proofErr w:type="gramEnd"/>
      <w:r w:rsidR="00FD2739">
        <w:rPr>
          <w:rFonts w:ascii="Times New Roman" w:hAnsi="Times New Roman"/>
          <w:sz w:val="24"/>
          <w:szCs w:val="24"/>
          <w:lang w:val="en-US"/>
        </w:rPr>
        <w:t>94</w:t>
      </w:r>
      <w:r w:rsidRPr="000A1218">
        <w:rPr>
          <w:rFonts w:ascii="Times New Roman" w:hAnsi="Times New Roman"/>
          <w:sz w:val="24"/>
          <w:szCs w:val="24"/>
          <w:lang w:val="en-US"/>
        </w:rPr>
        <w:t xml:space="preserve">) = </w:t>
      </w:r>
      <w:r w:rsidR="00FD2739">
        <w:rPr>
          <w:rFonts w:ascii="Times New Roman" w:hAnsi="Times New Roman"/>
          <w:sz w:val="24"/>
          <w:szCs w:val="24"/>
          <w:lang w:val="en-US"/>
        </w:rPr>
        <w:t>-3.85</w:t>
      </w:r>
      <w:r w:rsidRPr="000A1218">
        <w:rPr>
          <w:rFonts w:ascii="Times New Roman" w:hAnsi="Times New Roman"/>
          <w:sz w:val="24"/>
          <w:szCs w:val="24"/>
          <w:lang w:val="en-US"/>
        </w:rPr>
        <w:t xml:space="preserve">, </w:t>
      </w:r>
      <w:r w:rsidRPr="000A1218">
        <w:rPr>
          <w:rFonts w:ascii="Times New Roman" w:hAnsi="Times New Roman"/>
          <w:i/>
          <w:sz w:val="24"/>
          <w:szCs w:val="24"/>
          <w:lang w:val="en-US"/>
        </w:rPr>
        <w:t>p</w:t>
      </w:r>
      <w:r w:rsidRPr="000A1218">
        <w:rPr>
          <w:rFonts w:ascii="Times New Roman" w:hAnsi="Times New Roman"/>
          <w:sz w:val="24"/>
          <w:szCs w:val="24"/>
          <w:lang w:val="en-US"/>
        </w:rPr>
        <w:t xml:space="preserve"> &lt; .</w:t>
      </w:r>
      <w:r w:rsidR="00FD2739">
        <w:rPr>
          <w:rFonts w:ascii="Times New Roman" w:hAnsi="Times New Roman"/>
          <w:sz w:val="24"/>
          <w:szCs w:val="24"/>
          <w:lang w:val="en-US"/>
        </w:rPr>
        <w:t>001</w:t>
      </w:r>
      <w:r w:rsidRPr="000A1218">
        <w:rPr>
          <w:rFonts w:ascii="Times New Roman" w:hAnsi="Times New Roman"/>
          <w:sz w:val="24"/>
          <w:szCs w:val="24"/>
          <w:lang w:val="en-US"/>
        </w:rPr>
        <w:t xml:space="preserve">, </w:t>
      </w:r>
      <w:r w:rsidRPr="000A1218">
        <w:rPr>
          <w:rFonts w:ascii="Times New Roman" w:hAnsi="Times New Roman"/>
          <w:i/>
          <w:sz w:val="24"/>
          <w:szCs w:val="24"/>
          <w:lang w:val="en-US"/>
        </w:rPr>
        <w:t>d</w:t>
      </w:r>
      <w:r w:rsidRPr="000A1218">
        <w:rPr>
          <w:rFonts w:ascii="Times New Roman" w:hAnsi="Times New Roman"/>
          <w:sz w:val="24"/>
          <w:szCs w:val="24"/>
          <w:lang w:val="en-US"/>
        </w:rPr>
        <w:t xml:space="preserve"> = </w:t>
      </w:r>
      <w:r w:rsidR="00FD2739">
        <w:rPr>
          <w:rFonts w:ascii="Times New Roman" w:hAnsi="Times New Roman"/>
          <w:sz w:val="24"/>
          <w:szCs w:val="24"/>
          <w:lang w:val="en-US"/>
        </w:rPr>
        <w:t>-0.39, 95% CI [-0.60</w:t>
      </w:r>
      <w:r w:rsidRPr="000A1218">
        <w:rPr>
          <w:rFonts w:ascii="Times New Roman" w:hAnsi="Times New Roman"/>
          <w:sz w:val="24"/>
          <w:szCs w:val="24"/>
          <w:lang w:val="en-US"/>
        </w:rPr>
        <w:t xml:space="preserve">; </w:t>
      </w:r>
      <w:r w:rsidR="00FD2739">
        <w:rPr>
          <w:rFonts w:ascii="Times New Roman" w:hAnsi="Times New Roman"/>
          <w:sz w:val="24"/>
          <w:szCs w:val="24"/>
          <w:lang w:val="en-US"/>
        </w:rPr>
        <w:t>-0.</w:t>
      </w:r>
      <w:commentRangeStart w:id="29"/>
      <w:r w:rsidR="00FD2739">
        <w:rPr>
          <w:rFonts w:ascii="Times New Roman" w:hAnsi="Times New Roman"/>
          <w:sz w:val="24"/>
          <w:szCs w:val="24"/>
          <w:lang w:val="en-US"/>
        </w:rPr>
        <w:t>19</w:t>
      </w:r>
      <w:commentRangeEnd w:id="29"/>
      <w:r w:rsidR="000D7DE8">
        <w:rPr>
          <w:rStyle w:val="CommentReference"/>
          <w:rFonts w:asciiTheme="minorHAnsi" w:eastAsiaTheme="minorHAnsi" w:hAnsiTheme="minorHAnsi" w:cstheme="minorBidi"/>
          <w:color w:val="auto"/>
          <w:lang w:val="it-IT" w:eastAsia="en-US"/>
        </w:rPr>
        <w:commentReference w:id="29"/>
      </w:r>
      <w:r w:rsidRPr="000A1218">
        <w:rPr>
          <w:rFonts w:ascii="Times New Roman" w:hAnsi="Times New Roman"/>
          <w:sz w:val="24"/>
          <w:szCs w:val="24"/>
          <w:lang w:val="en-US"/>
        </w:rPr>
        <w:t>]. Both scores significantly differed from zero.</w:t>
      </w:r>
    </w:p>
    <w:p w14:paraId="1DE5E564" w14:textId="362CF5DC" w:rsidR="00FC055E" w:rsidRPr="000A1218" w:rsidRDefault="00FC055E" w:rsidP="00FC055E">
      <w:pPr>
        <w:pStyle w:val="text"/>
        <w:spacing w:before="240" w:line="480" w:lineRule="auto"/>
        <w:ind w:firstLine="708"/>
        <w:rPr>
          <w:rFonts w:ascii="Times New Roman" w:hAnsi="Times New Roman"/>
          <w:sz w:val="24"/>
          <w:szCs w:val="24"/>
          <w:lang w:val="en-US"/>
        </w:rPr>
      </w:pPr>
      <w:r w:rsidRPr="000A1218">
        <w:rPr>
          <w:rFonts w:ascii="Times New Roman" w:hAnsi="Times New Roman"/>
          <w:b/>
          <w:sz w:val="24"/>
          <w:szCs w:val="24"/>
          <w:lang w:val="en-US"/>
        </w:rPr>
        <w:t>Self-reported ratings</w:t>
      </w:r>
      <w:r w:rsidRPr="000A1218">
        <w:rPr>
          <w:rFonts w:ascii="Times New Roman" w:hAnsi="Times New Roman"/>
          <w:sz w:val="24"/>
          <w:szCs w:val="24"/>
          <w:lang w:val="en-US"/>
        </w:rPr>
        <w:t xml:space="preserve">. </w:t>
      </w:r>
      <w:r>
        <w:rPr>
          <w:rFonts w:ascii="Times New Roman" w:hAnsi="Times New Roman"/>
          <w:sz w:val="24"/>
          <w:szCs w:val="24"/>
          <w:lang w:val="en-US"/>
        </w:rPr>
        <w:t xml:space="preserve">Conducting a </w:t>
      </w:r>
      <w:r w:rsidRPr="000A1218">
        <w:rPr>
          <w:rFonts w:ascii="Times New Roman" w:hAnsi="Times New Roman"/>
          <w:sz w:val="24"/>
          <w:szCs w:val="24"/>
          <w:lang w:val="en-US"/>
        </w:rPr>
        <w:t xml:space="preserve">similar </w:t>
      </w:r>
      <w:r>
        <w:rPr>
          <w:rFonts w:ascii="Times New Roman" w:hAnsi="Times New Roman"/>
          <w:sz w:val="24"/>
          <w:szCs w:val="24"/>
          <w:lang w:val="en-US"/>
        </w:rPr>
        <w:t xml:space="preserve">set of analyses as reported </w:t>
      </w:r>
      <w:r w:rsidRPr="000A1218">
        <w:rPr>
          <w:rFonts w:ascii="Times New Roman" w:hAnsi="Times New Roman"/>
          <w:sz w:val="24"/>
          <w:szCs w:val="24"/>
          <w:lang w:val="en-US"/>
        </w:rPr>
        <w:t xml:space="preserve">above revealed a main effect of </w:t>
      </w:r>
      <w:r>
        <w:rPr>
          <w:rFonts w:ascii="Times New Roman" w:hAnsi="Times New Roman"/>
          <w:sz w:val="24"/>
          <w:szCs w:val="24"/>
          <w:lang w:val="en-US"/>
        </w:rPr>
        <w:t>Size</w:t>
      </w:r>
      <w:r w:rsidRPr="000A1218">
        <w:rPr>
          <w:rFonts w:ascii="Times New Roman" w:hAnsi="Times New Roman"/>
          <w:sz w:val="24"/>
          <w:szCs w:val="24"/>
          <w:lang w:val="en-US"/>
        </w:rPr>
        <w:t>,</w:t>
      </w:r>
      <w:r w:rsidRPr="000A1218">
        <w:rPr>
          <w:rFonts w:ascii="Times New Roman" w:hAnsi="Times New Roman"/>
          <w:i/>
          <w:sz w:val="24"/>
          <w:szCs w:val="24"/>
          <w:lang w:val="en-US"/>
        </w:rPr>
        <w:t xml:space="preserve"> </w:t>
      </w:r>
      <w:proofErr w:type="gramStart"/>
      <w:r w:rsidRPr="000A1218">
        <w:rPr>
          <w:rFonts w:ascii="Times New Roman" w:hAnsi="Times New Roman"/>
          <w:i/>
          <w:sz w:val="24"/>
          <w:szCs w:val="24"/>
          <w:lang w:val="en-US"/>
        </w:rPr>
        <w:t>F</w:t>
      </w:r>
      <w:r w:rsidRPr="000A1218">
        <w:rPr>
          <w:rFonts w:ascii="Times New Roman" w:hAnsi="Times New Roman"/>
          <w:sz w:val="24"/>
          <w:szCs w:val="24"/>
          <w:lang w:val="en-US"/>
        </w:rPr>
        <w:t>(</w:t>
      </w:r>
      <w:proofErr w:type="gramEnd"/>
      <w:r w:rsidR="00FD2739">
        <w:rPr>
          <w:rFonts w:ascii="Times New Roman" w:hAnsi="Times New Roman"/>
          <w:sz w:val="24"/>
          <w:szCs w:val="24"/>
          <w:lang w:val="en-US"/>
        </w:rPr>
        <w:t>1, 186</w:t>
      </w:r>
      <w:r w:rsidRPr="000A1218">
        <w:rPr>
          <w:rFonts w:ascii="Times New Roman" w:hAnsi="Times New Roman"/>
          <w:sz w:val="24"/>
          <w:szCs w:val="24"/>
          <w:lang w:val="en-US"/>
        </w:rPr>
        <w:t xml:space="preserve">) = </w:t>
      </w:r>
      <w:r w:rsidR="00FD2739">
        <w:rPr>
          <w:rFonts w:ascii="Times New Roman" w:hAnsi="Times New Roman"/>
          <w:sz w:val="24"/>
          <w:szCs w:val="24"/>
          <w:lang w:val="en-US"/>
        </w:rPr>
        <w:t>73.19</w:t>
      </w:r>
      <w:r w:rsidRPr="000A1218">
        <w:rPr>
          <w:rFonts w:ascii="Times New Roman" w:hAnsi="Times New Roman"/>
          <w:sz w:val="24"/>
          <w:szCs w:val="24"/>
          <w:lang w:val="en-US"/>
        </w:rPr>
        <w:t xml:space="preserve">, </w:t>
      </w:r>
      <w:r w:rsidRPr="000A1218">
        <w:rPr>
          <w:rFonts w:ascii="Times New Roman" w:hAnsi="Times New Roman"/>
          <w:i/>
          <w:sz w:val="24"/>
          <w:szCs w:val="24"/>
          <w:lang w:val="en-US"/>
        </w:rPr>
        <w:t xml:space="preserve">p </w:t>
      </w:r>
      <w:r w:rsidRPr="000A1218">
        <w:rPr>
          <w:rFonts w:ascii="Times New Roman" w:hAnsi="Times New Roman"/>
          <w:sz w:val="24"/>
          <w:szCs w:val="24"/>
          <w:lang w:val="en-US"/>
        </w:rPr>
        <w:t>&lt; .</w:t>
      </w:r>
      <w:r w:rsidR="00FD2739">
        <w:rPr>
          <w:rFonts w:ascii="Times New Roman" w:hAnsi="Times New Roman"/>
          <w:sz w:val="24"/>
          <w:szCs w:val="24"/>
          <w:lang w:val="en-US"/>
        </w:rPr>
        <w:t>001</w:t>
      </w:r>
      <w:r w:rsidRPr="000A1218">
        <w:rPr>
          <w:rFonts w:ascii="Times New Roman" w:hAnsi="Times New Roman"/>
          <w:sz w:val="24"/>
          <w:szCs w:val="24"/>
          <w:lang w:val="en-US"/>
        </w:rPr>
        <w:t>, η</w:t>
      </w:r>
      <w:r w:rsidRPr="000A1218">
        <w:rPr>
          <w:rFonts w:ascii="Times New Roman" w:hAnsi="Times New Roman"/>
          <w:sz w:val="24"/>
          <w:szCs w:val="24"/>
          <w:vertAlign w:val="superscript"/>
          <w:lang w:val="en-US"/>
        </w:rPr>
        <w:t>2</w:t>
      </w:r>
      <w:r w:rsidRPr="000A1218">
        <w:rPr>
          <w:rFonts w:ascii="Times New Roman" w:hAnsi="Times New Roman"/>
          <w:sz w:val="24"/>
          <w:szCs w:val="24"/>
          <w:vertAlign w:val="subscript"/>
          <w:lang w:val="en-US"/>
        </w:rPr>
        <w:t>partial</w:t>
      </w:r>
      <w:r w:rsidRPr="000A1218">
        <w:rPr>
          <w:rFonts w:ascii="Times New Roman" w:hAnsi="Times New Roman"/>
          <w:b/>
          <w:sz w:val="24"/>
          <w:szCs w:val="24"/>
          <w:lang w:val="en-US"/>
        </w:rPr>
        <w:t xml:space="preserve"> = </w:t>
      </w:r>
      <w:r w:rsidR="00FD2739">
        <w:rPr>
          <w:rFonts w:ascii="Times New Roman" w:hAnsi="Times New Roman"/>
          <w:sz w:val="24"/>
          <w:szCs w:val="24"/>
          <w:lang w:val="en-US"/>
        </w:rPr>
        <w:t>0</w:t>
      </w:r>
      <w:r w:rsidRPr="000A1218">
        <w:rPr>
          <w:rFonts w:ascii="Times New Roman" w:hAnsi="Times New Roman"/>
          <w:sz w:val="24"/>
          <w:szCs w:val="24"/>
          <w:lang w:val="en-US"/>
        </w:rPr>
        <w:t>.</w:t>
      </w:r>
      <w:r w:rsidR="00FD2739">
        <w:rPr>
          <w:rFonts w:ascii="Times New Roman" w:hAnsi="Times New Roman"/>
          <w:sz w:val="24"/>
          <w:szCs w:val="24"/>
          <w:lang w:val="en-US"/>
        </w:rPr>
        <w:t>28, 95% CI [0.18; 0.38</w:t>
      </w:r>
      <w:r w:rsidRPr="000A1218">
        <w:rPr>
          <w:rFonts w:ascii="Times New Roman" w:hAnsi="Times New Roman"/>
          <w:sz w:val="24"/>
          <w:szCs w:val="24"/>
          <w:lang w:val="en-US"/>
        </w:rPr>
        <w:t>]</w:t>
      </w:r>
      <w:r w:rsidR="00FD2739">
        <w:rPr>
          <w:rFonts w:ascii="Times New Roman" w:hAnsi="Times New Roman"/>
          <w:sz w:val="24"/>
          <w:szCs w:val="24"/>
          <w:lang w:val="en-US"/>
        </w:rPr>
        <w:t>, BF</w:t>
      </w:r>
      <w:r w:rsidR="00FD2739" w:rsidRPr="00000EF9">
        <w:rPr>
          <w:rFonts w:ascii="Times New Roman" w:hAnsi="Times New Roman"/>
          <w:sz w:val="24"/>
          <w:szCs w:val="24"/>
          <w:vertAlign w:val="subscript"/>
          <w:lang w:val="en-US"/>
        </w:rPr>
        <w:t>1</w:t>
      </w:r>
      <w:r w:rsidR="00000EF9">
        <w:rPr>
          <w:rFonts w:ascii="Times New Roman" w:hAnsi="Times New Roman"/>
          <w:sz w:val="24"/>
          <w:szCs w:val="24"/>
          <w:vertAlign w:val="subscript"/>
          <w:lang w:val="en-US"/>
        </w:rPr>
        <w:t>0</w:t>
      </w:r>
      <w:r w:rsidR="00FD2739">
        <w:rPr>
          <w:rFonts w:ascii="Times New Roman" w:hAnsi="Times New Roman"/>
          <w:sz w:val="24"/>
          <w:szCs w:val="24"/>
          <w:lang w:val="en-US"/>
        </w:rPr>
        <w:t xml:space="preserve"> &gt; 10</w:t>
      </w:r>
      <w:r w:rsidR="00FD2739" w:rsidRPr="00FD2739">
        <w:rPr>
          <w:rFonts w:ascii="Times New Roman" w:hAnsi="Times New Roman"/>
          <w:sz w:val="24"/>
          <w:szCs w:val="24"/>
          <w:vertAlign w:val="superscript"/>
          <w:lang w:val="en-US"/>
        </w:rPr>
        <w:t>5</w:t>
      </w:r>
      <w:r w:rsidRPr="000A1218">
        <w:rPr>
          <w:rFonts w:ascii="Times New Roman" w:hAnsi="Times New Roman"/>
          <w:sz w:val="24"/>
          <w:szCs w:val="24"/>
          <w:lang w:val="en-US"/>
        </w:rPr>
        <w:t xml:space="preserve">. When CS1 shared a </w:t>
      </w:r>
      <w:r>
        <w:rPr>
          <w:rFonts w:ascii="Times New Roman" w:hAnsi="Times New Roman"/>
          <w:sz w:val="24"/>
          <w:szCs w:val="24"/>
          <w:lang w:val="en-US"/>
        </w:rPr>
        <w:t xml:space="preserve">common size </w:t>
      </w:r>
      <w:r w:rsidRPr="000A1218">
        <w:rPr>
          <w:rFonts w:ascii="Times New Roman" w:hAnsi="Times New Roman"/>
          <w:sz w:val="24"/>
          <w:szCs w:val="24"/>
          <w:lang w:val="en-US"/>
        </w:rPr>
        <w:t xml:space="preserve">with positive words and CS2 shared a </w:t>
      </w:r>
      <w:r>
        <w:rPr>
          <w:rFonts w:ascii="Times New Roman" w:hAnsi="Times New Roman"/>
          <w:sz w:val="24"/>
          <w:szCs w:val="24"/>
          <w:lang w:val="en-US"/>
        </w:rPr>
        <w:t xml:space="preserve">common size </w:t>
      </w:r>
      <w:r w:rsidRPr="000A1218">
        <w:rPr>
          <w:rFonts w:ascii="Times New Roman" w:hAnsi="Times New Roman"/>
          <w:sz w:val="24"/>
          <w:szCs w:val="24"/>
          <w:lang w:val="en-US"/>
        </w:rPr>
        <w:t>with negative words, participants showed a relative preference for CS1 over CS2 (</w:t>
      </w:r>
      <w:r w:rsidRPr="000A1218">
        <w:rPr>
          <w:rFonts w:ascii="Times New Roman" w:hAnsi="Times New Roman"/>
          <w:i/>
          <w:sz w:val="24"/>
          <w:szCs w:val="24"/>
          <w:lang w:val="en-US"/>
        </w:rPr>
        <w:t>M</w:t>
      </w:r>
      <w:r w:rsidRPr="000A1218">
        <w:rPr>
          <w:rFonts w:ascii="Times New Roman" w:hAnsi="Times New Roman"/>
          <w:sz w:val="24"/>
          <w:szCs w:val="24"/>
          <w:lang w:val="en-US"/>
        </w:rPr>
        <w:t xml:space="preserve"> = </w:t>
      </w:r>
      <w:r w:rsidR="00FD2739">
        <w:rPr>
          <w:rFonts w:ascii="Times New Roman" w:hAnsi="Times New Roman"/>
          <w:sz w:val="24"/>
          <w:szCs w:val="24"/>
          <w:lang w:val="en-US"/>
        </w:rPr>
        <w:t>3.57</w:t>
      </w:r>
      <w:r w:rsidRPr="000A1218">
        <w:rPr>
          <w:rFonts w:ascii="Times New Roman" w:hAnsi="Times New Roman"/>
          <w:sz w:val="24"/>
          <w:szCs w:val="24"/>
          <w:lang w:val="en-US"/>
        </w:rPr>
        <w:t xml:space="preserve">, </w:t>
      </w:r>
      <w:r w:rsidRPr="000A1218">
        <w:rPr>
          <w:rFonts w:ascii="Times New Roman" w:hAnsi="Times New Roman"/>
          <w:i/>
          <w:sz w:val="24"/>
          <w:szCs w:val="24"/>
          <w:lang w:val="en-US"/>
        </w:rPr>
        <w:t>SD</w:t>
      </w:r>
      <w:r w:rsidRPr="000A1218">
        <w:rPr>
          <w:rFonts w:ascii="Times New Roman" w:hAnsi="Times New Roman"/>
          <w:sz w:val="24"/>
          <w:szCs w:val="24"/>
          <w:lang w:val="en-US"/>
        </w:rPr>
        <w:t xml:space="preserve"> = </w:t>
      </w:r>
      <w:r w:rsidR="00FD2739">
        <w:rPr>
          <w:rFonts w:ascii="Times New Roman" w:hAnsi="Times New Roman"/>
          <w:sz w:val="24"/>
          <w:szCs w:val="24"/>
          <w:lang w:val="en-US"/>
        </w:rPr>
        <w:t>4.99</w:t>
      </w:r>
      <w:r w:rsidRPr="000A1218">
        <w:rPr>
          <w:rFonts w:ascii="Times New Roman" w:hAnsi="Times New Roman"/>
          <w:sz w:val="24"/>
          <w:szCs w:val="24"/>
          <w:lang w:val="en-US"/>
        </w:rPr>
        <w:t xml:space="preserve">), </w:t>
      </w:r>
      <w:proofErr w:type="gramStart"/>
      <w:r w:rsidRPr="000A1218">
        <w:rPr>
          <w:rFonts w:ascii="Times New Roman" w:hAnsi="Times New Roman"/>
          <w:i/>
          <w:sz w:val="24"/>
          <w:szCs w:val="24"/>
          <w:lang w:val="en-US"/>
        </w:rPr>
        <w:t>t</w:t>
      </w:r>
      <w:r w:rsidRPr="000A1218">
        <w:rPr>
          <w:rFonts w:ascii="Times New Roman" w:hAnsi="Times New Roman"/>
          <w:sz w:val="24"/>
          <w:szCs w:val="24"/>
          <w:lang w:val="en-US"/>
        </w:rPr>
        <w:t>(</w:t>
      </w:r>
      <w:proofErr w:type="gramEnd"/>
      <w:r w:rsidR="00FD2739">
        <w:rPr>
          <w:rFonts w:ascii="Times New Roman" w:hAnsi="Times New Roman"/>
          <w:sz w:val="24"/>
          <w:szCs w:val="24"/>
          <w:lang w:val="en-US"/>
        </w:rPr>
        <w:t>92</w:t>
      </w:r>
      <w:r w:rsidRPr="000A1218">
        <w:rPr>
          <w:rFonts w:ascii="Times New Roman" w:hAnsi="Times New Roman"/>
          <w:sz w:val="24"/>
          <w:szCs w:val="24"/>
          <w:lang w:val="en-US"/>
        </w:rPr>
        <w:t xml:space="preserve">) = </w:t>
      </w:r>
      <w:r w:rsidR="00FD2739">
        <w:rPr>
          <w:rFonts w:ascii="Times New Roman" w:hAnsi="Times New Roman"/>
          <w:sz w:val="24"/>
          <w:szCs w:val="24"/>
          <w:lang w:val="en-US"/>
        </w:rPr>
        <w:t>6.89</w:t>
      </w:r>
      <w:r w:rsidRPr="000A1218">
        <w:rPr>
          <w:rFonts w:ascii="Times New Roman" w:hAnsi="Times New Roman"/>
          <w:sz w:val="24"/>
          <w:szCs w:val="24"/>
          <w:lang w:val="en-US"/>
        </w:rPr>
        <w:t xml:space="preserve">, </w:t>
      </w:r>
      <w:r w:rsidRPr="000A1218">
        <w:rPr>
          <w:rFonts w:ascii="Times New Roman" w:hAnsi="Times New Roman"/>
          <w:i/>
          <w:sz w:val="24"/>
          <w:szCs w:val="24"/>
          <w:lang w:val="en-US"/>
        </w:rPr>
        <w:t>p</w:t>
      </w:r>
      <w:r w:rsidRPr="000A1218">
        <w:rPr>
          <w:rFonts w:ascii="Times New Roman" w:hAnsi="Times New Roman"/>
          <w:sz w:val="24"/>
          <w:szCs w:val="24"/>
          <w:lang w:val="en-US"/>
        </w:rPr>
        <w:t xml:space="preserve"> &lt; .</w:t>
      </w:r>
      <w:r w:rsidR="00FD2739">
        <w:rPr>
          <w:rFonts w:ascii="Times New Roman" w:hAnsi="Times New Roman"/>
          <w:sz w:val="24"/>
          <w:szCs w:val="24"/>
          <w:lang w:val="en-US"/>
        </w:rPr>
        <w:t>001</w:t>
      </w:r>
      <w:r w:rsidRPr="000A1218">
        <w:rPr>
          <w:rFonts w:ascii="Times New Roman" w:hAnsi="Times New Roman"/>
          <w:sz w:val="24"/>
          <w:szCs w:val="24"/>
          <w:lang w:val="en-US"/>
        </w:rPr>
        <w:t xml:space="preserve">, </w:t>
      </w:r>
      <w:r w:rsidRPr="000A1218">
        <w:rPr>
          <w:rFonts w:ascii="Times New Roman" w:hAnsi="Times New Roman"/>
          <w:i/>
          <w:sz w:val="24"/>
          <w:szCs w:val="24"/>
          <w:lang w:val="en-US"/>
        </w:rPr>
        <w:t>d</w:t>
      </w:r>
      <w:r w:rsidRPr="000A1218">
        <w:rPr>
          <w:rFonts w:ascii="Times New Roman" w:hAnsi="Times New Roman"/>
          <w:sz w:val="24"/>
          <w:szCs w:val="24"/>
          <w:lang w:val="en-US"/>
        </w:rPr>
        <w:t xml:space="preserve"> = </w:t>
      </w:r>
      <w:r w:rsidR="00FD2739">
        <w:rPr>
          <w:rFonts w:ascii="Times New Roman" w:hAnsi="Times New Roman"/>
          <w:sz w:val="24"/>
          <w:szCs w:val="24"/>
          <w:lang w:val="en-US"/>
        </w:rPr>
        <w:t>0.71, 95% CI [0.95; 0.49</w:t>
      </w:r>
      <w:r w:rsidRPr="000A1218">
        <w:rPr>
          <w:rFonts w:ascii="Times New Roman" w:hAnsi="Times New Roman"/>
          <w:sz w:val="24"/>
          <w:szCs w:val="24"/>
          <w:lang w:val="en-US"/>
        </w:rPr>
        <w:t>]</w:t>
      </w:r>
      <w:r w:rsidR="00FD2739">
        <w:rPr>
          <w:rFonts w:ascii="Times New Roman" w:hAnsi="Times New Roman"/>
          <w:sz w:val="24"/>
          <w:szCs w:val="24"/>
          <w:lang w:val="en-US"/>
        </w:rPr>
        <w:t>, BF</w:t>
      </w:r>
      <w:r w:rsidR="00FD2739" w:rsidRPr="000D7DE8">
        <w:rPr>
          <w:rFonts w:ascii="Times New Roman" w:hAnsi="Times New Roman"/>
          <w:sz w:val="24"/>
          <w:szCs w:val="24"/>
          <w:vertAlign w:val="subscript"/>
          <w:lang w:val="en-US"/>
        </w:rPr>
        <w:t>1</w:t>
      </w:r>
      <w:r w:rsidR="000D7DE8">
        <w:rPr>
          <w:rFonts w:ascii="Times New Roman" w:hAnsi="Times New Roman"/>
          <w:sz w:val="24"/>
          <w:szCs w:val="24"/>
          <w:vertAlign w:val="subscript"/>
          <w:lang w:val="en-US"/>
        </w:rPr>
        <w:t>0</w:t>
      </w:r>
      <w:r w:rsidR="00FD2739">
        <w:rPr>
          <w:rFonts w:ascii="Times New Roman" w:hAnsi="Times New Roman"/>
          <w:sz w:val="24"/>
          <w:szCs w:val="24"/>
          <w:lang w:val="en-US"/>
        </w:rPr>
        <w:t xml:space="preserve"> &gt; 10</w:t>
      </w:r>
      <w:r w:rsidR="00FD2739" w:rsidRPr="00FD2739">
        <w:rPr>
          <w:rFonts w:ascii="Times New Roman" w:hAnsi="Times New Roman"/>
          <w:sz w:val="24"/>
          <w:szCs w:val="24"/>
          <w:vertAlign w:val="superscript"/>
          <w:lang w:val="en-US"/>
        </w:rPr>
        <w:t>5</w:t>
      </w:r>
      <w:r w:rsidRPr="000A1218">
        <w:rPr>
          <w:rFonts w:ascii="Times New Roman" w:hAnsi="Times New Roman"/>
          <w:sz w:val="24"/>
          <w:szCs w:val="24"/>
          <w:lang w:val="en-US"/>
        </w:rPr>
        <w:t xml:space="preserve">. A reversed preference emerged when CS1 shared a </w:t>
      </w:r>
      <w:r>
        <w:rPr>
          <w:rFonts w:ascii="Times New Roman" w:hAnsi="Times New Roman"/>
          <w:sz w:val="24"/>
          <w:szCs w:val="24"/>
          <w:lang w:val="en-US"/>
        </w:rPr>
        <w:t xml:space="preserve">common size </w:t>
      </w:r>
      <w:r w:rsidRPr="000A1218">
        <w:rPr>
          <w:rFonts w:ascii="Times New Roman" w:hAnsi="Times New Roman"/>
          <w:sz w:val="24"/>
          <w:szCs w:val="24"/>
          <w:lang w:val="en-US"/>
        </w:rPr>
        <w:t xml:space="preserve">with negative words and CS2 shared a </w:t>
      </w:r>
      <w:r>
        <w:rPr>
          <w:rFonts w:ascii="Times New Roman" w:hAnsi="Times New Roman"/>
          <w:sz w:val="24"/>
          <w:szCs w:val="24"/>
          <w:lang w:val="en-US"/>
        </w:rPr>
        <w:lastRenderedPageBreak/>
        <w:t xml:space="preserve">common size </w:t>
      </w:r>
      <w:r w:rsidRPr="000A1218">
        <w:rPr>
          <w:rFonts w:ascii="Times New Roman" w:hAnsi="Times New Roman"/>
          <w:sz w:val="24"/>
          <w:szCs w:val="24"/>
          <w:lang w:val="en-US"/>
        </w:rPr>
        <w:t>with positive words, such that participants showed a relative preference for CS2 over CS1 (</w:t>
      </w:r>
      <w:r w:rsidRPr="000A1218">
        <w:rPr>
          <w:rFonts w:ascii="Times New Roman" w:hAnsi="Times New Roman"/>
          <w:i/>
          <w:sz w:val="24"/>
          <w:szCs w:val="24"/>
          <w:lang w:val="en-US"/>
        </w:rPr>
        <w:t>M</w:t>
      </w:r>
      <w:r w:rsidRPr="000A1218">
        <w:rPr>
          <w:rFonts w:ascii="Times New Roman" w:hAnsi="Times New Roman"/>
          <w:sz w:val="24"/>
          <w:szCs w:val="24"/>
          <w:lang w:val="en-US"/>
        </w:rPr>
        <w:t xml:space="preserve"> = -</w:t>
      </w:r>
      <w:r w:rsidR="00466813">
        <w:rPr>
          <w:rFonts w:ascii="Times New Roman" w:hAnsi="Times New Roman"/>
          <w:sz w:val="24"/>
          <w:szCs w:val="24"/>
          <w:lang w:val="en-US"/>
        </w:rPr>
        <w:t>2.18</w:t>
      </w:r>
      <w:r w:rsidRPr="000A1218">
        <w:rPr>
          <w:rFonts w:ascii="Times New Roman" w:hAnsi="Times New Roman"/>
          <w:sz w:val="24"/>
          <w:szCs w:val="24"/>
          <w:lang w:val="en-US"/>
        </w:rPr>
        <w:t xml:space="preserve">, </w:t>
      </w:r>
      <w:r w:rsidRPr="000A1218">
        <w:rPr>
          <w:rFonts w:ascii="Times New Roman" w:hAnsi="Times New Roman"/>
          <w:i/>
          <w:sz w:val="24"/>
          <w:szCs w:val="24"/>
          <w:lang w:val="en-US"/>
        </w:rPr>
        <w:t>SD</w:t>
      </w:r>
      <w:r w:rsidRPr="000A1218">
        <w:rPr>
          <w:rFonts w:ascii="Times New Roman" w:hAnsi="Times New Roman"/>
          <w:sz w:val="24"/>
          <w:szCs w:val="24"/>
          <w:lang w:val="en-US"/>
        </w:rPr>
        <w:t xml:space="preserve"> = </w:t>
      </w:r>
      <w:r w:rsidR="00466813">
        <w:rPr>
          <w:rFonts w:ascii="Times New Roman" w:hAnsi="Times New Roman"/>
          <w:sz w:val="24"/>
          <w:szCs w:val="24"/>
          <w:lang w:val="en-US"/>
        </w:rPr>
        <w:t>4.19</w:t>
      </w:r>
      <w:r w:rsidRPr="000A1218">
        <w:rPr>
          <w:rFonts w:ascii="Times New Roman" w:hAnsi="Times New Roman"/>
          <w:sz w:val="24"/>
          <w:szCs w:val="24"/>
          <w:lang w:val="en-US"/>
        </w:rPr>
        <w:t xml:space="preserve">), </w:t>
      </w:r>
      <w:proofErr w:type="gramStart"/>
      <w:r w:rsidRPr="000A1218">
        <w:rPr>
          <w:rFonts w:ascii="Times New Roman" w:hAnsi="Times New Roman"/>
          <w:i/>
          <w:sz w:val="24"/>
          <w:szCs w:val="24"/>
          <w:lang w:val="en-US"/>
        </w:rPr>
        <w:t>t</w:t>
      </w:r>
      <w:r w:rsidRPr="000A1218">
        <w:rPr>
          <w:rFonts w:ascii="Times New Roman" w:hAnsi="Times New Roman"/>
          <w:sz w:val="24"/>
          <w:szCs w:val="24"/>
          <w:lang w:val="en-US"/>
        </w:rPr>
        <w:t>(</w:t>
      </w:r>
      <w:proofErr w:type="gramEnd"/>
      <w:r w:rsidR="00466813">
        <w:rPr>
          <w:rFonts w:ascii="Times New Roman" w:hAnsi="Times New Roman"/>
          <w:sz w:val="24"/>
          <w:szCs w:val="24"/>
          <w:lang w:val="en-US"/>
        </w:rPr>
        <w:t>94</w:t>
      </w:r>
      <w:r w:rsidRPr="000A1218">
        <w:rPr>
          <w:rFonts w:ascii="Times New Roman" w:hAnsi="Times New Roman"/>
          <w:sz w:val="24"/>
          <w:szCs w:val="24"/>
          <w:lang w:val="en-US"/>
        </w:rPr>
        <w:t>) = -</w:t>
      </w:r>
      <w:r w:rsidR="00466813">
        <w:rPr>
          <w:rFonts w:ascii="Times New Roman" w:hAnsi="Times New Roman"/>
          <w:sz w:val="24"/>
          <w:szCs w:val="24"/>
          <w:lang w:val="en-US"/>
        </w:rPr>
        <w:t>5.07</w:t>
      </w:r>
      <w:r w:rsidRPr="000A1218">
        <w:rPr>
          <w:rFonts w:ascii="Times New Roman" w:hAnsi="Times New Roman"/>
          <w:sz w:val="24"/>
          <w:szCs w:val="24"/>
          <w:lang w:val="en-US"/>
        </w:rPr>
        <w:t xml:space="preserve">, </w:t>
      </w:r>
      <w:r w:rsidRPr="000A1218">
        <w:rPr>
          <w:rFonts w:ascii="Times New Roman" w:hAnsi="Times New Roman"/>
          <w:i/>
          <w:sz w:val="24"/>
          <w:szCs w:val="24"/>
          <w:lang w:val="en-US"/>
        </w:rPr>
        <w:t>p</w:t>
      </w:r>
      <w:r w:rsidRPr="000A1218">
        <w:rPr>
          <w:rFonts w:ascii="Times New Roman" w:hAnsi="Times New Roman"/>
          <w:sz w:val="24"/>
          <w:szCs w:val="24"/>
          <w:lang w:val="en-US"/>
        </w:rPr>
        <w:t xml:space="preserve"> &lt; .</w:t>
      </w:r>
      <w:r w:rsidR="00466813">
        <w:rPr>
          <w:rFonts w:ascii="Times New Roman" w:hAnsi="Times New Roman"/>
          <w:sz w:val="24"/>
          <w:szCs w:val="24"/>
          <w:lang w:val="en-US"/>
        </w:rPr>
        <w:t>001</w:t>
      </w:r>
      <w:r w:rsidRPr="000A1218">
        <w:rPr>
          <w:rFonts w:ascii="Times New Roman" w:hAnsi="Times New Roman"/>
          <w:sz w:val="24"/>
          <w:szCs w:val="24"/>
          <w:lang w:val="en-US"/>
        </w:rPr>
        <w:t xml:space="preserve">, </w:t>
      </w:r>
      <w:r w:rsidRPr="000A1218">
        <w:rPr>
          <w:rFonts w:ascii="Times New Roman" w:hAnsi="Times New Roman"/>
          <w:i/>
          <w:sz w:val="24"/>
          <w:szCs w:val="24"/>
          <w:lang w:val="en-US"/>
        </w:rPr>
        <w:t>d</w:t>
      </w:r>
      <w:r w:rsidRPr="000A1218">
        <w:rPr>
          <w:rFonts w:ascii="Times New Roman" w:hAnsi="Times New Roman"/>
          <w:sz w:val="24"/>
          <w:szCs w:val="24"/>
          <w:lang w:val="en-US"/>
        </w:rPr>
        <w:t xml:space="preserve"> =</w:t>
      </w:r>
      <w:r w:rsidR="00466813">
        <w:rPr>
          <w:rFonts w:ascii="Times New Roman" w:hAnsi="Times New Roman"/>
          <w:sz w:val="24"/>
          <w:szCs w:val="24"/>
          <w:lang w:val="en-US"/>
        </w:rPr>
        <w:t xml:space="preserve"> -0.52, 95% CI [-0.74</w:t>
      </w:r>
      <w:r w:rsidRPr="000A1218">
        <w:rPr>
          <w:rFonts w:ascii="Times New Roman" w:hAnsi="Times New Roman"/>
          <w:sz w:val="24"/>
          <w:szCs w:val="24"/>
          <w:lang w:val="en-US"/>
        </w:rPr>
        <w:t xml:space="preserve">; </w:t>
      </w:r>
      <w:r w:rsidR="00466813">
        <w:rPr>
          <w:rFonts w:ascii="Times New Roman" w:hAnsi="Times New Roman"/>
          <w:sz w:val="24"/>
          <w:szCs w:val="24"/>
          <w:lang w:val="en-US"/>
        </w:rPr>
        <w:t>-0.31</w:t>
      </w:r>
      <w:r w:rsidRPr="000A1218">
        <w:rPr>
          <w:rFonts w:ascii="Times New Roman" w:hAnsi="Times New Roman"/>
          <w:sz w:val="24"/>
          <w:szCs w:val="24"/>
          <w:lang w:val="en-US"/>
        </w:rPr>
        <w:t>]</w:t>
      </w:r>
      <w:r w:rsidR="00466813">
        <w:rPr>
          <w:rFonts w:ascii="Times New Roman" w:hAnsi="Times New Roman"/>
          <w:sz w:val="24"/>
          <w:szCs w:val="24"/>
          <w:lang w:val="en-US"/>
        </w:rPr>
        <w:t>, BF</w:t>
      </w:r>
      <w:r w:rsidR="00466813" w:rsidRPr="000D7DE8">
        <w:rPr>
          <w:rFonts w:ascii="Times New Roman" w:hAnsi="Times New Roman"/>
          <w:sz w:val="24"/>
          <w:szCs w:val="24"/>
          <w:vertAlign w:val="subscript"/>
          <w:lang w:val="en-US"/>
        </w:rPr>
        <w:t>1</w:t>
      </w:r>
      <w:r w:rsidR="000D7DE8">
        <w:rPr>
          <w:rFonts w:ascii="Times New Roman" w:hAnsi="Times New Roman"/>
          <w:sz w:val="24"/>
          <w:szCs w:val="24"/>
          <w:vertAlign w:val="subscript"/>
          <w:lang w:val="en-US"/>
        </w:rPr>
        <w:t>0</w:t>
      </w:r>
      <w:r w:rsidR="00466813">
        <w:rPr>
          <w:rFonts w:ascii="Times New Roman" w:hAnsi="Times New Roman"/>
          <w:sz w:val="24"/>
          <w:szCs w:val="24"/>
          <w:lang w:val="en-US"/>
        </w:rPr>
        <w:t xml:space="preserve"> = 7382</w:t>
      </w:r>
      <w:r w:rsidRPr="000A1218">
        <w:rPr>
          <w:rFonts w:ascii="Times New Roman" w:hAnsi="Times New Roman"/>
          <w:sz w:val="24"/>
          <w:szCs w:val="24"/>
          <w:lang w:val="en-US"/>
        </w:rPr>
        <w:t>. Both scores significantly differed from zero.</w:t>
      </w:r>
    </w:p>
    <w:p w14:paraId="179DDFFC" w14:textId="413AE5AF" w:rsidR="00FC055E" w:rsidRPr="000A1218" w:rsidRDefault="00FC055E" w:rsidP="00FC055E">
      <w:pPr>
        <w:pStyle w:val="text"/>
        <w:spacing w:before="240" w:line="480" w:lineRule="auto"/>
        <w:ind w:firstLine="708"/>
        <w:rPr>
          <w:rFonts w:ascii="Times New Roman" w:hAnsi="Times New Roman"/>
          <w:sz w:val="24"/>
          <w:szCs w:val="24"/>
          <w:lang w:val="en-US"/>
        </w:rPr>
      </w:pPr>
      <w:r w:rsidRPr="000A1218">
        <w:rPr>
          <w:rFonts w:ascii="Times New Roman" w:hAnsi="Times New Roman"/>
          <w:b/>
          <w:sz w:val="24"/>
          <w:szCs w:val="24"/>
          <w:lang w:val="en-US"/>
        </w:rPr>
        <w:t>Behavioral intentions</w:t>
      </w:r>
      <w:r w:rsidRPr="000A1218">
        <w:rPr>
          <w:rFonts w:ascii="Times New Roman" w:hAnsi="Times New Roman"/>
          <w:sz w:val="24"/>
          <w:szCs w:val="24"/>
          <w:lang w:val="en-US"/>
        </w:rPr>
        <w:t xml:space="preserve">. Analyses revealed that the proportion of choices in favor of CS1 was higher when CS1 </w:t>
      </w:r>
      <w:r>
        <w:rPr>
          <w:rFonts w:ascii="Times New Roman" w:hAnsi="Times New Roman"/>
          <w:sz w:val="24"/>
          <w:szCs w:val="24"/>
          <w:lang w:val="en-US"/>
        </w:rPr>
        <w:t>shared a com</w:t>
      </w:r>
      <w:bookmarkStart w:id="30" w:name="_GoBack"/>
      <w:bookmarkEnd w:id="30"/>
      <w:r>
        <w:rPr>
          <w:rFonts w:ascii="Times New Roman" w:hAnsi="Times New Roman"/>
          <w:sz w:val="24"/>
          <w:szCs w:val="24"/>
          <w:lang w:val="en-US"/>
        </w:rPr>
        <w:t xml:space="preserve">mon size with </w:t>
      </w:r>
      <w:r w:rsidR="0081298D">
        <w:rPr>
          <w:rFonts w:ascii="Times New Roman" w:hAnsi="Times New Roman"/>
          <w:sz w:val="24"/>
          <w:szCs w:val="24"/>
          <w:lang w:val="en-US"/>
        </w:rPr>
        <w:t>positive USs</w:t>
      </w:r>
      <w:r w:rsidRPr="000A1218">
        <w:rPr>
          <w:rFonts w:ascii="Times New Roman" w:hAnsi="Times New Roman"/>
          <w:sz w:val="24"/>
          <w:szCs w:val="24"/>
          <w:lang w:val="en-US"/>
        </w:rPr>
        <w:t xml:space="preserve"> than when it </w:t>
      </w:r>
      <w:r>
        <w:rPr>
          <w:rFonts w:ascii="Times New Roman" w:hAnsi="Times New Roman"/>
          <w:sz w:val="24"/>
          <w:szCs w:val="24"/>
          <w:lang w:val="en-US"/>
        </w:rPr>
        <w:t xml:space="preserve">shared a size with </w:t>
      </w:r>
      <w:r w:rsidRPr="000A1218">
        <w:rPr>
          <w:rFonts w:ascii="Times New Roman" w:hAnsi="Times New Roman"/>
          <w:sz w:val="24"/>
          <w:szCs w:val="24"/>
          <w:lang w:val="en-US"/>
        </w:rPr>
        <w:t>negative USs (</w:t>
      </w:r>
      <w:r w:rsidR="0081298D">
        <w:rPr>
          <w:rFonts w:ascii="Times New Roman" w:hAnsi="Times New Roman"/>
          <w:sz w:val="24"/>
          <w:szCs w:val="24"/>
          <w:lang w:val="en-US"/>
        </w:rPr>
        <w:t>0.45 vs. 0</w:t>
      </w:r>
      <w:r w:rsidRPr="000A1218">
        <w:rPr>
          <w:rFonts w:ascii="Times New Roman" w:hAnsi="Times New Roman"/>
          <w:sz w:val="24"/>
          <w:szCs w:val="24"/>
          <w:lang w:val="en-US"/>
        </w:rPr>
        <w:t>.</w:t>
      </w:r>
      <w:r w:rsidR="00B024A4">
        <w:rPr>
          <w:rFonts w:ascii="Times New Roman" w:hAnsi="Times New Roman"/>
          <w:sz w:val="24"/>
          <w:szCs w:val="24"/>
          <w:lang w:val="en-US"/>
        </w:rPr>
        <w:t>15</w:t>
      </w:r>
      <w:r w:rsidRPr="000A1218">
        <w:rPr>
          <w:rFonts w:ascii="Times New Roman" w:hAnsi="Times New Roman"/>
          <w:sz w:val="24"/>
          <w:szCs w:val="24"/>
          <w:lang w:val="en-US"/>
        </w:rPr>
        <w:t xml:space="preserve">, </w:t>
      </w:r>
      <w:r w:rsidRPr="000A1218">
        <w:rPr>
          <w:rFonts w:ascii="Times New Roman" w:hAnsi="Times New Roman"/>
          <w:i/>
          <w:sz w:val="24"/>
          <w:szCs w:val="24"/>
          <w:lang w:val="en-US"/>
        </w:rPr>
        <w:t xml:space="preserve">z </w:t>
      </w:r>
      <w:r w:rsidRPr="000A1218">
        <w:rPr>
          <w:rFonts w:ascii="Times New Roman" w:hAnsi="Times New Roman"/>
          <w:sz w:val="24"/>
          <w:szCs w:val="24"/>
          <w:lang w:val="en-US"/>
        </w:rPr>
        <w:t xml:space="preserve">= </w:t>
      </w:r>
      <w:r w:rsidR="00B024A4">
        <w:rPr>
          <w:rFonts w:ascii="Times New Roman" w:hAnsi="Times New Roman"/>
          <w:sz w:val="24"/>
          <w:szCs w:val="24"/>
          <w:lang w:val="en-US"/>
        </w:rPr>
        <w:t>4.56</w:t>
      </w:r>
      <w:r w:rsidRPr="000A1218">
        <w:rPr>
          <w:rFonts w:ascii="Times New Roman" w:hAnsi="Times New Roman"/>
          <w:sz w:val="24"/>
          <w:szCs w:val="24"/>
          <w:lang w:val="en-US"/>
        </w:rPr>
        <w:t xml:space="preserve">, </w:t>
      </w:r>
      <w:r w:rsidRPr="000A1218">
        <w:rPr>
          <w:rFonts w:ascii="Times New Roman" w:hAnsi="Times New Roman"/>
          <w:i/>
          <w:sz w:val="24"/>
          <w:szCs w:val="24"/>
          <w:lang w:val="en-US"/>
        </w:rPr>
        <w:t>p</w:t>
      </w:r>
      <w:r w:rsidR="00B024A4">
        <w:rPr>
          <w:rFonts w:ascii="Times New Roman" w:hAnsi="Times New Roman"/>
          <w:sz w:val="24"/>
          <w:szCs w:val="24"/>
          <w:lang w:val="en-US"/>
        </w:rPr>
        <w:t xml:space="preserve"> &lt;</w:t>
      </w:r>
      <w:r w:rsidRPr="000A1218">
        <w:rPr>
          <w:rFonts w:ascii="Times New Roman" w:hAnsi="Times New Roman"/>
          <w:sz w:val="24"/>
          <w:szCs w:val="24"/>
          <w:lang w:val="en-US"/>
        </w:rPr>
        <w:t xml:space="preserve"> </w:t>
      </w:r>
      <w:r w:rsidR="00B024A4">
        <w:rPr>
          <w:rFonts w:ascii="Times New Roman" w:hAnsi="Times New Roman"/>
          <w:sz w:val="24"/>
          <w:szCs w:val="24"/>
          <w:lang w:val="en-US"/>
        </w:rPr>
        <w:t>.001</w:t>
      </w:r>
      <w:r w:rsidRPr="000A1218">
        <w:rPr>
          <w:rFonts w:ascii="Times New Roman" w:hAnsi="Times New Roman"/>
          <w:sz w:val="24"/>
          <w:szCs w:val="24"/>
          <w:lang w:val="en-US"/>
        </w:rPr>
        <w:t xml:space="preserve">). The opposite pattern emerged for the proportion of choices in favor of CS2 when </w:t>
      </w:r>
      <w:r>
        <w:rPr>
          <w:rFonts w:ascii="Times New Roman" w:hAnsi="Times New Roman"/>
          <w:sz w:val="24"/>
          <w:szCs w:val="24"/>
          <w:lang w:val="en-US"/>
        </w:rPr>
        <w:t xml:space="preserve">size </w:t>
      </w:r>
      <w:r w:rsidRPr="000A1218">
        <w:rPr>
          <w:rFonts w:ascii="Times New Roman" w:hAnsi="Times New Roman"/>
          <w:sz w:val="24"/>
          <w:szCs w:val="24"/>
          <w:lang w:val="en-US"/>
        </w:rPr>
        <w:t>matching was reversed (</w:t>
      </w:r>
      <w:r w:rsidR="0081298D">
        <w:rPr>
          <w:rFonts w:ascii="Times New Roman" w:hAnsi="Times New Roman"/>
          <w:sz w:val="24"/>
          <w:szCs w:val="24"/>
          <w:lang w:val="en-US"/>
        </w:rPr>
        <w:t>i.e., higher proportion of CS2 selections when CS2 shared a common size as positive USs than when it shared a common size with negative USs (0</w:t>
      </w:r>
      <w:r w:rsidRPr="000A1218">
        <w:rPr>
          <w:rFonts w:ascii="Times New Roman" w:hAnsi="Times New Roman"/>
          <w:sz w:val="24"/>
          <w:szCs w:val="24"/>
          <w:lang w:val="en-US"/>
        </w:rPr>
        <w:t>.</w:t>
      </w:r>
      <w:r w:rsidR="00DA395A">
        <w:rPr>
          <w:rFonts w:ascii="Times New Roman" w:hAnsi="Times New Roman"/>
          <w:sz w:val="24"/>
          <w:szCs w:val="24"/>
          <w:lang w:val="en-US"/>
        </w:rPr>
        <w:t>32</w:t>
      </w:r>
      <w:r>
        <w:rPr>
          <w:rFonts w:ascii="Times New Roman" w:hAnsi="Times New Roman"/>
          <w:sz w:val="24"/>
          <w:szCs w:val="24"/>
          <w:lang w:val="en-US"/>
        </w:rPr>
        <w:t xml:space="preserve"> </w:t>
      </w:r>
      <w:r w:rsidRPr="000A1218">
        <w:rPr>
          <w:rFonts w:ascii="Times New Roman" w:hAnsi="Times New Roman"/>
          <w:sz w:val="24"/>
          <w:szCs w:val="24"/>
          <w:lang w:val="en-US"/>
        </w:rPr>
        <w:t xml:space="preserve">vs. </w:t>
      </w:r>
      <w:r w:rsidR="0081298D">
        <w:rPr>
          <w:rFonts w:ascii="Times New Roman" w:hAnsi="Times New Roman"/>
          <w:sz w:val="24"/>
          <w:szCs w:val="24"/>
          <w:lang w:val="en-US"/>
        </w:rPr>
        <w:t>0</w:t>
      </w:r>
      <w:r w:rsidRPr="000A1218">
        <w:rPr>
          <w:rFonts w:ascii="Times New Roman" w:hAnsi="Times New Roman"/>
          <w:sz w:val="24"/>
          <w:szCs w:val="24"/>
          <w:lang w:val="en-US"/>
        </w:rPr>
        <w:t>.</w:t>
      </w:r>
      <w:r w:rsidR="00DA395A">
        <w:rPr>
          <w:rFonts w:ascii="Times New Roman" w:hAnsi="Times New Roman"/>
          <w:sz w:val="24"/>
          <w:szCs w:val="24"/>
          <w:lang w:val="en-US"/>
        </w:rPr>
        <w:t>14</w:t>
      </w:r>
      <w:r w:rsidRPr="000A1218">
        <w:rPr>
          <w:rFonts w:ascii="Times New Roman" w:hAnsi="Times New Roman"/>
          <w:sz w:val="24"/>
          <w:szCs w:val="24"/>
          <w:lang w:val="en-US"/>
        </w:rPr>
        <w:t xml:space="preserve">, </w:t>
      </w:r>
      <w:r w:rsidRPr="000A1218">
        <w:rPr>
          <w:rFonts w:ascii="Times New Roman" w:hAnsi="Times New Roman"/>
          <w:i/>
          <w:sz w:val="24"/>
          <w:szCs w:val="24"/>
          <w:lang w:val="en-US"/>
        </w:rPr>
        <w:t xml:space="preserve">z </w:t>
      </w:r>
      <w:r w:rsidR="00DA395A">
        <w:rPr>
          <w:rFonts w:ascii="Times New Roman" w:hAnsi="Times New Roman"/>
          <w:sz w:val="24"/>
          <w:szCs w:val="24"/>
          <w:lang w:val="en-US"/>
        </w:rPr>
        <w:t>= 2.87</w:t>
      </w:r>
      <w:r w:rsidRPr="000A1218">
        <w:rPr>
          <w:rFonts w:ascii="Times New Roman" w:hAnsi="Times New Roman"/>
          <w:sz w:val="24"/>
          <w:szCs w:val="24"/>
          <w:lang w:val="en-US"/>
        </w:rPr>
        <w:t xml:space="preserve">, </w:t>
      </w:r>
      <w:r w:rsidRPr="000A1218">
        <w:rPr>
          <w:rFonts w:ascii="Times New Roman" w:hAnsi="Times New Roman"/>
          <w:i/>
          <w:sz w:val="24"/>
          <w:szCs w:val="24"/>
          <w:lang w:val="en-US"/>
        </w:rPr>
        <w:t>p</w:t>
      </w:r>
      <w:r w:rsidR="00DA395A">
        <w:rPr>
          <w:rFonts w:ascii="Times New Roman" w:hAnsi="Times New Roman"/>
          <w:sz w:val="24"/>
          <w:szCs w:val="24"/>
          <w:lang w:val="en-US"/>
        </w:rPr>
        <w:t xml:space="preserve"> =</w:t>
      </w:r>
      <w:r w:rsidRPr="000A1218">
        <w:rPr>
          <w:rFonts w:ascii="Times New Roman" w:hAnsi="Times New Roman"/>
          <w:sz w:val="24"/>
          <w:szCs w:val="24"/>
          <w:lang w:val="en-US"/>
        </w:rPr>
        <w:t xml:space="preserve"> 0.</w:t>
      </w:r>
      <w:r w:rsidR="00DA395A">
        <w:rPr>
          <w:rFonts w:ascii="Times New Roman" w:hAnsi="Times New Roman"/>
          <w:sz w:val="24"/>
          <w:szCs w:val="24"/>
          <w:lang w:val="en-US"/>
        </w:rPr>
        <w:t>002</w:t>
      </w:r>
      <w:r w:rsidRPr="000A1218">
        <w:rPr>
          <w:rFonts w:ascii="Times New Roman" w:hAnsi="Times New Roman"/>
          <w:sz w:val="24"/>
          <w:szCs w:val="24"/>
          <w:lang w:val="en-US"/>
        </w:rPr>
        <w:t>).</w:t>
      </w:r>
    </w:p>
    <w:p w14:paraId="426E3CB9" w14:textId="7F64F7EE" w:rsidR="00FC055E" w:rsidRDefault="00FC055E" w:rsidP="00FC055E">
      <w:pPr>
        <w:spacing w:line="480" w:lineRule="auto"/>
        <w:rPr>
          <w:rFonts w:ascii="Times New Roman" w:hAnsi="Times New Roman"/>
          <w:b/>
          <w:sz w:val="24"/>
          <w:szCs w:val="24"/>
          <w:lang w:val="en-US"/>
        </w:rPr>
      </w:pPr>
      <w:r w:rsidRPr="00FC055E">
        <w:rPr>
          <w:rFonts w:ascii="Times New Roman" w:hAnsi="Times New Roman"/>
          <w:b/>
          <w:sz w:val="24"/>
          <w:szCs w:val="24"/>
          <w:lang w:val="en-US"/>
        </w:rPr>
        <w:t>Discussion</w:t>
      </w:r>
    </w:p>
    <w:p w14:paraId="27FABEFB" w14:textId="2F71360F" w:rsidR="00AC6328" w:rsidRDefault="0081298D" w:rsidP="0081298D">
      <w:pPr>
        <w:spacing w:line="480" w:lineRule="auto"/>
        <w:ind w:firstLine="708"/>
        <w:rPr>
          <w:rFonts w:ascii="Times New Roman" w:hAnsi="Times New Roman"/>
          <w:sz w:val="24"/>
          <w:szCs w:val="24"/>
          <w:lang w:val="en-US"/>
        </w:rPr>
      </w:pPr>
      <w:r>
        <w:rPr>
          <w:rFonts w:ascii="Times New Roman" w:hAnsi="Times New Roman"/>
          <w:sz w:val="24"/>
          <w:szCs w:val="24"/>
          <w:lang w:val="en-US"/>
        </w:rPr>
        <w:t xml:space="preserve">Results indicate that size can also function as a shared feature and moderate implicit and explicit </w:t>
      </w:r>
      <w:r w:rsidR="00D261DE">
        <w:rPr>
          <w:rFonts w:ascii="Times New Roman" w:hAnsi="Times New Roman"/>
          <w:sz w:val="24"/>
          <w:szCs w:val="24"/>
          <w:lang w:val="en-US"/>
        </w:rPr>
        <w:t xml:space="preserve">attitudes </w:t>
      </w:r>
      <w:r>
        <w:rPr>
          <w:rFonts w:ascii="Times New Roman" w:hAnsi="Times New Roman"/>
          <w:sz w:val="24"/>
          <w:szCs w:val="24"/>
          <w:lang w:val="en-US"/>
        </w:rPr>
        <w:t xml:space="preserve">as well as behavioral intentions. During the EC phase a CS was presented with two USs – one positive and another negative. When a CS was presented in the same size as positive USs it was liked more than a CS that was presented in the same size as negative USs. These findings replicate those obtained in Experiments 1-3 and demonstrate that different types of shared features can bias </w:t>
      </w:r>
      <w:r w:rsidR="00D261DE">
        <w:rPr>
          <w:rFonts w:ascii="Times New Roman" w:hAnsi="Times New Roman"/>
          <w:sz w:val="24"/>
          <w:szCs w:val="24"/>
          <w:lang w:val="en-US"/>
        </w:rPr>
        <w:t>attitudes and intentions</w:t>
      </w:r>
      <w:r>
        <w:rPr>
          <w:rFonts w:ascii="Times New Roman" w:hAnsi="Times New Roman"/>
          <w:sz w:val="24"/>
          <w:szCs w:val="24"/>
          <w:lang w:val="en-US"/>
        </w:rPr>
        <w:t>.</w:t>
      </w:r>
    </w:p>
    <w:p w14:paraId="7E248B0E" w14:textId="77777777" w:rsidR="00D917EB" w:rsidRDefault="00AC6328" w:rsidP="00D917EB">
      <w:pPr>
        <w:pStyle w:val="text"/>
        <w:spacing w:before="240" w:line="480" w:lineRule="auto"/>
        <w:jc w:val="center"/>
        <w:rPr>
          <w:rFonts w:ascii="Times New Roman" w:hAnsi="Times New Roman"/>
          <w:b/>
          <w:sz w:val="24"/>
          <w:szCs w:val="24"/>
          <w:lang w:val="en-US"/>
        </w:rPr>
      </w:pPr>
      <w:r w:rsidRPr="00D917EB">
        <w:rPr>
          <w:rFonts w:ascii="Times New Roman" w:hAnsi="Times New Roman"/>
          <w:b/>
          <w:sz w:val="24"/>
          <w:szCs w:val="24"/>
          <w:lang w:val="en-US"/>
        </w:rPr>
        <w:t>Experiment 5</w:t>
      </w:r>
    </w:p>
    <w:p w14:paraId="079A55E9" w14:textId="68CDCF72" w:rsidR="001C3451" w:rsidRDefault="00D917EB" w:rsidP="00E11E9B">
      <w:pPr>
        <w:spacing w:line="480" w:lineRule="auto"/>
        <w:ind w:firstLine="708"/>
        <w:rPr>
          <w:rFonts w:ascii="Times New Roman" w:hAnsi="Times New Roman" w:cs="Times New Roman"/>
          <w:sz w:val="24"/>
          <w:lang w:val="en-US"/>
        </w:rPr>
      </w:pPr>
      <w:r>
        <w:rPr>
          <w:rFonts w:ascii="Times New Roman" w:hAnsi="Times New Roman" w:cs="Times New Roman"/>
          <w:sz w:val="24"/>
          <w:lang w:val="en-US"/>
        </w:rPr>
        <w:t>In Experiments 1-4</w:t>
      </w:r>
      <w:r w:rsidR="00630CD5" w:rsidRPr="00D917EB">
        <w:rPr>
          <w:rFonts w:ascii="Times New Roman" w:hAnsi="Times New Roman" w:cs="Times New Roman"/>
          <w:sz w:val="24"/>
          <w:lang w:val="en-US"/>
        </w:rPr>
        <w:t xml:space="preserve">, we </w:t>
      </w:r>
      <w:r w:rsidR="004C005D">
        <w:rPr>
          <w:rFonts w:ascii="Times New Roman" w:hAnsi="Times New Roman" w:cs="Times New Roman"/>
          <w:sz w:val="24"/>
          <w:lang w:val="en-US"/>
        </w:rPr>
        <w:t xml:space="preserve">exclusively </w:t>
      </w:r>
      <w:r w:rsidR="00CB30A7" w:rsidRPr="00D917EB">
        <w:rPr>
          <w:rFonts w:ascii="Times New Roman" w:hAnsi="Times New Roman" w:cs="Times New Roman"/>
          <w:sz w:val="24"/>
          <w:lang w:val="en-US"/>
        </w:rPr>
        <w:t xml:space="preserve">focused on </w:t>
      </w:r>
      <w:r w:rsidR="00630CD5" w:rsidRPr="00D917EB">
        <w:rPr>
          <w:rFonts w:ascii="Times New Roman" w:hAnsi="Times New Roman" w:cs="Times New Roman"/>
          <w:sz w:val="24"/>
          <w:lang w:val="en-US"/>
        </w:rPr>
        <w:t xml:space="preserve">how perceptual features shared by stimuli (e.g., </w:t>
      </w:r>
      <w:r w:rsidR="0081298D">
        <w:rPr>
          <w:rFonts w:ascii="Times New Roman" w:hAnsi="Times New Roman" w:cs="Times New Roman"/>
          <w:sz w:val="24"/>
          <w:lang w:val="en-US"/>
        </w:rPr>
        <w:t xml:space="preserve">their </w:t>
      </w:r>
      <w:r w:rsidR="00630CD5" w:rsidRPr="00D917EB">
        <w:rPr>
          <w:rFonts w:ascii="Times New Roman" w:hAnsi="Times New Roman" w:cs="Times New Roman"/>
          <w:sz w:val="24"/>
          <w:lang w:val="en-US"/>
        </w:rPr>
        <w:t xml:space="preserve">color or size) moderate evaluative responses established via stimulus pairings. </w:t>
      </w:r>
      <w:r w:rsidR="00923653">
        <w:rPr>
          <w:rFonts w:ascii="Times New Roman" w:hAnsi="Times New Roman" w:cs="Times New Roman"/>
          <w:sz w:val="24"/>
          <w:lang w:val="en-US"/>
        </w:rPr>
        <w:t xml:space="preserve">We interpreted the resulting </w:t>
      </w:r>
      <w:r w:rsidR="004C005D">
        <w:rPr>
          <w:rFonts w:ascii="Times New Roman" w:hAnsi="Times New Roman" w:cs="Times New Roman"/>
          <w:sz w:val="24"/>
          <w:lang w:val="en-US"/>
        </w:rPr>
        <w:t xml:space="preserve">effects </w:t>
      </w:r>
      <w:r w:rsidR="00923653">
        <w:rPr>
          <w:rFonts w:ascii="Times New Roman" w:hAnsi="Times New Roman" w:cs="Times New Roman"/>
          <w:sz w:val="24"/>
          <w:lang w:val="en-US"/>
        </w:rPr>
        <w:t xml:space="preserve">as evidence for </w:t>
      </w:r>
      <w:r w:rsidR="004C005D">
        <w:rPr>
          <w:rFonts w:ascii="Times New Roman" w:hAnsi="Times New Roman" w:cs="Times New Roman"/>
          <w:sz w:val="24"/>
          <w:lang w:val="en-US"/>
        </w:rPr>
        <w:t xml:space="preserve">the utility of a </w:t>
      </w:r>
      <w:r w:rsidR="00923653">
        <w:rPr>
          <w:rFonts w:ascii="Times New Roman" w:hAnsi="Times New Roman" w:cs="Times New Roman"/>
          <w:sz w:val="24"/>
          <w:lang w:val="en-US"/>
        </w:rPr>
        <w:t xml:space="preserve">novel </w:t>
      </w:r>
      <w:r w:rsidR="001C3451">
        <w:rPr>
          <w:rFonts w:ascii="Times New Roman" w:hAnsi="Times New Roman" w:cs="Times New Roman"/>
          <w:sz w:val="24"/>
          <w:lang w:val="en-US"/>
        </w:rPr>
        <w:t xml:space="preserve">concept: </w:t>
      </w:r>
      <w:r w:rsidR="00923653">
        <w:rPr>
          <w:rFonts w:ascii="Times New Roman" w:hAnsi="Times New Roman" w:cs="Times New Roman"/>
          <w:sz w:val="24"/>
          <w:lang w:val="en-US"/>
        </w:rPr>
        <w:t xml:space="preserve">shared features. </w:t>
      </w:r>
      <w:r w:rsidR="001C3451">
        <w:rPr>
          <w:rFonts w:ascii="Times New Roman" w:hAnsi="Times New Roman" w:cs="Times New Roman"/>
          <w:sz w:val="24"/>
          <w:lang w:val="en-US"/>
        </w:rPr>
        <w:t>Yet</w:t>
      </w:r>
      <w:r w:rsidR="00923653">
        <w:rPr>
          <w:rFonts w:ascii="Times New Roman" w:hAnsi="Times New Roman" w:cs="Times New Roman"/>
          <w:sz w:val="24"/>
          <w:lang w:val="en-US"/>
        </w:rPr>
        <w:t xml:space="preserve"> one could </w:t>
      </w:r>
      <w:r w:rsidR="001C3451">
        <w:rPr>
          <w:rFonts w:ascii="Times New Roman" w:hAnsi="Times New Roman" w:cs="Times New Roman"/>
          <w:sz w:val="24"/>
          <w:lang w:val="en-US"/>
        </w:rPr>
        <w:t xml:space="preserve">argue </w:t>
      </w:r>
      <w:r w:rsidR="00923653">
        <w:rPr>
          <w:rFonts w:ascii="Times New Roman" w:hAnsi="Times New Roman" w:cs="Times New Roman"/>
          <w:sz w:val="24"/>
          <w:lang w:val="en-US"/>
        </w:rPr>
        <w:t xml:space="preserve">that </w:t>
      </w:r>
      <w:r w:rsidR="00E11E9B">
        <w:rPr>
          <w:rFonts w:ascii="Times New Roman" w:hAnsi="Times New Roman" w:cs="Times New Roman"/>
          <w:sz w:val="24"/>
          <w:lang w:val="en-US"/>
        </w:rPr>
        <w:t xml:space="preserve">other </w:t>
      </w:r>
      <w:r w:rsidR="00923653">
        <w:rPr>
          <w:rFonts w:ascii="Times New Roman" w:hAnsi="Times New Roman" w:cs="Times New Roman"/>
          <w:sz w:val="24"/>
          <w:lang w:val="en-US"/>
        </w:rPr>
        <w:t xml:space="preserve">concepts already </w:t>
      </w:r>
      <w:r w:rsidR="00E11E9B">
        <w:rPr>
          <w:rFonts w:ascii="Times New Roman" w:hAnsi="Times New Roman" w:cs="Times New Roman"/>
          <w:sz w:val="24"/>
          <w:lang w:val="en-US"/>
        </w:rPr>
        <w:t xml:space="preserve">exist </w:t>
      </w:r>
      <w:r w:rsidR="001C3451">
        <w:rPr>
          <w:rFonts w:ascii="Times New Roman" w:hAnsi="Times New Roman" w:cs="Times New Roman"/>
          <w:sz w:val="24"/>
          <w:lang w:val="en-US"/>
        </w:rPr>
        <w:t xml:space="preserve">which </w:t>
      </w:r>
      <w:proofErr w:type="gramStart"/>
      <w:r w:rsidR="00E11E9B">
        <w:rPr>
          <w:rFonts w:ascii="Times New Roman" w:hAnsi="Times New Roman" w:cs="Times New Roman"/>
          <w:sz w:val="24"/>
          <w:lang w:val="en-US"/>
        </w:rPr>
        <w:t>are</w:t>
      </w:r>
      <w:proofErr w:type="gramEnd"/>
      <w:r w:rsidR="00E11E9B">
        <w:rPr>
          <w:rFonts w:ascii="Times New Roman" w:hAnsi="Times New Roman" w:cs="Times New Roman"/>
          <w:sz w:val="24"/>
          <w:lang w:val="en-US"/>
        </w:rPr>
        <w:t xml:space="preserve"> </w:t>
      </w:r>
      <w:r w:rsidR="00923653">
        <w:rPr>
          <w:rFonts w:ascii="Times New Roman" w:hAnsi="Times New Roman" w:cs="Times New Roman"/>
          <w:sz w:val="24"/>
          <w:lang w:val="en-US"/>
        </w:rPr>
        <w:t xml:space="preserve">capable of </w:t>
      </w:r>
      <w:r w:rsidR="004C005D">
        <w:rPr>
          <w:rFonts w:ascii="Times New Roman" w:hAnsi="Times New Roman" w:cs="Times New Roman"/>
          <w:sz w:val="24"/>
          <w:lang w:val="en-US"/>
        </w:rPr>
        <w:t xml:space="preserve">explaining our </w:t>
      </w:r>
      <w:r w:rsidR="00E11E9B">
        <w:rPr>
          <w:rFonts w:ascii="Times New Roman" w:hAnsi="Times New Roman" w:cs="Times New Roman"/>
          <w:sz w:val="24"/>
          <w:lang w:val="en-US"/>
        </w:rPr>
        <w:t>findings</w:t>
      </w:r>
      <w:r w:rsidR="00923653">
        <w:rPr>
          <w:rFonts w:ascii="Times New Roman" w:hAnsi="Times New Roman" w:cs="Times New Roman"/>
          <w:sz w:val="24"/>
          <w:lang w:val="en-US"/>
        </w:rPr>
        <w:t xml:space="preserve">. </w:t>
      </w:r>
      <w:r w:rsidR="001C3451">
        <w:rPr>
          <w:rFonts w:ascii="Times New Roman" w:hAnsi="Times New Roman" w:cs="Times New Roman"/>
          <w:sz w:val="24"/>
          <w:lang w:val="en-US"/>
        </w:rPr>
        <w:t>Take</w:t>
      </w:r>
      <w:r w:rsidR="00923653">
        <w:rPr>
          <w:rFonts w:ascii="Times New Roman" w:hAnsi="Times New Roman" w:cs="Times New Roman"/>
          <w:sz w:val="24"/>
          <w:lang w:val="en-US"/>
        </w:rPr>
        <w:t xml:space="preserve">, for instance, Gestalt </w:t>
      </w:r>
      <w:proofErr w:type="gramStart"/>
      <w:r w:rsidR="00923653">
        <w:rPr>
          <w:rFonts w:ascii="Times New Roman" w:hAnsi="Times New Roman" w:cs="Times New Roman"/>
          <w:sz w:val="24"/>
          <w:lang w:val="en-US"/>
        </w:rPr>
        <w:t>theory which</w:t>
      </w:r>
      <w:proofErr w:type="gramEnd"/>
      <w:r w:rsidR="00923653">
        <w:rPr>
          <w:rFonts w:ascii="Times New Roman" w:hAnsi="Times New Roman" w:cs="Times New Roman"/>
          <w:sz w:val="24"/>
          <w:lang w:val="en-US"/>
        </w:rPr>
        <w:t xml:space="preserve"> </w:t>
      </w:r>
      <w:r w:rsidR="00E11E9B">
        <w:rPr>
          <w:rFonts w:ascii="Times New Roman" w:hAnsi="Times New Roman" w:cs="Times New Roman"/>
          <w:sz w:val="24"/>
          <w:lang w:val="en-US"/>
        </w:rPr>
        <w:t xml:space="preserve">has </w:t>
      </w:r>
      <w:r w:rsidR="00923653">
        <w:rPr>
          <w:rFonts w:ascii="Times New Roman" w:hAnsi="Times New Roman" w:cs="Times New Roman"/>
          <w:sz w:val="24"/>
          <w:lang w:val="en-US"/>
        </w:rPr>
        <w:t xml:space="preserve">identified a number of principles </w:t>
      </w:r>
      <w:r w:rsidR="00E11E9B">
        <w:rPr>
          <w:rFonts w:ascii="Times New Roman" w:hAnsi="Times New Roman" w:cs="Times New Roman"/>
          <w:sz w:val="24"/>
          <w:lang w:val="en-US"/>
        </w:rPr>
        <w:t xml:space="preserve">describing how </w:t>
      </w:r>
      <w:r w:rsidR="00923653">
        <w:rPr>
          <w:rFonts w:ascii="Times New Roman" w:hAnsi="Times New Roman" w:cs="Times New Roman"/>
          <w:sz w:val="24"/>
          <w:lang w:val="en-US"/>
        </w:rPr>
        <w:t xml:space="preserve">humans </w:t>
      </w:r>
      <w:r w:rsidR="00923653" w:rsidRPr="00923653">
        <w:rPr>
          <w:rFonts w:ascii="Times New Roman" w:hAnsi="Times New Roman" w:cs="Times New Roman"/>
          <w:sz w:val="24"/>
          <w:lang w:val="en-US"/>
        </w:rPr>
        <w:t>organize i</w:t>
      </w:r>
      <w:r w:rsidR="00923653">
        <w:rPr>
          <w:rFonts w:ascii="Times New Roman" w:hAnsi="Times New Roman" w:cs="Times New Roman"/>
          <w:sz w:val="24"/>
          <w:lang w:val="en-US"/>
        </w:rPr>
        <w:t xml:space="preserve">ndividual elements into groups, and as a result, </w:t>
      </w:r>
      <w:r w:rsidR="00923653" w:rsidRPr="00923653">
        <w:rPr>
          <w:rFonts w:ascii="Times New Roman" w:hAnsi="Times New Roman" w:cs="Times New Roman"/>
          <w:sz w:val="24"/>
          <w:lang w:val="en-US"/>
        </w:rPr>
        <w:lastRenderedPageBreak/>
        <w:t>perceive</w:t>
      </w:r>
      <w:r w:rsidR="00923653">
        <w:rPr>
          <w:rFonts w:ascii="Times New Roman" w:hAnsi="Times New Roman" w:cs="Times New Roman"/>
          <w:sz w:val="24"/>
          <w:lang w:val="en-US"/>
        </w:rPr>
        <w:t xml:space="preserve"> and recogniz</w:t>
      </w:r>
      <w:r w:rsidR="00923653" w:rsidRPr="00923653">
        <w:rPr>
          <w:rFonts w:ascii="Times New Roman" w:hAnsi="Times New Roman" w:cs="Times New Roman"/>
          <w:sz w:val="24"/>
          <w:lang w:val="en-US"/>
        </w:rPr>
        <w:t>e patterns</w:t>
      </w:r>
      <w:r w:rsidR="00923653">
        <w:rPr>
          <w:rFonts w:ascii="Times New Roman" w:hAnsi="Times New Roman" w:cs="Times New Roman"/>
          <w:sz w:val="24"/>
          <w:lang w:val="en-US"/>
        </w:rPr>
        <w:t xml:space="preserve">. One principle (similarity) seems </w:t>
      </w:r>
      <w:r w:rsidR="00C25B40">
        <w:rPr>
          <w:rFonts w:ascii="Times New Roman" w:hAnsi="Times New Roman" w:cs="Times New Roman"/>
          <w:sz w:val="24"/>
          <w:lang w:val="en-US"/>
        </w:rPr>
        <w:t xml:space="preserve">particularly </w:t>
      </w:r>
      <w:r w:rsidR="00923653">
        <w:rPr>
          <w:rFonts w:ascii="Times New Roman" w:hAnsi="Times New Roman" w:cs="Times New Roman"/>
          <w:sz w:val="24"/>
          <w:lang w:val="en-US"/>
        </w:rPr>
        <w:t xml:space="preserve">relevant </w:t>
      </w:r>
      <w:r w:rsidR="00E11E9B">
        <w:rPr>
          <w:rFonts w:ascii="Times New Roman" w:hAnsi="Times New Roman" w:cs="Times New Roman"/>
          <w:sz w:val="24"/>
          <w:lang w:val="en-US"/>
        </w:rPr>
        <w:t xml:space="preserve">to </w:t>
      </w:r>
      <w:r w:rsidR="001C3451">
        <w:rPr>
          <w:rFonts w:ascii="Times New Roman" w:hAnsi="Times New Roman" w:cs="Times New Roman"/>
          <w:sz w:val="24"/>
          <w:lang w:val="en-US"/>
        </w:rPr>
        <w:t xml:space="preserve">our </w:t>
      </w:r>
      <w:r w:rsidR="00E11E9B">
        <w:rPr>
          <w:rFonts w:ascii="Times New Roman" w:hAnsi="Times New Roman" w:cs="Times New Roman"/>
          <w:sz w:val="24"/>
          <w:lang w:val="en-US"/>
        </w:rPr>
        <w:t>work</w:t>
      </w:r>
      <w:r w:rsidR="00923653">
        <w:rPr>
          <w:rFonts w:ascii="Times New Roman" w:hAnsi="Times New Roman" w:cs="Times New Roman"/>
          <w:sz w:val="24"/>
          <w:lang w:val="en-US"/>
        </w:rPr>
        <w:t xml:space="preserve">. The principle of similarity </w:t>
      </w:r>
      <w:r w:rsidR="00E11E9B">
        <w:rPr>
          <w:rFonts w:ascii="Times New Roman" w:hAnsi="Times New Roman" w:cs="Times New Roman"/>
          <w:sz w:val="24"/>
          <w:lang w:val="en-US"/>
        </w:rPr>
        <w:t xml:space="preserve">indicates </w:t>
      </w:r>
      <w:r w:rsidR="00923653">
        <w:rPr>
          <w:rFonts w:ascii="Times New Roman" w:hAnsi="Times New Roman" w:cs="Times New Roman"/>
          <w:sz w:val="24"/>
          <w:lang w:val="en-US"/>
        </w:rPr>
        <w:t xml:space="preserve">that </w:t>
      </w:r>
      <w:r w:rsidR="00923653" w:rsidRPr="00923653">
        <w:rPr>
          <w:rFonts w:ascii="Times New Roman" w:hAnsi="Times New Roman" w:cs="Times New Roman"/>
          <w:sz w:val="24"/>
          <w:lang w:val="en-US"/>
        </w:rPr>
        <w:t xml:space="preserve">items </w:t>
      </w:r>
      <w:r w:rsidR="00923653">
        <w:rPr>
          <w:rFonts w:ascii="Times New Roman" w:hAnsi="Times New Roman" w:cs="Times New Roman"/>
          <w:sz w:val="24"/>
          <w:lang w:val="en-US"/>
        </w:rPr>
        <w:t xml:space="preserve">which share visual features - </w:t>
      </w:r>
      <w:r w:rsidR="00923653" w:rsidRPr="00923653">
        <w:rPr>
          <w:rFonts w:ascii="Times New Roman" w:hAnsi="Times New Roman" w:cs="Times New Roman"/>
          <w:sz w:val="24"/>
          <w:lang w:val="en-US"/>
        </w:rPr>
        <w:t>such as their shape, size, color,</w:t>
      </w:r>
      <w:r w:rsidR="00923653">
        <w:rPr>
          <w:rFonts w:ascii="Times New Roman" w:hAnsi="Times New Roman" w:cs="Times New Roman"/>
          <w:sz w:val="24"/>
          <w:lang w:val="en-US"/>
        </w:rPr>
        <w:t xml:space="preserve"> or orientation - </w:t>
      </w:r>
      <w:r w:rsidR="00923653" w:rsidRPr="00923653">
        <w:rPr>
          <w:rFonts w:ascii="Times New Roman" w:hAnsi="Times New Roman" w:cs="Times New Roman"/>
          <w:sz w:val="24"/>
          <w:lang w:val="en-US"/>
        </w:rPr>
        <w:t xml:space="preserve">will be </w:t>
      </w:r>
      <w:r w:rsidR="00E11E9B">
        <w:rPr>
          <w:rFonts w:ascii="Times New Roman" w:hAnsi="Times New Roman" w:cs="Times New Roman"/>
          <w:sz w:val="24"/>
          <w:lang w:val="en-US"/>
        </w:rPr>
        <w:t>perceived</w:t>
      </w:r>
      <w:r w:rsidR="00923653" w:rsidRPr="00923653">
        <w:rPr>
          <w:rFonts w:ascii="Times New Roman" w:hAnsi="Times New Roman" w:cs="Times New Roman"/>
          <w:sz w:val="24"/>
          <w:lang w:val="en-US"/>
        </w:rPr>
        <w:t xml:space="preserve"> as </w:t>
      </w:r>
      <w:r w:rsidR="00E11E9B">
        <w:rPr>
          <w:rFonts w:ascii="Times New Roman" w:hAnsi="Times New Roman" w:cs="Times New Roman"/>
          <w:sz w:val="24"/>
          <w:lang w:val="en-US"/>
        </w:rPr>
        <w:t>being more related to one another</w:t>
      </w:r>
      <w:r w:rsidR="00923653" w:rsidRPr="00923653">
        <w:rPr>
          <w:rFonts w:ascii="Times New Roman" w:hAnsi="Times New Roman" w:cs="Times New Roman"/>
          <w:sz w:val="24"/>
          <w:lang w:val="en-US"/>
        </w:rPr>
        <w:t xml:space="preserve"> </w:t>
      </w:r>
      <w:r w:rsidR="00E11E9B">
        <w:rPr>
          <w:rFonts w:ascii="Times New Roman" w:hAnsi="Times New Roman" w:cs="Times New Roman"/>
          <w:sz w:val="24"/>
          <w:lang w:val="en-US"/>
        </w:rPr>
        <w:t xml:space="preserve">than those that do not </w:t>
      </w:r>
      <w:r w:rsidR="00923653" w:rsidRPr="00923653">
        <w:rPr>
          <w:rFonts w:ascii="Times New Roman" w:hAnsi="Times New Roman" w:cs="Times New Roman"/>
          <w:sz w:val="24"/>
          <w:lang w:val="en-US"/>
        </w:rPr>
        <w:t>(</w:t>
      </w:r>
      <w:r w:rsidR="00923653">
        <w:rPr>
          <w:rFonts w:ascii="Times New Roman" w:hAnsi="Times New Roman" w:cs="Times New Roman"/>
          <w:sz w:val="24"/>
          <w:lang w:val="en-US"/>
        </w:rPr>
        <w:t xml:space="preserve">see </w:t>
      </w:r>
      <w:proofErr w:type="spellStart"/>
      <w:r w:rsidR="00923653" w:rsidRPr="00923653">
        <w:rPr>
          <w:rFonts w:ascii="Times New Roman" w:hAnsi="Times New Roman" w:cs="Times New Roman"/>
          <w:sz w:val="24"/>
          <w:lang w:val="en-US"/>
        </w:rPr>
        <w:t>Gallace</w:t>
      </w:r>
      <w:proofErr w:type="spellEnd"/>
      <w:r w:rsidR="00923653" w:rsidRPr="00923653">
        <w:rPr>
          <w:rFonts w:ascii="Times New Roman" w:hAnsi="Times New Roman" w:cs="Times New Roman"/>
          <w:sz w:val="24"/>
          <w:lang w:val="en-US"/>
        </w:rPr>
        <w:t>, &amp; Spence, 2011</w:t>
      </w:r>
      <w:r w:rsidR="00923653">
        <w:rPr>
          <w:rFonts w:ascii="Times New Roman" w:hAnsi="Times New Roman" w:cs="Times New Roman"/>
          <w:sz w:val="24"/>
          <w:lang w:val="en-US"/>
        </w:rPr>
        <w:t xml:space="preserve">, Goldstein, </w:t>
      </w:r>
      <w:r w:rsidR="00923653" w:rsidRPr="00923653">
        <w:rPr>
          <w:rFonts w:ascii="Times New Roman" w:hAnsi="Times New Roman" w:cs="Times New Roman"/>
          <w:sz w:val="24"/>
          <w:lang w:val="en-US"/>
        </w:rPr>
        <w:t>1999</w:t>
      </w:r>
      <w:r w:rsidR="00E11E9B">
        <w:rPr>
          <w:rFonts w:ascii="Times New Roman" w:hAnsi="Times New Roman" w:cs="Times New Roman"/>
          <w:sz w:val="24"/>
          <w:lang w:val="en-US"/>
        </w:rPr>
        <w:t xml:space="preserve">). </w:t>
      </w:r>
    </w:p>
    <w:p w14:paraId="4BD50C6F" w14:textId="6956DBF4" w:rsidR="00D917EB" w:rsidRDefault="00E11E9B" w:rsidP="001C3451">
      <w:pPr>
        <w:spacing w:line="480" w:lineRule="auto"/>
        <w:ind w:firstLine="708"/>
        <w:rPr>
          <w:rFonts w:ascii="Times New Roman" w:hAnsi="Times New Roman" w:cs="Times New Roman"/>
          <w:sz w:val="24"/>
          <w:lang w:val="en-US"/>
        </w:rPr>
      </w:pPr>
      <w:r>
        <w:rPr>
          <w:rFonts w:ascii="Times New Roman" w:hAnsi="Times New Roman" w:cs="Times New Roman"/>
          <w:sz w:val="24"/>
          <w:lang w:val="en-US"/>
        </w:rPr>
        <w:t xml:space="preserve">If our account was limited to </w:t>
      </w:r>
      <w:r w:rsidR="001C3451">
        <w:rPr>
          <w:rFonts w:ascii="Times New Roman" w:hAnsi="Times New Roman" w:cs="Times New Roman"/>
          <w:sz w:val="24"/>
          <w:lang w:val="en-US"/>
        </w:rPr>
        <w:t xml:space="preserve">the idea that </w:t>
      </w:r>
      <w:r>
        <w:rPr>
          <w:rFonts w:ascii="Times New Roman" w:hAnsi="Times New Roman" w:cs="Times New Roman"/>
          <w:sz w:val="24"/>
          <w:lang w:val="en-US"/>
        </w:rPr>
        <w:t>stimuli</w:t>
      </w:r>
      <w:r w:rsidR="001C3451">
        <w:rPr>
          <w:rFonts w:ascii="Times New Roman" w:hAnsi="Times New Roman" w:cs="Times New Roman"/>
          <w:sz w:val="24"/>
          <w:lang w:val="en-US"/>
        </w:rPr>
        <w:t xml:space="preserve"> </w:t>
      </w:r>
      <w:r>
        <w:rPr>
          <w:rFonts w:ascii="Times New Roman" w:hAnsi="Times New Roman" w:cs="Times New Roman"/>
          <w:sz w:val="24"/>
          <w:lang w:val="en-US"/>
        </w:rPr>
        <w:t xml:space="preserve">share </w:t>
      </w:r>
      <w:r w:rsidR="001C3451" w:rsidRPr="001C3451">
        <w:rPr>
          <w:rFonts w:ascii="Times New Roman" w:hAnsi="Times New Roman" w:cs="Times New Roman"/>
          <w:i/>
          <w:sz w:val="24"/>
          <w:lang w:val="en-US"/>
        </w:rPr>
        <w:t>physical features</w:t>
      </w:r>
      <w:r w:rsidR="001C3451">
        <w:rPr>
          <w:rFonts w:ascii="Times New Roman" w:hAnsi="Times New Roman" w:cs="Times New Roman"/>
          <w:sz w:val="24"/>
          <w:lang w:val="en-US"/>
        </w:rPr>
        <w:t xml:space="preserve"> </w:t>
      </w:r>
      <w:r>
        <w:rPr>
          <w:rFonts w:ascii="Times New Roman" w:hAnsi="Times New Roman" w:cs="Times New Roman"/>
          <w:sz w:val="24"/>
          <w:lang w:val="en-US"/>
        </w:rPr>
        <w:t>with one another</w:t>
      </w:r>
      <w:r w:rsidR="001C3451">
        <w:rPr>
          <w:rFonts w:ascii="Times New Roman" w:hAnsi="Times New Roman" w:cs="Times New Roman"/>
          <w:sz w:val="24"/>
          <w:lang w:val="en-US"/>
        </w:rPr>
        <w:t>, and these physical overlaps led to a transfer of features from one stimulus to another</w:t>
      </w:r>
      <w:proofErr w:type="gramStart"/>
      <w:r w:rsidR="001C3451">
        <w:rPr>
          <w:rFonts w:ascii="Times New Roman" w:hAnsi="Times New Roman" w:cs="Times New Roman"/>
          <w:sz w:val="24"/>
          <w:lang w:val="en-US"/>
        </w:rPr>
        <w:t xml:space="preserve">,  </w:t>
      </w:r>
      <w:r>
        <w:rPr>
          <w:rFonts w:ascii="Times New Roman" w:hAnsi="Times New Roman" w:cs="Times New Roman"/>
          <w:sz w:val="24"/>
          <w:lang w:val="en-US"/>
        </w:rPr>
        <w:t xml:space="preserve"> then</w:t>
      </w:r>
      <w:proofErr w:type="gramEnd"/>
      <w:r>
        <w:rPr>
          <w:rFonts w:ascii="Times New Roman" w:hAnsi="Times New Roman" w:cs="Times New Roman"/>
          <w:sz w:val="24"/>
          <w:lang w:val="en-US"/>
        </w:rPr>
        <w:t xml:space="preserve"> Gestalt principles </w:t>
      </w:r>
      <w:r w:rsidR="004C005D">
        <w:rPr>
          <w:rFonts w:ascii="Times New Roman" w:hAnsi="Times New Roman" w:cs="Times New Roman"/>
          <w:sz w:val="24"/>
          <w:lang w:val="en-US"/>
        </w:rPr>
        <w:t xml:space="preserve">may </w:t>
      </w:r>
      <w:r w:rsidR="001C3451">
        <w:rPr>
          <w:rFonts w:ascii="Times New Roman" w:hAnsi="Times New Roman" w:cs="Times New Roman"/>
          <w:sz w:val="24"/>
          <w:lang w:val="en-US"/>
        </w:rPr>
        <w:t xml:space="preserve">indeed </w:t>
      </w:r>
      <w:r>
        <w:rPr>
          <w:rFonts w:ascii="Times New Roman" w:hAnsi="Times New Roman" w:cs="Times New Roman"/>
          <w:sz w:val="24"/>
          <w:lang w:val="en-US"/>
        </w:rPr>
        <w:t>be sufficient (i.e., people used the overlap in color and shape between CS and US as a cue indicating that those stimuli were related to one another</w:t>
      </w:r>
      <w:r w:rsidR="004C005D">
        <w:rPr>
          <w:rFonts w:ascii="Times New Roman" w:hAnsi="Times New Roman" w:cs="Times New Roman"/>
          <w:sz w:val="24"/>
          <w:lang w:val="en-US"/>
        </w:rPr>
        <w:t>, and this relatedness leads to a transfer of valence from one to the other</w:t>
      </w:r>
      <w:r>
        <w:rPr>
          <w:rFonts w:ascii="Times New Roman" w:hAnsi="Times New Roman" w:cs="Times New Roman"/>
          <w:sz w:val="24"/>
          <w:lang w:val="en-US"/>
        </w:rPr>
        <w:t xml:space="preserve">). </w:t>
      </w:r>
      <w:r w:rsidR="001C3451">
        <w:rPr>
          <w:rFonts w:ascii="Times New Roman" w:hAnsi="Times New Roman" w:cs="Times New Roman"/>
          <w:sz w:val="24"/>
          <w:lang w:val="en-US"/>
        </w:rPr>
        <w:t>H</w:t>
      </w:r>
      <w:r>
        <w:rPr>
          <w:rFonts w:ascii="Times New Roman" w:hAnsi="Times New Roman" w:cs="Times New Roman"/>
          <w:sz w:val="24"/>
          <w:lang w:val="en-US"/>
        </w:rPr>
        <w:t xml:space="preserve">owever, our shared features </w:t>
      </w:r>
      <w:r w:rsidR="00630CD5" w:rsidRPr="00D917EB">
        <w:rPr>
          <w:rFonts w:ascii="Times New Roman" w:hAnsi="Times New Roman" w:cs="Times New Roman"/>
          <w:sz w:val="24"/>
          <w:lang w:val="en-US"/>
        </w:rPr>
        <w:t xml:space="preserve">account extends </w:t>
      </w:r>
      <w:r w:rsidR="000D7DE8">
        <w:rPr>
          <w:rFonts w:ascii="Times New Roman" w:hAnsi="Times New Roman" w:cs="Times New Roman"/>
          <w:sz w:val="24"/>
          <w:lang w:val="en-US"/>
        </w:rPr>
        <w:t xml:space="preserve">far </w:t>
      </w:r>
      <w:r w:rsidR="00630CD5" w:rsidRPr="00D917EB">
        <w:rPr>
          <w:rFonts w:ascii="Times New Roman" w:hAnsi="Times New Roman" w:cs="Times New Roman"/>
          <w:sz w:val="24"/>
          <w:lang w:val="en-US"/>
        </w:rPr>
        <w:t xml:space="preserve">beyond </w:t>
      </w:r>
      <w:r>
        <w:rPr>
          <w:rFonts w:ascii="Times New Roman" w:hAnsi="Times New Roman" w:cs="Times New Roman"/>
          <w:sz w:val="24"/>
          <w:lang w:val="en-US"/>
        </w:rPr>
        <w:t xml:space="preserve">simple </w:t>
      </w:r>
      <w:r w:rsidR="00630CD5" w:rsidRPr="00D917EB">
        <w:rPr>
          <w:rFonts w:ascii="Times New Roman" w:hAnsi="Times New Roman" w:cs="Times New Roman"/>
          <w:sz w:val="24"/>
          <w:lang w:val="en-US"/>
        </w:rPr>
        <w:t>perceptual relatedness</w:t>
      </w:r>
      <w:r w:rsidR="00876792" w:rsidRPr="00D917EB">
        <w:rPr>
          <w:rFonts w:ascii="Times New Roman" w:hAnsi="Times New Roman" w:cs="Times New Roman"/>
          <w:sz w:val="24"/>
          <w:lang w:val="en-US"/>
        </w:rPr>
        <w:t>.</w:t>
      </w:r>
      <w:r w:rsidR="00630CD5" w:rsidRPr="00D917EB">
        <w:rPr>
          <w:rFonts w:ascii="Times New Roman" w:hAnsi="Times New Roman" w:cs="Times New Roman"/>
          <w:sz w:val="24"/>
          <w:lang w:val="en-US"/>
        </w:rPr>
        <w:t xml:space="preserve"> </w:t>
      </w:r>
      <w:r>
        <w:rPr>
          <w:rFonts w:ascii="Times New Roman" w:hAnsi="Times New Roman" w:cs="Times New Roman"/>
          <w:sz w:val="24"/>
          <w:lang w:val="en-US"/>
        </w:rPr>
        <w:t>I</w:t>
      </w:r>
      <w:r w:rsidR="000D7DE8">
        <w:rPr>
          <w:rFonts w:ascii="Times New Roman" w:hAnsi="Times New Roman" w:cs="Times New Roman"/>
          <w:sz w:val="24"/>
          <w:lang w:val="en-US"/>
        </w:rPr>
        <w:t xml:space="preserve">t </w:t>
      </w:r>
      <w:r w:rsidR="00630CD5" w:rsidRPr="00D917EB">
        <w:rPr>
          <w:rFonts w:ascii="Times New Roman" w:hAnsi="Times New Roman" w:cs="Times New Roman"/>
          <w:sz w:val="24"/>
          <w:lang w:val="en-US"/>
        </w:rPr>
        <w:t xml:space="preserve">argues that </w:t>
      </w:r>
      <w:r w:rsidR="000D7DE8">
        <w:rPr>
          <w:rFonts w:ascii="Times New Roman" w:hAnsi="Times New Roman" w:cs="Times New Roman"/>
          <w:sz w:val="24"/>
          <w:lang w:val="en-US"/>
        </w:rPr>
        <w:t xml:space="preserve">stimuli </w:t>
      </w:r>
      <w:r w:rsidR="00630CD5" w:rsidRPr="00D917EB">
        <w:rPr>
          <w:rFonts w:ascii="Times New Roman" w:hAnsi="Times New Roman" w:cs="Times New Roman"/>
          <w:sz w:val="24"/>
          <w:lang w:val="en-US"/>
        </w:rPr>
        <w:t xml:space="preserve">can </w:t>
      </w:r>
      <w:r w:rsidR="001C3451">
        <w:rPr>
          <w:rFonts w:ascii="Times New Roman" w:hAnsi="Times New Roman" w:cs="Times New Roman"/>
          <w:sz w:val="24"/>
          <w:lang w:val="en-US"/>
        </w:rPr>
        <w:t xml:space="preserve">also </w:t>
      </w:r>
      <w:r>
        <w:rPr>
          <w:rFonts w:ascii="Times New Roman" w:hAnsi="Times New Roman" w:cs="Times New Roman"/>
          <w:sz w:val="24"/>
          <w:lang w:val="en-US"/>
        </w:rPr>
        <w:t xml:space="preserve">share </w:t>
      </w:r>
      <w:r w:rsidRPr="001C3451">
        <w:rPr>
          <w:rFonts w:ascii="Times New Roman" w:hAnsi="Times New Roman" w:cs="Times New Roman"/>
          <w:i/>
          <w:sz w:val="24"/>
          <w:lang w:val="en-US"/>
        </w:rPr>
        <w:t>symbolic features</w:t>
      </w:r>
      <w:r>
        <w:rPr>
          <w:rFonts w:ascii="Times New Roman" w:hAnsi="Times New Roman" w:cs="Times New Roman"/>
          <w:sz w:val="24"/>
          <w:lang w:val="en-US"/>
        </w:rPr>
        <w:t xml:space="preserve"> with one anothe</w:t>
      </w:r>
      <w:r w:rsidR="004C005D">
        <w:rPr>
          <w:rFonts w:ascii="Times New Roman" w:hAnsi="Times New Roman" w:cs="Times New Roman"/>
          <w:sz w:val="24"/>
          <w:lang w:val="en-US"/>
        </w:rPr>
        <w:t xml:space="preserve">r, and when stimuli share a </w:t>
      </w:r>
      <w:r w:rsidR="001C3451">
        <w:rPr>
          <w:rFonts w:ascii="Times New Roman" w:hAnsi="Times New Roman" w:cs="Times New Roman"/>
          <w:sz w:val="24"/>
          <w:lang w:val="en-US"/>
        </w:rPr>
        <w:t xml:space="preserve">symbolic </w:t>
      </w:r>
      <w:r w:rsidR="004C005D">
        <w:rPr>
          <w:rFonts w:ascii="Times New Roman" w:hAnsi="Times New Roman" w:cs="Times New Roman"/>
          <w:sz w:val="24"/>
          <w:lang w:val="en-US"/>
        </w:rPr>
        <w:t>feature, this may cause other features to be shared by those same stimuli as well (e.g., valence)</w:t>
      </w:r>
      <w:r w:rsidR="000D7DE8">
        <w:rPr>
          <w:rFonts w:ascii="Times New Roman" w:hAnsi="Times New Roman" w:cs="Times New Roman"/>
          <w:sz w:val="24"/>
          <w:lang w:val="en-US"/>
        </w:rPr>
        <w:t xml:space="preserve">. Thus </w:t>
      </w:r>
      <w:r w:rsidR="004C005D">
        <w:rPr>
          <w:rFonts w:ascii="Times New Roman" w:hAnsi="Times New Roman" w:cs="Times New Roman"/>
          <w:sz w:val="24"/>
          <w:lang w:val="en-US"/>
        </w:rPr>
        <w:t xml:space="preserve">our </w:t>
      </w:r>
      <w:r w:rsidR="000D7DE8">
        <w:rPr>
          <w:rFonts w:ascii="Times New Roman" w:hAnsi="Times New Roman" w:cs="Times New Roman"/>
          <w:sz w:val="24"/>
          <w:lang w:val="en-US"/>
        </w:rPr>
        <w:t xml:space="preserve">shared features account speaks to both physical and symbolic feature overlap. </w:t>
      </w:r>
      <w:r w:rsidR="00864AB7">
        <w:rPr>
          <w:rStyle w:val="FootnoteReference"/>
          <w:rFonts w:ascii="Times New Roman" w:hAnsi="Times New Roman" w:cs="Times New Roman"/>
          <w:color w:val="000000" w:themeColor="text1"/>
          <w:sz w:val="24"/>
          <w:lang w:val="en-US"/>
        </w:rPr>
        <w:footnoteReference w:id="6"/>
      </w:r>
    </w:p>
    <w:p w14:paraId="7BD61F26" w14:textId="6EAE50C4" w:rsidR="00D917EB" w:rsidRPr="007303A4" w:rsidRDefault="00CB30A7" w:rsidP="00D917EB">
      <w:pPr>
        <w:spacing w:line="480" w:lineRule="auto"/>
        <w:ind w:firstLine="708"/>
        <w:rPr>
          <w:rFonts w:ascii="Times New Roman" w:hAnsi="Times New Roman" w:cs="Times New Roman"/>
          <w:sz w:val="24"/>
          <w:lang w:val="en-US"/>
        </w:rPr>
      </w:pPr>
      <w:r w:rsidRPr="007303A4">
        <w:rPr>
          <w:rFonts w:ascii="Times New Roman" w:hAnsi="Times New Roman" w:cs="Times New Roman"/>
          <w:sz w:val="24"/>
          <w:lang w:val="en-US"/>
        </w:rPr>
        <w:t xml:space="preserve">Now, unlike </w:t>
      </w:r>
      <w:r w:rsidR="001C3451">
        <w:rPr>
          <w:rFonts w:ascii="Times New Roman" w:hAnsi="Times New Roman" w:cs="Times New Roman"/>
          <w:sz w:val="24"/>
          <w:lang w:val="en-US"/>
        </w:rPr>
        <w:t xml:space="preserve">the physical features that stimuli </w:t>
      </w:r>
      <w:r w:rsidR="000B3B67">
        <w:rPr>
          <w:rFonts w:ascii="Times New Roman" w:hAnsi="Times New Roman" w:cs="Times New Roman"/>
          <w:sz w:val="24"/>
          <w:lang w:val="en-US"/>
        </w:rPr>
        <w:t xml:space="preserve">can </w:t>
      </w:r>
      <w:r w:rsidR="001C3451">
        <w:rPr>
          <w:rFonts w:ascii="Times New Roman" w:hAnsi="Times New Roman" w:cs="Times New Roman"/>
          <w:sz w:val="24"/>
          <w:lang w:val="en-US"/>
        </w:rPr>
        <w:t>share</w:t>
      </w:r>
      <w:r w:rsidRPr="007303A4">
        <w:rPr>
          <w:rFonts w:ascii="Times New Roman" w:hAnsi="Times New Roman" w:cs="Times New Roman"/>
          <w:sz w:val="24"/>
          <w:lang w:val="en-US"/>
        </w:rPr>
        <w:t xml:space="preserve">, </w:t>
      </w:r>
      <w:r w:rsidR="001C3451">
        <w:rPr>
          <w:rFonts w:ascii="Times New Roman" w:hAnsi="Times New Roman" w:cs="Times New Roman"/>
          <w:sz w:val="24"/>
          <w:lang w:val="en-US"/>
        </w:rPr>
        <w:t>which are - by definition -</w:t>
      </w:r>
      <w:r w:rsidRPr="007303A4">
        <w:rPr>
          <w:rFonts w:ascii="Times New Roman" w:hAnsi="Times New Roman" w:cs="Times New Roman"/>
          <w:sz w:val="24"/>
          <w:lang w:val="en-US"/>
        </w:rPr>
        <w:t xml:space="preserve"> dependent on </w:t>
      </w:r>
      <w:r w:rsidR="001C3451">
        <w:rPr>
          <w:rFonts w:ascii="Times New Roman" w:hAnsi="Times New Roman" w:cs="Times New Roman"/>
          <w:sz w:val="24"/>
          <w:lang w:val="en-US"/>
        </w:rPr>
        <w:t>some common physical property</w:t>
      </w:r>
      <w:r w:rsidR="000B3B67">
        <w:rPr>
          <w:rFonts w:ascii="Times New Roman" w:hAnsi="Times New Roman" w:cs="Times New Roman"/>
          <w:sz w:val="24"/>
          <w:lang w:val="en-US"/>
        </w:rPr>
        <w:t xml:space="preserve"> such as size, color, or shape</w:t>
      </w:r>
      <w:r w:rsidRPr="007303A4">
        <w:rPr>
          <w:rFonts w:ascii="Times New Roman" w:hAnsi="Times New Roman" w:cs="Times New Roman"/>
          <w:sz w:val="24"/>
          <w:lang w:val="en-US"/>
        </w:rPr>
        <w:t xml:space="preserve">, symbolic features are free from any such constraints. </w:t>
      </w:r>
      <w:r w:rsidR="00E10CFA" w:rsidRPr="007303A4">
        <w:rPr>
          <w:rFonts w:ascii="Times New Roman" w:hAnsi="Times New Roman" w:cs="Times New Roman"/>
          <w:sz w:val="24"/>
          <w:lang w:val="en-US"/>
        </w:rPr>
        <w:t>Shared s</w:t>
      </w:r>
      <w:r w:rsidRPr="007303A4">
        <w:rPr>
          <w:rFonts w:ascii="Times New Roman" w:hAnsi="Times New Roman" w:cs="Times New Roman"/>
          <w:sz w:val="24"/>
          <w:lang w:val="en-US"/>
        </w:rPr>
        <w:t xml:space="preserve">ymbolic </w:t>
      </w:r>
      <w:r w:rsidR="001C3451">
        <w:rPr>
          <w:rFonts w:ascii="Times New Roman" w:hAnsi="Times New Roman" w:cs="Times New Roman"/>
          <w:sz w:val="24"/>
          <w:lang w:val="en-US"/>
        </w:rPr>
        <w:t xml:space="preserve">features </w:t>
      </w:r>
      <w:r w:rsidR="00005629">
        <w:rPr>
          <w:rFonts w:ascii="Times New Roman" w:hAnsi="Times New Roman" w:cs="Times New Roman"/>
          <w:sz w:val="24"/>
          <w:lang w:val="en-US"/>
        </w:rPr>
        <w:t xml:space="preserve">allow </w:t>
      </w:r>
      <w:r w:rsidR="00630CD5" w:rsidRPr="007303A4">
        <w:rPr>
          <w:rFonts w:ascii="Times New Roman" w:hAnsi="Times New Roman" w:cs="Times New Roman"/>
          <w:color w:val="000000"/>
          <w:sz w:val="24"/>
          <w:lang w:val="en-US"/>
        </w:rPr>
        <w:t>stimuli to be connected in a near infinite number of ways and for the properties of one stimulus to influence how people behave towards other</w:t>
      </w:r>
      <w:r w:rsidR="00E10CFA" w:rsidRPr="007303A4">
        <w:rPr>
          <w:rFonts w:ascii="Times New Roman" w:hAnsi="Times New Roman" w:cs="Times New Roman"/>
          <w:sz w:val="24"/>
          <w:lang w:val="en-US"/>
        </w:rPr>
        <w:t xml:space="preserve"> stimuli</w:t>
      </w:r>
      <w:r w:rsidR="00630CD5" w:rsidRPr="007303A4">
        <w:rPr>
          <w:rFonts w:ascii="Times New Roman" w:hAnsi="Times New Roman" w:cs="Times New Roman"/>
          <w:color w:val="000000"/>
          <w:sz w:val="24"/>
          <w:lang w:val="en-US"/>
        </w:rPr>
        <w:t xml:space="preserve">. </w:t>
      </w:r>
      <w:r w:rsidR="000B3B67">
        <w:rPr>
          <w:rFonts w:ascii="Times New Roman" w:hAnsi="Times New Roman" w:cs="Times New Roman"/>
          <w:sz w:val="24"/>
          <w:lang w:val="en-US"/>
        </w:rPr>
        <w:t>C</w:t>
      </w:r>
      <w:r w:rsidR="00005629">
        <w:rPr>
          <w:rFonts w:ascii="Times New Roman" w:hAnsi="Times New Roman" w:cs="Times New Roman"/>
          <w:sz w:val="24"/>
          <w:lang w:val="en-US"/>
        </w:rPr>
        <w:t>onsider</w:t>
      </w:r>
      <w:r w:rsidR="000B3B67">
        <w:rPr>
          <w:rFonts w:ascii="Times New Roman" w:hAnsi="Times New Roman" w:cs="Times New Roman"/>
          <w:sz w:val="24"/>
          <w:lang w:val="en-US"/>
        </w:rPr>
        <w:t>, for example,</w:t>
      </w:r>
      <w:r w:rsidR="00005629">
        <w:rPr>
          <w:rFonts w:ascii="Times New Roman" w:hAnsi="Times New Roman" w:cs="Times New Roman"/>
          <w:sz w:val="24"/>
          <w:lang w:val="en-US"/>
        </w:rPr>
        <w:t xml:space="preserve"> </w:t>
      </w:r>
      <w:r w:rsidR="000B3B67">
        <w:rPr>
          <w:rFonts w:ascii="Times New Roman" w:hAnsi="Times New Roman" w:cs="Times New Roman"/>
          <w:sz w:val="24"/>
          <w:lang w:val="en-US"/>
        </w:rPr>
        <w:t xml:space="preserve">research on </w:t>
      </w:r>
      <w:r w:rsidR="001A6940" w:rsidRPr="007303A4">
        <w:rPr>
          <w:rFonts w:ascii="Times New Roman" w:hAnsi="Times New Roman" w:cs="Times New Roman"/>
          <w:sz w:val="24"/>
          <w:lang w:val="en-US"/>
        </w:rPr>
        <w:t xml:space="preserve">person perception: learning </w:t>
      </w:r>
      <w:proofErr w:type="gramStart"/>
      <w:r w:rsidR="001A6940" w:rsidRPr="007303A4">
        <w:rPr>
          <w:rFonts w:ascii="Times New Roman" w:hAnsi="Times New Roman" w:cs="Times New Roman"/>
          <w:sz w:val="24"/>
          <w:lang w:val="en-US"/>
        </w:rPr>
        <w:t xml:space="preserve">that a symbolic property of one person (e.g., </w:t>
      </w:r>
      <w:r w:rsidR="00861A73" w:rsidRPr="007303A4">
        <w:rPr>
          <w:rFonts w:ascii="Times New Roman" w:hAnsi="Times New Roman" w:cs="Times New Roman"/>
          <w:sz w:val="24"/>
          <w:lang w:val="en-US"/>
        </w:rPr>
        <w:t xml:space="preserve">a </w:t>
      </w:r>
      <w:r w:rsidR="001A6940" w:rsidRPr="007303A4">
        <w:rPr>
          <w:rFonts w:ascii="Times New Roman" w:hAnsi="Times New Roman" w:cs="Times New Roman"/>
          <w:sz w:val="24"/>
          <w:lang w:val="en-US"/>
        </w:rPr>
        <w:t xml:space="preserve">personality trait such as </w:t>
      </w:r>
      <w:r w:rsidR="000B3B67">
        <w:rPr>
          <w:rFonts w:ascii="Times New Roman" w:hAnsi="Times New Roman" w:cs="Times New Roman"/>
          <w:sz w:val="24"/>
          <w:lang w:val="en-US"/>
        </w:rPr>
        <w:t>‘</w:t>
      </w:r>
      <w:r w:rsidR="001A6940" w:rsidRPr="007303A4">
        <w:rPr>
          <w:rFonts w:ascii="Times New Roman" w:hAnsi="Times New Roman" w:cs="Times New Roman"/>
          <w:sz w:val="24"/>
          <w:lang w:val="en-US"/>
        </w:rPr>
        <w:t>extroversion</w:t>
      </w:r>
      <w:r w:rsidR="000B3B67">
        <w:rPr>
          <w:rFonts w:ascii="Times New Roman" w:hAnsi="Times New Roman" w:cs="Times New Roman"/>
          <w:sz w:val="24"/>
          <w:lang w:val="en-US"/>
        </w:rPr>
        <w:t>’</w:t>
      </w:r>
      <w:r w:rsidR="001A6940" w:rsidRPr="007303A4">
        <w:rPr>
          <w:rFonts w:ascii="Times New Roman" w:hAnsi="Times New Roman" w:cs="Times New Roman"/>
          <w:sz w:val="24"/>
          <w:lang w:val="en-US"/>
        </w:rPr>
        <w:t xml:space="preserve"> or </w:t>
      </w:r>
      <w:r w:rsidR="000B3B67">
        <w:rPr>
          <w:rFonts w:ascii="Times New Roman" w:hAnsi="Times New Roman" w:cs="Times New Roman"/>
          <w:sz w:val="24"/>
          <w:lang w:val="en-US"/>
        </w:rPr>
        <w:t>‘</w:t>
      </w:r>
      <w:r w:rsidR="001A6940" w:rsidRPr="007303A4">
        <w:rPr>
          <w:rFonts w:ascii="Times New Roman" w:hAnsi="Times New Roman" w:cs="Times New Roman"/>
          <w:sz w:val="24"/>
          <w:lang w:val="en-US"/>
        </w:rPr>
        <w:t>conscientiousness</w:t>
      </w:r>
      <w:r w:rsidR="000B3B67">
        <w:rPr>
          <w:rFonts w:ascii="Times New Roman" w:hAnsi="Times New Roman" w:cs="Times New Roman"/>
          <w:sz w:val="24"/>
          <w:lang w:val="en-US"/>
        </w:rPr>
        <w:t>’</w:t>
      </w:r>
      <w:r w:rsidR="001A6940" w:rsidRPr="007303A4">
        <w:rPr>
          <w:rFonts w:ascii="Times New Roman" w:hAnsi="Times New Roman" w:cs="Times New Roman"/>
          <w:sz w:val="24"/>
          <w:lang w:val="en-US"/>
        </w:rPr>
        <w:t>) is shared by another person</w:t>
      </w:r>
      <w:proofErr w:type="gramEnd"/>
      <w:r w:rsidR="001A6940" w:rsidRPr="007303A4">
        <w:rPr>
          <w:rFonts w:ascii="Times New Roman" w:hAnsi="Times New Roman" w:cs="Times New Roman"/>
          <w:sz w:val="24"/>
          <w:lang w:val="en-US"/>
        </w:rPr>
        <w:t xml:space="preserve"> can bias evaluations of the latter even when they share no perceptual similarity </w:t>
      </w:r>
      <w:r w:rsidR="00861A73" w:rsidRPr="007303A4">
        <w:rPr>
          <w:rFonts w:ascii="Times New Roman" w:hAnsi="Times New Roman" w:cs="Times New Roman"/>
          <w:sz w:val="24"/>
          <w:lang w:val="en-US"/>
        </w:rPr>
        <w:t xml:space="preserve">with the former </w:t>
      </w:r>
      <w:r w:rsidR="00630CD5" w:rsidRPr="007303A4">
        <w:rPr>
          <w:rFonts w:ascii="Times New Roman" w:hAnsi="Times New Roman" w:cs="Times New Roman"/>
          <w:color w:val="000000"/>
          <w:sz w:val="24"/>
          <w:lang w:val="en-US"/>
        </w:rPr>
        <w:t>(</w:t>
      </w:r>
      <w:r w:rsidR="00630CD5" w:rsidRPr="007303A4">
        <w:rPr>
          <w:rFonts w:ascii="Times New Roman" w:hAnsi="Times New Roman" w:cs="Times New Roman"/>
          <w:sz w:val="24"/>
          <w:lang w:val="en-US"/>
        </w:rPr>
        <w:t xml:space="preserve">e.g., </w:t>
      </w:r>
      <w:proofErr w:type="spellStart"/>
      <w:r w:rsidR="00630CD5" w:rsidRPr="007303A4">
        <w:rPr>
          <w:rFonts w:ascii="Times New Roman" w:hAnsi="Times New Roman" w:cs="Times New Roman"/>
          <w:sz w:val="24"/>
          <w:lang w:val="en-US"/>
        </w:rPr>
        <w:t>Skowronski</w:t>
      </w:r>
      <w:proofErr w:type="spellEnd"/>
      <w:r w:rsidR="00630CD5" w:rsidRPr="007303A4">
        <w:rPr>
          <w:rFonts w:ascii="Times New Roman" w:hAnsi="Times New Roman" w:cs="Times New Roman"/>
          <w:sz w:val="24"/>
          <w:lang w:val="en-US"/>
        </w:rPr>
        <w:t xml:space="preserve">, </w:t>
      </w:r>
      <w:proofErr w:type="spellStart"/>
      <w:r w:rsidR="00630CD5" w:rsidRPr="007303A4">
        <w:rPr>
          <w:rFonts w:ascii="Times New Roman" w:hAnsi="Times New Roman" w:cs="Times New Roman"/>
          <w:sz w:val="24"/>
          <w:lang w:val="en-US"/>
        </w:rPr>
        <w:t>Carlston</w:t>
      </w:r>
      <w:proofErr w:type="spellEnd"/>
      <w:r w:rsidR="00630CD5" w:rsidRPr="007303A4">
        <w:rPr>
          <w:rFonts w:ascii="Times New Roman" w:hAnsi="Times New Roman" w:cs="Times New Roman"/>
          <w:sz w:val="24"/>
          <w:lang w:val="en-US"/>
        </w:rPr>
        <w:t xml:space="preserve">, Mae, &amp; </w:t>
      </w:r>
      <w:r w:rsidR="00630CD5" w:rsidRPr="007303A4">
        <w:rPr>
          <w:rFonts w:ascii="Times New Roman" w:hAnsi="Times New Roman" w:cs="Times New Roman"/>
          <w:sz w:val="24"/>
          <w:lang w:val="en-US"/>
        </w:rPr>
        <w:lastRenderedPageBreak/>
        <w:t>Crawford, 1998</w:t>
      </w:r>
      <w:r w:rsidR="00630CD5" w:rsidRPr="007303A4">
        <w:rPr>
          <w:rFonts w:ascii="Times New Roman" w:hAnsi="Times New Roman" w:cs="Times New Roman"/>
          <w:color w:val="000000"/>
          <w:sz w:val="24"/>
          <w:lang w:val="en-US"/>
        </w:rPr>
        <w:t xml:space="preserve">). </w:t>
      </w:r>
      <w:r w:rsidR="0081298D" w:rsidRPr="007303A4">
        <w:rPr>
          <w:rFonts w:ascii="Times New Roman" w:hAnsi="Times New Roman" w:cs="Times New Roman"/>
          <w:sz w:val="24"/>
          <w:lang w:val="en-US"/>
        </w:rPr>
        <w:t xml:space="preserve">The same is true </w:t>
      </w:r>
      <w:r w:rsidR="000B3B67">
        <w:rPr>
          <w:rFonts w:ascii="Times New Roman" w:hAnsi="Times New Roman" w:cs="Times New Roman"/>
          <w:sz w:val="24"/>
          <w:lang w:val="en-US"/>
        </w:rPr>
        <w:t xml:space="preserve">in </w:t>
      </w:r>
      <w:r w:rsidR="00630CD5" w:rsidRPr="007303A4">
        <w:rPr>
          <w:rFonts w:ascii="Times New Roman" w:hAnsi="Times New Roman" w:cs="Times New Roman"/>
          <w:sz w:val="24"/>
          <w:lang w:val="en-US"/>
        </w:rPr>
        <w:t>marketing</w:t>
      </w:r>
      <w:r w:rsidR="001A6940" w:rsidRPr="007303A4">
        <w:rPr>
          <w:rFonts w:ascii="Times New Roman" w:hAnsi="Times New Roman" w:cs="Times New Roman"/>
          <w:sz w:val="24"/>
          <w:lang w:val="en-US"/>
        </w:rPr>
        <w:t>.</w:t>
      </w:r>
      <w:r w:rsidR="00630CD5" w:rsidRPr="007303A4">
        <w:rPr>
          <w:rFonts w:ascii="Times New Roman" w:hAnsi="Times New Roman" w:cs="Times New Roman"/>
          <w:sz w:val="24"/>
          <w:lang w:val="en-US"/>
        </w:rPr>
        <w:t xml:space="preserve"> </w:t>
      </w:r>
      <w:r w:rsidR="001A6940" w:rsidRPr="007303A4">
        <w:rPr>
          <w:rFonts w:ascii="Times New Roman" w:hAnsi="Times New Roman" w:cs="Times New Roman"/>
          <w:sz w:val="24"/>
          <w:lang w:val="en-US"/>
        </w:rPr>
        <w:t xml:space="preserve">The symbolic properties of one </w:t>
      </w:r>
      <w:r w:rsidR="00861A73" w:rsidRPr="007303A4">
        <w:rPr>
          <w:rFonts w:ascii="Times New Roman" w:hAnsi="Times New Roman" w:cs="Times New Roman"/>
          <w:sz w:val="24"/>
          <w:lang w:val="en-US"/>
        </w:rPr>
        <w:t xml:space="preserve">product </w:t>
      </w:r>
      <w:r w:rsidR="001A6940" w:rsidRPr="007303A4">
        <w:rPr>
          <w:rFonts w:ascii="Times New Roman" w:hAnsi="Times New Roman" w:cs="Times New Roman"/>
          <w:sz w:val="24"/>
          <w:lang w:val="en-US"/>
        </w:rPr>
        <w:t>(e.g., brand name or identity</w:t>
      </w:r>
      <w:r w:rsidR="00630CD5" w:rsidRPr="007303A4">
        <w:rPr>
          <w:rFonts w:ascii="Times New Roman" w:hAnsi="Times New Roman" w:cs="Times New Roman"/>
          <w:sz w:val="24"/>
          <w:lang w:val="en-US"/>
        </w:rPr>
        <w:t xml:space="preserve">) </w:t>
      </w:r>
      <w:r w:rsidR="00861A73" w:rsidRPr="007303A4">
        <w:rPr>
          <w:rFonts w:ascii="Times New Roman" w:hAnsi="Times New Roman" w:cs="Times New Roman"/>
          <w:sz w:val="24"/>
          <w:lang w:val="en-US"/>
        </w:rPr>
        <w:t xml:space="preserve">can </w:t>
      </w:r>
      <w:r w:rsidR="00630CD5" w:rsidRPr="007303A4">
        <w:rPr>
          <w:rFonts w:ascii="Times New Roman" w:hAnsi="Times New Roman" w:cs="Times New Roman"/>
          <w:sz w:val="24"/>
          <w:lang w:val="en-US"/>
        </w:rPr>
        <w:t xml:space="preserve">bias evaluations of other products (e.g., </w:t>
      </w:r>
      <w:r w:rsidR="00861A73" w:rsidRPr="007303A4">
        <w:rPr>
          <w:rFonts w:ascii="Times New Roman" w:hAnsi="Times New Roman" w:cs="Times New Roman"/>
          <w:sz w:val="24"/>
          <w:lang w:val="en-US"/>
        </w:rPr>
        <w:t>Apple laptops and phones</w:t>
      </w:r>
      <w:r w:rsidR="00630CD5" w:rsidRPr="007303A4">
        <w:rPr>
          <w:rFonts w:ascii="Times New Roman" w:hAnsi="Times New Roman" w:cs="Times New Roman"/>
          <w:sz w:val="24"/>
          <w:lang w:val="en-US"/>
        </w:rPr>
        <w:t>) (Ratliff et al., 2012)</w:t>
      </w:r>
      <w:r w:rsidR="00D917EB" w:rsidRPr="007303A4">
        <w:rPr>
          <w:rFonts w:ascii="Times New Roman" w:hAnsi="Times New Roman" w:cs="Times New Roman"/>
          <w:sz w:val="24"/>
          <w:lang w:val="en-US"/>
        </w:rPr>
        <w:t xml:space="preserve">, </w:t>
      </w:r>
      <w:r w:rsidR="00630CD5" w:rsidRPr="007303A4">
        <w:rPr>
          <w:rFonts w:ascii="Times New Roman" w:hAnsi="Times New Roman" w:cs="Times New Roman"/>
          <w:sz w:val="24"/>
          <w:lang w:val="en-US"/>
        </w:rPr>
        <w:t>despite the fact that the products are physically dissimilar</w:t>
      </w:r>
      <w:r w:rsidR="00C25B40">
        <w:rPr>
          <w:rFonts w:ascii="Times New Roman" w:hAnsi="Times New Roman" w:cs="Times New Roman"/>
          <w:sz w:val="24"/>
          <w:lang w:val="en-US"/>
        </w:rPr>
        <w:t xml:space="preserve"> (for more on this see Hughes et al., in press)</w:t>
      </w:r>
      <w:r w:rsidR="00D917EB" w:rsidRPr="007303A4">
        <w:rPr>
          <w:rFonts w:ascii="Times New Roman" w:hAnsi="Times New Roman" w:cs="Times New Roman"/>
          <w:sz w:val="24"/>
          <w:lang w:val="en-US"/>
        </w:rPr>
        <w:t>.</w:t>
      </w:r>
    </w:p>
    <w:p w14:paraId="2C159DCD" w14:textId="6077923C" w:rsidR="000B3B67" w:rsidRDefault="000B3B67" w:rsidP="000B3B67">
      <w:pPr>
        <w:spacing w:line="480" w:lineRule="auto"/>
        <w:ind w:firstLine="708"/>
        <w:rPr>
          <w:rFonts w:ascii="Times New Roman" w:hAnsi="Times New Roman" w:cs="Times New Roman"/>
          <w:sz w:val="24"/>
          <w:szCs w:val="24"/>
          <w:lang w:val="en-US"/>
        </w:rPr>
      </w:pPr>
      <w:r>
        <w:rPr>
          <w:rFonts w:ascii="Times New Roman" w:hAnsi="Times New Roman" w:cs="Times New Roman"/>
          <w:sz w:val="24"/>
          <w:lang w:val="en-US"/>
        </w:rPr>
        <w:t xml:space="preserve">In </w:t>
      </w:r>
      <w:r w:rsidR="00D917EB" w:rsidRPr="007303A4">
        <w:rPr>
          <w:rFonts w:ascii="Times New Roman" w:hAnsi="Times New Roman" w:cs="Times New Roman"/>
          <w:sz w:val="24"/>
          <w:lang w:val="en-US"/>
        </w:rPr>
        <w:t xml:space="preserve">Experiment 5 </w:t>
      </w:r>
      <w:r>
        <w:rPr>
          <w:rFonts w:ascii="Times New Roman" w:hAnsi="Times New Roman" w:cs="Times New Roman"/>
          <w:sz w:val="24"/>
          <w:lang w:val="en-US"/>
        </w:rPr>
        <w:t xml:space="preserve">we </w:t>
      </w:r>
      <w:r w:rsidR="00D917EB" w:rsidRPr="007303A4">
        <w:rPr>
          <w:rFonts w:ascii="Times New Roman" w:hAnsi="Times New Roman" w:cs="Times New Roman"/>
          <w:sz w:val="24"/>
          <w:lang w:val="en-US"/>
        </w:rPr>
        <w:t xml:space="preserve">set out to determine if </w:t>
      </w:r>
      <w:r w:rsidR="00005629">
        <w:rPr>
          <w:rFonts w:ascii="Times New Roman" w:hAnsi="Times New Roman" w:cs="Times New Roman"/>
          <w:sz w:val="24"/>
          <w:lang w:val="en-US"/>
        </w:rPr>
        <w:t xml:space="preserve">a </w:t>
      </w:r>
      <w:r w:rsidR="00D917EB" w:rsidRPr="007303A4">
        <w:rPr>
          <w:rFonts w:ascii="Times New Roman" w:hAnsi="Times New Roman" w:cs="Times New Roman"/>
          <w:sz w:val="24"/>
          <w:lang w:val="en-US"/>
        </w:rPr>
        <w:t xml:space="preserve">symbolic </w:t>
      </w:r>
      <w:r w:rsidR="00005629">
        <w:rPr>
          <w:rFonts w:ascii="Times New Roman" w:hAnsi="Times New Roman" w:cs="Times New Roman"/>
          <w:sz w:val="24"/>
          <w:lang w:val="en-US"/>
        </w:rPr>
        <w:t>feature shared by two stimuli</w:t>
      </w:r>
      <w:r w:rsidR="00D917EB" w:rsidRPr="007303A4">
        <w:rPr>
          <w:rFonts w:ascii="Times New Roman" w:hAnsi="Times New Roman" w:cs="Times New Roman"/>
          <w:sz w:val="24"/>
          <w:lang w:val="en-US"/>
        </w:rPr>
        <w:t xml:space="preserve"> </w:t>
      </w:r>
      <w:r>
        <w:rPr>
          <w:rFonts w:ascii="Times New Roman" w:hAnsi="Times New Roman" w:cs="Times New Roman"/>
          <w:sz w:val="24"/>
          <w:lang w:val="en-US"/>
        </w:rPr>
        <w:t xml:space="preserve">can </w:t>
      </w:r>
      <w:r w:rsidR="00D917EB" w:rsidRPr="007303A4">
        <w:rPr>
          <w:rFonts w:ascii="Times New Roman" w:hAnsi="Times New Roman" w:cs="Times New Roman"/>
          <w:sz w:val="24"/>
          <w:lang w:val="en-US"/>
        </w:rPr>
        <w:t xml:space="preserve">moderate </w:t>
      </w:r>
      <w:r w:rsidR="00005629">
        <w:rPr>
          <w:rFonts w:ascii="Times New Roman" w:hAnsi="Times New Roman" w:cs="Times New Roman"/>
          <w:sz w:val="24"/>
          <w:lang w:val="en-US"/>
        </w:rPr>
        <w:t xml:space="preserve">evaluations in the same way that </w:t>
      </w:r>
      <w:r>
        <w:rPr>
          <w:rFonts w:ascii="Times New Roman" w:hAnsi="Times New Roman" w:cs="Times New Roman"/>
          <w:sz w:val="24"/>
          <w:lang w:val="en-US"/>
        </w:rPr>
        <w:t xml:space="preserve">physical </w:t>
      </w:r>
      <w:r w:rsidR="00005629">
        <w:rPr>
          <w:rFonts w:ascii="Times New Roman" w:hAnsi="Times New Roman" w:cs="Times New Roman"/>
          <w:sz w:val="24"/>
          <w:lang w:val="en-US"/>
        </w:rPr>
        <w:t xml:space="preserve">features did </w:t>
      </w:r>
      <w:r>
        <w:rPr>
          <w:rFonts w:ascii="Times New Roman" w:hAnsi="Times New Roman" w:cs="Times New Roman"/>
          <w:sz w:val="24"/>
          <w:lang w:val="en-US"/>
        </w:rPr>
        <w:t xml:space="preserve">in </w:t>
      </w:r>
      <w:r w:rsidR="00005629">
        <w:rPr>
          <w:rFonts w:ascii="Times New Roman" w:hAnsi="Times New Roman" w:cs="Times New Roman"/>
          <w:sz w:val="24"/>
          <w:lang w:val="en-US"/>
        </w:rPr>
        <w:t>Experiments 1-4</w:t>
      </w:r>
      <w:r w:rsidR="00D917EB" w:rsidRPr="007303A4">
        <w:rPr>
          <w:rFonts w:ascii="Times New Roman" w:hAnsi="Times New Roman" w:cs="Times New Roman"/>
          <w:sz w:val="24"/>
          <w:lang w:val="en-US"/>
        </w:rPr>
        <w:t xml:space="preserve">. </w:t>
      </w:r>
      <w:r>
        <w:rPr>
          <w:rFonts w:ascii="Times New Roman" w:hAnsi="Times New Roman" w:cs="Times New Roman"/>
          <w:sz w:val="24"/>
          <w:lang w:val="en-US"/>
        </w:rPr>
        <w:t>To achieve this, w</w:t>
      </w:r>
      <w:r w:rsidR="00005629">
        <w:rPr>
          <w:rFonts w:ascii="Times New Roman" w:hAnsi="Times New Roman" w:cs="Times New Roman"/>
          <w:sz w:val="24"/>
          <w:lang w:val="en-US"/>
        </w:rPr>
        <w:t xml:space="preserve">e </w:t>
      </w:r>
      <w:r w:rsidR="00D917EB" w:rsidRPr="007303A4">
        <w:rPr>
          <w:rFonts w:ascii="Times New Roman" w:hAnsi="Times New Roman" w:cs="Times New Roman"/>
          <w:sz w:val="24"/>
          <w:lang w:val="en-US"/>
        </w:rPr>
        <w:t xml:space="preserve">first established a symbolic relation between </w:t>
      </w:r>
      <w:r>
        <w:rPr>
          <w:rFonts w:ascii="Times New Roman" w:hAnsi="Times New Roman" w:cs="Times New Roman"/>
          <w:sz w:val="24"/>
          <w:lang w:val="en-US"/>
        </w:rPr>
        <w:t xml:space="preserve">two sets of </w:t>
      </w:r>
      <w:r w:rsidR="00DB3615" w:rsidRPr="007303A4">
        <w:rPr>
          <w:rFonts w:ascii="Times New Roman" w:hAnsi="Times New Roman" w:cs="Times New Roman"/>
          <w:sz w:val="24"/>
          <w:lang w:val="en-US"/>
        </w:rPr>
        <w:t xml:space="preserve">colors (i.e., </w:t>
      </w:r>
      <w:r w:rsidR="00DB3615" w:rsidRPr="007303A4">
        <w:rPr>
          <w:rFonts w:ascii="Times New Roman" w:hAnsi="Times New Roman" w:cs="Times New Roman"/>
          <w:i/>
          <w:sz w:val="24"/>
          <w:lang w:val="en-US"/>
        </w:rPr>
        <w:t>Blue-Same-Yellow</w:t>
      </w:r>
      <w:r w:rsidR="00DB3615" w:rsidRPr="007303A4">
        <w:rPr>
          <w:rFonts w:ascii="Times New Roman" w:hAnsi="Times New Roman" w:cs="Times New Roman"/>
          <w:sz w:val="24"/>
          <w:lang w:val="en-US"/>
        </w:rPr>
        <w:t xml:space="preserve"> and </w:t>
      </w:r>
      <w:r w:rsidR="00DB3615" w:rsidRPr="007303A4">
        <w:rPr>
          <w:rFonts w:ascii="Times New Roman" w:hAnsi="Times New Roman" w:cs="Times New Roman"/>
          <w:i/>
          <w:sz w:val="24"/>
          <w:lang w:val="en-US"/>
        </w:rPr>
        <w:t>Green-Same-Purple</w:t>
      </w:r>
      <w:r w:rsidR="00DB3615" w:rsidRPr="007303A4">
        <w:rPr>
          <w:rFonts w:ascii="Times New Roman" w:hAnsi="Times New Roman" w:cs="Times New Roman"/>
          <w:sz w:val="24"/>
          <w:lang w:val="en-US"/>
        </w:rPr>
        <w:t>) followed by</w:t>
      </w:r>
      <w:r w:rsidR="00DB3615" w:rsidRPr="007303A4">
        <w:rPr>
          <w:rFonts w:ascii="Times New Roman" w:hAnsi="Times New Roman" w:cs="Times New Roman"/>
          <w:i/>
          <w:sz w:val="24"/>
          <w:lang w:val="en-US"/>
        </w:rPr>
        <w:t xml:space="preserve"> </w:t>
      </w:r>
      <w:r w:rsidR="00DB3615" w:rsidRPr="007303A4">
        <w:rPr>
          <w:rFonts w:ascii="Times New Roman" w:hAnsi="Times New Roman" w:cs="Times New Roman"/>
          <w:sz w:val="24"/>
          <w:lang w:val="en-US"/>
        </w:rPr>
        <w:t xml:space="preserve">a similar EC phase to that used in Experiments 1-3. However, this time, we presented a CS in either blue or green along with a positive and negative US that were presented in either yellow or purple. If a CS is presented in blue and a positive US </w:t>
      </w:r>
      <w:r w:rsidR="00EB3245">
        <w:rPr>
          <w:rFonts w:ascii="Times New Roman" w:hAnsi="Times New Roman" w:cs="Times New Roman"/>
          <w:sz w:val="24"/>
          <w:lang w:val="en-US"/>
        </w:rPr>
        <w:t xml:space="preserve">is presented </w:t>
      </w:r>
      <w:r w:rsidR="00DB3615" w:rsidRPr="007303A4">
        <w:rPr>
          <w:rFonts w:ascii="Times New Roman" w:hAnsi="Times New Roman" w:cs="Times New Roman"/>
          <w:sz w:val="24"/>
          <w:lang w:val="en-US"/>
        </w:rPr>
        <w:t>in yellow (</w:t>
      </w:r>
      <w:r w:rsidR="00EB3245">
        <w:rPr>
          <w:rFonts w:ascii="Times New Roman" w:hAnsi="Times New Roman" w:cs="Times New Roman"/>
          <w:sz w:val="24"/>
          <w:lang w:val="en-US"/>
        </w:rPr>
        <w:t xml:space="preserve">along with </w:t>
      </w:r>
      <w:r w:rsidR="00DB3615" w:rsidRPr="007303A4">
        <w:rPr>
          <w:rFonts w:ascii="Times New Roman" w:hAnsi="Times New Roman" w:cs="Times New Roman"/>
          <w:sz w:val="24"/>
          <w:lang w:val="en-US"/>
        </w:rPr>
        <w:t>a negative US in purple) then participants should evaluate that stimulus positively</w:t>
      </w:r>
      <w:r w:rsidR="00005629">
        <w:rPr>
          <w:rFonts w:ascii="Times New Roman" w:hAnsi="Times New Roman" w:cs="Times New Roman"/>
          <w:sz w:val="24"/>
          <w:lang w:val="en-US"/>
        </w:rPr>
        <w:t xml:space="preserve"> (given that blue and yellow were trained to be symbolically similar to one another in the first phase of the experiment)</w:t>
      </w:r>
      <w:r w:rsidR="00DB3615" w:rsidRPr="007303A4">
        <w:rPr>
          <w:rFonts w:ascii="Times New Roman" w:hAnsi="Times New Roman" w:cs="Times New Roman"/>
          <w:sz w:val="24"/>
          <w:lang w:val="en-US"/>
        </w:rPr>
        <w:t xml:space="preserve">. </w:t>
      </w:r>
      <w:r w:rsidR="004B3E88" w:rsidRPr="00DB3615">
        <w:rPr>
          <w:rFonts w:ascii="Times New Roman" w:hAnsi="Times New Roman" w:cs="Times New Roman"/>
          <w:sz w:val="24"/>
          <w:szCs w:val="24"/>
          <w:lang w:val="en-US"/>
        </w:rPr>
        <w:t xml:space="preserve">In contrast, if participants </w:t>
      </w:r>
      <w:r w:rsidR="00DB3615">
        <w:rPr>
          <w:rFonts w:ascii="Times New Roman" w:hAnsi="Times New Roman" w:cs="Times New Roman"/>
          <w:sz w:val="24"/>
          <w:szCs w:val="24"/>
          <w:lang w:val="en-US"/>
        </w:rPr>
        <w:t xml:space="preserve">encounter a </w:t>
      </w:r>
      <w:r w:rsidR="004B3E88" w:rsidRPr="00DB3615">
        <w:rPr>
          <w:rFonts w:ascii="Times New Roman" w:hAnsi="Times New Roman" w:cs="Times New Roman"/>
          <w:sz w:val="24"/>
          <w:szCs w:val="24"/>
          <w:lang w:val="en-US"/>
        </w:rPr>
        <w:t xml:space="preserve">CS </w:t>
      </w:r>
      <w:r w:rsidR="00DB3615">
        <w:rPr>
          <w:rFonts w:ascii="Times New Roman" w:hAnsi="Times New Roman" w:cs="Times New Roman"/>
          <w:sz w:val="24"/>
          <w:szCs w:val="24"/>
          <w:lang w:val="en-US"/>
        </w:rPr>
        <w:t xml:space="preserve">in green along with </w:t>
      </w:r>
      <w:r w:rsidR="004B3E88" w:rsidRPr="00DB3615">
        <w:rPr>
          <w:rFonts w:ascii="Times New Roman" w:hAnsi="Times New Roman" w:cs="Times New Roman"/>
          <w:sz w:val="24"/>
          <w:szCs w:val="24"/>
          <w:lang w:val="en-US"/>
        </w:rPr>
        <w:t xml:space="preserve">a negative US </w:t>
      </w:r>
      <w:r w:rsidR="00DB3615">
        <w:rPr>
          <w:rFonts w:ascii="Times New Roman" w:hAnsi="Times New Roman" w:cs="Times New Roman"/>
          <w:sz w:val="24"/>
          <w:szCs w:val="24"/>
          <w:lang w:val="en-US"/>
        </w:rPr>
        <w:t>in p</w:t>
      </w:r>
      <w:r w:rsidR="004B3E88" w:rsidRPr="00DB3615">
        <w:rPr>
          <w:rFonts w:ascii="Times New Roman" w:hAnsi="Times New Roman" w:cs="Times New Roman"/>
          <w:sz w:val="24"/>
          <w:szCs w:val="24"/>
          <w:lang w:val="en-US"/>
        </w:rPr>
        <w:t xml:space="preserve">urple </w:t>
      </w:r>
      <w:r w:rsidR="00DB3615">
        <w:rPr>
          <w:rFonts w:ascii="Times New Roman" w:hAnsi="Times New Roman" w:cs="Times New Roman"/>
          <w:sz w:val="24"/>
          <w:szCs w:val="24"/>
          <w:lang w:val="en-US"/>
        </w:rPr>
        <w:t>(and a positive US in y</w:t>
      </w:r>
      <w:r w:rsidR="004B3E88" w:rsidRPr="00DB3615">
        <w:rPr>
          <w:rFonts w:ascii="Times New Roman" w:hAnsi="Times New Roman" w:cs="Times New Roman"/>
          <w:sz w:val="24"/>
          <w:szCs w:val="24"/>
          <w:lang w:val="en-US"/>
        </w:rPr>
        <w:t>ellow) then they should evaluate that CS negatively</w:t>
      </w:r>
      <w:r w:rsidR="00005629">
        <w:rPr>
          <w:rFonts w:ascii="Times New Roman" w:hAnsi="Times New Roman" w:cs="Times New Roman"/>
          <w:sz w:val="24"/>
          <w:szCs w:val="24"/>
          <w:lang w:val="en-US"/>
        </w:rPr>
        <w:t xml:space="preserve"> (given that green and purple were trained to be symbolically similar to one another in the first phase of the experiment)</w:t>
      </w:r>
      <w:r w:rsidR="004B3E88" w:rsidRPr="00DB3615">
        <w:rPr>
          <w:rFonts w:ascii="Times New Roman" w:hAnsi="Times New Roman" w:cs="Times New Roman"/>
          <w:sz w:val="24"/>
          <w:szCs w:val="24"/>
          <w:lang w:val="en-US"/>
        </w:rPr>
        <w:t>.</w:t>
      </w:r>
      <w:r w:rsidR="00DB3615">
        <w:rPr>
          <w:rFonts w:ascii="Times New Roman" w:hAnsi="Times New Roman" w:cs="Times New Roman"/>
          <w:sz w:val="24"/>
          <w:szCs w:val="24"/>
          <w:lang w:val="en-US"/>
        </w:rPr>
        <w:t xml:space="preserve"> Such a finding </w:t>
      </w:r>
      <w:r>
        <w:rPr>
          <w:rFonts w:ascii="Times New Roman" w:hAnsi="Times New Roman" w:cs="Times New Roman"/>
          <w:sz w:val="24"/>
          <w:szCs w:val="24"/>
          <w:lang w:val="en-US"/>
        </w:rPr>
        <w:t xml:space="preserve">is </w:t>
      </w:r>
      <w:r w:rsidR="00EB3245">
        <w:rPr>
          <w:rFonts w:ascii="Times New Roman" w:hAnsi="Times New Roman" w:cs="Times New Roman"/>
          <w:sz w:val="24"/>
          <w:szCs w:val="24"/>
          <w:lang w:val="en-US"/>
        </w:rPr>
        <w:t xml:space="preserve">noteworthy </w:t>
      </w:r>
      <w:r>
        <w:rPr>
          <w:rFonts w:ascii="Times New Roman" w:hAnsi="Times New Roman" w:cs="Times New Roman"/>
          <w:sz w:val="24"/>
          <w:szCs w:val="24"/>
          <w:lang w:val="en-US"/>
        </w:rPr>
        <w:t xml:space="preserve">for several reasons. It would further replicate our findings and expand the remit of the shared features concept by demonstrating that the shared feature moderating </w:t>
      </w:r>
      <w:r w:rsidR="00D261DE">
        <w:rPr>
          <w:rFonts w:ascii="Times New Roman" w:hAnsi="Times New Roman" w:cs="Times New Roman"/>
          <w:sz w:val="24"/>
          <w:szCs w:val="24"/>
          <w:lang w:val="en-US"/>
        </w:rPr>
        <w:t xml:space="preserve">attitude formation </w:t>
      </w:r>
      <w:r>
        <w:rPr>
          <w:rFonts w:ascii="Times New Roman" w:hAnsi="Times New Roman" w:cs="Times New Roman"/>
          <w:sz w:val="24"/>
          <w:szCs w:val="24"/>
          <w:lang w:val="en-US"/>
        </w:rPr>
        <w:t xml:space="preserve">can be symbolic rather than purely physical. It would also demonstrate that shared features </w:t>
      </w:r>
      <w:proofErr w:type="gramStart"/>
      <w:r>
        <w:rPr>
          <w:rFonts w:ascii="Times New Roman" w:hAnsi="Times New Roman" w:cs="Times New Roman"/>
          <w:sz w:val="24"/>
          <w:szCs w:val="24"/>
          <w:lang w:val="en-US"/>
        </w:rPr>
        <w:t>can</w:t>
      </w:r>
      <w:proofErr w:type="gramEnd"/>
      <w:r>
        <w:rPr>
          <w:rFonts w:ascii="Times New Roman" w:hAnsi="Times New Roman" w:cs="Times New Roman"/>
          <w:sz w:val="24"/>
          <w:szCs w:val="24"/>
          <w:lang w:val="en-US"/>
        </w:rPr>
        <w:t xml:space="preserve"> also account for outcomes that extend beyond the remit of previous concepts (such as the Gestalt principle of similarity). </w:t>
      </w:r>
    </w:p>
    <w:p w14:paraId="058A3B09" w14:textId="31D3F974" w:rsidR="006B7469" w:rsidRPr="000B3B67" w:rsidRDefault="008C0CCA" w:rsidP="000B3B67">
      <w:pPr>
        <w:spacing w:line="480" w:lineRule="auto"/>
        <w:rPr>
          <w:rFonts w:ascii="Times New Roman" w:hAnsi="Times New Roman" w:cs="Times New Roman"/>
          <w:sz w:val="24"/>
          <w:szCs w:val="24"/>
          <w:lang w:val="en-US"/>
        </w:rPr>
      </w:pPr>
      <w:r w:rsidRPr="000A1218">
        <w:rPr>
          <w:rFonts w:ascii="Times New Roman" w:hAnsi="Times New Roman"/>
          <w:b/>
          <w:sz w:val="24"/>
          <w:szCs w:val="24"/>
          <w:lang w:val="en-US"/>
        </w:rPr>
        <w:t>Method</w:t>
      </w:r>
    </w:p>
    <w:p w14:paraId="33B7953D" w14:textId="5A14548E" w:rsidR="008C0CCA" w:rsidRPr="000A1218" w:rsidRDefault="008C0CCA" w:rsidP="008C0CCA">
      <w:pPr>
        <w:pStyle w:val="text"/>
        <w:spacing w:before="240" w:line="480" w:lineRule="auto"/>
        <w:rPr>
          <w:rFonts w:ascii="Times New Roman" w:hAnsi="Times New Roman"/>
          <w:sz w:val="24"/>
          <w:szCs w:val="24"/>
          <w:lang w:val="en-US"/>
        </w:rPr>
      </w:pPr>
      <w:r w:rsidRPr="000A1218">
        <w:rPr>
          <w:rFonts w:ascii="Times New Roman" w:hAnsi="Times New Roman"/>
          <w:b/>
          <w:sz w:val="24"/>
          <w:szCs w:val="24"/>
          <w:lang w:val="en-US"/>
        </w:rPr>
        <w:tab/>
      </w:r>
      <w:proofErr w:type="gramStart"/>
      <w:r w:rsidRPr="000A1218">
        <w:rPr>
          <w:rFonts w:ascii="Times New Roman" w:hAnsi="Times New Roman"/>
          <w:b/>
          <w:sz w:val="24"/>
          <w:szCs w:val="24"/>
          <w:lang w:val="en-US"/>
        </w:rPr>
        <w:t>Participants and design.</w:t>
      </w:r>
      <w:proofErr w:type="gramEnd"/>
      <w:r w:rsidRPr="000A1218">
        <w:rPr>
          <w:rFonts w:ascii="Times New Roman" w:hAnsi="Times New Roman"/>
          <w:b/>
          <w:sz w:val="24"/>
          <w:szCs w:val="24"/>
          <w:lang w:val="en-US"/>
        </w:rPr>
        <w:t xml:space="preserve"> </w:t>
      </w:r>
      <w:r w:rsidRPr="000A1218">
        <w:rPr>
          <w:rFonts w:ascii="Times New Roman" w:hAnsi="Times New Roman"/>
          <w:sz w:val="24"/>
          <w:szCs w:val="24"/>
          <w:lang w:val="en-US"/>
        </w:rPr>
        <w:t xml:space="preserve">214 participants (108 females, </w:t>
      </w:r>
      <w:r w:rsidRPr="000A1218">
        <w:rPr>
          <w:rFonts w:ascii="Times New Roman" w:hAnsi="Times New Roman"/>
          <w:i/>
          <w:sz w:val="24"/>
          <w:szCs w:val="24"/>
          <w:lang w:val="en-US"/>
        </w:rPr>
        <w:t xml:space="preserve">Mage = </w:t>
      </w:r>
      <w:r w:rsidRPr="000A1218">
        <w:rPr>
          <w:rFonts w:ascii="Times New Roman" w:hAnsi="Times New Roman"/>
          <w:sz w:val="24"/>
          <w:szCs w:val="24"/>
          <w:lang w:val="en-US"/>
        </w:rPr>
        <w:t>30.65</w:t>
      </w:r>
      <w:r w:rsidRPr="000A1218">
        <w:rPr>
          <w:rFonts w:ascii="Times New Roman" w:hAnsi="Times New Roman"/>
          <w:i/>
          <w:sz w:val="24"/>
          <w:szCs w:val="24"/>
          <w:lang w:val="en-US"/>
        </w:rPr>
        <w:t xml:space="preserve">, SD = </w:t>
      </w:r>
      <w:r w:rsidRPr="000A1218">
        <w:rPr>
          <w:rFonts w:ascii="Times New Roman" w:hAnsi="Times New Roman"/>
          <w:sz w:val="24"/>
          <w:szCs w:val="24"/>
          <w:lang w:val="en-US"/>
        </w:rPr>
        <w:t xml:space="preserve">6.08) took part </w:t>
      </w:r>
      <w:r w:rsidR="00304F57">
        <w:rPr>
          <w:rFonts w:ascii="Times New Roman" w:hAnsi="Times New Roman"/>
          <w:sz w:val="24"/>
          <w:szCs w:val="24"/>
          <w:lang w:val="en-US"/>
        </w:rPr>
        <w:t xml:space="preserve">in </w:t>
      </w:r>
      <w:r w:rsidRPr="000A1218">
        <w:rPr>
          <w:rFonts w:ascii="Times New Roman" w:hAnsi="Times New Roman"/>
          <w:sz w:val="24"/>
          <w:szCs w:val="24"/>
          <w:lang w:val="en-US"/>
        </w:rPr>
        <w:t xml:space="preserve">the study </w:t>
      </w:r>
      <w:r w:rsidR="00304F57">
        <w:rPr>
          <w:rFonts w:ascii="Times New Roman" w:hAnsi="Times New Roman"/>
          <w:sz w:val="24"/>
          <w:szCs w:val="24"/>
          <w:lang w:val="en-US"/>
        </w:rPr>
        <w:t xml:space="preserve">via the </w:t>
      </w:r>
      <w:r w:rsidRPr="000A1218">
        <w:rPr>
          <w:rFonts w:ascii="Times New Roman" w:hAnsi="Times New Roman"/>
          <w:sz w:val="24"/>
          <w:szCs w:val="24"/>
          <w:lang w:val="en-US"/>
        </w:rPr>
        <w:t>Prolific</w:t>
      </w:r>
      <w:r w:rsidR="00304F57">
        <w:rPr>
          <w:rFonts w:ascii="Times New Roman" w:hAnsi="Times New Roman"/>
          <w:sz w:val="24"/>
          <w:szCs w:val="24"/>
          <w:lang w:val="en-US"/>
        </w:rPr>
        <w:t xml:space="preserve"> Academic website</w:t>
      </w:r>
      <w:r w:rsidRPr="000A1218">
        <w:rPr>
          <w:rFonts w:ascii="Times New Roman" w:hAnsi="Times New Roman"/>
          <w:sz w:val="24"/>
          <w:szCs w:val="24"/>
          <w:lang w:val="en-US"/>
        </w:rPr>
        <w:t>.</w:t>
      </w:r>
    </w:p>
    <w:p w14:paraId="2AC939D9" w14:textId="5502A5E6" w:rsidR="008C0CCA" w:rsidRPr="000A1218" w:rsidRDefault="008C0CCA" w:rsidP="008C0CCA">
      <w:pPr>
        <w:pStyle w:val="text"/>
        <w:spacing w:before="240" w:line="480" w:lineRule="auto"/>
        <w:rPr>
          <w:rFonts w:ascii="Times New Roman" w:hAnsi="Times New Roman"/>
          <w:b/>
          <w:sz w:val="24"/>
          <w:szCs w:val="24"/>
          <w:lang w:val="en-US"/>
        </w:rPr>
      </w:pPr>
      <w:r w:rsidRPr="000A1218">
        <w:rPr>
          <w:rFonts w:ascii="Times New Roman" w:hAnsi="Times New Roman"/>
          <w:b/>
          <w:sz w:val="24"/>
          <w:szCs w:val="24"/>
          <w:lang w:val="en-US"/>
        </w:rPr>
        <w:lastRenderedPageBreak/>
        <w:t>Procedure</w:t>
      </w:r>
    </w:p>
    <w:p w14:paraId="61A35367" w14:textId="2E733323" w:rsidR="000A1218" w:rsidRPr="000A1218" w:rsidRDefault="00304F57" w:rsidP="000A1218">
      <w:pPr>
        <w:pStyle w:val="text"/>
        <w:spacing w:before="240" w:line="480" w:lineRule="auto"/>
        <w:ind w:firstLine="708"/>
        <w:rPr>
          <w:rFonts w:ascii="Times New Roman" w:hAnsi="Times New Roman"/>
          <w:b/>
          <w:sz w:val="24"/>
          <w:szCs w:val="24"/>
          <w:lang w:val="en-US"/>
        </w:rPr>
      </w:pPr>
      <w:r>
        <w:rPr>
          <w:rFonts w:ascii="Times New Roman" w:hAnsi="Times New Roman"/>
          <w:sz w:val="24"/>
          <w:szCs w:val="24"/>
          <w:lang w:val="en-US"/>
        </w:rPr>
        <w:t>T</w:t>
      </w:r>
      <w:r w:rsidR="000A1218" w:rsidRPr="000A1218">
        <w:rPr>
          <w:rFonts w:ascii="Times New Roman" w:hAnsi="Times New Roman"/>
          <w:sz w:val="24"/>
          <w:szCs w:val="24"/>
          <w:lang w:val="en-US"/>
        </w:rPr>
        <w:t>he study consisted of four phases: color training, EC, evaluative measures, and exploratory questions.</w:t>
      </w:r>
    </w:p>
    <w:p w14:paraId="36C9557C" w14:textId="46921D4B" w:rsidR="004B3E88" w:rsidRDefault="000A1218" w:rsidP="000A1218">
      <w:pPr>
        <w:pStyle w:val="text"/>
        <w:spacing w:before="240" w:line="480" w:lineRule="auto"/>
        <w:rPr>
          <w:rFonts w:ascii="Times New Roman" w:hAnsi="Times New Roman"/>
          <w:sz w:val="24"/>
          <w:szCs w:val="24"/>
          <w:lang w:val="en-US"/>
        </w:rPr>
      </w:pPr>
      <w:r w:rsidRPr="000A1218">
        <w:rPr>
          <w:rFonts w:ascii="Times New Roman" w:hAnsi="Times New Roman"/>
          <w:b/>
          <w:sz w:val="24"/>
          <w:szCs w:val="24"/>
          <w:lang w:val="en-US"/>
        </w:rPr>
        <w:tab/>
      </w:r>
      <w:r>
        <w:rPr>
          <w:rFonts w:ascii="Times New Roman" w:hAnsi="Times New Roman"/>
          <w:b/>
          <w:sz w:val="24"/>
          <w:szCs w:val="24"/>
          <w:lang w:val="en-US"/>
        </w:rPr>
        <w:t xml:space="preserve">Color training. </w:t>
      </w:r>
      <w:r>
        <w:rPr>
          <w:rFonts w:ascii="Times New Roman" w:hAnsi="Times New Roman"/>
          <w:sz w:val="24"/>
          <w:szCs w:val="24"/>
          <w:lang w:val="en-US"/>
        </w:rPr>
        <w:t xml:space="preserve">Color training consisted of three blocks of 16 training trials followed by one block of 16 test trials. </w:t>
      </w:r>
      <w:r w:rsidR="004B3E88" w:rsidRPr="000A1218">
        <w:rPr>
          <w:rFonts w:ascii="Times New Roman" w:hAnsi="Times New Roman"/>
          <w:sz w:val="24"/>
          <w:szCs w:val="24"/>
          <w:lang w:val="en-US"/>
        </w:rPr>
        <w:t xml:space="preserve">A Matching to Sample (MTS) </w:t>
      </w:r>
      <w:r>
        <w:rPr>
          <w:rFonts w:ascii="Times New Roman" w:hAnsi="Times New Roman"/>
          <w:sz w:val="24"/>
          <w:szCs w:val="24"/>
          <w:lang w:val="en-US"/>
        </w:rPr>
        <w:t>task was used to establish symbolic relations</w:t>
      </w:r>
      <w:r w:rsidR="004B3E88" w:rsidRPr="000A1218">
        <w:rPr>
          <w:rFonts w:ascii="Times New Roman" w:hAnsi="Times New Roman"/>
          <w:sz w:val="24"/>
          <w:szCs w:val="24"/>
          <w:lang w:val="en-US"/>
        </w:rPr>
        <w:t xml:space="preserve"> between </w:t>
      </w:r>
      <w:r w:rsidR="00EA517A">
        <w:rPr>
          <w:rFonts w:ascii="Times New Roman" w:hAnsi="Times New Roman"/>
          <w:sz w:val="24"/>
          <w:szCs w:val="24"/>
          <w:lang w:val="en-US"/>
        </w:rPr>
        <w:t xml:space="preserve">two sets of </w:t>
      </w:r>
      <w:r w:rsidR="004B3E88" w:rsidRPr="000A1218">
        <w:rPr>
          <w:rFonts w:ascii="Times New Roman" w:hAnsi="Times New Roman"/>
          <w:sz w:val="24"/>
          <w:szCs w:val="24"/>
          <w:lang w:val="en-US"/>
        </w:rPr>
        <w:t>colors</w:t>
      </w:r>
      <w:r>
        <w:rPr>
          <w:rFonts w:ascii="Times New Roman" w:hAnsi="Times New Roman"/>
          <w:sz w:val="24"/>
          <w:szCs w:val="24"/>
          <w:lang w:val="en-US"/>
        </w:rPr>
        <w:t xml:space="preserve"> (e.g., Yellow-Blue and Green-Purple)</w:t>
      </w:r>
      <w:r w:rsidR="004B3E88" w:rsidRPr="000A1218">
        <w:rPr>
          <w:rFonts w:ascii="Times New Roman" w:hAnsi="Times New Roman"/>
          <w:sz w:val="24"/>
          <w:szCs w:val="24"/>
          <w:lang w:val="en-US"/>
        </w:rPr>
        <w:t xml:space="preserve">. On each trial, one color </w:t>
      </w:r>
      <w:r>
        <w:rPr>
          <w:rFonts w:ascii="Times New Roman" w:hAnsi="Times New Roman"/>
          <w:sz w:val="24"/>
          <w:szCs w:val="24"/>
          <w:lang w:val="en-US"/>
        </w:rPr>
        <w:t xml:space="preserve">was </w:t>
      </w:r>
      <w:r w:rsidR="004B3E88" w:rsidRPr="000A1218">
        <w:rPr>
          <w:rFonts w:ascii="Times New Roman" w:hAnsi="Times New Roman"/>
          <w:sz w:val="24"/>
          <w:szCs w:val="24"/>
          <w:lang w:val="en-US"/>
        </w:rPr>
        <w:t xml:space="preserve">presented at the top of the screen, and two at the bottom. Participants </w:t>
      </w:r>
      <w:r>
        <w:rPr>
          <w:rFonts w:ascii="Times New Roman" w:hAnsi="Times New Roman"/>
          <w:sz w:val="24"/>
          <w:szCs w:val="24"/>
          <w:lang w:val="en-US"/>
        </w:rPr>
        <w:t xml:space="preserve">had </w:t>
      </w:r>
      <w:r w:rsidR="004B3E88" w:rsidRPr="000A1218">
        <w:rPr>
          <w:rFonts w:ascii="Times New Roman" w:hAnsi="Times New Roman"/>
          <w:sz w:val="24"/>
          <w:szCs w:val="24"/>
          <w:lang w:val="en-US"/>
        </w:rPr>
        <w:t xml:space="preserve">to select the color at the bottom that </w:t>
      </w:r>
      <w:r>
        <w:rPr>
          <w:rFonts w:ascii="Times New Roman" w:hAnsi="Times New Roman"/>
          <w:sz w:val="24"/>
          <w:szCs w:val="24"/>
          <w:lang w:val="en-US"/>
        </w:rPr>
        <w:t xml:space="preserve">went </w:t>
      </w:r>
      <w:r w:rsidR="004B3E88" w:rsidRPr="000A1218">
        <w:rPr>
          <w:rFonts w:ascii="Times New Roman" w:hAnsi="Times New Roman"/>
          <w:sz w:val="24"/>
          <w:szCs w:val="24"/>
          <w:lang w:val="en-US"/>
        </w:rPr>
        <w:t>with the color at the top</w:t>
      </w:r>
      <w:r>
        <w:rPr>
          <w:rFonts w:ascii="Times New Roman" w:hAnsi="Times New Roman"/>
          <w:sz w:val="24"/>
          <w:szCs w:val="24"/>
          <w:lang w:val="en-US"/>
        </w:rPr>
        <w:t xml:space="preserve"> and were told that corrective feedback provided by the computer </w:t>
      </w:r>
      <w:r w:rsidR="008D64C6">
        <w:rPr>
          <w:rFonts w:ascii="Times New Roman" w:hAnsi="Times New Roman"/>
          <w:sz w:val="24"/>
          <w:szCs w:val="24"/>
          <w:lang w:val="en-US"/>
        </w:rPr>
        <w:t xml:space="preserve">would </w:t>
      </w:r>
      <w:r>
        <w:rPr>
          <w:rFonts w:ascii="Times New Roman" w:hAnsi="Times New Roman"/>
          <w:sz w:val="24"/>
          <w:szCs w:val="24"/>
          <w:lang w:val="en-US"/>
        </w:rPr>
        <w:t>help them do so</w:t>
      </w:r>
      <w:r w:rsidR="004B3E88" w:rsidRPr="000A1218">
        <w:rPr>
          <w:rFonts w:ascii="Times New Roman" w:hAnsi="Times New Roman"/>
          <w:sz w:val="24"/>
          <w:szCs w:val="24"/>
          <w:lang w:val="en-US"/>
        </w:rPr>
        <w:t xml:space="preserve">. </w:t>
      </w:r>
      <w:r>
        <w:rPr>
          <w:rFonts w:ascii="Times New Roman" w:hAnsi="Times New Roman"/>
          <w:sz w:val="24"/>
          <w:szCs w:val="24"/>
          <w:lang w:val="en-US"/>
        </w:rPr>
        <w:t xml:space="preserve">When a correct response was emitted then </w:t>
      </w:r>
      <w:r w:rsidR="004B3E88" w:rsidRPr="000A1218">
        <w:rPr>
          <w:rFonts w:ascii="Times New Roman" w:hAnsi="Times New Roman"/>
          <w:sz w:val="24"/>
          <w:szCs w:val="24"/>
          <w:lang w:val="en-US"/>
        </w:rPr>
        <w:t xml:space="preserve">all stimuli </w:t>
      </w:r>
      <w:r>
        <w:rPr>
          <w:rFonts w:ascii="Times New Roman" w:hAnsi="Times New Roman"/>
          <w:sz w:val="24"/>
          <w:szCs w:val="24"/>
          <w:lang w:val="en-US"/>
        </w:rPr>
        <w:t xml:space="preserve">were </w:t>
      </w:r>
      <w:r w:rsidR="004B3E88" w:rsidRPr="000A1218">
        <w:rPr>
          <w:rFonts w:ascii="Times New Roman" w:hAnsi="Times New Roman"/>
          <w:sz w:val="24"/>
          <w:szCs w:val="24"/>
          <w:lang w:val="en-US"/>
        </w:rPr>
        <w:t xml:space="preserve">removed from the screen, a feedback message (‘Correct’) </w:t>
      </w:r>
      <w:r>
        <w:rPr>
          <w:rFonts w:ascii="Times New Roman" w:hAnsi="Times New Roman"/>
          <w:sz w:val="24"/>
          <w:szCs w:val="24"/>
          <w:lang w:val="en-US"/>
        </w:rPr>
        <w:t>presented</w:t>
      </w:r>
      <w:r w:rsidR="004B3E88" w:rsidRPr="000A1218">
        <w:rPr>
          <w:rFonts w:ascii="Times New Roman" w:hAnsi="Times New Roman"/>
          <w:sz w:val="24"/>
          <w:szCs w:val="24"/>
          <w:lang w:val="en-US"/>
        </w:rPr>
        <w:t xml:space="preserve">, followed by a 500ms </w:t>
      </w:r>
      <w:r>
        <w:rPr>
          <w:rFonts w:ascii="Times New Roman" w:hAnsi="Times New Roman"/>
          <w:sz w:val="24"/>
          <w:szCs w:val="24"/>
          <w:lang w:val="en-US"/>
        </w:rPr>
        <w:t>ITI</w:t>
      </w:r>
      <w:r w:rsidR="004B3E88" w:rsidRPr="000A1218">
        <w:rPr>
          <w:rFonts w:ascii="Times New Roman" w:hAnsi="Times New Roman"/>
          <w:sz w:val="24"/>
          <w:szCs w:val="24"/>
          <w:lang w:val="en-US"/>
        </w:rPr>
        <w:t>. If an error</w:t>
      </w:r>
      <w:r>
        <w:rPr>
          <w:rFonts w:ascii="Times New Roman" w:hAnsi="Times New Roman"/>
          <w:sz w:val="24"/>
          <w:szCs w:val="24"/>
          <w:lang w:val="en-US"/>
        </w:rPr>
        <w:t xml:space="preserve"> was made</w:t>
      </w:r>
      <w:r w:rsidR="004B3E88" w:rsidRPr="000A1218">
        <w:rPr>
          <w:rFonts w:ascii="Times New Roman" w:hAnsi="Times New Roman"/>
          <w:sz w:val="24"/>
          <w:szCs w:val="24"/>
          <w:lang w:val="en-US"/>
        </w:rPr>
        <w:t xml:space="preserve">, </w:t>
      </w:r>
      <w:r>
        <w:rPr>
          <w:rFonts w:ascii="Times New Roman" w:hAnsi="Times New Roman"/>
          <w:sz w:val="24"/>
          <w:szCs w:val="24"/>
          <w:lang w:val="en-US"/>
        </w:rPr>
        <w:t xml:space="preserve">stimuli were once again removed, corrective </w:t>
      </w:r>
      <w:r w:rsidR="004B3E88" w:rsidRPr="000A1218">
        <w:rPr>
          <w:rFonts w:ascii="Times New Roman" w:hAnsi="Times New Roman"/>
          <w:sz w:val="24"/>
          <w:szCs w:val="24"/>
          <w:lang w:val="en-US"/>
        </w:rPr>
        <w:t xml:space="preserve">feedback </w:t>
      </w:r>
      <w:r>
        <w:rPr>
          <w:rFonts w:ascii="Times New Roman" w:hAnsi="Times New Roman"/>
          <w:sz w:val="24"/>
          <w:szCs w:val="24"/>
          <w:lang w:val="en-US"/>
        </w:rPr>
        <w:t xml:space="preserve">provided </w:t>
      </w:r>
      <w:r w:rsidR="004B3E88" w:rsidRPr="000A1218">
        <w:rPr>
          <w:rFonts w:ascii="Times New Roman" w:hAnsi="Times New Roman"/>
          <w:sz w:val="24"/>
          <w:szCs w:val="24"/>
          <w:lang w:val="en-US"/>
        </w:rPr>
        <w:t>(‘Wrong’)</w:t>
      </w:r>
      <w:r>
        <w:rPr>
          <w:rFonts w:ascii="Times New Roman" w:hAnsi="Times New Roman"/>
          <w:sz w:val="24"/>
          <w:szCs w:val="24"/>
          <w:lang w:val="en-US"/>
        </w:rPr>
        <w:t>, an ITI followed by the next trial</w:t>
      </w:r>
      <w:r w:rsidR="004B3E88" w:rsidRPr="000A1218">
        <w:rPr>
          <w:rFonts w:ascii="Times New Roman" w:hAnsi="Times New Roman"/>
          <w:sz w:val="24"/>
          <w:szCs w:val="24"/>
          <w:lang w:val="en-US"/>
        </w:rPr>
        <w:t xml:space="preserve">. </w:t>
      </w:r>
      <w:r>
        <w:rPr>
          <w:rFonts w:ascii="Times New Roman" w:hAnsi="Times New Roman"/>
          <w:sz w:val="24"/>
          <w:szCs w:val="24"/>
          <w:lang w:val="en-US"/>
        </w:rPr>
        <w:t xml:space="preserve">Test trials were identical to training </w:t>
      </w:r>
      <w:r w:rsidR="008D64C6">
        <w:rPr>
          <w:rFonts w:ascii="Times New Roman" w:hAnsi="Times New Roman"/>
          <w:sz w:val="24"/>
          <w:szCs w:val="24"/>
          <w:lang w:val="en-US"/>
        </w:rPr>
        <w:t xml:space="preserve">trials </w:t>
      </w:r>
      <w:r>
        <w:rPr>
          <w:rFonts w:ascii="Times New Roman" w:hAnsi="Times New Roman"/>
          <w:sz w:val="24"/>
          <w:szCs w:val="24"/>
          <w:lang w:val="en-US"/>
        </w:rPr>
        <w:t>with the exception that corrective feedback was no longer provided</w:t>
      </w:r>
      <w:r w:rsidR="000654E5">
        <w:rPr>
          <w:rFonts w:ascii="Times New Roman" w:hAnsi="Times New Roman"/>
          <w:sz w:val="24"/>
          <w:szCs w:val="24"/>
          <w:lang w:val="en-US"/>
        </w:rPr>
        <w:t xml:space="preserve"> (see Figure 4)</w:t>
      </w:r>
      <w:r>
        <w:rPr>
          <w:rFonts w:ascii="Times New Roman" w:hAnsi="Times New Roman"/>
          <w:sz w:val="24"/>
          <w:szCs w:val="24"/>
          <w:lang w:val="en-US"/>
        </w:rPr>
        <w:t xml:space="preserve">. </w:t>
      </w:r>
    </w:p>
    <w:p w14:paraId="15D3E547" w14:textId="42BD1EBB" w:rsidR="00E47FB1" w:rsidRDefault="000A1218" w:rsidP="00E47FB1">
      <w:pPr>
        <w:spacing w:line="480" w:lineRule="auto"/>
        <w:ind w:firstLine="708"/>
        <w:rPr>
          <w:rFonts w:ascii="Times New Roman" w:hAnsi="Times New Roman" w:cs="Times New Roman"/>
          <w:sz w:val="24"/>
          <w:szCs w:val="24"/>
          <w:lang w:val="en-US"/>
        </w:rPr>
      </w:pPr>
      <w:r w:rsidRPr="000A1218">
        <w:rPr>
          <w:rFonts w:ascii="Times New Roman" w:hAnsi="Times New Roman"/>
          <w:b/>
          <w:sz w:val="24"/>
          <w:szCs w:val="24"/>
          <w:lang w:val="en-US"/>
        </w:rPr>
        <w:t>EC</w:t>
      </w:r>
      <w:r>
        <w:rPr>
          <w:rFonts w:ascii="Times New Roman" w:hAnsi="Times New Roman"/>
          <w:sz w:val="24"/>
          <w:szCs w:val="24"/>
          <w:lang w:val="en-US"/>
        </w:rPr>
        <w:t xml:space="preserve">. </w:t>
      </w:r>
      <w:r w:rsidR="008D64C6">
        <w:rPr>
          <w:rFonts w:ascii="Times New Roman" w:hAnsi="Times New Roman" w:cs="Times New Roman"/>
          <w:sz w:val="24"/>
          <w:szCs w:val="24"/>
          <w:lang w:val="en-US"/>
        </w:rPr>
        <w:t xml:space="preserve">The EC phase </w:t>
      </w:r>
      <w:r w:rsidRPr="000A1218">
        <w:rPr>
          <w:rFonts w:ascii="Times New Roman" w:hAnsi="Times New Roman" w:cs="Times New Roman"/>
          <w:sz w:val="24"/>
          <w:szCs w:val="24"/>
          <w:lang w:val="en-US"/>
        </w:rPr>
        <w:t xml:space="preserve">consisted of three blocks of 16 trials (48 total), with each block containing two types of trials: </w:t>
      </w:r>
      <w:r w:rsidR="00E47FB1" w:rsidRPr="000A1218">
        <w:rPr>
          <w:rFonts w:ascii="Times New Roman" w:hAnsi="Times New Roman" w:cs="Times New Roman"/>
          <w:sz w:val="24"/>
          <w:szCs w:val="24"/>
          <w:lang w:val="en-US"/>
        </w:rPr>
        <w:t xml:space="preserve">one type of trial </w:t>
      </w:r>
      <w:r w:rsidR="00E47FB1">
        <w:rPr>
          <w:rFonts w:ascii="Times New Roman" w:hAnsi="Times New Roman" w:cs="Times New Roman"/>
          <w:sz w:val="24"/>
          <w:szCs w:val="24"/>
          <w:lang w:val="en-US"/>
        </w:rPr>
        <w:t xml:space="preserve">where </w:t>
      </w:r>
      <w:r w:rsidR="00E47FB1" w:rsidRPr="000A1218">
        <w:rPr>
          <w:rFonts w:ascii="Times New Roman" w:hAnsi="Times New Roman" w:cs="Times New Roman"/>
          <w:sz w:val="24"/>
          <w:szCs w:val="24"/>
          <w:lang w:val="en-US"/>
        </w:rPr>
        <w:t xml:space="preserve">CS1 </w:t>
      </w:r>
      <w:r w:rsidR="00E47FB1">
        <w:rPr>
          <w:rFonts w:ascii="Times New Roman" w:hAnsi="Times New Roman" w:cs="Times New Roman"/>
          <w:sz w:val="24"/>
          <w:szCs w:val="24"/>
          <w:lang w:val="en-US"/>
        </w:rPr>
        <w:t xml:space="preserve">was </w:t>
      </w:r>
      <w:r w:rsidR="00E47FB1" w:rsidRPr="000A1218">
        <w:rPr>
          <w:rFonts w:ascii="Times New Roman" w:hAnsi="Times New Roman" w:cs="Times New Roman"/>
          <w:sz w:val="24"/>
          <w:szCs w:val="24"/>
          <w:lang w:val="en-US"/>
        </w:rPr>
        <w:t>presented in</w:t>
      </w:r>
      <w:r w:rsidR="00304F57">
        <w:rPr>
          <w:rFonts w:ascii="Times New Roman" w:hAnsi="Times New Roman" w:cs="Times New Roman"/>
          <w:sz w:val="24"/>
          <w:szCs w:val="24"/>
          <w:lang w:val="en-US"/>
        </w:rPr>
        <w:t xml:space="preserve"> blue</w:t>
      </w:r>
      <w:r w:rsidR="00E47FB1" w:rsidRPr="000A1218">
        <w:rPr>
          <w:rFonts w:ascii="Times New Roman" w:hAnsi="Times New Roman" w:cs="Times New Roman"/>
          <w:sz w:val="24"/>
          <w:szCs w:val="24"/>
          <w:lang w:val="en-US"/>
        </w:rPr>
        <w:t xml:space="preserve">, </w:t>
      </w:r>
      <w:r w:rsidR="00E47FB1">
        <w:rPr>
          <w:rFonts w:ascii="Times New Roman" w:hAnsi="Times New Roman" w:cs="Times New Roman"/>
          <w:sz w:val="24"/>
          <w:szCs w:val="24"/>
          <w:lang w:val="en-US"/>
        </w:rPr>
        <w:t>a positive word</w:t>
      </w:r>
      <w:r w:rsidR="00E47FB1" w:rsidRPr="000A1218">
        <w:rPr>
          <w:rFonts w:ascii="Times New Roman" w:hAnsi="Times New Roman" w:cs="Times New Roman"/>
          <w:sz w:val="24"/>
          <w:szCs w:val="24"/>
          <w:lang w:val="en-US"/>
        </w:rPr>
        <w:t xml:space="preserve"> in</w:t>
      </w:r>
      <w:r w:rsidR="00304F57">
        <w:rPr>
          <w:rFonts w:ascii="Times New Roman" w:hAnsi="Times New Roman" w:cs="Times New Roman"/>
          <w:sz w:val="24"/>
          <w:szCs w:val="24"/>
          <w:lang w:val="en-US"/>
        </w:rPr>
        <w:t xml:space="preserve"> yellow</w:t>
      </w:r>
      <w:r w:rsidR="00E47FB1" w:rsidRPr="000A1218">
        <w:rPr>
          <w:rFonts w:ascii="Times New Roman" w:hAnsi="Times New Roman" w:cs="Times New Roman"/>
          <w:sz w:val="24"/>
          <w:szCs w:val="24"/>
          <w:lang w:val="en-US"/>
        </w:rPr>
        <w:t xml:space="preserve">, and </w:t>
      </w:r>
      <w:r w:rsidR="00E47FB1">
        <w:rPr>
          <w:rFonts w:ascii="Times New Roman" w:hAnsi="Times New Roman" w:cs="Times New Roman"/>
          <w:sz w:val="24"/>
          <w:szCs w:val="24"/>
          <w:lang w:val="en-US"/>
        </w:rPr>
        <w:t>a negative word</w:t>
      </w:r>
      <w:r w:rsidR="00E47FB1" w:rsidRPr="000A1218">
        <w:rPr>
          <w:rFonts w:ascii="Times New Roman" w:hAnsi="Times New Roman" w:cs="Times New Roman"/>
          <w:sz w:val="24"/>
          <w:szCs w:val="24"/>
          <w:lang w:val="en-US"/>
        </w:rPr>
        <w:t xml:space="preserve"> in</w:t>
      </w:r>
      <w:r w:rsidR="00304F57">
        <w:rPr>
          <w:rFonts w:ascii="Times New Roman" w:hAnsi="Times New Roman" w:cs="Times New Roman"/>
          <w:sz w:val="24"/>
          <w:szCs w:val="24"/>
          <w:lang w:val="en-US"/>
        </w:rPr>
        <w:t xml:space="preserve"> purple</w:t>
      </w:r>
      <w:r w:rsidR="00E47FB1" w:rsidRPr="000A1218">
        <w:rPr>
          <w:rFonts w:ascii="Times New Roman" w:hAnsi="Times New Roman" w:cs="Times New Roman"/>
          <w:sz w:val="24"/>
          <w:szCs w:val="24"/>
          <w:lang w:val="en-US"/>
        </w:rPr>
        <w:t xml:space="preserve">. In another type of trial CS2 </w:t>
      </w:r>
      <w:r w:rsidR="00E47FB1">
        <w:rPr>
          <w:rFonts w:ascii="Times New Roman" w:hAnsi="Times New Roman" w:cs="Times New Roman"/>
          <w:sz w:val="24"/>
          <w:szCs w:val="24"/>
          <w:lang w:val="en-US"/>
        </w:rPr>
        <w:t xml:space="preserve">was </w:t>
      </w:r>
      <w:r w:rsidR="00E47FB1" w:rsidRPr="000A1218">
        <w:rPr>
          <w:rFonts w:ascii="Times New Roman" w:hAnsi="Times New Roman" w:cs="Times New Roman"/>
          <w:sz w:val="24"/>
          <w:szCs w:val="24"/>
          <w:lang w:val="en-US"/>
        </w:rPr>
        <w:t>presented in</w:t>
      </w:r>
      <w:r w:rsidR="00304F57">
        <w:rPr>
          <w:rFonts w:ascii="Times New Roman" w:hAnsi="Times New Roman" w:cs="Times New Roman"/>
          <w:sz w:val="24"/>
          <w:szCs w:val="24"/>
          <w:lang w:val="en-US"/>
        </w:rPr>
        <w:t xml:space="preserve"> green</w:t>
      </w:r>
      <w:r w:rsidR="00E47FB1" w:rsidRPr="000A1218">
        <w:rPr>
          <w:rFonts w:ascii="Times New Roman" w:hAnsi="Times New Roman" w:cs="Times New Roman"/>
          <w:sz w:val="24"/>
          <w:szCs w:val="24"/>
          <w:lang w:val="en-US"/>
        </w:rPr>
        <w:t xml:space="preserve">, and the valenced words </w:t>
      </w:r>
      <w:r w:rsidR="00E47FB1">
        <w:rPr>
          <w:rFonts w:ascii="Times New Roman" w:hAnsi="Times New Roman" w:cs="Times New Roman"/>
          <w:sz w:val="24"/>
          <w:szCs w:val="24"/>
          <w:lang w:val="en-US"/>
        </w:rPr>
        <w:t xml:space="preserve">were </w:t>
      </w:r>
      <w:r w:rsidR="00E47FB1" w:rsidRPr="000A1218">
        <w:rPr>
          <w:rFonts w:ascii="Times New Roman" w:hAnsi="Times New Roman" w:cs="Times New Roman"/>
          <w:sz w:val="24"/>
          <w:szCs w:val="24"/>
          <w:lang w:val="en-US"/>
        </w:rPr>
        <w:t xml:space="preserve">presented in the </w:t>
      </w:r>
      <w:r w:rsidR="00E47FB1">
        <w:rPr>
          <w:rFonts w:ascii="Times New Roman" w:hAnsi="Times New Roman" w:cs="Times New Roman"/>
          <w:sz w:val="24"/>
          <w:szCs w:val="24"/>
          <w:lang w:val="en-US"/>
        </w:rPr>
        <w:t xml:space="preserve">aforementioned </w:t>
      </w:r>
      <w:r w:rsidR="00E47FB1" w:rsidRPr="000A1218">
        <w:rPr>
          <w:rFonts w:ascii="Times New Roman" w:hAnsi="Times New Roman" w:cs="Times New Roman"/>
          <w:sz w:val="24"/>
          <w:szCs w:val="24"/>
          <w:lang w:val="en-US"/>
        </w:rPr>
        <w:t>colors.</w:t>
      </w:r>
      <w:r w:rsidR="00E47FB1">
        <w:rPr>
          <w:rFonts w:ascii="Times New Roman" w:hAnsi="Times New Roman" w:cs="Times New Roman"/>
          <w:sz w:val="24"/>
          <w:szCs w:val="24"/>
          <w:lang w:val="en-US"/>
        </w:rPr>
        <w:t xml:space="preserve"> </w:t>
      </w:r>
      <w:r w:rsidRPr="000A1218">
        <w:rPr>
          <w:rFonts w:ascii="Times New Roman" w:hAnsi="Times New Roman" w:cs="Times New Roman"/>
          <w:sz w:val="24"/>
          <w:szCs w:val="24"/>
          <w:lang w:val="en-US"/>
        </w:rPr>
        <w:t xml:space="preserve">All three stimuli were presented against a black background for </w:t>
      </w:r>
      <w:r w:rsidR="00E47FB1">
        <w:rPr>
          <w:rFonts w:ascii="Times New Roman" w:hAnsi="Times New Roman" w:cs="Times New Roman"/>
          <w:sz w:val="24"/>
          <w:szCs w:val="24"/>
          <w:lang w:val="en-US"/>
        </w:rPr>
        <w:t>5</w:t>
      </w:r>
      <w:r w:rsidRPr="000A1218">
        <w:rPr>
          <w:rFonts w:ascii="Times New Roman" w:hAnsi="Times New Roman" w:cs="Times New Roman"/>
          <w:sz w:val="24"/>
          <w:szCs w:val="24"/>
          <w:lang w:val="en-US"/>
        </w:rPr>
        <w:t xml:space="preserve">000ms. </w:t>
      </w:r>
      <w:r w:rsidR="00E47FB1">
        <w:rPr>
          <w:rFonts w:ascii="Times New Roman" w:hAnsi="Times New Roman" w:cs="Times New Roman"/>
          <w:sz w:val="24"/>
          <w:szCs w:val="24"/>
          <w:lang w:val="en-US"/>
        </w:rPr>
        <w:t xml:space="preserve">Thereafter, all stimuli </w:t>
      </w:r>
      <w:r w:rsidRPr="000A1218">
        <w:rPr>
          <w:rFonts w:ascii="Times New Roman" w:hAnsi="Times New Roman" w:cs="Times New Roman"/>
          <w:sz w:val="24"/>
          <w:szCs w:val="24"/>
          <w:lang w:val="en-US"/>
        </w:rPr>
        <w:t xml:space="preserve">were removed, followed by an inter-trial interval of </w:t>
      </w:r>
      <w:r w:rsidR="00E47FB1">
        <w:rPr>
          <w:rFonts w:ascii="Times New Roman" w:hAnsi="Times New Roman" w:cs="Times New Roman"/>
          <w:sz w:val="24"/>
          <w:szCs w:val="24"/>
          <w:lang w:val="en-US"/>
        </w:rPr>
        <w:t>75</w:t>
      </w:r>
      <w:r w:rsidRPr="000A1218">
        <w:rPr>
          <w:rFonts w:ascii="Times New Roman" w:hAnsi="Times New Roman" w:cs="Times New Roman"/>
          <w:sz w:val="24"/>
          <w:szCs w:val="24"/>
          <w:lang w:val="en-US"/>
        </w:rPr>
        <w:t>0ms, and the next trial</w:t>
      </w:r>
      <w:r w:rsidR="000654E5">
        <w:rPr>
          <w:rFonts w:ascii="Times New Roman" w:hAnsi="Times New Roman" w:cs="Times New Roman"/>
          <w:sz w:val="24"/>
          <w:szCs w:val="24"/>
          <w:lang w:val="en-US"/>
        </w:rPr>
        <w:t xml:space="preserve"> (see Figure 5)</w:t>
      </w:r>
      <w:r w:rsidRPr="000A1218">
        <w:rPr>
          <w:rFonts w:ascii="Times New Roman" w:hAnsi="Times New Roman" w:cs="Times New Roman"/>
          <w:sz w:val="24"/>
          <w:szCs w:val="24"/>
          <w:lang w:val="en-US"/>
        </w:rPr>
        <w:t>.</w:t>
      </w:r>
    </w:p>
    <w:p w14:paraId="33475AF7" w14:textId="42EECDFE" w:rsidR="00E47FB1" w:rsidRDefault="00E47FB1" w:rsidP="00E47FB1">
      <w:pPr>
        <w:spacing w:line="480" w:lineRule="auto"/>
        <w:ind w:firstLine="708"/>
        <w:rPr>
          <w:rFonts w:ascii="Times New Roman" w:hAnsi="Times New Roman"/>
          <w:sz w:val="24"/>
          <w:szCs w:val="24"/>
          <w:lang w:val="en-US"/>
        </w:rPr>
      </w:pPr>
      <w:r w:rsidRPr="00E47FB1">
        <w:rPr>
          <w:rFonts w:ascii="Times New Roman" w:hAnsi="Times New Roman"/>
          <w:b/>
          <w:sz w:val="24"/>
          <w:szCs w:val="24"/>
          <w:lang w:val="en-US"/>
        </w:rPr>
        <w:t>Evaluative measures</w:t>
      </w:r>
      <w:r w:rsidRPr="00E47FB1">
        <w:rPr>
          <w:rFonts w:ascii="Times New Roman" w:hAnsi="Times New Roman"/>
          <w:sz w:val="24"/>
          <w:szCs w:val="24"/>
          <w:lang w:val="en-US"/>
        </w:rPr>
        <w:t xml:space="preserve">. </w:t>
      </w:r>
      <w:r w:rsidR="00304F57">
        <w:rPr>
          <w:rFonts w:ascii="Times New Roman" w:hAnsi="Times New Roman"/>
          <w:sz w:val="24"/>
          <w:szCs w:val="24"/>
          <w:lang w:val="en-US"/>
        </w:rPr>
        <w:t xml:space="preserve">Evaluative measures </w:t>
      </w:r>
      <w:r w:rsidRPr="00E47FB1">
        <w:rPr>
          <w:rFonts w:ascii="Times New Roman" w:hAnsi="Times New Roman"/>
          <w:sz w:val="24"/>
          <w:szCs w:val="24"/>
          <w:lang w:val="en-US"/>
        </w:rPr>
        <w:t xml:space="preserve">were similar </w:t>
      </w:r>
      <w:r>
        <w:rPr>
          <w:rFonts w:ascii="Times New Roman" w:hAnsi="Times New Roman"/>
          <w:sz w:val="24"/>
          <w:szCs w:val="24"/>
          <w:lang w:val="en-US"/>
        </w:rPr>
        <w:t>to Exper</w:t>
      </w:r>
      <w:r w:rsidR="008D64C6">
        <w:rPr>
          <w:rFonts w:ascii="Times New Roman" w:hAnsi="Times New Roman"/>
          <w:sz w:val="24"/>
          <w:szCs w:val="24"/>
          <w:lang w:val="en-US"/>
        </w:rPr>
        <w:t>iments 1-4</w:t>
      </w:r>
      <w:r w:rsidRPr="00E47FB1">
        <w:rPr>
          <w:rFonts w:ascii="Times New Roman" w:hAnsi="Times New Roman"/>
          <w:sz w:val="24"/>
          <w:szCs w:val="24"/>
          <w:lang w:val="en-US"/>
        </w:rPr>
        <w:t xml:space="preserve">. </w:t>
      </w:r>
    </w:p>
    <w:p w14:paraId="1A68EA08" w14:textId="33300096" w:rsidR="00EB1AEE" w:rsidRDefault="00E47FB1" w:rsidP="00EB1AEE">
      <w:pPr>
        <w:spacing w:line="480" w:lineRule="auto"/>
        <w:ind w:firstLine="708"/>
        <w:rPr>
          <w:rFonts w:ascii="Times New Roman" w:hAnsi="Times New Roman"/>
          <w:sz w:val="24"/>
          <w:szCs w:val="24"/>
          <w:lang w:val="en-US"/>
        </w:rPr>
      </w:pPr>
      <w:r w:rsidRPr="00E47FB1">
        <w:rPr>
          <w:rFonts w:ascii="Times New Roman" w:hAnsi="Times New Roman"/>
          <w:b/>
          <w:sz w:val="24"/>
          <w:szCs w:val="24"/>
          <w:lang w:val="en-US"/>
        </w:rPr>
        <w:t>Exploratory questions</w:t>
      </w:r>
      <w:r>
        <w:rPr>
          <w:rFonts w:ascii="Times New Roman" w:hAnsi="Times New Roman"/>
          <w:sz w:val="24"/>
          <w:szCs w:val="24"/>
          <w:lang w:val="en-US"/>
        </w:rPr>
        <w:t>. Participants were asked a similar set of exploratory</w:t>
      </w:r>
      <w:r w:rsidR="008D64C6">
        <w:rPr>
          <w:rFonts w:ascii="Times New Roman" w:hAnsi="Times New Roman"/>
          <w:sz w:val="24"/>
          <w:szCs w:val="24"/>
          <w:lang w:val="en-US"/>
        </w:rPr>
        <w:t xml:space="preserve"> questions as in Experiments 1-4</w:t>
      </w:r>
      <w:r>
        <w:rPr>
          <w:rFonts w:ascii="Times New Roman" w:hAnsi="Times New Roman"/>
          <w:sz w:val="24"/>
          <w:szCs w:val="24"/>
          <w:lang w:val="en-US"/>
        </w:rPr>
        <w:t xml:space="preserve">. We also probed for </w:t>
      </w:r>
      <w:r w:rsidR="00EB1AEE" w:rsidRPr="00EB1AEE">
        <w:rPr>
          <w:rFonts w:ascii="Times New Roman" w:hAnsi="Times New Roman"/>
          <w:i/>
          <w:sz w:val="24"/>
          <w:szCs w:val="24"/>
          <w:lang w:val="en-US"/>
        </w:rPr>
        <w:t>color contingency awareness</w:t>
      </w:r>
      <w:r w:rsidR="00EB1AEE">
        <w:rPr>
          <w:rFonts w:ascii="Times New Roman" w:hAnsi="Times New Roman"/>
          <w:sz w:val="24"/>
          <w:szCs w:val="24"/>
          <w:lang w:val="en-US"/>
        </w:rPr>
        <w:t xml:space="preserve"> (i.e., what the </w:t>
      </w:r>
      <w:r w:rsidR="00EB1AEE">
        <w:rPr>
          <w:rFonts w:ascii="Times New Roman" w:hAnsi="Times New Roman"/>
          <w:sz w:val="24"/>
          <w:szCs w:val="24"/>
          <w:lang w:val="en-US"/>
        </w:rPr>
        <w:lastRenderedPageBreak/>
        <w:t xml:space="preserve">relationship was between the various colors), and </w:t>
      </w:r>
      <w:r w:rsidRPr="00E47FB1">
        <w:rPr>
          <w:rFonts w:ascii="Times New Roman" w:hAnsi="Times New Roman"/>
          <w:i/>
          <w:sz w:val="24"/>
          <w:szCs w:val="24"/>
          <w:lang w:val="en-US"/>
        </w:rPr>
        <w:t>CS-US color contingency awareness</w:t>
      </w:r>
      <w:r>
        <w:rPr>
          <w:rFonts w:ascii="Times New Roman" w:hAnsi="Times New Roman"/>
          <w:sz w:val="24"/>
          <w:szCs w:val="24"/>
          <w:lang w:val="en-US"/>
        </w:rPr>
        <w:t xml:space="preserve"> (i.e., if they could recall what color the CSs and USs were presented in)</w:t>
      </w:r>
      <w:r w:rsidR="00EB1AEE">
        <w:rPr>
          <w:rFonts w:ascii="Times New Roman" w:hAnsi="Times New Roman"/>
          <w:sz w:val="24"/>
          <w:szCs w:val="24"/>
          <w:lang w:val="en-US"/>
        </w:rPr>
        <w:t>.</w:t>
      </w:r>
    </w:p>
    <w:p w14:paraId="686C4EB1" w14:textId="747728E6" w:rsidR="006B7469" w:rsidRPr="00EB1AEE" w:rsidRDefault="00EB1AEE" w:rsidP="00EB1AEE">
      <w:pPr>
        <w:spacing w:line="480" w:lineRule="auto"/>
        <w:jc w:val="center"/>
        <w:rPr>
          <w:rFonts w:ascii="Times New Roman" w:hAnsi="Times New Roman" w:cs="Times New Roman"/>
          <w:sz w:val="24"/>
          <w:szCs w:val="24"/>
          <w:lang w:val="en-US"/>
        </w:rPr>
      </w:pPr>
      <w:r>
        <w:rPr>
          <w:rFonts w:ascii="Times New Roman" w:hAnsi="Times New Roman"/>
          <w:b/>
          <w:sz w:val="24"/>
          <w:szCs w:val="24"/>
          <w:lang w:val="en-US"/>
        </w:rPr>
        <w:t>R</w:t>
      </w:r>
      <w:r w:rsidR="008C0CCA" w:rsidRPr="000A1218">
        <w:rPr>
          <w:rFonts w:ascii="Times New Roman" w:hAnsi="Times New Roman"/>
          <w:b/>
          <w:sz w:val="24"/>
          <w:szCs w:val="24"/>
          <w:lang w:val="en-US"/>
        </w:rPr>
        <w:t>esults</w:t>
      </w:r>
    </w:p>
    <w:p w14:paraId="43A0D72A" w14:textId="567E8DE5" w:rsidR="008C0CCA" w:rsidRPr="000A1218" w:rsidRDefault="008C0CCA" w:rsidP="00EB1AEE">
      <w:pPr>
        <w:pStyle w:val="text"/>
        <w:spacing w:line="480" w:lineRule="auto"/>
        <w:rPr>
          <w:rFonts w:ascii="Times New Roman" w:hAnsi="Times New Roman"/>
          <w:b/>
          <w:sz w:val="24"/>
          <w:szCs w:val="24"/>
          <w:lang w:val="en-US"/>
        </w:rPr>
      </w:pPr>
      <w:r w:rsidRPr="000A1218">
        <w:rPr>
          <w:rFonts w:ascii="Times New Roman" w:hAnsi="Times New Roman"/>
          <w:b/>
          <w:sz w:val="24"/>
          <w:szCs w:val="24"/>
          <w:lang w:val="en-US"/>
        </w:rPr>
        <w:t xml:space="preserve">Data </w:t>
      </w:r>
      <w:r w:rsidR="008D64C6">
        <w:rPr>
          <w:rFonts w:ascii="Times New Roman" w:hAnsi="Times New Roman"/>
          <w:b/>
          <w:sz w:val="24"/>
          <w:szCs w:val="24"/>
          <w:lang w:val="en-US"/>
        </w:rPr>
        <w:t>P</w:t>
      </w:r>
      <w:r w:rsidRPr="000A1218">
        <w:rPr>
          <w:rFonts w:ascii="Times New Roman" w:hAnsi="Times New Roman"/>
          <w:b/>
          <w:sz w:val="24"/>
          <w:szCs w:val="24"/>
          <w:lang w:val="en-US"/>
        </w:rPr>
        <w:t>reparation</w:t>
      </w:r>
    </w:p>
    <w:p w14:paraId="364DF2BB" w14:textId="4870E734" w:rsidR="006B7469" w:rsidRPr="000A1218" w:rsidRDefault="00EB1AEE" w:rsidP="00EB1AEE">
      <w:pPr>
        <w:pStyle w:val="text"/>
        <w:spacing w:line="480" w:lineRule="auto"/>
        <w:ind w:firstLine="708"/>
        <w:rPr>
          <w:rFonts w:ascii="Times New Roman" w:hAnsi="Times New Roman"/>
          <w:b/>
          <w:sz w:val="24"/>
          <w:szCs w:val="24"/>
          <w:lang w:val="en-US"/>
        </w:rPr>
      </w:pPr>
      <w:r>
        <w:rPr>
          <w:rFonts w:ascii="Times New Roman" w:hAnsi="Times New Roman"/>
          <w:sz w:val="24"/>
          <w:szCs w:val="24"/>
          <w:lang w:val="en-US"/>
        </w:rPr>
        <w:t xml:space="preserve">Fifteen </w:t>
      </w:r>
      <w:r w:rsidR="006B7469" w:rsidRPr="000A1218">
        <w:rPr>
          <w:rFonts w:ascii="Times New Roman" w:hAnsi="Times New Roman"/>
          <w:sz w:val="24"/>
          <w:szCs w:val="24"/>
          <w:lang w:val="en-US"/>
        </w:rPr>
        <w:t xml:space="preserve">participants </w:t>
      </w:r>
      <w:r>
        <w:rPr>
          <w:rFonts w:ascii="Times New Roman" w:hAnsi="Times New Roman"/>
          <w:sz w:val="24"/>
          <w:szCs w:val="24"/>
          <w:lang w:val="en-US"/>
        </w:rPr>
        <w:t>failed to provide complete data</w:t>
      </w:r>
      <w:r w:rsidR="006B7469" w:rsidRPr="000A1218">
        <w:rPr>
          <w:rFonts w:ascii="Times New Roman" w:hAnsi="Times New Roman"/>
          <w:sz w:val="24"/>
          <w:szCs w:val="24"/>
          <w:lang w:val="en-US"/>
        </w:rPr>
        <w:t xml:space="preserve">. </w:t>
      </w:r>
      <w:r>
        <w:rPr>
          <w:rFonts w:ascii="Times New Roman" w:hAnsi="Times New Roman"/>
          <w:sz w:val="24"/>
          <w:szCs w:val="24"/>
          <w:lang w:val="en-US"/>
        </w:rPr>
        <w:t>A further twenty failed to meet the IAT criteria</w:t>
      </w:r>
      <w:r w:rsidR="006B7469" w:rsidRPr="000A1218">
        <w:rPr>
          <w:rFonts w:ascii="Times New Roman" w:hAnsi="Times New Roman"/>
          <w:sz w:val="24"/>
          <w:szCs w:val="24"/>
          <w:lang w:val="en-US"/>
        </w:rPr>
        <w:t>. This led to a final sample of 179 participants.</w:t>
      </w:r>
    </w:p>
    <w:p w14:paraId="6765D173" w14:textId="7106832B" w:rsidR="006B7469" w:rsidRPr="000A1218" w:rsidRDefault="00EB1AEE" w:rsidP="00AB3DDF">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Hypothesis Testing</w:t>
      </w:r>
    </w:p>
    <w:p w14:paraId="22BB0E46" w14:textId="1DB2AC38" w:rsidR="00AB3DDF" w:rsidRDefault="00EB1AEE" w:rsidP="00AB3DDF">
      <w:pPr>
        <w:pStyle w:val="text"/>
        <w:spacing w:before="240" w:line="480" w:lineRule="auto"/>
        <w:ind w:firstLine="708"/>
        <w:rPr>
          <w:rFonts w:ascii="Times New Roman" w:hAnsi="Times New Roman"/>
          <w:sz w:val="24"/>
          <w:szCs w:val="24"/>
          <w:lang w:val="en-US"/>
        </w:rPr>
      </w:pPr>
      <w:r w:rsidRPr="00EB1AEE">
        <w:rPr>
          <w:rFonts w:ascii="Times New Roman" w:hAnsi="Times New Roman"/>
          <w:b/>
          <w:sz w:val="24"/>
          <w:szCs w:val="24"/>
          <w:lang w:val="en-US"/>
        </w:rPr>
        <w:t>IAT</w:t>
      </w:r>
      <w:r>
        <w:rPr>
          <w:rFonts w:ascii="Times New Roman" w:hAnsi="Times New Roman"/>
          <w:sz w:val="24"/>
          <w:szCs w:val="24"/>
          <w:lang w:val="en-US"/>
        </w:rPr>
        <w:t xml:space="preserve">. </w:t>
      </w:r>
      <w:r w:rsidR="00AB3DDF">
        <w:rPr>
          <w:rFonts w:ascii="Times New Roman" w:hAnsi="Times New Roman"/>
          <w:sz w:val="24"/>
          <w:szCs w:val="24"/>
          <w:lang w:val="en-US"/>
        </w:rPr>
        <w:t xml:space="preserve">A main effect of </w:t>
      </w:r>
      <w:r w:rsidR="008D64C6">
        <w:rPr>
          <w:rFonts w:ascii="Times New Roman" w:hAnsi="Times New Roman"/>
          <w:sz w:val="24"/>
          <w:szCs w:val="24"/>
          <w:lang w:val="en-US"/>
        </w:rPr>
        <w:t>symbolic c</w:t>
      </w:r>
      <w:r w:rsidR="00674539" w:rsidRPr="000A1218">
        <w:rPr>
          <w:rFonts w:ascii="Times New Roman" w:hAnsi="Times New Roman"/>
          <w:sz w:val="24"/>
          <w:szCs w:val="24"/>
          <w:lang w:val="en-US"/>
        </w:rPr>
        <w:t xml:space="preserve">olor </w:t>
      </w:r>
      <w:r w:rsidR="008D64C6">
        <w:rPr>
          <w:rFonts w:ascii="Times New Roman" w:hAnsi="Times New Roman"/>
          <w:sz w:val="24"/>
          <w:szCs w:val="24"/>
          <w:lang w:val="en-US"/>
        </w:rPr>
        <w:t xml:space="preserve">match </w:t>
      </w:r>
      <w:r w:rsidR="00AB3DDF">
        <w:rPr>
          <w:rFonts w:ascii="Times New Roman" w:hAnsi="Times New Roman"/>
          <w:sz w:val="24"/>
          <w:szCs w:val="24"/>
          <w:lang w:val="en-US"/>
        </w:rPr>
        <w:t>was obtained</w:t>
      </w:r>
      <w:r w:rsidR="00674539" w:rsidRPr="000A1218">
        <w:rPr>
          <w:rFonts w:ascii="Times New Roman" w:hAnsi="Times New Roman"/>
          <w:sz w:val="24"/>
          <w:szCs w:val="24"/>
          <w:lang w:val="en-US"/>
        </w:rPr>
        <w:t xml:space="preserve">, </w:t>
      </w:r>
      <w:proofErr w:type="gramStart"/>
      <w:r w:rsidR="00674539" w:rsidRPr="000A1218">
        <w:rPr>
          <w:rFonts w:ascii="Times New Roman" w:hAnsi="Times New Roman"/>
          <w:i/>
          <w:sz w:val="24"/>
          <w:szCs w:val="24"/>
          <w:lang w:val="en-US"/>
        </w:rPr>
        <w:t>F</w:t>
      </w:r>
      <w:r w:rsidR="00674539" w:rsidRPr="000A1218">
        <w:rPr>
          <w:rFonts w:ascii="Times New Roman" w:hAnsi="Times New Roman"/>
          <w:sz w:val="24"/>
          <w:szCs w:val="24"/>
          <w:lang w:val="en-US"/>
        </w:rPr>
        <w:t>(</w:t>
      </w:r>
      <w:proofErr w:type="gramEnd"/>
      <w:r w:rsidR="00674539" w:rsidRPr="000A1218">
        <w:rPr>
          <w:rFonts w:ascii="Times New Roman" w:hAnsi="Times New Roman"/>
          <w:sz w:val="24"/>
          <w:szCs w:val="24"/>
          <w:lang w:val="en-US"/>
        </w:rPr>
        <w:t xml:space="preserve">1, 178) = 14.39, </w:t>
      </w:r>
      <w:r w:rsidR="00674539" w:rsidRPr="000A1218">
        <w:rPr>
          <w:rFonts w:ascii="Times New Roman" w:hAnsi="Times New Roman"/>
          <w:i/>
          <w:sz w:val="24"/>
          <w:szCs w:val="24"/>
          <w:lang w:val="en-US"/>
        </w:rPr>
        <w:t xml:space="preserve">p </w:t>
      </w:r>
      <w:r w:rsidR="00674539" w:rsidRPr="000A1218">
        <w:rPr>
          <w:rFonts w:ascii="Times New Roman" w:hAnsi="Times New Roman"/>
          <w:sz w:val="24"/>
          <w:szCs w:val="24"/>
          <w:lang w:val="en-US"/>
        </w:rPr>
        <w:t>&lt; .001, η</w:t>
      </w:r>
      <w:r w:rsidR="00674539" w:rsidRPr="000A1218">
        <w:rPr>
          <w:rFonts w:ascii="Times New Roman" w:hAnsi="Times New Roman"/>
          <w:sz w:val="24"/>
          <w:szCs w:val="24"/>
          <w:vertAlign w:val="superscript"/>
          <w:lang w:val="en-US"/>
        </w:rPr>
        <w:t>2</w:t>
      </w:r>
      <w:r w:rsidR="00674539" w:rsidRPr="000A1218">
        <w:rPr>
          <w:rFonts w:ascii="Times New Roman" w:hAnsi="Times New Roman"/>
          <w:sz w:val="24"/>
          <w:szCs w:val="24"/>
          <w:vertAlign w:val="subscript"/>
          <w:lang w:val="en-US"/>
        </w:rPr>
        <w:t>partial</w:t>
      </w:r>
      <w:r w:rsidR="00674539" w:rsidRPr="000A1218">
        <w:rPr>
          <w:rFonts w:ascii="Times New Roman" w:hAnsi="Times New Roman"/>
          <w:b/>
          <w:sz w:val="24"/>
          <w:szCs w:val="24"/>
          <w:lang w:val="en-US"/>
        </w:rPr>
        <w:t xml:space="preserve"> </w:t>
      </w:r>
      <w:r w:rsidR="00674539" w:rsidRPr="000A1218">
        <w:rPr>
          <w:rFonts w:ascii="Times New Roman" w:hAnsi="Times New Roman"/>
          <w:sz w:val="24"/>
          <w:szCs w:val="24"/>
          <w:lang w:val="en-US"/>
        </w:rPr>
        <w:t>=</w:t>
      </w:r>
      <w:r w:rsidR="00AB3DDF">
        <w:rPr>
          <w:rFonts w:ascii="Times New Roman" w:hAnsi="Times New Roman"/>
          <w:sz w:val="24"/>
          <w:szCs w:val="24"/>
          <w:lang w:val="en-US"/>
        </w:rPr>
        <w:t xml:space="preserve"> </w:t>
      </w:r>
      <w:r w:rsidR="00674539" w:rsidRPr="000A1218">
        <w:rPr>
          <w:rFonts w:ascii="Times New Roman" w:hAnsi="Times New Roman"/>
          <w:sz w:val="24"/>
          <w:szCs w:val="24"/>
          <w:lang w:val="en-US"/>
        </w:rPr>
        <w:t>0.08</w:t>
      </w:r>
      <w:r w:rsidR="00115A29">
        <w:rPr>
          <w:rFonts w:ascii="Times New Roman" w:hAnsi="Times New Roman"/>
          <w:sz w:val="24"/>
          <w:szCs w:val="24"/>
          <w:lang w:val="en-US"/>
        </w:rPr>
        <w:t>, 95% CI</w:t>
      </w:r>
      <w:r w:rsidR="002C3B49">
        <w:rPr>
          <w:rFonts w:ascii="Times New Roman" w:hAnsi="Times New Roman"/>
          <w:sz w:val="24"/>
          <w:szCs w:val="24"/>
          <w:lang w:val="en-US"/>
        </w:rPr>
        <w:t xml:space="preserve"> [0.02;</w:t>
      </w:r>
      <w:r w:rsidR="00304F57">
        <w:rPr>
          <w:rFonts w:ascii="Times New Roman" w:hAnsi="Times New Roman"/>
          <w:sz w:val="24"/>
          <w:szCs w:val="24"/>
          <w:lang w:val="en-US"/>
        </w:rPr>
        <w:t xml:space="preserve"> </w:t>
      </w:r>
      <w:r w:rsidR="002C3B49">
        <w:rPr>
          <w:rFonts w:ascii="Times New Roman" w:hAnsi="Times New Roman"/>
          <w:sz w:val="24"/>
          <w:szCs w:val="24"/>
          <w:lang w:val="en-US"/>
        </w:rPr>
        <w:t>0.16</w:t>
      </w:r>
      <w:r w:rsidR="00AB3DDF">
        <w:rPr>
          <w:rFonts w:ascii="Times New Roman" w:hAnsi="Times New Roman"/>
          <w:sz w:val="24"/>
          <w:szCs w:val="24"/>
          <w:lang w:val="en-US"/>
        </w:rPr>
        <w:t>]</w:t>
      </w:r>
      <w:r w:rsidR="00115A29">
        <w:rPr>
          <w:rFonts w:ascii="Times New Roman" w:hAnsi="Times New Roman"/>
          <w:sz w:val="24"/>
          <w:szCs w:val="24"/>
          <w:lang w:val="en-US"/>
        </w:rPr>
        <w:t>, BF</w:t>
      </w:r>
      <w:r w:rsidR="00115A29" w:rsidRPr="00115A29">
        <w:rPr>
          <w:rFonts w:ascii="Times New Roman" w:hAnsi="Times New Roman"/>
          <w:sz w:val="24"/>
          <w:szCs w:val="24"/>
          <w:vertAlign w:val="subscript"/>
          <w:lang w:val="en-US"/>
        </w:rPr>
        <w:t>1</w:t>
      </w:r>
      <w:r w:rsidR="008D64C6">
        <w:rPr>
          <w:rFonts w:ascii="Times New Roman" w:hAnsi="Times New Roman"/>
          <w:sz w:val="24"/>
          <w:szCs w:val="24"/>
          <w:vertAlign w:val="subscript"/>
          <w:lang w:val="en-US"/>
        </w:rPr>
        <w:t>0</w:t>
      </w:r>
      <w:r w:rsidR="00115A29">
        <w:rPr>
          <w:rFonts w:ascii="Times New Roman" w:hAnsi="Times New Roman"/>
          <w:sz w:val="24"/>
          <w:szCs w:val="24"/>
          <w:lang w:val="en-US"/>
        </w:rPr>
        <w:t xml:space="preserve"> = </w:t>
      </w:r>
      <w:r w:rsidR="00957939">
        <w:rPr>
          <w:rFonts w:ascii="Times New Roman" w:hAnsi="Times New Roman"/>
          <w:sz w:val="24"/>
          <w:szCs w:val="24"/>
          <w:lang w:val="en-US"/>
        </w:rPr>
        <w:t>109.05</w:t>
      </w:r>
      <w:r w:rsidR="00AB3DDF">
        <w:rPr>
          <w:rFonts w:ascii="Times New Roman" w:hAnsi="Times New Roman"/>
          <w:sz w:val="24"/>
          <w:szCs w:val="24"/>
          <w:lang w:val="en-US"/>
        </w:rPr>
        <w:t>.</w:t>
      </w:r>
      <w:r w:rsidR="00674539" w:rsidRPr="000A1218">
        <w:rPr>
          <w:rFonts w:ascii="Times New Roman" w:hAnsi="Times New Roman"/>
          <w:sz w:val="24"/>
          <w:szCs w:val="24"/>
          <w:lang w:val="en-US"/>
        </w:rPr>
        <w:t xml:space="preserve"> </w:t>
      </w:r>
      <w:r w:rsidR="00AB3DDF">
        <w:rPr>
          <w:rFonts w:ascii="Times New Roman" w:hAnsi="Times New Roman"/>
          <w:sz w:val="24"/>
          <w:szCs w:val="24"/>
          <w:lang w:val="en-US"/>
        </w:rPr>
        <w:t xml:space="preserve">When </w:t>
      </w:r>
      <w:r w:rsidR="00674539" w:rsidRPr="000A1218">
        <w:rPr>
          <w:rFonts w:ascii="Times New Roman" w:hAnsi="Times New Roman"/>
          <w:sz w:val="24"/>
          <w:szCs w:val="24"/>
          <w:lang w:val="en-US"/>
        </w:rPr>
        <w:t xml:space="preserve">CS1 </w:t>
      </w:r>
      <w:r w:rsidR="00AB3DDF">
        <w:rPr>
          <w:rFonts w:ascii="Times New Roman" w:hAnsi="Times New Roman"/>
          <w:sz w:val="24"/>
          <w:szCs w:val="24"/>
          <w:lang w:val="en-US"/>
        </w:rPr>
        <w:t xml:space="preserve">was presented </w:t>
      </w:r>
      <w:r w:rsidR="00674539" w:rsidRPr="000A1218">
        <w:rPr>
          <w:rFonts w:ascii="Times New Roman" w:hAnsi="Times New Roman"/>
          <w:sz w:val="24"/>
          <w:szCs w:val="24"/>
          <w:lang w:val="en-US"/>
        </w:rPr>
        <w:t xml:space="preserve">in </w:t>
      </w:r>
      <w:r w:rsidR="00AB3DDF">
        <w:rPr>
          <w:rFonts w:ascii="Times New Roman" w:hAnsi="Times New Roman"/>
          <w:sz w:val="24"/>
          <w:szCs w:val="24"/>
          <w:lang w:val="en-US"/>
        </w:rPr>
        <w:t xml:space="preserve">a </w:t>
      </w:r>
      <w:r w:rsidR="00674539" w:rsidRPr="000A1218">
        <w:rPr>
          <w:rFonts w:ascii="Times New Roman" w:hAnsi="Times New Roman"/>
          <w:sz w:val="24"/>
          <w:szCs w:val="24"/>
          <w:lang w:val="en-US"/>
        </w:rPr>
        <w:t xml:space="preserve">color that was </w:t>
      </w:r>
      <w:r w:rsidR="00304F57">
        <w:rPr>
          <w:rFonts w:ascii="Times New Roman" w:hAnsi="Times New Roman"/>
          <w:sz w:val="24"/>
          <w:szCs w:val="24"/>
          <w:lang w:val="en-US"/>
        </w:rPr>
        <w:t xml:space="preserve">symbolically similar to </w:t>
      </w:r>
      <w:r w:rsidR="00674539" w:rsidRPr="000A1218">
        <w:rPr>
          <w:rFonts w:ascii="Times New Roman" w:hAnsi="Times New Roman"/>
          <w:sz w:val="24"/>
          <w:szCs w:val="24"/>
          <w:lang w:val="en-US"/>
        </w:rPr>
        <w:t xml:space="preserve">the color </w:t>
      </w:r>
      <w:r w:rsidR="00AB3DDF">
        <w:rPr>
          <w:rFonts w:ascii="Times New Roman" w:hAnsi="Times New Roman"/>
          <w:sz w:val="24"/>
          <w:szCs w:val="24"/>
          <w:lang w:val="en-US"/>
        </w:rPr>
        <w:t xml:space="preserve">that </w:t>
      </w:r>
      <w:r w:rsidR="00674539" w:rsidRPr="000A1218">
        <w:rPr>
          <w:rFonts w:ascii="Times New Roman" w:hAnsi="Times New Roman"/>
          <w:sz w:val="24"/>
          <w:szCs w:val="24"/>
          <w:lang w:val="en-US"/>
        </w:rPr>
        <w:t xml:space="preserve">positive words </w:t>
      </w:r>
      <w:r w:rsidR="00AB3DDF">
        <w:rPr>
          <w:rFonts w:ascii="Times New Roman" w:hAnsi="Times New Roman"/>
          <w:sz w:val="24"/>
          <w:szCs w:val="24"/>
          <w:lang w:val="en-US"/>
        </w:rPr>
        <w:t xml:space="preserve">were presented in, and CS2 was presented in a color that was </w:t>
      </w:r>
      <w:r w:rsidR="00304F57">
        <w:rPr>
          <w:rFonts w:ascii="Times New Roman" w:hAnsi="Times New Roman"/>
          <w:sz w:val="24"/>
          <w:szCs w:val="24"/>
          <w:lang w:val="en-US"/>
        </w:rPr>
        <w:t xml:space="preserve">symbolically similar to </w:t>
      </w:r>
      <w:r w:rsidR="00AB3DDF">
        <w:rPr>
          <w:rFonts w:ascii="Times New Roman" w:hAnsi="Times New Roman"/>
          <w:sz w:val="24"/>
          <w:szCs w:val="24"/>
          <w:lang w:val="en-US"/>
        </w:rPr>
        <w:t>the color that negative words were presented in, then participants preferred CS1 over CS2 (</w:t>
      </w:r>
      <w:r w:rsidR="00AB3DDF" w:rsidRPr="00AB3DDF">
        <w:rPr>
          <w:rFonts w:ascii="Times New Roman" w:hAnsi="Times New Roman"/>
          <w:i/>
          <w:sz w:val="24"/>
          <w:szCs w:val="24"/>
          <w:lang w:val="en-US"/>
        </w:rPr>
        <w:t>M</w:t>
      </w:r>
      <w:r w:rsidR="00AB3DDF">
        <w:rPr>
          <w:rFonts w:ascii="Times New Roman" w:hAnsi="Times New Roman"/>
          <w:sz w:val="24"/>
          <w:szCs w:val="24"/>
          <w:lang w:val="en-US"/>
        </w:rPr>
        <w:t xml:space="preserve"> = </w:t>
      </w:r>
      <w:r w:rsidR="007D02BD">
        <w:rPr>
          <w:rFonts w:ascii="Times New Roman" w:hAnsi="Times New Roman"/>
          <w:sz w:val="24"/>
          <w:szCs w:val="24"/>
          <w:lang w:val="en-US"/>
        </w:rPr>
        <w:t>0.14</w:t>
      </w:r>
      <w:r w:rsidR="00AB3DDF">
        <w:rPr>
          <w:rFonts w:ascii="Times New Roman" w:hAnsi="Times New Roman"/>
          <w:sz w:val="24"/>
          <w:szCs w:val="24"/>
          <w:lang w:val="en-US"/>
        </w:rPr>
        <w:t xml:space="preserve">, </w:t>
      </w:r>
      <w:r w:rsidR="00AB3DDF" w:rsidRPr="00AB3DDF">
        <w:rPr>
          <w:rFonts w:ascii="Times New Roman" w:hAnsi="Times New Roman"/>
          <w:i/>
          <w:sz w:val="24"/>
          <w:szCs w:val="24"/>
          <w:lang w:val="en-US"/>
        </w:rPr>
        <w:t>SD</w:t>
      </w:r>
      <w:r w:rsidR="00AB3DDF">
        <w:rPr>
          <w:rFonts w:ascii="Times New Roman" w:hAnsi="Times New Roman"/>
          <w:sz w:val="24"/>
          <w:szCs w:val="24"/>
          <w:lang w:val="en-US"/>
        </w:rPr>
        <w:t xml:space="preserve"> = </w:t>
      </w:r>
      <w:r w:rsidR="007D02BD">
        <w:rPr>
          <w:rFonts w:ascii="Times New Roman" w:hAnsi="Times New Roman"/>
          <w:sz w:val="24"/>
          <w:szCs w:val="24"/>
          <w:lang w:val="en-US"/>
        </w:rPr>
        <w:t>0.46</w:t>
      </w:r>
      <w:r w:rsidR="00AB3DDF">
        <w:rPr>
          <w:rFonts w:ascii="Times New Roman" w:hAnsi="Times New Roman"/>
          <w:sz w:val="24"/>
          <w:szCs w:val="24"/>
          <w:lang w:val="en-US"/>
        </w:rPr>
        <w:t xml:space="preserve">), </w:t>
      </w:r>
      <w:proofErr w:type="gramStart"/>
      <w:r w:rsidR="00AB3DDF" w:rsidRPr="00AB3DDF">
        <w:rPr>
          <w:rFonts w:ascii="Times New Roman" w:hAnsi="Times New Roman"/>
          <w:i/>
          <w:sz w:val="24"/>
          <w:szCs w:val="24"/>
          <w:lang w:val="en-US"/>
        </w:rPr>
        <w:t>t</w:t>
      </w:r>
      <w:r w:rsidR="00AB3DDF">
        <w:rPr>
          <w:rFonts w:ascii="Times New Roman" w:hAnsi="Times New Roman"/>
          <w:sz w:val="24"/>
          <w:szCs w:val="24"/>
          <w:lang w:val="en-US"/>
        </w:rPr>
        <w:t>(</w:t>
      </w:r>
      <w:proofErr w:type="gramEnd"/>
      <w:r w:rsidR="007D02BD">
        <w:rPr>
          <w:rFonts w:ascii="Times New Roman" w:hAnsi="Times New Roman"/>
          <w:sz w:val="24"/>
          <w:szCs w:val="24"/>
          <w:lang w:val="en-US"/>
        </w:rPr>
        <w:t>98</w:t>
      </w:r>
      <w:r w:rsidR="00AB3DDF">
        <w:rPr>
          <w:rFonts w:ascii="Times New Roman" w:hAnsi="Times New Roman"/>
          <w:sz w:val="24"/>
          <w:szCs w:val="24"/>
          <w:lang w:val="en-US"/>
        </w:rPr>
        <w:t xml:space="preserve">) = </w:t>
      </w:r>
      <w:r w:rsidR="007D02BD">
        <w:rPr>
          <w:rFonts w:ascii="Times New Roman" w:hAnsi="Times New Roman"/>
          <w:sz w:val="24"/>
          <w:szCs w:val="24"/>
          <w:lang w:val="en-US"/>
        </w:rPr>
        <w:t>3.09</w:t>
      </w:r>
      <w:r w:rsidR="00AB3DDF">
        <w:rPr>
          <w:rFonts w:ascii="Times New Roman" w:hAnsi="Times New Roman"/>
          <w:sz w:val="24"/>
          <w:szCs w:val="24"/>
          <w:lang w:val="en-US"/>
        </w:rPr>
        <w:t xml:space="preserve">, </w:t>
      </w:r>
      <w:r w:rsidR="00AB3DDF" w:rsidRPr="00AB3DDF">
        <w:rPr>
          <w:rFonts w:ascii="Times New Roman" w:hAnsi="Times New Roman"/>
          <w:i/>
          <w:sz w:val="24"/>
          <w:szCs w:val="24"/>
          <w:lang w:val="en-US"/>
        </w:rPr>
        <w:t>p</w:t>
      </w:r>
      <w:r w:rsidR="00AB3DDF">
        <w:rPr>
          <w:rFonts w:ascii="Times New Roman" w:hAnsi="Times New Roman"/>
          <w:sz w:val="24"/>
          <w:szCs w:val="24"/>
          <w:lang w:val="en-US"/>
        </w:rPr>
        <w:t xml:space="preserve"> = </w:t>
      </w:r>
      <w:r w:rsidR="007D02BD">
        <w:rPr>
          <w:rFonts w:ascii="Times New Roman" w:hAnsi="Times New Roman"/>
          <w:sz w:val="24"/>
          <w:szCs w:val="24"/>
          <w:lang w:val="en-US"/>
        </w:rPr>
        <w:t>.003</w:t>
      </w:r>
      <w:r w:rsidR="00AB3DDF">
        <w:rPr>
          <w:rFonts w:ascii="Times New Roman" w:hAnsi="Times New Roman"/>
          <w:sz w:val="24"/>
          <w:szCs w:val="24"/>
          <w:lang w:val="en-US"/>
        </w:rPr>
        <w:t xml:space="preserve">, </w:t>
      </w:r>
      <w:r w:rsidR="00AB3DDF" w:rsidRPr="00AB3DDF">
        <w:rPr>
          <w:rFonts w:ascii="Times New Roman" w:hAnsi="Times New Roman"/>
          <w:i/>
          <w:sz w:val="24"/>
          <w:szCs w:val="24"/>
          <w:lang w:val="en-US"/>
        </w:rPr>
        <w:t>d</w:t>
      </w:r>
      <w:r w:rsidR="00AB3DDF">
        <w:rPr>
          <w:rFonts w:ascii="Times New Roman" w:hAnsi="Times New Roman"/>
          <w:sz w:val="24"/>
          <w:szCs w:val="24"/>
          <w:lang w:val="en-US"/>
        </w:rPr>
        <w:t xml:space="preserve"> = </w:t>
      </w:r>
      <w:r w:rsidR="00115A29">
        <w:rPr>
          <w:rFonts w:ascii="Times New Roman" w:hAnsi="Times New Roman"/>
          <w:sz w:val="24"/>
          <w:szCs w:val="24"/>
          <w:lang w:val="en-US"/>
        </w:rPr>
        <w:t>0.31, 95% CI [0.11; 0.51], BF</w:t>
      </w:r>
      <w:r w:rsidR="00115A29" w:rsidRPr="00115A29">
        <w:rPr>
          <w:rFonts w:ascii="Times New Roman" w:hAnsi="Times New Roman"/>
          <w:sz w:val="24"/>
          <w:szCs w:val="24"/>
          <w:vertAlign w:val="subscript"/>
          <w:lang w:val="en-US"/>
        </w:rPr>
        <w:t>1</w:t>
      </w:r>
      <w:r w:rsidR="008D64C6">
        <w:rPr>
          <w:rFonts w:ascii="Times New Roman" w:hAnsi="Times New Roman"/>
          <w:sz w:val="24"/>
          <w:szCs w:val="24"/>
          <w:vertAlign w:val="subscript"/>
          <w:lang w:val="en-US"/>
        </w:rPr>
        <w:t>0</w:t>
      </w:r>
      <w:r w:rsidR="00115A29" w:rsidRPr="00115A29">
        <w:rPr>
          <w:rFonts w:ascii="Times New Roman" w:hAnsi="Times New Roman"/>
          <w:sz w:val="24"/>
          <w:szCs w:val="24"/>
          <w:vertAlign w:val="subscript"/>
          <w:lang w:val="en-US"/>
        </w:rPr>
        <w:t xml:space="preserve"> </w:t>
      </w:r>
      <w:r w:rsidR="00115A29">
        <w:rPr>
          <w:rFonts w:ascii="Times New Roman" w:hAnsi="Times New Roman"/>
          <w:sz w:val="24"/>
          <w:szCs w:val="24"/>
          <w:lang w:val="en-US"/>
        </w:rPr>
        <w:t>= 9.31</w:t>
      </w:r>
      <w:r w:rsidR="00AB3DDF">
        <w:rPr>
          <w:rFonts w:ascii="Times New Roman" w:hAnsi="Times New Roman"/>
          <w:sz w:val="24"/>
          <w:szCs w:val="24"/>
          <w:lang w:val="en-US"/>
        </w:rPr>
        <w:t xml:space="preserve">. </w:t>
      </w:r>
      <w:r w:rsidR="007D02BD">
        <w:rPr>
          <w:rFonts w:ascii="Times New Roman" w:hAnsi="Times New Roman"/>
          <w:sz w:val="24"/>
          <w:szCs w:val="24"/>
          <w:lang w:val="en-US"/>
        </w:rPr>
        <w:t xml:space="preserve">Yet when </w:t>
      </w:r>
      <w:r w:rsidR="007D02BD" w:rsidRPr="000A1218">
        <w:rPr>
          <w:rFonts w:ascii="Times New Roman" w:hAnsi="Times New Roman"/>
          <w:sz w:val="24"/>
          <w:szCs w:val="24"/>
          <w:lang w:val="en-US"/>
        </w:rPr>
        <w:t xml:space="preserve">CS1 </w:t>
      </w:r>
      <w:r w:rsidR="007D02BD">
        <w:rPr>
          <w:rFonts w:ascii="Times New Roman" w:hAnsi="Times New Roman"/>
          <w:sz w:val="24"/>
          <w:szCs w:val="24"/>
          <w:lang w:val="en-US"/>
        </w:rPr>
        <w:t xml:space="preserve">was presented </w:t>
      </w:r>
      <w:r w:rsidR="007D02BD" w:rsidRPr="000A1218">
        <w:rPr>
          <w:rFonts w:ascii="Times New Roman" w:hAnsi="Times New Roman"/>
          <w:sz w:val="24"/>
          <w:szCs w:val="24"/>
          <w:lang w:val="en-US"/>
        </w:rPr>
        <w:t xml:space="preserve">in </w:t>
      </w:r>
      <w:r w:rsidR="007D02BD">
        <w:rPr>
          <w:rFonts w:ascii="Times New Roman" w:hAnsi="Times New Roman"/>
          <w:sz w:val="24"/>
          <w:szCs w:val="24"/>
          <w:lang w:val="en-US"/>
        </w:rPr>
        <w:t xml:space="preserve">a </w:t>
      </w:r>
      <w:r w:rsidR="007D02BD" w:rsidRPr="000A1218">
        <w:rPr>
          <w:rFonts w:ascii="Times New Roman" w:hAnsi="Times New Roman"/>
          <w:sz w:val="24"/>
          <w:szCs w:val="24"/>
          <w:lang w:val="en-US"/>
        </w:rPr>
        <w:t xml:space="preserve">color that was </w:t>
      </w:r>
      <w:r w:rsidR="00304F57">
        <w:rPr>
          <w:rFonts w:ascii="Times New Roman" w:hAnsi="Times New Roman"/>
          <w:sz w:val="24"/>
          <w:szCs w:val="24"/>
          <w:lang w:val="en-US"/>
        </w:rPr>
        <w:t xml:space="preserve">symbolically similar to </w:t>
      </w:r>
      <w:r w:rsidR="007D02BD" w:rsidRPr="000A1218">
        <w:rPr>
          <w:rFonts w:ascii="Times New Roman" w:hAnsi="Times New Roman"/>
          <w:sz w:val="24"/>
          <w:szCs w:val="24"/>
          <w:lang w:val="en-US"/>
        </w:rPr>
        <w:t xml:space="preserve">the color </w:t>
      </w:r>
      <w:r w:rsidR="007D02BD">
        <w:rPr>
          <w:rFonts w:ascii="Times New Roman" w:hAnsi="Times New Roman"/>
          <w:sz w:val="24"/>
          <w:szCs w:val="24"/>
          <w:lang w:val="en-US"/>
        </w:rPr>
        <w:t xml:space="preserve">that negative </w:t>
      </w:r>
      <w:r w:rsidR="007D02BD" w:rsidRPr="000A1218">
        <w:rPr>
          <w:rFonts w:ascii="Times New Roman" w:hAnsi="Times New Roman"/>
          <w:sz w:val="24"/>
          <w:szCs w:val="24"/>
          <w:lang w:val="en-US"/>
        </w:rPr>
        <w:t xml:space="preserve">words </w:t>
      </w:r>
      <w:r w:rsidR="007D02BD">
        <w:rPr>
          <w:rFonts w:ascii="Times New Roman" w:hAnsi="Times New Roman"/>
          <w:sz w:val="24"/>
          <w:szCs w:val="24"/>
          <w:lang w:val="en-US"/>
        </w:rPr>
        <w:t xml:space="preserve">were presented in, and CS2 was presented in a color that was </w:t>
      </w:r>
      <w:r w:rsidR="00304F57">
        <w:rPr>
          <w:rFonts w:ascii="Times New Roman" w:hAnsi="Times New Roman"/>
          <w:sz w:val="24"/>
          <w:szCs w:val="24"/>
          <w:lang w:val="en-US"/>
        </w:rPr>
        <w:t xml:space="preserve">symbolically similar to </w:t>
      </w:r>
      <w:r w:rsidR="007D02BD">
        <w:rPr>
          <w:rFonts w:ascii="Times New Roman" w:hAnsi="Times New Roman"/>
          <w:sz w:val="24"/>
          <w:szCs w:val="24"/>
          <w:lang w:val="en-US"/>
        </w:rPr>
        <w:t>the color that positive words were presented in, then participants preferred CS2 over CS1 (</w:t>
      </w:r>
      <w:r w:rsidR="007D02BD" w:rsidRPr="00AB3DDF">
        <w:rPr>
          <w:rFonts w:ascii="Times New Roman" w:hAnsi="Times New Roman"/>
          <w:i/>
          <w:sz w:val="24"/>
          <w:szCs w:val="24"/>
          <w:lang w:val="en-US"/>
        </w:rPr>
        <w:t>M</w:t>
      </w:r>
      <w:r w:rsidR="007D02BD">
        <w:rPr>
          <w:rFonts w:ascii="Times New Roman" w:hAnsi="Times New Roman"/>
          <w:sz w:val="24"/>
          <w:szCs w:val="24"/>
          <w:lang w:val="en-US"/>
        </w:rPr>
        <w:t xml:space="preserve"> = -0.12, </w:t>
      </w:r>
      <w:r w:rsidR="007D02BD" w:rsidRPr="00AB3DDF">
        <w:rPr>
          <w:rFonts w:ascii="Times New Roman" w:hAnsi="Times New Roman"/>
          <w:i/>
          <w:sz w:val="24"/>
          <w:szCs w:val="24"/>
          <w:lang w:val="en-US"/>
        </w:rPr>
        <w:t>SD</w:t>
      </w:r>
      <w:r w:rsidR="007D02BD">
        <w:rPr>
          <w:rFonts w:ascii="Times New Roman" w:hAnsi="Times New Roman"/>
          <w:sz w:val="24"/>
          <w:szCs w:val="24"/>
          <w:lang w:val="en-US"/>
        </w:rPr>
        <w:t xml:space="preserve"> = 0.46), </w:t>
      </w:r>
      <w:proofErr w:type="gramStart"/>
      <w:r w:rsidR="007D02BD" w:rsidRPr="00AB3DDF">
        <w:rPr>
          <w:rFonts w:ascii="Times New Roman" w:hAnsi="Times New Roman"/>
          <w:i/>
          <w:sz w:val="24"/>
          <w:szCs w:val="24"/>
          <w:lang w:val="en-US"/>
        </w:rPr>
        <w:t>t</w:t>
      </w:r>
      <w:r w:rsidR="007D02BD">
        <w:rPr>
          <w:rFonts w:ascii="Times New Roman" w:hAnsi="Times New Roman"/>
          <w:sz w:val="24"/>
          <w:szCs w:val="24"/>
          <w:lang w:val="en-US"/>
        </w:rPr>
        <w:t>(</w:t>
      </w:r>
      <w:proofErr w:type="gramEnd"/>
      <w:r w:rsidR="007D02BD">
        <w:rPr>
          <w:rFonts w:ascii="Times New Roman" w:hAnsi="Times New Roman"/>
          <w:sz w:val="24"/>
          <w:szCs w:val="24"/>
          <w:lang w:val="en-US"/>
        </w:rPr>
        <w:t xml:space="preserve">79) = -2.33, </w:t>
      </w:r>
      <w:r w:rsidR="007D02BD" w:rsidRPr="00AB3DDF">
        <w:rPr>
          <w:rFonts w:ascii="Times New Roman" w:hAnsi="Times New Roman"/>
          <w:i/>
          <w:sz w:val="24"/>
          <w:szCs w:val="24"/>
          <w:lang w:val="en-US"/>
        </w:rPr>
        <w:t>p</w:t>
      </w:r>
      <w:r w:rsidR="007D02BD">
        <w:rPr>
          <w:rFonts w:ascii="Times New Roman" w:hAnsi="Times New Roman"/>
          <w:sz w:val="24"/>
          <w:szCs w:val="24"/>
          <w:lang w:val="en-US"/>
        </w:rPr>
        <w:t xml:space="preserve"> = .02, </w:t>
      </w:r>
      <w:r w:rsidR="007D02BD" w:rsidRPr="00AB3DDF">
        <w:rPr>
          <w:rFonts w:ascii="Times New Roman" w:hAnsi="Times New Roman"/>
          <w:i/>
          <w:sz w:val="24"/>
          <w:szCs w:val="24"/>
          <w:lang w:val="en-US"/>
        </w:rPr>
        <w:t>d</w:t>
      </w:r>
      <w:r w:rsidR="00115A29">
        <w:rPr>
          <w:rFonts w:ascii="Times New Roman" w:hAnsi="Times New Roman"/>
          <w:sz w:val="24"/>
          <w:szCs w:val="24"/>
          <w:lang w:val="en-US"/>
        </w:rPr>
        <w:t xml:space="preserve"> = </w:t>
      </w:r>
      <w:r w:rsidR="00820CAA">
        <w:rPr>
          <w:rFonts w:ascii="Times New Roman" w:hAnsi="Times New Roman"/>
          <w:sz w:val="24"/>
          <w:szCs w:val="24"/>
          <w:lang w:val="en-US"/>
        </w:rPr>
        <w:t>0</w:t>
      </w:r>
      <w:r w:rsidR="00115A29">
        <w:rPr>
          <w:rFonts w:ascii="Times New Roman" w:hAnsi="Times New Roman"/>
          <w:sz w:val="24"/>
          <w:szCs w:val="24"/>
          <w:lang w:val="en-US"/>
        </w:rPr>
        <w:t>.26, 95% CI [-0.49; -0.04], BF</w:t>
      </w:r>
      <w:r w:rsidR="00115A29" w:rsidRPr="00115A29">
        <w:rPr>
          <w:rFonts w:ascii="Times New Roman" w:hAnsi="Times New Roman"/>
          <w:sz w:val="24"/>
          <w:szCs w:val="24"/>
          <w:vertAlign w:val="subscript"/>
          <w:lang w:val="en-US"/>
        </w:rPr>
        <w:t>1</w:t>
      </w:r>
      <w:r w:rsidR="008D64C6">
        <w:rPr>
          <w:rFonts w:ascii="Times New Roman" w:hAnsi="Times New Roman"/>
          <w:sz w:val="24"/>
          <w:szCs w:val="24"/>
          <w:vertAlign w:val="subscript"/>
          <w:lang w:val="en-US"/>
        </w:rPr>
        <w:t>0</w:t>
      </w:r>
      <w:r w:rsidR="00115A29">
        <w:rPr>
          <w:rFonts w:ascii="Times New Roman" w:hAnsi="Times New Roman"/>
          <w:sz w:val="24"/>
          <w:szCs w:val="24"/>
          <w:lang w:val="en-US"/>
        </w:rPr>
        <w:t xml:space="preserve"> = 1.55.</w:t>
      </w:r>
    </w:p>
    <w:p w14:paraId="719CECEF" w14:textId="3E912F57" w:rsidR="007D02BD" w:rsidRDefault="00674539" w:rsidP="007D02BD">
      <w:pPr>
        <w:pStyle w:val="text"/>
        <w:spacing w:before="240" w:line="480" w:lineRule="auto"/>
        <w:ind w:firstLine="708"/>
        <w:rPr>
          <w:rFonts w:ascii="Times New Roman" w:hAnsi="Times New Roman"/>
          <w:sz w:val="24"/>
          <w:szCs w:val="24"/>
          <w:lang w:val="en-US"/>
        </w:rPr>
      </w:pPr>
      <w:r w:rsidRPr="00674539">
        <w:rPr>
          <w:rFonts w:ascii="Times New Roman" w:hAnsi="Times New Roman"/>
          <w:b/>
          <w:sz w:val="24"/>
          <w:szCs w:val="24"/>
          <w:lang w:val="en-US"/>
        </w:rPr>
        <w:t>Self-reported ratings</w:t>
      </w:r>
      <w:r w:rsidR="00AB3DDF">
        <w:rPr>
          <w:rFonts w:ascii="Times New Roman" w:hAnsi="Times New Roman"/>
          <w:b/>
          <w:sz w:val="24"/>
          <w:szCs w:val="24"/>
          <w:lang w:val="en-US"/>
        </w:rPr>
        <w:t>.</w:t>
      </w:r>
      <w:r w:rsidR="00AB3DDF">
        <w:rPr>
          <w:rFonts w:ascii="Times New Roman" w:hAnsi="Times New Roman"/>
          <w:sz w:val="24"/>
          <w:szCs w:val="24"/>
          <w:lang w:val="en-US"/>
        </w:rPr>
        <w:t xml:space="preserve"> A </w:t>
      </w:r>
      <w:r w:rsidR="006B7469" w:rsidRPr="000A1218">
        <w:rPr>
          <w:rFonts w:ascii="Times New Roman" w:hAnsi="Times New Roman"/>
          <w:sz w:val="24"/>
          <w:szCs w:val="24"/>
          <w:lang w:val="en-US"/>
        </w:rPr>
        <w:t xml:space="preserve">one-way ANOVA </w:t>
      </w:r>
      <w:r w:rsidR="00AB3DDF">
        <w:rPr>
          <w:rFonts w:ascii="Times New Roman" w:hAnsi="Times New Roman"/>
          <w:sz w:val="24"/>
          <w:szCs w:val="24"/>
          <w:lang w:val="en-US"/>
        </w:rPr>
        <w:t xml:space="preserve">with </w:t>
      </w:r>
      <w:r w:rsidR="008D64C6">
        <w:rPr>
          <w:rFonts w:ascii="Times New Roman" w:hAnsi="Times New Roman"/>
          <w:sz w:val="24"/>
          <w:szCs w:val="24"/>
          <w:lang w:val="en-US"/>
        </w:rPr>
        <w:t xml:space="preserve">symbolic color match </w:t>
      </w:r>
      <w:r w:rsidR="00AB3DDF">
        <w:rPr>
          <w:rFonts w:ascii="Times New Roman" w:hAnsi="Times New Roman"/>
          <w:sz w:val="24"/>
          <w:szCs w:val="24"/>
          <w:lang w:val="en-US"/>
        </w:rPr>
        <w:t xml:space="preserve">as a between-subjects factor </w:t>
      </w:r>
      <w:r w:rsidR="006B7469" w:rsidRPr="000A1218">
        <w:rPr>
          <w:rFonts w:ascii="Times New Roman" w:hAnsi="Times New Roman"/>
          <w:sz w:val="24"/>
          <w:szCs w:val="24"/>
          <w:lang w:val="en-US"/>
        </w:rPr>
        <w:t xml:space="preserve">revealed a main effect for </w:t>
      </w:r>
      <w:r w:rsidR="00AB3DDF">
        <w:rPr>
          <w:rFonts w:ascii="Times New Roman" w:hAnsi="Times New Roman"/>
          <w:sz w:val="24"/>
          <w:szCs w:val="24"/>
          <w:lang w:val="en-US"/>
        </w:rPr>
        <w:t>C</w:t>
      </w:r>
      <w:r w:rsidR="006B7469" w:rsidRPr="000A1218">
        <w:rPr>
          <w:rFonts w:ascii="Times New Roman" w:hAnsi="Times New Roman"/>
          <w:sz w:val="24"/>
          <w:szCs w:val="24"/>
          <w:lang w:val="en-US"/>
        </w:rPr>
        <w:t xml:space="preserve">olor, </w:t>
      </w:r>
      <w:proofErr w:type="gramStart"/>
      <w:r w:rsidR="006B7469" w:rsidRPr="000A1218">
        <w:rPr>
          <w:rFonts w:ascii="Times New Roman" w:hAnsi="Times New Roman"/>
          <w:i/>
          <w:sz w:val="24"/>
          <w:szCs w:val="24"/>
          <w:lang w:val="en-US"/>
        </w:rPr>
        <w:t>F</w:t>
      </w:r>
      <w:r w:rsidR="006B7469" w:rsidRPr="000A1218">
        <w:rPr>
          <w:rFonts w:ascii="Times New Roman" w:hAnsi="Times New Roman"/>
          <w:sz w:val="24"/>
          <w:szCs w:val="24"/>
          <w:lang w:val="en-US"/>
        </w:rPr>
        <w:t>(</w:t>
      </w:r>
      <w:proofErr w:type="gramEnd"/>
      <w:r w:rsidR="006B7469" w:rsidRPr="000A1218">
        <w:rPr>
          <w:rFonts w:ascii="Times New Roman" w:hAnsi="Times New Roman"/>
          <w:sz w:val="24"/>
          <w:szCs w:val="24"/>
          <w:lang w:val="en-US"/>
        </w:rPr>
        <w:t>1,</w:t>
      </w:r>
      <w:r w:rsidR="00957939">
        <w:rPr>
          <w:rFonts w:ascii="Times New Roman" w:hAnsi="Times New Roman"/>
          <w:sz w:val="24"/>
          <w:szCs w:val="24"/>
          <w:lang w:val="en-US"/>
        </w:rPr>
        <w:t xml:space="preserve"> </w:t>
      </w:r>
      <w:r w:rsidR="006B7469" w:rsidRPr="000A1218">
        <w:rPr>
          <w:rFonts w:ascii="Times New Roman" w:hAnsi="Times New Roman"/>
          <w:sz w:val="24"/>
          <w:szCs w:val="24"/>
          <w:lang w:val="en-US"/>
        </w:rPr>
        <w:t xml:space="preserve">178) = 58.61, </w:t>
      </w:r>
      <w:r w:rsidR="006B7469" w:rsidRPr="000A1218">
        <w:rPr>
          <w:rFonts w:ascii="Times New Roman" w:hAnsi="Times New Roman"/>
          <w:i/>
          <w:sz w:val="24"/>
          <w:szCs w:val="24"/>
          <w:lang w:val="en-US"/>
        </w:rPr>
        <w:t xml:space="preserve">p </w:t>
      </w:r>
      <w:r w:rsidR="006B7469" w:rsidRPr="000A1218">
        <w:rPr>
          <w:rFonts w:ascii="Times New Roman" w:hAnsi="Times New Roman"/>
          <w:sz w:val="24"/>
          <w:szCs w:val="24"/>
          <w:lang w:val="en-US"/>
        </w:rPr>
        <w:t>&lt; .001, η</w:t>
      </w:r>
      <w:r w:rsidR="006B7469" w:rsidRPr="000A1218">
        <w:rPr>
          <w:rFonts w:ascii="Times New Roman" w:hAnsi="Times New Roman"/>
          <w:sz w:val="24"/>
          <w:szCs w:val="24"/>
          <w:vertAlign w:val="superscript"/>
          <w:lang w:val="en-US"/>
        </w:rPr>
        <w:t>2</w:t>
      </w:r>
      <w:r w:rsidR="006B7469" w:rsidRPr="000A1218">
        <w:rPr>
          <w:rFonts w:ascii="Times New Roman" w:hAnsi="Times New Roman"/>
          <w:sz w:val="24"/>
          <w:szCs w:val="24"/>
          <w:vertAlign w:val="subscript"/>
          <w:lang w:val="en-US"/>
        </w:rPr>
        <w:t>partial</w:t>
      </w:r>
      <w:r w:rsidR="006B7469" w:rsidRPr="000A1218">
        <w:rPr>
          <w:rFonts w:ascii="Times New Roman" w:hAnsi="Times New Roman"/>
          <w:b/>
          <w:sz w:val="24"/>
          <w:szCs w:val="24"/>
          <w:lang w:val="en-US"/>
        </w:rPr>
        <w:t xml:space="preserve"> = </w:t>
      </w:r>
      <w:r w:rsidR="006B7469" w:rsidRPr="000A1218">
        <w:rPr>
          <w:rFonts w:ascii="Times New Roman" w:hAnsi="Times New Roman"/>
          <w:sz w:val="24"/>
          <w:szCs w:val="24"/>
          <w:lang w:val="en-US"/>
        </w:rPr>
        <w:t>0.25</w:t>
      </w:r>
      <w:r w:rsidR="00957939">
        <w:rPr>
          <w:rFonts w:ascii="Times New Roman" w:hAnsi="Times New Roman"/>
          <w:sz w:val="24"/>
          <w:szCs w:val="24"/>
          <w:lang w:val="en-US"/>
        </w:rPr>
        <w:t>, 95% CI [0.15; 0.35</w:t>
      </w:r>
      <w:r w:rsidR="007D02BD">
        <w:rPr>
          <w:rFonts w:ascii="Times New Roman" w:hAnsi="Times New Roman"/>
          <w:sz w:val="24"/>
          <w:szCs w:val="24"/>
          <w:lang w:val="en-US"/>
        </w:rPr>
        <w:t>]</w:t>
      </w:r>
      <w:r w:rsidR="00957939">
        <w:rPr>
          <w:rFonts w:ascii="Times New Roman" w:hAnsi="Times New Roman"/>
          <w:sz w:val="24"/>
          <w:szCs w:val="24"/>
          <w:lang w:val="en-US"/>
        </w:rPr>
        <w:t>, BF</w:t>
      </w:r>
      <w:r w:rsidR="00957939" w:rsidRPr="00957939">
        <w:rPr>
          <w:rFonts w:ascii="Times New Roman" w:hAnsi="Times New Roman"/>
          <w:sz w:val="24"/>
          <w:szCs w:val="24"/>
          <w:vertAlign w:val="subscript"/>
          <w:lang w:val="en-US"/>
        </w:rPr>
        <w:t>1</w:t>
      </w:r>
      <w:r w:rsidR="008D64C6">
        <w:rPr>
          <w:rFonts w:ascii="Times New Roman" w:hAnsi="Times New Roman"/>
          <w:sz w:val="24"/>
          <w:szCs w:val="24"/>
          <w:vertAlign w:val="subscript"/>
          <w:lang w:val="en-US"/>
        </w:rPr>
        <w:t>0</w:t>
      </w:r>
      <w:r w:rsidR="00957939">
        <w:rPr>
          <w:rFonts w:ascii="Times New Roman" w:hAnsi="Times New Roman"/>
          <w:sz w:val="24"/>
          <w:szCs w:val="24"/>
          <w:lang w:val="en-US"/>
        </w:rPr>
        <w:t xml:space="preserve"> &gt; 10</w:t>
      </w:r>
      <w:r w:rsidR="00957939" w:rsidRPr="00957939">
        <w:rPr>
          <w:rFonts w:ascii="Times New Roman" w:hAnsi="Times New Roman"/>
          <w:sz w:val="24"/>
          <w:szCs w:val="24"/>
          <w:vertAlign w:val="superscript"/>
          <w:lang w:val="en-US"/>
        </w:rPr>
        <w:t>6</w:t>
      </w:r>
      <w:r w:rsidR="00AB3DDF">
        <w:rPr>
          <w:rFonts w:ascii="Times New Roman" w:hAnsi="Times New Roman"/>
          <w:sz w:val="24"/>
          <w:szCs w:val="24"/>
          <w:lang w:val="en-US"/>
        </w:rPr>
        <w:t>.</w:t>
      </w:r>
      <w:r w:rsidR="006B7469" w:rsidRPr="000A1218">
        <w:rPr>
          <w:rFonts w:ascii="Times New Roman" w:hAnsi="Times New Roman"/>
          <w:sz w:val="24"/>
          <w:szCs w:val="24"/>
          <w:lang w:val="en-US"/>
        </w:rPr>
        <w:t xml:space="preserve"> </w:t>
      </w:r>
      <w:r w:rsidR="007D02BD">
        <w:rPr>
          <w:rFonts w:ascii="Times New Roman" w:hAnsi="Times New Roman"/>
          <w:sz w:val="24"/>
          <w:szCs w:val="24"/>
          <w:lang w:val="en-US"/>
        </w:rPr>
        <w:t>Once again, participants preferred the stimulus (</w:t>
      </w:r>
      <w:r w:rsidR="00AB3DDF" w:rsidRPr="000A1218">
        <w:rPr>
          <w:rFonts w:ascii="Times New Roman" w:hAnsi="Times New Roman"/>
          <w:sz w:val="24"/>
          <w:szCs w:val="24"/>
          <w:lang w:val="en-US"/>
        </w:rPr>
        <w:t>CS1</w:t>
      </w:r>
      <w:r w:rsidR="007D02BD">
        <w:rPr>
          <w:rFonts w:ascii="Times New Roman" w:hAnsi="Times New Roman"/>
          <w:sz w:val="24"/>
          <w:szCs w:val="24"/>
          <w:lang w:val="en-US"/>
        </w:rPr>
        <w:t xml:space="preserve">) that was </w:t>
      </w:r>
      <w:r w:rsidR="00AB3DDF">
        <w:rPr>
          <w:rFonts w:ascii="Times New Roman" w:hAnsi="Times New Roman"/>
          <w:sz w:val="24"/>
          <w:szCs w:val="24"/>
          <w:lang w:val="en-US"/>
        </w:rPr>
        <w:t xml:space="preserve">presented </w:t>
      </w:r>
      <w:r w:rsidR="00AB3DDF" w:rsidRPr="000A1218">
        <w:rPr>
          <w:rFonts w:ascii="Times New Roman" w:hAnsi="Times New Roman"/>
          <w:sz w:val="24"/>
          <w:szCs w:val="24"/>
          <w:lang w:val="en-US"/>
        </w:rPr>
        <w:t xml:space="preserve">in </w:t>
      </w:r>
      <w:r w:rsidR="00AB3DDF">
        <w:rPr>
          <w:rFonts w:ascii="Times New Roman" w:hAnsi="Times New Roman"/>
          <w:sz w:val="24"/>
          <w:szCs w:val="24"/>
          <w:lang w:val="en-US"/>
        </w:rPr>
        <w:t xml:space="preserve">a </w:t>
      </w:r>
      <w:r w:rsidR="00AB3DDF" w:rsidRPr="000A1218">
        <w:rPr>
          <w:rFonts w:ascii="Times New Roman" w:hAnsi="Times New Roman"/>
          <w:sz w:val="24"/>
          <w:szCs w:val="24"/>
          <w:lang w:val="en-US"/>
        </w:rPr>
        <w:t xml:space="preserve">color that </w:t>
      </w:r>
      <w:r w:rsidR="00304F57">
        <w:rPr>
          <w:rFonts w:ascii="Times New Roman" w:hAnsi="Times New Roman"/>
          <w:sz w:val="24"/>
          <w:szCs w:val="24"/>
          <w:lang w:val="en-US"/>
        </w:rPr>
        <w:t xml:space="preserve">was </w:t>
      </w:r>
      <w:r w:rsidR="007D02BD">
        <w:rPr>
          <w:rFonts w:ascii="Times New Roman" w:hAnsi="Times New Roman"/>
          <w:sz w:val="24"/>
          <w:szCs w:val="24"/>
          <w:lang w:val="en-US"/>
        </w:rPr>
        <w:t xml:space="preserve">symbolically </w:t>
      </w:r>
      <w:r w:rsidR="00304F57">
        <w:rPr>
          <w:rFonts w:ascii="Times New Roman" w:hAnsi="Times New Roman"/>
          <w:sz w:val="24"/>
          <w:szCs w:val="24"/>
          <w:lang w:val="en-US"/>
        </w:rPr>
        <w:t xml:space="preserve">similar to </w:t>
      </w:r>
      <w:r w:rsidR="00AB3DDF" w:rsidRPr="000A1218">
        <w:rPr>
          <w:rFonts w:ascii="Times New Roman" w:hAnsi="Times New Roman"/>
          <w:sz w:val="24"/>
          <w:szCs w:val="24"/>
          <w:lang w:val="en-US"/>
        </w:rPr>
        <w:t xml:space="preserve">the color </w:t>
      </w:r>
      <w:r w:rsidR="00AB3DDF">
        <w:rPr>
          <w:rFonts w:ascii="Times New Roman" w:hAnsi="Times New Roman"/>
          <w:sz w:val="24"/>
          <w:szCs w:val="24"/>
          <w:lang w:val="en-US"/>
        </w:rPr>
        <w:t xml:space="preserve">that </w:t>
      </w:r>
      <w:r w:rsidR="00AB3DDF" w:rsidRPr="000A1218">
        <w:rPr>
          <w:rFonts w:ascii="Times New Roman" w:hAnsi="Times New Roman"/>
          <w:sz w:val="24"/>
          <w:szCs w:val="24"/>
          <w:lang w:val="en-US"/>
        </w:rPr>
        <w:t xml:space="preserve">positive words </w:t>
      </w:r>
      <w:r w:rsidR="00AB3DDF">
        <w:rPr>
          <w:rFonts w:ascii="Times New Roman" w:hAnsi="Times New Roman"/>
          <w:sz w:val="24"/>
          <w:szCs w:val="24"/>
          <w:lang w:val="en-US"/>
        </w:rPr>
        <w:t xml:space="preserve">were presented in </w:t>
      </w:r>
      <w:r w:rsidR="007D02BD">
        <w:rPr>
          <w:rFonts w:ascii="Times New Roman" w:hAnsi="Times New Roman"/>
          <w:sz w:val="24"/>
          <w:szCs w:val="24"/>
          <w:lang w:val="en-US"/>
        </w:rPr>
        <w:t>more than the stimulus (</w:t>
      </w:r>
      <w:r w:rsidR="00AB3DDF">
        <w:rPr>
          <w:rFonts w:ascii="Times New Roman" w:hAnsi="Times New Roman"/>
          <w:sz w:val="24"/>
          <w:szCs w:val="24"/>
          <w:lang w:val="en-US"/>
        </w:rPr>
        <w:t>CS2</w:t>
      </w:r>
      <w:r w:rsidR="007D02BD">
        <w:rPr>
          <w:rFonts w:ascii="Times New Roman" w:hAnsi="Times New Roman"/>
          <w:sz w:val="24"/>
          <w:szCs w:val="24"/>
          <w:lang w:val="en-US"/>
        </w:rPr>
        <w:t xml:space="preserve">) that was </w:t>
      </w:r>
      <w:r w:rsidR="00AB3DDF">
        <w:rPr>
          <w:rFonts w:ascii="Times New Roman" w:hAnsi="Times New Roman"/>
          <w:sz w:val="24"/>
          <w:szCs w:val="24"/>
          <w:lang w:val="en-US"/>
        </w:rPr>
        <w:t xml:space="preserve">presented in a color that </w:t>
      </w:r>
      <w:r w:rsidR="007D02BD">
        <w:rPr>
          <w:rFonts w:ascii="Times New Roman" w:hAnsi="Times New Roman"/>
          <w:sz w:val="24"/>
          <w:szCs w:val="24"/>
          <w:lang w:val="en-US"/>
        </w:rPr>
        <w:t xml:space="preserve">symbolically </w:t>
      </w:r>
      <w:r w:rsidR="00304F57">
        <w:rPr>
          <w:rFonts w:ascii="Times New Roman" w:hAnsi="Times New Roman"/>
          <w:sz w:val="24"/>
          <w:szCs w:val="24"/>
          <w:lang w:val="en-US"/>
        </w:rPr>
        <w:lastRenderedPageBreak/>
        <w:t xml:space="preserve">similar to </w:t>
      </w:r>
      <w:r w:rsidR="00AB3DDF">
        <w:rPr>
          <w:rFonts w:ascii="Times New Roman" w:hAnsi="Times New Roman"/>
          <w:sz w:val="24"/>
          <w:szCs w:val="24"/>
          <w:lang w:val="en-US"/>
        </w:rPr>
        <w:t>the color that negative words were presented in (</w:t>
      </w:r>
      <w:r w:rsidR="00AB3DDF" w:rsidRPr="00AB3DDF">
        <w:rPr>
          <w:rFonts w:ascii="Times New Roman" w:hAnsi="Times New Roman"/>
          <w:i/>
          <w:sz w:val="24"/>
          <w:szCs w:val="24"/>
          <w:lang w:val="en-US"/>
        </w:rPr>
        <w:t>M</w:t>
      </w:r>
      <w:r w:rsidR="00AB3DDF">
        <w:rPr>
          <w:rFonts w:ascii="Times New Roman" w:hAnsi="Times New Roman"/>
          <w:sz w:val="24"/>
          <w:szCs w:val="24"/>
          <w:lang w:val="en-US"/>
        </w:rPr>
        <w:t xml:space="preserve"> = </w:t>
      </w:r>
      <w:r w:rsidR="007D02BD">
        <w:rPr>
          <w:rFonts w:ascii="Times New Roman" w:hAnsi="Times New Roman"/>
          <w:sz w:val="24"/>
          <w:szCs w:val="24"/>
          <w:lang w:val="en-US"/>
        </w:rPr>
        <w:t>2.34</w:t>
      </w:r>
      <w:r w:rsidR="00AB3DDF">
        <w:rPr>
          <w:rFonts w:ascii="Times New Roman" w:hAnsi="Times New Roman"/>
          <w:sz w:val="24"/>
          <w:szCs w:val="24"/>
          <w:lang w:val="en-US"/>
        </w:rPr>
        <w:t xml:space="preserve">, </w:t>
      </w:r>
      <w:r w:rsidR="00AB3DDF" w:rsidRPr="00AB3DDF">
        <w:rPr>
          <w:rFonts w:ascii="Times New Roman" w:hAnsi="Times New Roman"/>
          <w:i/>
          <w:sz w:val="24"/>
          <w:szCs w:val="24"/>
          <w:lang w:val="en-US"/>
        </w:rPr>
        <w:t>SD</w:t>
      </w:r>
      <w:r w:rsidR="00AB3DDF">
        <w:rPr>
          <w:rFonts w:ascii="Times New Roman" w:hAnsi="Times New Roman"/>
          <w:sz w:val="24"/>
          <w:szCs w:val="24"/>
          <w:lang w:val="en-US"/>
        </w:rPr>
        <w:t xml:space="preserve"> = </w:t>
      </w:r>
      <w:r w:rsidR="007D02BD">
        <w:rPr>
          <w:rFonts w:ascii="Times New Roman" w:hAnsi="Times New Roman"/>
          <w:sz w:val="24"/>
          <w:szCs w:val="24"/>
          <w:lang w:val="en-US"/>
        </w:rPr>
        <w:t>4.12</w:t>
      </w:r>
      <w:r w:rsidR="00AB3DDF">
        <w:rPr>
          <w:rFonts w:ascii="Times New Roman" w:hAnsi="Times New Roman"/>
          <w:sz w:val="24"/>
          <w:szCs w:val="24"/>
          <w:lang w:val="en-US"/>
        </w:rPr>
        <w:t xml:space="preserve">), </w:t>
      </w:r>
      <w:proofErr w:type="gramStart"/>
      <w:r w:rsidR="00AB3DDF" w:rsidRPr="00AB3DDF">
        <w:rPr>
          <w:rFonts w:ascii="Times New Roman" w:hAnsi="Times New Roman"/>
          <w:i/>
          <w:sz w:val="24"/>
          <w:szCs w:val="24"/>
          <w:lang w:val="en-US"/>
        </w:rPr>
        <w:t>t</w:t>
      </w:r>
      <w:r w:rsidR="00AB3DDF">
        <w:rPr>
          <w:rFonts w:ascii="Times New Roman" w:hAnsi="Times New Roman"/>
          <w:sz w:val="24"/>
          <w:szCs w:val="24"/>
          <w:lang w:val="en-US"/>
        </w:rPr>
        <w:t>(</w:t>
      </w:r>
      <w:proofErr w:type="gramEnd"/>
      <w:r w:rsidR="007D02BD">
        <w:rPr>
          <w:rFonts w:ascii="Times New Roman" w:hAnsi="Times New Roman"/>
          <w:sz w:val="24"/>
          <w:szCs w:val="24"/>
          <w:lang w:val="en-US"/>
        </w:rPr>
        <w:t>98</w:t>
      </w:r>
      <w:r w:rsidR="00AB3DDF">
        <w:rPr>
          <w:rFonts w:ascii="Times New Roman" w:hAnsi="Times New Roman"/>
          <w:sz w:val="24"/>
          <w:szCs w:val="24"/>
          <w:lang w:val="en-US"/>
        </w:rPr>
        <w:t xml:space="preserve">) = </w:t>
      </w:r>
      <w:r w:rsidR="007D02BD">
        <w:rPr>
          <w:rFonts w:ascii="Times New Roman" w:hAnsi="Times New Roman"/>
          <w:sz w:val="24"/>
          <w:szCs w:val="24"/>
          <w:lang w:val="en-US"/>
        </w:rPr>
        <w:t>5.66</w:t>
      </w:r>
      <w:r w:rsidR="00AB3DDF">
        <w:rPr>
          <w:rFonts w:ascii="Times New Roman" w:hAnsi="Times New Roman"/>
          <w:sz w:val="24"/>
          <w:szCs w:val="24"/>
          <w:lang w:val="en-US"/>
        </w:rPr>
        <w:t xml:space="preserve">, </w:t>
      </w:r>
      <w:r w:rsidR="00AB3DDF" w:rsidRPr="00AB3DDF">
        <w:rPr>
          <w:rFonts w:ascii="Times New Roman" w:hAnsi="Times New Roman"/>
          <w:i/>
          <w:sz w:val="24"/>
          <w:szCs w:val="24"/>
          <w:lang w:val="en-US"/>
        </w:rPr>
        <w:t>p</w:t>
      </w:r>
      <w:r w:rsidR="007D02BD">
        <w:rPr>
          <w:rFonts w:ascii="Times New Roman" w:hAnsi="Times New Roman"/>
          <w:sz w:val="24"/>
          <w:szCs w:val="24"/>
          <w:lang w:val="en-US"/>
        </w:rPr>
        <w:t xml:space="preserve"> &lt; .001</w:t>
      </w:r>
      <w:r w:rsidR="00AB3DDF">
        <w:rPr>
          <w:rFonts w:ascii="Times New Roman" w:hAnsi="Times New Roman"/>
          <w:sz w:val="24"/>
          <w:szCs w:val="24"/>
          <w:lang w:val="en-US"/>
        </w:rPr>
        <w:t xml:space="preserve">, </w:t>
      </w:r>
      <w:r w:rsidR="00AB3DDF" w:rsidRPr="00AB3DDF">
        <w:rPr>
          <w:rFonts w:ascii="Times New Roman" w:hAnsi="Times New Roman"/>
          <w:i/>
          <w:sz w:val="24"/>
          <w:szCs w:val="24"/>
          <w:lang w:val="en-US"/>
        </w:rPr>
        <w:t>d</w:t>
      </w:r>
      <w:r w:rsidR="00AB3DDF">
        <w:rPr>
          <w:rFonts w:ascii="Times New Roman" w:hAnsi="Times New Roman"/>
          <w:sz w:val="24"/>
          <w:szCs w:val="24"/>
          <w:lang w:val="en-US"/>
        </w:rPr>
        <w:t xml:space="preserve"> = </w:t>
      </w:r>
      <w:r w:rsidR="00820CAA">
        <w:rPr>
          <w:rFonts w:ascii="Times New Roman" w:hAnsi="Times New Roman"/>
          <w:sz w:val="24"/>
          <w:szCs w:val="24"/>
          <w:lang w:val="en-US"/>
        </w:rPr>
        <w:t>0</w:t>
      </w:r>
      <w:r w:rsidR="00957939">
        <w:rPr>
          <w:rFonts w:ascii="Times New Roman" w:hAnsi="Times New Roman"/>
          <w:sz w:val="24"/>
          <w:szCs w:val="24"/>
          <w:lang w:val="en-US"/>
        </w:rPr>
        <w:t>.57, 95% CI [0.36; 0.78], BF</w:t>
      </w:r>
      <w:r w:rsidR="00957939" w:rsidRPr="00957939">
        <w:rPr>
          <w:rFonts w:ascii="Times New Roman" w:hAnsi="Times New Roman"/>
          <w:sz w:val="24"/>
          <w:szCs w:val="24"/>
          <w:vertAlign w:val="subscript"/>
          <w:lang w:val="en-US"/>
        </w:rPr>
        <w:t>1</w:t>
      </w:r>
      <w:r w:rsidR="008D64C6">
        <w:rPr>
          <w:rFonts w:ascii="Times New Roman" w:hAnsi="Times New Roman"/>
          <w:sz w:val="24"/>
          <w:szCs w:val="24"/>
          <w:vertAlign w:val="subscript"/>
          <w:lang w:val="en-US"/>
        </w:rPr>
        <w:t>0</w:t>
      </w:r>
      <w:r w:rsidR="00957939">
        <w:rPr>
          <w:rFonts w:ascii="Times New Roman" w:hAnsi="Times New Roman"/>
          <w:sz w:val="24"/>
          <w:szCs w:val="24"/>
          <w:lang w:val="en-US"/>
        </w:rPr>
        <w:t xml:space="preserve"> &gt; 10</w:t>
      </w:r>
      <w:r w:rsidR="00957939" w:rsidRPr="00957939">
        <w:rPr>
          <w:rFonts w:ascii="Times New Roman" w:hAnsi="Times New Roman"/>
          <w:sz w:val="24"/>
          <w:szCs w:val="24"/>
          <w:vertAlign w:val="superscript"/>
          <w:lang w:val="en-US"/>
        </w:rPr>
        <w:t>4</w:t>
      </w:r>
      <w:r w:rsidR="00AB3DDF">
        <w:rPr>
          <w:rFonts w:ascii="Times New Roman" w:hAnsi="Times New Roman"/>
          <w:sz w:val="24"/>
          <w:szCs w:val="24"/>
          <w:lang w:val="en-US"/>
        </w:rPr>
        <w:t>.</w:t>
      </w:r>
      <w:r w:rsidR="007D02BD">
        <w:rPr>
          <w:rFonts w:ascii="Times New Roman" w:hAnsi="Times New Roman"/>
          <w:sz w:val="24"/>
          <w:szCs w:val="24"/>
          <w:lang w:val="en-US"/>
        </w:rPr>
        <w:t xml:space="preserve"> </w:t>
      </w:r>
      <w:r w:rsidR="00304F57">
        <w:rPr>
          <w:rFonts w:ascii="Times New Roman" w:hAnsi="Times New Roman"/>
          <w:sz w:val="24"/>
          <w:szCs w:val="24"/>
          <w:lang w:val="en-US"/>
        </w:rPr>
        <w:t>W</w:t>
      </w:r>
      <w:r w:rsidR="007D02BD">
        <w:rPr>
          <w:rFonts w:ascii="Times New Roman" w:hAnsi="Times New Roman"/>
          <w:sz w:val="24"/>
          <w:szCs w:val="24"/>
          <w:lang w:val="en-US"/>
        </w:rPr>
        <w:t>hen the color contingencies were reversed, participants preferred CS2 over CS1 (</w:t>
      </w:r>
      <w:r w:rsidR="007D02BD" w:rsidRPr="00AB3DDF">
        <w:rPr>
          <w:rFonts w:ascii="Times New Roman" w:hAnsi="Times New Roman"/>
          <w:i/>
          <w:sz w:val="24"/>
          <w:szCs w:val="24"/>
          <w:lang w:val="en-US"/>
        </w:rPr>
        <w:t>M</w:t>
      </w:r>
      <w:r w:rsidR="007D02BD">
        <w:rPr>
          <w:rFonts w:ascii="Times New Roman" w:hAnsi="Times New Roman"/>
          <w:sz w:val="24"/>
          <w:szCs w:val="24"/>
          <w:lang w:val="en-US"/>
        </w:rPr>
        <w:t xml:space="preserve"> = -2.38, </w:t>
      </w:r>
      <w:r w:rsidR="007D02BD" w:rsidRPr="00AB3DDF">
        <w:rPr>
          <w:rFonts w:ascii="Times New Roman" w:hAnsi="Times New Roman"/>
          <w:i/>
          <w:sz w:val="24"/>
          <w:szCs w:val="24"/>
          <w:lang w:val="en-US"/>
        </w:rPr>
        <w:t>SD</w:t>
      </w:r>
      <w:r w:rsidR="007D02BD">
        <w:rPr>
          <w:rFonts w:ascii="Times New Roman" w:hAnsi="Times New Roman"/>
          <w:sz w:val="24"/>
          <w:szCs w:val="24"/>
          <w:lang w:val="en-US"/>
        </w:rPr>
        <w:t xml:space="preserve"> = 4.09), </w:t>
      </w:r>
      <w:proofErr w:type="gramStart"/>
      <w:r w:rsidR="007D02BD" w:rsidRPr="00AB3DDF">
        <w:rPr>
          <w:rFonts w:ascii="Times New Roman" w:hAnsi="Times New Roman"/>
          <w:i/>
          <w:sz w:val="24"/>
          <w:szCs w:val="24"/>
          <w:lang w:val="en-US"/>
        </w:rPr>
        <w:t>t</w:t>
      </w:r>
      <w:r w:rsidR="007D02BD">
        <w:rPr>
          <w:rFonts w:ascii="Times New Roman" w:hAnsi="Times New Roman"/>
          <w:sz w:val="24"/>
          <w:szCs w:val="24"/>
          <w:lang w:val="en-US"/>
        </w:rPr>
        <w:t>(</w:t>
      </w:r>
      <w:proofErr w:type="gramEnd"/>
      <w:r w:rsidR="007D02BD">
        <w:rPr>
          <w:rFonts w:ascii="Times New Roman" w:hAnsi="Times New Roman"/>
          <w:sz w:val="24"/>
          <w:szCs w:val="24"/>
          <w:lang w:val="en-US"/>
        </w:rPr>
        <w:t xml:space="preserve">79) = -5.22, </w:t>
      </w:r>
      <w:r w:rsidR="007D02BD" w:rsidRPr="00AB3DDF">
        <w:rPr>
          <w:rFonts w:ascii="Times New Roman" w:hAnsi="Times New Roman"/>
          <w:i/>
          <w:sz w:val="24"/>
          <w:szCs w:val="24"/>
          <w:lang w:val="en-US"/>
        </w:rPr>
        <w:t>p</w:t>
      </w:r>
      <w:r w:rsidR="007D02BD">
        <w:rPr>
          <w:rFonts w:ascii="Times New Roman" w:hAnsi="Times New Roman"/>
          <w:sz w:val="24"/>
          <w:szCs w:val="24"/>
          <w:lang w:val="en-US"/>
        </w:rPr>
        <w:t xml:space="preserve"> &lt; .001, </w:t>
      </w:r>
      <w:r w:rsidR="007D02BD" w:rsidRPr="00AB3DDF">
        <w:rPr>
          <w:rFonts w:ascii="Times New Roman" w:hAnsi="Times New Roman"/>
          <w:i/>
          <w:sz w:val="24"/>
          <w:szCs w:val="24"/>
          <w:lang w:val="en-US"/>
        </w:rPr>
        <w:t>d</w:t>
      </w:r>
      <w:r w:rsidR="00957939">
        <w:rPr>
          <w:rFonts w:ascii="Times New Roman" w:hAnsi="Times New Roman"/>
          <w:sz w:val="24"/>
          <w:szCs w:val="24"/>
          <w:lang w:val="en-US"/>
        </w:rPr>
        <w:t xml:space="preserve"> = 0.58, 95% CI [-0.82; -0.35], BF</w:t>
      </w:r>
      <w:r w:rsidR="00957939" w:rsidRPr="00957939">
        <w:rPr>
          <w:rFonts w:ascii="Times New Roman" w:hAnsi="Times New Roman"/>
          <w:sz w:val="24"/>
          <w:szCs w:val="24"/>
          <w:vertAlign w:val="subscript"/>
          <w:lang w:val="en-US"/>
        </w:rPr>
        <w:t>1</w:t>
      </w:r>
      <w:r w:rsidR="008D64C6">
        <w:rPr>
          <w:rFonts w:ascii="Times New Roman" w:hAnsi="Times New Roman"/>
          <w:sz w:val="24"/>
          <w:szCs w:val="24"/>
          <w:vertAlign w:val="subscript"/>
          <w:lang w:val="en-US"/>
        </w:rPr>
        <w:t>0</w:t>
      </w:r>
      <w:r w:rsidR="00957939">
        <w:rPr>
          <w:rFonts w:ascii="Times New Roman" w:hAnsi="Times New Roman"/>
          <w:sz w:val="24"/>
          <w:szCs w:val="24"/>
          <w:lang w:val="en-US"/>
        </w:rPr>
        <w:t xml:space="preserve"> &gt; 10</w:t>
      </w:r>
      <w:r w:rsidR="00957939" w:rsidRPr="00957939">
        <w:rPr>
          <w:rFonts w:ascii="Times New Roman" w:hAnsi="Times New Roman"/>
          <w:sz w:val="24"/>
          <w:szCs w:val="24"/>
          <w:vertAlign w:val="superscript"/>
          <w:lang w:val="en-US"/>
        </w:rPr>
        <w:t>4</w:t>
      </w:r>
      <w:r w:rsidR="00957939">
        <w:rPr>
          <w:rFonts w:ascii="Times New Roman" w:hAnsi="Times New Roman"/>
          <w:sz w:val="24"/>
          <w:szCs w:val="24"/>
          <w:lang w:val="en-US"/>
        </w:rPr>
        <w:t>.</w:t>
      </w:r>
    </w:p>
    <w:p w14:paraId="4821254F" w14:textId="29070E7F" w:rsidR="006B7469" w:rsidRPr="000A1218" w:rsidRDefault="00674539" w:rsidP="007D02BD">
      <w:pPr>
        <w:pStyle w:val="text"/>
        <w:spacing w:before="240" w:line="480" w:lineRule="auto"/>
        <w:ind w:firstLine="708"/>
        <w:rPr>
          <w:rFonts w:ascii="Times New Roman" w:hAnsi="Times New Roman"/>
          <w:sz w:val="24"/>
          <w:szCs w:val="24"/>
          <w:lang w:val="en-US"/>
        </w:rPr>
      </w:pPr>
      <w:r w:rsidRPr="00674539">
        <w:rPr>
          <w:rFonts w:ascii="Times New Roman" w:hAnsi="Times New Roman"/>
          <w:b/>
          <w:sz w:val="24"/>
          <w:szCs w:val="24"/>
          <w:lang w:val="en-US"/>
        </w:rPr>
        <w:t>Behavioral intentions</w:t>
      </w:r>
      <w:r>
        <w:rPr>
          <w:rFonts w:ascii="Times New Roman" w:hAnsi="Times New Roman"/>
          <w:sz w:val="24"/>
          <w:szCs w:val="24"/>
          <w:lang w:val="en-US"/>
        </w:rPr>
        <w:t>.</w:t>
      </w:r>
      <w:r w:rsidR="006B7469" w:rsidRPr="000A1218">
        <w:rPr>
          <w:rFonts w:ascii="Times New Roman" w:hAnsi="Times New Roman"/>
          <w:sz w:val="24"/>
          <w:szCs w:val="24"/>
          <w:lang w:val="en-US"/>
        </w:rPr>
        <w:t xml:space="preserve"> </w:t>
      </w:r>
      <w:r w:rsidR="007D02BD">
        <w:rPr>
          <w:rFonts w:ascii="Times New Roman" w:hAnsi="Times New Roman"/>
          <w:sz w:val="24"/>
          <w:szCs w:val="24"/>
          <w:lang w:val="en-US"/>
        </w:rPr>
        <w:t>Analyses showed that t</w:t>
      </w:r>
      <w:r w:rsidR="006B7469" w:rsidRPr="000A1218">
        <w:rPr>
          <w:rFonts w:ascii="Times New Roman" w:hAnsi="Times New Roman"/>
          <w:sz w:val="24"/>
          <w:szCs w:val="24"/>
          <w:lang w:val="en-US"/>
        </w:rPr>
        <w:t xml:space="preserve">he proportion of responses in favor of CS1 was higher when the color of CS1 </w:t>
      </w:r>
      <w:r w:rsidR="007D02BD">
        <w:rPr>
          <w:rFonts w:ascii="Times New Roman" w:hAnsi="Times New Roman"/>
          <w:sz w:val="24"/>
          <w:szCs w:val="24"/>
          <w:lang w:val="en-US"/>
        </w:rPr>
        <w:t xml:space="preserve">symbolically </w:t>
      </w:r>
      <w:r w:rsidR="006B7469" w:rsidRPr="000A1218">
        <w:rPr>
          <w:rFonts w:ascii="Times New Roman" w:hAnsi="Times New Roman"/>
          <w:sz w:val="24"/>
          <w:szCs w:val="24"/>
          <w:lang w:val="en-US"/>
        </w:rPr>
        <w:t>matched the color of the positi</w:t>
      </w:r>
      <w:r w:rsidR="00304F57">
        <w:rPr>
          <w:rFonts w:ascii="Times New Roman" w:hAnsi="Times New Roman"/>
          <w:sz w:val="24"/>
          <w:szCs w:val="24"/>
          <w:lang w:val="en-US"/>
        </w:rPr>
        <w:t xml:space="preserve">ve USs </w:t>
      </w:r>
      <w:r w:rsidR="007D02BD">
        <w:rPr>
          <w:rFonts w:ascii="Times New Roman" w:hAnsi="Times New Roman"/>
          <w:sz w:val="24"/>
          <w:szCs w:val="24"/>
          <w:lang w:val="en-US"/>
        </w:rPr>
        <w:t xml:space="preserve">compared to </w:t>
      </w:r>
      <w:r w:rsidR="006B7469" w:rsidRPr="000A1218">
        <w:rPr>
          <w:rFonts w:ascii="Times New Roman" w:hAnsi="Times New Roman"/>
          <w:sz w:val="24"/>
          <w:szCs w:val="24"/>
          <w:lang w:val="en-US"/>
        </w:rPr>
        <w:t xml:space="preserve">when it </w:t>
      </w:r>
      <w:r w:rsidR="007D02BD">
        <w:rPr>
          <w:rFonts w:ascii="Times New Roman" w:hAnsi="Times New Roman"/>
          <w:sz w:val="24"/>
          <w:szCs w:val="24"/>
          <w:lang w:val="en-US"/>
        </w:rPr>
        <w:t xml:space="preserve">symbolically </w:t>
      </w:r>
      <w:r w:rsidR="006B7469" w:rsidRPr="000A1218">
        <w:rPr>
          <w:rFonts w:ascii="Times New Roman" w:hAnsi="Times New Roman"/>
          <w:sz w:val="24"/>
          <w:szCs w:val="24"/>
          <w:lang w:val="en-US"/>
        </w:rPr>
        <w:t xml:space="preserve">matched negative </w:t>
      </w:r>
      <w:r w:rsidR="007D02BD">
        <w:rPr>
          <w:rFonts w:ascii="Times New Roman" w:hAnsi="Times New Roman"/>
          <w:sz w:val="24"/>
          <w:szCs w:val="24"/>
          <w:lang w:val="en-US"/>
        </w:rPr>
        <w:t xml:space="preserve">USs </w:t>
      </w:r>
      <w:r w:rsidR="006B7469" w:rsidRPr="000A1218">
        <w:rPr>
          <w:rFonts w:ascii="Times New Roman" w:hAnsi="Times New Roman"/>
          <w:sz w:val="24"/>
          <w:szCs w:val="24"/>
          <w:lang w:val="en-US"/>
        </w:rPr>
        <w:t>(</w:t>
      </w:r>
      <w:r w:rsidR="00304F57">
        <w:rPr>
          <w:rFonts w:ascii="Times New Roman" w:hAnsi="Times New Roman"/>
          <w:sz w:val="24"/>
          <w:szCs w:val="24"/>
          <w:lang w:val="en-US"/>
        </w:rPr>
        <w:t xml:space="preserve">0.29 vs. </w:t>
      </w:r>
      <w:r w:rsidR="007D02BD">
        <w:rPr>
          <w:rFonts w:ascii="Times New Roman" w:hAnsi="Times New Roman"/>
          <w:sz w:val="24"/>
          <w:szCs w:val="24"/>
          <w:lang w:val="en-US"/>
        </w:rPr>
        <w:t>0</w:t>
      </w:r>
      <w:r w:rsidR="00593095">
        <w:rPr>
          <w:rFonts w:ascii="Times New Roman" w:hAnsi="Times New Roman"/>
          <w:sz w:val="24"/>
          <w:szCs w:val="24"/>
          <w:lang w:val="en-US"/>
        </w:rPr>
        <w:t>.13</w:t>
      </w:r>
      <w:r w:rsidR="006B7469" w:rsidRPr="000A1218">
        <w:rPr>
          <w:rFonts w:ascii="Times New Roman" w:hAnsi="Times New Roman"/>
          <w:sz w:val="24"/>
          <w:szCs w:val="24"/>
          <w:lang w:val="en-US"/>
        </w:rPr>
        <w:t xml:space="preserve">, </w:t>
      </w:r>
      <w:r w:rsidR="006B7469" w:rsidRPr="000A1218">
        <w:rPr>
          <w:rFonts w:ascii="Times New Roman" w:hAnsi="Times New Roman"/>
          <w:i/>
          <w:sz w:val="24"/>
          <w:szCs w:val="24"/>
          <w:lang w:val="en-US"/>
        </w:rPr>
        <w:t xml:space="preserve">z </w:t>
      </w:r>
      <w:r w:rsidR="00593095">
        <w:rPr>
          <w:rFonts w:ascii="Times New Roman" w:hAnsi="Times New Roman"/>
          <w:sz w:val="24"/>
          <w:szCs w:val="24"/>
          <w:lang w:val="en-US"/>
        </w:rPr>
        <w:t>= 2.71</w:t>
      </w:r>
      <w:r w:rsidR="006B7469" w:rsidRPr="000A1218">
        <w:rPr>
          <w:rFonts w:ascii="Times New Roman" w:hAnsi="Times New Roman"/>
          <w:sz w:val="24"/>
          <w:szCs w:val="24"/>
          <w:lang w:val="en-US"/>
        </w:rPr>
        <w:t xml:space="preserve">, </w:t>
      </w:r>
      <w:r w:rsidR="006B7469" w:rsidRPr="000A1218">
        <w:rPr>
          <w:rFonts w:ascii="Times New Roman" w:hAnsi="Times New Roman"/>
          <w:i/>
          <w:sz w:val="24"/>
          <w:szCs w:val="24"/>
          <w:lang w:val="en-US"/>
        </w:rPr>
        <w:t>p</w:t>
      </w:r>
      <w:r w:rsidR="00957939">
        <w:rPr>
          <w:rFonts w:ascii="Times New Roman" w:hAnsi="Times New Roman"/>
          <w:sz w:val="24"/>
          <w:szCs w:val="24"/>
          <w:lang w:val="en-US"/>
        </w:rPr>
        <w:t xml:space="preserve"> </w:t>
      </w:r>
      <w:r w:rsidR="00304F57">
        <w:rPr>
          <w:rFonts w:ascii="Times New Roman" w:hAnsi="Times New Roman"/>
          <w:sz w:val="24"/>
          <w:szCs w:val="24"/>
          <w:lang w:val="en-US"/>
        </w:rPr>
        <w:t>&lt; 0.05</w:t>
      </w:r>
      <w:r w:rsidR="006B7469" w:rsidRPr="000A1218">
        <w:rPr>
          <w:rFonts w:ascii="Times New Roman" w:hAnsi="Times New Roman"/>
          <w:sz w:val="24"/>
          <w:szCs w:val="24"/>
          <w:lang w:val="en-US"/>
        </w:rPr>
        <w:t>). The opposite pattern emerged for the proportion</w:t>
      </w:r>
      <w:r w:rsidR="00031420">
        <w:rPr>
          <w:rFonts w:ascii="Times New Roman" w:hAnsi="Times New Roman"/>
          <w:sz w:val="24"/>
          <w:szCs w:val="24"/>
          <w:lang w:val="en-US"/>
        </w:rPr>
        <w:t xml:space="preserve"> of choices in favor of CS2 (</w:t>
      </w:r>
      <w:r w:rsidR="00304F57">
        <w:rPr>
          <w:rFonts w:ascii="Times New Roman" w:hAnsi="Times New Roman"/>
          <w:sz w:val="24"/>
          <w:szCs w:val="24"/>
          <w:lang w:val="en-US"/>
        </w:rPr>
        <w:t>i.e., the proportion of selections of CS2 was larger when its color symbolically matched that of positive than negative USs (0</w:t>
      </w:r>
      <w:r w:rsidR="00031420">
        <w:rPr>
          <w:rFonts w:ascii="Times New Roman" w:hAnsi="Times New Roman"/>
          <w:sz w:val="24"/>
          <w:szCs w:val="24"/>
          <w:lang w:val="en-US"/>
        </w:rPr>
        <w:t xml:space="preserve">.29 vs. </w:t>
      </w:r>
      <w:r w:rsidR="00304F57">
        <w:rPr>
          <w:rFonts w:ascii="Times New Roman" w:hAnsi="Times New Roman"/>
          <w:sz w:val="24"/>
          <w:szCs w:val="24"/>
          <w:lang w:val="en-US"/>
        </w:rPr>
        <w:t>0</w:t>
      </w:r>
      <w:r w:rsidR="00031420">
        <w:rPr>
          <w:rFonts w:ascii="Times New Roman" w:hAnsi="Times New Roman"/>
          <w:sz w:val="24"/>
          <w:szCs w:val="24"/>
          <w:lang w:val="en-US"/>
        </w:rPr>
        <w:t>.14</w:t>
      </w:r>
      <w:r w:rsidR="006B7469" w:rsidRPr="000A1218">
        <w:rPr>
          <w:rFonts w:ascii="Times New Roman" w:hAnsi="Times New Roman"/>
          <w:sz w:val="24"/>
          <w:szCs w:val="24"/>
          <w:lang w:val="en-US"/>
        </w:rPr>
        <w:t xml:space="preserve">, </w:t>
      </w:r>
      <w:r w:rsidR="006B7469" w:rsidRPr="000A1218">
        <w:rPr>
          <w:rFonts w:ascii="Times New Roman" w:hAnsi="Times New Roman"/>
          <w:i/>
          <w:sz w:val="24"/>
          <w:szCs w:val="24"/>
          <w:lang w:val="en-US"/>
        </w:rPr>
        <w:t xml:space="preserve">z </w:t>
      </w:r>
      <w:r w:rsidR="00031420">
        <w:rPr>
          <w:rFonts w:ascii="Times New Roman" w:hAnsi="Times New Roman"/>
          <w:sz w:val="24"/>
          <w:szCs w:val="24"/>
          <w:lang w:val="en-US"/>
        </w:rPr>
        <w:t>= 2.39</w:t>
      </w:r>
      <w:r w:rsidR="006B7469" w:rsidRPr="000A1218">
        <w:rPr>
          <w:rFonts w:ascii="Times New Roman" w:hAnsi="Times New Roman"/>
          <w:sz w:val="24"/>
          <w:szCs w:val="24"/>
          <w:lang w:val="en-US"/>
        </w:rPr>
        <w:t xml:space="preserve">, </w:t>
      </w:r>
      <w:r w:rsidR="006B7469" w:rsidRPr="000A1218">
        <w:rPr>
          <w:rFonts w:ascii="Times New Roman" w:hAnsi="Times New Roman"/>
          <w:i/>
          <w:sz w:val="24"/>
          <w:szCs w:val="24"/>
          <w:lang w:val="en-US"/>
        </w:rPr>
        <w:t>p</w:t>
      </w:r>
      <w:r w:rsidR="00031420">
        <w:rPr>
          <w:rFonts w:ascii="Times New Roman" w:hAnsi="Times New Roman"/>
          <w:sz w:val="24"/>
          <w:szCs w:val="24"/>
          <w:lang w:val="en-US"/>
        </w:rPr>
        <w:t xml:space="preserve"> &lt;</w:t>
      </w:r>
      <w:r w:rsidR="00957939">
        <w:rPr>
          <w:rFonts w:ascii="Times New Roman" w:hAnsi="Times New Roman"/>
          <w:sz w:val="24"/>
          <w:szCs w:val="24"/>
          <w:lang w:val="en-US"/>
        </w:rPr>
        <w:t xml:space="preserve"> 0.</w:t>
      </w:r>
      <w:r w:rsidR="00593095">
        <w:rPr>
          <w:rFonts w:ascii="Times New Roman" w:hAnsi="Times New Roman"/>
          <w:sz w:val="24"/>
          <w:szCs w:val="24"/>
          <w:lang w:val="en-US"/>
        </w:rPr>
        <w:t>003</w:t>
      </w:r>
      <w:r w:rsidR="006B7469" w:rsidRPr="000A1218">
        <w:rPr>
          <w:rFonts w:ascii="Times New Roman" w:hAnsi="Times New Roman"/>
          <w:sz w:val="24"/>
          <w:szCs w:val="24"/>
          <w:lang w:val="en-US"/>
        </w:rPr>
        <w:t>).</w:t>
      </w:r>
    </w:p>
    <w:p w14:paraId="0CBCDE23" w14:textId="2D61D9B7" w:rsidR="00304F57" w:rsidRPr="00304F57" w:rsidRDefault="00304F57" w:rsidP="000654E5">
      <w:pPr>
        <w:pStyle w:val="text"/>
        <w:spacing w:line="480" w:lineRule="auto"/>
        <w:rPr>
          <w:rFonts w:ascii="Times New Roman" w:hAnsi="Times New Roman"/>
          <w:b/>
          <w:sz w:val="24"/>
          <w:szCs w:val="24"/>
          <w:lang w:val="en-US"/>
        </w:rPr>
      </w:pPr>
      <w:r>
        <w:rPr>
          <w:rFonts w:ascii="Times New Roman" w:hAnsi="Times New Roman"/>
          <w:b/>
          <w:sz w:val="24"/>
          <w:szCs w:val="24"/>
          <w:lang w:val="en-US"/>
        </w:rPr>
        <w:t>Discussion</w:t>
      </w:r>
    </w:p>
    <w:p w14:paraId="61E214AE" w14:textId="47C0E479" w:rsidR="00263E7D" w:rsidRPr="000654E5" w:rsidRDefault="008D64C6" w:rsidP="000654E5">
      <w:pPr>
        <w:pStyle w:val="text"/>
        <w:spacing w:before="240" w:line="480" w:lineRule="auto"/>
        <w:ind w:firstLine="708"/>
        <w:rPr>
          <w:rFonts w:ascii="Times New Roman" w:hAnsi="Times New Roman"/>
          <w:sz w:val="24"/>
          <w:szCs w:val="24"/>
          <w:lang w:val="en-US"/>
        </w:rPr>
      </w:pPr>
      <w:r>
        <w:rPr>
          <w:rFonts w:ascii="Times New Roman" w:hAnsi="Times New Roman"/>
          <w:sz w:val="24"/>
          <w:szCs w:val="24"/>
          <w:lang w:val="en-US"/>
        </w:rPr>
        <w:t xml:space="preserve">Experiment 5 extends our account further and shows that shared symbolic features moderate implicit and explicit </w:t>
      </w:r>
      <w:r w:rsidR="00D261DE">
        <w:rPr>
          <w:rFonts w:ascii="Times New Roman" w:hAnsi="Times New Roman"/>
          <w:sz w:val="24"/>
          <w:szCs w:val="24"/>
          <w:lang w:val="en-US"/>
        </w:rPr>
        <w:t xml:space="preserve">attitudes </w:t>
      </w:r>
      <w:r>
        <w:rPr>
          <w:rFonts w:ascii="Times New Roman" w:hAnsi="Times New Roman"/>
          <w:sz w:val="24"/>
          <w:szCs w:val="24"/>
          <w:lang w:val="en-US"/>
        </w:rPr>
        <w:t xml:space="preserve">in a similar way to shared perceptual features. </w:t>
      </w:r>
      <w:r w:rsidR="00304F57">
        <w:rPr>
          <w:rFonts w:ascii="Times New Roman" w:hAnsi="Times New Roman"/>
          <w:sz w:val="24"/>
          <w:szCs w:val="24"/>
          <w:lang w:val="en-US"/>
        </w:rPr>
        <w:t>Prior to an EC phase</w:t>
      </w:r>
      <w:r>
        <w:rPr>
          <w:rFonts w:ascii="Times New Roman" w:hAnsi="Times New Roman"/>
          <w:sz w:val="24"/>
          <w:szCs w:val="24"/>
          <w:lang w:val="en-US"/>
        </w:rPr>
        <w:t>,</w:t>
      </w:r>
      <w:r w:rsidR="00304F57">
        <w:rPr>
          <w:rFonts w:ascii="Times New Roman" w:hAnsi="Times New Roman"/>
          <w:sz w:val="24"/>
          <w:szCs w:val="24"/>
          <w:lang w:val="en-US"/>
        </w:rPr>
        <w:t xml:space="preserve"> two symbolic relations between colors </w:t>
      </w:r>
      <w:r>
        <w:rPr>
          <w:rFonts w:ascii="Times New Roman" w:hAnsi="Times New Roman"/>
          <w:sz w:val="24"/>
          <w:szCs w:val="24"/>
          <w:lang w:val="en-US"/>
        </w:rPr>
        <w:t xml:space="preserve">were trained </w:t>
      </w:r>
      <w:r w:rsidR="00304F57">
        <w:rPr>
          <w:rFonts w:ascii="Times New Roman" w:hAnsi="Times New Roman"/>
          <w:sz w:val="24"/>
          <w:szCs w:val="24"/>
          <w:lang w:val="en-US"/>
        </w:rPr>
        <w:t xml:space="preserve">(i.e., </w:t>
      </w:r>
      <w:r w:rsidRPr="008D64C6">
        <w:rPr>
          <w:rFonts w:ascii="Times New Roman" w:hAnsi="Times New Roman"/>
          <w:i/>
          <w:sz w:val="24"/>
          <w:szCs w:val="24"/>
          <w:lang w:val="en-US"/>
        </w:rPr>
        <w:t>Blue-Similar-</w:t>
      </w:r>
      <w:r w:rsidR="00304F57" w:rsidRPr="008D64C6">
        <w:rPr>
          <w:rFonts w:ascii="Times New Roman" w:hAnsi="Times New Roman"/>
          <w:i/>
          <w:sz w:val="24"/>
          <w:szCs w:val="24"/>
          <w:lang w:val="en-US"/>
        </w:rPr>
        <w:t>Yellow</w:t>
      </w:r>
      <w:r w:rsidR="00304F57">
        <w:rPr>
          <w:rFonts w:ascii="Times New Roman" w:hAnsi="Times New Roman"/>
          <w:sz w:val="24"/>
          <w:szCs w:val="24"/>
          <w:lang w:val="en-US"/>
        </w:rPr>
        <w:t xml:space="preserve">, and </w:t>
      </w:r>
      <w:r w:rsidRPr="008D64C6">
        <w:rPr>
          <w:rFonts w:ascii="Times New Roman" w:hAnsi="Times New Roman"/>
          <w:i/>
          <w:sz w:val="24"/>
          <w:szCs w:val="24"/>
          <w:lang w:val="en-US"/>
        </w:rPr>
        <w:t>Green-Similar-</w:t>
      </w:r>
      <w:r w:rsidR="00304F57" w:rsidRPr="008D64C6">
        <w:rPr>
          <w:rFonts w:ascii="Times New Roman" w:hAnsi="Times New Roman"/>
          <w:i/>
          <w:sz w:val="24"/>
          <w:szCs w:val="24"/>
          <w:lang w:val="en-US"/>
        </w:rPr>
        <w:t>Purple</w:t>
      </w:r>
      <w:r w:rsidR="00304F57">
        <w:rPr>
          <w:rFonts w:ascii="Times New Roman" w:hAnsi="Times New Roman"/>
          <w:sz w:val="24"/>
          <w:szCs w:val="24"/>
          <w:lang w:val="en-US"/>
        </w:rPr>
        <w:t xml:space="preserve">). Then, during an EC phase, </w:t>
      </w:r>
      <w:r w:rsidR="000654E5">
        <w:rPr>
          <w:rFonts w:ascii="Times New Roman" w:hAnsi="Times New Roman"/>
          <w:sz w:val="24"/>
          <w:szCs w:val="24"/>
          <w:lang w:val="en-US"/>
        </w:rPr>
        <w:t xml:space="preserve">a CS was </w:t>
      </w:r>
      <w:r>
        <w:rPr>
          <w:rFonts w:ascii="Times New Roman" w:hAnsi="Times New Roman"/>
          <w:sz w:val="24"/>
          <w:szCs w:val="24"/>
          <w:lang w:val="en-US"/>
        </w:rPr>
        <w:t xml:space="preserve">simultaneously </w:t>
      </w:r>
      <w:r w:rsidR="000654E5">
        <w:rPr>
          <w:rFonts w:ascii="Times New Roman" w:hAnsi="Times New Roman"/>
          <w:sz w:val="24"/>
          <w:szCs w:val="24"/>
          <w:lang w:val="en-US"/>
        </w:rPr>
        <w:t xml:space="preserve">presented with two USs. Critically, </w:t>
      </w:r>
      <w:r>
        <w:rPr>
          <w:rFonts w:ascii="Times New Roman" w:hAnsi="Times New Roman"/>
          <w:sz w:val="24"/>
          <w:szCs w:val="24"/>
          <w:lang w:val="en-US"/>
        </w:rPr>
        <w:t xml:space="preserve">a neutral stimulus </w:t>
      </w:r>
      <w:r w:rsidR="00304F57">
        <w:rPr>
          <w:rFonts w:ascii="Times New Roman" w:hAnsi="Times New Roman"/>
          <w:sz w:val="24"/>
          <w:szCs w:val="24"/>
          <w:lang w:val="en-US"/>
        </w:rPr>
        <w:t xml:space="preserve">was presented in </w:t>
      </w:r>
      <w:r>
        <w:rPr>
          <w:rFonts w:ascii="Times New Roman" w:hAnsi="Times New Roman"/>
          <w:sz w:val="24"/>
          <w:szCs w:val="24"/>
          <w:lang w:val="en-US"/>
        </w:rPr>
        <w:t xml:space="preserve">either </w:t>
      </w:r>
      <w:r w:rsidR="000654E5">
        <w:rPr>
          <w:rFonts w:ascii="Times New Roman" w:hAnsi="Times New Roman"/>
          <w:sz w:val="24"/>
          <w:szCs w:val="24"/>
          <w:lang w:val="en-US"/>
        </w:rPr>
        <w:t>b</w:t>
      </w:r>
      <w:r w:rsidR="00304F57">
        <w:rPr>
          <w:rFonts w:ascii="Times New Roman" w:hAnsi="Times New Roman"/>
          <w:sz w:val="24"/>
          <w:szCs w:val="24"/>
          <w:lang w:val="en-US"/>
        </w:rPr>
        <w:t>lue</w:t>
      </w:r>
      <w:r>
        <w:rPr>
          <w:rFonts w:ascii="Times New Roman" w:hAnsi="Times New Roman"/>
          <w:sz w:val="24"/>
          <w:szCs w:val="24"/>
          <w:lang w:val="en-US"/>
        </w:rPr>
        <w:t xml:space="preserve"> (CS1) or </w:t>
      </w:r>
      <w:r w:rsidR="00304F57">
        <w:rPr>
          <w:rFonts w:ascii="Times New Roman" w:hAnsi="Times New Roman"/>
          <w:sz w:val="24"/>
          <w:szCs w:val="24"/>
          <w:lang w:val="en-US"/>
        </w:rPr>
        <w:t>green</w:t>
      </w:r>
      <w:r>
        <w:rPr>
          <w:rFonts w:ascii="Times New Roman" w:hAnsi="Times New Roman"/>
          <w:sz w:val="24"/>
          <w:szCs w:val="24"/>
          <w:lang w:val="en-US"/>
        </w:rPr>
        <w:t xml:space="preserve"> (CS2)</w:t>
      </w:r>
      <w:r w:rsidR="00304F57">
        <w:rPr>
          <w:rFonts w:ascii="Times New Roman" w:hAnsi="Times New Roman"/>
          <w:sz w:val="24"/>
          <w:szCs w:val="24"/>
          <w:lang w:val="en-US"/>
        </w:rPr>
        <w:t xml:space="preserve">, </w:t>
      </w:r>
      <w:r>
        <w:rPr>
          <w:rFonts w:ascii="Times New Roman" w:hAnsi="Times New Roman"/>
          <w:sz w:val="24"/>
          <w:szCs w:val="24"/>
          <w:lang w:val="en-US"/>
        </w:rPr>
        <w:t xml:space="preserve">whereas </w:t>
      </w:r>
      <w:r w:rsidR="00304F57">
        <w:rPr>
          <w:rFonts w:ascii="Times New Roman" w:hAnsi="Times New Roman"/>
          <w:sz w:val="24"/>
          <w:szCs w:val="24"/>
          <w:lang w:val="en-US"/>
        </w:rPr>
        <w:t xml:space="preserve">positive USs </w:t>
      </w:r>
      <w:proofErr w:type="gramStart"/>
      <w:r>
        <w:rPr>
          <w:rFonts w:ascii="Times New Roman" w:hAnsi="Times New Roman"/>
          <w:sz w:val="24"/>
          <w:szCs w:val="24"/>
          <w:lang w:val="en-US"/>
        </w:rPr>
        <w:t>were</w:t>
      </w:r>
      <w:proofErr w:type="gramEnd"/>
      <w:r>
        <w:rPr>
          <w:rFonts w:ascii="Times New Roman" w:hAnsi="Times New Roman"/>
          <w:sz w:val="24"/>
          <w:szCs w:val="24"/>
          <w:lang w:val="en-US"/>
        </w:rPr>
        <w:t xml:space="preserve"> presented in </w:t>
      </w:r>
      <w:r w:rsidR="00304F57">
        <w:rPr>
          <w:rFonts w:ascii="Times New Roman" w:hAnsi="Times New Roman"/>
          <w:sz w:val="24"/>
          <w:szCs w:val="24"/>
          <w:lang w:val="en-US"/>
        </w:rPr>
        <w:t xml:space="preserve">yellow and negative USs in purple. </w:t>
      </w:r>
      <w:r>
        <w:rPr>
          <w:rFonts w:ascii="Times New Roman" w:hAnsi="Times New Roman"/>
          <w:sz w:val="24"/>
          <w:szCs w:val="24"/>
          <w:lang w:val="en-US"/>
        </w:rPr>
        <w:t xml:space="preserve">Self-reported ratings, IAT effects, and behavioral intention measures all indicated that </w:t>
      </w:r>
      <w:r w:rsidR="000654E5">
        <w:rPr>
          <w:rFonts w:ascii="Times New Roman" w:hAnsi="Times New Roman"/>
          <w:sz w:val="24"/>
          <w:szCs w:val="24"/>
          <w:lang w:val="en-US"/>
        </w:rPr>
        <w:t xml:space="preserve">the CS presented in blue </w:t>
      </w:r>
      <w:r>
        <w:rPr>
          <w:rFonts w:ascii="Times New Roman" w:hAnsi="Times New Roman"/>
          <w:sz w:val="24"/>
          <w:szCs w:val="24"/>
          <w:lang w:val="en-US"/>
        </w:rPr>
        <w:t xml:space="preserve">was preferred relative to the </w:t>
      </w:r>
      <w:r w:rsidR="000654E5">
        <w:rPr>
          <w:rFonts w:ascii="Times New Roman" w:hAnsi="Times New Roman"/>
          <w:sz w:val="24"/>
          <w:szCs w:val="24"/>
          <w:lang w:val="en-US"/>
        </w:rPr>
        <w:t>CS presented in green</w:t>
      </w:r>
      <w:r>
        <w:rPr>
          <w:rFonts w:ascii="Times New Roman" w:hAnsi="Times New Roman"/>
          <w:sz w:val="24"/>
          <w:szCs w:val="24"/>
          <w:lang w:val="en-US"/>
        </w:rPr>
        <w:t>, supporting the idea that shared symbolic (color) features can led to a transfer of other stimulus properties (valence)</w:t>
      </w:r>
      <w:r w:rsidR="000654E5">
        <w:rPr>
          <w:rFonts w:ascii="Times New Roman" w:hAnsi="Times New Roman"/>
          <w:sz w:val="24"/>
          <w:szCs w:val="24"/>
          <w:lang w:val="en-US"/>
        </w:rPr>
        <w:t xml:space="preserve">. </w:t>
      </w:r>
    </w:p>
    <w:p w14:paraId="172B5C23" w14:textId="042142F2" w:rsidR="00F84F08" w:rsidRDefault="00F84F08" w:rsidP="00F84F08">
      <w:pPr>
        <w:pStyle w:val="text"/>
        <w:spacing w:before="240" w:line="480" w:lineRule="auto"/>
        <w:jc w:val="center"/>
        <w:rPr>
          <w:rFonts w:ascii="Times New Roman" w:hAnsi="Times New Roman"/>
          <w:b/>
          <w:sz w:val="24"/>
          <w:szCs w:val="24"/>
          <w:lang w:val="en-US"/>
        </w:rPr>
      </w:pPr>
      <w:r>
        <w:rPr>
          <w:rFonts w:ascii="Times New Roman" w:hAnsi="Times New Roman"/>
          <w:b/>
          <w:sz w:val="24"/>
          <w:szCs w:val="24"/>
          <w:lang w:val="en-US"/>
        </w:rPr>
        <w:t>Meta-analysis of Experiments 1</w:t>
      </w:r>
      <w:r w:rsidRPr="00F84F08">
        <w:rPr>
          <w:rFonts w:ascii="Times New Roman" w:hAnsi="Times New Roman"/>
          <w:b/>
          <w:sz w:val="24"/>
          <w:szCs w:val="24"/>
          <w:lang w:val="en-US"/>
        </w:rPr>
        <w:t>-5</w:t>
      </w:r>
    </w:p>
    <w:p w14:paraId="4B5EB74C" w14:textId="2FA246DE" w:rsidR="004E1E33" w:rsidRDefault="00F84F08" w:rsidP="00F84F08">
      <w:pPr>
        <w:pStyle w:val="text"/>
        <w:spacing w:before="240" w:line="480" w:lineRule="auto"/>
        <w:ind w:firstLine="708"/>
        <w:rPr>
          <w:rFonts w:ascii="Times New Roman" w:hAnsi="Times New Roman"/>
          <w:sz w:val="24"/>
          <w:szCs w:val="24"/>
          <w:lang w:val="en-US"/>
        </w:rPr>
      </w:pPr>
      <w:r w:rsidRPr="00F84F08">
        <w:rPr>
          <w:rFonts w:ascii="Times New Roman" w:hAnsi="Times New Roman"/>
          <w:sz w:val="24"/>
          <w:szCs w:val="24"/>
          <w:lang w:val="en-US"/>
        </w:rPr>
        <w:t xml:space="preserve">In order to provide a more robust estimate as to whether EC effects are moderated by </w:t>
      </w:r>
      <w:r w:rsidR="007531BC">
        <w:rPr>
          <w:rFonts w:ascii="Times New Roman" w:hAnsi="Times New Roman"/>
          <w:sz w:val="24"/>
          <w:szCs w:val="24"/>
          <w:lang w:val="en-US"/>
        </w:rPr>
        <w:t>shared features rather than mere contiguity</w:t>
      </w:r>
      <w:r w:rsidRPr="00F84F08">
        <w:rPr>
          <w:rFonts w:ascii="Times New Roman" w:hAnsi="Times New Roman"/>
          <w:sz w:val="24"/>
          <w:szCs w:val="24"/>
          <w:lang w:val="en-US"/>
        </w:rPr>
        <w:t xml:space="preserve">, we conducted a mini meta-analysis based on the </w:t>
      </w:r>
      <w:r w:rsidRPr="00F84F08">
        <w:rPr>
          <w:rFonts w:ascii="Times New Roman" w:hAnsi="Times New Roman"/>
          <w:sz w:val="24"/>
          <w:szCs w:val="24"/>
          <w:lang w:val="en-US"/>
        </w:rPr>
        <w:lastRenderedPageBreak/>
        <w:t xml:space="preserve">data from Experiments </w:t>
      </w:r>
      <w:r w:rsidR="007531BC">
        <w:rPr>
          <w:rFonts w:ascii="Times New Roman" w:hAnsi="Times New Roman"/>
          <w:sz w:val="24"/>
          <w:szCs w:val="24"/>
          <w:lang w:val="en-US"/>
        </w:rPr>
        <w:t>1</w:t>
      </w:r>
      <w:r w:rsidRPr="00F84F08">
        <w:rPr>
          <w:rFonts w:ascii="Times New Roman" w:hAnsi="Times New Roman"/>
          <w:sz w:val="24"/>
          <w:szCs w:val="24"/>
          <w:lang w:val="en-US"/>
        </w:rPr>
        <w:t xml:space="preserve">-5 following the practice proposed by Goh, Hall, </w:t>
      </w:r>
      <w:r>
        <w:rPr>
          <w:rFonts w:ascii="Times New Roman" w:hAnsi="Times New Roman"/>
          <w:sz w:val="24"/>
          <w:szCs w:val="24"/>
          <w:lang w:val="en-US"/>
        </w:rPr>
        <w:t xml:space="preserve">and </w:t>
      </w:r>
      <w:r w:rsidRPr="00F84F08">
        <w:rPr>
          <w:rFonts w:ascii="Times New Roman" w:hAnsi="Times New Roman"/>
          <w:sz w:val="24"/>
          <w:szCs w:val="24"/>
          <w:lang w:val="en-US"/>
        </w:rPr>
        <w:t xml:space="preserve">Rosenthal </w:t>
      </w:r>
      <w:r>
        <w:rPr>
          <w:rFonts w:ascii="Times New Roman" w:hAnsi="Times New Roman"/>
          <w:sz w:val="24"/>
          <w:szCs w:val="24"/>
          <w:lang w:val="en-US"/>
        </w:rPr>
        <w:t xml:space="preserve">(2016). </w:t>
      </w:r>
      <w:r w:rsidRPr="00F84F08">
        <w:rPr>
          <w:rFonts w:ascii="Times New Roman" w:hAnsi="Times New Roman"/>
          <w:sz w:val="24"/>
          <w:szCs w:val="24"/>
          <w:lang w:val="en-US"/>
        </w:rPr>
        <w:t xml:space="preserve">Meta-analyses revealed that across studies </w:t>
      </w:r>
      <w:r w:rsidR="007531BC">
        <w:rPr>
          <w:rFonts w:ascii="Times New Roman" w:hAnsi="Times New Roman"/>
          <w:sz w:val="24"/>
          <w:szCs w:val="24"/>
          <w:lang w:val="en-US"/>
        </w:rPr>
        <w:t xml:space="preserve">shared features </w:t>
      </w:r>
      <w:r w:rsidRPr="00F84F08">
        <w:rPr>
          <w:rFonts w:ascii="Times New Roman" w:hAnsi="Times New Roman"/>
          <w:sz w:val="24"/>
          <w:szCs w:val="24"/>
          <w:lang w:val="en-US"/>
        </w:rPr>
        <w:t>influence</w:t>
      </w:r>
      <w:r w:rsidR="007531BC">
        <w:rPr>
          <w:rFonts w:ascii="Times New Roman" w:hAnsi="Times New Roman"/>
          <w:sz w:val="24"/>
          <w:szCs w:val="24"/>
          <w:lang w:val="en-US"/>
        </w:rPr>
        <w:t>d</w:t>
      </w:r>
      <w:r w:rsidRPr="00F84F08">
        <w:rPr>
          <w:rFonts w:ascii="Times New Roman" w:hAnsi="Times New Roman"/>
          <w:sz w:val="24"/>
          <w:szCs w:val="24"/>
          <w:lang w:val="en-US"/>
        </w:rPr>
        <w:t xml:space="preserve"> </w:t>
      </w:r>
      <w:r w:rsidR="007531BC">
        <w:rPr>
          <w:rFonts w:ascii="Times New Roman" w:hAnsi="Times New Roman"/>
          <w:sz w:val="24"/>
          <w:szCs w:val="24"/>
          <w:lang w:val="en-US"/>
        </w:rPr>
        <w:t xml:space="preserve">self-reported </w:t>
      </w:r>
      <w:r w:rsidRPr="00F84F08">
        <w:rPr>
          <w:rFonts w:ascii="Times New Roman" w:hAnsi="Times New Roman"/>
          <w:sz w:val="24"/>
          <w:szCs w:val="24"/>
          <w:lang w:val="en-US"/>
        </w:rPr>
        <w:t xml:space="preserve">ratings as illustrated by a mean weighted effect size of </w:t>
      </w:r>
      <w:commentRangeStart w:id="31"/>
      <w:r w:rsidRPr="007531BC">
        <w:rPr>
          <w:rFonts w:ascii="Times New Roman" w:hAnsi="Times New Roman"/>
          <w:i/>
          <w:sz w:val="24"/>
          <w:szCs w:val="24"/>
          <w:lang w:val="en-US"/>
        </w:rPr>
        <w:t>d</w:t>
      </w:r>
      <w:r w:rsidRPr="00F84F08">
        <w:rPr>
          <w:rFonts w:ascii="Times New Roman" w:hAnsi="Times New Roman"/>
          <w:sz w:val="24"/>
          <w:szCs w:val="24"/>
          <w:lang w:val="en-US"/>
        </w:rPr>
        <w:t xml:space="preserve"> = </w:t>
      </w:r>
      <w:r w:rsidR="007531BC">
        <w:rPr>
          <w:rFonts w:ascii="Times New Roman" w:hAnsi="Times New Roman"/>
          <w:sz w:val="24"/>
          <w:szCs w:val="24"/>
          <w:lang w:val="en-US"/>
        </w:rPr>
        <w:t>xx</w:t>
      </w:r>
      <w:r w:rsidRPr="00F84F08">
        <w:rPr>
          <w:rFonts w:ascii="Times New Roman" w:hAnsi="Times New Roman"/>
          <w:sz w:val="24"/>
          <w:szCs w:val="24"/>
          <w:lang w:val="en-US"/>
        </w:rPr>
        <w:t xml:space="preserve">, Z = </w:t>
      </w:r>
      <w:r w:rsidR="007531BC">
        <w:rPr>
          <w:rFonts w:ascii="Times New Roman" w:hAnsi="Times New Roman"/>
          <w:sz w:val="24"/>
          <w:szCs w:val="24"/>
          <w:lang w:val="en-US"/>
        </w:rPr>
        <w:t>xx</w:t>
      </w:r>
      <w:r w:rsidRPr="00F84F08">
        <w:rPr>
          <w:rFonts w:ascii="Times New Roman" w:hAnsi="Times New Roman"/>
          <w:sz w:val="24"/>
          <w:szCs w:val="24"/>
          <w:lang w:val="en-US"/>
        </w:rPr>
        <w:t xml:space="preserve">, </w:t>
      </w:r>
      <w:r w:rsidRPr="007531BC">
        <w:rPr>
          <w:rFonts w:ascii="Times New Roman" w:hAnsi="Times New Roman"/>
          <w:i/>
          <w:sz w:val="24"/>
          <w:szCs w:val="24"/>
          <w:lang w:val="en-US"/>
        </w:rPr>
        <w:t>p</w:t>
      </w:r>
      <w:r w:rsidRPr="00F84F08">
        <w:rPr>
          <w:rFonts w:ascii="Times New Roman" w:hAnsi="Times New Roman"/>
          <w:sz w:val="24"/>
          <w:szCs w:val="24"/>
          <w:lang w:val="en-US"/>
        </w:rPr>
        <w:t xml:space="preserve"> = </w:t>
      </w:r>
      <w:r w:rsidR="007531BC">
        <w:rPr>
          <w:rFonts w:ascii="Times New Roman" w:hAnsi="Times New Roman"/>
          <w:sz w:val="24"/>
          <w:szCs w:val="24"/>
          <w:lang w:val="en-US"/>
        </w:rPr>
        <w:t>xx</w:t>
      </w:r>
      <w:commentRangeEnd w:id="31"/>
      <w:r w:rsidR="004E1E33">
        <w:rPr>
          <w:rStyle w:val="CommentReference"/>
          <w:rFonts w:asciiTheme="minorHAnsi" w:eastAsiaTheme="minorHAnsi" w:hAnsiTheme="minorHAnsi" w:cstheme="minorBidi"/>
          <w:color w:val="auto"/>
          <w:lang w:val="it-IT" w:eastAsia="en-US"/>
        </w:rPr>
        <w:commentReference w:id="31"/>
      </w:r>
      <w:r w:rsidRPr="00F84F08">
        <w:rPr>
          <w:rFonts w:ascii="Times New Roman" w:hAnsi="Times New Roman"/>
          <w:sz w:val="24"/>
          <w:szCs w:val="24"/>
          <w:lang w:val="en-US"/>
        </w:rPr>
        <w:t xml:space="preserve">. A Bayesian one-way ANOVA with </w:t>
      </w:r>
      <w:r w:rsidR="007531BC">
        <w:rPr>
          <w:rFonts w:ascii="Times New Roman" w:hAnsi="Times New Roman"/>
          <w:sz w:val="24"/>
          <w:szCs w:val="24"/>
          <w:lang w:val="en-US"/>
        </w:rPr>
        <w:t xml:space="preserve">Shared Feature </w:t>
      </w:r>
      <w:r w:rsidRPr="00F84F08">
        <w:rPr>
          <w:rFonts w:ascii="Times New Roman" w:hAnsi="Times New Roman"/>
          <w:sz w:val="24"/>
          <w:szCs w:val="24"/>
          <w:lang w:val="en-US"/>
        </w:rPr>
        <w:t xml:space="preserve">as a fixed factor (and study ID as a random factor) further supported this conclusion, such that </w:t>
      </w:r>
      <w:r w:rsidR="007531BC">
        <w:rPr>
          <w:rFonts w:ascii="Times New Roman" w:hAnsi="Times New Roman"/>
          <w:sz w:val="24"/>
          <w:szCs w:val="24"/>
          <w:lang w:val="en-US"/>
        </w:rPr>
        <w:t xml:space="preserve">self-reported </w:t>
      </w:r>
      <w:r w:rsidRPr="00F84F08">
        <w:rPr>
          <w:rFonts w:ascii="Times New Roman" w:hAnsi="Times New Roman"/>
          <w:sz w:val="24"/>
          <w:szCs w:val="24"/>
          <w:lang w:val="en-US"/>
        </w:rPr>
        <w:t xml:space="preserve">ratings </w:t>
      </w:r>
      <w:r w:rsidR="004E1E33">
        <w:rPr>
          <w:rFonts w:ascii="Times New Roman" w:hAnsi="Times New Roman"/>
          <w:sz w:val="24"/>
          <w:szCs w:val="24"/>
          <w:lang w:val="en-US"/>
        </w:rPr>
        <w:t xml:space="preserve">of the CS that shared a feature with positive USs </w:t>
      </w:r>
      <w:r w:rsidRPr="00F84F08">
        <w:rPr>
          <w:rFonts w:ascii="Times New Roman" w:hAnsi="Times New Roman"/>
          <w:sz w:val="24"/>
          <w:szCs w:val="24"/>
          <w:lang w:val="en-US"/>
        </w:rPr>
        <w:t>(</w:t>
      </w:r>
      <w:r w:rsidRPr="004E1E33">
        <w:rPr>
          <w:rFonts w:ascii="Times New Roman" w:hAnsi="Times New Roman"/>
          <w:i/>
          <w:sz w:val="24"/>
          <w:szCs w:val="24"/>
          <w:lang w:val="en-US"/>
        </w:rPr>
        <w:t>M</w:t>
      </w:r>
      <w:r w:rsidRPr="00F84F08">
        <w:rPr>
          <w:rFonts w:ascii="Times New Roman" w:hAnsi="Times New Roman"/>
          <w:sz w:val="24"/>
          <w:szCs w:val="24"/>
          <w:lang w:val="en-US"/>
        </w:rPr>
        <w:t xml:space="preserve"> = </w:t>
      </w:r>
      <w:r w:rsidR="004E1E33">
        <w:rPr>
          <w:rFonts w:ascii="Times New Roman" w:hAnsi="Times New Roman"/>
          <w:sz w:val="24"/>
          <w:szCs w:val="24"/>
          <w:lang w:val="en-US"/>
        </w:rPr>
        <w:t>xx</w:t>
      </w:r>
      <w:r w:rsidRPr="00F84F08">
        <w:rPr>
          <w:rFonts w:ascii="Times New Roman" w:hAnsi="Times New Roman"/>
          <w:sz w:val="24"/>
          <w:szCs w:val="24"/>
          <w:lang w:val="en-US"/>
        </w:rPr>
        <w:t xml:space="preserve">, </w:t>
      </w:r>
      <w:r w:rsidRPr="004E1E33">
        <w:rPr>
          <w:rFonts w:ascii="Times New Roman" w:hAnsi="Times New Roman"/>
          <w:i/>
          <w:sz w:val="24"/>
          <w:szCs w:val="24"/>
          <w:lang w:val="en-US"/>
        </w:rPr>
        <w:t>SD</w:t>
      </w:r>
      <w:r w:rsidRPr="00F84F08">
        <w:rPr>
          <w:rFonts w:ascii="Times New Roman" w:hAnsi="Times New Roman"/>
          <w:sz w:val="24"/>
          <w:szCs w:val="24"/>
          <w:lang w:val="en-US"/>
        </w:rPr>
        <w:t xml:space="preserve"> = </w:t>
      </w:r>
      <w:r w:rsidR="004E1E33">
        <w:rPr>
          <w:rFonts w:ascii="Times New Roman" w:hAnsi="Times New Roman"/>
          <w:sz w:val="24"/>
          <w:szCs w:val="24"/>
          <w:lang w:val="en-US"/>
        </w:rPr>
        <w:t>xx</w:t>
      </w:r>
      <w:r w:rsidRPr="00F84F08">
        <w:rPr>
          <w:rFonts w:ascii="Times New Roman" w:hAnsi="Times New Roman"/>
          <w:sz w:val="24"/>
          <w:szCs w:val="24"/>
          <w:lang w:val="en-US"/>
        </w:rPr>
        <w:t xml:space="preserve">) </w:t>
      </w:r>
      <w:r w:rsidR="004E1E33">
        <w:rPr>
          <w:rFonts w:ascii="Times New Roman" w:hAnsi="Times New Roman"/>
          <w:sz w:val="24"/>
          <w:szCs w:val="24"/>
          <w:lang w:val="en-US"/>
        </w:rPr>
        <w:t xml:space="preserve">significantly differed from the ratings of the CS that shared a feature with negative USs </w:t>
      </w:r>
      <w:r w:rsidRPr="00F84F08">
        <w:rPr>
          <w:rFonts w:ascii="Times New Roman" w:hAnsi="Times New Roman"/>
          <w:sz w:val="24"/>
          <w:szCs w:val="24"/>
          <w:lang w:val="en-US"/>
        </w:rPr>
        <w:t>(</w:t>
      </w:r>
      <w:r w:rsidRPr="004E1E33">
        <w:rPr>
          <w:rFonts w:ascii="Times New Roman" w:hAnsi="Times New Roman"/>
          <w:i/>
          <w:sz w:val="24"/>
          <w:szCs w:val="24"/>
          <w:lang w:val="en-US"/>
        </w:rPr>
        <w:t>M</w:t>
      </w:r>
      <w:r w:rsidRPr="00F84F08">
        <w:rPr>
          <w:rFonts w:ascii="Times New Roman" w:hAnsi="Times New Roman"/>
          <w:sz w:val="24"/>
          <w:szCs w:val="24"/>
          <w:lang w:val="en-US"/>
        </w:rPr>
        <w:t xml:space="preserve"> = </w:t>
      </w:r>
      <w:r w:rsidR="004E1E33">
        <w:rPr>
          <w:rFonts w:ascii="Times New Roman" w:hAnsi="Times New Roman"/>
          <w:sz w:val="24"/>
          <w:szCs w:val="24"/>
          <w:lang w:val="en-US"/>
        </w:rPr>
        <w:t>xx</w:t>
      </w:r>
      <w:r w:rsidRPr="00F84F08">
        <w:rPr>
          <w:rFonts w:ascii="Times New Roman" w:hAnsi="Times New Roman"/>
          <w:sz w:val="24"/>
          <w:szCs w:val="24"/>
          <w:lang w:val="en-US"/>
        </w:rPr>
        <w:t xml:space="preserve">, </w:t>
      </w:r>
      <w:r w:rsidRPr="004E1E33">
        <w:rPr>
          <w:rFonts w:ascii="Times New Roman" w:hAnsi="Times New Roman"/>
          <w:i/>
          <w:sz w:val="24"/>
          <w:szCs w:val="24"/>
          <w:lang w:val="en-US"/>
        </w:rPr>
        <w:t>SD</w:t>
      </w:r>
      <w:r w:rsidRPr="00F84F08">
        <w:rPr>
          <w:rFonts w:ascii="Times New Roman" w:hAnsi="Times New Roman"/>
          <w:sz w:val="24"/>
          <w:szCs w:val="24"/>
          <w:lang w:val="en-US"/>
        </w:rPr>
        <w:t xml:space="preserve"> = </w:t>
      </w:r>
      <w:r w:rsidR="004E1E33">
        <w:rPr>
          <w:rFonts w:ascii="Times New Roman" w:hAnsi="Times New Roman"/>
          <w:sz w:val="24"/>
          <w:szCs w:val="24"/>
          <w:lang w:val="en-US"/>
        </w:rPr>
        <w:t>xx</w:t>
      </w:r>
      <w:r w:rsidRPr="00F84F08">
        <w:rPr>
          <w:rFonts w:ascii="Times New Roman" w:hAnsi="Times New Roman"/>
          <w:sz w:val="24"/>
          <w:szCs w:val="24"/>
          <w:lang w:val="en-US"/>
        </w:rPr>
        <w:t>), BF</w:t>
      </w:r>
      <w:r w:rsidRPr="004E1E33">
        <w:rPr>
          <w:rFonts w:ascii="Times New Roman" w:hAnsi="Times New Roman"/>
          <w:sz w:val="24"/>
          <w:szCs w:val="24"/>
          <w:vertAlign w:val="subscript"/>
          <w:lang w:val="en-US"/>
        </w:rPr>
        <w:t>01</w:t>
      </w:r>
      <w:r w:rsidRPr="00F84F08">
        <w:rPr>
          <w:rFonts w:ascii="Times New Roman" w:hAnsi="Times New Roman"/>
          <w:sz w:val="24"/>
          <w:szCs w:val="24"/>
          <w:lang w:val="en-US"/>
        </w:rPr>
        <w:t xml:space="preserve"> = </w:t>
      </w:r>
      <w:r w:rsidR="004E1E33">
        <w:rPr>
          <w:rFonts w:ascii="Times New Roman" w:hAnsi="Times New Roman"/>
          <w:sz w:val="24"/>
          <w:szCs w:val="24"/>
          <w:lang w:val="en-US"/>
        </w:rPr>
        <w:t>xx</w:t>
      </w:r>
      <w:r w:rsidRPr="00F84F08">
        <w:rPr>
          <w:rFonts w:ascii="Times New Roman" w:hAnsi="Times New Roman"/>
          <w:sz w:val="24"/>
          <w:szCs w:val="24"/>
          <w:lang w:val="en-US"/>
        </w:rPr>
        <w:t xml:space="preserve">. </w:t>
      </w:r>
      <w:r w:rsidR="004E1E33" w:rsidRPr="00F84F08">
        <w:rPr>
          <w:rFonts w:ascii="Times New Roman" w:hAnsi="Times New Roman"/>
          <w:sz w:val="24"/>
          <w:szCs w:val="24"/>
          <w:lang w:val="en-US"/>
        </w:rPr>
        <w:t xml:space="preserve">Meta-analyses </w:t>
      </w:r>
      <w:r w:rsidR="004E1E33">
        <w:rPr>
          <w:rFonts w:ascii="Times New Roman" w:hAnsi="Times New Roman"/>
          <w:sz w:val="24"/>
          <w:szCs w:val="24"/>
          <w:lang w:val="en-US"/>
        </w:rPr>
        <w:t xml:space="preserve">also </w:t>
      </w:r>
      <w:r w:rsidR="004E1E33" w:rsidRPr="00F84F08">
        <w:rPr>
          <w:rFonts w:ascii="Times New Roman" w:hAnsi="Times New Roman"/>
          <w:sz w:val="24"/>
          <w:szCs w:val="24"/>
          <w:lang w:val="en-US"/>
        </w:rPr>
        <w:t xml:space="preserve">revealed that across studies </w:t>
      </w:r>
      <w:r w:rsidR="004E1E33">
        <w:rPr>
          <w:rFonts w:ascii="Times New Roman" w:hAnsi="Times New Roman"/>
          <w:sz w:val="24"/>
          <w:szCs w:val="24"/>
          <w:lang w:val="en-US"/>
        </w:rPr>
        <w:t xml:space="preserve">shared features </w:t>
      </w:r>
      <w:r w:rsidR="004E1E33" w:rsidRPr="00F84F08">
        <w:rPr>
          <w:rFonts w:ascii="Times New Roman" w:hAnsi="Times New Roman"/>
          <w:sz w:val="24"/>
          <w:szCs w:val="24"/>
          <w:lang w:val="en-US"/>
        </w:rPr>
        <w:t>influence</w:t>
      </w:r>
      <w:r w:rsidR="004E1E33">
        <w:rPr>
          <w:rFonts w:ascii="Times New Roman" w:hAnsi="Times New Roman"/>
          <w:sz w:val="24"/>
          <w:szCs w:val="24"/>
          <w:lang w:val="en-US"/>
        </w:rPr>
        <w:t>d</w:t>
      </w:r>
      <w:r w:rsidR="004E1E33" w:rsidRPr="00F84F08">
        <w:rPr>
          <w:rFonts w:ascii="Times New Roman" w:hAnsi="Times New Roman"/>
          <w:sz w:val="24"/>
          <w:szCs w:val="24"/>
          <w:lang w:val="en-US"/>
        </w:rPr>
        <w:t xml:space="preserve"> </w:t>
      </w:r>
      <w:r w:rsidR="004E1E33">
        <w:rPr>
          <w:rFonts w:ascii="Times New Roman" w:hAnsi="Times New Roman"/>
          <w:sz w:val="24"/>
          <w:szCs w:val="24"/>
          <w:lang w:val="en-US"/>
        </w:rPr>
        <w:t xml:space="preserve">IAT effects </w:t>
      </w:r>
      <w:r w:rsidR="004E1E33" w:rsidRPr="00F84F08">
        <w:rPr>
          <w:rFonts w:ascii="Times New Roman" w:hAnsi="Times New Roman"/>
          <w:sz w:val="24"/>
          <w:szCs w:val="24"/>
          <w:lang w:val="en-US"/>
        </w:rPr>
        <w:t xml:space="preserve">as illustrated by a mean weighted effect size of </w:t>
      </w:r>
      <w:r w:rsidR="004E1E33" w:rsidRPr="007531BC">
        <w:rPr>
          <w:rFonts w:ascii="Times New Roman" w:hAnsi="Times New Roman"/>
          <w:i/>
          <w:sz w:val="24"/>
          <w:szCs w:val="24"/>
          <w:lang w:val="en-US"/>
        </w:rPr>
        <w:t>d</w:t>
      </w:r>
      <w:r w:rsidR="004E1E33" w:rsidRPr="00F84F08">
        <w:rPr>
          <w:rFonts w:ascii="Times New Roman" w:hAnsi="Times New Roman"/>
          <w:sz w:val="24"/>
          <w:szCs w:val="24"/>
          <w:lang w:val="en-US"/>
        </w:rPr>
        <w:t xml:space="preserve"> = </w:t>
      </w:r>
      <w:r w:rsidR="004E1E33">
        <w:rPr>
          <w:rFonts w:ascii="Times New Roman" w:hAnsi="Times New Roman"/>
          <w:sz w:val="24"/>
          <w:szCs w:val="24"/>
          <w:lang w:val="en-US"/>
        </w:rPr>
        <w:t>xx</w:t>
      </w:r>
      <w:r w:rsidR="004E1E33" w:rsidRPr="00F84F08">
        <w:rPr>
          <w:rFonts w:ascii="Times New Roman" w:hAnsi="Times New Roman"/>
          <w:sz w:val="24"/>
          <w:szCs w:val="24"/>
          <w:lang w:val="en-US"/>
        </w:rPr>
        <w:t xml:space="preserve">, Z = </w:t>
      </w:r>
      <w:r w:rsidR="004E1E33">
        <w:rPr>
          <w:rFonts w:ascii="Times New Roman" w:hAnsi="Times New Roman"/>
          <w:sz w:val="24"/>
          <w:szCs w:val="24"/>
          <w:lang w:val="en-US"/>
        </w:rPr>
        <w:t>xx</w:t>
      </w:r>
      <w:r w:rsidR="004E1E33" w:rsidRPr="00F84F08">
        <w:rPr>
          <w:rFonts w:ascii="Times New Roman" w:hAnsi="Times New Roman"/>
          <w:sz w:val="24"/>
          <w:szCs w:val="24"/>
          <w:lang w:val="en-US"/>
        </w:rPr>
        <w:t xml:space="preserve">, </w:t>
      </w:r>
      <w:r w:rsidR="004E1E33" w:rsidRPr="007531BC">
        <w:rPr>
          <w:rFonts w:ascii="Times New Roman" w:hAnsi="Times New Roman"/>
          <w:i/>
          <w:sz w:val="24"/>
          <w:szCs w:val="24"/>
          <w:lang w:val="en-US"/>
        </w:rPr>
        <w:t>p</w:t>
      </w:r>
      <w:r w:rsidR="004E1E33" w:rsidRPr="00F84F08">
        <w:rPr>
          <w:rFonts w:ascii="Times New Roman" w:hAnsi="Times New Roman"/>
          <w:sz w:val="24"/>
          <w:szCs w:val="24"/>
          <w:lang w:val="en-US"/>
        </w:rPr>
        <w:t xml:space="preserve"> = </w:t>
      </w:r>
      <w:r w:rsidR="004E1E33">
        <w:rPr>
          <w:rFonts w:ascii="Times New Roman" w:hAnsi="Times New Roman"/>
          <w:sz w:val="24"/>
          <w:szCs w:val="24"/>
          <w:lang w:val="en-US"/>
        </w:rPr>
        <w:t>xx. IAT effects for the CS that shared a feature with positive USs (</w:t>
      </w:r>
      <w:r w:rsidR="004E1E33" w:rsidRPr="004E1E33">
        <w:rPr>
          <w:rFonts w:ascii="Times New Roman" w:hAnsi="Times New Roman"/>
          <w:i/>
          <w:sz w:val="24"/>
          <w:szCs w:val="24"/>
          <w:lang w:val="en-US"/>
        </w:rPr>
        <w:t>M</w:t>
      </w:r>
      <w:r w:rsidR="004E1E33">
        <w:rPr>
          <w:rFonts w:ascii="Times New Roman" w:hAnsi="Times New Roman"/>
          <w:sz w:val="24"/>
          <w:szCs w:val="24"/>
          <w:lang w:val="en-US"/>
        </w:rPr>
        <w:t xml:space="preserve"> </w:t>
      </w:r>
      <w:proofErr w:type="gramStart"/>
      <w:r w:rsidR="004E1E33">
        <w:rPr>
          <w:rFonts w:ascii="Times New Roman" w:hAnsi="Times New Roman"/>
          <w:sz w:val="24"/>
          <w:szCs w:val="24"/>
          <w:lang w:val="en-US"/>
        </w:rPr>
        <w:t>= ,</w:t>
      </w:r>
      <w:proofErr w:type="gramEnd"/>
      <w:r w:rsidR="004E1E33">
        <w:rPr>
          <w:rFonts w:ascii="Times New Roman" w:hAnsi="Times New Roman"/>
          <w:sz w:val="24"/>
          <w:szCs w:val="24"/>
          <w:lang w:val="en-US"/>
        </w:rPr>
        <w:t xml:space="preserve"> </w:t>
      </w:r>
      <w:r w:rsidR="004E1E33" w:rsidRPr="004E1E33">
        <w:rPr>
          <w:rFonts w:ascii="Times New Roman" w:hAnsi="Times New Roman"/>
          <w:i/>
          <w:sz w:val="24"/>
          <w:szCs w:val="24"/>
          <w:lang w:val="en-US"/>
        </w:rPr>
        <w:t>SD</w:t>
      </w:r>
      <w:r w:rsidR="004E1E33">
        <w:rPr>
          <w:rFonts w:ascii="Times New Roman" w:hAnsi="Times New Roman"/>
          <w:sz w:val="24"/>
          <w:szCs w:val="24"/>
          <w:lang w:val="en-US"/>
        </w:rPr>
        <w:t xml:space="preserve"> = ) were significantly different to those in which the CS shared a feature with negative USs (</w:t>
      </w:r>
      <w:r w:rsidR="004E1E33" w:rsidRPr="004E1E33">
        <w:rPr>
          <w:rFonts w:ascii="Times New Roman" w:hAnsi="Times New Roman"/>
          <w:i/>
          <w:sz w:val="24"/>
          <w:szCs w:val="24"/>
          <w:lang w:val="en-US"/>
        </w:rPr>
        <w:t>M</w:t>
      </w:r>
      <w:r w:rsidR="004E1E33">
        <w:rPr>
          <w:rFonts w:ascii="Times New Roman" w:hAnsi="Times New Roman"/>
          <w:sz w:val="24"/>
          <w:szCs w:val="24"/>
          <w:lang w:val="en-US"/>
        </w:rPr>
        <w:t xml:space="preserve"> = , </w:t>
      </w:r>
      <w:r w:rsidR="004E1E33" w:rsidRPr="004E1E33">
        <w:rPr>
          <w:rFonts w:ascii="Times New Roman" w:hAnsi="Times New Roman"/>
          <w:i/>
          <w:sz w:val="24"/>
          <w:szCs w:val="24"/>
          <w:lang w:val="en-US"/>
        </w:rPr>
        <w:t>SD</w:t>
      </w:r>
      <w:r w:rsidR="004E1E33">
        <w:rPr>
          <w:rFonts w:ascii="Times New Roman" w:hAnsi="Times New Roman"/>
          <w:sz w:val="24"/>
          <w:szCs w:val="24"/>
          <w:lang w:val="en-US"/>
        </w:rPr>
        <w:t xml:space="preserve"> = ), </w:t>
      </w:r>
      <w:r w:rsidR="004E1E33" w:rsidRPr="00F84F08">
        <w:rPr>
          <w:rFonts w:ascii="Times New Roman" w:hAnsi="Times New Roman"/>
          <w:sz w:val="24"/>
          <w:szCs w:val="24"/>
          <w:lang w:val="en-US"/>
        </w:rPr>
        <w:t>BF</w:t>
      </w:r>
      <w:r w:rsidR="004E1E33" w:rsidRPr="004E1E33">
        <w:rPr>
          <w:rFonts w:ascii="Times New Roman" w:hAnsi="Times New Roman"/>
          <w:sz w:val="24"/>
          <w:szCs w:val="24"/>
          <w:vertAlign w:val="subscript"/>
          <w:lang w:val="en-US"/>
        </w:rPr>
        <w:t>01</w:t>
      </w:r>
      <w:r w:rsidR="004E1E33" w:rsidRPr="00F84F08">
        <w:rPr>
          <w:rFonts w:ascii="Times New Roman" w:hAnsi="Times New Roman"/>
          <w:sz w:val="24"/>
          <w:szCs w:val="24"/>
          <w:lang w:val="en-US"/>
        </w:rPr>
        <w:t xml:space="preserve"> = </w:t>
      </w:r>
      <w:r w:rsidR="004E1E33">
        <w:rPr>
          <w:rFonts w:ascii="Times New Roman" w:hAnsi="Times New Roman"/>
          <w:sz w:val="24"/>
          <w:szCs w:val="24"/>
          <w:lang w:val="en-US"/>
        </w:rPr>
        <w:t xml:space="preserve">xx. </w:t>
      </w:r>
    </w:p>
    <w:p w14:paraId="7683DC5A" w14:textId="6DCE2C70" w:rsidR="00F52051" w:rsidRPr="000A1218" w:rsidRDefault="00F52051" w:rsidP="00F52051">
      <w:pPr>
        <w:pStyle w:val="text"/>
        <w:spacing w:before="240" w:line="360" w:lineRule="auto"/>
        <w:jc w:val="center"/>
        <w:rPr>
          <w:rFonts w:ascii="Times New Roman" w:hAnsi="Times New Roman"/>
          <w:sz w:val="24"/>
          <w:szCs w:val="24"/>
          <w:lang w:val="en-US"/>
        </w:rPr>
      </w:pPr>
      <w:r w:rsidRPr="000A1218">
        <w:rPr>
          <w:rFonts w:ascii="Times New Roman" w:hAnsi="Times New Roman"/>
          <w:b/>
          <w:sz w:val="24"/>
          <w:szCs w:val="24"/>
          <w:lang w:val="en-US"/>
        </w:rPr>
        <w:t>General Discussion</w:t>
      </w:r>
    </w:p>
    <w:p w14:paraId="2A111C5D" w14:textId="37589764" w:rsidR="00F84F08" w:rsidRDefault="00C4239E" w:rsidP="000B5E04">
      <w:pPr>
        <w:spacing w:line="480" w:lineRule="auto"/>
        <w:ind w:firstLine="360"/>
        <w:rPr>
          <w:rFonts w:ascii="Times New Roman" w:hAnsi="Times New Roman" w:cs="Times New Roman"/>
          <w:sz w:val="24"/>
          <w:lang w:val="en-US"/>
        </w:rPr>
      </w:pPr>
      <w:r w:rsidRPr="000B5E04">
        <w:rPr>
          <w:rFonts w:ascii="Times New Roman" w:hAnsi="Times New Roman" w:cs="Times New Roman"/>
          <w:sz w:val="24"/>
          <w:szCs w:val="24"/>
          <w:lang w:val="en-US"/>
        </w:rPr>
        <w:t xml:space="preserve">In this </w:t>
      </w:r>
      <w:r w:rsidR="00F44CC5" w:rsidRPr="000B5E04">
        <w:rPr>
          <w:rFonts w:ascii="Times New Roman" w:hAnsi="Times New Roman" w:cs="Times New Roman"/>
          <w:sz w:val="24"/>
          <w:szCs w:val="24"/>
          <w:lang w:val="en-US"/>
        </w:rPr>
        <w:t xml:space="preserve">paper </w:t>
      </w:r>
      <w:r w:rsidRPr="000B5E04">
        <w:rPr>
          <w:rFonts w:ascii="Times New Roman" w:hAnsi="Times New Roman" w:cs="Times New Roman"/>
          <w:sz w:val="24"/>
          <w:szCs w:val="24"/>
          <w:lang w:val="en-US"/>
        </w:rPr>
        <w:t xml:space="preserve">we </w:t>
      </w:r>
      <w:r w:rsidR="00F44CC5" w:rsidRPr="000B5E04">
        <w:rPr>
          <w:rFonts w:ascii="Times New Roman" w:hAnsi="Times New Roman" w:cs="Times New Roman"/>
          <w:sz w:val="24"/>
          <w:szCs w:val="24"/>
          <w:lang w:val="en-US"/>
        </w:rPr>
        <w:t>introduce the shared features account</w:t>
      </w:r>
      <w:r w:rsidR="000B5E04">
        <w:rPr>
          <w:rFonts w:ascii="Times New Roman" w:hAnsi="Times New Roman" w:cs="Times New Roman"/>
          <w:sz w:val="24"/>
          <w:szCs w:val="24"/>
          <w:lang w:val="en-US"/>
        </w:rPr>
        <w:t xml:space="preserve">. </w:t>
      </w:r>
      <w:proofErr w:type="gramStart"/>
      <w:r w:rsidR="00924FE4">
        <w:rPr>
          <w:rFonts w:ascii="Times New Roman" w:hAnsi="Times New Roman" w:cs="Times New Roman"/>
          <w:sz w:val="24"/>
          <w:lang w:val="en-US"/>
        </w:rPr>
        <w:t xml:space="preserve">This account draws attention to the fact that </w:t>
      </w:r>
      <w:r w:rsidR="00F44CC5">
        <w:rPr>
          <w:rFonts w:ascii="Times New Roman" w:hAnsi="Times New Roman" w:cs="Times New Roman"/>
          <w:sz w:val="24"/>
          <w:lang w:val="en-US"/>
        </w:rPr>
        <w:t>when two stimuli share a feature, people will act as if those stimuli are related</w:t>
      </w:r>
      <w:r w:rsidR="00237D95">
        <w:rPr>
          <w:rFonts w:ascii="Times New Roman" w:hAnsi="Times New Roman" w:cs="Times New Roman"/>
          <w:sz w:val="24"/>
          <w:lang w:val="en-US"/>
        </w:rPr>
        <w:t xml:space="preserve"> in some way</w:t>
      </w:r>
      <w:r w:rsidR="00F44CC5">
        <w:rPr>
          <w:rFonts w:ascii="Times New Roman" w:hAnsi="Times New Roman" w:cs="Times New Roman"/>
          <w:sz w:val="24"/>
          <w:lang w:val="en-US"/>
        </w:rPr>
        <w:t xml:space="preserve">, and </w:t>
      </w:r>
      <w:r w:rsidR="00237D95">
        <w:rPr>
          <w:rFonts w:ascii="Times New Roman" w:hAnsi="Times New Roman" w:cs="Times New Roman"/>
          <w:sz w:val="24"/>
          <w:lang w:val="en-US"/>
        </w:rPr>
        <w:t xml:space="preserve">also </w:t>
      </w:r>
      <w:r w:rsidR="00F44CC5">
        <w:rPr>
          <w:rFonts w:ascii="Times New Roman" w:hAnsi="Times New Roman" w:cs="Times New Roman"/>
          <w:sz w:val="24"/>
          <w:lang w:val="en-US"/>
        </w:rPr>
        <w:t>assume</w:t>
      </w:r>
      <w:proofErr w:type="gramEnd"/>
      <w:r w:rsidR="00F44CC5">
        <w:rPr>
          <w:rFonts w:ascii="Times New Roman" w:hAnsi="Times New Roman" w:cs="Times New Roman"/>
          <w:sz w:val="24"/>
          <w:lang w:val="en-US"/>
        </w:rPr>
        <w:t xml:space="preserve"> that </w:t>
      </w:r>
      <w:r w:rsidR="00A76805">
        <w:rPr>
          <w:rFonts w:ascii="Times New Roman" w:hAnsi="Times New Roman" w:cs="Times New Roman"/>
          <w:sz w:val="24"/>
          <w:lang w:val="en-US"/>
        </w:rPr>
        <w:t xml:space="preserve">they </w:t>
      </w:r>
      <w:r w:rsidR="00F44CC5">
        <w:rPr>
          <w:rFonts w:ascii="Times New Roman" w:hAnsi="Times New Roman" w:cs="Times New Roman"/>
          <w:sz w:val="24"/>
          <w:lang w:val="en-US"/>
        </w:rPr>
        <w:t>share other features</w:t>
      </w:r>
      <w:r w:rsidR="002D43AF">
        <w:rPr>
          <w:rFonts w:ascii="Times New Roman" w:hAnsi="Times New Roman" w:cs="Times New Roman"/>
          <w:sz w:val="24"/>
          <w:lang w:val="en-US"/>
        </w:rPr>
        <w:t xml:space="preserve"> as well</w:t>
      </w:r>
      <w:r w:rsidR="00F44CC5">
        <w:rPr>
          <w:rFonts w:ascii="Times New Roman" w:hAnsi="Times New Roman" w:cs="Times New Roman"/>
          <w:sz w:val="24"/>
          <w:lang w:val="en-US"/>
        </w:rPr>
        <w:t xml:space="preserve">. </w:t>
      </w:r>
      <w:r w:rsidR="00924FE4">
        <w:rPr>
          <w:rFonts w:ascii="Times New Roman" w:hAnsi="Times New Roman" w:cs="Times New Roman"/>
          <w:sz w:val="24"/>
          <w:lang w:val="en-US"/>
        </w:rPr>
        <w:t xml:space="preserve">This latter idea - that a feature shared by source and target objects will lead people to </w:t>
      </w:r>
      <w:r w:rsidR="00237A7F">
        <w:rPr>
          <w:rFonts w:ascii="Times New Roman" w:hAnsi="Times New Roman" w:cs="Times New Roman"/>
          <w:sz w:val="24"/>
          <w:lang w:val="en-US"/>
        </w:rPr>
        <w:t>make assumptions</w:t>
      </w:r>
      <w:r w:rsidR="00924FE4">
        <w:rPr>
          <w:rFonts w:ascii="Times New Roman" w:hAnsi="Times New Roman" w:cs="Times New Roman"/>
          <w:sz w:val="24"/>
          <w:lang w:val="en-US"/>
        </w:rPr>
        <w:t xml:space="preserve"> </w:t>
      </w:r>
      <w:r w:rsidR="00237A7F">
        <w:rPr>
          <w:rFonts w:ascii="Times New Roman" w:hAnsi="Times New Roman" w:cs="Times New Roman"/>
          <w:sz w:val="24"/>
          <w:lang w:val="en-US"/>
        </w:rPr>
        <w:t xml:space="preserve">about </w:t>
      </w:r>
      <w:r w:rsidR="00924FE4">
        <w:rPr>
          <w:rFonts w:ascii="Times New Roman" w:hAnsi="Times New Roman" w:cs="Times New Roman"/>
          <w:sz w:val="24"/>
          <w:lang w:val="en-US"/>
        </w:rPr>
        <w:t xml:space="preserve">other </w:t>
      </w:r>
      <w:r w:rsidR="00237A7F">
        <w:rPr>
          <w:rFonts w:ascii="Times New Roman" w:hAnsi="Times New Roman" w:cs="Times New Roman"/>
          <w:sz w:val="24"/>
          <w:lang w:val="en-US"/>
        </w:rPr>
        <w:t xml:space="preserve">target object </w:t>
      </w:r>
      <w:r w:rsidR="00924FE4">
        <w:rPr>
          <w:rFonts w:ascii="Times New Roman" w:hAnsi="Times New Roman" w:cs="Times New Roman"/>
          <w:sz w:val="24"/>
          <w:lang w:val="en-US"/>
        </w:rPr>
        <w:t xml:space="preserve">features </w:t>
      </w:r>
      <w:r w:rsidR="007A0694">
        <w:rPr>
          <w:rFonts w:ascii="Times New Roman" w:hAnsi="Times New Roman" w:cs="Times New Roman"/>
          <w:sz w:val="24"/>
          <w:lang w:val="en-US"/>
        </w:rPr>
        <w:t>-</w:t>
      </w:r>
      <w:r w:rsidR="00924FE4">
        <w:rPr>
          <w:rFonts w:ascii="Times New Roman" w:hAnsi="Times New Roman" w:cs="Times New Roman"/>
          <w:sz w:val="24"/>
          <w:lang w:val="en-US"/>
        </w:rPr>
        <w:t xml:space="preserve"> is not only interesting in its own right, but may </w:t>
      </w:r>
      <w:r w:rsidR="00237D95">
        <w:rPr>
          <w:rFonts w:ascii="Times New Roman" w:hAnsi="Times New Roman" w:cs="Times New Roman"/>
          <w:sz w:val="24"/>
          <w:lang w:val="en-US"/>
        </w:rPr>
        <w:t xml:space="preserve">underpin </w:t>
      </w:r>
      <w:r>
        <w:rPr>
          <w:rFonts w:ascii="Times New Roman" w:hAnsi="Times New Roman" w:cs="Times New Roman"/>
          <w:sz w:val="24"/>
          <w:lang w:val="en-US"/>
        </w:rPr>
        <w:t xml:space="preserve">many </w:t>
      </w:r>
      <w:r w:rsidR="00924FE4">
        <w:rPr>
          <w:rFonts w:ascii="Times New Roman" w:hAnsi="Times New Roman" w:cs="Times New Roman"/>
          <w:sz w:val="24"/>
          <w:lang w:val="en-US"/>
        </w:rPr>
        <w:t xml:space="preserve">phenomena </w:t>
      </w:r>
      <w:r>
        <w:rPr>
          <w:rFonts w:ascii="Times New Roman" w:hAnsi="Times New Roman" w:cs="Times New Roman"/>
          <w:sz w:val="24"/>
          <w:lang w:val="en-US"/>
        </w:rPr>
        <w:t xml:space="preserve">in </w:t>
      </w:r>
      <w:r w:rsidR="00924FE4">
        <w:rPr>
          <w:rFonts w:ascii="Times New Roman" w:hAnsi="Times New Roman" w:cs="Times New Roman"/>
          <w:sz w:val="24"/>
          <w:lang w:val="en-US"/>
        </w:rPr>
        <w:t xml:space="preserve">psychological science. </w:t>
      </w:r>
      <w:r w:rsidR="007A0694">
        <w:rPr>
          <w:rFonts w:ascii="Times New Roman" w:hAnsi="Times New Roman" w:cs="Times New Roman"/>
          <w:sz w:val="24"/>
          <w:lang w:val="en-US"/>
        </w:rPr>
        <w:t xml:space="preserve">In this first paper we sought to experimentally establish and manipulate the </w:t>
      </w:r>
      <w:r w:rsidR="00237D95">
        <w:rPr>
          <w:rFonts w:ascii="Times New Roman" w:hAnsi="Times New Roman" w:cs="Times New Roman"/>
          <w:sz w:val="24"/>
          <w:lang w:val="en-US"/>
        </w:rPr>
        <w:t xml:space="preserve">shared features </w:t>
      </w:r>
      <w:r w:rsidR="007A0694">
        <w:rPr>
          <w:rFonts w:ascii="Times New Roman" w:hAnsi="Times New Roman" w:cs="Times New Roman"/>
          <w:sz w:val="24"/>
          <w:lang w:val="en-US"/>
        </w:rPr>
        <w:t>effect</w:t>
      </w:r>
      <w:r w:rsidR="00237A7F">
        <w:rPr>
          <w:rFonts w:ascii="Times New Roman" w:hAnsi="Times New Roman" w:cs="Times New Roman"/>
          <w:sz w:val="24"/>
          <w:lang w:val="en-US"/>
        </w:rPr>
        <w:t xml:space="preserve"> in the domain of attitudes</w:t>
      </w:r>
      <w:r w:rsidR="007A0694">
        <w:rPr>
          <w:rFonts w:ascii="Times New Roman" w:hAnsi="Times New Roman" w:cs="Times New Roman"/>
          <w:sz w:val="24"/>
          <w:lang w:val="en-US"/>
        </w:rPr>
        <w:t xml:space="preserve">, test potential boundary conditions, and demonstrate that it holds </w:t>
      </w:r>
      <w:r w:rsidR="00AA470B">
        <w:rPr>
          <w:rFonts w:ascii="Times New Roman" w:hAnsi="Times New Roman" w:cs="Times New Roman"/>
          <w:sz w:val="24"/>
          <w:lang w:val="en-US"/>
        </w:rPr>
        <w:t xml:space="preserve">across </w:t>
      </w:r>
      <w:r w:rsidR="007A0694">
        <w:rPr>
          <w:rFonts w:ascii="Times New Roman" w:hAnsi="Times New Roman" w:cs="Times New Roman"/>
          <w:sz w:val="24"/>
          <w:lang w:val="en-US"/>
        </w:rPr>
        <w:t xml:space="preserve">different physical and symbolic features. </w:t>
      </w:r>
      <w:r w:rsidR="0007083F">
        <w:rPr>
          <w:rFonts w:ascii="Times New Roman" w:hAnsi="Times New Roman" w:cs="Times New Roman"/>
          <w:sz w:val="24"/>
          <w:lang w:val="en-US"/>
        </w:rPr>
        <w:t xml:space="preserve">Across </w:t>
      </w:r>
      <w:r w:rsidR="007A0694">
        <w:rPr>
          <w:rFonts w:ascii="Times New Roman" w:hAnsi="Times New Roman" w:cs="Times New Roman"/>
          <w:sz w:val="24"/>
          <w:lang w:val="en-US"/>
        </w:rPr>
        <w:t xml:space="preserve">five studies we exposed participants to an EC phase containing three stimuli: a neutral CS, a positive US, and a negative US. We then manipulated each trial so that a CS would either share a color (Experiments 1-3) or </w:t>
      </w:r>
      <w:r w:rsidR="00A76805">
        <w:rPr>
          <w:rFonts w:ascii="Times New Roman" w:hAnsi="Times New Roman" w:cs="Times New Roman"/>
          <w:sz w:val="24"/>
          <w:lang w:val="en-US"/>
        </w:rPr>
        <w:t>size</w:t>
      </w:r>
      <w:r w:rsidR="007A0694">
        <w:rPr>
          <w:rFonts w:ascii="Times New Roman" w:hAnsi="Times New Roman" w:cs="Times New Roman"/>
          <w:sz w:val="24"/>
          <w:lang w:val="en-US"/>
        </w:rPr>
        <w:t xml:space="preserve"> (Experiment 4) with </w:t>
      </w:r>
      <w:r w:rsidR="0007083F">
        <w:rPr>
          <w:rFonts w:ascii="Times New Roman" w:hAnsi="Times New Roman" w:cs="Times New Roman"/>
          <w:sz w:val="24"/>
          <w:lang w:val="en-US"/>
        </w:rPr>
        <w:t xml:space="preserve">one of the </w:t>
      </w:r>
      <w:r w:rsidR="007A0694">
        <w:rPr>
          <w:rFonts w:ascii="Times New Roman" w:hAnsi="Times New Roman" w:cs="Times New Roman"/>
          <w:sz w:val="24"/>
          <w:lang w:val="en-US"/>
        </w:rPr>
        <w:t>US</w:t>
      </w:r>
      <w:r w:rsidR="0007083F">
        <w:rPr>
          <w:rFonts w:ascii="Times New Roman" w:hAnsi="Times New Roman" w:cs="Times New Roman"/>
          <w:sz w:val="24"/>
          <w:lang w:val="en-US"/>
        </w:rPr>
        <w:t>s</w:t>
      </w:r>
      <w:r w:rsidR="007A0694">
        <w:rPr>
          <w:rFonts w:ascii="Times New Roman" w:hAnsi="Times New Roman" w:cs="Times New Roman"/>
          <w:sz w:val="24"/>
          <w:lang w:val="en-US"/>
        </w:rPr>
        <w:t xml:space="preserve">. </w:t>
      </w:r>
      <w:r w:rsidR="00F84F08">
        <w:rPr>
          <w:rFonts w:ascii="Times New Roman" w:hAnsi="Times New Roman" w:cs="Times New Roman"/>
          <w:sz w:val="24"/>
          <w:lang w:val="en-US"/>
        </w:rPr>
        <w:t>To demonstrate that our account speaks to both physical and symbolic features, Experiment 5 created a symbolic relation between two sets of colors (</w:t>
      </w:r>
      <w:r w:rsidR="00F84F08" w:rsidRPr="008D64C6">
        <w:rPr>
          <w:rFonts w:ascii="Times New Roman" w:hAnsi="Times New Roman"/>
          <w:i/>
          <w:sz w:val="24"/>
          <w:szCs w:val="24"/>
          <w:lang w:val="en-US"/>
        </w:rPr>
        <w:t>Blue-Similar-Yellow</w:t>
      </w:r>
      <w:r w:rsidR="00F84F08">
        <w:rPr>
          <w:rFonts w:ascii="Times New Roman" w:hAnsi="Times New Roman"/>
          <w:sz w:val="24"/>
          <w:szCs w:val="24"/>
          <w:lang w:val="en-US"/>
        </w:rPr>
        <w:t xml:space="preserve">, and </w:t>
      </w:r>
      <w:r w:rsidR="00F84F08" w:rsidRPr="008D64C6">
        <w:rPr>
          <w:rFonts w:ascii="Times New Roman" w:hAnsi="Times New Roman"/>
          <w:i/>
          <w:sz w:val="24"/>
          <w:szCs w:val="24"/>
          <w:lang w:val="en-US"/>
        </w:rPr>
        <w:t>Green-</w:t>
      </w:r>
      <w:r w:rsidR="00F84F08" w:rsidRPr="008D64C6">
        <w:rPr>
          <w:rFonts w:ascii="Times New Roman" w:hAnsi="Times New Roman"/>
          <w:i/>
          <w:sz w:val="24"/>
          <w:szCs w:val="24"/>
          <w:lang w:val="en-US"/>
        </w:rPr>
        <w:lastRenderedPageBreak/>
        <w:t>Similar-Purple</w:t>
      </w:r>
      <w:r w:rsidR="00F84F08">
        <w:rPr>
          <w:rFonts w:ascii="Times New Roman" w:hAnsi="Times New Roman" w:cs="Times New Roman"/>
          <w:sz w:val="24"/>
          <w:lang w:val="en-US"/>
        </w:rPr>
        <w:t>) and then</w:t>
      </w:r>
      <w:r w:rsidR="00AA470B">
        <w:rPr>
          <w:rFonts w:ascii="Times New Roman" w:hAnsi="Times New Roman" w:cs="Times New Roman"/>
          <w:sz w:val="24"/>
          <w:lang w:val="en-US"/>
        </w:rPr>
        <w:t>, during the EC phase,</w:t>
      </w:r>
      <w:r w:rsidR="00F84F08">
        <w:rPr>
          <w:rFonts w:ascii="Times New Roman" w:hAnsi="Times New Roman" w:cs="Times New Roman"/>
          <w:sz w:val="24"/>
          <w:lang w:val="en-US"/>
        </w:rPr>
        <w:t xml:space="preserve"> presented a CS in either blue or yellow and the USs in green or purple. </w:t>
      </w:r>
      <w:proofErr w:type="gramStart"/>
      <w:r w:rsidR="00F84F08">
        <w:rPr>
          <w:rFonts w:ascii="Times New Roman" w:hAnsi="Times New Roman" w:cs="Times New Roman"/>
          <w:sz w:val="24"/>
          <w:lang w:val="en-US"/>
        </w:rPr>
        <w:t>If EC effects were primarily driven by contiguity, as is often assumed, then we should have observed ambivalent responses to the CSs (given that they were repeatedly paired with positive and negative USs).</w:t>
      </w:r>
      <w:proofErr w:type="gramEnd"/>
      <w:r w:rsidR="00F84F08">
        <w:rPr>
          <w:rFonts w:ascii="Times New Roman" w:hAnsi="Times New Roman" w:cs="Times New Roman"/>
          <w:sz w:val="24"/>
          <w:lang w:val="en-US"/>
        </w:rPr>
        <w:t xml:space="preserve"> Yet if our shared features account is correct, then </w:t>
      </w:r>
      <w:r w:rsidR="00A76805">
        <w:rPr>
          <w:rFonts w:ascii="Times New Roman" w:hAnsi="Times New Roman" w:cs="Times New Roman"/>
          <w:sz w:val="24"/>
          <w:lang w:val="en-US"/>
        </w:rPr>
        <w:t xml:space="preserve">CS </w:t>
      </w:r>
      <w:r w:rsidR="00F84F08">
        <w:rPr>
          <w:rFonts w:ascii="Times New Roman" w:hAnsi="Times New Roman" w:cs="Times New Roman"/>
          <w:sz w:val="24"/>
          <w:lang w:val="en-US"/>
        </w:rPr>
        <w:t xml:space="preserve">evaluations should be driven by the feature they shared with a given US. </w:t>
      </w:r>
    </w:p>
    <w:p w14:paraId="721C9ED9" w14:textId="175A3A33" w:rsidR="00F44CC5" w:rsidRPr="009E0368" w:rsidRDefault="00621F84" w:rsidP="009E0368">
      <w:pPr>
        <w:spacing w:after="160" w:line="480" w:lineRule="auto"/>
        <w:ind w:firstLine="708"/>
        <w:rPr>
          <w:rFonts w:ascii="Times New Roman" w:hAnsi="Times New Roman" w:cs="Times New Roman"/>
          <w:sz w:val="24"/>
          <w:szCs w:val="24"/>
          <w:lang w:val="en-US"/>
        </w:rPr>
      </w:pPr>
      <w:r>
        <w:rPr>
          <w:rFonts w:ascii="Times New Roman" w:hAnsi="Times New Roman" w:cs="Times New Roman"/>
          <w:color w:val="000000" w:themeColor="text1"/>
          <w:sz w:val="24"/>
          <w:szCs w:val="24"/>
          <w:lang w:val="en-US"/>
        </w:rPr>
        <w:t xml:space="preserve">Our results provide </w:t>
      </w:r>
      <w:r w:rsidR="00F84F08" w:rsidRPr="00987CF4">
        <w:rPr>
          <w:rFonts w:ascii="Times New Roman" w:hAnsi="Times New Roman" w:cs="Times New Roman"/>
          <w:color w:val="000000" w:themeColor="text1"/>
          <w:sz w:val="24"/>
          <w:szCs w:val="24"/>
          <w:lang w:val="en-US"/>
        </w:rPr>
        <w:t xml:space="preserve">strong </w:t>
      </w:r>
      <w:r w:rsidR="00F84F08">
        <w:rPr>
          <w:rFonts w:ascii="Times New Roman" w:hAnsi="Times New Roman" w:cs="Times New Roman"/>
          <w:color w:val="000000" w:themeColor="text1"/>
          <w:sz w:val="24"/>
          <w:szCs w:val="24"/>
          <w:lang w:val="en-US"/>
        </w:rPr>
        <w:t xml:space="preserve">and </w:t>
      </w:r>
      <w:r w:rsidR="00F44CC5" w:rsidRPr="00987CF4">
        <w:rPr>
          <w:rFonts w:ascii="Times New Roman" w:hAnsi="Times New Roman" w:cs="Times New Roman"/>
          <w:color w:val="000000" w:themeColor="text1"/>
          <w:sz w:val="24"/>
          <w:szCs w:val="24"/>
          <w:lang w:val="en-US"/>
        </w:rPr>
        <w:t xml:space="preserve">repeated </w:t>
      </w:r>
      <w:r>
        <w:rPr>
          <w:rFonts w:ascii="Times New Roman" w:hAnsi="Times New Roman" w:cs="Times New Roman"/>
          <w:color w:val="000000" w:themeColor="text1"/>
          <w:sz w:val="24"/>
          <w:szCs w:val="24"/>
          <w:lang w:val="en-US"/>
        </w:rPr>
        <w:t xml:space="preserve">support </w:t>
      </w:r>
      <w:r w:rsidR="00F84F08">
        <w:rPr>
          <w:rFonts w:ascii="Times New Roman" w:hAnsi="Times New Roman" w:cs="Times New Roman"/>
          <w:color w:val="000000" w:themeColor="text1"/>
          <w:sz w:val="24"/>
          <w:szCs w:val="24"/>
          <w:lang w:val="en-US"/>
        </w:rPr>
        <w:t xml:space="preserve">for the shared features account. </w:t>
      </w:r>
      <w:r w:rsidR="00237A7F">
        <w:rPr>
          <w:rFonts w:ascii="Times New Roman" w:hAnsi="Times New Roman" w:cs="Times New Roman"/>
          <w:color w:val="000000" w:themeColor="text1"/>
          <w:sz w:val="24"/>
          <w:szCs w:val="24"/>
          <w:lang w:val="en-US"/>
        </w:rPr>
        <w:t xml:space="preserve">EC effects </w:t>
      </w:r>
      <w:r w:rsidR="00F44CC5">
        <w:rPr>
          <w:rFonts w:ascii="Times New Roman" w:hAnsi="Times New Roman" w:cs="Times New Roman"/>
          <w:color w:val="000000" w:themeColor="text1"/>
          <w:sz w:val="24"/>
          <w:szCs w:val="24"/>
          <w:lang w:val="en-US"/>
        </w:rPr>
        <w:t xml:space="preserve">were not driven by mere contiguity but </w:t>
      </w:r>
      <w:r w:rsidR="00A76805">
        <w:rPr>
          <w:rFonts w:ascii="Times New Roman" w:hAnsi="Times New Roman" w:cs="Times New Roman"/>
          <w:color w:val="000000" w:themeColor="text1"/>
          <w:sz w:val="24"/>
          <w:szCs w:val="24"/>
          <w:lang w:val="en-US"/>
        </w:rPr>
        <w:t>instead</w:t>
      </w:r>
      <w:r>
        <w:rPr>
          <w:rFonts w:ascii="Times New Roman" w:hAnsi="Times New Roman" w:cs="Times New Roman"/>
          <w:color w:val="000000" w:themeColor="text1"/>
          <w:sz w:val="24"/>
          <w:szCs w:val="24"/>
          <w:lang w:val="en-US"/>
        </w:rPr>
        <w:t xml:space="preserve"> </w:t>
      </w:r>
      <w:r w:rsidR="00F44CC5">
        <w:rPr>
          <w:rFonts w:ascii="Times New Roman" w:hAnsi="Times New Roman" w:cs="Times New Roman"/>
          <w:color w:val="000000" w:themeColor="text1"/>
          <w:sz w:val="24"/>
          <w:szCs w:val="24"/>
          <w:lang w:val="en-US"/>
        </w:rPr>
        <w:t xml:space="preserve">by </w:t>
      </w:r>
      <w:r>
        <w:rPr>
          <w:rFonts w:ascii="Times New Roman" w:hAnsi="Times New Roman" w:cs="Times New Roman"/>
          <w:color w:val="000000" w:themeColor="text1"/>
          <w:sz w:val="24"/>
          <w:szCs w:val="24"/>
          <w:lang w:val="en-US"/>
        </w:rPr>
        <w:t xml:space="preserve">the </w:t>
      </w:r>
      <w:r w:rsidR="00F44CC5">
        <w:rPr>
          <w:rFonts w:ascii="Times New Roman" w:hAnsi="Times New Roman" w:cs="Times New Roman"/>
          <w:color w:val="000000" w:themeColor="text1"/>
          <w:sz w:val="24"/>
          <w:szCs w:val="24"/>
          <w:lang w:val="en-US"/>
        </w:rPr>
        <w:t>feature</w:t>
      </w:r>
      <w:r w:rsidR="00237D95">
        <w:rPr>
          <w:rFonts w:ascii="Times New Roman" w:hAnsi="Times New Roman" w:cs="Times New Roman"/>
          <w:color w:val="000000" w:themeColor="text1"/>
          <w:sz w:val="24"/>
          <w:szCs w:val="24"/>
          <w:lang w:val="en-US"/>
        </w:rPr>
        <w:t>s</w:t>
      </w:r>
      <w:r w:rsidR="00F44CC5">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CS</w:t>
      </w:r>
      <w:r w:rsidR="00237D95">
        <w:rPr>
          <w:rFonts w:ascii="Times New Roman" w:hAnsi="Times New Roman" w:cs="Times New Roman"/>
          <w:color w:val="000000" w:themeColor="text1"/>
          <w:sz w:val="24"/>
          <w:szCs w:val="24"/>
          <w:lang w:val="en-US"/>
        </w:rPr>
        <w:t>s</w:t>
      </w:r>
      <w:r>
        <w:rPr>
          <w:rFonts w:ascii="Times New Roman" w:hAnsi="Times New Roman" w:cs="Times New Roman"/>
          <w:color w:val="000000" w:themeColor="text1"/>
          <w:sz w:val="24"/>
          <w:szCs w:val="24"/>
          <w:lang w:val="en-US"/>
        </w:rPr>
        <w:t xml:space="preserve"> and US</w:t>
      </w:r>
      <w:r w:rsidR="00237D95">
        <w:rPr>
          <w:rFonts w:ascii="Times New Roman" w:hAnsi="Times New Roman" w:cs="Times New Roman"/>
          <w:color w:val="000000" w:themeColor="text1"/>
          <w:sz w:val="24"/>
          <w:szCs w:val="24"/>
          <w:lang w:val="en-US"/>
        </w:rPr>
        <w:t>s</w:t>
      </w:r>
      <w:r>
        <w:rPr>
          <w:rFonts w:ascii="Times New Roman" w:hAnsi="Times New Roman" w:cs="Times New Roman"/>
          <w:color w:val="000000" w:themeColor="text1"/>
          <w:sz w:val="24"/>
          <w:szCs w:val="24"/>
          <w:lang w:val="en-US"/>
        </w:rPr>
        <w:t xml:space="preserve"> shared with </w:t>
      </w:r>
      <w:r w:rsidR="00F44CC5">
        <w:rPr>
          <w:rFonts w:ascii="Times New Roman" w:hAnsi="Times New Roman" w:cs="Times New Roman"/>
          <w:color w:val="000000" w:themeColor="text1"/>
          <w:sz w:val="24"/>
          <w:szCs w:val="24"/>
          <w:lang w:val="en-US"/>
        </w:rPr>
        <w:t xml:space="preserve">one another. These shared feature effects were evident in the form of self-reported ratings, behavioral intentions, and IAT </w:t>
      </w:r>
      <w:proofErr w:type="gramStart"/>
      <w:r w:rsidR="00F44CC5">
        <w:rPr>
          <w:rFonts w:ascii="Times New Roman" w:hAnsi="Times New Roman" w:cs="Times New Roman"/>
          <w:color w:val="000000" w:themeColor="text1"/>
          <w:sz w:val="24"/>
          <w:szCs w:val="24"/>
          <w:lang w:val="en-US"/>
        </w:rPr>
        <w:t xml:space="preserve">effects </w:t>
      </w:r>
      <w:r w:rsidR="00947E91">
        <w:rPr>
          <w:rFonts w:ascii="Times New Roman" w:hAnsi="Times New Roman" w:cs="Times New Roman"/>
          <w:color w:val="000000" w:themeColor="text1"/>
          <w:sz w:val="24"/>
          <w:szCs w:val="24"/>
          <w:lang w:val="en-US"/>
        </w:rPr>
        <w:t>which</w:t>
      </w:r>
      <w:proofErr w:type="gramEnd"/>
      <w:r w:rsidR="00F44CC5">
        <w:rPr>
          <w:rFonts w:ascii="Times New Roman" w:hAnsi="Times New Roman" w:cs="Times New Roman"/>
          <w:color w:val="000000" w:themeColor="text1"/>
          <w:sz w:val="24"/>
          <w:szCs w:val="24"/>
          <w:lang w:val="en-US"/>
        </w:rPr>
        <w:t xml:space="preserve"> consistently favored one CS over the other. </w:t>
      </w:r>
      <w:r w:rsidR="00F84F08">
        <w:rPr>
          <w:rFonts w:ascii="Times New Roman" w:hAnsi="Times New Roman" w:cs="Times New Roman"/>
          <w:color w:val="000000" w:themeColor="text1"/>
          <w:sz w:val="24"/>
          <w:szCs w:val="24"/>
          <w:lang w:val="en-US"/>
        </w:rPr>
        <w:t xml:space="preserve">They also emerged regardless of the type (color or size) and </w:t>
      </w:r>
      <w:r>
        <w:rPr>
          <w:rFonts w:ascii="Times New Roman" w:hAnsi="Times New Roman" w:cs="Times New Roman"/>
          <w:color w:val="000000" w:themeColor="text1"/>
          <w:sz w:val="24"/>
          <w:szCs w:val="24"/>
          <w:lang w:val="en-US"/>
        </w:rPr>
        <w:t xml:space="preserve">nature </w:t>
      </w:r>
      <w:r w:rsidR="00F84F08">
        <w:rPr>
          <w:rFonts w:ascii="Times New Roman" w:hAnsi="Times New Roman" w:cs="Times New Roman"/>
          <w:color w:val="000000" w:themeColor="text1"/>
          <w:sz w:val="24"/>
          <w:szCs w:val="24"/>
          <w:lang w:val="en-US"/>
        </w:rPr>
        <w:t xml:space="preserve">(physical or symbolic) of feature manipulated. </w:t>
      </w:r>
      <w:r w:rsidR="000B5E04">
        <w:rPr>
          <w:rFonts w:ascii="Times New Roman" w:hAnsi="Times New Roman" w:cs="Times New Roman"/>
          <w:color w:val="000000" w:themeColor="text1"/>
          <w:sz w:val="24"/>
          <w:szCs w:val="24"/>
          <w:lang w:val="en-US"/>
        </w:rPr>
        <w:t xml:space="preserve">These conclusions were further reinforced by our </w:t>
      </w:r>
      <w:r w:rsidR="00237A7F">
        <w:rPr>
          <w:rFonts w:ascii="Times New Roman" w:hAnsi="Times New Roman" w:cs="Times New Roman"/>
          <w:color w:val="000000" w:themeColor="text1"/>
          <w:sz w:val="24"/>
          <w:szCs w:val="24"/>
          <w:lang w:val="en-US"/>
        </w:rPr>
        <w:t xml:space="preserve">mini </w:t>
      </w:r>
      <w:r w:rsidR="000B5E04">
        <w:rPr>
          <w:rFonts w:ascii="Times New Roman" w:hAnsi="Times New Roman" w:cs="Times New Roman"/>
          <w:color w:val="000000" w:themeColor="text1"/>
          <w:sz w:val="24"/>
          <w:szCs w:val="24"/>
          <w:lang w:val="en-US"/>
        </w:rPr>
        <w:t xml:space="preserve">meta-analysis where shared features moderated implicit and explicit </w:t>
      </w:r>
      <w:r w:rsidR="00237A7F">
        <w:rPr>
          <w:rFonts w:ascii="Times New Roman" w:hAnsi="Times New Roman" w:cs="Times New Roman"/>
          <w:color w:val="000000" w:themeColor="text1"/>
          <w:sz w:val="24"/>
          <w:szCs w:val="24"/>
          <w:lang w:val="en-US"/>
        </w:rPr>
        <w:t xml:space="preserve">attitudes </w:t>
      </w:r>
      <w:r w:rsidR="008D737D">
        <w:rPr>
          <w:rFonts w:ascii="Times New Roman" w:hAnsi="Times New Roman" w:cs="Times New Roman"/>
          <w:color w:val="000000" w:themeColor="text1"/>
          <w:sz w:val="24"/>
          <w:szCs w:val="24"/>
          <w:lang w:val="en-US"/>
        </w:rPr>
        <w:t xml:space="preserve">across </w:t>
      </w:r>
      <w:r w:rsidR="00A76805">
        <w:rPr>
          <w:rFonts w:ascii="Times New Roman" w:hAnsi="Times New Roman" w:cs="Times New Roman"/>
          <w:color w:val="000000" w:themeColor="text1"/>
          <w:sz w:val="24"/>
          <w:szCs w:val="24"/>
          <w:lang w:val="en-US"/>
        </w:rPr>
        <w:t xml:space="preserve">four of the five </w:t>
      </w:r>
      <w:r w:rsidR="008D737D">
        <w:rPr>
          <w:rFonts w:ascii="Times New Roman" w:hAnsi="Times New Roman" w:cs="Times New Roman"/>
          <w:color w:val="000000" w:themeColor="text1"/>
          <w:sz w:val="24"/>
          <w:szCs w:val="24"/>
          <w:lang w:val="en-US"/>
        </w:rPr>
        <w:t>studies</w:t>
      </w:r>
      <w:r w:rsidR="000B5E04">
        <w:rPr>
          <w:rFonts w:ascii="Times New Roman" w:hAnsi="Times New Roman" w:cs="Times New Roman"/>
          <w:color w:val="000000" w:themeColor="text1"/>
          <w:sz w:val="24"/>
          <w:szCs w:val="24"/>
          <w:lang w:val="en-US"/>
        </w:rPr>
        <w:t xml:space="preserve">. </w:t>
      </w:r>
      <w:r w:rsidR="00BB58A6" w:rsidRPr="00BB58A6">
        <w:rPr>
          <w:rFonts w:ascii="Times New Roman" w:hAnsi="Times New Roman" w:cs="Times New Roman"/>
          <w:color w:val="000000" w:themeColor="text1"/>
          <w:sz w:val="24"/>
          <w:szCs w:val="24"/>
          <w:lang w:val="en-US"/>
        </w:rPr>
        <w:t xml:space="preserve">Taken together, we can say that the </w:t>
      </w:r>
      <w:r w:rsidR="00BB58A6">
        <w:rPr>
          <w:rFonts w:ascii="Times New Roman" w:hAnsi="Times New Roman" w:cs="Times New Roman"/>
          <w:color w:val="000000" w:themeColor="text1"/>
          <w:sz w:val="24"/>
          <w:szCs w:val="24"/>
          <w:lang w:val="en-US"/>
        </w:rPr>
        <w:t xml:space="preserve">shared features </w:t>
      </w:r>
      <w:r w:rsidR="00BB58A6" w:rsidRPr="00BB58A6">
        <w:rPr>
          <w:rFonts w:ascii="Times New Roman" w:hAnsi="Times New Roman" w:cs="Times New Roman"/>
          <w:color w:val="000000" w:themeColor="text1"/>
          <w:sz w:val="24"/>
          <w:szCs w:val="24"/>
          <w:lang w:val="en-US"/>
        </w:rPr>
        <w:t xml:space="preserve">effect is </w:t>
      </w:r>
      <w:r w:rsidR="00BB58A6">
        <w:rPr>
          <w:rFonts w:ascii="Times New Roman" w:hAnsi="Times New Roman" w:cs="Times New Roman"/>
          <w:color w:val="000000" w:themeColor="text1"/>
          <w:sz w:val="24"/>
          <w:szCs w:val="24"/>
          <w:lang w:val="en-US"/>
        </w:rPr>
        <w:t xml:space="preserve">general, reliable, and </w:t>
      </w:r>
      <w:r w:rsidR="00BB58A6" w:rsidRPr="00BB58A6">
        <w:rPr>
          <w:rFonts w:ascii="Times New Roman" w:hAnsi="Times New Roman" w:cs="Times New Roman"/>
          <w:color w:val="000000" w:themeColor="text1"/>
          <w:sz w:val="24"/>
          <w:szCs w:val="24"/>
          <w:lang w:val="en-US"/>
        </w:rPr>
        <w:t xml:space="preserve">replicable </w:t>
      </w:r>
      <w:r w:rsidR="00BB58A6">
        <w:rPr>
          <w:rFonts w:ascii="Times New Roman" w:hAnsi="Times New Roman" w:cs="Times New Roman"/>
          <w:color w:val="000000" w:themeColor="text1"/>
          <w:sz w:val="24"/>
          <w:szCs w:val="24"/>
          <w:lang w:val="en-US"/>
        </w:rPr>
        <w:t xml:space="preserve">across a range of </w:t>
      </w:r>
      <w:r w:rsidR="00BB58A6" w:rsidRPr="009E0368">
        <w:rPr>
          <w:rFonts w:ascii="Times New Roman" w:hAnsi="Times New Roman" w:cs="Times New Roman"/>
          <w:color w:val="000000" w:themeColor="text1"/>
          <w:sz w:val="24"/>
          <w:szCs w:val="24"/>
          <w:lang w:val="en-US"/>
        </w:rPr>
        <w:t>measures</w:t>
      </w:r>
      <w:r w:rsidR="00FD20C1">
        <w:rPr>
          <w:rFonts w:ascii="Times New Roman" w:hAnsi="Times New Roman" w:cs="Times New Roman"/>
          <w:color w:val="000000" w:themeColor="text1"/>
          <w:sz w:val="24"/>
          <w:szCs w:val="24"/>
          <w:lang w:val="en-US"/>
        </w:rPr>
        <w:t xml:space="preserve"> in the </w:t>
      </w:r>
      <w:r w:rsidR="00A76805">
        <w:rPr>
          <w:rFonts w:ascii="Times New Roman" w:hAnsi="Times New Roman" w:cs="Times New Roman"/>
          <w:color w:val="000000" w:themeColor="text1"/>
          <w:sz w:val="24"/>
          <w:szCs w:val="24"/>
          <w:lang w:val="en-US"/>
        </w:rPr>
        <w:t xml:space="preserve">attitude </w:t>
      </w:r>
      <w:r w:rsidR="00FD20C1">
        <w:rPr>
          <w:rFonts w:ascii="Times New Roman" w:hAnsi="Times New Roman" w:cs="Times New Roman"/>
          <w:color w:val="000000" w:themeColor="text1"/>
          <w:sz w:val="24"/>
          <w:szCs w:val="24"/>
          <w:lang w:val="en-US"/>
        </w:rPr>
        <w:t>domain</w:t>
      </w:r>
      <w:r w:rsidR="00BB58A6" w:rsidRPr="009E0368">
        <w:rPr>
          <w:rFonts w:ascii="Times New Roman" w:hAnsi="Times New Roman" w:cs="Times New Roman"/>
          <w:color w:val="000000" w:themeColor="text1"/>
          <w:sz w:val="24"/>
          <w:szCs w:val="24"/>
          <w:lang w:val="en-US"/>
        </w:rPr>
        <w:t xml:space="preserve">.  </w:t>
      </w:r>
    </w:p>
    <w:p w14:paraId="2DA47E26" w14:textId="71CFC038" w:rsidR="00F44CC5" w:rsidRPr="009E0368" w:rsidRDefault="000B5E04" w:rsidP="009E0368">
      <w:pPr>
        <w:spacing w:after="160" w:line="480" w:lineRule="auto"/>
        <w:rPr>
          <w:rFonts w:ascii="Times New Roman" w:hAnsi="Times New Roman" w:cs="Times New Roman"/>
          <w:b/>
          <w:sz w:val="24"/>
          <w:szCs w:val="24"/>
          <w:lang w:val="en-US"/>
        </w:rPr>
      </w:pPr>
      <w:r w:rsidRPr="009E0368">
        <w:rPr>
          <w:rFonts w:ascii="Times New Roman" w:hAnsi="Times New Roman" w:cs="Times New Roman"/>
          <w:b/>
          <w:sz w:val="24"/>
          <w:szCs w:val="24"/>
          <w:lang w:val="en-US"/>
        </w:rPr>
        <w:t>Theoretical Implications</w:t>
      </w:r>
    </w:p>
    <w:p w14:paraId="15CA9A5D" w14:textId="7B77620F" w:rsidR="00994EA4" w:rsidRPr="009E0368" w:rsidRDefault="00F81B0F" w:rsidP="009E0368">
      <w:pPr>
        <w:spacing w:after="160"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Until now </w:t>
      </w:r>
      <w:r w:rsidR="00DC46D4">
        <w:rPr>
          <w:rFonts w:ascii="Times New Roman" w:hAnsi="Times New Roman" w:cs="Times New Roman"/>
          <w:sz w:val="24"/>
          <w:szCs w:val="24"/>
          <w:lang w:val="en-US"/>
        </w:rPr>
        <w:t xml:space="preserve">we focused on the shared features effect itself and said little about why this effect </w:t>
      </w:r>
      <w:r w:rsidR="0007083F">
        <w:rPr>
          <w:rFonts w:ascii="Times New Roman" w:hAnsi="Times New Roman" w:cs="Times New Roman"/>
          <w:sz w:val="24"/>
          <w:szCs w:val="24"/>
          <w:lang w:val="en-US"/>
        </w:rPr>
        <w:t xml:space="preserve">actually </w:t>
      </w:r>
      <w:r w:rsidR="00DC46D4">
        <w:rPr>
          <w:rFonts w:ascii="Times New Roman" w:hAnsi="Times New Roman" w:cs="Times New Roman"/>
          <w:sz w:val="24"/>
          <w:szCs w:val="24"/>
          <w:lang w:val="en-US"/>
        </w:rPr>
        <w:t xml:space="preserve">emerges. </w:t>
      </w:r>
      <w:r w:rsidR="009E0368" w:rsidRPr="009E0368">
        <w:rPr>
          <w:rFonts w:ascii="Times New Roman" w:hAnsi="Times New Roman" w:cs="Times New Roman"/>
          <w:sz w:val="24"/>
          <w:szCs w:val="24"/>
          <w:lang w:val="en-US"/>
        </w:rPr>
        <w:t xml:space="preserve">There are two different levels at which to explain </w:t>
      </w:r>
      <w:r w:rsidR="009E0368">
        <w:rPr>
          <w:rFonts w:ascii="Times New Roman" w:hAnsi="Times New Roman" w:cs="Times New Roman"/>
          <w:sz w:val="24"/>
          <w:szCs w:val="24"/>
          <w:lang w:val="en-US"/>
        </w:rPr>
        <w:t xml:space="preserve">shared features </w:t>
      </w:r>
      <w:r w:rsidR="009E0368" w:rsidRPr="009E0368">
        <w:rPr>
          <w:rFonts w:ascii="Times New Roman" w:hAnsi="Times New Roman" w:cs="Times New Roman"/>
          <w:sz w:val="24"/>
          <w:szCs w:val="24"/>
          <w:lang w:val="en-US"/>
        </w:rPr>
        <w:t xml:space="preserve">effects (De Houwer, 2011; Hughes et al., 2016): (1) a mental level that aims to uncover the mental mechanisms that </w:t>
      </w:r>
      <w:r w:rsidR="009E0368" w:rsidRPr="009E0368">
        <w:rPr>
          <w:rFonts w:ascii="Times New Roman" w:hAnsi="Times New Roman" w:cs="Times New Roman"/>
          <w:i/>
          <w:sz w:val="24"/>
          <w:szCs w:val="24"/>
          <w:lang w:val="en-US"/>
        </w:rPr>
        <w:t>mediate</w:t>
      </w:r>
      <w:r w:rsidR="009E0368" w:rsidRPr="009E0368">
        <w:rPr>
          <w:rFonts w:ascii="Times New Roman" w:hAnsi="Times New Roman" w:cs="Times New Roman"/>
          <w:sz w:val="24"/>
          <w:szCs w:val="24"/>
          <w:lang w:val="en-US"/>
        </w:rPr>
        <w:t xml:space="preserve"> the impact of the environment on </w:t>
      </w:r>
      <w:r w:rsidR="009E0368">
        <w:rPr>
          <w:rFonts w:ascii="Times New Roman" w:hAnsi="Times New Roman" w:cs="Times New Roman"/>
          <w:sz w:val="24"/>
          <w:szCs w:val="24"/>
          <w:lang w:val="en-US"/>
        </w:rPr>
        <w:t xml:space="preserve">behavior </w:t>
      </w:r>
      <w:r w:rsidR="009E0368" w:rsidRPr="009E0368">
        <w:rPr>
          <w:rFonts w:ascii="Times New Roman" w:hAnsi="Times New Roman" w:cs="Times New Roman"/>
          <w:sz w:val="24"/>
          <w:szCs w:val="24"/>
          <w:lang w:val="en-US"/>
        </w:rPr>
        <w:t xml:space="preserve">and (2) a functional level that aims to describe those elements of the environment that </w:t>
      </w:r>
      <w:r w:rsidR="009E0368" w:rsidRPr="009E0368">
        <w:rPr>
          <w:rFonts w:ascii="Times New Roman" w:hAnsi="Times New Roman" w:cs="Times New Roman"/>
          <w:i/>
          <w:sz w:val="24"/>
          <w:szCs w:val="24"/>
          <w:lang w:val="en-US"/>
        </w:rPr>
        <w:t>moderate</w:t>
      </w:r>
      <w:r w:rsidR="009E0368" w:rsidRPr="009E0368">
        <w:rPr>
          <w:rFonts w:ascii="Times New Roman" w:hAnsi="Times New Roman" w:cs="Times New Roman"/>
          <w:sz w:val="24"/>
          <w:szCs w:val="24"/>
          <w:lang w:val="en-US"/>
        </w:rPr>
        <w:t xml:space="preserve"> </w:t>
      </w:r>
      <w:r w:rsidR="009E0368">
        <w:rPr>
          <w:rFonts w:ascii="Times New Roman" w:hAnsi="Times New Roman" w:cs="Times New Roman"/>
          <w:sz w:val="24"/>
          <w:szCs w:val="24"/>
          <w:lang w:val="en-US"/>
        </w:rPr>
        <w:t>behavior</w:t>
      </w:r>
      <w:r w:rsidR="009E0368" w:rsidRPr="009E0368">
        <w:rPr>
          <w:rFonts w:ascii="Times New Roman" w:hAnsi="Times New Roman" w:cs="Times New Roman"/>
          <w:sz w:val="24"/>
          <w:szCs w:val="24"/>
          <w:lang w:val="en-US"/>
        </w:rPr>
        <w:t xml:space="preserve">. We </w:t>
      </w:r>
      <w:r w:rsidR="009E0368">
        <w:rPr>
          <w:rFonts w:ascii="Times New Roman" w:hAnsi="Times New Roman" w:cs="Times New Roman"/>
          <w:sz w:val="24"/>
          <w:szCs w:val="24"/>
          <w:lang w:val="en-US"/>
        </w:rPr>
        <w:t xml:space="preserve">consider </w:t>
      </w:r>
      <w:r>
        <w:rPr>
          <w:rFonts w:ascii="Times New Roman" w:hAnsi="Times New Roman" w:cs="Times New Roman"/>
          <w:sz w:val="24"/>
          <w:szCs w:val="24"/>
          <w:lang w:val="en-US"/>
        </w:rPr>
        <w:t xml:space="preserve">both </w:t>
      </w:r>
      <w:r w:rsidR="009E0368">
        <w:rPr>
          <w:rFonts w:ascii="Times New Roman" w:hAnsi="Times New Roman" w:cs="Times New Roman"/>
          <w:sz w:val="24"/>
          <w:szCs w:val="24"/>
          <w:lang w:val="en-US"/>
        </w:rPr>
        <w:t>in turn</w:t>
      </w:r>
      <w:r w:rsidR="009E0368" w:rsidRPr="009E0368">
        <w:rPr>
          <w:rFonts w:ascii="Times New Roman" w:hAnsi="Times New Roman" w:cs="Times New Roman"/>
          <w:sz w:val="24"/>
          <w:szCs w:val="24"/>
          <w:lang w:val="en-US"/>
        </w:rPr>
        <w:t>.</w:t>
      </w:r>
    </w:p>
    <w:p w14:paraId="6A1361A9" w14:textId="23E34269" w:rsidR="0049460A" w:rsidRDefault="009E0368" w:rsidP="00A31D17">
      <w:pPr>
        <w:spacing w:after="160" w:line="480" w:lineRule="auto"/>
        <w:ind w:firstLine="360"/>
        <w:rPr>
          <w:rFonts w:ascii="Times New Roman" w:hAnsi="Times New Roman" w:cs="Times New Roman"/>
          <w:sz w:val="24"/>
          <w:szCs w:val="24"/>
          <w:lang w:val="en-US"/>
        </w:rPr>
      </w:pPr>
      <w:proofErr w:type="gramStart"/>
      <w:r w:rsidRPr="009E0368">
        <w:rPr>
          <w:rFonts w:ascii="Times New Roman" w:hAnsi="Times New Roman" w:cs="Times New Roman"/>
          <w:b/>
          <w:sz w:val="24"/>
          <w:szCs w:val="24"/>
          <w:lang w:val="en-US"/>
        </w:rPr>
        <w:t>The functional level of explanation</w:t>
      </w:r>
      <w:r w:rsidR="008B2C33">
        <w:rPr>
          <w:rFonts w:ascii="Times New Roman" w:hAnsi="Times New Roman" w:cs="Times New Roman"/>
          <w:b/>
          <w:sz w:val="24"/>
          <w:szCs w:val="24"/>
          <w:lang w:val="en-US"/>
        </w:rPr>
        <w:t xml:space="preserve"> (relational responding)</w:t>
      </w:r>
      <w:r>
        <w:rPr>
          <w:rFonts w:ascii="Times New Roman" w:hAnsi="Times New Roman" w:cs="Times New Roman"/>
          <w:b/>
          <w:sz w:val="24"/>
          <w:szCs w:val="24"/>
          <w:lang w:val="en-US"/>
        </w:rPr>
        <w:t>.</w:t>
      </w:r>
      <w:proofErr w:type="gramEnd"/>
      <w:r>
        <w:rPr>
          <w:rFonts w:ascii="Times New Roman" w:hAnsi="Times New Roman" w:cs="Times New Roman"/>
          <w:b/>
          <w:sz w:val="24"/>
          <w:szCs w:val="24"/>
          <w:lang w:val="en-US"/>
        </w:rPr>
        <w:t xml:space="preserve"> </w:t>
      </w:r>
      <w:r w:rsidRPr="009E0368">
        <w:rPr>
          <w:rFonts w:ascii="Times New Roman" w:hAnsi="Times New Roman" w:cs="Times New Roman"/>
          <w:sz w:val="24"/>
          <w:szCs w:val="24"/>
          <w:lang w:val="en-US"/>
        </w:rPr>
        <w:t xml:space="preserve">Without going into too much detail, functional explanations are not concerned with identifying the mental representations and processes. Rather they </w:t>
      </w:r>
      <w:r w:rsidR="00E8334F">
        <w:rPr>
          <w:rFonts w:ascii="Times New Roman" w:hAnsi="Times New Roman" w:cs="Times New Roman"/>
          <w:sz w:val="24"/>
          <w:szCs w:val="24"/>
          <w:lang w:val="en-US"/>
        </w:rPr>
        <w:t>seek</w:t>
      </w:r>
      <w:r w:rsidR="00A563CA">
        <w:rPr>
          <w:rFonts w:ascii="Times New Roman" w:hAnsi="Times New Roman" w:cs="Times New Roman"/>
          <w:sz w:val="24"/>
          <w:szCs w:val="24"/>
          <w:lang w:val="en-US"/>
        </w:rPr>
        <w:t xml:space="preserve"> </w:t>
      </w:r>
      <w:r w:rsidRPr="009E0368">
        <w:rPr>
          <w:rFonts w:ascii="Times New Roman" w:hAnsi="Times New Roman" w:cs="Times New Roman"/>
          <w:sz w:val="24"/>
          <w:szCs w:val="24"/>
          <w:lang w:val="en-US"/>
        </w:rPr>
        <w:t xml:space="preserve">to identify which aspects of the environment </w:t>
      </w:r>
      <w:r w:rsidRPr="009E0368">
        <w:rPr>
          <w:rFonts w:ascii="Times New Roman" w:hAnsi="Times New Roman" w:cs="Times New Roman"/>
          <w:sz w:val="24"/>
          <w:szCs w:val="24"/>
          <w:lang w:val="en-US"/>
        </w:rPr>
        <w:lastRenderedPageBreak/>
        <w:t>give rise to changes in behavior</w:t>
      </w:r>
      <w:r w:rsidR="00CA1474">
        <w:rPr>
          <w:rFonts w:ascii="Times New Roman" w:hAnsi="Times New Roman" w:cs="Times New Roman"/>
          <w:sz w:val="24"/>
          <w:szCs w:val="24"/>
          <w:lang w:val="en-US"/>
        </w:rPr>
        <w:t>. They then use this functional knowledge to create ‘abstract’ principles that can explain how the environment influences behavior across many different situations and settings</w:t>
      </w:r>
      <w:r w:rsidR="00A563CA">
        <w:rPr>
          <w:rFonts w:ascii="Times New Roman" w:hAnsi="Times New Roman" w:cs="Times New Roman"/>
          <w:sz w:val="24"/>
          <w:szCs w:val="24"/>
          <w:lang w:val="en-US"/>
        </w:rPr>
        <w:t xml:space="preserve"> (</w:t>
      </w:r>
      <w:r w:rsidR="009C764E">
        <w:rPr>
          <w:rFonts w:ascii="Times New Roman" w:hAnsi="Times New Roman" w:cs="Times New Roman"/>
          <w:sz w:val="24"/>
          <w:szCs w:val="24"/>
          <w:lang w:val="en-US"/>
        </w:rPr>
        <w:t xml:space="preserve">for a detailed treatment </w:t>
      </w:r>
      <w:r w:rsidR="00A563CA">
        <w:rPr>
          <w:rFonts w:ascii="Times New Roman" w:hAnsi="Times New Roman" w:cs="Times New Roman"/>
          <w:sz w:val="24"/>
          <w:szCs w:val="24"/>
          <w:lang w:val="en-US"/>
        </w:rPr>
        <w:t xml:space="preserve">see </w:t>
      </w:r>
      <w:r w:rsidR="001F569F">
        <w:rPr>
          <w:rFonts w:ascii="Times New Roman" w:hAnsi="Times New Roman" w:cs="Times New Roman"/>
          <w:sz w:val="24"/>
          <w:szCs w:val="24"/>
          <w:lang w:val="en-US"/>
        </w:rPr>
        <w:t xml:space="preserve">Hughes &amp; Barnes-Holmes, 2016a; </w:t>
      </w:r>
      <w:r w:rsidR="00A563CA">
        <w:rPr>
          <w:rFonts w:ascii="Times New Roman" w:hAnsi="Times New Roman" w:cs="Times New Roman"/>
          <w:sz w:val="24"/>
          <w:szCs w:val="24"/>
          <w:lang w:val="en-US"/>
        </w:rPr>
        <w:t>De Houwer &amp; Hughes, 2019)</w:t>
      </w:r>
      <w:r w:rsidRPr="009E0368">
        <w:rPr>
          <w:rFonts w:ascii="Times New Roman" w:hAnsi="Times New Roman" w:cs="Times New Roman"/>
          <w:sz w:val="24"/>
          <w:szCs w:val="24"/>
          <w:lang w:val="en-US"/>
        </w:rPr>
        <w:t>.</w:t>
      </w:r>
      <w:r w:rsidR="00A563CA">
        <w:rPr>
          <w:rFonts w:ascii="Times New Roman" w:hAnsi="Times New Roman" w:cs="Times New Roman"/>
          <w:sz w:val="24"/>
          <w:szCs w:val="24"/>
          <w:lang w:val="en-US"/>
        </w:rPr>
        <w:t xml:space="preserve"> </w:t>
      </w:r>
      <w:r w:rsidR="00E8334F">
        <w:rPr>
          <w:rFonts w:ascii="Times New Roman" w:hAnsi="Times New Roman" w:cs="Times New Roman"/>
          <w:sz w:val="24"/>
          <w:szCs w:val="24"/>
          <w:lang w:val="en-US"/>
        </w:rPr>
        <w:t xml:space="preserve">At </w:t>
      </w:r>
      <w:r w:rsidR="00947E91">
        <w:rPr>
          <w:rFonts w:ascii="Times New Roman" w:hAnsi="Times New Roman" w:cs="Times New Roman"/>
          <w:sz w:val="24"/>
          <w:szCs w:val="24"/>
          <w:lang w:val="en-US"/>
        </w:rPr>
        <w:t xml:space="preserve">this </w:t>
      </w:r>
      <w:r w:rsidR="00E8334F">
        <w:rPr>
          <w:rFonts w:ascii="Times New Roman" w:hAnsi="Times New Roman" w:cs="Times New Roman"/>
          <w:sz w:val="24"/>
          <w:szCs w:val="24"/>
          <w:lang w:val="en-US"/>
        </w:rPr>
        <w:t xml:space="preserve">level </w:t>
      </w:r>
      <w:r w:rsidR="00A563CA">
        <w:rPr>
          <w:rFonts w:ascii="Times New Roman" w:hAnsi="Times New Roman" w:cs="Times New Roman"/>
          <w:sz w:val="24"/>
          <w:szCs w:val="24"/>
          <w:lang w:val="en-US"/>
        </w:rPr>
        <w:t xml:space="preserve">shared features </w:t>
      </w:r>
      <w:r w:rsidR="000704FD">
        <w:rPr>
          <w:rFonts w:ascii="Times New Roman" w:hAnsi="Times New Roman" w:cs="Times New Roman"/>
          <w:sz w:val="24"/>
          <w:szCs w:val="24"/>
          <w:lang w:val="en-US"/>
        </w:rPr>
        <w:t xml:space="preserve">effects </w:t>
      </w:r>
      <w:r w:rsidR="0007083F">
        <w:rPr>
          <w:rFonts w:ascii="Times New Roman" w:hAnsi="Times New Roman" w:cs="Times New Roman"/>
          <w:sz w:val="24"/>
          <w:szCs w:val="24"/>
          <w:lang w:val="en-US"/>
        </w:rPr>
        <w:t xml:space="preserve">could be conceptualized </w:t>
      </w:r>
      <w:r w:rsidR="000704FD">
        <w:rPr>
          <w:rFonts w:ascii="Times New Roman" w:hAnsi="Times New Roman" w:cs="Times New Roman"/>
          <w:sz w:val="24"/>
          <w:szCs w:val="24"/>
          <w:lang w:val="en-US"/>
        </w:rPr>
        <w:t xml:space="preserve">as one instance of a </w:t>
      </w:r>
      <w:r w:rsidR="007738DB">
        <w:rPr>
          <w:rFonts w:ascii="Times New Roman" w:hAnsi="Times New Roman" w:cs="Times New Roman"/>
          <w:sz w:val="24"/>
          <w:szCs w:val="24"/>
          <w:lang w:val="en-US"/>
        </w:rPr>
        <w:t xml:space="preserve">much </w:t>
      </w:r>
      <w:r w:rsidR="000704FD">
        <w:rPr>
          <w:rFonts w:ascii="Times New Roman" w:hAnsi="Times New Roman" w:cs="Times New Roman"/>
          <w:sz w:val="24"/>
          <w:szCs w:val="24"/>
          <w:lang w:val="en-US"/>
        </w:rPr>
        <w:t xml:space="preserve">larger phenomenon known as relational responding. </w:t>
      </w:r>
      <w:r w:rsidR="0049460A">
        <w:rPr>
          <w:rFonts w:ascii="Times New Roman" w:hAnsi="Times New Roman" w:cs="Times New Roman"/>
          <w:sz w:val="24"/>
          <w:szCs w:val="24"/>
          <w:lang w:val="en-US"/>
        </w:rPr>
        <w:t>At its most basic, r</w:t>
      </w:r>
      <w:r w:rsidR="000704FD">
        <w:rPr>
          <w:rFonts w:ascii="Times New Roman" w:hAnsi="Times New Roman" w:cs="Times New Roman"/>
          <w:sz w:val="24"/>
          <w:szCs w:val="24"/>
          <w:lang w:val="en-US"/>
        </w:rPr>
        <w:t xml:space="preserve">elational responding is a type of behavior that </w:t>
      </w:r>
      <w:r w:rsidR="007738DB">
        <w:rPr>
          <w:rFonts w:ascii="Times New Roman" w:hAnsi="Times New Roman" w:cs="Times New Roman"/>
          <w:sz w:val="24"/>
          <w:szCs w:val="24"/>
          <w:lang w:val="en-US"/>
        </w:rPr>
        <w:t xml:space="preserve">involves ‘responding to the relationship between stimuli’. This behavior </w:t>
      </w:r>
      <w:r w:rsidR="0049460A">
        <w:rPr>
          <w:rFonts w:ascii="Times New Roman" w:hAnsi="Times New Roman" w:cs="Times New Roman"/>
          <w:sz w:val="24"/>
          <w:szCs w:val="24"/>
          <w:lang w:val="en-US"/>
        </w:rPr>
        <w:t xml:space="preserve">is </w:t>
      </w:r>
      <w:r w:rsidR="007738DB">
        <w:rPr>
          <w:rFonts w:ascii="Times New Roman" w:hAnsi="Times New Roman" w:cs="Times New Roman"/>
          <w:sz w:val="24"/>
          <w:szCs w:val="24"/>
          <w:lang w:val="en-US"/>
        </w:rPr>
        <w:t xml:space="preserve">typically </w:t>
      </w:r>
      <w:r w:rsidR="000704FD">
        <w:rPr>
          <w:rFonts w:ascii="Times New Roman" w:hAnsi="Times New Roman" w:cs="Times New Roman"/>
          <w:sz w:val="24"/>
          <w:szCs w:val="24"/>
          <w:lang w:val="en-US"/>
        </w:rPr>
        <w:t xml:space="preserve">emitted in the presence of </w:t>
      </w:r>
      <w:r w:rsidR="0049460A">
        <w:rPr>
          <w:rFonts w:ascii="Times New Roman" w:hAnsi="Times New Roman" w:cs="Times New Roman"/>
          <w:sz w:val="24"/>
          <w:szCs w:val="24"/>
          <w:lang w:val="en-US"/>
        </w:rPr>
        <w:t xml:space="preserve">a stimulus called a </w:t>
      </w:r>
      <w:r w:rsidR="00A563CA" w:rsidRPr="00A563CA">
        <w:rPr>
          <w:rFonts w:ascii="Times New Roman" w:hAnsi="Times New Roman" w:cs="Times New Roman"/>
          <w:i/>
          <w:sz w:val="24"/>
          <w:szCs w:val="24"/>
          <w:lang w:val="en-US"/>
        </w:rPr>
        <w:t>relational contextual cue</w:t>
      </w:r>
      <w:r w:rsidR="00A563CA">
        <w:rPr>
          <w:rFonts w:ascii="Times New Roman" w:hAnsi="Times New Roman" w:cs="Times New Roman"/>
          <w:sz w:val="24"/>
          <w:szCs w:val="24"/>
          <w:lang w:val="en-US"/>
        </w:rPr>
        <w:t xml:space="preserve">. </w:t>
      </w:r>
      <w:r w:rsidR="0049460A">
        <w:rPr>
          <w:rFonts w:ascii="Times New Roman" w:hAnsi="Times New Roman" w:cs="Times New Roman"/>
          <w:sz w:val="24"/>
          <w:szCs w:val="24"/>
          <w:lang w:val="en-US"/>
        </w:rPr>
        <w:t xml:space="preserve">This stimulus </w:t>
      </w:r>
      <w:r w:rsidR="00E8334F">
        <w:rPr>
          <w:rFonts w:ascii="Times New Roman" w:hAnsi="Times New Roman" w:cs="Times New Roman"/>
          <w:sz w:val="24"/>
          <w:szCs w:val="24"/>
          <w:lang w:val="en-US"/>
        </w:rPr>
        <w:t xml:space="preserve">is a </w:t>
      </w:r>
      <w:r w:rsidR="00E8334F" w:rsidRPr="00A31D17">
        <w:rPr>
          <w:rFonts w:ascii="Times New Roman" w:hAnsi="Times New Roman" w:cs="Times New Roman"/>
          <w:i/>
          <w:sz w:val="24"/>
          <w:szCs w:val="24"/>
          <w:lang w:val="en-US"/>
        </w:rPr>
        <w:t>contextual cue</w:t>
      </w:r>
      <w:r w:rsidR="00E8334F">
        <w:rPr>
          <w:rFonts w:ascii="Times New Roman" w:hAnsi="Times New Roman" w:cs="Times New Roman"/>
          <w:sz w:val="24"/>
          <w:szCs w:val="24"/>
          <w:lang w:val="en-US"/>
        </w:rPr>
        <w:t xml:space="preserve"> in the sense that it signals (cues) how one shoul</w:t>
      </w:r>
      <w:r w:rsidR="00CA1474">
        <w:rPr>
          <w:rFonts w:ascii="Times New Roman" w:hAnsi="Times New Roman" w:cs="Times New Roman"/>
          <w:sz w:val="24"/>
          <w:szCs w:val="24"/>
          <w:lang w:val="en-US"/>
        </w:rPr>
        <w:t>d respond</w:t>
      </w:r>
      <w:r w:rsidR="00E8334F">
        <w:rPr>
          <w:rFonts w:ascii="Times New Roman" w:hAnsi="Times New Roman" w:cs="Times New Roman"/>
          <w:sz w:val="24"/>
          <w:szCs w:val="24"/>
          <w:lang w:val="en-US"/>
        </w:rPr>
        <w:t xml:space="preserve"> </w:t>
      </w:r>
      <w:r w:rsidR="00896F28">
        <w:rPr>
          <w:rFonts w:ascii="Times New Roman" w:hAnsi="Times New Roman" w:cs="Times New Roman"/>
          <w:sz w:val="24"/>
          <w:szCs w:val="24"/>
          <w:lang w:val="en-US"/>
        </w:rPr>
        <w:t xml:space="preserve">and it </w:t>
      </w:r>
      <w:r w:rsidR="00E8334F">
        <w:rPr>
          <w:rFonts w:ascii="Times New Roman" w:hAnsi="Times New Roman" w:cs="Times New Roman"/>
          <w:sz w:val="24"/>
          <w:szCs w:val="24"/>
          <w:lang w:val="en-US"/>
        </w:rPr>
        <w:t xml:space="preserve">is </w:t>
      </w:r>
      <w:r w:rsidR="00E8334F" w:rsidRPr="00A31D17">
        <w:rPr>
          <w:rFonts w:ascii="Times New Roman" w:hAnsi="Times New Roman" w:cs="Times New Roman"/>
          <w:i/>
          <w:sz w:val="24"/>
          <w:szCs w:val="24"/>
          <w:lang w:val="en-US"/>
        </w:rPr>
        <w:t>relational</w:t>
      </w:r>
      <w:r w:rsidR="00E8334F">
        <w:rPr>
          <w:rFonts w:ascii="Times New Roman" w:hAnsi="Times New Roman" w:cs="Times New Roman"/>
          <w:sz w:val="24"/>
          <w:szCs w:val="24"/>
          <w:lang w:val="en-US"/>
        </w:rPr>
        <w:t xml:space="preserve"> because it signals that </w:t>
      </w:r>
      <w:r w:rsidR="00CA1474">
        <w:rPr>
          <w:rFonts w:ascii="Times New Roman" w:hAnsi="Times New Roman" w:cs="Times New Roman"/>
          <w:sz w:val="24"/>
          <w:szCs w:val="24"/>
          <w:lang w:val="en-US"/>
        </w:rPr>
        <w:t xml:space="preserve">a relational response should be emitted </w:t>
      </w:r>
      <w:r w:rsidR="0049460A">
        <w:rPr>
          <w:rFonts w:ascii="Times New Roman" w:hAnsi="Times New Roman" w:cs="Times New Roman"/>
          <w:sz w:val="24"/>
          <w:szCs w:val="24"/>
          <w:lang w:val="en-US"/>
        </w:rPr>
        <w:t xml:space="preserve">in that context. </w:t>
      </w:r>
      <w:r w:rsidR="00CA1474">
        <w:rPr>
          <w:rFonts w:ascii="Times New Roman" w:hAnsi="Times New Roman" w:cs="Times New Roman"/>
          <w:sz w:val="24"/>
          <w:szCs w:val="24"/>
          <w:lang w:val="en-US"/>
        </w:rPr>
        <w:t>To illustrate</w:t>
      </w:r>
      <w:r w:rsidR="002416A8">
        <w:rPr>
          <w:rFonts w:ascii="Times New Roman" w:hAnsi="Times New Roman" w:cs="Times New Roman"/>
          <w:sz w:val="24"/>
          <w:szCs w:val="24"/>
          <w:lang w:val="en-US"/>
        </w:rPr>
        <w:t>, c</w:t>
      </w:r>
      <w:r w:rsidR="0049460A">
        <w:rPr>
          <w:rFonts w:ascii="Times New Roman" w:hAnsi="Times New Roman" w:cs="Times New Roman"/>
          <w:sz w:val="24"/>
          <w:szCs w:val="24"/>
          <w:lang w:val="en-US"/>
        </w:rPr>
        <w:t xml:space="preserve">onsider a </w:t>
      </w:r>
      <w:r w:rsidR="00CA1474">
        <w:rPr>
          <w:rFonts w:ascii="Times New Roman" w:hAnsi="Times New Roman" w:cs="Times New Roman"/>
          <w:sz w:val="24"/>
          <w:szCs w:val="24"/>
          <w:lang w:val="en-US"/>
        </w:rPr>
        <w:t xml:space="preserve">simple </w:t>
      </w:r>
      <w:r w:rsidR="000B2331">
        <w:rPr>
          <w:rFonts w:ascii="Times New Roman" w:hAnsi="Times New Roman" w:cs="Times New Roman"/>
          <w:sz w:val="24"/>
          <w:szCs w:val="24"/>
          <w:lang w:val="en-US"/>
        </w:rPr>
        <w:t>cue</w:t>
      </w:r>
      <w:r w:rsidR="0049460A">
        <w:rPr>
          <w:rFonts w:ascii="Times New Roman" w:hAnsi="Times New Roman" w:cs="Times New Roman"/>
          <w:sz w:val="24"/>
          <w:szCs w:val="24"/>
          <w:lang w:val="en-US"/>
        </w:rPr>
        <w:t xml:space="preserve"> </w:t>
      </w:r>
      <w:r w:rsidR="003078F7">
        <w:rPr>
          <w:rFonts w:ascii="Times New Roman" w:hAnsi="Times New Roman" w:cs="Times New Roman"/>
          <w:sz w:val="24"/>
          <w:szCs w:val="24"/>
          <w:lang w:val="en-US"/>
        </w:rPr>
        <w:t xml:space="preserve">such as </w:t>
      </w:r>
      <w:r w:rsidR="0049460A">
        <w:rPr>
          <w:rFonts w:ascii="Times New Roman" w:hAnsi="Times New Roman" w:cs="Times New Roman"/>
          <w:sz w:val="24"/>
          <w:szCs w:val="24"/>
          <w:lang w:val="en-US"/>
        </w:rPr>
        <w:t xml:space="preserve">a red traffic light at a busy intersection. </w:t>
      </w:r>
      <w:r w:rsidR="000B2331">
        <w:rPr>
          <w:rFonts w:ascii="Times New Roman" w:hAnsi="Times New Roman" w:cs="Times New Roman"/>
          <w:sz w:val="24"/>
          <w:szCs w:val="24"/>
          <w:lang w:val="en-US"/>
        </w:rPr>
        <w:t xml:space="preserve">The light </w:t>
      </w:r>
      <w:r w:rsidR="0049460A">
        <w:rPr>
          <w:rFonts w:ascii="Times New Roman" w:hAnsi="Times New Roman" w:cs="Times New Roman"/>
          <w:sz w:val="24"/>
          <w:szCs w:val="24"/>
          <w:lang w:val="en-US"/>
        </w:rPr>
        <w:t xml:space="preserve">signals how one should respond in that context (i.e., that walking across the street </w:t>
      </w:r>
      <w:r w:rsidR="000B2331">
        <w:rPr>
          <w:rFonts w:ascii="Times New Roman" w:hAnsi="Times New Roman" w:cs="Times New Roman"/>
          <w:sz w:val="24"/>
          <w:szCs w:val="24"/>
          <w:lang w:val="en-US"/>
        </w:rPr>
        <w:t xml:space="preserve">when the </w:t>
      </w:r>
      <w:r w:rsidR="0049460A">
        <w:rPr>
          <w:rFonts w:ascii="Times New Roman" w:hAnsi="Times New Roman" w:cs="Times New Roman"/>
          <w:sz w:val="24"/>
          <w:szCs w:val="24"/>
          <w:lang w:val="en-US"/>
        </w:rPr>
        <w:t xml:space="preserve">light </w:t>
      </w:r>
      <w:r w:rsidR="000B2331">
        <w:rPr>
          <w:rFonts w:ascii="Times New Roman" w:hAnsi="Times New Roman" w:cs="Times New Roman"/>
          <w:sz w:val="24"/>
          <w:szCs w:val="24"/>
          <w:lang w:val="en-US"/>
        </w:rPr>
        <w:t xml:space="preserve">is red </w:t>
      </w:r>
      <w:r w:rsidR="0049460A">
        <w:rPr>
          <w:rFonts w:ascii="Times New Roman" w:hAnsi="Times New Roman" w:cs="Times New Roman"/>
          <w:sz w:val="24"/>
          <w:szCs w:val="24"/>
          <w:lang w:val="en-US"/>
        </w:rPr>
        <w:t xml:space="preserve">will </w:t>
      </w:r>
      <w:r w:rsidR="002416A8">
        <w:rPr>
          <w:rFonts w:ascii="Times New Roman" w:hAnsi="Times New Roman" w:cs="Times New Roman"/>
          <w:sz w:val="24"/>
          <w:szCs w:val="24"/>
          <w:lang w:val="en-US"/>
        </w:rPr>
        <w:t xml:space="preserve">be dangerous </w:t>
      </w:r>
      <w:r w:rsidR="000B2331">
        <w:rPr>
          <w:rFonts w:ascii="Times New Roman" w:hAnsi="Times New Roman" w:cs="Times New Roman"/>
          <w:sz w:val="24"/>
          <w:szCs w:val="24"/>
          <w:lang w:val="en-US"/>
        </w:rPr>
        <w:t>for that person</w:t>
      </w:r>
      <w:r w:rsidR="0049460A">
        <w:rPr>
          <w:rFonts w:ascii="Times New Roman" w:hAnsi="Times New Roman" w:cs="Times New Roman"/>
          <w:sz w:val="24"/>
          <w:szCs w:val="24"/>
          <w:lang w:val="en-US"/>
        </w:rPr>
        <w:t xml:space="preserve">). Relational contextual cues </w:t>
      </w:r>
      <w:r w:rsidR="000B2331">
        <w:rPr>
          <w:rFonts w:ascii="Times New Roman" w:hAnsi="Times New Roman" w:cs="Times New Roman"/>
          <w:sz w:val="24"/>
          <w:szCs w:val="24"/>
          <w:lang w:val="en-US"/>
        </w:rPr>
        <w:t xml:space="preserve">require us to </w:t>
      </w:r>
      <w:r w:rsidR="0049460A">
        <w:rPr>
          <w:rFonts w:ascii="Times New Roman" w:hAnsi="Times New Roman" w:cs="Times New Roman"/>
          <w:sz w:val="24"/>
          <w:szCs w:val="24"/>
          <w:lang w:val="en-US"/>
        </w:rPr>
        <w:t xml:space="preserve">take this idea one step further. They </w:t>
      </w:r>
      <w:r w:rsidR="00CA1474">
        <w:rPr>
          <w:rFonts w:ascii="Times New Roman" w:hAnsi="Times New Roman" w:cs="Times New Roman"/>
          <w:sz w:val="24"/>
          <w:szCs w:val="24"/>
          <w:lang w:val="en-US"/>
        </w:rPr>
        <w:t xml:space="preserve">also </w:t>
      </w:r>
      <w:r w:rsidR="0049460A">
        <w:rPr>
          <w:rFonts w:ascii="Times New Roman" w:hAnsi="Times New Roman" w:cs="Times New Roman"/>
          <w:sz w:val="24"/>
          <w:szCs w:val="24"/>
          <w:lang w:val="en-US"/>
        </w:rPr>
        <w:t xml:space="preserve">signal </w:t>
      </w:r>
      <w:r w:rsidR="00CA1474">
        <w:rPr>
          <w:rFonts w:ascii="Times New Roman" w:hAnsi="Times New Roman" w:cs="Times New Roman"/>
          <w:sz w:val="24"/>
          <w:szCs w:val="24"/>
          <w:lang w:val="en-US"/>
        </w:rPr>
        <w:t xml:space="preserve">how </w:t>
      </w:r>
      <w:r w:rsidR="0049460A">
        <w:rPr>
          <w:rFonts w:ascii="Times New Roman" w:hAnsi="Times New Roman" w:cs="Times New Roman"/>
          <w:sz w:val="24"/>
          <w:szCs w:val="24"/>
          <w:lang w:val="en-US"/>
        </w:rPr>
        <w:t>one should respond</w:t>
      </w:r>
      <w:r w:rsidR="00CA1474">
        <w:rPr>
          <w:rFonts w:ascii="Times New Roman" w:hAnsi="Times New Roman" w:cs="Times New Roman"/>
          <w:sz w:val="24"/>
          <w:szCs w:val="24"/>
          <w:lang w:val="en-US"/>
        </w:rPr>
        <w:t xml:space="preserve">. But instead of responding to just one stimulus they indicate that we should respond based </w:t>
      </w:r>
      <w:r w:rsidR="0049460A">
        <w:rPr>
          <w:rFonts w:ascii="Times New Roman" w:hAnsi="Times New Roman" w:cs="Times New Roman"/>
          <w:sz w:val="24"/>
          <w:szCs w:val="24"/>
          <w:lang w:val="en-US"/>
        </w:rPr>
        <w:t xml:space="preserve">to how stimuli are </w:t>
      </w:r>
      <w:r w:rsidR="0049460A" w:rsidRPr="0049460A">
        <w:rPr>
          <w:rFonts w:ascii="Times New Roman" w:hAnsi="Times New Roman" w:cs="Times New Roman"/>
          <w:i/>
          <w:sz w:val="24"/>
          <w:szCs w:val="24"/>
          <w:lang w:val="en-US"/>
        </w:rPr>
        <w:t>related</w:t>
      </w:r>
      <w:r w:rsidR="0049460A">
        <w:rPr>
          <w:rFonts w:ascii="Times New Roman" w:hAnsi="Times New Roman" w:cs="Times New Roman"/>
          <w:sz w:val="24"/>
          <w:szCs w:val="24"/>
          <w:lang w:val="en-US"/>
        </w:rPr>
        <w:t xml:space="preserve"> to </w:t>
      </w:r>
      <w:r w:rsidR="00237D95">
        <w:rPr>
          <w:rFonts w:ascii="Times New Roman" w:hAnsi="Times New Roman" w:cs="Times New Roman"/>
          <w:sz w:val="24"/>
          <w:szCs w:val="24"/>
          <w:lang w:val="en-US"/>
        </w:rPr>
        <w:t>one an</w:t>
      </w:r>
      <w:r w:rsidR="0049460A">
        <w:rPr>
          <w:rFonts w:ascii="Times New Roman" w:hAnsi="Times New Roman" w:cs="Times New Roman"/>
          <w:sz w:val="24"/>
          <w:szCs w:val="24"/>
          <w:lang w:val="en-US"/>
        </w:rPr>
        <w:t>other</w:t>
      </w:r>
      <w:r w:rsidR="00CA1474">
        <w:rPr>
          <w:rFonts w:ascii="Times New Roman" w:hAnsi="Times New Roman" w:cs="Times New Roman"/>
          <w:sz w:val="24"/>
          <w:szCs w:val="24"/>
          <w:lang w:val="en-US"/>
        </w:rPr>
        <w:t xml:space="preserve"> in that context</w:t>
      </w:r>
      <w:r w:rsidR="0049460A">
        <w:rPr>
          <w:rFonts w:ascii="Times New Roman" w:hAnsi="Times New Roman" w:cs="Times New Roman"/>
          <w:sz w:val="24"/>
          <w:szCs w:val="24"/>
          <w:lang w:val="en-US"/>
        </w:rPr>
        <w:t xml:space="preserve">. For instance, color may be a cue signaling that </w:t>
      </w:r>
      <w:r w:rsidR="000B2331">
        <w:rPr>
          <w:rFonts w:ascii="Times New Roman" w:hAnsi="Times New Roman" w:cs="Times New Roman"/>
          <w:sz w:val="24"/>
          <w:szCs w:val="24"/>
          <w:lang w:val="en-US"/>
        </w:rPr>
        <w:t xml:space="preserve">two stimuli </w:t>
      </w:r>
      <w:r w:rsidR="0049460A">
        <w:rPr>
          <w:rFonts w:ascii="Times New Roman" w:hAnsi="Times New Roman" w:cs="Times New Roman"/>
          <w:sz w:val="24"/>
          <w:szCs w:val="24"/>
          <w:lang w:val="en-US"/>
        </w:rPr>
        <w:t xml:space="preserve">are similar (strawberries and </w:t>
      </w:r>
      <w:r w:rsidR="000B2331">
        <w:rPr>
          <w:rFonts w:ascii="Times New Roman" w:hAnsi="Times New Roman" w:cs="Times New Roman"/>
          <w:sz w:val="24"/>
          <w:szCs w:val="24"/>
          <w:lang w:val="en-US"/>
        </w:rPr>
        <w:t>tomatoes</w:t>
      </w:r>
      <w:r w:rsidR="0049460A">
        <w:rPr>
          <w:rFonts w:ascii="Times New Roman" w:hAnsi="Times New Roman" w:cs="Times New Roman"/>
          <w:sz w:val="24"/>
          <w:szCs w:val="24"/>
          <w:lang w:val="en-US"/>
        </w:rPr>
        <w:t xml:space="preserve">) or different (strawberries and oranges) </w:t>
      </w:r>
      <w:r w:rsidR="007738DB">
        <w:rPr>
          <w:rFonts w:ascii="Times New Roman" w:hAnsi="Times New Roman" w:cs="Times New Roman"/>
          <w:sz w:val="24"/>
          <w:szCs w:val="24"/>
          <w:lang w:val="en-US"/>
        </w:rPr>
        <w:t xml:space="preserve">whereas </w:t>
      </w:r>
      <w:r w:rsidR="0049460A">
        <w:rPr>
          <w:rFonts w:ascii="Times New Roman" w:hAnsi="Times New Roman" w:cs="Times New Roman"/>
          <w:sz w:val="24"/>
          <w:szCs w:val="24"/>
          <w:lang w:val="en-US"/>
        </w:rPr>
        <w:t xml:space="preserve">size </w:t>
      </w:r>
      <w:r w:rsidR="007738DB">
        <w:rPr>
          <w:rFonts w:ascii="Times New Roman" w:hAnsi="Times New Roman" w:cs="Times New Roman"/>
          <w:sz w:val="24"/>
          <w:szCs w:val="24"/>
          <w:lang w:val="en-US"/>
        </w:rPr>
        <w:t xml:space="preserve">could be </w:t>
      </w:r>
      <w:r w:rsidR="0049460A">
        <w:rPr>
          <w:rFonts w:ascii="Times New Roman" w:hAnsi="Times New Roman" w:cs="Times New Roman"/>
          <w:sz w:val="24"/>
          <w:szCs w:val="24"/>
          <w:lang w:val="en-US"/>
        </w:rPr>
        <w:t xml:space="preserve">a cue indicating that </w:t>
      </w:r>
      <w:r w:rsidR="001F569F">
        <w:rPr>
          <w:rFonts w:ascii="Times New Roman" w:hAnsi="Times New Roman" w:cs="Times New Roman"/>
          <w:sz w:val="24"/>
          <w:szCs w:val="24"/>
          <w:lang w:val="en-US"/>
        </w:rPr>
        <w:t xml:space="preserve">one </w:t>
      </w:r>
      <w:r w:rsidR="003078F7">
        <w:rPr>
          <w:rFonts w:ascii="Times New Roman" w:hAnsi="Times New Roman" w:cs="Times New Roman"/>
          <w:sz w:val="24"/>
          <w:szCs w:val="24"/>
          <w:lang w:val="en-US"/>
        </w:rPr>
        <w:t xml:space="preserve">stimulus </w:t>
      </w:r>
      <w:r w:rsidR="001F569F">
        <w:rPr>
          <w:rFonts w:ascii="Times New Roman" w:hAnsi="Times New Roman" w:cs="Times New Roman"/>
          <w:sz w:val="24"/>
          <w:szCs w:val="24"/>
          <w:lang w:val="en-US"/>
        </w:rPr>
        <w:t xml:space="preserve">is </w:t>
      </w:r>
      <w:r w:rsidR="0049460A">
        <w:rPr>
          <w:rFonts w:ascii="Times New Roman" w:hAnsi="Times New Roman" w:cs="Times New Roman"/>
          <w:sz w:val="24"/>
          <w:szCs w:val="24"/>
          <w:lang w:val="en-US"/>
        </w:rPr>
        <w:t>bigger (</w:t>
      </w:r>
      <w:r w:rsidR="000B2331">
        <w:rPr>
          <w:rFonts w:ascii="Times New Roman" w:hAnsi="Times New Roman" w:cs="Times New Roman"/>
          <w:sz w:val="24"/>
          <w:szCs w:val="24"/>
          <w:lang w:val="en-US"/>
        </w:rPr>
        <w:t>tomatoes relative to strawberries</w:t>
      </w:r>
      <w:r w:rsidR="0049460A">
        <w:rPr>
          <w:rFonts w:ascii="Times New Roman" w:hAnsi="Times New Roman" w:cs="Times New Roman"/>
          <w:sz w:val="24"/>
          <w:szCs w:val="24"/>
          <w:lang w:val="en-US"/>
        </w:rPr>
        <w:t xml:space="preserve">) or smaller than </w:t>
      </w:r>
      <w:r w:rsidR="001F569F">
        <w:rPr>
          <w:rFonts w:ascii="Times New Roman" w:hAnsi="Times New Roman" w:cs="Times New Roman"/>
          <w:sz w:val="24"/>
          <w:szCs w:val="24"/>
          <w:lang w:val="en-US"/>
        </w:rPr>
        <w:t xml:space="preserve">the </w:t>
      </w:r>
      <w:r w:rsidR="0049460A">
        <w:rPr>
          <w:rFonts w:ascii="Times New Roman" w:hAnsi="Times New Roman" w:cs="Times New Roman"/>
          <w:sz w:val="24"/>
          <w:szCs w:val="24"/>
          <w:lang w:val="en-US"/>
        </w:rPr>
        <w:t>other (</w:t>
      </w:r>
      <w:r w:rsidR="000B2331">
        <w:rPr>
          <w:rFonts w:ascii="Times New Roman" w:hAnsi="Times New Roman" w:cs="Times New Roman"/>
          <w:sz w:val="24"/>
          <w:szCs w:val="24"/>
          <w:lang w:val="en-US"/>
        </w:rPr>
        <w:t>strawberries relative to oranges</w:t>
      </w:r>
      <w:r w:rsidR="0049460A">
        <w:rPr>
          <w:rFonts w:ascii="Times New Roman" w:hAnsi="Times New Roman" w:cs="Times New Roman"/>
          <w:sz w:val="24"/>
          <w:szCs w:val="24"/>
          <w:lang w:val="en-US"/>
        </w:rPr>
        <w:t>)</w:t>
      </w:r>
      <w:r w:rsidR="007738DB">
        <w:rPr>
          <w:rFonts w:ascii="Times New Roman" w:hAnsi="Times New Roman" w:cs="Times New Roman"/>
          <w:sz w:val="24"/>
          <w:szCs w:val="24"/>
          <w:lang w:val="en-US"/>
        </w:rPr>
        <w:t xml:space="preserve">. The </w:t>
      </w:r>
      <w:r w:rsidR="003078F7">
        <w:rPr>
          <w:rFonts w:ascii="Times New Roman" w:hAnsi="Times New Roman" w:cs="Times New Roman"/>
          <w:sz w:val="24"/>
          <w:szCs w:val="24"/>
          <w:lang w:val="en-US"/>
        </w:rPr>
        <w:t xml:space="preserve">take home message </w:t>
      </w:r>
      <w:r w:rsidR="007738DB">
        <w:rPr>
          <w:rFonts w:ascii="Times New Roman" w:hAnsi="Times New Roman" w:cs="Times New Roman"/>
          <w:sz w:val="24"/>
          <w:szCs w:val="24"/>
          <w:lang w:val="en-US"/>
        </w:rPr>
        <w:t xml:space="preserve">here is that </w:t>
      </w:r>
      <w:r w:rsidR="007939FF">
        <w:rPr>
          <w:rFonts w:ascii="Times New Roman" w:hAnsi="Times New Roman" w:cs="Times New Roman"/>
          <w:sz w:val="24"/>
          <w:szCs w:val="24"/>
          <w:lang w:val="en-US"/>
        </w:rPr>
        <w:t xml:space="preserve">organisms can treat </w:t>
      </w:r>
      <w:r w:rsidR="007738DB">
        <w:rPr>
          <w:rFonts w:ascii="Times New Roman" w:hAnsi="Times New Roman" w:cs="Times New Roman"/>
          <w:sz w:val="24"/>
          <w:szCs w:val="24"/>
          <w:lang w:val="en-US"/>
        </w:rPr>
        <w:t xml:space="preserve">different properties </w:t>
      </w:r>
      <w:r w:rsidR="007939FF">
        <w:rPr>
          <w:rFonts w:ascii="Times New Roman" w:hAnsi="Times New Roman" w:cs="Times New Roman"/>
          <w:sz w:val="24"/>
          <w:szCs w:val="24"/>
          <w:lang w:val="en-US"/>
        </w:rPr>
        <w:t xml:space="preserve">of </w:t>
      </w:r>
      <w:r w:rsidR="002E6019">
        <w:rPr>
          <w:rFonts w:ascii="Times New Roman" w:hAnsi="Times New Roman" w:cs="Times New Roman"/>
          <w:sz w:val="24"/>
          <w:szCs w:val="24"/>
          <w:lang w:val="en-US"/>
        </w:rPr>
        <w:t>a stimulus</w:t>
      </w:r>
      <w:r w:rsidR="007939FF">
        <w:rPr>
          <w:rFonts w:ascii="Times New Roman" w:hAnsi="Times New Roman" w:cs="Times New Roman"/>
          <w:sz w:val="24"/>
          <w:szCs w:val="24"/>
          <w:lang w:val="en-US"/>
        </w:rPr>
        <w:t xml:space="preserve"> as a </w:t>
      </w:r>
      <w:r w:rsidR="007738DB">
        <w:rPr>
          <w:rFonts w:ascii="Times New Roman" w:hAnsi="Times New Roman" w:cs="Times New Roman"/>
          <w:sz w:val="24"/>
          <w:szCs w:val="24"/>
          <w:lang w:val="en-US"/>
        </w:rPr>
        <w:t xml:space="preserve">signal </w:t>
      </w:r>
      <w:r w:rsidR="007939FF">
        <w:rPr>
          <w:rFonts w:ascii="Times New Roman" w:hAnsi="Times New Roman" w:cs="Times New Roman"/>
          <w:sz w:val="24"/>
          <w:szCs w:val="24"/>
          <w:lang w:val="en-US"/>
        </w:rPr>
        <w:t xml:space="preserve">indicating how </w:t>
      </w:r>
      <w:r w:rsidR="007738DB">
        <w:rPr>
          <w:rFonts w:ascii="Times New Roman" w:hAnsi="Times New Roman" w:cs="Times New Roman"/>
          <w:sz w:val="24"/>
          <w:szCs w:val="24"/>
          <w:lang w:val="en-US"/>
        </w:rPr>
        <w:t xml:space="preserve">one stimulus is related to another. </w:t>
      </w:r>
    </w:p>
    <w:p w14:paraId="2CA31616" w14:textId="4F0B62E0" w:rsidR="00D65BFC" w:rsidRDefault="006403A3" w:rsidP="00A31D17">
      <w:pPr>
        <w:spacing w:after="160"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Several decades of work </w:t>
      </w:r>
      <w:r w:rsidR="00837E4D">
        <w:rPr>
          <w:rFonts w:ascii="Times New Roman" w:hAnsi="Times New Roman" w:cs="Times New Roman"/>
          <w:sz w:val="24"/>
          <w:szCs w:val="24"/>
          <w:lang w:val="en-US"/>
        </w:rPr>
        <w:t xml:space="preserve">reveals </w:t>
      </w:r>
      <w:r>
        <w:rPr>
          <w:rFonts w:ascii="Times New Roman" w:hAnsi="Times New Roman" w:cs="Times New Roman"/>
          <w:sz w:val="24"/>
          <w:szCs w:val="24"/>
          <w:lang w:val="en-US"/>
        </w:rPr>
        <w:t xml:space="preserve">that </w:t>
      </w:r>
      <w:r w:rsidR="001F569F">
        <w:rPr>
          <w:rFonts w:ascii="Times New Roman" w:hAnsi="Times New Roman" w:cs="Times New Roman"/>
          <w:sz w:val="24"/>
          <w:szCs w:val="24"/>
          <w:lang w:val="en-US"/>
        </w:rPr>
        <w:t xml:space="preserve">when stimuli are related to one another (in the presence of a relational contextual cue), the psychological properties of one stimulus </w:t>
      </w:r>
      <w:r>
        <w:rPr>
          <w:rFonts w:ascii="Times New Roman" w:hAnsi="Times New Roman" w:cs="Times New Roman"/>
          <w:sz w:val="24"/>
          <w:szCs w:val="24"/>
          <w:lang w:val="en-US"/>
        </w:rPr>
        <w:t xml:space="preserve">typically </w:t>
      </w:r>
      <w:r w:rsidR="003B2389">
        <w:rPr>
          <w:rFonts w:ascii="Times New Roman" w:hAnsi="Times New Roman" w:cs="Times New Roman"/>
          <w:sz w:val="24"/>
          <w:szCs w:val="24"/>
          <w:lang w:val="en-US"/>
        </w:rPr>
        <w:t xml:space="preserve">transfer </w:t>
      </w:r>
      <w:r w:rsidR="001F569F">
        <w:rPr>
          <w:rFonts w:ascii="Times New Roman" w:hAnsi="Times New Roman" w:cs="Times New Roman"/>
          <w:sz w:val="24"/>
          <w:szCs w:val="24"/>
          <w:lang w:val="en-US"/>
        </w:rPr>
        <w:t>to other related stimuli (</w:t>
      </w:r>
      <w:r w:rsidR="00D65BFC">
        <w:rPr>
          <w:rFonts w:ascii="Times New Roman" w:hAnsi="Times New Roman" w:cs="Times New Roman"/>
          <w:sz w:val="24"/>
          <w:szCs w:val="24"/>
          <w:lang w:val="en-US"/>
        </w:rPr>
        <w:t xml:space="preserve">see </w:t>
      </w:r>
      <w:r w:rsidR="001F569F">
        <w:rPr>
          <w:rFonts w:ascii="Times New Roman" w:hAnsi="Times New Roman" w:cs="Times New Roman"/>
          <w:sz w:val="24"/>
          <w:szCs w:val="24"/>
          <w:lang w:val="en-US"/>
        </w:rPr>
        <w:t xml:space="preserve">Hughes &amp; Barnes-Holmes, 2016a). </w:t>
      </w:r>
      <w:r w:rsidR="003B2389">
        <w:rPr>
          <w:rFonts w:ascii="Times New Roman" w:hAnsi="Times New Roman" w:cs="Times New Roman"/>
          <w:sz w:val="24"/>
          <w:szCs w:val="24"/>
          <w:lang w:val="en-US"/>
        </w:rPr>
        <w:t>To illustrate</w:t>
      </w:r>
      <w:r w:rsidR="001F569F">
        <w:rPr>
          <w:rFonts w:ascii="Times New Roman" w:hAnsi="Times New Roman" w:cs="Times New Roman"/>
          <w:sz w:val="24"/>
          <w:szCs w:val="24"/>
          <w:lang w:val="en-US"/>
        </w:rPr>
        <w:t xml:space="preserve">, imagine that you learn that a green gas is similar to a green liquid and that this liquid is in turn similar to a green solid. Thereafter you come into </w:t>
      </w:r>
      <w:r>
        <w:rPr>
          <w:rFonts w:ascii="Times New Roman" w:hAnsi="Times New Roman" w:cs="Times New Roman"/>
          <w:sz w:val="24"/>
          <w:szCs w:val="24"/>
          <w:lang w:val="en-US"/>
        </w:rPr>
        <w:t xml:space="preserve">physical </w:t>
      </w:r>
      <w:r w:rsidR="001F569F">
        <w:rPr>
          <w:rFonts w:ascii="Times New Roman" w:hAnsi="Times New Roman" w:cs="Times New Roman"/>
          <w:sz w:val="24"/>
          <w:szCs w:val="24"/>
          <w:lang w:val="en-US"/>
        </w:rPr>
        <w:t xml:space="preserve">contact with the gas and immediately feel </w:t>
      </w:r>
      <w:r w:rsidR="001F569F">
        <w:rPr>
          <w:rFonts w:ascii="Times New Roman" w:hAnsi="Times New Roman" w:cs="Times New Roman"/>
          <w:sz w:val="24"/>
          <w:szCs w:val="24"/>
          <w:lang w:val="en-US"/>
        </w:rPr>
        <w:lastRenderedPageBreak/>
        <w:t xml:space="preserve">sick. </w:t>
      </w:r>
      <w:r w:rsidR="00255FDC">
        <w:rPr>
          <w:rFonts w:ascii="Times New Roman" w:hAnsi="Times New Roman" w:cs="Times New Roman"/>
          <w:sz w:val="24"/>
          <w:szCs w:val="24"/>
          <w:lang w:val="en-US"/>
        </w:rPr>
        <w:t>As a result of this experience y</w:t>
      </w:r>
      <w:r w:rsidR="001F569F">
        <w:rPr>
          <w:rFonts w:ascii="Times New Roman" w:hAnsi="Times New Roman" w:cs="Times New Roman"/>
          <w:sz w:val="24"/>
          <w:szCs w:val="24"/>
          <w:lang w:val="en-US"/>
        </w:rPr>
        <w:t xml:space="preserve">ou may avoid and fear the liquid and solid even though you have no prior experiences of </w:t>
      </w:r>
      <w:r>
        <w:rPr>
          <w:rFonts w:ascii="Times New Roman" w:hAnsi="Times New Roman" w:cs="Times New Roman"/>
          <w:sz w:val="24"/>
          <w:szCs w:val="24"/>
          <w:lang w:val="en-US"/>
        </w:rPr>
        <w:t xml:space="preserve">either </w:t>
      </w:r>
      <w:r w:rsidR="001F569F">
        <w:rPr>
          <w:rFonts w:ascii="Times New Roman" w:hAnsi="Times New Roman" w:cs="Times New Roman"/>
          <w:sz w:val="24"/>
          <w:szCs w:val="24"/>
          <w:lang w:val="en-US"/>
        </w:rPr>
        <w:t xml:space="preserve">causing you harm. In this </w:t>
      </w:r>
      <w:r w:rsidR="00493712">
        <w:rPr>
          <w:rFonts w:ascii="Times New Roman" w:hAnsi="Times New Roman" w:cs="Times New Roman"/>
          <w:sz w:val="24"/>
          <w:szCs w:val="24"/>
          <w:lang w:val="en-US"/>
        </w:rPr>
        <w:t>example</w:t>
      </w:r>
      <w:r w:rsidR="001F569F">
        <w:rPr>
          <w:rFonts w:ascii="Times New Roman" w:hAnsi="Times New Roman" w:cs="Times New Roman"/>
          <w:sz w:val="24"/>
          <w:szCs w:val="24"/>
          <w:lang w:val="en-US"/>
        </w:rPr>
        <w:t xml:space="preserve">, color (green) functions as a relational contextual cue indicating that three stimuli (gas, liquid, solid) are similar to one another, and once this relationship has been established, the psychological properties of one stimulus (gas) transfer to the other </w:t>
      </w:r>
      <w:r w:rsidR="001E064B">
        <w:rPr>
          <w:rFonts w:ascii="Times New Roman" w:hAnsi="Times New Roman" w:cs="Times New Roman"/>
          <w:sz w:val="24"/>
          <w:szCs w:val="24"/>
          <w:lang w:val="en-US"/>
        </w:rPr>
        <w:t xml:space="preserve">related </w:t>
      </w:r>
      <w:r w:rsidR="001F569F">
        <w:rPr>
          <w:rFonts w:ascii="Times New Roman" w:hAnsi="Times New Roman" w:cs="Times New Roman"/>
          <w:sz w:val="24"/>
          <w:szCs w:val="24"/>
          <w:lang w:val="en-US"/>
        </w:rPr>
        <w:t>stimuli (liquid, gas)</w:t>
      </w:r>
      <w:r w:rsidR="00D65BFC">
        <w:rPr>
          <w:rFonts w:ascii="Times New Roman" w:hAnsi="Times New Roman" w:cs="Times New Roman"/>
          <w:sz w:val="24"/>
          <w:szCs w:val="24"/>
          <w:lang w:val="en-US"/>
        </w:rPr>
        <w:t xml:space="preserve"> (see REF)</w:t>
      </w:r>
      <w:r w:rsidR="001F569F">
        <w:rPr>
          <w:rFonts w:ascii="Times New Roman" w:hAnsi="Times New Roman" w:cs="Times New Roman"/>
          <w:sz w:val="24"/>
          <w:szCs w:val="24"/>
          <w:lang w:val="en-US"/>
        </w:rPr>
        <w:t>.</w:t>
      </w:r>
      <w:r w:rsidR="003B2389">
        <w:rPr>
          <w:rFonts w:ascii="Times New Roman" w:hAnsi="Times New Roman" w:cs="Times New Roman"/>
          <w:sz w:val="24"/>
          <w:szCs w:val="24"/>
          <w:lang w:val="en-US"/>
        </w:rPr>
        <w:t xml:space="preserve"> </w:t>
      </w:r>
    </w:p>
    <w:p w14:paraId="6F64FEF2" w14:textId="7A6B2184" w:rsidR="008B2C33" w:rsidRPr="008D737D" w:rsidRDefault="008B2C33" w:rsidP="008B2C33">
      <w:pPr>
        <w:spacing w:after="160"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These ideas </w:t>
      </w:r>
      <w:r w:rsidR="00D65BFC">
        <w:rPr>
          <w:rFonts w:ascii="Times New Roman" w:hAnsi="Times New Roman" w:cs="Times New Roman"/>
          <w:sz w:val="24"/>
          <w:szCs w:val="24"/>
          <w:lang w:val="en-US"/>
        </w:rPr>
        <w:t>bear remarkable similarity to the shared features effects observe in our studies</w:t>
      </w:r>
      <w:r>
        <w:rPr>
          <w:rFonts w:ascii="Times New Roman" w:hAnsi="Times New Roman" w:cs="Times New Roman"/>
          <w:sz w:val="24"/>
          <w:szCs w:val="24"/>
          <w:lang w:val="en-US"/>
        </w:rPr>
        <w:t xml:space="preserve"> (and the idea of function transformation more generally: </w:t>
      </w:r>
      <w:r w:rsidR="00D5547D">
        <w:rPr>
          <w:rFonts w:ascii="Times New Roman" w:hAnsi="Times New Roman" w:cs="Times New Roman"/>
          <w:sz w:val="24"/>
          <w:szCs w:val="24"/>
          <w:lang w:val="en-US"/>
        </w:rPr>
        <w:t xml:space="preserve">see </w:t>
      </w:r>
      <w:r>
        <w:rPr>
          <w:rFonts w:ascii="Times New Roman" w:hAnsi="Times New Roman" w:cs="Times New Roman"/>
          <w:sz w:val="24"/>
          <w:szCs w:val="24"/>
          <w:lang w:val="en-US"/>
        </w:rPr>
        <w:t xml:space="preserve">De Houwer et al., </w:t>
      </w:r>
      <w:r w:rsidRPr="008B2C33">
        <w:rPr>
          <w:rFonts w:ascii="Times New Roman" w:hAnsi="Times New Roman" w:cs="Times New Roman"/>
          <w:i/>
          <w:sz w:val="24"/>
          <w:szCs w:val="24"/>
          <w:lang w:val="en-US"/>
        </w:rPr>
        <w:t>in prep</w:t>
      </w:r>
      <w:r>
        <w:rPr>
          <w:rFonts w:ascii="Times New Roman" w:hAnsi="Times New Roman" w:cs="Times New Roman"/>
          <w:sz w:val="24"/>
          <w:szCs w:val="24"/>
          <w:lang w:val="en-US"/>
        </w:rPr>
        <w:t>)</w:t>
      </w:r>
      <w:r w:rsidR="00D65BFC">
        <w:rPr>
          <w:rFonts w:ascii="Times New Roman" w:hAnsi="Times New Roman" w:cs="Times New Roman"/>
          <w:sz w:val="24"/>
          <w:szCs w:val="24"/>
          <w:lang w:val="en-US"/>
        </w:rPr>
        <w:t xml:space="preserve">. </w:t>
      </w:r>
      <w:r>
        <w:rPr>
          <w:rFonts w:ascii="Times New Roman" w:hAnsi="Times New Roman" w:cs="Times New Roman"/>
          <w:sz w:val="24"/>
          <w:szCs w:val="24"/>
          <w:lang w:val="en-US"/>
        </w:rPr>
        <w:t>O</w:t>
      </w:r>
      <w:r w:rsidR="00D65BFC">
        <w:rPr>
          <w:rFonts w:ascii="Times New Roman" w:hAnsi="Times New Roman" w:cs="Times New Roman"/>
          <w:sz w:val="24"/>
          <w:szCs w:val="24"/>
          <w:lang w:val="en-US"/>
        </w:rPr>
        <w:t xml:space="preserve">ne could conceptualize shared features such as color (Experiments 1-3) and size (Experiment 4) as relational contextual cues which signaled that two of the three stimuli present in </w:t>
      </w:r>
      <w:r>
        <w:rPr>
          <w:rFonts w:ascii="Times New Roman" w:hAnsi="Times New Roman" w:cs="Times New Roman"/>
          <w:sz w:val="24"/>
          <w:szCs w:val="24"/>
          <w:lang w:val="en-US"/>
        </w:rPr>
        <w:t xml:space="preserve">an </w:t>
      </w:r>
      <w:r w:rsidR="00D65BFC">
        <w:rPr>
          <w:rFonts w:ascii="Times New Roman" w:hAnsi="Times New Roman" w:cs="Times New Roman"/>
          <w:sz w:val="24"/>
          <w:szCs w:val="24"/>
          <w:lang w:val="en-US"/>
        </w:rPr>
        <w:t xml:space="preserve">EC trial (a CS and either a positive or negative US) </w:t>
      </w:r>
      <w:r w:rsidR="00837E4D">
        <w:rPr>
          <w:rFonts w:ascii="Times New Roman" w:hAnsi="Times New Roman" w:cs="Times New Roman"/>
          <w:sz w:val="24"/>
          <w:szCs w:val="24"/>
          <w:lang w:val="en-US"/>
        </w:rPr>
        <w:t>were</w:t>
      </w:r>
      <w:r w:rsidR="00D5547D">
        <w:rPr>
          <w:rFonts w:ascii="Times New Roman" w:hAnsi="Times New Roman" w:cs="Times New Roman"/>
          <w:sz w:val="24"/>
          <w:szCs w:val="24"/>
          <w:lang w:val="en-US"/>
        </w:rPr>
        <w:t xml:space="preserve"> </w:t>
      </w:r>
      <w:r w:rsidR="00D65BFC">
        <w:rPr>
          <w:rFonts w:ascii="Times New Roman" w:hAnsi="Times New Roman" w:cs="Times New Roman"/>
          <w:sz w:val="24"/>
          <w:szCs w:val="24"/>
          <w:lang w:val="en-US"/>
        </w:rPr>
        <w:t xml:space="preserve">similar to one another. Once such a relationship </w:t>
      </w:r>
      <w:r w:rsidR="00837E4D">
        <w:rPr>
          <w:rFonts w:ascii="Times New Roman" w:hAnsi="Times New Roman" w:cs="Times New Roman"/>
          <w:sz w:val="24"/>
          <w:szCs w:val="24"/>
          <w:lang w:val="en-US"/>
        </w:rPr>
        <w:t>was</w:t>
      </w:r>
      <w:r w:rsidR="00D5547D">
        <w:rPr>
          <w:rFonts w:ascii="Times New Roman" w:hAnsi="Times New Roman" w:cs="Times New Roman"/>
          <w:sz w:val="24"/>
          <w:szCs w:val="24"/>
          <w:lang w:val="en-US"/>
        </w:rPr>
        <w:t xml:space="preserve"> </w:t>
      </w:r>
      <w:r w:rsidR="00D65BFC">
        <w:rPr>
          <w:rFonts w:ascii="Times New Roman" w:hAnsi="Times New Roman" w:cs="Times New Roman"/>
          <w:sz w:val="24"/>
          <w:szCs w:val="24"/>
          <w:lang w:val="en-US"/>
        </w:rPr>
        <w:t xml:space="preserve">formed </w:t>
      </w:r>
      <w:r w:rsidR="00D5547D">
        <w:rPr>
          <w:rFonts w:ascii="Times New Roman" w:hAnsi="Times New Roman" w:cs="Times New Roman"/>
          <w:sz w:val="24"/>
          <w:szCs w:val="24"/>
          <w:lang w:val="en-US"/>
        </w:rPr>
        <w:t xml:space="preserve">still </w:t>
      </w:r>
      <w:r w:rsidR="00D65BFC">
        <w:rPr>
          <w:rFonts w:ascii="Times New Roman" w:hAnsi="Times New Roman" w:cs="Times New Roman"/>
          <w:sz w:val="24"/>
          <w:szCs w:val="24"/>
          <w:lang w:val="en-US"/>
        </w:rPr>
        <w:t xml:space="preserve">other functions (features) of one stimulus (US) </w:t>
      </w:r>
      <w:r w:rsidR="00837E4D">
        <w:rPr>
          <w:rFonts w:ascii="Times New Roman" w:hAnsi="Times New Roman" w:cs="Times New Roman"/>
          <w:sz w:val="24"/>
          <w:szCs w:val="24"/>
          <w:lang w:val="en-US"/>
        </w:rPr>
        <w:t xml:space="preserve">were </w:t>
      </w:r>
      <w:r w:rsidR="00D65BFC">
        <w:rPr>
          <w:rFonts w:ascii="Times New Roman" w:hAnsi="Times New Roman" w:cs="Times New Roman"/>
          <w:sz w:val="24"/>
          <w:szCs w:val="24"/>
          <w:lang w:val="en-US"/>
        </w:rPr>
        <w:t>transfer</w:t>
      </w:r>
      <w:r w:rsidR="003F619A">
        <w:rPr>
          <w:rFonts w:ascii="Times New Roman" w:hAnsi="Times New Roman" w:cs="Times New Roman"/>
          <w:sz w:val="24"/>
          <w:szCs w:val="24"/>
          <w:lang w:val="en-US"/>
        </w:rPr>
        <w:t>red</w:t>
      </w:r>
      <w:r w:rsidR="00D65BFC">
        <w:rPr>
          <w:rFonts w:ascii="Times New Roman" w:hAnsi="Times New Roman" w:cs="Times New Roman"/>
          <w:sz w:val="24"/>
          <w:szCs w:val="24"/>
          <w:lang w:val="en-US"/>
        </w:rPr>
        <w:t xml:space="preserve"> to the other (CS), thus leading to a change in evaluative responding</w:t>
      </w:r>
      <w:r w:rsidR="003F619A">
        <w:rPr>
          <w:rFonts w:ascii="Times New Roman" w:hAnsi="Times New Roman" w:cs="Times New Roman"/>
          <w:sz w:val="24"/>
          <w:szCs w:val="24"/>
          <w:lang w:val="en-US"/>
        </w:rPr>
        <w:t xml:space="preserve">. </w:t>
      </w:r>
      <w:r>
        <w:rPr>
          <w:rFonts w:ascii="Times New Roman" w:hAnsi="Times New Roman" w:cs="Times New Roman"/>
          <w:sz w:val="24"/>
          <w:szCs w:val="24"/>
          <w:lang w:val="en-US"/>
        </w:rPr>
        <w:t>The fact that symbolic features also moderated EC effects (Experiment 5) is consistent with past work on relational responding (REF).</w:t>
      </w:r>
      <w:r w:rsidR="00D5547D">
        <w:rPr>
          <w:rFonts w:ascii="Times New Roman" w:hAnsi="Times New Roman" w:cs="Times New Roman"/>
          <w:sz w:val="24"/>
          <w:szCs w:val="24"/>
          <w:lang w:val="en-US"/>
        </w:rPr>
        <w:t xml:space="preserve"> Thus </w:t>
      </w:r>
      <w:r>
        <w:rPr>
          <w:rFonts w:ascii="Times New Roman" w:hAnsi="Times New Roman" w:cs="Times New Roman"/>
          <w:sz w:val="24"/>
          <w:szCs w:val="24"/>
          <w:lang w:val="en-US"/>
        </w:rPr>
        <w:t xml:space="preserve">our shared feature effects are </w:t>
      </w:r>
      <w:r w:rsidRPr="008D737D">
        <w:rPr>
          <w:rFonts w:ascii="Times New Roman" w:hAnsi="Times New Roman" w:cs="Times New Roman"/>
          <w:sz w:val="24"/>
          <w:szCs w:val="24"/>
          <w:lang w:val="en-US"/>
        </w:rPr>
        <w:t>in-line with modern (functional) conceptualizations of learning and behavior (e.g., Hayes, Barnes-Holmes, &amp; Roche, 2001)</w:t>
      </w:r>
      <w:r>
        <w:rPr>
          <w:rFonts w:ascii="Times New Roman" w:hAnsi="Times New Roman" w:cs="Times New Roman"/>
          <w:sz w:val="24"/>
          <w:szCs w:val="24"/>
          <w:lang w:val="en-US"/>
        </w:rPr>
        <w:t>, and particularly with the idea of relational responding and relational contextual cues</w:t>
      </w:r>
      <w:r w:rsidRPr="008D737D">
        <w:rPr>
          <w:rFonts w:ascii="Times New Roman" w:hAnsi="Times New Roman" w:cs="Times New Roman"/>
          <w:sz w:val="24"/>
          <w:szCs w:val="24"/>
          <w:lang w:val="en-US"/>
        </w:rPr>
        <w:t>.</w:t>
      </w:r>
    </w:p>
    <w:p w14:paraId="4FAF6EE4" w14:textId="622D974B" w:rsidR="008B2C33" w:rsidRPr="005A79E7" w:rsidRDefault="008B2C33" w:rsidP="003664FE">
      <w:pPr>
        <w:spacing w:after="160" w:line="480" w:lineRule="auto"/>
        <w:ind w:firstLine="360"/>
        <w:rPr>
          <w:rFonts w:ascii="Times New Roman" w:hAnsi="Times New Roman" w:cs="Times New Roman"/>
          <w:sz w:val="24"/>
          <w:szCs w:val="24"/>
          <w:lang w:val="en-US"/>
        </w:rPr>
      </w:pPr>
      <w:proofErr w:type="gramStart"/>
      <w:r w:rsidRPr="009E0368">
        <w:rPr>
          <w:rFonts w:ascii="Times New Roman" w:hAnsi="Times New Roman" w:cs="Times New Roman"/>
          <w:b/>
          <w:sz w:val="24"/>
          <w:szCs w:val="24"/>
          <w:lang w:val="en-US"/>
        </w:rPr>
        <w:t>The functional level of explanation</w:t>
      </w:r>
      <w:r>
        <w:rPr>
          <w:rFonts w:ascii="Times New Roman" w:hAnsi="Times New Roman" w:cs="Times New Roman"/>
          <w:b/>
          <w:sz w:val="24"/>
          <w:szCs w:val="24"/>
          <w:lang w:val="en-US"/>
        </w:rPr>
        <w:t xml:space="preserve"> (relating analogically).</w:t>
      </w:r>
      <w:proofErr w:type="gramEnd"/>
      <w:r w:rsidR="0068201C">
        <w:rPr>
          <w:rFonts w:ascii="Times New Roman" w:hAnsi="Times New Roman" w:cs="Times New Roman"/>
          <w:b/>
          <w:sz w:val="24"/>
          <w:szCs w:val="24"/>
          <w:lang w:val="en-US"/>
        </w:rPr>
        <w:t xml:space="preserve"> </w:t>
      </w:r>
      <w:r w:rsidR="0068201C">
        <w:rPr>
          <w:rFonts w:ascii="Times New Roman" w:hAnsi="Times New Roman" w:cs="Times New Roman"/>
          <w:sz w:val="24"/>
          <w:szCs w:val="24"/>
          <w:lang w:val="en-US"/>
        </w:rPr>
        <w:t xml:space="preserve">One could </w:t>
      </w:r>
      <w:r w:rsidR="005A79E7">
        <w:rPr>
          <w:rFonts w:ascii="Times New Roman" w:hAnsi="Times New Roman" w:cs="Times New Roman"/>
          <w:sz w:val="24"/>
          <w:szCs w:val="24"/>
          <w:lang w:val="en-US"/>
        </w:rPr>
        <w:t xml:space="preserve">not only </w:t>
      </w:r>
      <w:r w:rsidR="0068201C">
        <w:rPr>
          <w:rFonts w:ascii="Times New Roman" w:hAnsi="Times New Roman" w:cs="Times New Roman"/>
          <w:sz w:val="24"/>
          <w:szCs w:val="24"/>
          <w:lang w:val="en-US"/>
        </w:rPr>
        <w:t xml:space="preserve">conceptualize shared feature effects </w:t>
      </w:r>
      <w:r w:rsidR="005A79E7">
        <w:rPr>
          <w:rFonts w:ascii="Times New Roman" w:hAnsi="Times New Roman" w:cs="Times New Roman"/>
          <w:sz w:val="24"/>
          <w:szCs w:val="24"/>
          <w:lang w:val="en-US"/>
        </w:rPr>
        <w:t xml:space="preserve">as a relational response but go one step further and view them as a </w:t>
      </w:r>
      <w:r w:rsidR="001531B3">
        <w:rPr>
          <w:rFonts w:ascii="Times New Roman" w:hAnsi="Times New Roman" w:cs="Times New Roman"/>
          <w:sz w:val="24"/>
          <w:szCs w:val="24"/>
          <w:lang w:val="en-US"/>
        </w:rPr>
        <w:t xml:space="preserve">relatively </w:t>
      </w:r>
      <w:r w:rsidR="005A79E7">
        <w:rPr>
          <w:rFonts w:ascii="Times New Roman" w:hAnsi="Times New Roman" w:cs="Times New Roman"/>
          <w:sz w:val="24"/>
          <w:szCs w:val="24"/>
          <w:lang w:val="en-US"/>
        </w:rPr>
        <w:t xml:space="preserve">complex response known as ‘relating </w:t>
      </w:r>
      <w:r w:rsidR="0068201C">
        <w:rPr>
          <w:rFonts w:ascii="Times New Roman" w:hAnsi="Times New Roman" w:cs="Times New Roman"/>
          <w:sz w:val="24"/>
          <w:szCs w:val="24"/>
          <w:lang w:val="en-US"/>
        </w:rPr>
        <w:t xml:space="preserve">analogically’. </w:t>
      </w:r>
      <w:r w:rsidR="005A79E7">
        <w:rPr>
          <w:rFonts w:ascii="Times New Roman" w:hAnsi="Times New Roman" w:cs="Times New Roman"/>
          <w:sz w:val="24"/>
          <w:szCs w:val="24"/>
          <w:lang w:val="en-US"/>
        </w:rPr>
        <w:t>A</w:t>
      </w:r>
      <w:r w:rsidR="005A79E7" w:rsidRPr="005A79E7">
        <w:rPr>
          <w:rFonts w:ascii="Times New Roman" w:hAnsi="Times New Roman" w:cs="Times New Roman"/>
          <w:sz w:val="24"/>
          <w:szCs w:val="24"/>
          <w:lang w:val="en-US"/>
        </w:rPr>
        <w:t xml:space="preserve">nalogies are </w:t>
      </w:r>
      <w:r w:rsidR="005A79E7">
        <w:rPr>
          <w:rFonts w:ascii="Times New Roman" w:hAnsi="Times New Roman" w:cs="Times New Roman"/>
          <w:sz w:val="24"/>
          <w:szCs w:val="24"/>
          <w:lang w:val="en-US"/>
        </w:rPr>
        <w:t xml:space="preserve">typically </w:t>
      </w:r>
      <w:r w:rsidR="005A79E7" w:rsidRPr="005A79E7">
        <w:rPr>
          <w:rFonts w:ascii="Times New Roman" w:hAnsi="Times New Roman" w:cs="Times New Roman"/>
          <w:sz w:val="24"/>
          <w:szCs w:val="24"/>
          <w:lang w:val="en-US"/>
        </w:rPr>
        <w:t xml:space="preserve">defined </w:t>
      </w:r>
      <w:r w:rsidR="005A79E7">
        <w:rPr>
          <w:rFonts w:ascii="Times New Roman" w:hAnsi="Times New Roman" w:cs="Times New Roman"/>
          <w:sz w:val="24"/>
          <w:szCs w:val="24"/>
          <w:lang w:val="en-US"/>
        </w:rPr>
        <w:t xml:space="preserve">as </w:t>
      </w:r>
      <w:r w:rsidR="005A79E7" w:rsidRPr="005A79E7">
        <w:rPr>
          <w:rFonts w:ascii="Times New Roman" w:hAnsi="Times New Roman" w:cs="Times New Roman"/>
          <w:sz w:val="24"/>
          <w:szCs w:val="24"/>
          <w:lang w:val="en-US"/>
        </w:rPr>
        <w:t xml:space="preserve">the relating of relations between two pairs of concepts. </w:t>
      </w:r>
      <w:r w:rsidR="001531B3">
        <w:rPr>
          <w:rFonts w:ascii="Times New Roman" w:hAnsi="Times New Roman" w:cs="Times New Roman"/>
          <w:sz w:val="24"/>
          <w:szCs w:val="24"/>
          <w:lang w:val="en-US"/>
        </w:rPr>
        <w:t xml:space="preserve">This </w:t>
      </w:r>
      <w:r w:rsidR="005A79E7" w:rsidRPr="005A79E7">
        <w:rPr>
          <w:rFonts w:ascii="Times New Roman" w:hAnsi="Times New Roman" w:cs="Times New Roman"/>
          <w:sz w:val="24"/>
          <w:szCs w:val="24"/>
          <w:lang w:val="en-US"/>
        </w:rPr>
        <w:t>take</w:t>
      </w:r>
      <w:r w:rsidR="005A79E7">
        <w:rPr>
          <w:rFonts w:ascii="Times New Roman" w:hAnsi="Times New Roman" w:cs="Times New Roman"/>
          <w:sz w:val="24"/>
          <w:szCs w:val="24"/>
          <w:lang w:val="en-US"/>
        </w:rPr>
        <w:t>s</w:t>
      </w:r>
      <w:r w:rsidR="005A79E7" w:rsidRPr="005A79E7">
        <w:rPr>
          <w:rFonts w:ascii="Times New Roman" w:hAnsi="Times New Roman" w:cs="Times New Roman"/>
          <w:sz w:val="24"/>
          <w:szCs w:val="24"/>
          <w:lang w:val="en-US"/>
        </w:rPr>
        <w:t xml:space="preserve"> place when</w:t>
      </w:r>
      <w:r w:rsidR="005A79E7">
        <w:rPr>
          <w:rFonts w:ascii="Times New Roman" w:hAnsi="Times New Roman" w:cs="Times New Roman"/>
          <w:sz w:val="24"/>
          <w:szCs w:val="24"/>
          <w:lang w:val="en-US"/>
        </w:rPr>
        <w:t>ever</w:t>
      </w:r>
      <w:r w:rsidR="005A79E7" w:rsidRPr="005A79E7">
        <w:rPr>
          <w:rFonts w:ascii="Times New Roman" w:hAnsi="Times New Roman" w:cs="Times New Roman"/>
          <w:sz w:val="24"/>
          <w:szCs w:val="24"/>
          <w:lang w:val="en-US"/>
        </w:rPr>
        <w:t xml:space="preserve"> there is </w:t>
      </w:r>
      <w:r w:rsidR="005A79E7">
        <w:rPr>
          <w:rFonts w:ascii="Times New Roman" w:hAnsi="Times New Roman" w:cs="Times New Roman"/>
          <w:sz w:val="24"/>
          <w:szCs w:val="24"/>
          <w:lang w:val="en-US"/>
        </w:rPr>
        <w:t xml:space="preserve">a source relation, a </w:t>
      </w:r>
      <w:r w:rsidR="005A79E7" w:rsidRPr="005A79E7">
        <w:rPr>
          <w:rFonts w:ascii="Times New Roman" w:hAnsi="Times New Roman" w:cs="Times New Roman"/>
          <w:sz w:val="24"/>
          <w:szCs w:val="24"/>
          <w:lang w:val="en-US"/>
        </w:rPr>
        <w:t xml:space="preserve">target relation, and one of the </w:t>
      </w:r>
      <w:r w:rsidR="005A79E7">
        <w:rPr>
          <w:rFonts w:ascii="Times New Roman" w:hAnsi="Times New Roman" w:cs="Times New Roman"/>
          <w:sz w:val="24"/>
          <w:szCs w:val="24"/>
          <w:lang w:val="en-US"/>
        </w:rPr>
        <w:t xml:space="preserve">objects in </w:t>
      </w:r>
      <w:r w:rsidR="005A79E7" w:rsidRPr="005A79E7">
        <w:rPr>
          <w:rFonts w:ascii="Times New Roman" w:hAnsi="Times New Roman" w:cs="Times New Roman"/>
          <w:sz w:val="24"/>
          <w:szCs w:val="24"/>
          <w:lang w:val="en-US"/>
        </w:rPr>
        <w:t xml:space="preserve">the </w:t>
      </w:r>
      <w:r w:rsidR="005A79E7">
        <w:rPr>
          <w:rFonts w:ascii="Times New Roman" w:hAnsi="Times New Roman" w:cs="Times New Roman"/>
          <w:sz w:val="24"/>
          <w:szCs w:val="24"/>
          <w:lang w:val="en-US"/>
        </w:rPr>
        <w:t xml:space="preserve">target </w:t>
      </w:r>
      <w:r w:rsidR="005A79E7" w:rsidRPr="005A79E7">
        <w:rPr>
          <w:rFonts w:ascii="Times New Roman" w:hAnsi="Times New Roman" w:cs="Times New Roman"/>
          <w:sz w:val="24"/>
          <w:szCs w:val="24"/>
          <w:lang w:val="en-US"/>
        </w:rPr>
        <w:t xml:space="preserve">relation is similar to one of the </w:t>
      </w:r>
      <w:r w:rsidR="005A79E7">
        <w:rPr>
          <w:rFonts w:ascii="Times New Roman" w:hAnsi="Times New Roman" w:cs="Times New Roman"/>
          <w:sz w:val="24"/>
          <w:szCs w:val="24"/>
          <w:lang w:val="en-US"/>
        </w:rPr>
        <w:t xml:space="preserve">objects </w:t>
      </w:r>
      <w:r w:rsidR="005A79E7" w:rsidRPr="005A79E7">
        <w:rPr>
          <w:rFonts w:ascii="Times New Roman" w:hAnsi="Times New Roman" w:cs="Times New Roman"/>
          <w:sz w:val="24"/>
          <w:szCs w:val="24"/>
          <w:lang w:val="en-US"/>
        </w:rPr>
        <w:t>of the source relation</w:t>
      </w:r>
      <w:r w:rsidR="005A79E7">
        <w:rPr>
          <w:rFonts w:ascii="Times New Roman" w:hAnsi="Times New Roman" w:cs="Times New Roman"/>
          <w:sz w:val="24"/>
          <w:szCs w:val="24"/>
          <w:lang w:val="en-US"/>
        </w:rPr>
        <w:t xml:space="preserve"> (e.g., ‘</w:t>
      </w:r>
      <w:r w:rsidR="005A79E7" w:rsidRPr="005A79E7">
        <w:rPr>
          <w:rFonts w:ascii="Times New Roman" w:hAnsi="Times New Roman" w:cs="Times New Roman"/>
          <w:i/>
          <w:sz w:val="24"/>
          <w:szCs w:val="24"/>
          <w:lang w:val="en-US"/>
        </w:rPr>
        <w:t>good is to bad</w:t>
      </w:r>
      <w:r w:rsidR="005A79E7">
        <w:rPr>
          <w:rFonts w:ascii="Times New Roman" w:hAnsi="Times New Roman" w:cs="Times New Roman"/>
          <w:sz w:val="24"/>
          <w:szCs w:val="24"/>
          <w:lang w:val="en-US"/>
        </w:rPr>
        <w:t>’ [target relation] as ‘</w:t>
      </w:r>
      <w:r w:rsidR="005A79E7" w:rsidRPr="005A79E7">
        <w:rPr>
          <w:rFonts w:ascii="Times New Roman" w:hAnsi="Times New Roman" w:cs="Times New Roman"/>
          <w:i/>
          <w:sz w:val="24"/>
          <w:szCs w:val="24"/>
          <w:lang w:val="en-US"/>
        </w:rPr>
        <w:t>night is to day</w:t>
      </w:r>
      <w:r w:rsidR="005A79E7">
        <w:rPr>
          <w:rFonts w:ascii="Times New Roman" w:hAnsi="Times New Roman" w:cs="Times New Roman"/>
          <w:sz w:val="24"/>
          <w:szCs w:val="24"/>
          <w:lang w:val="en-US"/>
        </w:rPr>
        <w:t>’ [source relation])</w:t>
      </w:r>
      <w:r w:rsidR="005A79E7" w:rsidRPr="005A79E7">
        <w:rPr>
          <w:rFonts w:ascii="Times New Roman" w:hAnsi="Times New Roman" w:cs="Times New Roman"/>
          <w:sz w:val="24"/>
          <w:szCs w:val="24"/>
          <w:lang w:val="en-US"/>
        </w:rPr>
        <w:t xml:space="preserve">. When these conditions are </w:t>
      </w:r>
      <w:r w:rsidR="001531B3">
        <w:rPr>
          <w:rFonts w:ascii="Times New Roman" w:hAnsi="Times New Roman" w:cs="Times New Roman"/>
          <w:sz w:val="24"/>
          <w:szCs w:val="24"/>
          <w:lang w:val="en-US"/>
        </w:rPr>
        <w:t>met</w:t>
      </w:r>
      <w:r w:rsidR="005A79E7" w:rsidRPr="005A79E7">
        <w:rPr>
          <w:rFonts w:ascii="Times New Roman" w:hAnsi="Times New Roman" w:cs="Times New Roman"/>
          <w:sz w:val="24"/>
          <w:szCs w:val="24"/>
          <w:lang w:val="en-US"/>
        </w:rPr>
        <w:t xml:space="preserve">, </w:t>
      </w:r>
      <w:r w:rsidR="001531B3">
        <w:rPr>
          <w:rFonts w:ascii="Times New Roman" w:hAnsi="Times New Roman" w:cs="Times New Roman"/>
          <w:sz w:val="24"/>
          <w:szCs w:val="24"/>
          <w:lang w:val="en-US"/>
        </w:rPr>
        <w:t xml:space="preserve">objects from </w:t>
      </w:r>
      <w:r w:rsidR="005A79E7" w:rsidRPr="005A79E7">
        <w:rPr>
          <w:rFonts w:ascii="Times New Roman" w:hAnsi="Times New Roman" w:cs="Times New Roman"/>
          <w:sz w:val="24"/>
          <w:szCs w:val="24"/>
          <w:lang w:val="en-US"/>
        </w:rPr>
        <w:t xml:space="preserve">the source </w:t>
      </w:r>
      <w:r w:rsidR="001531B3">
        <w:rPr>
          <w:rFonts w:ascii="Times New Roman" w:hAnsi="Times New Roman" w:cs="Times New Roman"/>
          <w:sz w:val="24"/>
          <w:szCs w:val="24"/>
          <w:lang w:val="en-US"/>
        </w:rPr>
        <w:t xml:space="preserve">and target </w:t>
      </w:r>
      <w:r w:rsidR="005A79E7" w:rsidRPr="005A79E7">
        <w:rPr>
          <w:rFonts w:ascii="Times New Roman" w:hAnsi="Times New Roman" w:cs="Times New Roman"/>
          <w:sz w:val="24"/>
          <w:szCs w:val="24"/>
          <w:lang w:val="en-US"/>
        </w:rPr>
        <w:t>relation</w:t>
      </w:r>
      <w:r w:rsidR="001531B3">
        <w:rPr>
          <w:rFonts w:ascii="Times New Roman" w:hAnsi="Times New Roman" w:cs="Times New Roman"/>
          <w:sz w:val="24"/>
          <w:szCs w:val="24"/>
          <w:lang w:val="en-US"/>
        </w:rPr>
        <w:t>s</w:t>
      </w:r>
      <w:r w:rsidR="003664FE">
        <w:rPr>
          <w:rFonts w:ascii="Times New Roman" w:hAnsi="Times New Roman" w:cs="Times New Roman"/>
          <w:sz w:val="24"/>
          <w:szCs w:val="24"/>
          <w:lang w:val="en-US"/>
        </w:rPr>
        <w:t xml:space="preserve"> are related to one another, and how people respond to the target relation </w:t>
      </w:r>
      <w:r w:rsidR="00493712">
        <w:rPr>
          <w:rFonts w:ascii="Times New Roman" w:hAnsi="Times New Roman" w:cs="Times New Roman"/>
          <w:sz w:val="24"/>
          <w:szCs w:val="24"/>
          <w:lang w:val="en-US"/>
        </w:rPr>
        <w:t xml:space="preserve">subsequently </w:t>
      </w:r>
      <w:r w:rsidR="003664FE">
        <w:rPr>
          <w:rFonts w:ascii="Times New Roman" w:hAnsi="Times New Roman" w:cs="Times New Roman"/>
          <w:sz w:val="24"/>
          <w:szCs w:val="24"/>
          <w:lang w:val="en-US"/>
        </w:rPr>
        <w:t>changes</w:t>
      </w:r>
      <w:r w:rsidR="005A79E7" w:rsidRPr="005A79E7">
        <w:rPr>
          <w:rFonts w:ascii="Times New Roman" w:hAnsi="Times New Roman" w:cs="Times New Roman"/>
          <w:sz w:val="24"/>
          <w:szCs w:val="24"/>
          <w:lang w:val="en-US"/>
        </w:rPr>
        <w:t xml:space="preserve"> (Gentner &amp; Smith, 2013</w:t>
      </w:r>
      <w:r w:rsidR="001531B3">
        <w:rPr>
          <w:rFonts w:ascii="Times New Roman" w:hAnsi="Times New Roman" w:cs="Times New Roman"/>
          <w:sz w:val="24"/>
          <w:szCs w:val="24"/>
          <w:lang w:val="en-US"/>
        </w:rPr>
        <w:t>; Hussey &amp; De Houwer, 2013</w:t>
      </w:r>
      <w:r w:rsidR="005A79E7" w:rsidRPr="005A79E7">
        <w:rPr>
          <w:rFonts w:ascii="Times New Roman" w:hAnsi="Times New Roman" w:cs="Times New Roman"/>
          <w:sz w:val="24"/>
          <w:szCs w:val="24"/>
          <w:lang w:val="en-US"/>
        </w:rPr>
        <w:t>).</w:t>
      </w:r>
      <w:r w:rsidR="001531B3">
        <w:rPr>
          <w:rFonts w:ascii="Times New Roman" w:hAnsi="Times New Roman" w:cs="Times New Roman"/>
          <w:sz w:val="24"/>
          <w:szCs w:val="24"/>
          <w:lang w:val="en-US"/>
        </w:rPr>
        <w:t xml:space="preserve"> </w:t>
      </w:r>
      <w:r w:rsidR="0057275C">
        <w:rPr>
          <w:rFonts w:ascii="Times New Roman" w:hAnsi="Times New Roman" w:cs="Times New Roman"/>
          <w:sz w:val="24"/>
          <w:szCs w:val="24"/>
          <w:lang w:val="en-US"/>
        </w:rPr>
        <w:t xml:space="preserve">This </w:t>
      </w:r>
      <w:r w:rsidR="0057275C">
        <w:rPr>
          <w:rFonts w:ascii="Times New Roman" w:hAnsi="Times New Roman" w:cs="Times New Roman"/>
          <w:sz w:val="24"/>
          <w:szCs w:val="24"/>
          <w:lang w:val="en-US"/>
        </w:rPr>
        <w:lastRenderedPageBreak/>
        <w:t xml:space="preserve">idea also bears similarity to the shared feature effects </w:t>
      </w:r>
      <w:r w:rsidR="00837E4D">
        <w:rPr>
          <w:rFonts w:ascii="Times New Roman" w:hAnsi="Times New Roman" w:cs="Times New Roman"/>
          <w:sz w:val="24"/>
          <w:szCs w:val="24"/>
          <w:lang w:val="en-US"/>
        </w:rPr>
        <w:t>reported</w:t>
      </w:r>
      <w:r w:rsidR="0057275C">
        <w:rPr>
          <w:rFonts w:ascii="Times New Roman" w:hAnsi="Times New Roman" w:cs="Times New Roman"/>
          <w:sz w:val="24"/>
          <w:szCs w:val="24"/>
          <w:lang w:val="en-US"/>
        </w:rPr>
        <w:t xml:space="preserve"> here</w:t>
      </w:r>
      <w:r w:rsidR="001531B3">
        <w:rPr>
          <w:rFonts w:ascii="Times New Roman" w:hAnsi="Times New Roman" w:cs="Times New Roman"/>
          <w:sz w:val="24"/>
          <w:szCs w:val="24"/>
          <w:lang w:val="en-US"/>
        </w:rPr>
        <w:t xml:space="preserve">. </w:t>
      </w:r>
      <w:r w:rsidR="0057275C">
        <w:rPr>
          <w:rFonts w:ascii="Times New Roman" w:hAnsi="Times New Roman" w:cs="Times New Roman"/>
          <w:sz w:val="24"/>
          <w:szCs w:val="24"/>
          <w:lang w:val="en-US"/>
        </w:rPr>
        <w:t xml:space="preserve">During the EC phase in Experiments 1-3, </w:t>
      </w:r>
      <w:r w:rsidR="001531B3">
        <w:rPr>
          <w:rFonts w:ascii="Times New Roman" w:hAnsi="Times New Roman" w:cs="Times New Roman"/>
          <w:sz w:val="24"/>
          <w:szCs w:val="24"/>
          <w:lang w:val="en-US"/>
        </w:rPr>
        <w:t xml:space="preserve">participants encountered </w:t>
      </w:r>
      <w:r w:rsidR="0057275C">
        <w:rPr>
          <w:rFonts w:ascii="Times New Roman" w:hAnsi="Times New Roman" w:cs="Times New Roman"/>
          <w:sz w:val="24"/>
          <w:szCs w:val="24"/>
          <w:lang w:val="en-US"/>
        </w:rPr>
        <w:t xml:space="preserve">a source relation consisting of stimuli of identical color (‘Green is to Green’) and a target relation (‘CS is to US’). It may be that participants related the source to the target relation based on the fact that elements of those relations shared </w:t>
      </w:r>
      <w:r w:rsidR="003664FE">
        <w:rPr>
          <w:rFonts w:ascii="Times New Roman" w:hAnsi="Times New Roman" w:cs="Times New Roman"/>
          <w:sz w:val="24"/>
          <w:szCs w:val="24"/>
          <w:lang w:val="en-US"/>
        </w:rPr>
        <w:t xml:space="preserve">a </w:t>
      </w:r>
      <w:r w:rsidR="0057275C">
        <w:rPr>
          <w:rFonts w:ascii="Times New Roman" w:hAnsi="Times New Roman" w:cs="Times New Roman"/>
          <w:sz w:val="24"/>
          <w:szCs w:val="24"/>
          <w:lang w:val="en-US"/>
        </w:rPr>
        <w:t>feature (i.e., their color) (‘CS is to US’ as ‘Green is to Green’). Once this</w:t>
      </w:r>
      <w:r w:rsidR="003664FE">
        <w:rPr>
          <w:rFonts w:ascii="Times New Roman" w:hAnsi="Times New Roman" w:cs="Times New Roman"/>
          <w:sz w:val="24"/>
          <w:szCs w:val="24"/>
          <w:lang w:val="en-US"/>
        </w:rPr>
        <w:t xml:space="preserve"> occurred</w:t>
      </w:r>
      <w:r w:rsidR="0057275C">
        <w:rPr>
          <w:rFonts w:ascii="Times New Roman" w:hAnsi="Times New Roman" w:cs="Times New Roman"/>
          <w:sz w:val="24"/>
          <w:szCs w:val="24"/>
          <w:lang w:val="en-US"/>
        </w:rPr>
        <w:t xml:space="preserve"> properties of objects in the target relation change</w:t>
      </w:r>
      <w:r w:rsidR="003664FE">
        <w:rPr>
          <w:rFonts w:ascii="Times New Roman" w:hAnsi="Times New Roman" w:cs="Times New Roman"/>
          <w:sz w:val="24"/>
          <w:szCs w:val="24"/>
          <w:lang w:val="en-US"/>
        </w:rPr>
        <w:t>d</w:t>
      </w:r>
      <w:r w:rsidR="0057275C">
        <w:rPr>
          <w:rFonts w:ascii="Times New Roman" w:hAnsi="Times New Roman" w:cs="Times New Roman"/>
          <w:sz w:val="24"/>
          <w:szCs w:val="24"/>
          <w:lang w:val="en-US"/>
        </w:rPr>
        <w:t xml:space="preserve"> (“</w:t>
      </w:r>
      <w:r w:rsidR="0057275C" w:rsidRPr="0057275C">
        <w:rPr>
          <w:rFonts w:ascii="Times New Roman" w:hAnsi="Times New Roman" w:cs="Times New Roman"/>
          <w:i/>
          <w:sz w:val="24"/>
          <w:szCs w:val="24"/>
          <w:lang w:val="en-US"/>
        </w:rPr>
        <w:t>if green is the same as green then the CS is the same as the US…therefore the CS is good or bad</w:t>
      </w:r>
      <w:r w:rsidR="0057275C">
        <w:rPr>
          <w:rFonts w:ascii="Times New Roman" w:hAnsi="Times New Roman" w:cs="Times New Roman"/>
          <w:sz w:val="24"/>
          <w:szCs w:val="24"/>
          <w:lang w:val="en-US"/>
        </w:rPr>
        <w:t xml:space="preserve">”). </w:t>
      </w:r>
      <w:r w:rsidR="003664FE">
        <w:rPr>
          <w:rFonts w:ascii="Times New Roman" w:hAnsi="Times New Roman" w:cs="Times New Roman"/>
          <w:sz w:val="24"/>
          <w:szCs w:val="24"/>
          <w:lang w:val="en-US"/>
        </w:rPr>
        <w:t xml:space="preserve">It is also possible that the fact that the CS and the second US did not share a color served to signal that objects in the source relation (‘Red is to Green’) were opposite or different to objects in the target relation (‘CS is to US’), and this may have influenced properties of objects </w:t>
      </w:r>
      <w:r w:rsidR="00493712">
        <w:rPr>
          <w:rFonts w:ascii="Times New Roman" w:hAnsi="Times New Roman" w:cs="Times New Roman"/>
          <w:sz w:val="24"/>
          <w:szCs w:val="24"/>
          <w:lang w:val="en-US"/>
        </w:rPr>
        <w:t xml:space="preserve">in the target relation as well </w:t>
      </w:r>
      <w:r w:rsidR="003664FE">
        <w:rPr>
          <w:rFonts w:ascii="Times New Roman" w:hAnsi="Times New Roman" w:cs="Times New Roman"/>
          <w:sz w:val="24"/>
          <w:szCs w:val="24"/>
          <w:lang w:val="en-US"/>
        </w:rPr>
        <w:t>(“</w:t>
      </w:r>
      <w:r w:rsidR="003664FE" w:rsidRPr="0057275C">
        <w:rPr>
          <w:rFonts w:ascii="Times New Roman" w:hAnsi="Times New Roman" w:cs="Times New Roman"/>
          <w:i/>
          <w:sz w:val="24"/>
          <w:szCs w:val="24"/>
          <w:lang w:val="en-US"/>
        </w:rPr>
        <w:t xml:space="preserve">if green is </w:t>
      </w:r>
      <w:r w:rsidR="003664FE">
        <w:rPr>
          <w:rFonts w:ascii="Times New Roman" w:hAnsi="Times New Roman" w:cs="Times New Roman"/>
          <w:i/>
          <w:sz w:val="24"/>
          <w:szCs w:val="24"/>
          <w:lang w:val="en-US"/>
        </w:rPr>
        <w:t xml:space="preserve">different to red </w:t>
      </w:r>
      <w:r w:rsidR="003664FE" w:rsidRPr="0057275C">
        <w:rPr>
          <w:rFonts w:ascii="Times New Roman" w:hAnsi="Times New Roman" w:cs="Times New Roman"/>
          <w:i/>
          <w:sz w:val="24"/>
          <w:szCs w:val="24"/>
          <w:lang w:val="en-US"/>
        </w:rPr>
        <w:t xml:space="preserve">then the CS is </w:t>
      </w:r>
      <w:r w:rsidR="003664FE">
        <w:rPr>
          <w:rFonts w:ascii="Times New Roman" w:hAnsi="Times New Roman" w:cs="Times New Roman"/>
          <w:i/>
          <w:sz w:val="24"/>
          <w:szCs w:val="24"/>
          <w:lang w:val="en-US"/>
        </w:rPr>
        <w:t xml:space="preserve">different to </w:t>
      </w:r>
      <w:r w:rsidR="003664FE" w:rsidRPr="0057275C">
        <w:rPr>
          <w:rFonts w:ascii="Times New Roman" w:hAnsi="Times New Roman" w:cs="Times New Roman"/>
          <w:i/>
          <w:sz w:val="24"/>
          <w:szCs w:val="24"/>
          <w:lang w:val="en-US"/>
        </w:rPr>
        <w:t>the US…therefore the CS is good or bad</w:t>
      </w:r>
      <w:r w:rsidR="003664FE">
        <w:rPr>
          <w:rFonts w:ascii="Times New Roman" w:hAnsi="Times New Roman" w:cs="Times New Roman"/>
          <w:sz w:val="24"/>
          <w:szCs w:val="24"/>
          <w:lang w:val="en-US"/>
        </w:rPr>
        <w:t xml:space="preserve">”). </w:t>
      </w:r>
      <w:r w:rsidR="0057275C">
        <w:rPr>
          <w:rFonts w:ascii="Times New Roman" w:hAnsi="Times New Roman" w:cs="Times New Roman"/>
          <w:sz w:val="24"/>
          <w:szCs w:val="24"/>
          <w:lang w:val="en-US"/>
        </w:rPr>
        <w:t xml:space="preserve">A similar explanation would hold for Experiments 4-5 as well. If correct, then this would suggest that people </w:t>
      </w:r>
      <w:proofErr w:type="gramStart"/>
      <w:r w:rsidR="0057275C">
        <w:rPr>
          <w:rFonts w:ascii="Times New Roman" w:hAnsi="Times New Roman" w:cs="Times New Roman"/>
          <w:sz w:val="24"/>
          <w:szCs w:val="24"/>
          <w:lang w:val="en-US"/>
        </w:rPr>
        <w:t>may</w:t>
      </w:r>
      <w:proofErr w:type="gramEnd"/>
      <w:r w:rsidR="0057275C">
        <w:rPr>
          <w:rFonts w:ascii="Times New Roman" w:hAnsi="Times New Roman" w:cs="Times New Roman"/>
          <w:sz w:val="24"/>
          <w:szCs w:val="24"/>
          <w:lang w:val="en-US"/>
        </w:rPr>
        <w:t xml:space="preserve"> be responding </w:t>
      </w:r>
      <w:r w:rsidR="003664FE">
        <w:rPr>
          <w:rFonts w:ascii="Times New Roman" w:hAnsi="Times New Roman" w:cs="Times New Roman"/>
          <w:sz w:val="24"/>
          <w:szCs w:val="24"/>
          <w:lang w:val="en-US"/>
        </w:rPr>
        <w:t xml:space="preserve">to stimuli </w:t>
      </w:r>
      <w:r w:rsidR="0057275C">
        <w:rPr>
          <w:rFonts w:ascii="Times New Roman" w:hAnsi="Times New Roman" w:cs="Times New Roman"/>
          <w:sz w:val="24"/>
          <w:szCs w:val="24"/>
          <w:lang w:val="en-US"/>
        </w:rPr>
        <w:t xml:space="preserve">in relatively complex ways even in seemingly simple </w:t>
      </w:r>
      <w:r w:rsidR="003664FE">
        <w:rPr>
          <w:rFonts w:ascii="Times New Roman" w:hAnsi="Times New Roman" w:cs="Times New Roman"/>
          <w:sz w:val="24"/>
          <w:szCs w:val="24"/>
          <w:lang w:val="en-US"/>
        </w:rPr>
        <w:t xml:space="preserve">learning </w:t>
      </w:r>
      <w:r w:rsidR="0057275C">
        <w:rPr>
          <w:rFonts w:ascii="Times New Roman" w:hAnsi="Times New Roman" w:cs="Times New Roman"/>
          <w:sz w:val="24"/>
          <w:szCs w:val="24"/>
          <w:lang w:val="en-US"/>
        </w:rPr>
        <w:t xml:space="preserve">tasks. Or put differently, that EC effects, which are often viewed as ‘simple’ changes in behavior that are driven by simple ‘associative’ mental mechanisms are actually more complex than is often believed (for more on this idea see De Houwer and Hughes 2016; </w:t>
      </w:r>
      <w:r w:rsidR="003664FE">
        <w:rPr>
          <w:rFonts w:ascii="Times New Roman" w:hAnsi="Times New Roman" w:cs="Times New Roman"/>
          <w:sz w:val="24"/>
          <w:szCs w:val="24"/>
          <w:lang w:val="en-US"/>
        </w:rPr>
        <w:t xml:space="preserve">Hughes, De Houwer, &amp; Barnes-Holmes, 2016). </w:t>
      </w:r>
    </w:p>
    <w:p w14:paraId="61057367" w14:textId="22A96272" w:rsidR="001A1273" w:rsidRPr="001A1273" w:rsidRDefault="00C14FD1" w:rsidP="00B65975">
      <w:pPr>
        <w:spacing w:after="160" w:line="480" w:lineRule="auto"/>
        <w:ind w:firstLine="360"/>
        <w:rPr>
          <w:rFonts w:ascii="Times New Roman" w:hAnsi="Times New Roman" w:cs="Times New Roman"/>
          <w:sz w:val="24"/>
          <w:szCs w:val="24"/>
          <w:lang w:val="en-US"/>
        </w:rPr>
      </w:pPr>
      <w:proofErr w:type="gramStart"/>
      <w:r w:rsidRPr="009E0368">
        <w:rPr>
          <w:rFonts w:ascii="Times New Roman" w:hAnsi="Times New Roman" w:cs="Times New Roman"/>
          <w:b/>
          <w:sz w:val="24"/>
          <w:szCs w:val="24"/>
          <w:lang w:val="en-US"/>
        </w:rPr>
        <w:t xml:space="preserve">The </w:t>
      </w:r>
      <w:r>
        <w:rPr>
          <w:rFonts w:ascii="Times New Roman" w:hAnsi="Times New Roman" w:cs="Times New Roman"/>
          <w:b/>
          <w:sz w:val="24"/>
          <w:szCs w:val="24"/>
          <w:lang w:val="en-US"/>
        </w:rPr>
        <w:t xml:space="preserve">mental </w:t>
      </w:r>
      <w:r w:rsidRPr="009E0368">
        <w:rPr>
          <w:rFonts w:ascii="Times New Roman" w:hAnsi="Times New Roman" w:cs="Times New Roman"/>
          <w:b/>
          <w:sz w:val="24"/>
          <w:szCs w:val="24"/>
          <w:lang w:val="en-US"/>
        </w:rPr>
        <w:t>level of explanation</w:t>
      </w:r>
      <w:r>
        <w:rPr>
          <w:rFonts w:ascii="Times New Roman" w:hAnsi="Times New Roman" w:cs="Times New Roman"/>
          <w:b/>
          <w:sz w:val="24"/>
          <w:szCs w:val="24"/>
          <w:lang w:val="en-US"/>
        </w:rPr>
        <w:t xml:space="preserve"> (inferential reasoning).</w:t>
      </w:r>
      <w:proofErr w:type="gramEnd"/>
      <w:r w:rsidR="00D94B38">
        <w:rPr>
          <w:rFonts w:ascii="Times New Roman" w:hAnsi="Times New Roman" w:cs="Times New Roman"/>
          <w:b/>
          <w:sz w:val="24"/>
          <w:szCs w:val="24"/>
          <w:lang w:val="en-US"/>
        </w:rPr>
        <w:t xml:space="preserve"> </w:t>
      </w:r>
      <w:r w:rsidR="00D94B38" w:rsidRPr="00D94B38">
        <w:rPr>
          <w:rFonts w:ascii="Times New Roman" w:hAnsi="Times New Roman" w:cs="Times New Roman"/>
          <w:sz w:val="24"/>
          <w:szCs w:val="24"/>
          <w:lang w:val="en-US"/>
        </w:rPr>
        <w:t>At the</w:t>
      </w:r>
      <w:r w:rsidR="00D94B38">
        <w:rPr>
          <w:rFonts w:ascii="Times New Roman" w:hAnsi="Times New Roman" w:cs="Times New Roman"/>
          <w:b/>
          <w:sz w:val="24"/>
          <w:szCs w:val="24"/>
          <w:lang w:val="en-US"/>
        </w:rPr>
        <w:t xml:space="preserve"> </w:t>
      </w:r>
      <w:r w:rsidR="00D94B38" w:rsidRPr="00D94B38">
        <w:rPr>
          <w:rFonts w:ascii="Times New Roman" w:hAnsi="Times New Roman" w:cs="Times New Roman"/>
          <w:sz w:val="24"/>
          <w:szCs w:val="24"/>
          <w:lang w:val="en-US"/>
        </w:rPr>
        <w:t>mental level the goal is to identify the mental representations and processes that mediate between environment and behavior</w:t>
      </w:r>
      <w:r w:rsidR="00D94B38">
        <w:rPr>
          <w:rFonts w:ascii="Times New Roman" w:hAnsi="Times New Roman" w:cs="Times New Roman"/>
          <w:sz w:val="24"/>
          <w:szCs w:val="24"/>
          <w:lang w:val="en-US"/>
        </w:rPr>
        <w:t xml:space="preserve">. </w:t>
      </w:r>
      <w:r w:rsidR="005E6184">
        <w:rPr>
          <w:rFonts w:ascii="Times New Roman" w:hAnsi="Times New Roman" w:cs="Times New Roman"/>
          <w:sz w:val="24"/>
          <w:szCs w:val="24"/>
          <w:lang w:val="en-US"/>
        </w:rPr>
        <w:t>We believe that s</w:t>
      </w:r>
      <w:r w:rsidR="00D94B38">
        <w:rPr>
          <w:rFonts w:ascii="Times New Roman" w:hAnsi="Times New Roman" w:cs="Times New Roman"/>
          <w:sz w:val="24"/>
          <w:szCs w:val="24"/>
          <w:lang w:val="en-US"/>
        </w:rPr>
        <w:t xml:space="preserve">hared feature effects </w:t>
      </w:r>
      <w:r w:rsidR="007575A6">
        <w:rPr>
          <w:rFonts w:ascii="Times New Roman" w:hAnsi="Times New Roman" w:cs="Times New Roman"/>
          <w:sz w:val="24"/>
          <w:szCs w:val="24"/>
          <w:lang w:val="en-US"/>
        </w:rPr>
        <w:t xml:space="preserve">fit well with </w:t>
      </w:r>
      <w:r w:rsidR="00540EF0">
        <w:rPr>
          <w:rFonts w:ascii="Times New Roman" w:hAnsi="Times New Roman" w:cs="Times New Roman"/>
          <w:sz w:val="24"/>
          <w:szCs w:val="24"/>
          <w:lang w:val="en-US"/>
        </w:rPr>
        <w:t>a</w:t>
      </w:r>
      <w:r w:rsidR="0054698F">
        <w:rPr>
          <w:rFonts w:ascii="Times New Roman" w:hAnsi="Times New Roman" w:cs="Times New Roman"/>
          <w:sz w:val="24"/>
          <w:szCs w:val="24"/>
          <w:lang w:val="en-US"/>
        </w:rPr>
        <w:t>n inferential</w:t>
      </w:r>
      <w:r w:rsidR="00540EF0">
        <w:rPr>
          <w:rFonts w:ascii="Times New Roman" w:hAnsi="Times New Roman" w:cs="Times New Roman"/>
          <w:sz w:val="24"/>
          <w:szCs w:val="24"/>
          <w:lang w:val="en-US"/>
        </w:rPr>
        <w:t xml:space="preserve"> </w:t>
      </w:r>
      <w:r w:rsidR="0054698F">
        <w:rPr>
          <w:rFonts w:ascii="Times New Roman" w:hAnsi="Times New Roman" w:cs="Times New Roman"/>
          <w:sz w:val="24"/>
          <w:szCs w:val="24"/>
          <w:lang w:val="en-US"/>
        </w:rPr>
        <w:t xml:space="preserve">perspective on human learning and attitudes </w:t>
      </w:r>
      <w:r w:rsidR="007575A6">
        <w:rPr>
          <w:rFonts w:ascii="Times New Roman" w:hAnsi="Times New Roman" w:cs="Times New Roman"/>
          <w:sz w:val="24"/>
          <w:szCs w:val="24"/>
          <w:lang w:val="en-US"/>
        </w:rPr>
        <w:t xml:space="preserve">(e.g., De Houwer, 2018; Van Dessel, Hughes, &amp; De Houwer, 2018). </w:t>
      </w:r>
      <w:r w:rsidR="00370E94" w:rsidRPr="00370E94">
        <w:rPr>
          <w:rFonts w:ascii="Times New Roman" w:hAnsi="Times New Roman" w:cs="Times New Roman"/>
          <w:sz w:val="24"/>
          <w:szCs w:val="24"/>
          <w:lang w:val="en-US"/>
        </w:rPr>
        <w:t xml:space="preserve">The core conceptual unit of </w:t>
      </w:r>
      <w:r w:rsidR="00BB0BA7">
        <w:rPr>
          <w:rFonts w:ascii="Times New Roman" w:hAnsi="Times New Roman" w:cs="Times New Roman"/>
          <w:sz w:val="24"/>
          <w:szCs w:val="24"/>
          <w:lang w:val="en-US"/>
        </w:rPr>
        <w:t xml:space="preserve">this </w:t>
      </w:r>
      <w:r w:rsidR="00370E94">
        <w:rPr>
          <w:rFonts w:ascii="Times New Roman" w:hAnsi="Times New Roman" w:cs="Times New Roman"/>
          <w:sz w:val="24"/>
          <w:szCs w:val="24"/>
          <w:lang w:val="en-US"/>
        </w:rPr>
        <w:t xml:space="preserve">perspective </w:t>
      </w:r>
      <w:r w:rsidR="00370E94" w:rsidRPr="00370E94">
        <w:rPr>
          <w:rFonts w:ascii="Times New Roman" w:hAnsi="Times New Roman" w:cs="Times New Roman"/>
          <w:sz w:val="24"/>
          <w:szCs w:val="24"/>
          <w:lang w:val="en-US"/>
        </w:rPr>
        <w:t xml:space="preserve">is </w:t>
      </w:r>
      <w:r w:rsidR="00540EF0">
        <w:rPr>
          <w:rFonts w:ascii="Times New Roman" w:hAnsi="Times New Roman" w:cs="Times New Roman"/>
          <w:sz w:val="24"/>
          <w:szCs w:val="24"/>
          <w:lang w:val="en-US"/>
        </w:rPr>
        <w:t xml:space="preserve">a proposition </w:t>
      </w:r>
      <w:r w:rsidR="0054698F">
        <w:rPr>
          <w:rFonts w:ascii="Times New Roman" w:hAnsi="Times New Roman" w:cs="Times New Roman"/>
          <w:sz w:val="24"/>
          <w:szCs w:val="24"/>
          <w:lang w:val="en-US"/>
        </w:rPr>
        <w:t xml:space="preserve">– namely – </w:t>
      </w:r>
      <w:r w:rsidR="00B65975">
        <w:rPr>
          <w:rFonts w:ascii="Times New Roman" w:hAnsi="Times New Roman" w:cs="Times New Roman"/>
          <w:sz w:val="24"/>
          <w:szCs w:val="24"/>
          <w:lang w:val="en-US"/>
        </w:rPr>
        <w:t>an informational unit “</w:t>
      </w:r>
      <w:r w:rsidR="00540EF0" w:rsidRPr="00540EF0">
        <w:rPr>
          <w:rFonts w:ascii="Times New Roman" w:hAnsi="Times New Roman" w:cs="Times New Roman"/>
          <w:sz w:val="24"/>
          <w:szCs w:val="24"/>
          <w:lang w:val="en-US"/>
        </w:rPr>
        <w:t>that contains information about the nature of the relation between stimuli (e.g.,</w:t>
      </w:r>
      <w:r w:rsidR="00540EF0">
        <w:rPr>
          <w:rFonts w:ascii="Times New Roman" w:hAnsi="Times New Roman" w:cs="Times New Roman"/>
          <w:sz w:val="24"/>
          <w:szCs w:val="24"/>
          <w:lang w:val="en-US"/>
        </w:rPr>
        <w:t xml:space="preserve"> </w:t>
      </w:r>
      <w:r w:rsidR="00540EF0" w:rsidRPr="00540EF0">
        <w:rPr>
          <w:rFonts w:ascii="Times New Roman" w:hAnsi="Times New Roman" w:cs="Times New Roman"/>
          <w:sz w:val="24"/>
          <w:szCs w:val="24"/>
          <w:lang w:val="en-US"/>
        </w:rPr>
        <w:t>A predicts B, A c</w:t>
      </w:r>
      <w:r w:rsidR="001A1273">
        <w:rPr>
          <w:rFonts w:ascii="Times New Roman" w:hAnsi="Times New Roman" w:cs="Times New Roman"/>
          <w:sz w:val="24"/>
          <w:szCs w:val="24"/>
          <w:lang w:val="en-US"/>
        </w:rPr>
        <w:t>auses B, A co-occurs with B</w:t>
      </w:r>
      <w:proofErr w:type="gramStart"/>
      <w:r w:rsidR="001A1273">
        <w:rPr>
          <w:rFonts w:ascii="Times New Roman" w:hAnsi="Times New Roman" w:cs="Times New Roman"/>
          <w:sz w:val="24"/>
          <w:szCs w:val="24"/>
          <w:lang w:val="en-US"/>
        </w:rPr>
        <w:t>, …)</w:t>
      </w:r>
      <w:proofErr w:type="gramEnd"/>
      <w:r w:rsidR="00540EF0">
        <w:rPr>
          <w:rFonts w:ascii="Times New Roman" w:hAnsi="Times New Roman" w:cs="Times New Roman"/>
          <w:sz w:val="24"/>
          <w:szCs w:val="24"/>
          <w:lang w:val="en-US"/>
        </w:rPr>
        <w:t xml:space="preserve">” (De Houwer, 2018, p.3). </w:t>
      </w:r>
      <w:r w:rsidR="0054698F" w:rsidRPr="0054698F">
        <w:rPr>
          <w:rFonts w:ascii="Times New Roman" w:hAnsi="Times New Roman" w:cs="Times New Roman"/>
          <w:i/>
          <w:sz w:val="24"/>
          <w:szCs w:val="24"/>
          <w:lang w:val="en-US"/>
        </w:rPr>
        <w:t>Inferences</w:t>
      </w:r>
      <w:r w:rsidR="0054698F">
        <w:rPr>
          <w:rFonts w:ascii="Times New Roman" w:hAnsi="Times New Roman" w:cs="Times New Roman"/>
          <w:sz w:val="24"/>
          <w:szCs w:val="24"/>
          <w:lang w:val="en-US"/>
        </w:rPr>
        <w:t xml:space="preserve"> represent a </w:t>
      </w:r>
      <w:r w:rsidR="001A1273" w:rsidRPr="001A1273">
        <w:rPr>
          <w:rFonts w:ascii="Times New Roman" w:hAnsi="Times New Roman" w:cs="Times New Roman"/>
          <w:sz w:val="24"/>
          <w:szCs w:val="24"/>
          <w:lang w:val="en-US"/>
        </w:rPr>
        <w:t xml:space="preserve">sub-type of </w:t>
      </w:r>
      <w:r w:rsidR="00F473EE">
        <w:rPr>
          <w:rFonts w:ascii="Times New Roman" w:hAnsi="Times New Roman" w:cs="Times New Roman"/>
          <w:sz w:val="24"/>
          <w:szCs w:val="24"/>
          <w:lang w:val="en-US"/>
        </w:rPr>
        <w:t>such propositions</w:t>
      </w:r>
      <w:r w:rsidR="00B23BE3">
        <w:rPr>
          <w:rFonts w:ascii="Times New Roman" w:hAnsi="Times New Roman" w:cs="Times New Roman"/>
          <w:sz w:val="24"/>
          <w:szCs w:val="24"/>
          <w:lang w:val="en-US"/>
        </w:rPr>
        <w:t xml:space="preserve"> – namely – those </w:t>
      </w:r>
      <w:r w:rsidR="00F473EE">
        <w:rPr>
          <w:rFonts w:ascii="Times New Roman" w:hAnsi="Times New Roman" w:cs="Times New Roman"/>
          <w:sz w:val="24"/>
          <w:szCs w:val="24"/>
          <w:lang w:val="en-US"/>
        </w:rPr>
        <w:t xml:space="preserve">generated </w:t>
      </w:r>
      <w:r w:rsidR="00493712">
        <w:rPr>
          <w:rFonts w:ascii="Times New Roman" w:hAnsi="Times New Roman" w:cs="Times New Roman"/>
          <w:sz w:val="24"/>
          <w:szCs w:val="24"/>
          <w:lang w:val="en-US"/>
        </w:rPr>
        <w:t xml:space="preserve">from </w:t>
      </w:r>
      <w:r w:rsidR="00F473EE">
        <w:rPr>
          <w:rFonts w:ascii="Times New Roman" w:hAnsi="Times New Roman" w:cs="Times New Roman"/>
          <w:sz w:val="24"/>
          <w:szCs w:val="24"/>
          <w:lang w:val="en-US"/>
        </w:rPr>
        <w:t xml:space="preserve">other </w:t>
      </w:r>
      <w:r w:rsidR="00CD355E">
        <w:rPr>
          <w:rFonts w:ascii="Times New Roman" w:hAnsi="Times New Roman" w:cs="Times New Roman"/>
          <w:sz w:val="24"/>
          <w:szCs w:val="24"/>
          <w:lang w:val="en-US"/>
        </w:rPr>
        <w:t xml:space="preserve">momentarily </w:t>
      </w:r>
      <w:r w:rsidR="00F473EE">
        <w:rPr>
          <w:rFonts w:ascii="Times New Roman" w:hAnsi="Times New Roman" w:cs="Times New Roman"/>
          <w:sz w:val="24"/>
          <w:szCs w:val="24"/>
          <w:lang w:val="en-US"/>
        </w:rPr>
        <w:lastRenderedPageBreak/>
        <w:t>available propositions</w:t>
      </w:r>
      <w:r w:rsidR="001A1273" w:rsidRPr="001A1273">
        <w:rPr>
          <w:rFonts w:ascii="Times New Roman" w:hAnsi="Times New Roman" w:cs="Times New Roman"/>
          <w:sz w:val="24"/>
          <w:szCs w:val="24"/>
          <w:lang w:val="en-US"/>
        </w:rPr>
        <w:t xml:space="preserve">. </w:t>
      </w:r>
      <w:r w:rsidR="00F473EE">
        <w:rPr>
          <w:rFonts w:ascii="Times New Roman" w:hAnsi="Times New Roman" w:cs="Times New Roman"/>
          <w:sz w:val="24"/>
          <w:szCs w:val="24"/>
          <w:lang w:val="en-US"/>
        </w:rPr>
        <w:t>“</w:t>
      </w:r>
      <w:r w:rsidR="00B23BE3">
        <w:rPr>
          <w:rFonts w:ascii="Times New Roman" w:hAnsi="Times New Roman" w:cs="Times New Roman"/>
          <w:sz w:val="24"/>
          <w:szCs w:val="24"/>
          <w:lang w:val="en-US"/>
        </w:rPr>
        <w:t>T</w:t>
      </w:r>
      <w:r w:rsidR="001A1273" w:rsidRPr="001A1273">
        <w:rPr>
          <w:rFonts w:ascii="Times New Roman" w:hAnsi="Times New Roman" w:cs="Times New Roman"/>
          <w:sz w:val="24"/>
          <w:szCs w:val="24"/>
          <w:lang w:val="en-US"/>
        </w:rPr>
        <w:t>he construction process that leads to</w:t>
      </w:r>
      <w:r w:rsidR="001A1273">
        <w:rPr>
          <w:rFonts w:ascii="Times New Roman" w:hAnsi="Times New Roman" w:cs="Times New Roman"/>
          <w:sz w:val="24"/>
          <w:szCs w:val="24"/>
          <w:lang w:val="en-US"/>
        </w:rPr>
        <w:t xml:space="preserve"> </w:t>
      </w:r>
      <w:r w:rsidR="001A1273" w:rsidRPr="001A1273">
        <w:rPr>
          <w:rFonts w:ascii="Times New Roman" w:hAnsi="Times New Roman" w:cs="Times New Roman"/>
          <w:sz w:val="24"/>
          <w:szCs w:val="24"/>
          <w:lang w:val="en-US"/>
        </w:rPr>
        <w:t>the inference can be seen as an information generation procedure that involves the applicatio</w:t>
      </w:r>
      <w:r w:rsidR="001A1273">
        <w:rPr>
          <w:rFonts w:ascii="Times New Roman" w:hAnsi="Times New Roman" w:cs="Times New Roman"/>
          <w:sz w:val="24"/>
          <w:szCs w:val="24"/>
          <w:lang w:val="en-US"/>
        </w:rPr>
        <w:t xml:space="preserve">n of </w:t>
      </w:r>
      <w:r w:rsidR="001A1273" w:rsidRPr="001A1273">
        <w:rPr>
          <w:rFonts w:ascii="Times New Roman" w:hAnsi="Times New Roman" w:cs="Times New Roman"/>
          <w:sz w:val="24"/>
          <w:szCs w:val="24"/>
          <w:lang w:val="en-US"/>
        </w:rPr>
        <w:t>information generation (i.e., inference) rules to information that is currently entertained</w:t>
      </w:r>
      <w:r w:rsidR="00F473EE">
        <w:rPr>
          <w:rFonts w:ascii="Times New Roman" w:hAnsi="Times New Roman" w:cs="Times New Roman"/>
          <w:sz w:val="24"/>
          <w:szCs w:val="24"/>
          <w:lang w:val="en-US"/>
        </w:rPr>
        <w:t>” (Van Dessel et al., 2018, p.4)</w:t>
      </w:r>
      <w:r w:rsidR="001A1273" w:rsidRPr="001A1273">
        <w:rPr>
          <w:rFonts w:ascii="Times New Roman" w:hAnsi="Times New Roman" w:cs="Times New Roman"/>
          <w:sz w:val="24"/>
          <w:szCs w:val="24"/>
          <w:lang w:val="en-US"/>
        </w:rPr>
        <w:t>.</w:t>
      </w:r>
      <w:r w:rsidR="00E52D29">
        <w:rPr>
          <w:rFonts w:ascii="Times New Roman" w:hAnsi="Times New Roman" w:cs="Times New Roman"/>
          <w:sz w:val="24"/>
          <w:szCs w:val="24"/>
          <w:lang w:val="en-US"/>
        </w:rPr>
        <w:t xml:space="preserve"> </w:t>
      </w:r>
      <w:r w:rsidR="00E52D29">
        <w:rPr>
          <w:rStyle w:val="FootnoteReference"/>
          <w:rFonts w:ascii="Times New Roman" w:hAnsi="Times New Roman" w:cs="Times New Roman"/>
          <w:sz w:val="24"/>
          <w:szCs w:val="24"/>
          <w:lang w:val="en-US"/>
        </w:rPr>
        <w:footnoteReference w:id="7"/>
      </w:r>
      <w:r w:rsidR="00E52D29">
        <w:rPr>
          <w:rFonts w:ascii="Times New Roman" w:hAnsi="Times New Roman" w:cs="Times New Roman"/>
          <w:sz w:val="24"/>
          <w:szCs w:val="24"/>
          <w:lang w:val="en-US"/>
        </w:rPr>
        <w:t xml:space="preserve"> </w:t>
      </w:r>
    </w:p>
    <w:p w14:paraId="2364315D" w14:textId="1789523B" w:rsidR="00B65975" w:rsidRDefault="00B65975" w:rsidP="00370E94">
      <w:pPr>
        <w:spacing w:after="160"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 our studies the fact that the source and target object shared a feature may have </w:t>
      </w:r>
      <w:r w:rsidR="009C0D3C">
        <w:rPr>
          <w:rFonts w:ascii="Times New Roman" w:hAnsi="Times New Roman" w:cs="Times New Roman"/>
          <w:sz w:val="24"/>
          <w:szCs w:val="24"/>
          <w:lang w:val="en-US"/>
        </w:rPr>
        <w:t xml:space="preserve">caused </w:t>
      </w:r>
      <w:r>
        <w:rPr>
          <w:rFonts w:ascii="Times New Roman" w:hAnsi="Times New Roman" w:cs="Times New Roman"/>
          <w:sz w:val="24"/>
          <w:szCs w:val="24"/>
          <w:lang w:val="en-US"/>
        </w:rPr>
        <w:t xml:space="preserve">participants to form </w:t>
      </w:r>
      <w:r w:rsidR="009C0D3C">
        <w:rPr>
          <w:rFonts w:ascii="Times New Roman" w:hAnsi="Times New Roman" w:cs="Times New Roman"/>
          <w:sz w:val="24"/>
          <w:szCs w:val="24"/>
          <w:lang w:val="en-US"/>
        </w:rPr>
        <w:t xml:space="preserve">a series of </w:t>
      </w:r>
      <w:r>
        <w:rPr>
          <w:rFonts w:ascii="Times New Roman" w:hAnsi="Times New Roman" w:cs="Times New Roman"/>
          <w:sz w:val="24"/>
          <w:szCs w:val="24"/>
          <w:lang w:val="en-US"/>
        </w:rPr>
        <w:t>inference</w:t>
      </w:r>
      <w:r w:rsidR="009C0D3C">
        <w:rPr>
          <w:rFonts w:ascii="Times New Roman" w:hAnsi="Times New Roman" w:cs="Times New Roman"/>
          <w:sz w:val="24"/>
          <w:szCs w:val="24"/>
          <w:lang w:val="en-US"/>
        </w:rPr>
        <w:t>s</w:t>
      </w:r>
      <w:r>
        <w:rPr>
          <w:rFonts w:ascii="Times New Roman" w:hAnsi="Times New Roman" w:cs="Times New Roman"/>
          <w:sz w:val="24"/>
          <w:szCs w:val="24"/>
          <w:lang w:val="en-US"/>
        </w:rPr>
        <w:t xml:space="preserve"> about </w:t>
      </w:r>
      <w:r w:rsidR="009C0D3C">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how those stimuli were related and </w:t>
      </w:r>
      <w:r w:rsidR="009C0D3C">
        <w:rPr>
          <w:rFonts w:ascii="Times New Roman" w:hAnsi="Times New Roman" w:cs="Times New Roman"/>
          <w:sz w:val="24"/>
          <w:szCs w:val="24"/>
          <w:lang w:val="en-US"/>
        </w:rPr>
        <w:t xml:space="preserve">(b) </w:t>
      </w:r>
      <w:r>
        <w:rPr>
          <w:rFonts w:ascii="Times New Roman" w:hAnsi="Times New Roman" w:cs="Times New Roman"/>
          <w:sz w:val="24"/>
          <w:szCs w:val="24"/>
          <w:lang w:val="en-US"/>
        </w:rPr>
        <w:t xml:space="preserve">the properties of the target object. It </w:t>
      </w:r>
      <w:r w:rsidR="00CD355E">
        <w:rPr>
          <w:rFonts w:ascii="Times New Roman" w:hAnsi="Times New Roman" w:cs="Times New Roman"/>
          <w:sz w:val="24"/>
          <w:szCs w:val="24"/>
          <w:lang w:val="en-US"/>
        </w:rPr>
        <w:t>is</w:t>
      </w:r>
      <w:r>
        <w:rPr>
          <w:rFonts w:ascii="Times New Roman" w:hAnsi="Times New Roman" w:cs="Times New Roman"/>
          <w:sz w:val="24"/>
          <w:szCs w:val="24"/>
          <w:lang w:val="en-US"/>
        </w:rPr>
        <w:t xml:space="preserve"> these </w:t>
      </w:r>
      <w:proofErr w:type="gramStart"/>
      <w:r>
        <w:rPr>
          <w:rFonts w:ascii="Times New Roman" w:hAnsi="Times New Roman" w:cs="Times New Roman"/>
          <w:sz w:val="24"/>
          <w:szCs w:val="24"/>
          <w:lang w:val="en-US"/>
        </w:rPr>
        <w:t xml:space="preserve">inferences </w:t>
      </w:r>
      <w:r w:rsidR="00CD355E">
        <w:rPr>
          <w:rFonts w:ascii="Times New Roman" w:hAnsi="Times New Roman" w:cs="Times New Roman"/>
          <w:sz w:val="24"/>
          <w:szCs w:val="24"/>
          <w:lang w:val="en-US"/>
        </w:rPr>
        <w:t>which</w:t>
      </w:r>
      <w:proofErr w:type="gramEnd"/>
      <w:r>
        <w:rPr>
          <w:rFonts w:ascii="Times New Roman" w:hAnsi="Times New Roman" w:cs="Times New Roman"/>
          <w:sz w:val="24"/>
          <w:szCs w:val="24"/>
          <w:lang w:val="en-US"/>
        </w:rPr>
        <w:t xml:space="preserve"> mediated subsequent</w:t>
      </w:r>
      <w:r w:rsidR="00CD355E">
        <w:rPr>
          <w:rFonts w:ascii="Times New Roman" w:hAnsi="Times New Roman" w:cs="Times New Roman"/>
          <w:sz w:val="24"/>
          <w:szCs w:val="24"/>
          <w:lang w:val="en-US"/>
        </w:rPr>
        <w:t xml:space="preserve"> evaluative responding</w:t>
      </w:r>
      <w:r>
        <w:rPr>
          <w:rFonts w:ascii="Times New Roman" w:hAnsi="Times New Roman" w:cs="Times New Roman"/>
          <w:sz w:val="24"/>
          <w:szCs w:val="24"/>
          <w:lang w:val="en-US"/>
        </w:rPr>
        <w:t xml:space="preserve">. For instance, during the EC phase in Experiments 1-5, participants may have formed a number of </w:t>
      </w:r>
      <w:r w:rsidR="009C0D3C">
        <w:rPr>
          <w:rFonts w:ascii="Times New Roman" w:hAnsi="Times New Roman" w:cs="Times New Roman"/>
          <w:sz w:val="24"/>
          <w:szCs w:val="24"/>
          <w:lang w:val="en-US"/>
        </w:rPr>
        <w:t xml:space="preserve">simple </w:t>
      </w:r>
      <w:r>
        <w:rPr>
          <w:rFonts w:ascii="Times New Roman" w:hAnsi="Times New Roman" w:cs="Times New Roman"/>
          <w:sz w:val="24"/>
          <w:szCs w:val="24"/>
          <w:lang w:val="en-US"/>
        </w:rPr>
        <w:t xml:space="preserve">propositions concerning the source and target objects (e.g., ‘the CS is presented in green’, the positive US is presented green’, and ‘the negative US is presented in purple’). </w:t>
      </w:r>
      <w:r w:rsidR="009C0D3C">
        <w:rPr>
          <w:rFonts w:ascii="Times New Roman" w:hAnsi="Times New Roman" w:cs="Times New Roman"/>
          <w:sz w:val="24"/>
          <w:szCs w:val="24"/>
          <w:lang w:val="en-US"/>
        </w:rPr>
        <w:t xml:space="preserve">They may have also generated a number of propositions about the source and target object features (e.g., ‘this word [CS] is neutral’, ‘that word [US] is positive’ and ‘that word [US] is negative’). These basic propositions may have served as the ‘raw ingredients’ for a relational inference (‘the CS and US are similar in that they are both green’), and </w:t>
      </w:r>
      <w:r w:rsidR="00CD355E">
        <w:rPr>
          <w:rFonts w:ascii="Times New Roman" w:hAnsi="Times New Roman" w:cs="Times New Roman"/>
          <w:sz w:val="24"/>
          <w:szCs w:val="24"/>
          <w:lang w:val="en-US"/>
        </w:rPr>
        <w:t xml:space="preserve">thus </w:t>
      </w:r>
      <w:r w:rsidR="009C0D3C">
        <w:rPr>
          <w:rFonts w:ascii="Times New Roman" w:hAnsi="Times New Roman" w:cs="Times New Roman"/>
          <w:sz w:val="24"/>
          <w:szCs w:val="24"/>
          <w:lang w:val="en-US"/>
        </w:rPr>
        <w:t xml:space="preserve">an inference about the target objects features (‘the CS is also good’). Note that these inferences were generated on the basis of both physical and symbolic features that objects shared. </w:t>
      </w:r>
      <w:r w:rsidR="00493712">
        <w:rPr>
          <w:rFonts w:ascii="Times New Roman" w:hAnsi="Times New Roman" w:cs="Times New Roman"/>
          <w:sz w:val="24"/>
          <w:szCs w:val="24"/>
          <w:lang w:val="en-US"/>
        </w:rPr>
        <w:t xml:space="preserve">Thus, from an inferential perspective, the ‘assumptions’ at the core of shared feature effects are actually inferences that are constructed on the basis of past and present propositions about the source and target objects, their features, and how they are related. </w:t>
      </w:r>
    </w:p>
    <w:p w14:paraId="071085D5" w14:textId="5098DF43" w:rsidR="00C34DEF" w:rsidRDefault="00493712" w:rsidP="00C34DEF">
      <w:pPr>
        <w:spacing w:after="160"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ab/>
        <w:t>If correct, then this raises a number of interesting questions about shared feature effects</w:t>
      </w:r>
      <w:r w:rsidR="00837E4D">
        <w:rPr>
          <w:rFonts w:ascii="Times New Roman" w:hAnsi="Times New Roman" w:cs="Times New Roman"/>
          <w:sz w:val="24"/>
          <w:szCs w:val="24"/>
          <w:lang w:val="en-US"/>
        </w:rPr>
        <w:t xml:space="preserve"> themselves</w:t>
      </w:r>
      <w:r>
        <w:rPr>
          <w:rFonts w:ascii="Times New Roman" w:hAnsi="Times New Roman" w:cs="Times New Roman"/>
          <w:sz w:val="24"/>
          <w:szCs w:val="24"/>
          <w:lang w:val="en-US"/>
        </w:rPr>
        <w:t xml:space="preserve">. </w:t>
      </w:r>
      <w:r w:rsidR="00C34DEF">
        <w:rPr>
          <w:rFonts w:ascii="Times New Roman" w:hAnsi="Times New Roman" w:cs="Times New Roman"/>
          <w:sz w:val="24"/>
          <w:szCs w:val="24"/>
          <w:lang w:val="en-US"/>
        </w:rPr>
        <w:t>The first has to do with rational vs. irrational inference</w:t>
      </w:r>
      <w:r w:rsidR="003D4821">
        <w:rPr>
          <w:rFonts w:ascii="Times New Roman" w:hAnsi="Times New Roman" w:cs="Times New Roman"/>
          <w:sz w:val="24"/>
          <w:szCs w:val="24"/>
          <w:lang w:val="en-US"/>
        </w:rPr>
        <w:t>s</w:t>
      </w:r>
      <w:r w:rsidR="00C34DEF">
        <w:rPr>
          <w:rFonts w:ascii="Times New Roman" w:hAnsi="Times New Roman" w:cs="Times New Roman"/>
          <w:sz w:val="24"/>
          <w:szCs w:val="24"/>
          <w:lang w:val="en-US"/>
        </w:rPr>
        <w:t>. On the one hand</w:t>
      </w:r>
      <w:r>
        <w:rPr>
          <w:rFonts w:ascii="Times New Roman" w:hAnsi="Times New Roman" w:cs="Times New Roman"/>
          <w:sz w:val="24"/>
          <w:szCs w:val="24"/>
          <w:lang w:val="en-US"/>
        </w:rPr>
        <w:t xml:space="preserve">, the inference that </w:t>
      </w:r>
      <w:r w:rsidR="005E7242">
        <w:rPr>
          <w:rFonts w:ascii="Times New Roman" w:hAnsi="Times New Roman" w:cs="Times New Roman"/>
          <w:sz w:val="24"/>
          <w:szCs w:val="24"/>
          <w:lang w:val="en-US"/>
        </w:rPr>
        <w:t>‘</w:t>
      </w:r>
      <w:r>
        <w:rPr>
          <w:rFonts w:ascii="Times New Roman" w:hAnsi="Times New Roman" w:cs="Times New Roman"/>
          <w:sz w:val="24"/>
          <w:szCs w:val="24"/>
          <w:lang w:val="en-US"/>
        </w:rPr>
        <w:t xml:space="preserve">stimuli which share a feature </w:t>
      </w:r>
      <w:r w:rsidR="002D3CA9">
        <w:rPr>
          <w:rFonts w:ascii="Times New Roman" w:hAnsi="Times New Roman" w:cs="Times New Roman"/>
          <w:sz w:val="24"/>
          <w:szCs w:val="24"/>
          <w:lang w:val="en-US"/>
        </w:rPr>
        <w:t xml:space="preserve">are related </w:t>
      </w:r>
      <w:r w:rsidR="00C34DEF">
        <w:rPr>
          <w:rFonts w:ascii="Times New Roman" w:hAnsi="Times New Roman" w:cs="Times New Roman"/>
          <w:sz w:val="24"/>
          <w:szCs w:val="24"/>
          <w:lang w:val="en-US"/>
        </w:rPr>
        <w:t>to one another</w:t>
      </w:r>
      <w:r w:rsidR="005E7242">
        <w:rPr>
          <w:rFonts w:ascii="Times New Roman" w:hAnsi="Times New Roman" w:cs="Times New Roman"/>
          <w:sz w:val="24"/>
          <w:szCs w:val="24"/>
          <w:lang w:val="en-US"/>
        </w:rPr>
        <w:t>’</w:t>
      </w:r>
      <w:r w:rsidR="00C34DEF">
        <w:rPr>
          <w:rFonts w:ascii="Times New Roman" w:hAnsi="Times New Roman" w:cs="Times New Roman"/>
          <w:sz w:val="24"/>
          <w:szCs w:val="24"/>
          <w:lang w:val="en-US"/>
        </w:rPr>
        <w:t xml:space="preserve"> </w:t>
      </w:r>
      <w:r w:rsidR="003D4821">
        <w:rPr>
          <w:rFonts w:ascii="Times New Roman" w:hAnsi="Times New Roman" w:cs="Times New Roman"/>
          <w:sz w:val="24"/>
          <w:szCs w:val="24"/>
          <w:lang w:val="en-US"/>
        </w:rPr>
        <w:t xml:space="preserve">certainly </w:t>
      </w:r>
      <w:r w:rsidR="00C34DEF">
        <w:rPr>
          <w:rFonts w:ascii="Times New Roman" w:hAnsi="Times New Roman" w:cs="Times New Roman"/>
          <w:sz w:val="24"/>
          <w:szCs w:val="24"/>
          <w:lang w:val="en-US"/>
        </w:rPr>
        <w:t xml:space="preserve">seems </w:t>
      </w:r>
      <w:r>
        <w:rPr>
          <w:rFonts w:ascii="Times New Roman" w:hAnsi="Times New Roman" w:cs="Times New Roman"/>
          <w:sz w:val="24"/>
          <w:szCs w:val="24"/>
          <w:lang w:val="en-US"/>
        </w:rPr>
        <w:t xml:space="preserve">rational </w:t>
      </w:r>
      <w:r w:rsidR="00C34DEF">
        <w:rPr>
          <w:rFonts w:ascii="Times New Roman" w:hAnsi="Times New Roman" w:cs="Times New Roman"/>
          <w:sz w:val="24"/>
          <w:szCs w:val="24"/>
          <w:lang w:val="en-US"/>
        </w:rPr>
        <w:t xml:space="preserve">given that </w:t>
      </w:r>
      <w:r w:rsidR="005E7242">
        <w:rPr>
          <w:rFonts w:ascii="Times New Roman" w:hAnsi="Times New Roman" w:cs="Times New Roman"/>
          <w:sz w:val="24"/>
          <w:szCs w:val="24"/>
          <w:lang w:val="en-US"/>
        </w:rPr>
        <w:t xml:space="preserve">these </w:t>
      </w:r>
      <w:r w:rsidR="00C34DEF">
        <w:rPr>
          <w:rFonts w:ascii="Times New Roman" w:hAnsi="Times New Roman" w:cs="Times New Roman"/>
          <w:sz w:val="24"/>
          <w:szCs w:val="24"/>
          <w:lang w:val="en-US"/>
        </w:rPr>
        <w:t xml:space="preserve">stimuli are indeed related (they are both presented in the same color or size). On the other hand, the </w:t>
      </w:r>
      <w:r>
        <w:rPr>
          <w:rFonts w:ascii="Times New Roman" w:hAnsi="Times New Roman" w:cs="Times New Roman"/>
          <w:sz w:val="24"/>
          <w:szCs w:val="24"/>
          <w:lang w:val="en-US"/>
        </w:rPr>
        <w:t xml:space="preserve">inference that </w:t>
      </w:r>
      <w:r w:rsidR="005E7242">
        <w:rPr>
          <w:rFonts w:ascii="Times New Roman" w:hAnsi="Times New Roman" w:cs="Times New Roman"/>
          <w:sz w:val="24"/>
          <w:szCs w:val="24"/>
          <w:lang w:val="en-US"/>
        </w:rPr>
        <w:t>‘</w:t>
      </w:r>
      <w:r>
        <w:rPr>
          <w:rFonts w:ascii="Times New Roman" w:hAnsi="Times New Roman" w:cs="Times New Roman"/>
          <w:sz w:val="24"/>
          <w:szCs w:val="24"/>
          <w:lang w:val="en-US"/>
        </w:rPr>
        <w:t xml:space="preserve">stimuli </w:t>
      </w:r>
      <w:r w:rsidR="005E7242">
        <w:rPr>
          <w:rFonts w:ascii="Times New Roman" w:hAnsi="Times New Roman" w:cs="Times New Roman"/>
          <w:sz w:val="24"/>
          <w:szCs w:val="24"/>
          <w:lang w:val="en-US"/>
        </w:rPr>
        <w:t xml:space="preserve">which share one feature </w:t>
      </w:r>
      <w:r>
        <w:rPr>
          <w:rFonts w:ascii="Times New Roman" w:hAnsi="Times New Roman" w:cs="Times New Roman"/>
          <w:sz w:val="24"/>
          <w:szCs w:val="24"/>
          <w:lang w:val="en-US"/>
        </w:rPr>
        <w:t xml:space="preserve">also share other </w:t>
      </w:r>
      <w:r>
        <w:rPr>
          <w:rFonts w:ascii="Times New Roman" w:hAnsi="Times New Roman" w:cs="Times New Roman"/>
          <w:sz w:val="24"/>
          <w:szCs w:val="24"/>
          <w:lang w:val="en-US"/>
        </w:rPr>
        <w:lastRenderedPageBreak/>
        <w:t>features</w:t>
      </w:r>
      <w:r w:rsidR="005E7242">
        <w:rPr>
          <w:rFonts w:ascii="Times New Roman" w:hAnsi="Times New Roman" w:cs="Times New Roman"/>
          <w:sz w:val="24"/>
          <w:szCs w:val="24"/>
          <w:lang w:val="en-US"/>
        </w:rPr>
        <w:t>’</w:t>
      </w:r>
      <w:r>
        <w:rPr>
          <w:rFonts w:ascii="Times New Roman" w:hAnsi="Times New Roman" w:cs="Times New Roman"/>
          <w:sz w:val="24"/>
          <w:szCs w:val="24"/>
          <w:lang w:val="en-US"/>
        </w:rPr>
        <w:t xml:space="preserve"> is potentially irrational given that the individual has no experience or information available to </w:t>
      </w:r>
      <w:r w:rsidR="00A819FC">
        <w:rPr>
          <w:rFonts w:ascii="Times New Roman" w:hAnsi="Times New Roman" w:cs="Times New Roman"/>
          <w:sz w:val="24"/>
          <w:szCs w:val="24"/>
          <w:lang w:val="en-US"/>
        </w:rPr>
        <w:t xml:space="preserve">ensure that such a </w:t>
      </w:r>
      <w:r>
        <w:rPr>
          <w:rFonts w:ascii="Times New Roman" w:hAnsi="Times New Roman" w:cs="Times New Roman"/>
          <w:sz w:val="24"/>
          <w:szCs w:val="24"/>
          <w:lang w:val="en-US"/>
        </w:rPr>
        <w:t>conclusion</w:t>
      </w:r>
      <w:r w:rsidR="00A819FC">
        <w:rPr>
          <w:rFonts w:ascii="Times New Roman" w:hAnsi="Times New Roman" w:cs="Times New Roman"/>
          <w:sz w:val="24"/>
          <w:szCs w:val="24"/>
          <w:lang w:val="en-US"/>
        </w:rPr>
        <w:t xml:space="preserve"> is correct</w:t>
      </w:r>
      <w:r w:rsidR="00C34DE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34DEF">
        <w:rPr>
          <w:rFonts w:ascii="Times New Roman" w:hAnsi="Times New Roman" w:cs="Times New Roman"/>
          <w:sz w:val="24"/>
          <w:szCs w:val="24"/>
          <w:lang w:val="en-US"/>
        </w:rPr>
        <w:t xml:space="preserve">The fact that </w:t>
      </w:r>
      <w:r>
        <w:rPr>
          <w:rFonts w:ascii="Times New Roman" w:hAnsi="Times New Roman" w:cs="Times New Roman"/>
          <w:sz w:val="24"/>
          <w:szCs w:val="24"/>
          <w:lang w:val="en-US"/>
        </w:rPr>
        <w:t>the CS and US are both presented in green does not</w:t>
      </w:r>
      <w:r w:rsidR="003D4821">
        <w:rPr>
          <w:rFonts w:ascii="Times New Roman" w:hAnsi="Times New Roman" w:cs="Times New Roman"/>
          <w:sz w:val="24"/>
          <w:szCs w:val="24"/>
          <w:lang w:val="en-US"/>
        </w:rPr>
        <w:t xml:space="preserve"> guarantee </w:t>
      </w:r>
      <w:r>
        <w:rPr>
          <w:rFonts w:ascii="Times New Roman" w:hAnsi="Times New Roman" w:cs="Times New Roman"/>
          <w:sz w:val="24"/>
          <w:szCs w:val="24"/>
          <w:lang w:val="en-US"/>
        </w:rPr>
        <w:t xml:space="preserve">that </w:t>
      </w:r>
      <w:r w:rsidR="00C34DEF">
        <w:rPr>
          <w:rFonts w:ascii="Times New Roman" w:hAnsi="Times New Roman" w:cs="Times New Roman"/>
          <w:sz w:val="24"/>
          <w:szCs w:val="24"/>
          <w:lang w:val="en-US"/>
        </w:rPr>
        <w:t xml:space="preserve">they </w:t>
      </w:r>
      <w:r>
        <w:rPr>
          <w:rFonts w:ascii="Times New Roman" w:hAnsi="Times New Roman" w:cs="Times New Roman"/>
          <w:sz w:val="24"/>
          <w:szCs w:val="24"/>
          <w:lang w:val="en-US"/>
        </w:rPr>
        <w:t xml:space="preserve">share </w:t>
      </w:r>
      <w:r w:rsidR="00C34DEF">
        <w:rPr>
          <w:rFonts w:ascii="Times New Roman" w:hAnsi="Times New Roman" w:cs="Times New Roman"/>
          <w:sz w:val="24"/>
          <w:szCs w:val="24"/>
          <w:lang w:val="en-US"/>
        </w:rPr>
        <w:t>other properties with one another</w:t>
      </w:r>
      <w:r>
        <w:rPr>
          <w:rFonts w:ascii="Times New Roman" w:hAnsi="Times New Roman" w:cs="Times New Roman"/>
          <w:sz w:val="24"/>
          <w:szCs w:val="24"/>
          <w:lang w:val="en-US"/>
        </w:rPr>
        <w:t>.</w:t>
      </w:r>
      <w:r w:rsidR="003D4821">
        <w:rPr>
          <w:rFonts w:ascii="Times New Roman" w:hAnsi="Times New Roman" w:cs="Times New Roman"/>
          <w:sz w:val="24"/>
          <w:szCs w:val="24"/>
          <w:lang w:val="en-US"/>
        </w:rPr>
        <w:t xml:space="preserve"> Or in a more applied </w:t>
      </w:r>
      <w:r w:rsidR="00837E4D">
        <w:rPr>
          <w:rFonts w:ascii="Times New Roman" w:hAnsi="Times New Roman" w:cs="Times New Roman"/>
          <w:sz w:val="24"/>
          <w:szCs w:val="24"/>
          <w:lang w:val="en-US"/>
        </w:rPr>
        <w:t>scenario</w:t>
      </w:r>
      <w:r>
        <w:rPr>
          <w:rFonts w:ascii="Times New Roman" w:hAnsi="Times New Roman" w:cs="Times New Roman"/>
          <w:sz w:val="24"/>
          <w:szCs w:val="24"/>
          <w:lang w:val="en-US"/>
        </w:rPr>
        <w:t xml:space="preserve">, just because a source (Mike) and target object (Bob) share one feature (are both bald) does not </w:t>
      </w:r>
      <w:r w:rsidR="00C34DEF">
        <w:rPr>
          <w:rFonts w:ascii="Times New Roman" w:hAnsi="Times New Roman" w:cs="Times New Roman"/>
          <w:sz w:val="24"/>
          <w:szCs w:val="24"/>
          <w:lang w:val="en-US"/>
        </w:rPr>
        <w:t xml:space="preserve">necessarily </w:t>
      </w:r>
      <w:r>
        <w:rPr>
          <w:rFonts w:ascii="Times New Roman" w:hAnsi="Times New Roman" w:cs="Times New Roman"/>
          <w:sz w:val="24"/>
          <w:szCs w:val="24"/>
          <w:lang w:val="en-US"/>
        </w:rPr>
        <w:t xml:space="preserve">mean that they also share other features (e.g., </w:t>
      </w:r>
      <w:r w:rsidR="00EA0325">
        <w:rPr>
          <w:rFonts w:ascii="Times New Roman" w:hAnsi="Times New Roman" w:cs="Times New Roman"/>
          <w:sz w:val="24"/>
          <w:szCs w:val="24"/>
          <w:lang w:val="en-US"/>
        </w:rPr>
        <w:t>if Mike is dominant this does not mean that Bob is also dominant). Yet this is precisely how participants behaved in our studies.</w:t>
      </w:r>
    </w:p>
    <w:p w14:paraId="52431C38" w14:textId="61227C23" w:rsidR="000332F2" w:rsidRDefault="00EA0325" w:rsidP="000332F2">
      <w:pPr>
        <w:spacing w:after="160"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One possible reason is that we used novel objects that people had no prior knowledge or experience with. In </w:t>
      </w:r>
      <w:r w:rsidR="00A819FC">
        <w:rPr>
          <w:rFonts w:ascii="Times New Roman" w:hAnsi="Times New Roman" w:cs="Times New Roman"/>
          <w:sz w:val="24"/>
          <w:szCs w:val="24"/>
          <w:lang w:val="en-US"/>
        </w:rPr>
        <w:t xml:space="preserve">these </w:t>
      </w:r>
      <w:r>
        <w:rPr>
          <w:rFonts w:ascii="Times New Roman" w:hAnsi="Times New Roman" w:cs="Times New Roman"/>
          <w:sz w:val="24"/>
          <w:szCs w:val="24"/>
          <w:lang w:val="en-US"/>
        </w:rPr>
        <w:t>case</w:t>
      </w:r>
      <w:r w:rsidR="00A819FC">
        <w:rPr>
          <w:rFonts w:ascii="Times New Roman" w:hAnsi="Times New Roman" w:cs="Times New Roman"/>
          <w:sz w:val="24"/>
          <w:szCs w:val="24"/>
          <w:lang w:val="en-US"/>
        </w:rPr>
        <w:t>s</w:t>
      </w:r>
      <w:r w:rsidR="00CD355E">
        <w:rPr>
          <w:rFonts w:ascii="Times New Roman" w:hAnsi="Times New Roman" w:cs="Times New Roman"/>
          <w:sz w:val="24"/>
          <w:szCs w:val="24"/>
          <w:lang w:val="en-US"/>
        </w:rPr>
        <w:t>,</w:t>
      </w:r>
      <w:r>
        <w:rPr>
          <w:rFonts w:ascii="Times New Roman" w:hAnsi="Times New Roman" w:cs="Times New Roman"/>
          <w:sz w:val="24"/>
          <w:szCs w:val="24"/>
          <w:lang w:val="en-US"/>
        </w:rPr>
        <w:t xml:space="preserve"> there </w:t>
      </w:r>
      <w:r w:rsidR="00A819FC">
        <w:rPr>
          <w:rFonts w:ascii="Times New Roman" w:hAnsi="Times New Roman" w:cs="Times New Roman"/>
          <w:sz w:val="24"/>
          <w:szCs w:val="24"/>
          <w:lang w:val="en-US"/>
        </w:rPr>
        <w:t xml:space="preserve">is </w:t>
      </w:r>
      <w:r>
        <w:rPr>
          <w:rFonts w:ascii="Times New Roman" w:hAnsi="Times New Roman" w:cs="Times New Roman"/>
          <w:sz w:val="24"/>
          <w:szCs w:val="24"/>
          <w:lang w:val="en-US"/>
        </w:rPr>
        <w:t xml:space="preserve">no </w:t>
      </w:r>
      <w:r w:rsidR="003D4821">
        <w:rPr>
          <w:rFonts w:ascii="Times New Roman" w:hAnsi="Times New Roman" w:cs="Times New Roman"/>
          <w:sz w:val="24"/>
          <w:szCs w:val="24"/>
          <w:lang w:val="en-US"/>
        </w:rPr>
        <w:t xml:space="preserve">further </w:t>
      </w:r>
      <w:r>
        <w:rPr>
          <w:rFonts w:ascii="Times New Roman" w:hAnsi="Times New Roman" w:cs="Times New Roman"/>
          <w:sz w:val="24"/>
          <w:szCs w:val="24"/>
          <w:lang w:val="en-US"/>
        </w:rPr>
        <w:t xml:space="preserve">information available that </w:t>
      </w:r>
      <w:r w:rsidR="00A819FC">
        <w:rPr>
          <w:rFonts w:ascii="Times New Roman" w:hAnsi="Times New Roman" w:cs="Times New Roman"/>
          <w:sz w:val="24"/>
          <w:szCs w:val="24"/>
          <w:lang w:val="en-US"/>
        </w:rPr>
        <w:t>can inhibit</w:t>
      </w:r>
      <w:r>
        <w:rPr>
          <w:rFonts w:ascii="Times New Roman" w:hAnsi="Times New Roman" w:cs="Times New Roman"/>
          <w:sz w:val="24"/>
          <w:szCs w:val="24"/>
          <w:lang w:val="en-US"/>
        </w:rPr>
        <w:t xml:space="preserve"> </w:t>
      </w:r>
      <w:r w:rsidR="00CD355E">
        <w:rPr>
          <w:rFonts w:ascii="Times New Roman" w:hAnsi="Times New Roman" w:cs="Times New Roman"/>
          <w:sz w:val="24"/>
          <w:szCs w:val="24"/>
          <w:lang w:val="en-US"/>
        </w:rPr>
        <w:t xml:space="preserve">an </w:t>
      </w:r>
      <w:r>
        <w:rPr>
          <w:rFonts w:ascii="Times New Roman" w:hAnsi="Times New Roman" w:cs="Times New Roman"/>
          <w:sz w:val="24"/>
          <w:szCs w:val="24"/>
          <w:lang w:val="en-US"/>
        </w:rPr>
        <w:t>irrationa</w:t>
      </w:r>
      <w:r w:rsidR="00CD355E">
        <w:rPr>
          <w:rFonts w:ascii="Times New Roman" w:hAnsi="Times New Roman" w:cs="Times New Roman"/>
          <w:sz w:val="24"/>
          <w:szCs w:val="24"/>
          <w:lang w:val="en-US"/>
        </w:rPr>
        <w:t>l inference</w:t>
      </w:r>
      <w:r>
        <w:rPr>
          <w:rFonts w:ascii="Times New Roman" w:hAnsi="Times New Roman" w:cs="Times New Roman"/>
          <w:sz w:val="24"/>
          <w:szCs w:val="24"/>
          <w:lang w:val="en-US"/>
        </w:rPr>
        <w:t xml:space="preserve"> from</w:t>
      </w:r>
      <w:r w:rsidR="003D4821">
        <w:rPr>
          <w:rFonts w:ascii="Times New Roman" w:hAnsi="Times New Roman" w:cs="Times New Roman"/>
          <w:sz w:val="24"/>
          <w:szCs w:val="24"/>
          <w:lang w:val="en-US"/>
        </w:rPr>
        <w:t xml:space="preserve"> occurring</w:t>
      </w:r>
      <w:r>
        <w:rPr>
          <w:rFonts w:ascii="Times New Roman" w:hAnsi="Times New Roman" w:cs="Times New Roman"/>
          <w:sz w:val="24"/>
          <w:szCs w:val="24"/>
          <w:lang w:val="en-US"/>
        </w:rPr>
        <w:t xml:space="preserve">. </w:t>
      </w:r>
      <w:r w:rsidR="003D4821">
        <w:rPr>
          <w:rFonts w:ascii="Times New Roman" w:hAnsi="Times New Roman" w:cs="Times New Roman"/>
          <w:sz w:val="24"/>
          <w:szCs w:val="24"/>
          <w:lang w:val="en-US"/>
        </w:rPr>
        <w:t>Indeed, u</w:t>
      </w:r>
      <w:r>
        <w:rPr>
          <w:rFonts w:ascii="Times New Roman" w:hAnsi="Times New Roman" w:cs="Times New Roman"/>
          <w:sz w:val="24"/>
          <w:szCs w:val="24"/>
          <w:lang w:val="en-US"/>
        </w:rPr>
        <w:t>nder these conditions</w:t>
      </w:r>
      <w:r w:rsidR="003D4821">
        <w:rPr>
          <w:rFonts w:ascii="Times New Roman" w:hAnsi="Times New Roman" w:cs="Times New Roman"/>
          <w:sz w:val="24"/>
          <w:szCs w:val="24"/>
          <w:lang w:val="en-US"/>
        </w:rPr>
        <w:t>,</w:t>
      </w:r>
      <w:r>
        <w:rPr>
          <w:rFonts w:ascii="Times New Roman" w:hAnsi="Times New Roman" w:cs="Times New Roman"/>
          <w:sz w:val="24"/>
          <w:szCs w:val="24"/>
          <w:lang w:val="en-US"/>
        </w:rPr>
        <w:t xml:space="preserve"> it may </w:t>
      </w:r>
      <w:r w:rsidR="00A819FC">
        <w:rPr>
          <w:rFonts w:ascii="Times New Roman" w:hAnsi="Times New Roman" w:cs="Times New Roman"/>
          <w:sz w:val="24"/>
          <w:szCs w:val="24"/>
          <w:lang w:val="en-US"/>
        </w:rPr>
        <w:t xml:space="preserve">be </w:t>
      </w:r>
      <w:r w:rsidR="00CD355E">
        <w:rPr>
          <w:rFonts w:ascii="Times New Roman" w:hAnsi="Times New Roman" w:cs="Times New Roman"/>
          <w:sz w:val="24"/>
          <w:szCs w:val="24"/>
          <w:lang w:val="en-US"/>
        </w:rPr>
        <w:t xml:space="preserve">rational </w:t>
      </w:r>
      <w:r>
        <w:rPr>
          <w:rFonts w:ascii="Times New Roman" w:hAnsi="Times New Roman" w:cs="Times New Roman"/>
          <w:sz w:val="24"/>
          <w:szCs w:val="24"/>
          <w:lang w:val="en-US"/>
        </w:rPr>
        <w:t xml:space="preserve">to assume that </w:t>
      </w:r>
      <w:proofErr w:type="gramStart"/>
      <w:r>
        <w:rPr>
          <w:rFonts w:ascii="Times New Roman" w:hAnsi="Times New Roman" w:cs="Times New Roman"/>
          <w:sz w:val="24"/>
          <w:szCs w:val="24"/>
          <w:lang w:val="en-US"/>
        </w:rPr>
        <w:t>objects which share one feature</w:t>
      </w:r>
      <w:proofErr w:type="gramEnd"/>
      <w:r>
        <w:rPr>
          <w:rFonts w:ascii="Times New Roman" w:hAnsi="Times New Roman" w:cs="Times New Roman"/>
          <w:sz w:val="24"/>
          <w:szCs w:val="24"/>
          <w:lang w:val="en-US"/>
        </w:rPr>
        <w:t xml:space="preserve"> </w:t>
      </w:r>
      <w:r w:rsidR="003D4821">
        <w:rPr>
          <w:rFonts w:ascii="Times New Roman" w:hAnsi="Times New Roman" w:cs="Times New Roman"/>
          <w:sz w:val="24"/>
          <w:szCs w:val="24"/>
          <w:lang w:val="en-US"/>
        </w:rPr>
        <w:t xml:space="preserve">also </w:t>
      </w:r>
      <w:r>
        <w:rPr>
          <w:rFonts w:ascii="Times New Roman" w:hAnsi="Times New Roman" w:cs="Times New Roman"/>
          <w:sz w:val="24"/>
          <w:szCs w:val="24"/>
          <w:lang w:val="en-US"/>
        </w:rPr>
        <w:t xml:space="preserve">share others. Yet when a pre-existing network </w:t>
      </w:r>
      <w:r w:rsidR="003D4821">
        <w:rPr>
          <w:rFonts w:ascii="Times New Roman" w:hAnsi="Times New Roman" w:cs="Times New Roman"/>
          <w:sz w:val="24"/>
          <w:szCs w:val="24"/>
          <w:lang w:val="en-US"/>
        </w:rPr>
        <w:t xml:space="preserve">of information </w:t>
      </w:r>
      <w:r>
        <w:rPr>
          <w:rFonts w:ascii="Times New Roman" w:hAnsi="Times New Roman" w:cs="Times New Roman"/>
          <w:sz w:val="24"/>
          <w:szCs w:val="24"/>
          <w:lang w:val="en-US"/>
        </w:rPr>
        <w:t xml:space="preserve">does exist for both source and target objects </w:t>
      </w:r>
      <w:r w:rsidR="00A819FC">
        <w:rPr>
          <w:rFonts w:ascii="Times New Roman" w:hAnsi="Times New Roman" w:cs="Times New Roman"/>
          <w:sz w:val="24"/>
          <w:szCs w:val="24"/>
          <w:lang w:val="en-US"/>
        </w:rPr>
        <w:t xml:space="preserve">as well as their features </w:t>
      </w:r>
      <w:r>
        <w:rPr>
          <w:rFonts w:ascii="Times New Roman" w:hAnsi="Times New Roman" w:cs="Times New Roman"/>
          <w:sz w:val="24"/>
          <w:szCs w:val="24"/>
          <w:lang w:val="en-US"/>
        </w:rPr>
        <w:t xml:space="preserve">(as </w:t>
      </w:r>
      <w:r w:rsidR="003D4821">
        <w:rPr>
          <w:rFonts w:ascii="Times New Roman" w:hAnsi="Times New Roman" w:cs="Times New Roman"/>
          <w:sz w:val="24"/>
          <w:szCs w:val="24"/>
          <w:lang w:val="en-US"/>
        </w:rPr>
        <w:t xml:space="preserve">is the case </w:t>
      </w:r>
      <w:r>
        <w:rPr>
          <w:rFonts w:ascii="Times New Roman" w:hAnsi="Times New Roman" w:cs="Times New Roman"/>
          <w:sz w:val="24"/>
          <w:szCs w:val="24"/>
          <w:lang w:val="en-US"/>
        </w:rPr>
        <w:t xml:space="preserve">for celebrities and sports stars, stereotyped groups, </w:t>
      </w:r>
      <w:r w:rsidR="003D4821">
        <w:rPr>
          <w:rFonts w:ascii="Times New Roman" w:hAnsi="Times New Roman" w:cs="Times New Roman"/>
          <w:sz w:val="24"/>
          <w:szCs w:val="24"/>
          <w:lang w:val="en-US"/>
        </w:rPr>
        <w:t xml:space="preserve">known </w:t>
      </w:r>
      <w:r>
        <w:rPr>
          <w:rFonts w:ascii="Times New Roman" w:hAnsi="Times New Roman" w:cs="Times New Roman"/>
          <w:sz w:val="24"/>
          <w:szCs w:val="24"/>
          <w:lang w:val="en-US"/>
        </w:rPr>
        <w:t xml:space="preserve">and </w:t>
      </w:r>
      <w:r w:rsidR="003D4821">
        <w:rPr>
          <w:rFonts w:ascii="Times New Roman" w:hAnsi="Times New Roman" w:cs="Times New Roman"/>
          <w:sz w:val="24"/>
          <w:szCs w:val="24"/>
          <w:lang w:val="en-US"/>
        </w:rPr>
        <w:t xml:space="preserve">counterfeit </w:t>
      </w:r>
      <w:r>
        <w:rPr>
          <w:rFonts w:ascii="Times New Roman" w:hAnsi="Times New Roman" w:cs="Times New Roman"/>
          <w:sz w:val="24"/>
          <w:szCs w:val="24"/>
          <w:lang w:val="en-US"/>
        </w:rPr>
        <w:t xml:space="preserve">brand products) then this existing network of </w:t>
      </w:r>
      <w:r w:rsidR="003D4821">
        <w:rPr>
          <w:rFonts w:ascii="Times New Roman" w:hAnsi="Times New Roman" w:cs="Times New Roman"/>
          <w:sz w:val="24"/>
          <w:szCs w:val="24"/>
          <w:lang w:val="en-US"/>
        </w:rPr>
        <w:t xml:space="preserve">information </w:t>
      </w:r>
      <w:r>
        <w:rPr>
          <w:rFonts w:ascii="Times New Roman" w:hAnsi="Times New Roman" w:cs="Times New Roman"/>
          <w:sz w:val="24"/>
          <w:szCs w:val="24"/>
          <w:lang w:val="en-US"/>
        </w:rPr>
        <w:t xml:space="preserve">may </w:t>
      </w:r>
      <w:r w:rsidR="003D4821">
        <w:rPr>
          <w:rFonts w:ascii="Times New Roman" w:hAnsi="Times New Roman" w:cs="Times New Roman"/>
          <w:sz w:val="24"/>
          <w:szCs w:val="24"/>
          <w:lang w:val="en-US"/>
        </w:rPr>
        <w:t xml:space="preserve">qualify </w:t>
      </w:r>
      <w:r>
        <w:rPr>
          <w:rFonts w:ascii="Times New Roman" w:hAnsi="Times New Roman" w:cs="Times New Roman"/>
          <w:sz w:val="24"/>
          <w:szCs w:val="24"/>
          <w:lang w:val="en-US"/>
        </w:rPr>
        <w:t>the types of inferences that are drawn</w:t>
      </w:r>
      <w:r w:rsidR="003D4821">
        <w:rPr>
          <w:rFonts w:ascii="Times New Roman" w:hAnsi="Times New Roman" w:cs="Times New Roman"/>
          <w:sz w:val="24"/>
          <w:szCs w:val="24"/>
          <w:lang w:val="en-US"/>
        </w:rPr>
        <w:t xml:space="preserve"> on the basis of shared features</w:t>
      </w:r>
      <w:r>
        <w:rPr>
          <w:rFonts w:ascii="Times New Roman" w:hAnsi="Times New Roman" w:cs="Times New Roman"/>
          <w:sz w:val="24"/>
          <w:szCs w:val="24"/>
          <w:lang w:val="en-US"/>
        </w:rPr>
        <w:t xml:space="preserve">, and thus the impact </w:t>
      </w:r>
      <w:r w:rsidR="003D4821">
        <w:rPr>
          <w:rFonts w:ascii="Times New Roman" w:hAnsi="Times New Roman" w:cs="Times New Roman"/>
          <w:sz w:val="24"/>
          <w:szCs w:val="24"/>
          <w:lang w:val="en-US"/>
        </w:rPr>
        <w:t xml:space="preserve">that </w:t>
      </w:r>
      <w:r>
        <w:rPr>
          <w:rFonts w:ascii="Times New Roman" w:hAnsi="Times New Roman" w:cs="Times New Roman"/>
          <w:sz w:val="24"/>
          <w:szCs w:val="24"/>
          <w:lang w:val="en-US"/>
        </w:rPr>
        <w:t xml:space="preserve">shared features </w:t>
      </w:r>
      <w:r w:rsidR="00CD355E">
        <w:rPr>
          <w:rFonts w:ascii="Times New Roman" w:hAnsi="Times New Roman" w:cs="Times New Roman"/>
          <w:sz w:val="24"/>
          <w:szCs w:val="24"/>
          <w:lang w:val="en-US"/>
        </w:rPr>
        <w:t xml:space="preserve">ultimately </w:t>
      </w:r>
      <w:r w:rsidR="003D4821">
        <w:rPr>
          <w:rFonts w:ascii="Times New Roman" w:hAnsi="Times New Roman" w:cs="Times New Roman"/>
          <w:sz w:val="24"/>
          <w:szCs w:val="24"/>
          <w:lang w:val="en-US"/>
        </w:rPr>
        <w:t xml:space="preserve">have </w:t>
      </w:r>
      <w:r>
        <w:rPr>
          <w:rFonts w:ascii="Times New Roman" w:hAnsi="Times New Roman" w:cs="Times New Roman"/>
          <w:sz w:val="24"/>
          <w:szCs w:val="24"/>
          <w:lang w:val="en-US"/>
        </w:rPr>
        <w:t xml:space="preserve">on behavior. </w:t>
      </w:r>
    </w:p>
    <w:p w14:paraId="1AED3F6E" w14:textId="5468398A" w:rsidR="00CD355E" w:rsidRDefault="00A819FC" w:rsidP="00CD355E">
      <w:pPr>
        <w:spacing w:after="160" w:line="480" w:lineRule="auto"/>
        <w:ind w:firstLine="360"/>
        <w:rPr>
          <w:rFonts w:ascii="Times New Roman" w:hAnsi="Times New Roman" w:cs="Times New Roman"/>
          <w:sz w:val="24"/>
          <w:szCs w:val="24"/>
          <w:lang w:val="en-US"/>
        </w:rPr>
      </w:pPr>
      <w:r>
        <w:rPr>
          <w:rFonts w:ascii="Times New Roman" w:eastAsia="Times New Roman" w:hAnsi="Times New Roman" w:cs="Times New Roman"/>
          <w:sz w:val="24"/>
          <w:szCs w:val="24"/>
          <w:lang w:val="en-GB" w:eastAsia="en-GB"/>
        </w:rPr>
        <w:t xml:space="preserve">The above </w:t>
      </w:r>
      <w:r w:rsidR="00230BB8">
        <w:rPr>
          <w:rFonts w:ascii="Times New Roman" w:eastAsia="Times New Roman" w:hAnsi="Times New Roman" w:cs="Times New Roman"/>
          <w:sz w:val="24"/>
          <w:szCs w:val="24"/>
          <w:lang w:val="en-GB" w:eastAsia="en-GB"/>
        </w:rPr>
        <w:t xml:space="preserve">perspective counters the common idea </w:t>
      </w:r>
      <w:r w:rsidR="00230BB8" w:rsidRPr="00230BB8">
        <w:rPr>
          <w:rFonts w:ascii="Times New Roman" w:eastAsia="Times New Roman" w:hAnsi="Times New Roman" w:cs="Times New Roman"/>
          <w:sz w:val="24"/>
          <w:szCs w:val="24"/>
          <w:lang w:val="en-GB" w:eastAsia="en-GB"/>
        </w:rPr>
        <w:t xml:space="preserve">that inferential reasoning is </w:t>
      </w:r>
      <w:r w:rsidR="00230BB8">
        <w:rPr>
          <w:rFonts w:ascii="Times New Roman" w:eastAsia="Times New Roman" w:hAnsi="Times New Roman" w:cs="Times New Roman"/>
          <w:sz w:val="24"/>
          <w:szCs w:val="24"/>
          <w:lang w:val="en-GB" w:eastAsia="en-GB"/>
        </w:rPr>
        <w:t xml:space="preserve">inherently a </w:t>
      </w:r>
      <w:r w:rsidR="00230BB8" w:rsidRPr="00230BB8">
        <w:rPr>
          <w:rFonts w:ascii="Times New Roman" w:eastAsia="Times New Roman" w:hAnsi="Times New Roman" w:cs="Times New Roman"/>
          <w:sz w:val="24"/>
          <w:szCs w:val="24"/>
          <w:lang w:val="en-GB" w:eastAsia="en-GB"/>
        </w:rPr>
        <w:t>‘cold’, rational, and error-free</w:t>
      </w:r>
      <w:r w:rsidR="00230BB8">
        <w:rPr>
          <w:rFonts w:ascii="Times New Roman" w:eastAsia="Times New Roman" w:hAnsi="Times New Roman" w:cs="Times New Roman"/>
          <w:sz w:val="24"/>
          <w:szCs w:val="24"/>
          <w:lang w:val="en-GB" w:eastAsia="en-GB"/>
        </w:rPr>
        <w:t xml:space="preserve"> process</w:t>
      </w:r>
      <w:r w:rsidR="000332F2">
        <w:rPr>
          <w:rFonts w:ascii="Times New Roman" w:eastAsia="Times New Roman" w:hAnsi="Times New Roman" w:cs="Times New Roman"/>
          <w:sz w:val="24"/>
          <w:szCs w:val="24"/>
          <w:lang w:val="en-GB" w:eastAsia="en-GB"/>
        </w:rPr>
        <w:t xml:space="preserve"> (REF)</w:t>
      </w:r>
      <w:r w:rsidR="00230BB8">
        <w:rPr>
          <w:rFonts w:ascii="Times New Roman" w:eastAsia="Times New Roman" w:hAnsi="Times New Roman" w:cs="Times New Roman"/>
          <w:sz w:val="24"/>
          <w:szCs w:val="24"/>
          <w:lang w:val="en-GB" w:eastAsia="en-GB"/>
        </w:rPr>
        <w:t xml:space="preserve">, and instead argues that it </w:t>
      </w:r>
      <w:r w:rsidR="00230BB8" w:rsidRPr="00230BB8">
        <w:rPr>
          <w:rFonts w:ascii="Times New Roman" w:eastAsia="Times New Roman" w:hAnsi="Times New Roman" w:cs="Times New Roman"/>
          <w:sz w:val="24"/>
          <w:szCs w:val="24"/>
          <w:lang w:val="en-GB" w:eastAsia="en-GB"/>
        </w:rPr>
        <w:t>can be irrational</w:t>
      </w:r>
      <w:r w:rsidR="000332F2">
        <w:rPr>
          <w:rFonts w:ascii="Times New Roman" w:eastAsia="Times New Roman" w:hAnsi="Times New Roman" w:cs="Times New Roman"/>
          <w:sz w:val="24"/>
          <w:szCs w:val="24"/>
          <w:lang w:val="en-GB" w:eastAsia="en-GB"/>
        </w:rPr>
        <w:t>, especially when</w:t>
      </w:r>
      <w:r w:rsidR="00230BB8">
        <w:rPr>
          <w:rFonts w:ascii="Times New Roman" w:eastAsia="Times New Roman" w:hAnsi="Times New Roman" w:cs="Times New Roman"/>
          <w:sz w:val="24"/>
          <w:szCs w:val="24"/>
          <w:lang w:val="en-GB" w:eastAsia="en-GB"/>
        </w:rPr>
        <w:t xml:space="preserve"> it is </w:t>
      </w:r>
      <w:r w:rsidR="000332F2">
        <w:rPr>
          <w:rFonts w:ascii="Times New Roman" w:eastAsia="Times New Roman" w:hAnsi="Times New Roman" w:cs="Times New Roman"/>
          <w:sz w:val="24"/>
          <w:szCs w:val="24"/>
          <w:lang w:val="en-GB" w:eastAsia="en-GB"/>
        </w:rPr>
        <w:t xml:space="preserve">(a) </w:t>
      </w:r>
      <w:r w:rsidR="00230BB8">
        <w:rPr>
          <w:rFonts w:ascii="Times New Roman" w:eastAsia="Times New Roman" w:hAnsi="Times New Roman" w:cs="Times New Roman"/>
          <w:sz w:val="24"/>
          <w:szCs w:val="24"/>
          <w:lang w:val="en-GB" w:eastAsia="en-GB"/>
        </w:rPr>
        <w:t xml:space="preserve">biased by </w:t>
      </w:r>
      <w:r w:rsidR="000332F2">
        <w:rPr>
          <w:rFonts w:ascii="Times New Roman" w:eastAsia="Times New Roman" w:hAnsi="Times New Roman" w:cs="Times New Roman"/>
          <w:sz w:val="24"/>
          <w:szCs w:val="24"/>
          <w:lang w:val="en-GB" w:eastAsia="en-GB"/>
        </w:rPr>
        <w:t xml:space="preserve">the amount and type of </w:t>
      </w:r>
      <w:r w:rsidR="00230BB8" w:rsidRPr="00230BB8">
        <w:rPr>
          <w:rFonts w:ascii="Times New Roman" w:eastAsia="Times New Roman" w:hAnsi="Times New Roman" w:cs="Times New Roman"/>
          <w:sz w:val="24"/>
          <w:szCs w:val="24"/>
          <w:lang w:val="en-GB" w:eastAsia="en-GB"/>
        </w:rPr>
        <w:t>information</w:t>
      </w:r>
      <w:r w:rsidR="000332F2">
        <w:rPr>
          <w:rFonts w:ascii="Times New Roman" w:eastAsia="Times New Roman" w:hAnsi="Times New Roman" w:cs="Times New Roman"/>
          <w:sz w:val="24"/>
          <w:szCs w:val="24"/>
          <w:lang w:val="en-GB" w:eastAsia="en-GB"/>
        </w:rPr>
        <w:t xml:space="preserve"> </w:t>
      </w:r>
      <w:r w:rsidR="00933886">
        <w:rPr>
          <w:rFonts w:ascii="Times New Roman" w:eastAsia="Times New Roman" w:hAnsi="Times New Roman" w:cs="Times New Roman"/>
          <w:sz w:val="24"/>
          <w:szCs w:val="24"/>
          <w:lang w:val="en-GB" w:eastAsia="en-GB"/>
        </w:rPr>
        <w:t xml:space="preserve">that is entertained </w:t>
      </w:r>
      <w:r w:rsidR="000332F2">
        <w:rPr>
          <w:rFonts w:ascii="Times New Roman" w:eastAsia="Times New Roman" w:hAnsi="Times New Roman" w:cs="Times New Roman"/>
          <w:sz w:val="24"/>
          <w:szCs w:val="24"/>
          <w:lang w:val="en-GB" w:eastAsia="en-GB"/>
        </w:rPr>
        <w:t>or (b) inferential rules are incorrectly applied. For instance, when people lack additional qualifying information (as was the case in our studies) they may generate inferences that are not logically correct in nature</w:t>
      </w:r>
      <w:r w:rsidR="00CD355E">
        <w:rPr>
          <w:rFonts w:ascii="Times New Roman" w:eastAsia="Times New Roman" w:hAnsi="Times New Roman" w:cs="Times New Roman"/>
          <w:sz w:val="24"/>
          <w:szCs w:val="24"/>
          <w:lang w:val="en-GB" w:eastAsia="en-GB"/>
        </w:rPr>
        <w:t xml:space="preserve">, leading to the types of outcomes observed </w:t>
      </w:r>
      <w:commentRangeStart w:id="32"/>
      <w:r w:rsidR="00CD355E">
        <w:rPr>
          <w:rFonts w:ascii="Times New Roman" w:eastAsia="Times New Roman" w:hAnsi="Times New Roman" w:cs="Times New Roman"/>
          <w:sz w:val="24"/>
          <w:szCs w:val="24"/>
          <w:lang w:val="en-GB" w:eastAsia="en-GB"/>
        </w:rPr>
        <w:t>here</w:t>
      </w:r>
      <w:commentRangeEnd w:id="32"/>
      <w:r w:rsidR="00837E4D">
        <w:rPr>
          <w:rStyle w:val="CommentReference"/>
          <w:lang w:val="it-IT"/>
        </w:rPr>
        <w:commentReference w:id="32"/>
      </w:r>
      <w:r w:rsidR="000332F2">
        <w:rPr>
          <w:rFonts w:ascii="Times New Roman" w:eastAsia="Times New Roman" w:hAnsi="Times New Roman" w:cs="Times New Roman"/>
          <w:sz w:val="24"/>
          <w:szCs w:val="24"/>
          <w:lang w:val="en-GB" w:eastAsia="en-GB"/>
        </w:rPr>
        <w:t xml:space="preserve">. Alternatively, irrational inferences could also emerge through the misapplication of </w:t>
      </w:r>
      <w:r w:rsidR="00CD355E">
        <w:rPr>
          <w:rFonts w:ascii="Times New Roman" w:eastAsia="Times New Roman" w:hAnsi="Times New Roman" w:cs="Times New Roman"/>
          <w:sz w:val="24"/>
          <w:szCs w:val="24"/>
          <w:lang w:val="en-GB" w:eastAsia="en-GB"/>
        </w:rPr>
        <w:t xml:space="preserve">heuristic </w:t>
      </w:r>
      <w:r w:rsidR="000332F2">
        <w:rPr>
          <w:rFonts w:ascii="Times New Roman" w:eastAsia="Times New Roman" w:hAnsi="Times New Roman" w:cs="Times New Roman"/>
          <w:sz w:val="24"/>
          <w:szCs w:val="24"/>
          <w:lang w:val="en-GB" w:eastAsia="en-GB"/>
        </w:rPr>
        <w:t xml:space="preserve">reasoning rules </w:t>
      </w:r>
      <w:r w:rsidR="005E7242">
        <w:rPr>
          <w:rFonts w:ascii="Times New Roman" w:eastAsia="Times New Roman" w:hAnsi="Times New Roman" w:cs="Times New Roman"/>
          <w:sz w:val="24"/>
          <w:szCs w:val="24"/>
          <w:lang w:val="en-GB" w:eastAsia="en-GB"/>
        </w:rPr>
        <w:t xml:space="preserve">based on </w:t>
      </w:r>
      <w:r w:rsidR="000332F2">
        <w:rPr>
          <w:rFonts w:ascii="Times New Roman" w:eastAsia="Times New Roman" w:hAnsi="Times New Roman" w:cs="Times New Roman"/>
          <w:sz w:val="24"/>
          <w:szCs w:val="24"/>
          <w:lang w:val="en-GB" w:eastAsia="en-GB"/>
        </w:rPr>
        <w:t>similarity</w:t>
      </w:r>
      <w:r w:rsidR="00933886">
        <w:rPr>
          <w:rFonts w:ascii="Times New Roman" w:eastAsia="Times New Roman" w:hAnsi="Times New Roman" w:cs="Times New Roman"/>
          <w:sz w:val="24"/>
          <w:szCs w:val="24"/>
          <w:lang w:val="en-GB" w:eastAsia="en-GB"/>
        </w:rPr>
        <w:t xml:space="preserve"> (</w:t>
      </w:r>
      <w:r w:rsidR="005E7242">
        <w:rPr>
          <w:rFonts w:ascii="Times New Roman" w:eastAsia="Times New Roman" w:hAnsi="Times New Roman" w:cs="Times New Roman"/>
          <w:sz w:val="24"/>
          <w:szCs w:val="24"/>
          <w:lang w:val="en-GB" w:eastAsia="en-GB"/>
        </w:rPr>
        <w:t>e.g., if stimuli are similar in one way they are similar in others</w:t>
      </w:r>
      <w:r w:rsidR="00933886">
        <w:rPr>
          <w:rFonts w:ascii="Times New Roman" w:eastAsia="Times New Roman" w:hAnsi="Times New Roman" w:cs="Times New Roman"/>
          <w:sz w:val="24"/>
          <w:szCs w:val="24"/>
          <w:lang w:val="en-GB" w:eastAsia="en-GB"/>
        </w:rPr>
        <w:t>)</w:t>
      </w:r>
      <w:r w:rsidR="005E7242">
        <w:rPr>
          <w:rFonts w:ascii="Times New Roman" w:eastAsia="Times New Roman" w:hAnsi="Times New Roman" w:cs="Times New Roman"/>
          <w:sz w:val="24"/>
          <w:szCs w:val="24"/>
          <w:lang w:val="en-GB" w:eastAsia="en-GB"/>
        </w:rPr>
        <w:t xml:space="preserve"> or </w:t>
      </w:r>
      <w:proofErr w:type="gramStart"/>
      <w:r w:rsidR="005E7242">
        <w:rPr>
          <w:rFonts w:ascii="Times New Roman" w:eastAsia="Times New Roman" w:hAnsi="Times New Roman" w:cs="Times New Roman"/>
          <w:sz w:val="24"/>
          <w:szCs w:val="24"/>
          <w:lang w:val="en-GB" w:eastAsia="en-GB"/>
        </w:rPr>
        <w:t>those which</w:t>
      </w:r>
      <w:proofErr w:type="gramEnd"/>
      <w:r w:rsidR="005E7242">
        <w:rPr>
          <w:rFonts w:ascii="Times New Roman" w:eastAsia="Times New Roman" w:hAnsi="Times New Roman" w:cs="Times New Roman"/>
          <w:sz w:val="24"/>
          <w:szCs w:val="24"/>
          <w:lang w:val="en-GB" w:eastAsia="en-GB"/>
        </w:rPr>
        <w:t xml:space="preserve"> lead to </w:t>
      </w:r>
      <w:r w:rsidR="005E7242" w:rsidRPr="00230BB8">
        <w:rPr>
          <w:rFonts w:ascii="Times New Roman" w:eastAsia="Times New Roman" w:hAnsi="Times New Roman" w:cs="Times New Roman"/>
          <w:sz w:val="24"/>
          <w:szCs w:val="24"/>
          <w:lang w:val="en-GB" w:eastAsia="en-GB"/>
        </w:rPr>
        <w:t>probabilistic reasoning errors</w:t>
      </w:r>
      <w:r w:rsidR="005E7242">
        <w:rPr>
          <w:rFonts w:ascii="Times New Roman" w:eastAsia="Times New Roman" w:hAnsi="Times New Roman" w:cs="Times New Roman"/>
          <w:sz w:val="24"/>
          <w:szCs w:val="24"/>
          <w:lang w:val="en-GB" w:eastAsia="en-GB"/>
        </w:rPr>
        <w:t xml:space="preserve"> (if stimuli are similar in one way the probability is </w:t>
      </w:r>
      <w:r w:rsidR="005E7242">
        <w:rPr>
          <w:rFonts w:ascii="Times New Roman" w:eastAsia="Times New Roman" w:hAnsi="Times New Roman" w:cs="Times New Roman"/>
          <w:sz w:val="24"/>
          <w:szCs w:val="24"/>
          <w:lang w:val="en-GB" w:eastAsia="en-GB"/>
        </w:rPr>
        <w:lastRenderedPageBreak/>
        <w:t>high that they are similar in others)</w:t>
      </w:r>
      <w:r w:rsidR="000332F2">
        <w:rPr>
          <w:rFonts w:ascii="Times New Roman" w:eastAsia="Times New Roman" w:hAnsi="Times New Roman" w:cs="Times New Roman"/>
          <w:sz w:val="24"/>
          <w:szCs w:val="24"/>
          <w:lang w:val="en-GB" w:eastAsia="en-GB"/>
        </w:rPr>
        <w:t>.</w:t>
      </w:r>
      <w:r w:rsidR="005E7242">
        <w:rPr>
          <w:rFonts w:ascii="Times New Roman" w:eastAsia="Times New Roman" w:hAnsi="Times New Roman" w:cs="Times New Roman"/>
          <w:sz w:val="24"/>
          <w:szCs w:val="24"/>
          <w:lang w:val="en-GB" w:eastAsia="en-GB"/>
        </w:rPr>
        <w:t xml:space="preserve"> </w:t>
      </w:r>
      <w:r w:rsidR="00CD355E">
        <w:rPr>
          <w:rFonts w:ascii="Times New Roman" w:eastAsia="Times New Roman" w:hAnsi="Times New Roman" w:cs="Times New Roman"/>
          <w:sz w:val="24"/>
          <w:szCs w:val="24"/>
          <w:lang w:val="en-GB" w:eastAsia="en-GB"/>
        </w:rPr>
        <w:t>In short, the shared features effect may rest on an assumption (or inference) that is irrational and which stems from inferential rules that are incorrect</w:t>
      </w:r>
      <w:r w:rsidR="0074257A">
        <w:rPr>
          <w:rFonts w:ascii="Times New Roman" w:eastAsia="Times New Roman" w:hAnsi="Times New Roman" w:cs="Times New Roman"/>
          <w:sz w:val="24"/>
          <w:szCs w:val="24"/>
          <w:lang w:val="en-GB" w:eastAsia="en-GB"/>
        </w:rPr>
        <w:t>,</w:t>
      </w:r>
      <w:r w:rsidR="00CD355E">
        <w:rPr>
          <w:rFonts w:ascii="Times New Roman" w:eastAsia="Times New Roman" w:hAnsi="Times New Roman" w:cs="Times New Roman"/>
          <w:sz w:val="24"/>
          <w:szCs w:val="24"/>
          <w:lang w:val="en-GB" w:eastAsia="en-GB"/>
        </w:rPr>
        <w:t xml:space="preserve"> or correct</w:t>
      </w:r>
      <w:r w:rsidR="0074257A">
        <w:rPr>
          <w:rFonts w:ascii="Times New Roman" w:eastAsia="Times New Roman" w:hAnsi="Times New Roman" w:cs="Times New Roman"/>
          <w:sz w:val="24"/>
          <w:szCs w:val="24"/>
          <w:lang w:val="en-GB" w:eastAsia="en-GB"/>
        </w:rPr>
        <w:t>,</w:t>
      </w:r>
      <w:r w:rsidR="00CD355E">
        <w:rPr>
          <w:rFonts w:ascii="Times New Roman" w:eastAsia="Times New Roman" w:hAnsi="Times New Roman" w:cs="Times New Roman"/>
          <w:sz w:val="24"/>
          <w:szCs w:val="24"/>
          <w:lang w:val="en-GB" w:eastAsia="en-GB"/>
        </w:rPr>
        <w:t xml:space="preserve"> but </w:t>
      </w:r>
      <w:r w:rsidR="003F7BD9">
        <w:rPr>
          <w:rFonts w:ascii="Times New Roman" w:eastAsia="Times New Roman" w:hAnsi="Times New Roman" w:cs="Times New Roman"/>
          <w:sz w:val="24"/>
          <w:szCs w:val="24"/>
          <w:lang w:val="en-GB" w:eastAsia="en-GB"/>
        </w:rPr>
        <w:t xml:space="preserve">which are </w:t>
      </w:r>
      <w:r w:rsidR="00CD355E">
        <w:rPr>
          <w:rFonts w:ascii="Times New Roman" w:eastAsia="Times New Roman" w:hAnsi="Times New Roman" w:cs="Times New Roman"/>
          <w:sz w:val="24"/>
          <w:szCs w:val="24"/>
          <w:lang w:val="en-GB" w:eastAsia="en-GB"/>
        </w:rPr>
        <w:t xml:space="preserve">misapplied in </w:t>
      </w:r>
      <w:r w:rsidR="003F7BD9">
        <w:rPr>
          <w:rFonts w:ascii="Times New Roman" w:eastAsia="Times New Roman" w:hAnsi="Times New Roman" w:cs="Times New Roman"/>
          <w:sz w:val="24"/>
          <w:szCs w:val="24"/>
          <w:lang w:val="en-GB" w:eastAsia="en-GB"/>
        </w:rPr>
        <w:t xml:space="preserve">that </w:t>
      </w:r>
      <w:r w:rsidR="00CD355E">
        <w:rPr>
          <w:rFonts w:ascii="Times New Roman" w:eastAsia="Times New Roman" w:hAnsi="Times New Roman" w:cs="Times New Roman"/>
          <w:sz w:val="24"/>
          <w:szCs w:val="24"/>
          <w:lang w:val="en-GB" w:eastAsia="en-GB"/>
        </w:rPr>
        <w:t xml:space="preserve">context </w:t>
      </w:r>
      <w:r w:rsidR="005E7242">
        <w:rPr>
          <w:rFonts w:ascii="Times New Roman" w:eastAsia="Times New Roman" w:hAnsi="Times New Roman" w:cs="Times New Roman"/>
          <w:sz w:val="24"/>
          <w:szCs w:val="24"/>
          <w:lang w:val="en-GB" w:eastAsia="en-GB"/>
        </w:rPr>
        <w:t>(for more see Van Dessel et al., 2018)</w:t>
      </w:r>
      <w:r w:rsidR="000332F2" w:rsidRPr="000332F2">
        <w:rPr>
          <w:rFonts w:ascii="Times New Roman" w:eastAsia="Times New Roman" w:hAnsi="Times New Roman" w:cs="Times New Roman"/>
          <w:sz w:val="24"/>
          <w:szCs w:val="24"/>
          <w:lang w:val="en-GB" w:eastAsia="en-GB"/>
        </w:rPr>
        <w:t>.</w:t>
      </w:r>
      <w:r w:rsidR="00CD355E">
        <w:rPr>
          <w:rFonts w:ascii="Times New Roman" w:eastAsia="Times New Roman" w:hAnsi="Times New Roman" w:cs="Times New Roman"/>
          <w:sz w:val="24"/>
          <w:szCs w:val="24"/>
          <w:lang w:val="en-GB" w:eastAsia="en-GB"/>
        </w:rPr>
        <w:t xml:space="preserve"> This idea seems worthy of future investigation. </w:t>
      </w:r>
    </w:p>
    <w:p w14:paraId="78E37B59" w14:textId="3930A1F0" w:rsidR="0035550B" w:rsidRPr="000A35D2" w:rsidRDefault="00CD355E" w:rsidP="000A35D2">
      <w:pPr>
        <w:spacing w:after="160" w:line="480" w:lineRule="auto"/>
        <w:ind w:firstLine="360"/>
        <w:rPr>
          <w:rFonts w:ascii="Times New Roman" w:hAnsi="Times New Roman" w:cs="Times New Roman"/>
          <w:sz w:val="24"/>
          <w:szCs w:val="24"/>
          <w:lang w:val="en-US"/>
        </w:rPr>
      </w:pPr>
      <w:r>
        <w:rPr>
          <w:rFonts w:ascii="Times New Roman" w:eastAsia="Times New Roman" w:hAnsi="Times New Roman" w:cs="Times New Roman"/>
          <w:sz w:val="24"/>
          <w:szCs w:val="24"/>
          <w:lang w:val="en-GB" w:eastAsia="en-GB"/>
        </w:rPr>
        <w:t xml:space="preserve">A second question concerns the operating conditions under which inferences are generated and applied on the basis of shared features. </w:t>
      </w:r>
      <w:r w:rsidR="00B55F9A" w:rsidRPr="00B55F9A">
        <w:rPr>
          <w:rFonts w:ascii="Times New Roman" w:eastAsia="Times New Roman" w:hAnsi="Times New Roman" w:cs="Times New Roman"/>
          <w:sz w:val="24"/>
          <w:szCs w:val="28"/>
        </w:rPr>
        <w:t xml:space="preserve">It is often assumed that the formation of propositions </w:t>
      </w:r>
      <w:r w:rsidR="00B55F9A">
        <w:rPr>
          <w:rFonts w:ascii="Times New Roman" w:eastAsia="Times New Roman" w:hAnsi="Times New Roman" w:cs="Times New Roman"/>
          <w:sz w:val="24"/>
          <w:szCs w:val="28"/>
        </w:rPr>
        <w:t xml:space="preserve">and inferences </w:t>
      </w:r>
      <w:r w:rsidR="00B55F9A" w:rsidRPr="00B55F9A">
        <w:rPr>
          <w:rFonts w:ascii="Times New Roman" w:eastAsia="Times New Roman" w:hAnsi="Times New Roman" w:cs="Times New Roman"/>
          <w:sz w:val="24"/>
          <w:szCs w:val="28"/>
        </w:rPr>
        <w:t xml:space="preserve">depends not only on awareness of the to-be-related stimuli but also the cognitive resources, time, and motivation to relate those stimuli (De Houwer, 2009). Although we did not manipulate these factors it could be argued that all necessary preconditions were fulfilled during </w:t>
      </w:r>
      <w:r w:rsidR="00B55F9A">
        <w:rPr>
          <w:rFonts w:ascii="Times New Roman" w:eastAsia="Times New Roman" w:hAnsi="Times New Roman" w:cs="Times New Roman"/>
          <w:sz w:val="24"/>
          <w:szCs w:val="28"/>
        </w:rPr>
        <w:t>the EC phase</w:t>
      </w:r>
      <w:r w:rsidR="00B55F9A" w:rsidRPr="00B55F9A">
        <w:rPr>
          <w:rFonts w:ascii="Times New Roman" w:eastAsia="Times New Roman" w:hAnsi="Times New Roman" w:cs="Times New Roman"/>
          <w:sz w:val="24"/>
          <w:szCs w:val="28"/>
        </w:rPr>
        <w:t xml:space="preserve"> of our experiments. Our findings are also consistent with a growing body of work showing that (once formed) propositions </w:t>
      </w:r>
      <w:r w:rsidR="00B55F9A">
        <w:rPr>
          <w:rFonts w:ascii="Times New Roman" w:eastAsia="Times New Roman" w:hAnsi="Times New Roman" w:cs="Times New Roman"/>
          <w:sz w:val="24"/>
          <w:szCs w:val="28"/>
        </w:rPr>
        <w:t xml:space="preserve">and inferences </w:t>
      </w:r>
      <w:r w:rsidR="00B55F9A" w:rsidRPr="00B55F9A">
        <w:rPr>
          <w:rFonts w:ascii="Times New Roman" w:eastAsia="Times New Roman" w:hAnsi="Times New Roman" w:cs="Times New Roman"/>
          <w:sz w:val="24"/>
          <w:szCs w:val="28"/>
        </w:rPr>
        <w:t xml:space="preserve">may be activated  automatically from memory and guide the evaluation of stimuli on self-report and automatic measures alike (see </w:t>
      </w:r>
      <w:r w:rsidR="00B55F9A">
        <w:rPr>
          <w:rFonts w:ascii="Times New Roman" w:eastAsia="Times New Roman" w:hAnsi="Times New Roman" w:cs="Times New Roman"/>
          <w:sz w:val="24"/>
          <w:szCs w:val="28"/>
        </w:rPr>
        <w:t>Hughes et al., in press</w:t>
      </w:r>
      <w:r w:rsidR="00B55F9A" w:rsidRPr="00B55F9A">
        <w:rPr>
          <w:rFonts w:ascii="Times New Roman" w:eastAsia="Times New Roman" w:hAnsi="Times New Roman" w:cs="Times New Roman"/>
          <w:sz w:val="24"/>
          <w:szCs w:val="28"/>
        </w:rPr>
        <w:t>; De Houwer, 2014). For example, once the inferred proposition “</w:t>
      </w:r>
      <w:r w:rsidR="00B55F9A">
        <w:rPr>
          <w:rFonts w:ascii="Times New Roman" w:eastAsia="Times New Roman" w:hAnsi="Times New Roman" w:cs="Times New Roman"/>
          <w:sz w:val="24"/>
          <w:szCs w:val="28"/>
        </w:rPr>
        <w:t>CS is good</w:t>
      </w:r>
      <w:r w:rsidR="00B55F9A" w:rsidRPr="00B55F9A">
        <w:rPr>
          <w:rFonts w:ascii="Times New Roman" w:eastAsia="Times New Roman" w:hAnsi="Times New Roman" w:cs="Times New Roman"/>
          <w:sz w:val="24"/>
          <w:szCs w:val="28"/>
        </w:rPr>
        <w:t>” was generated it may have been stored in memory and retrieved automatically during testing</w:t>
      </w:r>
      <w:r w:rsidR="00B55F9A">
        <w:rPr>
          <w:rFonts w:ascii="Times New Roman" w:eastAsia="Times New Roman" w:hAnsi="Times New Roman" w:cs="Times New Roman"/>
          <w:sz w:val="24"/>
          <w:szCs w:val="28"/>
        </w:rPr>
        <w:t>.</w:t>
      </w:r>
      <w:r w:rsidR="000A35D2">
        <w:rPr>
          <w:rFonts w:ascii="Times New Roman" w:eastAsia="Times New Roman" w:hAnsi="Times New Roman" w:cs="Times New Roman"/>
          <w:sz w:val="24"/>
          <w:szCs w:val="28"/>
        </w:rPr>
        <w:t xml:space="preserve"> </w:t>
      </w:r>
    </w:p>
    <w:p w14:paraId="31DCE0C7" w14:textId="77777777" w:rsidR="00917598" w:rsidRDefault="00917598" w:rsidP="008E5F7B">
      <w:pPr>
        <w:spacing w:line="480" w:lineRule="auto"/>
        <w:rPr>
          <w:rFonts w:cstheme="minorHAnsi"/>
          <w:lang w:val="en-US"/>
        </w:rPr>
      </w:pPr>
      <w:r w:rsidRPr="00917598">
        <w:rPr>
          <w:rFonts w:ascii="Times New Roman" w:hAnsi="Times New Roman" w:cs="Times New Roman"/>
          <w:b/>
          <w:sz w:val="24"/>
          <w:szCs w:val="24"/>
          <w:lang w:val="en-US"/>
        </w:rPr>
        <w:t>Open Questions and Future Directions</w:t>
      </w:r>
    </w:p>
    <w:p w14:paraId="4405614D" w14:textId="6BAF78BA" w:rsidR="00DA6F1F" w:rsidRDefault="00917598" w:rsidP="008E5F7B">
      <w:pPr>
        <w:spacing w:line="480" w:lineRule="auto"/>
        <w:rPr>
          <w:rFonts w:ascii="Times New Roman" w:hAnsi="Times New Roman" w:cs="Times New Roman"/>
          <w:sz w:val="24"/>
          <w:szCs w:val="24"/>
          <w:lang w:val="en-US"/>
        </w:rPr>
      </w:pPr>
      <w:r w:rsidRPr="00917598">
        <w:rPr>
          <w:rFonts w:ascii="Times New Roman" w:hAnsi="Times New Roman" w:cs="Times New Roman"/>
          <w:sz w:val="24"/>
          <w:szCs w:val="24"/>
          <w:lang w:val="en-US"/>
        </w:rPr>
        <w:tab/>
      </w:r>
      <w:r w:rsidR="00683A8B" w:rsidRPr="00683A8B">
        <w:rPr>
          <w:rFonts w:ascii="Times New Roman" w:hAnsi="Times New Roman" w:cs="Times New Roman"/>
          <w:b/>
          <w:sz w:val="24"/>
          <w:szCs w:val="24"/>
          <w:lang w:val="en-US"/>
        </w:rPr>
        <w:t>Empirical implications</w:t>
      </w:r>
      <w:r w:rsidR="00683A8B">
        <w:rPr>
          <w:rFonts w:ascii="Times New Roman" w:hAnsi="Times New Roman" w:cs="Times New Roman"/>
          <w:sz w:val="24"/>
          <w:szCs w:val="24"/>
          <w:lang w:val="en-US"/>
        </w:rPr>
        <w:t xml:space="preserve">. It is important to realize </w:t>
      </w:r>
      <w:r w:rsidR="00791BC9">
        <w:rPr>
          <w:rFonts w:ascii="Times New Roman" w:hAnsi="Times New Roman" w:cs="Times New Roman"/>
          <w:sz w:val="24"/>
          <w:szCs w:val="24"/>
          <w:lang w:val="en-US"/>
        </w:rPr>
        <w:t xml:space="preserve">that </w:t>
      </w:r>
      <w:r w:rsidR="00016450">
        <w:rPr>
          <w:rFonts w:ascii="Times New Roman" w:hAnsi="Times New Roman" w:cs="Times New Roman"/>
          <w:sz w:val="24"/>
          <w:szCs w:val="24"/>
          <w:lang w:val="en-US"/>
        </w:rPr>
        <w:t xml:space="preserve">our account </w:t>
      </w:r>
      <w:r w:rsidR="00683A8B">
        <w:rPr>
          <w:rFonts w:ascii="Times New Roman" w:hAnsi="Times New Roman" w:cs="Times New Roman"/>
          <w:sz w:val="24"/>
          <w:szCs w:val="24"/>
          <w:lang w:val="en-US"/>
        </w:rPr>
        <w:t xml:space="preserve">is not limited to </w:t>
      </w:r>
      <w:r w:rsidR="00DA6F1F">
        <w:rPr>
          <w:rFonts w:ascii="Times New Roman" w:hAnsi="Times New Roman" w:cs="Times New Roman"/>
          <w:sz w:val="24"/>
          <w:szCs w:val="24"/>
          <w:lang w:val="en-US"/>
        </w:rPr>
        <w:t>attitude</w:t>
      </w:r>
      <w:r w:rsidR="00683A8B">
        <w:rPr>
          <w:rFonts w:ascii="Times New Roman" w:hAnsi="Times New Roman" w:cs="Times New Roman"/>
          <w:sz w:val="24"/>
          <w:szCs w:val="24"/>
          <w:lang w:val="en-US"/>
        </w:rPr>
        <w:t>s</w:t>
      </w:r>
      <w:r w:rsidR="00DA6F1F">
        <w:rPr>
          <w:rFonts w:ascii="Times New Roman" w:hAnsi="Times New Roman" w:cs="Times New Roman"/>
          <w:sz w:val="24"/>
          <w:szCs w:val="24"/>
          <w:lang w:val="en-US"/>
        </w:rPr>
        <w:t xml:space="preserve"> </w:t>
      </w:r>
      <w:r w:rsidR="00791BC9">
        <w:rPr>
          <w:rFonts w:ascii="Times New Roman" w:hAnsi="Times New Roman" w:cs="Times New Roman"/>
          <w:sz w:val="24"/>
          <w:szCs w:val="24"/>
          <w:lang w:val="en-US"/>
        </w:rPr>
        <w:t xml:space="preserve">but </w:t>
      </w:r>
      <w:r w:rsidR="00683A8B">
        <w:rPr>
          <w:rFonts w:ascii="Times New Roman" w:hAnsi="Times New Roman" w:cs="Times New Roman"/>
          <w:sz w:val="24"/>
          <w:szCs w:val="24"/>
          <w:lang w:val="en-US"/>
        </w:rPr>
        <w:t xml:space="preserve">speaks to </w:t>
      </w:r>
      <w:r w:rsidR="00791BC9">
        <w:rPr>
          <w:rFonts w:ascii="Times New Roman" w:hAnsi="Times New Roman" w:cs="Times New Roman"/>
          <w:sz w:val="24"/>
          <w:szCs w:val="24"/>
          <w:lang w:val="en-US"/>
        </w:rPr>
        <w:t>human behavior more generally</w:t>
      </w:r>
      <w:r w:rsidR="00DA6F1F">
        <w:rPr>
          <w:rFonts w:ascii="Times New Roman" w:hAnsi="Times New Roman" w:cs="Times New Roman"/>
          <w:sz w:val="24"/>
          <w:szCs w:val="24"/>
          <w:lang w:val="en-US"/>
        </w:rPr>
        <w:t xml:space="preserve">. It argues that shared features </w:t>
      </w:r>
      <w:r w:rsidR="00791BC9">
        <w:rPr>
          <w:rFonts w:ascii="Times New Roman" w:hAnsi="Times New Roman" w:cs="Times New Roman"/>
          <w:sz w:val="24"/>
          <w:szCs w:val="24"/>
          <w:lang w:val="en-US"/>
        </w:rPr>
        <w:t xml:space="preserve">have the potential to </w:t>
      </w:r>
      <w:r w:rsidR="00DA6F1F">
        <w:rPr>
          <w:rFonts w:ascii="Times New Roman" w:hAnsi="Times New Roman" w:cs="Times New Roman"/>
          <w:sz w:val="24"/>
          <w:szCs w:val="24"/>
          <w:lang w:val="en-US"/>
        </w:rPr>
        <w:t xml:space="preserve">influence </w:t>
      </w:r>
      <w:r w:rsidR="00016450">
        <w:rPr>
          <w:rFonts w:ascii="Times New Roman" w:hAnsi="Times New Roman" w:cs="Times New Roman"/>
          <w:sz w:val="24"/>
          <w:szCs w:val="24"/>
          <w:lang w:val="en-US"/>
        </w:rPr>
        <w:t xml:space="preserve">non-evaluative stimulus properties in </w:t>
      </w:r>
      <w:r w:rsidR="00791BC9">
        <w:rPr>
          <w:rFonts w:ascii="Times New Roman" w:hAnsi="Times New Roman" w:cs="Times New Roman"/>
          <w:sz w:val="24"/>
          <w:szCs w:val="24"/>
          <w:lang w:val="en-US"/>
        </w:rPr>
        <w:t xml:space="preserve">ways that are relevant to </w:t>
      </w:r>
      <w:r w:rsidR="00016450" w:rsidRPr="00331CEB">
        <w:rPr>
          <w:rFonts w:ascii="Times New Roman" w:hAnsi="Times New Roman" w:cs="Times New Roman"/>
          <w:sz w:val="24"/>
          <w:szCs w:val="24"/>
          <w:lang w:val="en-US"/>
        </w:rPr>
        <w:t>clinical (e.g., fear, anxiety, disgust), social (accessibility), consumer (brand quality, identification), health (avoidance, e</w:t>
      </w:r>
      <w:r w:rsidR="00DA6F1F">
        <w:rPr>
          <w:rFonts w:ascii="Times New Roman" w:hAnsi="Times New Roman" w:cs="Times New Roman"/>
          <w:sz w:val="24"/>
          <w:szCs w:val="24"/>
          <w:lang w:val="en-US"/>
        </w:rPr>
        <w:t>scape), and cognitive psychology</w:t>
      </w:r>
      <w:r w:rsidR="00016450" w:rsidRPr="00331CEB">
        <w:rPr>
          <w:rFonts w:ascii="Times New Roman" w:hAnsi="Times New Roman" w:cs="Times New Roman"/>
          <w:sz w:val="24"/>
          <w:szCs w:val="24"/>
          <w:lang w:val="en-US"/>
        </w:rPr>
        <w:t xml:space="preserve"> (attention). </w:t>
      </w:r>
      <w:r w:rsidR="00016450">
        <w:rPr>
          <w:rFonts w:ascii="Times New Roman" w:hAnsi="Times New Roman" w:cs="Times New Roman"/>
          <w:sz w:val="24"/>
          <w:szCs w:val="24"/>
          <w:lang w:val="en-US"/>
        </w:rPr>
        <w:t>Future work</w:t>
      </w:r>
      <w:r w:rsidR="00DA6F1F">
        <w:rPr>
          <w:rFonts w:ascii="Times New Roman" w:hAnsi="Times New Roman" w:cs="Times New Roman"/>
          <w:sz w:val="24"/>
          <w:szCs w:val="24"/>
          <w:lang w:val="en-US"/>
        </w:rPr>
        <w:t xml:space="preserve"> could </w:t>
      </w:r>
      <w:r w:rsidR="00794BF6">
        <w:rPr>
          <w:rFonts w:ascii="Times New Roman" w:hAnsi="Times New Roman" w:cs="Times New Roman"/>
          <w:sz w:val="24"/>
          <w:szCs w:val="24"/>
          <w:lang w:val="en-US"/>
        </w:rPr>
        <w:t xml:space="preserve">test </w:t>
      </w:r>
      <w:r w:rsidR="00DA6F1F">
        <w:rPr>
          <w:rFonts w:ascii="Times New Roman" w:hAnsi="Times New Roman" w:cs="Times New Roman"/>
          <w:sz w:val="24"/>
          <w:szCs w:val="24"/>
          <w:lang w:val="en-US"/>
        </w:rPr>
        <w:t>this claim</w:t>
      </w:r>
      <w:r w:rsidR="004C240B">
        <w:rPr>
          <w:rFonts w:ascii="Times New Roman" w:hAnsi="Times New Roman" w:cs="Times New Roman"/>
          <w:sz w:val="24"/>
          <w:szCs w:val="24"/>
          <w:lang w:val="en-US"/>
        </w:rPr>
        <w:t xml:space="preserve"> using the procedures </w:t>
      </w:r>
      <w:r w:rsidR="00687203">
        <w:rPr>
          <w:rFonts w:ascii="Times New Roman" w:hAnsi="Times New Roman" w:cs="Times New Roman"/>
          <w:sz w:val="24"/>
          <w:szCs w:val="24"/>
          <w:lang w:val="en-US"/>
        </w:rPr>
        <w:t>outlined here</w:t>
      </w:r>
      <w:r w:rsidR="00016450">
        <w:rPr>
          <w:rFonts w:ascii="Times New Roman" w:hAnsi="Times New Roman" w:cs="Times New Roman"/>
          <w:sz w:val="24"/>
          <w:szCs w:val="24"/>
          <w:lang w:val="en-US"/>
        </w:rPr>
        <w:t xml:space="preserve">. </w:t>
      </w:r>
      <w:r w:rsidR="00687203">
        <w:rPr>
          <w:rFonts w:ascii="Times New Roman" w:hAnsi="Times New Roman" w:cs="Times New Roman"/>
          <w:sz w:val="24"/>
          <w:szCs w:val="24"/>
          <w:lang w:val="en-US"/>
        </w:rPr>
        <w:t>If we are correct</w:t>
      </w:r>
      <w:r w:rsidR="004C240B">
        <w:rPr>
          <w:rFonts w:ascii="Times New Roman" w:hAnsi="Times New Roman" w:cs="Times New Roman"/>
          <w:sz w:val="24"/>
          <w:szCs w:val="24"/>
          <w:lang w:val="en-US"/>
        </w:rPr>
        <w:t>, then</w:t>
      </w:r>
      <w:r w:rsidR="00687203">
        <w:rPr>
          <w:rFonts w:ascii="Times New Roman" w:hAnsi="Times New Roman" w:cs="Times New Roman"/>
          <w:sz w:val="24"/>
          <w:szCs w:val="24"/>
          <w:lang w:val="en-US"/>
        </w:rPr>
        <w:t xml:space="preserve"> the </w:t>
      </w:r>
      <w:r w:rsidR="00016450">
        <w:rPr>
          <w:rFonts w:ascii="Times New Roman" w:hAnsi="Times New Roman" w:cs="Times New Roman"/>
          <w:sz w:val="24"/>
          <w:szCs w:val="24"/>
          <w:lang w:val="en-US"/>
        </w:rPr>
        <w:t xml:space="preserve">shared features effect </w:t>
      </w:r>
      <w:r w:rsidR="00687203">
        <w:rPr>
          <w:rFonts w:ascii="Times New Roman" w:hAnsi="Times New Roman" w:cs="Times New Roman"/>
          <w:sz w:val="24"/>
          <w:szCs w:val="24"/>
          <w:lang w:val="en-US"/>
        </w:rPr>
        <w:t xml:space="preserve">may </w:t>
      </w:r>
      <w:r w:rsidR="004C240B">
        <w:rPr>
          <w:rFonts w:ascii="Times New Roman" w:hAnsi="Times New Roman" w:cs="Times New Roman"/>
          <w:sz w:val="24"/>
          <w:szCs w:val="24"/>
          <w:lang w:val="en-US"/>
        </w:rPr>
        <w:t xml:space="preserve">be </w:t>
      </w:r>
      <w:r w:rsidR="00016450">
        <w:rPr>
          <w:rFonts w:ascii="Times New Roman" w:hAnsi="Times New Roman" w:cs="Times New Roman"/>
          <w:sz w:val="24"/>
          <w:szCs w:val="24"/>
          <w:lang w:val="en-US"/>
        </w:rPr>
        <w:t xml:space="preserve">a ubiquitous phenomenon relevant to many </w:t>
      </w:r>
      <w:r w:rsidR="00DA6F1F">
        <w:rPr>
          <w:rFonts w:ascii="Times New Roman" w:hAnsi="Times New Roman" w:cs="Times New Roman"/>
          <w:sz w:val="24"/>
          <w:szCs w:val="24"/>
          <w:lang w:val="en-US"/>
        </w:rPr>
        <w:t xml:space="preserve">different </w:t>
      </w:r>
      <w:r w:rsidR="00016450">
        <w:rPr>
          <w:rFonts w:ascii="Times New Roman" w:hAnsi="Times New Roman" w:cs="Times New Roman"/>
          <w:sz w:val="24"/>
          <w:szCs w:val="24"/>
          <w:lang w:val="en-US"/>
        </w:rPr>
        <w:t xml:space="preserve">domains in </w:t>
      </w:r>
      <w:r w:rsidR="00791BC9">
        <w:rPr>
          <w:rFonts w:ascii="Times New Roman" w:hAnsi="Times New Roman" w:cs="Times New Roman"/>
          <w:sz w:val="24"/>
          <w:szCs w:val="24"/>
          <w:lang w:val="en-US"/>
        </w:rPr>
        <w:t>psychological science.</w:t>
      </w:r>
    </w:p>
    <w:p w14:paraId="045EFC51" w14:textId="20123592" w:rsidR="000E33AB" w:rsidRDefault="00DA6F1F" w:rsidP="000E33AB">
      <w:pPr>
        <w:spacing w:line="480" w:lineRule="auto"/>
        <w:ind w:firstLine="708"/>
        <w:rPr>
          <w:rFonts w:ascii="Times New Roman" w:hAnsi="Times New Roman" w:cs="Times New Roman"/>
          <w:sz w:val="24"/>
          <w:szCs w:val="24"/>
          <w:lang w:val="en-US"/>
        </w:rPr>
      </w:pPr>
      <w:r w:rsidRPr="00331CEB">
        <w:rPr>
          <w:rFonts w:ascii="Times New Roman" w:hAnsi="Times New Roman" w:cs="Times New Roman"/>
          <w:sz w:val="24"/>
          <w:szCs w:val="24"/>
          <w:lang w:val="en-US"/>
        </w:rPr>
        <w:lastRenderedPageBreak/>
        <w:t xml:space="preserve">We also limited our </w:t>
      </w:r>
      <w:r>
        <w:rPr>
          <w:rFonts w:ascii="Times New Roman" w:hAnsi="Times New Roman" w:cs="Times New Roman"/>
          <w:sz w:val="24"/>
          <w:szCs w:val="24"/>
          <w:lang w:val="en-US"/>
        </w:rPr>
        <w:t xml:space="preserve">initial efforts </w:t>
      </w:r>
      <w:r w:rsidRPr="00331CEB">
        <w:rPr>
          <w:rFonts w:ascii="Times New Roman" w:hAnsi="Times New Roman" w:cs="Times New Roman"/>
          <w:sz w:val="24"/>
          <w:szCs w:val="24"/>
          <w:lang w:val="en-US"/>
        </w:rPr>
        <w:t xml:space="preserve">to </w:t>
      </w:r>
      <w:r>
        <w:rPr>
          <w:rFonts w:ascii="Times New Roman" w:hAnsi="Times New Roman" w:cs="Times New Roman"/>
          <w:sz w:val="24"/>
          <w:szCs w:val="24"/>
          <w:lang w:val="en-US"/>
        </w:rPr>
        <w:t>attitude formation</w:t>
      </w:r>
      <w:r w:rsidRPr="00331CEB">
        <w:rPr>
          <w:rFonts w:ascii="Times New Roman" w:hAnsi="Times New Roman" w:cs="Times New Roman"/>
          <w:sz w:val="24"/>
          <w:szCs w:val="24"/>
          <w:lang w:val="en-US"/>
        </w:rPr>
        <w:t xml:space="preserve">. Future work could investigate whether </w:t>
      </w:r>
      <w:r>
        <w:rPr>
          <w:rFonts w:ascii="Times New Roman" w:hAnsi="Times New Roman" w:cs="Times New Roman"/>
          <w:sz w:val="24"/>
          <w:szCs w:val="24"/>
          <w:lang w:val="en-US"/>
        </w:rPr>
        <w:t xml:space="preserve">shared features </w:t>
      </w:r>
      <w:r w:rsidRPr="00331CEB">
        <w:rPr>
          <w:rFonts w:ascii="Times New Roman" w:hAnsi="Times New Roman" w:cs="Times New Roman"/>
          <w:sz w:val="24"/>
          <w:szCs w:val="24"/>
          <w:lang w:val="en-US"/>
        </w:rPr>
        <w:t xml:space="preserve">can </w:t>
      </w:r>
      <w:r w:rsidR="00794BF6">
        <w:rPr>
          <w:rFonts w:ascii="Times New Roman" w:hAnsi="Times New Roman" w:cs="Times New Roman"/>
          <w:sz w:val="24"/>
          <w:szCs w:val="24"/>
          <w:lang w:val="en-US"/>
        </w:rPr>
        <w:t xml:space="preserve">also </w:t>
      </w:r>
      <w:r w:rsidRPr="00331CEB">
        <w:rPr>
          <w:rFonts w:ascii="Times New Roman" w:hAnsi="Times New Roman" w:cs="Times New Roman"/>
          <w:sz w:val="24"/>
          <w:szCs w:val="24"/>
          <w:lang w:val="en-US"/>
        </w:rPr>
        <w:t xml:space="preserve">be used to </w:t>
      </w:r>
      <w:r>
        <w:rPr>
          <w:rFonts w:ascii="Times New Roman" w:hAnsi="Times New Roman" w:cs="Times New Roman"/>
          <w:sz w:val="24"/>
          <w:szCs w:val="24"/>
          <w:lang w:val="en-US"/>
        </w:rPr>
        <w:t xml:space="preserve">strengthen or </w:t>
      </w:r>
      <w:r w:rsidRPr="00331CEB">
        <w:rPr>
          <w:rFonts w:ascii="Times New Roman" w:hAnsi="Times New Roman" w:cs="Times New Roman"/>
          <w:sz w:val="24"/>
          <w:szCs w:val="24"/>
          <w:lang w:val="en-US"/>
        </w:rPr>
        <w:t xml:space="preserve">change </w:t>
      </w:r>
      <w:r>
        <w:rPr>
          <w:rFonts w:ascii="Times New Roman" w:hAnsi="Times New Roman" w:cs="Times New Roman"/>
          <w:sz w:val="24"/>
          <w:szCs w:val="24"/>
          <w:lang w:val="en-US"/>
        </w:rPr>
        <w:t>attitudes as well</w:t>
      </w:r>
      <w:r w:rsidRPr="00331CEB">
        <w:rPr>
          <w:rFonts w:ascii="Times New Roman" w:hAnsi="Times New Roman" w:cs="Times New Roman"/>
          <w:sz w:val="24"/>
          <w:szCs w:val="24"/>
          <w:lang w:val="en-US"/>
        </w:rPr>
        <w:t>.</w:t>
      </w:r>
      <w:r w:rsidR="0052628D">
        <w:rPr>
          <w:rFonts w:ascii="Times New Roman" w:hAnsi="Times New Roman" w:cs="Times New Roman"/>
          <w:sz w:val="24"/>
          <w:szCs w:val="24"/>
          <w:lang w:val="en-US"/>
        </w:rPr>
        <w:t xml:space="preserve"> For instance, </w:t>
      </w:r>
      <w:r w:rsidR="00794BF6">
        <w:rPr>
          <w:rFonts w:ascii="Times New Roman" w:hAnsi="Times New Roman" w:cs="Times New Roman"/>
          <w:sz w:val="24"/>
          <w:szCs w:val="24"/>
          <w:lang w:val="en-US"/>
        </w:rPr>
        <w:t xml:space="preserve">researchers </w:t>
      </w:r>
      <w:r w:rsidR="0052628D">
        <w:rPr>
          <w:rFonts w:ascii="Times New Roman" w:hAnsi="Times New Roman" w:cs="Times New Roman"/>
          <w:sz w:val="24"/>
          <w:szCs w:val="24"/>
          <w:lang w:val="en-US"/>
        </w:rPr>
        <w:t xml:space="preserve">could </w:t>
      </w:r>
      <w:r w:rsidR="00CA1617">
        <w:rPr>
          <w:rFonts w:ascii="Times New Roman" w:hAnsi="Times New Roman" w:cs="Times New Roman"/>
          <w:sz w:val="24"/>
          <w:szCs w:val="24"/>
          <w:lang w:val="en-US"/>
        </w:rPr>
        <w:t>establish a</w:t>
      </w:r>
      <w:r w:rsidR="008E5F7B">
        <w:rPr>
          <w:rFonts w:ascii="Times New Roman" w:hAnsi="Times New Roman" w:cs="Times New Roman"/>
          <w:sz w:val="24"/>
          <w:szCs w:val="24"/>
          <w:lang w:val="en-US"/>
        </w:rPr>
        <w:t xml:space="preserve"> </w:t>
      </w:r>
      <w:r w:rsidR="00CA1617">
        <w:rPr>
          <w:rFonts w:ascii="Times New Roman" w:hAnsi="Times New Roman" w:cs="Times New Roman"/>
          <w:sz w:val="24"/>
          <w:szCs w:val="24"/>
          <w:lang w:val="en-US"/>
        </w:rPr>
        <w:t xml:space="preserve">novel </w:t>
      </w:r>
      <w:r w:rsidR="008E5F7B">
        <w:rPr>
          <w:rFonts w:ascii="Times New Roman" w:hAnsi="Times New Roman" w:cs="Times New Roman"/>
          <w:sz w:val="24"/>
          <w:szCs w:val="24"/>
          <w:lang w:val="en-US"/>
        </w:rPr>
        <w:t>attitude to</w:t>
      </w:r>
      <w:r w:rsidR="00791BC9">
        <w:rPr>
          <w:rFonts w:ascii="Times New Roman" w:hAnsi="Times New Roman" w:cs="Times New Roman"/>
          <w:sz w:val="24"/>
          <w:szCs w:val="24"/>
          <w:lang w:val="en-US"/>
        </w:rPr>
        <w:t>wards a</w:t>
      </w:r>
      <w:r w:rsidR="00CA1617">
        <w:rPr>
          <w:rFonts w:ascii="Times New Roman" w:hAnsi="Times New Roman" w:cs="Times New Roman"/>
          <w:sz w:val="24"/>
          <w:szCs w:val="24"/>
          <w:lang w:val="en-US"/>
        </w:rPr>
        <w:t>n unknown</w:t>
      </w:r>
      <w:r w:rsidR="00791BC9">
        <w:rPr>
          <w:rFonts w:ascii="Times New Roman" w:hAnsi="Times New Roman" w:cs="Times New Roman"/>
          <w:sz w:val="24"/>
          <w:szCs w:val="24"/>
          <w:lang w:val="en-US"/>
        </w:rPr>
        <w:t xml:space="preserve"> object</w:t>
      </w:r>
      <w:r w:rsidR="00794BF6">
        <w:rPr>
          <w:rFonts w:ascii="Times New Roman" w:hAnsi="Times New Roman" w:cs="Times New Roman"/>
          <w:sz w:val="24"/>
          <w:szCs w:val="24"/>
          <w:lang w:val="en-US"/>
        </w:rPr>
        <w:t>,</w:t>
      </w:r>
      <w:r w:rsidR="00791BC9">
        <w:rPr>
          <w:rFonts w:ascii="Times New Roman" w:hAnsi="Times New Roman" w:cs="Times New Roman"/>
          <w:sz w:val="24"/>
          <w:szCs w:val="24"/>
          <w:lang w:val="en-US"/>
        </w:rPr>
        <w:t xml:space="preserve"> or take a pre-</w:t>
      </w:r>
      <w:r w:rsidR="008E5F7B">
        <w:rPr>
          <w:rFonts w:ascii="Times New Roman" w:hAnsi="Times New Roman" w:cs="Times New Roman"/>
          <w:sz w:val="24"/>
          <w:szCs w:val="24"/>
          <w:lang w:val="en-US"/>
        </w:rPr>
        <w:t>existing attitude towards a known object</w:t>
      </w:r>
      <w:r w:rsidR="00791BC9">
        <w:rPr>
          <w:rFonts w:ascii="Times New Roman" w:hAnsi="Times New Roman" w:cs="Times New Roman"/>
          <w:sz w:val="24"/>
          <w:szCs w:val="24"/>
          <w:lang w:val="en-US"/>
        </w:rPr>
        <w:t xml:space="preserve"> (e.g., towards a celebrity, brand product, phobic or clinically relevant stimulus such as spiders or alcohol)</w:t>
      </w:r>
      <w:r w:rsidR="008E5F7B">
        <w:rPr>
          <w:rFonts w:ascii="Times New Roman" w:hAnsi="Times New Roman" w:cs="Times New Roman"/>
          <w:sz w:val="24"/>
          <w:szCs w:val="24"/>
          <w:lang w:val="en-US"/>
        </w:rPr>
        <w:t>. Those attitudes could then be modified using a similar task</w:t>
      </w:r>
      <w:r w:rsidR="00791BC9">
        <w:rPr>
          <w:rFonts w:ascii="Times New Roman" w:hAnsi="Times New Roman" w:cs="Times New Roman"/>
          <w:sz w:val="24"/>
          <w:szCs w:val="24"/>
          <w:lang w:val="en-US"/>
        </w:rPr>
        <w:t xml:space="preserve"> </w:t>
      </w:r>
      <w:r w:rsidR="00794BF6">
        <w:rPr>
          <w:rFonts w:ascii="Times New Roman" w:hAnsi="Times New Roman" w:cs="Times New Roman"/>
          <w:sz w:val="24"/>
          <w:szCs w:val="24"/>
          <w:lang w:val="en-US"/>
        </w:rPr>
        <w:t xml:space="preserve">as </w:t>
      </w:r>
      <w:r w:rsidR="00791BC9">
        <w:rPr>
          <w:rFonts w:ascii="Times New Roman" w:hAnsi="Times New Roman" w:cs="Times New Roman"/>
          <w:sz w:val="24"/>
          <w:szCs w:val="24"/>
          <w:lang w:val="en-US"/>
        </w:rPr>
        <w:t>used in Experiments 1-5</w:t>
      </w:r>
      <w:r w:rsidR="008E5F7B">
        <w:rPr>
          <w:rFonts w:ascii="Times New Roman" w:hAnsi="Times New Roman" w:cs="Times New Roman"/>
          <w:sz w:val="24"/>
          <w:szCs w:val="24"/>
          <w:lang w:val="en-US"/>
        </w:rPr>
        <w:t xml:space="preserve">. For instance, imagine </w:t>
      </w:r>
      <w:r w:rsidR="00791BC9">
        <w:rPr>
          <w:rFonts w:ascii="Times New Roman" w:hAnsi="Times New Roman" w:cs="Times New Roman"/>
          <w:sz w:val="24"/>
          <w:szCs w:val="24"/>
          <w:lang w:val="en-US"/>
        </w:rPr>
        <w:t xml:space="preserve">that participants first complete </w:t>
      </w:r>
      <w:r w:rsidR="00BE7DEF">
        <w:rPr>
          <w:rFonts w:ascii="Times New Roman" w:hAnsi="Times New Roman" w:cs="Times New Roman"/>
          <w:sz w:val="24"/>
          <w:szCs w:val="24"/>
          <w:lang w:val="en-US"/>
        </w:rPr>
        <w:t xml:space="preserve">the same </w:t>
      </w:r>
      <w:r w:rsidR="00791BC9">
        <w:rPr>
          <w:rFonts w:ascii="Times New Roman" w:hAnsi="Times New Roman" w:cs="Times New Roman"/>
          <w:sz w:val="24"/>
          <w:szCs w:val="24"/>
          <w:lang w:val="en-US"/>
        </w:rPr>
        <w:t xml:space="preserve">EC phase </w:t>
      </w:r>
      <w:r w:rsidR="00BE7DEF">
        <w:rPr>
          <w:rFonts w:ascii="Times New Roman" w:hAnsi="Times New Roman" w:cs="Times New Roman"/>
          <w:sz w:val="24"/>
          <w:szCs w:val="24"/>
          <w:lang w:val="en-US"/>
        </w:rPr>
        <w:t xml:space="preserve">as </w:t>
      </w:r>
      <w:r w:rsidR="00A63F0F">
        <w:rPr>
          <w:rFonts w:ascii="Times New Roman" w:hAnsi="Times New Roman" w:cs="Times New Roman"/>
          <w:sz w:val="24"/>
          <w:szCs w:val="24"/>
          <w:lang w:val="en-US"/>
        </w:rPr>
        <w:t xml:space="preserve">we </w:t>
      </w:r>
      <w:r w:rsidR="00BE7DEF">
        <w:rPr>
          <w:rFonts w:ascii="Times New Roman" w:hAnsi="Times New Roman" w:cs="Times New Roman"/>
          <w:sz w:val="24"/>
          <w:szCs w:val="24"/>
          <w:lang w:val="en-US"/>
        </w:rPr>
        <w:t xml:space="preserve">used </w:t>
      </w:r>
      <w:r w:rsidR="00A63F0F">
        <w:rPr>
          <w:rFonts w:ascii="Times New Roman" w:hAnsi="Times New Roman" w:cs="Times New Roman"/>
          <w:sz w:val="24"/>
          <w:szCs w:val="24"/>
          <w:lang w:val="en-US"/>
        </w:rPr>
        <w:t xml:space="preserve">here to </w:t>
      </w:r>
      <w:r w:rsidR="00CA1617">
        <w:rPr>
          <w:rFonts w:ascii="Times New Roman" w:hAnsi="Times New Roman" w:cs="Times New Roman"/>
          <w:sz w:val="24"/>
          <w:szCs w:val="24"/>
          <w:lang w:val="en-US"/>
        </w:rPr>
        <w:t xml:space="preserve">generate </w:t>
      </w:r>
      <w:r w:rsidR="00A63F0F">
        <w:rPr>
          <w:rFonts w:ascii="Times New Roman" w:hAnsi="Times New Roman" w:cs="Times New Roman"/>
          <w:sz w:val="24"/>
          <w:szCs w:val="24"/>
          <w:lang w:val="en-US"/>
        </w:rPr>
        <w:t xml:space="preserve">an attitude </w:t>
      </w:r>
      <w:r w:rsidR="00791BC9">
        <w:rPr>
          <w:rFonts w:ascii="Times New Roman" w:hAnsi="Times New Roman" w:cs="Times New Roman"/>
          <w:sz w:val="24"/>
          <w:szCs w:val="24"/>
          <w:lang w:val="en-US"/>
        </w:rPr>
        <w:t xml:space="preserve">and </w:t>
      </w:r>
      <w:r w:rsidR="00A63F0F">
        <w:rPr>
          <w:rFonts w:ascii="Times New Roman" w:hAnsi="Times New Roman" w:cs="Times New Roman"/>
          <w:sz w:val="24"/>
          <w:szCs w:val="24"/>
          <w:lang w:val="en-US"/>
        </w:rPr>
        <w:t xml:space="preserve">were </w:t>
      </w:r>
      <w:r w:rsidR="00791BC9">
        <w:rPr>
          <w:rFonts w:ascii="Times New Roman" w:hAnsi="Times New Roman" w:cs="Times New Roman"/>
          <w:sz w:val="24"/>
          <w:szCs w:val="24"/>
          <w:lang w:val="en-US"/>
        </w:rPr>
        <w:t xml:space="preserve">then exposed to similar task designed to change </w:t>
      </w:r>
      <w:r w:rsidR="00BE7DEF">
        <w:rPr>
          <w:rFonts w:ascii="Times New Roman" w:hAnsi="Times New Roman" w:cs="Times New Roman"/>
          <w:sz w:val="24"/>
          <w:szCs w:val="24"/>
          <w:lang w:val="en-US"/>
        </w:rPr>
        <w:t xml:space="preserve">those </w:t>
      </w:r>
      <w:r w:rsidR="00791BC9">
        <w:rPr>
          <w:rFonts w:ascii="Times New Roman" w:hAnsi="Times New Roman" w:cs="Times New Roman"/>
          <w:sz w:val="24"/>
          <w:szCs w:val="24"/>
          <w:lang w:val="en-US"/>
        </w:rPr>
        <w:t xml:space="preserve">attitudes. </w:t>
      </w:r>
      <w:r w:rsidR="008E5F7B">
        <w:rPr>
          <w:rFonts w:ascii="Times New Roman" w:hAnsi="Times New Roman" w:cs="Times New Roman"/>
          <w:sz w:val="24"/>
          <w:szCs w:val="24"/>
          <w:lang w:val="en-US"/>
        </w:rPr>
        <w:t xml:space="preserve">Researchers could vary </w:t>
      </w:r>
      <w:r w:rsidR="00791BC9">
        <w:rPr>
          <w:rFonts w:ascii="Times New Roman" w:hAnsi="Times New Roman" w:cs="Times New Roman"/>
          <w:sz w:val="24"/>
          <w:szCs w:val="24"/>
          <w:lang w:val="en-US"/>
        </w:rPr>
        <w:t xml:space="preserve">this </w:t>
      </w:r>
      <w:r w:rsidR="00BE7DEF">
        <w:rPr>
          <w:rFonts w:ascii="Times New Roman" w:hAnsi="Times New Roman" w:cs="Times New Roman"/>
          <w:sz w:val="24"/>
          <w:szCs w:val="24"/>
          <w:lang w:val="en-US"/>
        </w:rPr>
        <w:t xml:space="preserve">second </w:t>
      </w:r>
      <w:r w:rsidR="008E5F7B">
        <w:rPr>
          <w:rFonts w:ascii="Times New Roman" w:hAnsi="Times New Roman" w:cs="Times New Roman"/>
          <w:sz w:val="24"/>
          <w:szCs w:val="24"/>
          <w:lang w:val="en-US"/>
        </w:rPr>
        <w:t xml:space="preserve">task so that the CS no longer shares a color with either type of US (extinction), swap the shared feature contingencies so that the CS now shares a feature with the opposite US </w:t>
      </w:r>
      <w:r w:rsidR="00A63F0F">
        <w:rPr>
          <w:rFonts w:ascii="Times New Roman" w:hAnsi="Times New Roman" w:cs="Times New Roman"/>
          <w:sz w:val="24"/>
          <w:szCs w:val="24"/>
          <w:lang w:val="en-US"/>
        </w:rPr>
        <w:t xml:space="preserve">used </w:t>
      </w:r>
      <w:r w:rsidR="008E5F7B">
        <w:rPr>
          <w:rFonts w:ascii="Times New Roman" w:hAnsi="Times New Roman" w:cs="Times New Roman"/>
          <w:sz w:val="24"/>
          <w:szCs w:val="24"/>
          <w:lang w:val="en-US"/>
        </w:rPr>
        <w:t xml:space="preserve">in the </w:t>
      </w:r>
      <w:r w:rsidR="00CA1617">
        <w:rPr>
          <w:rFonts w:ascii="Times New Roman" w:hAnsi="Times New Roman" w:cs="Times New Roman"/>
          <w:sz w:val="24"/>
          <w:szCs w:val="24"/>
          <w:lang w:val="en-US"/>
        </w:rPr>
        <w:t xml:space="preserve">first </w:t>
      </w:r>
      <w:r w:rsidR="008E5F7B">
        <w:rPr>
          <w:rFonts w:ascii="Times New Roman" w:hAnsi="Times New Roman" w:cs="Times New Roman"/>
          <w:sz w:val="24"/>
          <w:szCs w:val="24"/>
          <w:lang w:val="en-US"/>
        </w:rPr>
        <w:t xml:space="preserve">phase (counter conditioning) or is exposed to the </w:t>
      </w:r>
      <w:r w:rsidR="00A63F0F">
        <w:rPr>
          <w:rFonts w:ascii="Times New Roman" w:hAnsi="Times New Roman" w:cs="Times New Roman"/>
          <w:sz w:val="24"/>
          <w:szCs w:val="24"/>
          <w:lang w:val="en-US"/>
        </w:rPr>
        <w:t xml:space="preserve">exact </w:t>
      </w:r>
      <w:r w:rsidR="008E5F7B">
        <w:rPr>
          <w:rFonts w:ascii="Times New Roman" w:hAnsi="Times New Roman" w:cs="Times New Roman"/>
          <w:sz w:val="24"/>
          <w:szCs w:val="24"/>
          <w:lang w:val="en-US"/>
        </w:rPr>
        <w:t>same contingencies as before, but between the formation and change phase</w:t>
      </w:r>
      <w:r w:rsidR="00A63F0F">
        <w:rPr>
          <w:rFonts w:ascii="Times New Roman" w:hAnsi="Times New Roman" w:cs="Times New Roman"/>
          <w:sz w:val="24"/>
          <w:szCs w:val="24"/>
          <w:lang w:val="en-US"/>
        </w:rPr>
        <w:t>s</w:t>
      </w:r>
      <w:r w:rsidR="008E5F7B">
        <w:rPr>
          <w:rFonts w:ascii="Times New Roman" w:hAnsi="Times New Roman" w:cs="Times New Roman"/>
          <w:sz w:val="24"/>
          <w:szCs w:val="24"/>
          <w:lang w:val="en-US"/>
        </w:rPr>
        <w:t xml:space="preserve">, the US the CS shares a feature with </w:t>
      </w:r>
      <w:r w:rsidR="00A63F0F">
        <w:rPr>
          <w:rFonts w:ascii="Times New Roman" w:hAnsi="Times New Roman" w:cs="Times New Roman"/>
          <w:sz w:val="24"/>
          <w:szCs w:val="24"/>
          <w:lang w:val="en-US"/>
        </w:rPr>
        <w:t xml:space="preserve">is </w:t>
      </w:r>
      <w:r w:rsidR="008E5F7B">
        <w:rPr>
          <w:rFonts w:ascii="Times New Roman" w:hAnsi="Times New Roman" w:cs="Times New Roman"/>
          <w:sz w:val="24"/>
          <w:szCs w:val="24"/>
          <w:lang w:val="en-US"/>
        </w:rPr>
        <w:t>subject</w:t>
      </w:r>
      <w:r w:rsidR="00A63F0F">
        <w:rPr>
          <w:rFonts w:ascii="Times New Roman" w:hAnsi="Times New Roman" w:cs="Times New Roman"/>
          <w:sz w:val="24"/>
          <w:szCs w:val="24"/>
          <w:lang w:val="en-US"/>
        </w:rPr>
        <w:t>ed</w:t>
      </w:r>
      <w:r w:rsidR="008E5F7B">
        <w:rPr>
          <w:rFonts w:ascii="Times New Roman" w:hAnsi="Times New Roman" w:cs="Times New Roman"/>
          <w:sz w:val="24"/>
          <w:szCs w:val="24"/>
          <w:lang w:val="en-US"/>
        </w:rPr>
        <w:t xml:space="preserve"> to a US-revaluation procedure. In each case, </w:t>
      </w:r>
      <w:r w:rsidR="00BE7DEF">
        <w:rPr>
          <w:rFonts w:ascii="Times New Roman" w:hAnsi="Times New Roman" w:cs="Times New Roman"/>
          <w:sz w:val="24"/>
          <w:szCs w:val="24"/>
          <w:lang w:val="en-US"/>
        </w:rPr>
        <w:t xml:space="preserve">they </w:t>
      </w:r>
      <w:r w:rsidR="008E5F7B">
        <w:rPr>
          <w:rFonts w:ascii="Times New Roman" w:hAnsi="Times New Roman" w:cs="Times New Roman"/>
          <w:sz w:val="24"/>
          <w:szCs w:val="24"/>
          <w:lang w:val="en-US"/>
        </w:rPr>
        <w:t xml:space="preserve">could </w:t>
      </w:r>
      <w:r w:rsidR="00BE7DEF">
        <w:rPr>
          <w:rFonts w:ascii="Times New Roman" w:hAnsi="Times New Roman" w:cs="Times New Roman"/>
          <w:sz w:val="24"/>
          <w:szCs w:val="24"/>
          <w:lang w:val="en-US"/>
        </w:rPr>
        <w:t xml:space="preserve">examine </w:t>
      </w:r>
      <w:r w:rsidR="008E5F7B">
        <w:rPr>
          <w:rFonts w:ascii="Times New Roman" w:hAnsi="Times New Roman" w:cs="Times New Roman"/>
          <w:sz w:val="24"/>
          <w:szCs w:val="24"/>
          <w:lang w:val="en-US"/>
        </w:rPr>
        <w:t xml:space="preserve">if attitudes towards the CS change as a result of </w:t>
      </w:r>
      <w:r w:rsidR="00791BC9">
        <w:rPr>
          <w:rFonts w:ascii="Times New Roman" w:hAnsi="Times New Roman" w:cs="Times New Roman"/>
          <w:sz w:val="24"/>
          <w:szCs w:val="24"/>
          <w:lang w:val="en-US"/>
        </w:rPr>
        <w:t xml:space="preserve">such </w:t>
      </w:r>
      <w:r w:rsidR="008E5F7B">
        <w:rPr>
          <w:rFonts w:ascii="Times New Roman" w:hAnsi="Times New Roman" w:cs="Times New Roman"/>
          <w:sz w:val="24"/>
          <w:szCs w:val="24"/>
          <w:lang w:val="en-US"/>
        </w:rPr>
        <w:t xml:space="preserve">manipulations.  </w:t>
      </w:r>
    </w:p>
    <w:p w14:paraId="2786ABD8" w14:textId="26BAA3E0" w:rsidR="00A05FA3" w:rsidRDefault="000E33AB" w:rsidP="005A1C9A">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When carrying out this work</w:t>
      </w:r>
      <w:r w:rsidR="004C449A">
        <w:rPr>
          <w:rFonts w:ascii="Times New Roman" w:hAnsi="Times New Roman" w:cs="Times New Roman"/>
          <w:sz w:val="24"/>
          <w:szCs w:val="24"/>
          <w:lang w:val="en-US"/>
        </w:rPr>
        <w:t>,</w:t>
      </w:r>
      <w:r>
        <w:rPr>
          <w:rFonts w:ascii="Times New Roman" w:hAnsi="Times New Roman" w:cs="Times New Roman"/>
          <w:sz w:val="24"/>
          <w:szCs w:val="24"/>
          <w:lang w:val="en-US"/>
        </w:rPr>
        <w:t xml:space="preserve"> researchers </w:t>
      </w:r>
      <w:r w:rsidR="004F4BB7">
        <w:rPr>
          <w:rFonts w:ascii="Times New Roman" w:hAnsi="Times New Roman" w:cs="Times New Roman"/>
          <w:sz w:val="24"/>
          <w:szCs w:val="24"/>
          <w:lang w:val="en-US"/>
        </w:rPr>
        <w:t xml:space="preserve">should </w:t>
      </w:r>
      <w:r w:rsidR="00A05FA3">
        <w:rPr>
          <w:rFonts w:ascii="Times New Roman" w:hAnsi="Times New Roman" w:cs="Times New Roman"/>
          <w:sz w:val="24"/>
          <w:szCs w:val="24"/>
          <w:lang w:val="en-US"/>
        </w:rPr>
        <w:t xml:space="preserve">also investigate </w:t>
      </w:r>
      <w:r>
        <w:rPr>
          <w:rFonts w:ascii="Times New Roman" w:hAnsi="Times New Roman" w:cs="Times New Roman"/>
          <w:sz w:val="24"/>
          <w:szCs w:val="24"/>
          <w:lang w:val="en-US"/>
        </w:rPr>
        <w:t xml:space="preserve">the factors that moderate shared feature effects. Such work </w:t>
      </w:r>
      <w:r w:rsidR="006746A0">
        <w:rPr>
          <w:rFonts w:ascii="Times New Roman" w:hAnsi="Times New Roman" w:cs="Times New Roman"/>
          <w:sz w:val="24"/>
          <w:szCs w:val="24"/>
          <w:lang w:val="en-US"/>
        </w:rPr>
        <w:t xml:space="preserve">could examine if </w:t>
      </w:r>
      <w:r w:rsidR="00917598">
        <w:rPr>
          <w:rFonts w:ascii="Times New Roman" w:hAnsi="Times New Roman" w:cs="Times New Roman"/>
          <w:sz w:val="24"/>
          <w:szCs w:val="24"/>
          <w:lang w:val="en-US"/>
        </w:rPr>
        <w:t xml:space="preserve">the type and nature of </w:t>
      </w:r>
      <w:r w:rsidR="00331CEB">
        <w:rPr>
          <w:rFonts w:ascii="Times New Roman" w:hAnsi="Times New Roman" w:cs="Times New Roman"/>
          <w:sz w:val="24"/>
          <w:szCs w:val="24"/>
          <w:lang w:val="en-US"/>
        </w:rPr>
        <w:t xml:space="preserve">the </w:t>
      </w:r>
      <w:r w:rsidR="00917598">
        <w:rPr>
          <w:rFonts w:ascii="Times New Roman" w:hAnsi="Times New Roman" w:cs="Times New Roman"/>
          <w:sz w:val="24"/>
          <w:szCs w:val="24"/>
          <w:lang w:val="en-US"/>
        </w:rPr>
        <w:t>shared features</w:t>
      </w:r>
      <w:r w:rsidR="00331CEB">
        <w:rPr>
          <w:rFonts w:ascii="Times New Roman" w:hAnsi="Times New Roman" w:cs="Times New Roman"/>
          <w:sz w:val="24"/>
          <w:szCs w:val="24"/>
          <w:lang w:val="en-US"/>
        </w:rPr>
        <w:t xml:space="preserve">, </w:t>
      </w:r>
      <w:r w:rsidR="00A05FA3">
        <w:rPr>
          <w:rFonts w:ascii="Times New Roman" w:hAnsi="Times New Roman" w:cs="Times New Roman"/>
          <w:sz w:val="24"/>
          <w:szCs w:val="24"/>
          <w:lang w:val="en-US"/>
        </w:rPr>
        <w:t xml:space="preserve">or the </w:t>
      </w:r>
      <w:r w:rsidR="00917598">
        <w:rPr>
          <w:rFonts w:ascii="Times New Roman" w:hAnsi="Times New Roman" w:cs="Times New Roman"/>
          <w:sz w:val="24"/>
          <w:szCs w:val="24"/>
          <w:lang w:val="en-US"/>
        </w:rPr>
        <w:t xml:space="preserve">properties of the source and target objects, </w:t>
      </w:r>
      <w:r w:rsidR="00A05FA3">
        <w:rPr>
          <w:rFonts w:ascii="Times New Roman" w:hAnsi="Times New Roman" w:cs="Times New Roman"/>
          <w:sz w:val="24"/>
          <w:szCs w:val="24"/>
          <w:lang w:val="en-US"/>
        </w:rPr>
        <w:t xml:space="preserve">or </w:t>
      </w:r>
      <w:r w:rsidR="00917598">
        <w:rPr>
          <w:rFonts w:ascii="Times New Roman" w:hAnsi="Times New Roman" w:cs="Times New Roman"/>
          <w:sz w:val="24"/>
          <w:szCs w:val="24"/>
          <w:lang w:val="en-US"/>
        </w:rPr>
        <w:t>the types of features being transformed from one object to another</w:t>
      </w:r>
      <w:r w:rsidR="004C240B">
        <w:rPr>
          <w:rFonts w:ascii="Times New Roman" w:hAnsi="Times New Roman" w:cs="Times New Roman"/>
          <w:sz w:val="24"/>
          <w:szCs w:val="24"/>
          <w:lang w:val="en-US"/>
        </w:rPr>
        <w:t xml:space="preserve"> matters across different domains</w:t>
      </w:r>
      <w:r w:rsidR="00917598">
        <w:rPr>
          <w:rFonts w:ascii="Times New Roman" w:hAnsi="Times New Roman" w:cs="Times New Roman"/>
          <w:sz w:val="24"/>
          <w:szCs w:val="24"/>
          <w:lang w:val="en-US"/>
        </w:rPr>
        <w:t xml:space="preserve">. </w:t>
      </w:r>
      <w:r w:rsidR="00CF6E0A">
        <w:rPr>
          <w:rFonts w:ascii="Times New Roman" w:hAnsi="Times New Roman" w:cs="Times New Roman"/>
          <w:sz w:val="24"/>
          <w:szCs w:val="24"/>
          <w:lang w:val="en-US"/>
        </w:rPr>
        <w:t xml:space="preserve">How </w:t>
      </w:r>
      <w:r>
        <w:rPr>
          <w:rFonts w:ascii="Times New Roman" w:hAnsi="Times New Roman" w:cs="Times New Roman"/>
          <w:sz w:val="24"/>
          <w:szCs w:val="24"/>
          <w:lang w:val="en-US"/>
        </w:rPr>
        <w:t xml:space="preserve">shared features are established </w:t>
      </w:r>
      <w:r w:rsidR="004F4BB7">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changed </w:t>
      </w:r>
      <w:r w:rsidR="006746A0">
        <w:rPr>
          <w:rFonts w:ascii="Times New Roman" w:hAnsi="Times New Roman" w:cs="Times New Roman"/>
          <w:sz w:val="24"/>
          <w:szCs w:val="24"/>
          <w:lang w:val="en-US"/>
        </w:rPr>
        <w:t>may also matter</w:t>
      </w:r>
      <w:r w:rsidR="00CF6E0A">
        <w:rPr>
          <w:rFonts w:ascii="Times New Roman" w:hAnsi="Times New Roman" w:cs="Times New Roman"/>
          <w:sz w:val="24"/>
          <w:szCs w:val="24"/>
          <w:lang w:val="en-US"/>
        </w:rPr>
        <w:t>:</w:t>
      </w:r>
      <w:r w:rsidR="004F4BB7">
        <w:rPr>
          <w:rFonts w:ascii="Times New Roman" w:hAnsi="Times New Roman" w:cs="Times New Roman"/>
          <w:sz w:val="24"/>
          <w:szCs w:val="24"/>
          <w:lang w:val="en-US"/>
        </w:rPr>
        <w:t xml:space="preserve"> it may be easier to form and modify these effects via experience relative to observation or instruction</w:t>
      </w:r>
      <w:r>
        <w:rPr>
          <w:rFonts w:ascii="Times New Roman" w:hAnsi="Times New Roman" w:cs="Times New Roman"/>
          <w:sz w:val="24"/>
          <w:szCs w:val="24"/>
          <w:lang w:val="en-US"/>
        </w:rPr>
        <w:t xml:space="preserve">. </w:t>
      </w:r>
      <w:r w:rsidR="00A05FA3">
        <w:rPr>
          <w:rFonts w:ascii="Times New Roman" w:hAnsi="Times New Roman" w:cs="Times New Roman"/>
          <w:sz w:val="24"/>
          <w:szCs w:val="24"/>
          <w:lang w:val="en-US"/>
        </w:rPr>
        <w:t xml:space="preserve">Our work </w:t>
      </w:r>
      <w:r w:rsidR="00683A8B">
        <w:rPr>
          <w:rFonts w:ascii="Times New Roman" w:hAnsi="Times New Roman" w:cs="Times New Roman"/>
          <w:sz w:val="24"/>
          <w:szCs w:val="24"/>
          <w:lang w:val="en-US"/>
        </w:rPr>
        <w:t>identified one such boundary condition: attention.</w:t>
      </w:r>
      <w:r w:rsidR="006746A0">
        <w:rPr>
          <w:rFonts w:ascii="Times New Roman" w:hAnsi="Times New Roman" w:cs="Times New Roman"/>
          <w:sz w:val="24"/>
          <w:szCs w:val="24"/>
          <w:lang w:val="en-US"/>
        </w:rPr>
        <w:t xml:space="preserve"> </w:t>
      </w:r>
      <w:r w:rsidR="00A05FA3">
        <w:rPr>
          <w:rFonts w:ascii="Times New Roman" w:hAnsi="Times New Roman" w:cs="Times New Roman"/>
          <w:sz w:val="24"/>
          <w:szCs w:val="24"/>
          <w:lang w:val="en-US"/>
        </w:rPr>
        <w:t>I</w:t>
      </w:r>
      <w:r w:rsidR="007E4CDF">
        <w:rPr>
          <w:rFonts w:ascii="Times New Roman" w:hAnsi="Times New Roman" w:cs="Times New Roman"/>
          <w:sz w:val="24"/>
          <w:szCs w:val="24"/>
          <w:lang w:val="en-US"/>
        </w:rPr>
        <w:t>n Experiments 2-</w:t>
      </w:r>
      <w:r w:rsidR="00A05FA3">
        <w:rPr>
          <w:rFonts w:ascii="Times New Roman" w:hAnsi="Times New Roman" w:cs="Times New Roman"/>
          <w:sz w:val="24"/>
          <w:szCs w:val="24"/>
          <w:lang w:val="en-US"/>
        </w:rPr>
        <w:t>3</w:t>
      </w:r>
      <w:r w:rsidR="007E4CDF">
        <w:rPr>
          <w:rFonts w:ascii="Times New Roman" w:hAnsi="Times New Roman" w:cs="Times New Roman"/>
          <w:sz w:val="24"/>
          <w:szCs w:val="24"/>
          <w:lang w:val="en-US"/>
        </w:rPr>
        <w:t xml:space="preserve"> </w:t>
      </w:r>
      <w:r w:rsidR="00683A8B">
        <w:rPr>
          <w:rFonts w:ascii="Times New Roman" w:hAnsi="Times New Roman" w:cs="Times New Roman"/>
          <w:sz w:val="24"/>
          <w:szCs w:val="24"/>
          <w:lang w:val="en-US"/>
        </w:rPr>
        <w:t xml:space="preserve">directing </w:t>
      </w:r>
      <w:r w:rsidR="007E4CDF">
        <w:rPr>
          <w:rFonts w:ascii="Times New Roman" w:hAnsi="Times New Roman" w:cs="Times New Roman"/>
          <w:sz w:val="24"/>
          <w:szCs w:val="24"/>
          <w:lang w:val="en-US"/>
        </w:rPr>
        <w:t xml:space="preserve">attention </w:t>
      </w:r>
      <w:r w:rsidR="006746A0">
        <w:rPr>
          <w:rFonts w:ascii="Times New Roman" w:hAnsi="Times New Roman" w:cs="Times New Roman"/>
          <w:sz w:val="24"/>
          <w:szCs w:val="24"/>
          <w:lang w:val="en-US"/>
        </w:rPr>
        <w:t>to</w:t>
      </w:r>
      <w:r w:rsidR="00683A8B">
        <w:rPr>
          <w:rFonts w:ascii="Times New Roman" w:hAnsi="Times New Roman" w:cs="Times New Roman"/>
          <w:sz w:val="24"/>
          <w:szCs w:val="24"/>
          <w:lang w:val="en-US"/>
        </w:rPr>
        <w:t>wards</w:t>
      </w:r>
      <w:r w:rsidR="006746A0">
        <w:rPr>
          <w:rFonts w:ascii="Times New Roman" w:hAnsi="Times New Roman" w:cs="Times New Roman"/>
          <w:sz w:val="24"/>
          <w:szCs w:val="24"/>
          <w:lang w:val="en-US"/>
        </w:rPr>
        <w:t xml:space="preserve"> the </w:t>
      </w:r>
      <w:r w:rsidR="007E4CDF">
        <w:rPr>
          <w:rFonts w:ascii="Times New Roman" w:hAnsi="Times New Roman" w:cs="Times New Roman"/>
          <w:sz w:val="24"/>
          <w:szCs w:val="24"/>
          <w:lang w:val="en-US"/>
        </w:rPr>
        <w:t>shared feature</w:t>
      </w:r>
      <w:r w:rsidR="006746A0">
        <w:rPr>
          <w:rFonts w:ascii="Times New Roman" w:hAnsi="Times New Roman" w:cs="Times New Roman"/>
          <w:sz w:val="24"/>
          <w:szCs w:val="24"/>
          <w:lang w:val="en-US"/>
        </w:rPr>
        <w:t xml:space="preserve"> led to </w:t>
      </w:r>
      <w:r w:rsidR="00683A8B">
        <w:rPr>
          <w:rFonts w:ascii="Times New Roman" w:hAnsi="Times New Roman" w:cs="Times New Roman"/>
          <w:sz w:val="24"/>
          <w:szCs w:val="24"/>
          <w:lang w:val="en-US"/>
        </w:rPr>
        <w:t xml:space="preserve">implicit and explicit attitude formation </w:t>
      </w:r>
      <w:r w:rsidR="006746A0">
        <w:rPr>
          <w:rFonts w:ascii="Times New Roman" w:hAnsi="Times New Roman" w:cs="Times New Roman"/>
          <w:sz w:val="24"/>
          <w:szCs w:val="24"/>
          <w:lang w:val="en-US"/>
        </w:rPr>
        <w:t>whereas directing</w:t>
      </w:r>
      <w:r w:rsidR="007E4CDF">
        <w:rPr>
          <w:rFonts w:ascii="Times New Roman" w:hAnsi="Times New Roman" w:cs="Times New Roman"/>
          <w:sz w:val="24"/>
          <w:szCs w:val="24"/>
          <w:lang w:val="en-US"/>
        </w:rPr>
        <w:t xml:space="preserve"> attention away from that feature</w:t>
      </w:r>
      <w:r w:rsidR="006746A0">
        <w:rPr>
          <w:rFonts w:ascii="Times New Roman" w:hAnsi="Times New Roman" w:cs="Times New Roman"/>
          <w:sz w:val="24"/>
          <w:szCs w:val="24"/>
          <w:lang w:val="en-US"/>
        </w:rPr>
        <w:t xml:space="preserve"> eliminated the effect</w:t>
      </w:r>
      <w:r w:rsidR="007E4CDF">
        <w:rPr>
          <w:rFonts w:ascii="Times New Roman" w:hAnsi="Times New Roman" w:cs="Times New Roman"/>
          <w:sz w:val="24"/>
          <w:szCs w:val="24"/>
          <w:lang w:val="en-US"/>
        </w:rPr>
        <w:t xml:space="preserve">. </w:t>
      </w:r>
      <w:r w:rsidR="006746A0">
        <w:rPr>
          <w:rFonts w:ascii="Times New Roman" w:hAnsi="Times New Roman" w:cs="Times New Roman"/>
          <w:sz w:val="24"/>
          <w:szCs w:val="24"/>
          <w:lang w:val="en-US"/>
        </w:rPr>
        <w:t>One possibility is that people treat shared features as a cue that is ‘diagnostic’ for how they should respond to the target object (</w:t>
      </w:r>
      <w:r w:rsidR="005A1C9A">
        <w:rPr>
          <w:rFonts w:ascii="Times New Roman" w:hAnsi="Times New Roman" w:cs="Times New Roman"/>
          <w:sz w:val="24"/>
          <w:szCs w:val="24"/>
          <w:lang w:val="en-US"/>
        </w:rPr>
        <w:t xml:space="preserve">i.e., </w:t>
      </w:r>
      <w:r w:rsidR="006746A0">
        <w:rPr>
          <w:rFonts w:ascii="Times New Roman" w:hAnsi="Times New Roman" w:cs="Times New Roman"/>
          <w:sz w:val="24"/>
          <w:szCs w:val="24"/>
          <w:lang w:val="en-US"/>
        </w:rPr>
        <w:t xml:space="preserve">how they should evaluate the CS). </w:t>
      </w:r>
      <w:r w:rsidR="00683A8B">
        <w:rPr>
          <w:rFonts w:ascii="Times New Roman" w:hAnsi="Times New Roman" w:cs="Times New Roman"/>
          <w:sz w:val="24"/>
          <w:szCs w:val="24"/>
          <w:lang w:val="en-US"/>
        </w:rPr>
        <w:t xml:space="preserve">It may be that </w:t>
      </w:r>
      <w:r w:rsidR="006746A0">
        <w:rPr>
          <w:rFonts w:ascii="Times New Roman" w:hAnsi="Times New Roman" w:cs="Times New Roman"/>
          <w:sz w:val="24"/>
          <w:szCs w:val="24"/>
          <w:lang w:val="en-US"/>
        </w:rPr>
        <w:t xml:space="preserve">the impact of shared features on behavior </w:t>
      </w:r>
      <w:r w:rsidR="00683A8B">
        <w:rPr>
          <w:rFonts w:ascii="Times New Roman" w:hAnsi="Times New Roman" w:cs="Times New Roman"/>
          <w:sz w:val="24"/>
          <w:szCs w:val="24"/>
          <w:lang w:val="en-US"/>
        </w:rPr>
        <w:t xml:space="preserve">is </w:t>
      </w:r>
      <w:r w:rsidR="006746A0">
        <w:rPr>
          <w:rFonts w:ascii="Times New Roman" w:hAnsi="Times New Roman" w:cs="Times New Roman"/>
          <w:sz w:val="24"/>
          <w:szCs w:val="24"/>
          <w:lang w:val="en-US"/>
        </w:rPr>
        <w:t xml:space="preserve">moderated by </w:t>
      </w:r>
      <w:r w:rsidR="006746A0">
        <w:rPr>
          <w:rFonts w:ascii="Times New Roman" w:hAnsi="Times New Roman" w:cs="Times New Roman"/>
          <w:sz w:val="24"/>
          <w:szCs w:val="24"/>
          <w:lang w:val="en-US"/>
        </w:rPr>
        <w:lastRenderedPageBreak/>
        <w:t>other cues in the environment which signal to what extent the shared feature is diagnostic or not when making a judgement.</w:t>
      </w:r>
      <w:r w:rsidR="005A1C9A">
        <w:rPr>
          <w:rFonts w:ascii="Times New Roman" w:hAnsi="Times New Roman" w:cs="Times New Roman"/>
          <w:sz w:val="24"/>
          <w:szCs w:val="24"/>
          <w:lang w:val="en-US"/>
        </w:rPr>
        <w:t xml:space="preserve"> </w:t>
      </w:r>
      <w:r w:rsidR="00683A8B">
        <w:rPr>
          <w:rFonts w:ascii="Times New Roman" w:hAnsi="Times New Roman" w:cs="Times New Roman"/>
          <w:sz w:val="24"/>
          <w:szCs w:val="24"/>
          <w:lang w:val="en-US"/>
        </w:rPr>
        <w:t xml:space="preserve">This is worthy of further study. </w:t>
      </w:r>
      <w:r w:rsidR="005A1C9A">
        <w:rPr>
          <w:rFonts w:ascii="Times New Roman" w:hAnsi="Times New Roman" w:cs="Times New Roman"/>
          <w:sz w:val="24"/>
          <w:szCs w:val="24"/>
          <w:lang w:val="en-US"/>
        </w:rPr>
        <w:t>There may be still other conditions necessary for these effects to emerge and change</w:t>
      </w:r>
      <w:r w:rsidR="00A05FA3">
        <w:rPr>
          <w:rFonts w:ascii="Times New Roman" w:hAnsi="Times New Roman" w:cs="Times New Roman"/>
          <w:sz w:val="24"/>
          <w:szCs w:val="24"/>
          <w:lang w:val="en-US"/>
        </w:rPr>
        <w:t xml:space="preserve"> that should also be examined</w:t>
      </w:r>
      <w:r w:rsidR="005A1C9A">
        <w:rPr>
          <w:rFonts w:ascii="Times New Roman" w:hAnsi="Times New Roman" w:cs="Times New Roman"/>
          <w:sz w:val="24"/>
          <w:szCs w:val="24"/>
          <w:lang w:val="en-US"/>
        </w:rPr>
        <w:t xml:space="preserve">. </w:t>
      </w:r>
      <w:r w:rsidR="0092506F">
        <w:rPr>
          <w:rFonts w:ascii="Times New Roman" w:hAnsi="Times New Roman" w:cs="Times New Roman"/>
          <w:sz w:val="24"/>
          <w:szCs w:val="24"/>
          <w:lang w:val="en-US"/>
        </w:rPr>
        <w:t xml:space="preserve">The current studies utilized just one type of procedure to document these effects and readers should be careful not to conflate the former with the latter. Many other procedures could be devised to study this class of effects.  </w:t>
      </w:r>
    </w:p>
    <w:p w14:paraId="502A9C09" w14:textId="7C75CC27" w:rsidR="00A05FA3" w:rsidRDefault="000E33AB" w:rsidP="00A05FA3">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sidR="00A05FA3">
        <w:rPr>
          <w:rFonts w:ascii="Times New Roman" w:hAnsi="Times New Roman" w:cs="Times New Roman"/>
          <w:sz w:val="24"/>
          <w:szCs w:val="24"/>
          <w:lang w:val="en-US"/>
        </w:rPr>
        <w:t xml:space="preserve">we are right, and </w:t>
      </w:r>
      <w:r w:rsidR="00683A8B">
        <w:rPr>
          <w:rFonts w:ascii="Times New Roman" w:hAnsi="Times New Roman" w:cs="Times New Roman"/>
          <w:sz w:val="24"/>
          <w:szCs w:val="24"/>
          <w:lang w:val="en-US"/>
        </w:rPr>
        <w:t xml:space="preserve">many </w:t>
      </w:r>
      <w:r>
        <w:rPr>
          <w:rFonts w:ascii="Times New Roman" w:hAnsi="Times New Roman" w:cs="Times New Roman"/>
          <w:sz w:val="24"/>
          <w:szCs w:val="24"/>
          <w:lang w:val="en-US"/>
        </w:rPr>
        <w:t xml:space="preserve">well-known phenomena </w:t>
      </w:r>
      <w:r w:rsidR="00683A8B">
        <w:rPr>
          <w:rFonts w:ascii="Times New Roman" w:hAnsi="Times New Roman" w:cs="Times New Roman"/>
          <w:sz w:val="24"/>
          <w:szCs w:val="24"/>
          <w:lang w:val="en-US"/>
        </w:rPr>
        <w:t xml:space="preserve">involve </w:t>
      </w:r>
      <w:r>
        <w:rPr>
          <w:rFonts w:ascii="Times New Roman" w:hAnsi="Times New Roman" w:cs="Times New Roman"/>
          <w:sz w:val="24"/>
          <w:szCs w:val="24"/>
          <w:lang w:val="en-US"/>
        </w:rPr>
        <w:t>source and target object</w:t>
      </w:r>
      <w:r w:rsidR="00683A8B">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A05FA3">
        <w:rPr>
          <w:rFonts w:ascii="Times New Roman" w:hAnsi="Times New Roman" w:cs="Times New Roman"/>
          <w:sz w:val="24"/>
          <w:szCs w:val="24"/>
          <w:lang w:val="en-US"/>
        </w:rPr>
        <w:t xml:space="preserve">that </w:t>
      </w:r>
      <w:r>
        <w:rPr>
          <w:rFonts w:ascii="Times New Roman" w:hAnsi="Times New Roman" w:cs="Times New Roman"/>
          <w:sz w:val="24"/>
          <w:szCs w:val="24"/>
          <w:lang w:val="en-US"/>
        </w:rPr>
        <w:t xml:space="preserve">share features, and </w:t>
      </w:r>
      <w:r w:rsidR="00A05FA3">
        <w:rPr>
          <w:rFonts w:ascii="Times New Roman" w:hAnsi="Times New Roman" w:cs="Times New Roman"/>
          <w:sz w:val="24"/>
          <w:szCs w:val="24"/>
          <w:lang w:val="en-US"/>
        </w:rPr>
        <w:t xml:space="preserve">these shared feature </w:t>
      </w:r>
      <w:r w:rsidR="00683A8B">
        <w:rPr>
          <w:rFonts w:ascii="Times New Roman" w:hAnsi="Times New Roman" w:cs="Times New Roman"/>
          <w:sz w:val="24"/>
          <w:szCs w:val="24"/>
          <w:lang w:val="en-US"/>
        </w:rPr>
        <w:t xml:space="preserve">lead </w:t>
      </w:r>
      <w:r>
        <w:rPr>
          <w:rFonts w:ascii="Times New Roman" w:hAnsi="Times New Roman" w:cs="Times New Roman"/>
          <w:sz w:val="24"/>
          <w:szCs w:val="24"/>
          <w:lang w:val="en-US"/>
        </w:rPr>
        <w:t xml:space="preserve">people </w:t>
      </w:r>
      <w:r w:rsidR="00683A8B">
        <w:rPr>
          <w:rFonts w:ascii="Times New Roman" w:hAnsi="Times New Roman" w:cs="Times New Roman"/>
          <w:sz w:val="24"/>
          <w:szCs w:val="24"/>
          <w:lang w:val="en-US"/>
        </w:rPr>
        <w:t xml:space="preserve">to </w:t>
      </w:r>
      <w:r>
        <w:rPr>
          <w:rFonts w:ascii="Times New Roman" w:hAnsi="Times New Roman" w:cs="Times New Roman"/>
          <w:sz w:val="24"/>
          <w:szCs w:val="24"/>
          <w:lang w:val="en-US"/>
        </w:rPr>
        <w:t xml:space="preserve">make assumptions about other </w:t>
      </w:r>
      <w:r w:rsidR="00683A8B">
        <w:rPr>
          <w:rFonts w:ascii="Times New Roman" w:hAnsi="Times New Roman" w:cs="Times New Roman"/>
          <w:sz w:val="24"/>
          <w:szCs w:val="24"/>
          <w:lang w:val="en-US"/>
        </w:rPr>
        <w:t>target</w:t>
      </w:r>
      <w:r w:rsidR="00A05FA3">
        <w:rPr>
          <w:rFonts w:ascii="Times New Roman" w:hAnsi="Times New Roman" w:cs="Times New Roman"/>
          <w:sz w:val="24"/>
          <w:szCs w:val="24"/>
          <w:lang w:val="en-US"/>
        </w:rPr>
        <w:t xml:space="preserve"> object properties</w:t>
      </w:r>
      <w:r>
        <w:rPr>
          <w:rFonts w:ascii="Times New Roman" w:hAnsi="Times New Roman" w:cs="Times New Roman"/>
          <w:sz w:val="24"/>
          <w:szCs w:val="24"/>
          <w:lang w:val="en-US"/>
        </w:rPr>
        <w:t xml:space="preserve">, then moderators </w:t>
      </w:r>
      <w:r w:rsidR="00683A8B">
        <w:rPr>
          <w:rFonts w:ascii="Times New Roman" w:hAnsi="Times New Roman" w:cs="Times New Roman"/>
          <w:sz w:val="24"/>
          <w:szCs w:val="24"/>
          <w:lang w:val="en-US"/>
        </w:rPr>
        <w:t xml:space="preserve">of shared feature effects </w:t>
      </w:r>
      <w:r>
        <w:rPr>
          <w:rFonts w:ascii="Times New Roman" w:hAnsi="Times New Roman" w:cs="Times New Roman"/>
          <w:sz w:val="24"/>
          <w:szCs w:val="24"/>
          <w:lang w:val="en-US"/>
        </w:rPr>
        <w:t>have already been discovered</w:t>
      </w:r>
      <w:r w:rsidR="00683A8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83A8B">
        <w:rPr>
          <w:rFonts w:ascii="Times New Roman" w:hAnsi="Times New Roman" w:cs="Times New Roman"/>
          <w:sz w:val="24"/>
          <w:szCs w:val="24"/>
          <w:lang w:val="en-US"/>
        </w:rPr>
        <w:t xml:space="preserve">They are </w:t>
      </w:r>
      <w:r>
        <w:rPr>
          <w:rFonts w:ascii="Times New Roman" w:hAnsi="Times New Roman" w:cs="Times New Roman"/>
          <w:sz w:val="24"/>
          <w:szCs w:val="24"/>
          <w:lang w:val="en-US"/>
        </w:rPr>
        <w:t xml:space="preserve">simply being labelled using </w:t>
      </w:r>
      <w:r w:rsidR="00683A8B">
        <w:rPr>
          <w:rFonts w:ascii="Times New Roman" w:hAnsi="Times New Roman" w:cs="Times New Roman"/>
          <w:sz w:val="24"/>
          <w:szCs w:val="24"/>
          <w:lang w:val="en-US"/>
        </w:rPr>
        <w:t>the idiosyncratic terms of different intellectual traditions</w:t>
      </w:r>
      <w:r>
        <w:rPr>
          <w:rFonts w:ascii="Times New Roman" w:hAnsi="Times New Roman" w:cs="Times New Roman"/>
          <w:sz w:val="24"/>
          <w:szCs w:val="24"/>
          <w:lang w:val="en-US"/>
        </w:rPr>
        <w:t>.</w:t>
      </w:r>
      <w:r w:rsidR="005A1C9A">
        <w:rPr>
          <w:rFonts w:ascii="Times New Roman" w:hAnsi="Times New Roman" w:cs="Times New Roman"/>
          <w:sz w:val="24"/>
          <w:szCs w:val="24"/>
          <w:lang w:val="en-US"/>
        </w:rPr>
        <w:t xml:space="preserve"> </w:t>
      </w:r>
      <w:r w:rsidR="00683A8B">
        <w:rPr>
          <w:rFonts w:ascii="Times New Roman" w:hAnsi="Times New Roman" w:cs="Times New Roman"/>
          <w:sz w:val="24"/>
          <w:szCs w:val="24"/>
          <w:lang w:val="en-US"/>
        </w:rPr>
        <w:t xml:space="preserve">Therefore, rather than ‘reinvent the wheel’, future work could first test to see if shared features play a role in stereotyping, impression formation, persuasion, branding, and other areas. If so, </w:t>
      </w:r>
      <w:r w:rsidR="00A05FA3">
        <w:rPr>
          <w:rFonts w:ascii="Times New Roman" w:hAnsi="Times New Roman" w:cs="Times New Roman"/>
          <w:sz w:val="24"/>
          <w:szCs w:val="24"/>
          <w:lang w:val="en-US"/>
        </w:rPr>
        <w:t>then the moderators of those effects should also moderate shared features effects as well.</w:t>
      </w:r>
    </w:p>
    <w:p w14:paraId="51784D36" w14:textId="414029E6" w:rsidR="00632C9E" w:rsidRDefault="00A05FA3" w:rsidP="00632C9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A05FA3">
        <w:rPr>
          <w:rFonts w:ascii="Times New Roman" w:hAnsi="Times New Roman" w:cs="Times New Roman"/>
          <w:b/>
          <w:sz w:val="24"/>
          <w:szCs w:val="24"/>
          <w:lang w:val="en-US"/>
        </w:rPr>
        <w:t>Theoretical implications</w:t>
      </w:r>
      <w:r>
        <w:rPr>
          <w:rFonts w:ascii="Times New Roman" w:hAnsi="Times New Roman" w:cs="Times New Roman"/>
          <w:sz w:val="24"/>
          <w:szCs w:val="24"/>
          <w:lang w:val="en-US"/>
        </w:rPr>
        <w:t xml:space="preserve">. We previously argued that shared features could be conceptualized as relational contextual cues. If so, then it should be possible to change </w:t>
      </w:r>
      <w:r w:rsidR="004C240B">
        <w:rPr>
          <w:rFonts w:ascii="Times New Roman" w:hAnsi="Times New Roman" w:cs="Times New Roman"/>
          <w:sz w:val="24"/>
          <w:szCs w:val="24"/>
          <w:lang w:val="en-US"/>
        </w:rPr>
        <w:t xml:space="preserve">their </w:t>
      </w:r>
      <w:r>
        <w:rPr>
          <w:rFonts w:ascii="Times New Roman" w:hAnsi="Times New Roman" w:cs="Times New Roman"/>
          <w:sz w:val="24"/>
          <w:szCs w:val="24"/>
          <w:lang w:val="en-US"/>
        </w:rPr>
        <w:t xml:space="preserve">relational meaning, </w:t>
      </w:r>
      <w:r w:rsidR="007B68A8">
        <w:rPr>
          <w:rFonts w:ascii="Times New Roman" w:hAnsi="Times New Roman" w:cs="Times New Roman"/>
          <w:sz w:val="24"/>
          <w:szCs w:val="24"/>
          <w:lang w:val="en-US"/>
        </w:rPr>
        <w:t xml:space="preserve">and thus the assumptions </w:t>
      </w:r>
      <w:r>
        <w:rPr>
          <w:rFonts w:ascii="Times New Roman" w:hAnsi="Times New Roman" w:cs="Times New Roman"/>
          <w:sz w:val="24"/>
          <w:szCs w:val="24"/>
          <w:lang w:val="en-US"/>
        </w:rPr>
        <w:t xml:space="preserve">people make </w:t>
      </w:r>
      <w:r w:rsidR="007B68A8">
        <w:rPr>
          <w:rFonts w:ascii="Times New Roman" w:hAnsi="Times New Roman" w:cs="Times New Roman"/>
          <w:sz w:val="24"/>
          <w:szCs w:val="24"/>
          <w:lang w:val="en-US"/>
        </w:rPr>
        <w:t>about target object</w:t>
      </w:r>
      <w:r>
        <w:rPr>
          <w:rFonts w:ascii="Times New Roman" w:hAnsi="Times New Roman" w:cs="Times New Roman"/>
          <w:sz w:val="24"/>
          <w:szCs w:val="24"/>
          <w:lang w:val="en-US"/>
        </w:rPr>
        <w:t xml:space="preserve"> features on the basis of those cues</w:t>
      </w:r>
      <w:r w:rsidR="007B68A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32C9E">
        <w:rPr>
          <w:rFonts w:ascii="Times New Roman" w:hAnsi="Times New Roman" w:cs="Times New Roman"/>
          <w:sz w:val="24"/>
          <w:szCs w:val="24"/>
          <w:lang w:val="en-US"/>
        </w:rPr>
        <w:t xml:space="preserve">Although a shared feature will typically signal that the </w:t>
      </w:r>
      <w:r w:rsidR="00DD162D">
        <w:rPr>
          <w:rFonts w:ascii="Times New Roman" w:hAnsi="Times New Roman" w:cs="Times New Roman"/>
          <w:sz w:val="24"/>
          <w:szCs w:val="24"/>
          <w:lang w:val="en-US"/>
        </w:rPr>
        <w:t xml:space="preserve">source and target objects are similar to one another (and thus </w:t>
      </w:r>
      <w:r w:rsidR="00632C9E">
        <w:rPr>
          <w:rFonts w:ascii="Times New Roman" w:hAnsi="Times New Roman" w:cs="Times New Roman"/>
          <w:sz w:val="24"/>
          <w:szCs w:val="24"/>
          <w:lang w:val="en-US"/>
        </w:rPr>
        <w:t xml:space="preserve">give rise to </w:t>
      </w:r>
      <w:r w:rsidR="00DD162D" w:rsidRPr="00632C9E">
        <w:rPr>
          <w:rFonts w:ascii="Times New Roman" w:hAnsi="Times New Roman" w:cs="Times New Roman"/>
          <w:i/>
          <w:sz w:val="24"/>
          <w:szCs w:val="24"/>
          <w:lang w:val="en-US"/>
        </w:rPr>
        <w:t>feature transfer</w:t>
      </w:r>
      <w:r w:rsidR="00DD162D">
        <w:rPr>
          <w:rFonts w:ascii="Times New Roman" w:hAnsi="Times New Roman" w:cs="Times New Roman"/>
          <w:sz w:val="24"/>
          <w:szCs w:val="24"/>
          <w:lang w:val="en-US"/>
        </w:rPr>
        <w:t xml:space="preserve">) there is no reason why a shared feature cannot </w:t>
      </w:r>
      <w:r w:rsidR="00632C9E">
        <w:rPr>
          <w:rFonts w:ascii="Times New Roman" w:hAnsi="Times New Roman" w:cs="Times New Roman"/>
          <w:sz w:val="24"/>
          <w:szCs w:val="24"/>
          <w:lang w:val="en-US"/>
        </w:rPr>
        <w:t xml:space="preserve">instead </w:t>
      </w:r>
      <w:r w:rsidR="00DD162D">
        <w:rPr>
          <w:rFonts w:ascii="Times New Roman" w:hAnsi="Times New Roman" w:cs="Times New Roman"/>
          <w:sz w:val="24"/>
          <w:szCs w:val="24"/>
          <w:lang w:val="en-US"/>
        </w:rPr>
        <w:t xml:space="preserve">signal that the source and target are related in other ways (and thus </w:t>
      </w:r>
      <w:r w:rsidR="00632C9E">
        <w:rPr>
          <w:rFonts w:ascii="Times New Roman" w:hAnsi="Times New Roman" w:cs="Times New Roman"/>
          <w:sz w:val="24"/>
          <w:szCs w:val="24"/>
          <w:lang w:val="en-US"/>
        </w:rPr>
        <w:t xml:space="preserve">give rise to </w:t>
      </w:r>
      <w:r w:rsidR="00DD162D" w:rsidRPr="00632C9E">
        <w:rPr>
          <w:rFonts w:ascii="Times New Roman" w:hAnsi="Times New Roman" w:cs="Times New Roman"/>
          <w:i/>
          <w:sz w:val="24"/>
          <w:szCs w:val="24"/>
          <w:lang w:val="en-US"/>
        </w:rPr>
        <w:t>feature transformation</w:t>
      </w:r>
      <w:r w:rsidR="00DD162D">
        <w:rPr>
          <w:rFonts w:ascii="Times New Roman" w:hAnsi="Times New Roman" w:cs="Times New Roman"/>
          <w:sz w:val="24"/>
          <w:szCs w:val="24"/>
          <w:lang w:val="en-US"/>
        </w:rPr>
        <w:t xml:space="preserve">). For instance, it </w:t>
      </w:r>
      <w:r w:rsidR="007B68A8">
        <w:rPr>
          <w:rFonts w:ascii="Times New Roman" w:hAnsi="Times New Roman" w:cs="Times New Roman"/>
          <w:sz w:val="24"/>
          <w:szCs w:val="24"/>
          <w:lang w:val="en-US"/>
        </w:rPr>
        <w:t>may be that the feature shared by a source and target object signals that those objects are</w:t>
      </w:r>
      <w:r w:rsidR="00632C9E">
        <w:rPr>
          <w:rFonts w:ascii="Times New Roman" w:hAnsi="Times New Roman" w:cs="Times New Roman"/>
          <w:sz w:val="24"/>
          <w:szCs w:val="24"/>
          <w:lang w:val="en-US"/>
        </w:rPr>
        <w:t xml:space="preserve"> opposite</w:t>
      </w:r>
      <w:r w:rsidR="007B68A8">
        <w:rPr>
          <w:rFonts w:ascii="Times New Roman" w:hAnsi="Times New Roman" w:cs="Times New Roman"/>
          <w:sz w:val="24"/>
          <w:szCs w:val="24"/>
          <w:lang w:val="en-US"/>
        </w:rPr>
        <w:t>, hierarchical</w:t>
      </w:r>
      <w:r w:rsidR="00632C9E">
        <w:rPr>
          <w:rFonts w:ascii="Times New Roman" w:hAnsi="Times New Roman" w:cs="Times New Roman"/>
          <w:sz w:val="24"/>
          <w:szCs w:val="24"/>
          <w:lang w:val="en-US"/>
        </w:rPr>
        <w:t>,</w:t>
      </w:r>
      <w:r w:rsidR="007B68A8">
        <w:rPr>
          <w:rFonts w:ascii="Times New Roman" w:hAnsi="Times New Roman" w:cs="Times New Roman"/>
          <w:sz w:val="24"/>
          <w:szCs w:val="24"/>
          <w:lang w:val="en-US"/>
        </w:rPr>
        <w:t xml:space="preserve"> </w:t>
      </w:r>
      <w:r w:rsidR="00632C9E">
        <w:rPr>
          <w:rFonts w:ascii="Times New Roman" w:hAnsi="Times New Roman" w:cs="Times New Roman"/>
          <w:sz w:val="24"/>
          <w:szCs w:val="24"/>
          <w:lang w:val="en-US"/>
        </w:rPr>
        <w:t xml:space="preserve">different, </w:t>
      </w:r>
      <w:r w:rsidR="007B68A8">
        <w:rPr>
          <w:rFonts w:ascii="Times New Roman" w:hAnsi="Times New Roman" w:cs="Times New Roman"/>
          <w:sz w:val="24"/>
          <w:szCs w:val="24"/>
          <w:lang w:val="en-US"/>
        </w:rPr>
        <w:t xml:space="preserve">or </w:t>
      </w:r>
      <w:r w:rsidR="00632C9E">
        <w:rPr>
          <w:rFonts w:ascii="Times New Roman" w:hAnsi="Times New Roman" w:cs="Times New Roman"/>
          <w:sz w:val="24"/>
          <w:szCs w:val="24"/>
          <w:lang w:val="en-US"/>
        </w:rPr>
        <w:t xml:space="preserve">related in any number of </w:t>
      </w:r>
      <w:r w:rsidR="007B68A8">
        <w:rPr>
          <w:rFonts w:ascii="Times New Roman" w:hAnsi="Times New Roman" w:cs="Times New Roman"/>
          <w:sz w:val="24"/>
          <w:szCs w:val="24"/>
          <w:lang w:val="en-US"/>
        </w:rPr>
        <w:t xml:space="preserve">other </w:t>
      </w:r>
      <w:r w:rsidR="00DD162D">
        <w:rPr>
          <w:rFonts w:ascii="Times New Roman" w:hAnsi="Times New Roman" w:cs="Times New Roman"/>
          <w:sz w:val="24"/>
          <w:szCs w:val="24"/>
          <w:lang w:val="en-US"/>
        </w:rPr>
        <w:t>ways</w:t>
      </w:r>
      <w:r w:rsidR="007B68A8">
        <w:rPr>
          <w:rFonts w:ascii="Times New Roman" w:hAnsi="Times New Roman" w:cs="Times New Roman"/>
          <w:sz w:val="24"/>
          <w:szCs w:val="24"/>
          <w:lang w:val="en-US"/>
        </w:rPr>
        <w:t xml:space="preserve">. If subsequent </w:t>
      </w:r>
      <w:r w:rsidR="00DD162D">
        <w:rPr>
          <w:rFonts w:ascii="Times New Roman" w:hAnsi="Times New Roman" w:cs="Times New Roman"/>
          <w:sz w:val="24"/>
          <w:szCs w:val="24"/>
          <w:lang w:val="en-US"/>
        </w:rPr>
        <w:t xml:space="preserve">work were to </w:t>
      </w:r>
      <w:r w:rsidR="007B68A8">
        <w:rPr>
          <w:rFonts w:ascii="Times New Roman" w:hAnsi="Times New Roman" w:cs="Times New Roman"/>
          <w:sz w:val="24"/>
          <w:szCs w:val="24"/>
          <w:lang w:val="en-US"/>
        </w:rPr>
        <w:t xml:space="preserve">supports this hypothesis, then it may be more accurate to label the shared feature effect as the </w:t>
      </w:r>
      <w:r w:rsidR="00DD162D">
        <w:rPr>
          <w:rFonts w:ascii="Times New Roman" w:hAnsi="Times New Roman" w:cs="Times New Roman"/>
          <w:sz w:val="24"/>
          <w:szCs w:val="24"/>
          <w:lang w:val="en-US"/>
        </w:rPr>
        <w:t>‘</w:t>
      </w:r>
      <w:r w:rsidR="007B68A8">
        <w:rPr>
          <w:rFonts w:ascii="Times New Roman" w:hAnsi="Times New Roman" w:cs="Times New Roman"/>
          <w:sz w:val="24"/>
          <w:szCs w:val="24"/>
          <w:lang w:val="en-US"/>
        </w:rPr>
        <w:t>related features effect</w:t>
      </w:r>
      <w:r w:rsidR="00DD162D">
        <w:rPr>
          <w:rFonts w:ascii="Times New Roman" w:hAnsi="Times New Roman" w:cs="Times New Roman"/>
          <w:sz w:val="24"/>
          <w:szCs w:val="24"/>
          <w:lang w:val="en-US"/>
        </w:rPr>
        <w:t>’</w:t>
      </w:r>
      <w:r w:rsidR="007B68A8">
        <w:rPr>
          <w:rFonts w:ascii="Times New Roman" w:hAnsi="Times New Roman" w:cs="Times New Roman"/>
          <w:sz w:val="24"/>
          <w:szCs w:val="24"/>
          <w:lang w:val="en-US"/>
        </w:rPr>
        <w:t xml:space="preserve"> (i.e., a change in the assumptions about target object features based on the fact that source and </w:t>
      </w:r>
      <w:r w:rsidR="007B68A8">
        <w:rPr>
          <w:rFonts w:ascii="Times New Roman" w:hAnsi="Times New Roman" w:cs="Times New Roman"/>
          <w:sz w:val="24"/>
          <w:szCs w:val="24"/>
          <w:lang w:val="en-US"/>
        </w:rPr>
        <w:lastRenderedPageBreak/>
        <w:t>target have a feature that indicates how they are related to one another).</w:t>
      </w:r>
      <w:r w:rsidR="00DD162D">
        <w:rPr>
          <w:rFonts w:ascii="Times New Roman" w:hAnsi="Times New Roman" w:cs="Times New Roman"/>
          <w:sz w:val="24"/>
          <w:szCs w:val="24"/>
          <w:lang w:val="en-US"/>
        </w:rPr>
        <w:t xml:space="preserve"> </w:t>
      </w:r>
      <w:r w:rsidR="0006702F">
        <w:rPr>
          <w:rFonts w:ascii="Times New Roman" w:hAnsi="Times New Roman" w:cs="Times New Roman"/>
          <w:sz w:val="24"/>
          <w:szCs w:val="24"/>
          <w:lang w:val="en-US"/>
        </w:rPr>
        <w:t xml:space="preserve">This </w:t>
      </w:r>
      <w:r w:rsidR="00632C9E">
        <w:rPr>
          <w:rFonts w:ascii="Times New Roman" w:hAnsi="Times New Roman" w:cs="Times New Roman"/>
          <w:sz w:val="24"/>
          <w:szCs w:val="24"/>
          <w:lang w:val="en-US"/>
        </w:rPr>
        <w:t xml:space="preserve">also </w:t>
      </w:r>
      <w:r w:rsidR="0006702F">
        <w:rPr>
          <w:rFonts w:ascii="Times New Roman" w:hAnsi="Times New Roman" w:cs="Times New Roman"/>
          <w:sz w:val="24"/>
          <w:szCs w:val="24"/>
          <w:lang w:val="en-US"/>
        </w:rPr>
        <w:t xml:space="preserve">seems like a promising future </w:t>
      </w:r>
      <w:r w:rsidR="00632C9E">
        <w:rPr>
          <w:rFonts w:ascii="Times New Roman" w:hAnsi="Times New Roman" w:cs="Times New Roman"/>
          <w:sz w:val="24"/>
          <w:szCs w:val="24"/>
          <w:lang w:val="en-US"/>
        </w:rPr>
        <w:t xml:space="preserve">research </w:t>
      </w:r>
      <w:r w:rsidR="0006702F">
        <w:rPr>
          <w:rFonts w:ascii="Times New Roman" w:hAnsi="Times New Roman" w:cs="Times New Roman"/>
          <w:sz w:val="24"/>
          <w:szCs w:val="24"/>
          <w:lang w:val="en-US"/>
        </w:rPr>
        <w:t>direction.</w:t>
      </w:r>
    </w:p>
    <w:p w14:paraId="78727C96" w14:textId="73BB2DBC" w:rsidR="00586ECD" w:rsidRDefault="00632C9E" w:rsidP="006D788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Yet another </w:t>
      </w:r>
      <w:r w:rsidR="00273F1A">
        <w:rPr>
          <w:rFonts w:ascii="Times New Roman" w:hAnsi="Times New Roman" w:cs="Times New Roman"/>
          <w:sz w:val="24"/>
          <w:szCs w:val="24"/>
          <w:lang w:val="en-US"/>
        </w:rPr>
        <w:t xml:space="preserve">interesting possibility is that the absence of shared features </w:t>
      </w:r>
      <w:r>
        <w:rPr>
          <w:rFonts w:ascii="Times New Roman" w:hAnsi="Times New Roman" w:cs="Times New Roman"/>
          <w:sz w:val="24"/>
          <w:szCs w:val="24"/>
          <w:lang w:val="en-US"/>
        </w:rPr>
        <w:t xml:space="preserve">may </w:t>
      </w:r>
      <w:r w:rsidR="00273F1A">
        <w:rPr>
          <w:rFonts w:ascii="Times New Roman" w:hAnsi="Times New Roman" w:cs="Times New Roman"/>
          <w:sz w:val="24"/>
          <w:szCs w:val="24"/>
          <w:lang w:val="en-US"/>
        </w:rPr>
        <w:t>influence behavior as well. In a recent set of studies De Houwer &amp; Hussey (</w:t>
      </w:r>
      <w:r w:rsidR="00273F1A" w:rsidRPr="00CB22DB">
        <w:rPr>
          <w:rFonts w:ascii="Times New Roman" w:hAnsi="Times New Roman" w:cs="Times New Roman"/>
          <w:i/>
          <w:sz w:val="24"/>
          <w:szCs w:val="24"/>
          <w:lang w:val="en-US"/>
        </w:rPr>
        <w:t>in prep</w:t>
      </w:r>
      <w:r w:rsidR="00273F1A">
        <w:rPr>
          <w:rFonts w:ascii="Times New Roman" w:hAnsi="Times New Roman" w:cs="Times New Roman"/>
          <w:sz w:val="24"/>
          <w:szCs w:val="24"/>
          <w:lang w:val="en-US"/>
        </w:rPr>
        <w:t xml:space="preserve">) exposed participants to a simple learning task where participants had to assign valenced words to </w:t>
      </w:r>
      <w:r>
        <w:rPr>
          <w:rFonts w:ascii="Times New Roman" w:hAnsi="Times New Roman" w:cs="Times New Roman"/>
          <w:sz w:val="24"/>
          <w:szCs w:val="24"/>
          <w:lang w:val="en-US"/>
        </w:rPr>
        <w:t xml:space="preserve">the </w:t>
      </w:r>
      <w:proofErr w:type="gramStart"/>
      <w:r>
        <w:rPr>
          <w:rFonts w:ascii="Times New Roman" w:hAnsi="Times New Roman" w:cs="Times New Roman"/>
          <w:sz w:val="24"/>
          <w:szCs w:val="24"/>
          <w:lang w:val="en-US"/>
        </w:rPr>
        <w:t>left-</w:t>
      </w:r>
      <w:r w:rsidR="00273F1A">
        <w:rPr>
          <w:rFonts w:ascii="Times New Roman" w:hAnsi="Times New Roman" w:cs="Times New Roman"/>
          <w:sz w:val="24"/>
          <w:szCs w:val="24"/>
          <w:lang w:val="en-US"/>
        </w:rPr>
        <w:t>side</w:t>
      </w:r>
      <w:proofErr w:type="gramEnd"/>
      <w:r w:rsidR="00273F1A">
        <w:rPr>
          <w:rFonts w:ascii="Times New Roman" w:hAnsi="Times New Roman" w:cs="Times New Roman"/>
          <w:sz w:val="24"/>
          <w:szCs w:val="24"/>
          <w:lang w:val="en-US"/>
        </w:rPr>
        <w:t xml:space="preserve"> of the screen and unknown nonsense words to the </w:t>
      </w:r>
      <w:r>
        <w:rPr>
          <w:rFonts w:ascii="Times New Roman" w:hAnsi="Times New Roman" w:cs="Times New Roman"/>
          <w:sz w:val="24"/>
          <w:szCs w:val="24"/>
          <w:lang w:val="en-US"/>
        </w:rPr>
        <w:t>right-</w:t>
      </w:r>
      <w:r w:rsidR="00273F1A">
        <w:rPr>
          <w:rFonts w:ascii="Times New Roman" w:hAnsi="Times New Roman" w:cs="Times New Roman"/>
          <w:sz w:val="24"/>
          <w:szCs w:val="24"/>
          <w:lang w:val="en-US"/>
        </w:rPr>
        <w:t xml:space="preserve">side of the screen. Following training the nonsense words acquired </w:t>
      </w:r>
      <w:r>
        <w:rPr>
          <w:rFonts w:ascii="Times New Roman" w:hAnsi="Times New Roman" w:cs="Times New Roman"/>
          <w:sz w:val="24"/>
          <w:szCs w:val="24"/>
          <w:lang w:val="en-US"/>
        </w:rPr>
        <w:t xml:space="preserve">an </w:t>
      </w:r>
      <w:r w:rsidR="00273F1A">
        <w:rPr>
          <w:rFonts w:ascii="Times New Roman" w:hAnsi="Times New Roman" w:cs="Times New Roman"/>
          <w:sz w:val="24"/>
          <w:szCs w:val="24"/>
          <w:lang w:val="en-US"/>
        </w:rPr>
        <w:t>opposite valence to the valence items</w:t>
      </w:r>
      <w:r w:rsidR="006D788D">
        <w:rPr>
          <w:rFonts w:ascii="Times New Roman" w:hAnsi="Times New Roman" w:cs="Times New Roman"/>
          <w:sz w:val="24"/>
          <w:szCs w:val="24"/>
          <w:lang w:val="en-US"/>
        </w:rPr>
        <w:t xml:space="preserve"> themselves</w:t>
      </w:r>
      <w:r w:rsidR="00273F1A">
        <w:rPr>
          <w:rFonts w:ascii="Times New Roman" w:hAnsi="Times New Roman" w:cs="Times New Roman"/>
          <w:sz w:val="24"/>
          <w:szCs w:val="24"/>
          <w:lang w:val="en-US"/>
        </w:rPr>
        <w:t xml:space="preserve">. In this case, a source (valenced) and target (nonsense word) object did not share a feature with one another. The fact that they did not (i.e., that they were assigned to opposite sides of the screen) may have led </w:t>
      </w:r>
      <w:r w:rsidR="006D788D">
        <w:rPr>
          <w:rFonts w:ascii="Times New Roman" w:hAnsi="Times New Roman" w:cs="Times New Roman"/>
          <w:sz w:val="24"/>
          <w:szCs w:val="24"/>
          <w:lang w:val="en-US"/>
        </w:rPr>
        <w:t xml:space="preserve">people </w:t>
      </w:r>
      <w:r w:rsidR="00273F1A">
        <w:rPr>
          <w:rFonts w:ascii="Times New Roman" w:hAnsi="Times New Roman" w:cs="Times New Roman"/>
          <w:sz w:val="24"/>
          <w:szCs w:val="24"/>
          <w:lang w:val="en-US"/>
        </w:rPr>
        <w:t xml:space="preserve">to make certain assumptions about the target object based on the source object features (i.e., that the </w:t>
      </w:r>
      <w:r w:rsidR="006D788D">
        <w:rPr>
          <w:rFonts w:ascii="Times New Roman" w:hAnsi="Times New Roman" w:cs="Times New Roman"/>
          <w:sz w:val="24"/>
          <w:szCs w:val="24"/>
          <w:lang w:val="en-US"/>
        </w:rPr>
        <w:t xml:space="preserve">nonsense words had an opposite </w:t>
      </w:r>
      <w:r w:rsidR="00273F1A">
        <w:rPr>
          <w:rFonts w:ascii="Times New Roman" w:hAnsi="Times New Roman" w:cs="Times New Roman"/>
          <w:sz w:val="24"/>
          <w:szCs w:val="24"/>
          <w:lang w:val="en-US"/>
        </w:rPr>
        <w:t xml:space="preserve">valence to the source). If so then there may be a </w:t>
      </w:r>
      <w:r w:rsidR="006D788D">
        <w:rPr>
          <w:rFonts w:ascii="Times New Roman" w:hAnsi="Times New Roman" w:cs="Times New Roman"/>
          <w:sz w:val="24"/>
          <w:szCs w:val="24"/>
          <w:lang w:val="en-US"/>
        </w:rPr>
        <w:t>‘</w:t>
      </w:r>
      <w:r w:rsidR="00273F1A">
        <w:rPr>
          <w:rFonts w:ascii="Times New Roman" w:hAnsi="Times New Roman" w:cs="Times New Roman"/>
          <w:sz w:val="24"/>
          <w:szCs w:val="24"/>
          <w:lang w:val="en-US"/>
        </w:rPr>
        <w:t>non-shared features effect</w:t>
      </w:r>
      <w:r w:rsidR="006D788D">
        <w:rPr>
          <w:rFonts w:ascii="Times New Roman" w:hAnsi="Times New Roman" w:cs="Times New Roman"/>
          <w:sz w:val="24"/>
          <w:szCs w:val="24"/>
          <w:lang w:val="en-US"/>
        </w:rPr>
        <w:t>’</w:t>
      </w:r>
      <w:r w:rsidR="00273F1A">
        <w:rPr>
          <w:rFonts w:ascii="Times New Roman" w:hAnsi="Times New Roman" w:cs="Times New Roman"/>
          <w:sz w:val="24"/>
          <w:szCs w:val="24"/>
          <w:lang w:val="en-US"/>
        </w:rPr>
        <w:t xml:space="preserve"> waiting to be </w:t>
      </w:r>
      <w:r w:rsidR="006D788D">
        <w:rPr>
          <w:rFonts w:ascii="Times New Roman" w:hAnsi="Times New Roman" w:cs="Times New Roman"/>
          <w:sz w:val="24"/>
          <w:szCs w:val="24"/>
          <w:lang w:val="en-US"/>
        </w:rPr>
        <w:t xml:space="preserve">systematically </w:t>
      </w:r>
      <w:commentRangeStart w:id="33"/>
      <w:r w:rsidR="00273F1A">
        <w:rPr>
          <w:rFonts w:ascii="Times New Roman" w:hAnsi="Times New Roman" w:cs="Times New Roman"/>
          <w:sz w:val="24"/>
          <w:szCs w:val="24"/>
          <w:lang w:val="en-US"/>
        </w:rPr>
        <w:t>explored</w:t>
      </w:r>
      <w:commentRangeEnd w:id="33"/>
      <w:r w:rsidR="00CB22DB">
        <w:rPr>
          <w:rStyle w:val="CommentReference"/>
          <w:lang w:val="it-IT"/>
        </w:rPr>
        <w:commentReference w:id="33"/>
      </w:r>
      <w:r w:rsidR="00273F1A">
        <w:rPr>
          <w:rFonts w:ascii="Times New Roman" w:hAnsi="Times New Roman" w:cs="Times New Roman"/>
          <w:sz w:val="24"/>
          <w:szCs w:val="24"/>
          <w:lang w:val="en-US"/>
        </w:rPr>
        <w:t xml:space="preserve">.  </w:t>
      </w:r>
    </w:p>
    <w:p w14:paraId="2D789DCE" w14:textId="72B79562" w:rsidR="0035550B" w:rsidRDefault="006D788D" w:rsidP="006D788D">
      <w:pPr>
        <w:spacing w:line="480" w:lineRule="auto"/>
        <w:rPr>
          <w:rFonts w:ascii="Times New Roman" w:hAnsi="Times New Roman" w:cs="Times New Roman"/>
          <w:b/>
          <w:sz w:val="24"/>
          <w:szCs w:val="24"/>
          <w:lang w:val="en-US"/>
        </w:rPr>
      </w:pPr>
      <w:r w:rsidRPr="006D788D">
        <w:rPr>
          <w:rFonts w:ascii="Times New Roman" w:hAnsi="Times New Roman" w:cs="Times New Roman"/>
          <w:b/>
          <w:sz w:val="24"/>
          <w:szCs w:val="24"/>
          <w:lang w:val="en-US"/>
        </w:rPr>
        <w:t>Conclusion</w:t>
      </w:r>
    </w:p>
    <w:p w14:paraId="53D1CCCE" w14:textId="213E69FB" w:rsidR="00ED18E7" w:rsidRPr="00BB578E" w:rsidRDefault="006D788D" w:rsidP="00ED18E7">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ab/>
      </w:r>
      <w:r w:rsidR="00BB578E">
        <w:rPr>
          <w:rFonts w:ascii="Times New Roman" w:hAnsi="Times New Roman" w:cs="Times New Roman"/>
          <w:sz w:val="24"/>
          <w:szCs w:val="24"/>
          <w:lang w:val="en-US"/>
        </w:rPr>
        <w:t xml:space="preserve">The main aim of this paper was to introduce the shared features account and provide an initial test of its heuristic and predictive value. </w:t>
      </w:r>
      <w:r w:rsidR="004E306E">
        <w:rPr>
          <w:rFonts w:ascii="Times New Roman" w:hAnsi="Times New Roman" w:cs="Times New Roman"/>
          <w:sz w:val="24"/>
          <w:szCs w:val="24"/>
          <w:lang w:val="en-US"/>
        </w:rPr>
        <w:t>W</w:t>
      </w:r>
      <w:r w:rsidR="00BB578E">
        <w:rPr>
          <w:rFonts w:ascii="Times New Roman" w:hAnsi="Times New Roman" w:cs="Times New Roman"/>
          <w:sz w:val="24"/>
          <w:szCs w:val="24"/>
          <w:lang w:val="en-US"/>
        </w:rPr>
        <w:t xml:space="preserve">e found that when a valenced source and neutral target object shared </w:t>
      </w:r>
      <w:r w:rsidR="004E306E">
        <w:rPr>
          <w:rFonts w:ascii="Times New Roman" w:hAnsi="Times New Roman" w:cs="Times New Roman"/>
          <w:sz w:val="24"/>
          <w:szCs w:val="24"/>
          <w:lang w:val="en-US"/>
        </w:rPr>
        <w:t xml:space="preserve">one </w:t>
      </w:r>
      <w:r w:rsidR="00BB578E">
        <w:rPr>
          <w:rFonts w:ascii="Times New Roman" w:hAnsi="Times New Roman" w:cs="Times New Roman"/>
          <w:sz w:val="24"/>
          <w:szCs w:val="24"/>
          <w:lang w:val="en-US"/>
        </w:rPr>
        <w:t>feature with one another</w:t>
      </w:r>
      <w:r w:rsidR="004E306E">
        <w:rPr>
          <w:rFonts w:ascii="Times New Roman" w:hAnsi="Times New Roman" w:cs="Times New Roman"/>
          <w:sz w:val="24"/>
          <w:szCs w:val="24"/>
          <w:lang w:val="en-US"/>
        </w:rPr>
        <w:t xml:space="preserve"> (color or size)</w:t>
      </w:r>
      <w:r w:rsidR="00BB578E">
        <w:rPr>
          <w:rFonts w:ascii="Times New Roman" w:hAnsi="Times New Roman" w:cs="Times New Roman"/>
          <w:sz w:val="24"/>
          <w:szCs w:val="24"/>
          <w:lang w:val="en-US"/>
        </w:rPr>
        <w:t xml:space="preserve">, this </w:t>
      </w:r>
      <w:r w:rsidR="004E306E">
        <w:rPr>
          <w:rFonts w:ascii="Times New Roman" w:hAnsi="Times New Roman" w:cs="Times New Roman"/>
          <w:sz w:val="24"/>
          <w:szCs w:val="24"/>
          <w:lang w:val="en-US"/>
        </w:rPr>
        <w:t>was enough to influence assumptions about other features of the target (valence)</w:t>
      </w:r>
      <w:r w:rsidR="00BB578E">
        <w:rPr>
          <w:rFonts w:ascii="Times New Roman" w:hAnsi="Times New Roman" w:cs="Times New Roman"/>
          <w:sz w:val="24"/>
          <w:szCs w:val="24"/>
          <w:lang w:val="en-US"/>
        </w:rPr>
        <w:t xml:space="preserve">. This was true </w:t>
      </w:r>
      <w:r w:rsidR="004E306E">
        <w:rPr>
          <w:rFonts w:ascii="Times New Roman" w:hAnsi="Times New Roman" w:cs="Times New Roman"/>
          <w:sz w:val="24"/>
          <w:szCs w:val="24"/>
          <w:lang w:val="en-US"/>
        </w:rPr>
        <w:t xml:space="preserve">for both implicit and explicit attitudes and </w:t>
      </w:r>
      <w:r w:rsidR="00BB578E">
        <w:rPr>
          <w:rFonts w:ascii="Times New Roman" w:hAnsi="Times New Roman" w:cs="Times New Roman"/>
          <w:sz w:val="24"/>
          <w:szCs w:val="24"/>
          <w:lang w:val="en-US"/>
        </w:rPr>
        <w:t xml:space="preserve">when the type and nature of the shared feature was varied. </w:t>
      </w:r>
      <w:r w:rsidR="004E306E">
        <w:rPr>
          <w:rFonts w:ascii="Times New Roman" w:hAnsi="Times New Roman" w:cs="Times New Roman"/>
          <w:sz w:val="24"/>
          <w:szCs w:val="24"/>
          <w:lang w:val="en-US"/>
        </w:rPr>
        <w:t xml:space="preserve">Although this paper focused on just one domain (attitudes) our conceptual account applies to many more, and </w:t>
      </w:r>
      <w:r w:rsidR="00BB578E" w:rsidRPr="00E37F09">
        <w:rPr>
          <w:rFonts w:ascii="Times New Roman" w:hAnsi="Times New Roman" w:cs="Times New Roman"/>
          <w:sz w:val="24"/>
          <w:szCs w:val="24"/>
          <w:lang w:val="en-US"/>
        </w:rPr>
        <w:t>offers a</w:t>
      </w:r>
      <w:r w:rsidR="00BB578E">
        <w:rPr>
          <w:rFonts w:ascii="Times New Roman" w:hAnsi="Times New Roman" w:cs="Times New Roman"/>
          <w:sz w:val="24"/>
          <w:szCs w:val="24"/>
          <w:lang w:val="en-US"/>
        </w:rPr>
        <w:t xml:space="preserve"> unified</w:t>
      </w:r>
      <w:r w:rsidR="00BB578E" w:rsidRPr="00E37F09">
        <w:rPr>
          <w:rFonts w:ascii="Times New Roman" w:hAnsi="Times New Roman" w:cs="Times New Roman"/>
          <w:sz w:val="24"/>
          <w:szCs w:val="24"/>
          <w:lang w:val="en-US"/>
        </w:rPr>
        <w:t xml:space="preserve"> way to describe and analyze </w:t>
      </w:r>
      <w:r w:rsidR="004E306E">
        <w:rPr>
          <w:rFonts w:ascii="Times New Roman" w:hAnsi="Times New Roman" w:cs="Times New Roman"/>
          <w:sz w:val="24"/>
          <w:szCs w:val="24"/>
          <w:lang w:val="en-US"/>
        </w:rPr>
        <w:t xml:space="preserve">shared </w:t>
      </w:r>
      <w:r w:rsidR="00BB578E" w:rsidRPr="00E37F09">
        <w:rPr>
          <w:rFonts w:ascii="Times New Roman" w:hAnsi="Times New Roman" w:cs="Times New Roman"/>
          <w:sz w:val="24"/>
          <w:szCs w:val="24"/>
          <w:lang w:val="en-US"/>
        </w:rPr>
        <w:t>feature</w:t>
      </w:r>
      <w:r w:rsidR="00BB578E">
        <w:rPr>
          <w:rFonts w:ascii="Times New Roman" w:hAnsi="Times New Roman" w:cs="Times New Roman"/>
          <w:sz w:val="24"/>
          <w:szCs w:val="24"/>
          <w:lang w:val="en-US"/>
        </w:rPr>
        <w:t xml:space="preserve"> </w:t>
      </w:r>
      <w:r w:rsidR="004E306E">
        <w:rPr>
          <w:rFonts w:ascii="Times New Roman" w:hAnsi="Times New Roman" w:cs="Times New Roman"/>
          <w:sz w:val="24"/>
          <w:szCs w:val="24"/>
          <w:lang w:val="en-US"/>
        </w:rPr>
        <w:t xml:space="preserve">effects </w:t>
      </w:r>
      <w:r w:rsidR="00ED18E7">
        <w:rPr>
          <w:rFonts w:ascii="Times New Roman" w:hAnsi="Times New Roman" w:cs="Times New Roman"/>
          <w:sz w:val="24"/>
          <w:szCs w:val="24"/>
          <w:lang w:val="en-US"/>
        </w:rPr>
        <w:t xml:space="preserve">throughout </w:t>
      </w:r>
      <w:r w:rsidR="004E306E">
        <w:rPr>
          <w:rFonts w:ascii="Times New Roman" w:hAnsi="Times New Roman" w:cs="Times New Roman"/>
          <w:sz w:val="24"/>
          <w:szCs w:val="24"/>
          <w:lang w:val="en-US"/>
        </w:rPr>
        <w:t>psychological science</w:t>
      </w:r>
      <w:r w:rsidR="00BB578E">
        <w:rPr>
          <w:rFonts w:ascii="Times New Roman" w:hAnsi="Times New Roman" w:cs="Times New Roman"/>
          <w:sz w:val="24"/>
          <w:szCs w:val="24"/>
          <w:lang w:val="en-US"/>
        </w:rPr>
        <w:t xml:space="preserve">. </w:t>
      </w:r>
      <w:r w:rsidR="004E306E" w:rsidRPr="00E37F09">
        <w:rPr>
          <w:rFonts w:ascii="Times New Roman" w:hAnsi="Times New Roman" w:cs="Times New Roman"/>
          <w:sz w:val="24"/>
          <w:szCs w:val="24"/>
          <w:lang w:val="en-US"/>
        </w:rPr>
        <w:t xml:space="preserve">In all likelihood, there are </w:t>
      </w:r>
      <w:r w:rsidR="00ED18E7">
        <w:rPr>
          <w:rFonts w:ascii="Times New Roman" w:hAnsi="Times New Roman" w:cs="Times New Roman"/>
          <w:sz w:val="24"/>
          <w:szCs w:val="24"/>
          <w:lang w:val="en-US"/>
        </w:rPr>
        <w:t xml:space="preserve">many </w:t>
      </w:r>
      <w:r w:rsidR="004E306E" w:rsidRPr="00E37F09">
        <w:rPr>
          <w:rFonts w:ascii="Times New Roman" w:hAnsi="Times New Roman" w:cs="Times New Roman"/>
          <w:sz w:val="24"/>
          <w:szCs w:val="24"/>
          <w:lang w:val="en-US"/>
        </w:rPr>
        <w:t xml:space="preserve">other </w:t>
      </w:r>
      <w:r w:rsidR="004E306E">
        <w:rPr>
          <w:rFonts w:ascii="Times New Roman" w:hAnsi="Times New Roman" w:cs="Times New Roman"/>
          <w:sz w:val="24"/>
          <w:szCs w:val="24"/>
          <w:lang w:val="en-US"/>
        </w:rPr>
        <w:t xml:space="preserve">domains and </w:t>
      </w:r>
      <w:r w:rsidR="004E306E" w:rsidRPr="00E37F09">
        <w:rPr>
          <w:rFonts w:ascii="Times New Roman" w:hAnsi="Times New Roman" w:cs="Times New Roman"/>
          <w:sz w:val="24"/>
          <w:szCs w:val="24"/>
          <w:lang w:val="en-US"/>
        </w:rPr>
        <w:t>phenomena that could be conceptualized as instance</w:t>
      </w:r>
      <w:r w:rsidR="004E306E">
        <w:rPr>
          <w:rFonts w:ascii="Times New Roman" w:hAnsi="Times New Roman" w:cs="Times New Roman"/>
          <w:sz w:val="24"/>
          <w:szCs w:val="24"/>
          <w:lang w:val="en-US"/>
        </w:rPr>
        <w:t>s</w:t>
      </w:r>
      <w:r w:rsidR="004E306E" w:rsidRPr="00E37F09">
        <w:rPr>
          <w:rFonts w:ascii="Times New Roman" w:hAnsi="Times New Roman" w:cs="Times New Roman"/>
          <w:sz w:val="24"/>
          <w:szCs w:val="24"/>
          <w:lang w:val="en-US"/>
        </w:rPr>
        <w:t xml:space="preserve"> of </w:t>
      </w:r>
      <w:r w:rsidR="004E306E">
        <w:rPr>
          <w:rFonts w:ascii="Times New Roman" w:hAnsi="Times New Roman" w:cs="Times New Roman"/>
          <w:sz w:val="24"/>
          <w:szCs w:val="24"/>
          <w:lang w:val="en-US"/>
        </w:rPr>
        <w:t xml:space="preserve">shared </w:t>
      </w:r>
      <w:r w:rsidR="004E306E" w:rsidRPr="00E37F09">
        <w:rPr>
          <w:rFonts w:ascii="Times New Roman" w:hAnsi="Times New Roman" w:cs="Times New Roman"/>
          <w:sz w:val="24"/>
          <w:szCs w:val="24"/>
          <w:lang w:val="en-US"/>
        </w:rPr>
        <w:t>feature effects</w:t>
      </w:r>
      <w:r w:rsidR="000E2968">
        <w:rPr>
          <w:rFonts w:ascii="Times New Roman" w:hAnsi="Times New Roman" w:cs="Times New Roman"/>
          <w:sz w:val="24"/>
          <w:szCs w:val="24"/>
          <w:lang w:val="en-US"/>
        </w:rPr>
        <w:t xml:space="preserve"> than </w:t>
      </w:r>
      <w:r w:rsidR="00D57BC9">
        <w:rPr>
          <w:rFonts w:ascii="Times New Roman" w:hAnsi="Times New Roman" w:cs="Times New Roman"/>
          <w:sz w:val="24"/>
          <w:szCs w:val="24"/>
          <w:lang w:val="en-US"/>
        </w:rPr>
        <w:t xml:space="preserve">covered </w:t>
      </w:r>
      <w:r w:rsidR="000E2968">
        <w:rPr>
          <w:rFonts w:ascii="Times New Roman" w:hAnsi="Times New Roman" w:cs="Times New Roman"/>
          <w:sz w:val="24"/>
          <w:szCs w:val="24"/>
          <w:lang w:val="en-US"/>
        </w:rPr>
        <w:t>here</w:t>
      </w:r>
      <w:r w:rsidR="004E306E" w:rsidRPr="00E37F09">
        <w:rPr>
          <w:rFonts w:ascii="Times New Roman" w:hAnsi="Times New Roman" w:cs="Times New Roman"/>
          <w:sz w:val="24"/>
          <w:szCs w:val="24"/>
          <w:lang w:val="en-US"/>
        </w:rPr>
        <w:t>.</w:t>
      </w:r>
      <w:r w:rsidR="004E306E">
        <w:rPr>
          <w:rFonts w:ascii="Times New Roman" w:hAnsi="Times New Roman" w:cs="Times New Roman"/>
          <w:sz w:val="24"/>
          <w:szCs w:val="24"/>
          <w:lang w:val="en-US"/>
        </w:rPr>
        <w:t xml:space="preserve"> </w:t>
      </w:r>
      <w:r w:rsidR="00ED18E7">
        <w:rPr>
          <w:rFonts w:ascii="Times New Roman" w:hAnsi="Times New Roman" w:cs="Times New Roman"/>
          <w:sz w:val="24"/>
          <w:szCs w:val="24"/>
          <w:lang w:val="en-US"/>
        </w:rPr>
        <w:t xml:space="preserve">We hope that our account will stimulate a new wave of research on this topic and contribute to a broader </w:t>
      </w:r>
      <w:r w:rsidR="00ED18E7">
        <w:rPr>
          <w:rFonts w:ascii="Times New Roman" w:hAnsi="Times New Roman" w:cs="Times New Roman"/>
          <w:sz w:val="24"/>
          <w:szCs w:val="24"/>
          <w:lang w:val="en-US"/>
        </w:rPr>
        <w:lastRenderedPageBreak/>
        <w:t>and deeper understanding of the way in which people arrive at assumptions about the features of objects in their environment.</w:t>
      </w:r>
    </w:p>
    <w:p w14:paraId="369930FC" w14:textId="562E8F42" w:rsidR="004E306E" w:rsidRDefault="004E306E" w:rsidP="004E306E">
      <w:pPr>
        <w:spacing w:line="480" w:lineRule="auto"/>
        <w:rPr>
          <w:rFonts w:ascii="Times New Roman" w:hAnsi="Times New Roman" w:cs="Times New Roman"/>
          <w:sz w:val="24"/>
          <w:szCs w:val="24"/>
          <w:lang w:val="en-US"/>
        </w:rPr>
      </w:pPr>
    </w:p>
    <w:p w14:paraId="5C8FE848" w14:textId="77777777" w:rsidR="009C0D3C" w:rsidRDefault="009C0D3C" w:rsidP="00F52051">
      <w:pPr>
        <w:pStyle w:val="text"/>
        <w:spacing w:before="240" w:line="360" w:lineRule="auto"/>
        <w:jc w:val="center"/>
        <w:rPr>
          <w:rFonts w:ascii="Times New Roman" w:hAnsi="Times New Roman"/>
          <w:sz w:val="24"/>
          <w:szCs w:val="24"/>
          <w:lang w:val="en-US"/>
        </w:rPr>
      </w:pPr>
    </w:p>
    <w:p w14:paraId="7B6DF9B6" w14:textId="77777777" w:rsidR="009C0D3C" w:rsidRDefault="009C0D3C" w:rsidP="00F52051">
      <w:pPr>
        <w:pStyle w:val="text"/>
        <w:spacing w:before="240" w:line="360" w:lineRule="auto"/>
        <w:jc w:val="center"/>
        <w:rPr>
          <w:rFonts w:ascii="Times New Roman" w:hAnsi="Times New Roman"/>
          <w:sz w:val="24"/>
          <w:szCs w:val="24"/>
          <w:lang w:val="en-US"/>
        </w:rPr>
      </w:pPr>
    </w:p>
    <w:p w14:paraId="5091B579" w14:textId="77777777" w:rsidR="009C0D3C" w:rsidRDefault="009C0D3C" w:rsidP="00F52051">
      <w:pPr>
        <w:pStyle w:val="text"/>
        <w:spacing w:before="240" w:line="360" w:lineRule="auto"/>
        <w:jc w:val="center"/>
        <w:rPr>
          <w:rFonts w:ascii="Times New Roman" w:hAnsi="Times New Roman"/>
          <w:sz w:val="24"/>
          <w:szCs w:val="24"/>
          <w:lang w:val="en-US"/>
        </w:rPr>
      </w:pPr>
    </w:p>
    <w:p w14:paraId="1DF04DF8" w14:textId="77777777" w:rsidR="00CD355E" w:rsidRDefault="00CD355E" w:rsidP="00CD355E">
      <w:pPr>
        <w:pStyle w:val="text"/>
        <w:spacing w:before="240" w:line="360" w:lineRule="auto"/>
        <w:rPr>
          <w:rFonts w:ascii="Times New Roman" w:hAnsi="Times New Roman"/>
          <w:sz w:val="24"/>
          <w:szCs w:val="24"/>
          <w:lang w:val="en-US"/>
        </w:rPr>
      </w:pPr>
    </w:p>
    <w:p w14:paraId="55943E7C" w14:textId="77777777" w:rsidR="004C240B" w:rsidRDefault="004C240B" w:rsidP="00CD355E">
      <w:pPr>
        <w:pStyle w:val="text"/>
        <w:spacing w:before="240" w:line="360" w:lineRule="auto"/>
        <w:rPr>
          <w:rFonts w:ascii="Times New Roman" w:hAnsi="Times New Roman"/>
          <w:sz w:val="24"/>
          <w:szCs w:val="24"/>
          <w:lang w:val="en-US"/>
        </w:rPr>
      </w:pPr>
    </w:p>
    <w:p w14:paraId="2CAAA456" w14:textId="00EBB66E" w:rsidR="00F52051" w:rsidRPr="000A1218" w:rsidRDefault="00D23530" w:rsidP="00F52051">
      <w:pPr>
        <w:pStyle w:val="text"/>
        <w:spacing w:before="240" w:line="360" w:lineRule="auto"/>
        <w:jc w:val="center"/>
        <w:rPr>
          <w:rFonts w:ascii="Times New Roman" w:hAnsi="Times New Roman"/>
          <w:sz w:val="24"/>
          <w:szCs w:val="24"/>
          <w:lang w:val="en-US"/>
        </w:rPr>
      </w:pPr>
      <w:commentRangeStart w:id="34"/>
      <w:r>
        <w:rPr>
          <w:rFonts w:ascii="Times New Roman" w:hAnsi="Times New Roman"/>
          <w:sz w:val="24"/>
          <w:szCs w:val="24"/>
          <w:lang w:val="en-US"/>
        </w:rPr>
        <w:t>R</w:t>
      </w:r>
      <w:r w:rsidR="00F52051" w:rsidRPr="000A1218">
        <w:rPr>
          <w:rFonts w:ascii="Times New Roman" w:hAnsi="Times New Roman"/>
          <w:sz w:val="24"/>
          <w:szCs w:val="24"/>
          <w:lang w:val="en-US"/>
        </w:rPr>
        <w:t>eferences</w:t>
      </w:r>
      <w:commentRangeEnd w:id="34"/>
      <w:r w:rsidR="00CD355E">
        <w:rPr>
          <w:rStyle w:val="CommentReference"/>
          <w:rFonts w:asciiTheme="minorHAnsi" w:eastAsiaTheme="minorHAnsi" w:hAnsiTheme="minorHAnsi" w:cstheme="minorBidi"/>
          <w:color w:val="auto"/>
          <w:lang w:val="it-IT" w:eastAsia="en-US"/>
        </w:rPr>
        <w:commentReference w:id="34"/>
      </w:r>
    </w:p>
    <w:p w14:paraId="2B1126DA" w14:textId="4C0C47CB" w:rsidR="00F52051" w:rsidRPr="000A1218" w:rsidRDefault="00F52051" w:rsidP="00F52051">
      <w:pPr>
        <w:pStyle w:val="text"/>
        <w:spacing w:before="240" w:line="360" w:lineRule="auto"/>
        <w:jc w:val="center"/>
        <w:rPr>
          <w:rFonts w:ascii="Times New Roman" w:hAnsi="Times New Roman"/>
          <w:sz w:val="24"/>
          <w:szCs w:val="24"/>
          <w:lang w:val="en-US"/>
        </w:rPr>
      </w:pPr>
    </w:p>
    <w:p w14:paraId="0E2B2558" w14:textId="28445858" w:rsidR="00F52051" w:rsidRPr="000A1218" w:rsidRDefault="00F52051" w:rsidP="00F52051">
      <w:pPr>
        <w:pStyle w:val="text"/>
        <w:spacing w:before="240" w:line="360" w:lineRule="auto"/>
        <w:jc w:val="center"/>
        <w:rPr>
          <w:rFonts w:ascii="Times New Roman" w:hAnsi="Times New Roman"/>
          <w:sz w:val="24"/>
          <w:szCs w:val="24"/>
          <w:lang w:val="en-US"/>
        </w:rPr>
      </w:pPr>
    </w:p>
    <w:p w14:paraId="60FDE45C" w14:textId="072E86B3" w:rsidR="00F52051" w:rsidRPr="000A1218" w:rsidRDefault="00F52051" w:rsidP="00F52051">
      <w:pPr>
        <w:pStyle w:val="text"/>
        <w:spacing w:before="240" w:line="360" w:lineRule="auto"/>
        <w:jc w:val="center"/>
        <w:rPr>
          <w:rFonts w:ascii="Times New Roman" w:hAnsi="Times New Roman"/>
          <w:sz w:val="24"/>
          <w:szCs w:val="24"/>
          <w:lang w:val="en-US"/>
        </w:rPr>
      </w:pPr>
    </w:p>
    <w:p w14:paraId="1EF23C5F" w14:textId="4E02DCF5" w:rsidR="00F52051" w:rsidRPr="000A1218" w:rsidRDefault="00F52051" w:rsidP="00F52051">
      <w:pPr>
        <w:pStyle w:val="text"/>
        <w:spacing w:before="240" w:line="360" w:lineRule="auto"/>
        <w:jc w:val="center"/>
        <w:rPr>
          <w:rFonts w:ascii="Times New Roman" w:hAnsi="Times New Roman"/>
          <w:sz w:val="24"/>
          <w:szCs w:val="24"/>
          <w:lang w:val="en-US"/>
        </w:rPr>
      </w:pPr>
    </w:p>
    <w:p w14:paraId="5EE371AD" w14:textId="568CEF69" w:rsidR="00F52051" w:rsidRPr="000A1218" w:rsidRDefault="00F52051" w:rsidP="00F52051">
      <w:pPr>
        <w:pStyle w:val="text"/>
        <w:spacing w:before="240" w:line="360" w:lineRule="auto"/>
        <w:jc w:val="center"/>
        <w:rPr>
          <w:rFonts w:ascii="Times New Roman" w:hAnsi="Times New Roman"/>
          <w:sz w:val="24"/>
          <w:szCs w:val="24"/>
          <w:lang w:val="en-US"/>
        </w:rPr>
      </w:pPr>
    </w:p>
    <w:p w14:paraId="77C968C1" w14:textId="04C4BD9C" w:rsidR="00F52051" w:rsidRPr="000A1218" w:rsidRDefault="00F52051" w:rsidP="00F52051">
      <w:pPr>
        <w:pStyle w:val="text"/>
        <w:spacing w:before="240" w:line="360" w:lineRule="auto"/>
        <w:jc w:val="center"/>
        <w:rPr>
          <w:rFonts w:ascii="Times New Roman" w:hAnsi="Times New Roman"/>
          <w:sz w:val="24"/>
          <w:szCs w:val="24"/>
          <w:lang w:val="en-US"/>
        </w:rPr>
      </w:pPr>
    </w:p>
    <w:p w14:paraId="0AAAC924" w14:textId="54F317C9" w:rsidR="00F52051" w:rsidRPr="000A1218" w:rsidRDefault="00F52051" w:rsidP="00F52051">
      <w:pPr>
        <w:pStyle w:val="text"/>
        <w:spacing w:before="240" w:line="360" w:lineRule="auto"/>
        <w:jc w:val="center"/>
        <w:rPr>
          <w:rFonts w:ascii="Times New Roman" w:hAnsi="Times New Roman"/>
          <w:sz w:val="24"/>
          <w:szCs w:val="24"/>
          <w:lang w:val="en-US"/>
        </w:rPr>
      </w:pPr>
    </w:p>
    <w:p w14:paraId="0CE44C38" w14:textId="2D4CBDC9" w:rsidR="00F52051" w:rsidRPr="000A1218" w:rsidRDefault="00F52051" w:rsidP="00F52051">
      <w:pPr>
        <w:pStyle w:val="text"/>
        <w:spacing w:before="240" w:line="360" w:lineRule="auto"/>
        <w:jc w:val="center"/>
        <w:rPr>
          <w:rFonts w:ascii="Times New Roman" w:hAnsi="Times New Roman"/>
          <w:sz w:val="24"/>
          <w:szCs w:val="24"/>
          <w:lang w:val="en-US"/>
        </w:rPr>
      </w:pPr>
    </w:p>
    <w:p w14:paraId="74199FC2" w14:textId="1612CA38" w:rsidR="00F52051" w:rsidRPr="000A1218" w:rsidRDefault="00F52051" w:rsidP="00F52051">
      <w:pPr>
        <w:pStyle w:val="text"/>
        <w:spacing w:before="240" w:line="360" w:lineRule="auto"/>
        <w:jc w:val="center"/>
        <w:rPr>
          <w:rFonts w:ascii="Times New Roman" w:hAnsi="Times New Roman"/>
          <w:sz w:val="24"/>
          <w:szCs w:val="24"/>
          <w:lang w:val="en-US"/>
        </w:rPr>
      </w:pPr>
    </w:p>
    <w:p w14:paraId="69E479D1" w14:textId="7D223EF5" w:rsidR="00F52051" w:rsidRPr="000A1218" w:rsidRDefault="00F52051" w:rsidP="00F52051">
      <w:pPr>
        <w:pStyle w:val="text"/>
        <w:spacing w:before="240" w:line="360" w:lineRule="auto"/>
        <w:jc w:val="center"/>
        <w:rPr>
          <w:rFonts w:ascii="Times New Roman" w:hAnsi="Times New Roman"/>
          <w:sz w:val="24"/>
          <w:szCs w:val="24"/>
          <w:lang w:val="en-US"/>
        </w:rPr>
      </w:pPr>
    </w:p>
    <w:p w14:paraId="25D63CC2" w14:textId="26E5ACC7" w:rsidR="00F52051" w:rsidRPr="000A1218" w:rsidRDefault="00F52051" w:rsidP="00F52051">
      <w:pPr>
        <w:pStyle w:val="text"/>
        <w:spacing w:before="240" w:line="360" w:lineRule="auto"/>
        <w:jc w:val="center"/>
        <w:rPr>
          <w:rFonts w:ascii="Times New Roman" w:hAnsi="Times New Roman"/>
          <w:sz w:val="24"/>
          <w:szCs w:val="24"/>
          <w:lang w:val="en-US"/>
        </w:rPr>
      </w:pPr>
    </w:p>
    <w:p w14:paraId="54222103" w14:textId="3C595E4F" w:rsidR="00F52051" w:rsidRPr="000A1218" w:rsidRDefault="00F52051" w:rsidP="00F52051">
      <w:pPr>
        <w:pStyle w:val="text"/>
        <w:spacing w:before="240" w:line="360" w:lineRule="auto"/>
        <w:jc w:val="center"/>
        <w:rPr>
          <w:rFonts w:ascii="Times New Roman" w:hAnsi="Times New Roman"/>
          <w:sz w:val="24"/>
          <w:szCs w:val="24"/>
          <w:lang w:val="en-US"/>
        </w:rPr>
      </w:pPr>
    </w:p>
    <w:p w14:paraId="4814A02D" w14:textId="77777777" w:rsidR="00263E7D" w:rsidRDefault="00263E7D" w:rsidP="00263E7D">
      <w:pPr>
        <w:pStyle w:val="text"/>
        <w:spacing w:before="240" w:line="360" w:lineRule="auto"/>
        <w:rPr>
          <w:rFonts w:ascii="Times New Roman" w:hAnsi="Times New Roman"/>
          <w:sz w:val="24"/>
          <w:szCs w:val="24"/>
          <w:lang w:val="en-US"/>
        </w:rPr>
      </w:pPr>
    </w:p>
    <w:p w14:paraId="04F75A8D" w14:textId="77777777" w:rsidR="002F4E79" w:rsidRDefault="002F4E79" w:rsidP="00263E7D">
      <w:pPr>
        <w:pStyle w:val="text"/>
        <w:spacing w:before="240" w:line="360" w:lineRule="auto"/>
        <w:rPr>
          <w:rFonts w:ascii="Times New Roman" w:hAnsi="Times New Roman"/>
          <w:sz w:val="24"/>
          <w:szCs w:val="24"/>
          <w:lang w:val="en-US"/>
        </w:rPr>
      </w:pPr>
    </w:p>
    <w:p w14:paraId="059DC659" w14:textId="77777777" w:rsidR="000654E5" w:rsidRDefault="000654E5" w:rsidP="0081298D">
      <w:pPr>
        <w:pStyle w:val="text"/>
        <w:spacing w:before="240" w:line="360" w:lineRule="auto"/>
        <w:jc w:val="center"/>
        <w:rPr>
          <w:rFonts w:ascii="Times New Roman" w:hAnsi="Times New Roman"/>
          <w:sz w:val="24"/>
          <w:szCs w:val="24"/>
          <w:lang w:val="en-US"/>
        </w:rPr>
      </w:pPr>
    </w:p>
    <w:p w14:paraId="10CF054C" w14:textId="77777777" w:rsidR="000654E5" w:rsidRDefault="000654E5" w:rsidP="0081298D">
      <w:pPr>
        <w:pStyle w:val="text"/>
        <w:spacing w:before="240" w:line="360" w:lineRule="auto"/>
        <w:jc w:val="center"/>
        <w:rPr>
          <w:rFonts w:ascii="Times New Roman" w:hAnsi="Times New Roman"/>
          <w:sz w:val="24"/>
          <w:szCs w:val="24"/>
          <w:lang w:val="en-US"/>
        </w:rPr>
      </w:pPr>
    </w:p>
    <w:p w14:paraId="710AFA97" w14:textId="77777777" w:rsidR="000654E5" w:rsidRDefault="000654E5" w:rsidP="0081298D">
      <w:pPr>
        <w:pStyle w:val="text"/>
        <w:spacing w:before="240" w:line="360" w:lineRule="auto"/>
        <w:jc w:val="center"/>
        <w:rPr>
          <w:rFonts w:ascii="Times New Roman" w:hAnsi="Times New Roman"/>
          <w:sz w:val="24"/>
          <w:szCs w:val="24"/>
          <w:lang w:val="en-US"/>
        </w:rPr>
      </w:pPr>
    </w:p>
    <w:p w14:paraId="5951AB93" w14:textId="77777777" w:rsidR="008E0CF2" w:rsidRDefault="008E0CF2" w:rsidP="0081298D">
      <w:pPr>
        <w:pStyle w:val="text"/>
        <w:spacing w:before="240" w:line="360" w:lineRule="auto"/>
        <w:jc w:val="center"/>
        <w:rPr>
          <w:rFonts w:ascii="Times New Roman" w:hAnsi="Times New Roman"/>
          <w:sz w:val="24"/>
          <w:szCs w:val="24"/>
          <w:lang w:val="en-US"/>
        </w:rPr>
      </w:pPr>
    </w:p>
    <w:p w14:paraId="26E1EC8C" w14:textId="77777777" w:rsidR="008E0CF2" w:rsidRDefault="008E0CF2" w:rsidP="0081298D">
      <w:pPr>
        <w:pStyle w:val="text"/>
        <w:spacing w:before="240" w:line="360" w:lineRule="auto"/>
        <w:jc w:val="center"/>
        <w:rPr>
          <w:rFonts w:ascii="Times New Roman" w:hAnsi="Times New Roman"/>
          <w:sz w:val="24"/>
          <w:szCs w:val="24"/>
          <w:lang w:val="en-US"/>
        </w:rPr>
      </w:pPr>
    </w:p>
    <w:p w14:paraId="4BCEABE7" w14:textId="2D30094F" w:rsidR="0081298D" w:rsidRDefault="00ED5595" w:rsidP="0081298D">
      <w:pPr>
        <w:pStyle w:val="text"/>
        <w:spacing w:before="240" w:line="360" w:lineRule="auto"/>
        <w:jc w:val="center"/>
        <w:rPr>
          <w:rFonts w:ascii="Times New Roman" w:hAnsi="Times New Roman"/>
          <w:sz w:val="24"/>
          <w:szCs w:val="24"/>
          <w:lang w:val="en-US"/>
        </w:rPr>
      </w:pPr>
      <w:r>
        <w:rPr>
          <w:rFonts w:ascii="Times New Roman" w:hAnsi="Times New Roman"/>
          <w:sz w:val="24"/>
          <w:szCs w:val="24"/>
          <w:lang w:val="en-US"/>
        </w:rPr>
        <w:t>A</w:t>
      </w:r>
      <w:r w:rsidR="00F52051" w:rsidRPr="000A1218">
        <w:rPr>
          <w:rFonts w:ascii="Times New Roman" w:hAnsi="Times New Roman"/>
          <w:sz w:val="24"/>
          <w:szCs w:val="24"/>
          <w:lang w:val="en-US"/>
        </w:rPr>
        <w:t>ppendix A</w:t>
      </w:r>
    </w:p>
    <w:p w14:paraId="568C231B" w14:textId="52A5A2F8" w:rsidR="00F52051" w:rsidRPr="002F4E79" w:rsidRDefault="002F4E79" w:rsidP="002F4E79">
      <w:pPr>
        <w:pStyle w:val="text"/>
        <w:spacing w:before="240" w:line="360" w:lineRule="auto"/>
        <w:rPr>
          <w:rFonts w:ascii="Times New Roman" w:hAnsi="Times New Roman"/>
          <w:sz w:val="24"/>
          <w:szCs w:val="24"/>
          <w:lang w:val="en-US"/>
        </w:rPr>
      </w:pPr>
      <w:r>
        <w:rPr>
          <w:noProof/>
          <w:lang w:val="en-US" w:eastAsia="en-US"/>
        </w:rPr>
        <mc:AlternateContent>
          <mc:Choice Requires="wpg">
            <w:drawing>
              <wp:inline distT="0" distB="0" distL="0" distR="0" wp14:anchorId="70D4F8BA" wp14:editId="40D27A49">
                <wp:extent cx="5902467" cy="3929699"/>
                <wp:effectExtent l="0" t="0" r="15875" b="33020"/>
                <wp:docPr id="7" name="Group 7"/>
                <wp:cNvGraphicFramePr/>
                <a:graphic xmlns:a="http://schemas.openxmlformats.org/drawingml/2006/main">
                  <a:graphicData uri="http://schemas.microsoft.com/office/word/2010/wordprocessingGroup">
                    <wpg:wgp>
                      <wpg:cNvGrpSpPr/>
                      <wpg:grpSpPr>
                        <a:xfrm>
                          <a:off x="0" y="0"/>
                          <a:ext cx="5902467" cy="3929699"/>
                          <a:chOff x="0" y="0"/>
                          <a:chExt cx="5902467" cy="3929699"/>
                        </a:xfrm>
                        <a:extLst>
                          <a:ext uri="{0CCBE362-F206-4b92-989A-16890622DB6E}">
                            <ma14:wrappingTextBoxFlag xmlns:ma14="http://schemas.microsoft.com/office/mac/drawingml/2011/main"/>
                          </a:ext>
                        </a:extLst>
                      </wpg:grpSpPr>
                      <wpg:grpSp>
                        <wpg:cNvPr id="19" name="Group 19"/>
                        <wpg:cNvGrpSpPr/>
                        <wpg:grpSpPr>
                          <a:xfrm>
                            <a:off x="2987817" y="2009350"/>
                            <a:ext cx="2914650" cy="1914525"/>
                            <a:chOff x="0" y="0"/>
                            <a:chExt cx="2914650" cy="1914525"/>
                          </a:xfrm>
                        </wpg:grpSpPr>
                        <wps:wsp>
                          <wps:cNvPr id="3" name="Rectangle 3"/>
                          <wps:cNvSpPr>
                            <a:spLocks/>
                          </wps:cNvSpPr>
                          <wps:spPr>
                            <a:xfrm>
                              <a:off x="0" y="0"/>
                              <a:ext cx="2914650" cy="19145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699260" y="487680"/>
                              <a:ext cx="998220" cy="365760"/>
                            </a:xfrm>
                            <a:prstGeom prst="rect">
                              <a:avLst/>
                            </a:prstGeom>
                            <a:solidFill>
                              <a:schemeClr val="tx1"/>
                            </a:solidFill>
                            <a:ln w="6350">
                              <a:noFill/>
                            </a:ln>
                          </wps:spPr>
                          <wps:txbx>
                            <w:txbxContent>
                              <w:p w14:paraId="0FB82A9D" w14:textId="7474D5E1" w:rsidR="00604F01" w:rsidRDefault="00604F01" w:rsidP="008343F1">
                                <w:pPr>
                                  <w:jc w:val="center"/>
                                </w:pPr>
                                <w:r w:rsidRPr="008343F1">
                                  <w:rPr>
                                    <w:rFonts w:ascii="Times New Roman" w:hAnsi="Times New Roman" w:cs="Times New Roman"/>
                                    <w:b/>
                                    <w:color w:val="92D050"/>
                                    <w:sz w:val="24"/>
                                    <w:szCs w:val="24"/>
                                    <w:lang w:val="en-US"/>
                                  </w:rPr>
                                  <w:t>HELL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381000" y="769620"/>
                              <a:ext cx="998220" cy="365760"/>
                            </a:xfrm>
                            <a:prstGeom prst="rect">
                              <a:avLst/>
                            </a:prstGeom>
                            <a:solidFill>
                              <a:schemeClr val="tx1"/>
                            </a:solidFill>
                            <a:ln w="6350">
                              <a:noFill/>
                            </a:ln>
                          </wps:spPr>
                          <wps:txbx>
                            <w:txbxContent>
                              <w:p w14:paraId="4684CF88" w14:textId="537F4CE6" w:rsidR="00604F01" w:rsidRDefault="00604F01" w:rsidP="008343F1">
                                <w:pPr>
                                  <w:jc w:val="center"/>
                                </w:pPr>
                                <w:r w:rsidRPr="008343F1">
                                  <w:rPr>
                                    <w:rFonts w:ascii="Times New Roman" w:hAnsi="Times New Roman" w:cs="Times New Roman"/>
                                    <w:b/>
                                    <w:color w:val="92D050"/>
                                    <w:sz w:val="24"/>
                                    <w:szCs w:val="24"/>
                                    <w:lang w:val="en-US"/>
                                  </w:rPr>
                                  <w:t>STRUAN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714500" y="1112520"/>
                              <a:ext cx="998220" cy="365760"/>
                            </a:xfrm>
                            <a:prstGeom prst="rect">
                              <a:avLst/>
                            </a:prstGeom>
                            <a:solidFill>
                              <a:schemeClr val="tx1"/>
                            </a:solidFill>
                            <a:ln w="6350">
                              <a:noFill/>
                            </a:ln>
                          </wps:spPr>
                          <wps:txbx>
                            <w:txbxContent>
                              <w:p w14:paraId="6C2035E1" w14:textId="77777777" w:rsidR="00604F01" w:rsidRPr="008343F1" w:rsidRDefault="00604F01" w:rsidP="008343F1">
                                <w:pPr>
                                  <w:jc w:val="center"/>
                                  <w:rPr>
                                    <w:rFonts w:ascii="Times New Roman" w:hAnsi="Times New Roman" w:cs="Times New Roman"/>
                                    <w:b/>
                                    <w:color w:val="FFFF00"/>
                                    <w:sz w:val="24"/>
                                    <w:lang w:val="en-US"/>
                                  </w:rPr>
                                </w:pPr>
                                <w:r w:rsidRPr="008343F1">
                                  <w:rPr>
                                    <w:rFonts w:ascii="Times New Roman" w:hAnsi="Times New Roman" w:cs="Times New Roman"/>
                                    <w:b/>
                                    <w:color w:val="FFFF00"/>
                                    <w:sz w:val="24"/>
                                    <w:lang w:val="en-US"/>
                                  </w:rPr>
                                  <w:t>SMILE</w:t>
                                </w:r>
                              </w:p>
                              <w:p w14:paraId="2ABFD979" w14:textId="77777777" w:rsidR="00604F01" w:rsidRPr="00DB4C58" w:rsidRDefault="00604F01" w:rsidP="008343F1">
                                <w:pPr>
                                  <w:rPr>
                                    <w:color w:val="7030A0"/>
                                    <w:sz w:val="21"/>
                                  </w:rPr>
                                </w:pPr>
                              </w:p>
                              <w:p w14:paraId="6E594148" w14:textId="0CB3E336" w:rsidR="00604F01" w:rsidRDefault="00604F01" w:rsidP="008343F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 name="Group 22"/>
                        <wpg:cNvGrpSpPr/>
                        <wpg:grpSpPr>
                          <a:xfrm>
                            <a:off x="2976169" y="0"/>
                            <a:ext cx="2903220" cy="1914525"/>
                            <a:chOff x="0" y="0"/>
                            <a:chExt cx="2903220" cy="1914525"/>
                          </a:xfrm>
                        </wpg:grpSpPr>
                        <wps:wsp>
                          <wps:cNvPr id="4" name="Rectangle 4"/>
                          <wps:cNvSpPr>
                            <a:spLocks/>
                          </wps:cNvSpPr>
                          <wps:spPr>
                            <a:xfrm>
                              <a:off x="0" y="0"/>
                              <a:ext cx="2903220" cy="19145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356360" y="118872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A7387B" w14:textId="77777777" w:rsidR="00604F01" w:rsidRPr="00A11077" w:rsidRDefault="00604F01" w:rsidP="00F52051">
                                <w:pPr>
                                  <w:jc w:val="center"/>
                                  <w:rPr>
                                    <w:rFonts w:ascii="Times New Roman" w:hAnsi="Times New Roman" w:cs="Times New Roman"/>
                                    <w:b/>
                                    <w:color w:val="00B0F0"/>
                                    <w:sz w:val="24"/>
                                    <w:szCs w:val="24"/>
                                    <w:lang w:val="en-US"/>
                                  </w:rPr>
                                </w:pPr>
                                <w:r w:rsidRPr="00A11077">
                                  <w:rPr>
                                    <w:rFonts w:ascii="Times New Roman" w:hAnsi="Times New Roman" w:cs="Times New Roman"/>
                                    <w:b/>
                                    <w:color w:val="00B0F0"/>
                                    <w:sz w:val="24"/>
                                    <w:szCs w:val="24"/>
                                    <w:lang w:val="en-US"/>
                                  </w:rPr>
                                  <w:t>CANCER</w:t>
                                </w:r>
                              </w:p>
                              <w:p w14:paraId="212EC3BE" w14:textId="77777777" w:rsidR="00604F01" w:rsidRPr="00BA32BA" w:rsidRDefault="00604F01" w:rsidP="00F52051">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259080" y="76200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DD2EEA" w14:textId="66669C52" w:rsidR="00604F01" w:rsidRPr="00BA32BA" w:rsidRDefault="00604F01" w:rsidP="008343F1">
                                <w:pPr>
                                  <w:jc w:val="center"/>
                                  <w:rPr>
                                    <w:sz w:val="24"/>
                                    <w:szCs w:val="24"/>
                                  </w:rPr>
                                </w:pPr>
                                <w:r w:rsidRPr="00A11077">
                                  <w:rPr>
                                    <w:rFonts w:ascii="Times New Roman" w:hAnsi="Times New Roman" w:cs="Times New Roman"/>
                                    <w:b/>
                                    <w:color w:val="FFFF00"/>
                                    <w:sz w:val="24"/>
                                    <w:szCs w:val="24"/>
                                    <w:lang w:val="en-US"/>
                                  </w:rPr>
                                  <w:t>MORAG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379220" y="40386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52E13C" w14:textId="7BD716F5" w:rsidR="00604F01" w:rsidRPr="00BA32BA" w:rsidRDefault="00604F01" w:rsidP="008343F1">
                                <w:pPr>
                                  <w:jc w:val="center"/>
                                  <w:rPr>
                                    <w:sz w:val="24"/>
                                    <w:szCs w:val="24"/>
                                  </w:rPr>
                                </w:pPr>
                                <w:r w:rsidRPr="00A11077">
                                  <w:rPr>
                                    <w:rFonts w:ascii="Times New Roman" w:hAnsi="Times New Roman" w:cs="Times New Roman"/>
                                    <w:b/>
                                    <w:color w:val="FFFF00"/>
                                    <w:sz w:val="24"/>
                                    <w:szCs w:val="24"/>
                                    <w:lang w:val="en-US"/>
                                  </w:rPr>
                                  <w:t>JOY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 name="Group 23"/>
                        <wpg:cNvGrpSpPr/>
                        <wpg:grpSpPr>
                          <a:xfrm>
                            <a:off x="0" y="5824"/>
                            <a:ext cx="2903220" cy="1914525"/>
                            <a:chOff x="0" y="0"/>
                            <a:chExt cx="2903220" cy="1914525"/>
                          </a:xfrm>
                        </wpg:grpSpPr>
                        <wps:wsp>
                          <wps:cNvPr id="24" name="Rectangle 24"/>
                          <wps:cNvSpPr>
                            <a:spLocks/>
                          </wps:cNvSpPr>
                          <wps:spPr>
                            <a:xfrm>
                              <a:off x="0" y="0"/>
                              <a:ext cx="2903220" cy="19145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1356360" y="118872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AA3D61" w14:textId="77777777" w:rsidR="00604F01" w:rsidRPr="008343F1" w:rsidRDefault="00604F01" w:rsidP="008343F1">
                                <w:pPr>
                                  <w:jc w:val="center"/>
                                  <w:rPr>
                                    <w:rFonts w:ascii="Times New Roman" w:hAnsi="Times New Roman" w:cs="Times New Roman"/>
                                    <w:b/>
                                    <w:color w:val="FFFFFF" w:themeColor="background1"/>
                                    <w:sz w:val="24"/>
                                    <w:szCs w:val="24"/>
                                    <w:lang w:val="en-US"/>
                                  </w:rPr>
                                </w:pPr>
                                <w:r w:rsidRPr="008343F1">
                                  <w:rPr>
                                    <w:rFonts w:ascii="Times New Roman" w:hAnsi="Times New Roman" w:cs="Times New Roman"/>
                                    <w:b/>
                                    <w:color w:val="FFFFFF" w:themeColor="background1"/>
                                    <w:sz w:val="24"/>
                                    <w:szCs w:val="24"/>
                                    <w:lang w:val="en-US"/>
                                  </w:rPr>
                                  <w:t>CANCER</w:t>
                                </w:r>
                              </w:p>
                              <w:p w14:paraId="06016D49" w14:textId="77777777" w:rsidR="00604F01" w:rsidRPr="008343F1" w:rsidRDefault="00604F01" w:rsidP="008343F1">
                                <w:pPr>
                                  <w:rPr>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259080" y="76200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564B85" w14:textId="77777777" w:rsidR="00604F01" w:rsidRPr="008343F1" w:rsidRDefault="00604F01" w:rsidP="008343F1">
                                <w:pPr>
                                  <w:jc w:val="center"/>
                                  <w:rPr>
                                    <w:color w:val="FFFFFF" w:themeColor="background1"/>
                                    <w:sz w:val="24"/>
                                    <w:szCs w:val="24"/>
                                  </w:rPr>
                                </w:pPr>
                                <w:r w:rsidRPr="008343F1">
                                  <w:rPr>
                                    <w:rFonts w:ascii="Times New Roman" w:hAnsi="Times New Roman" w:cs="Times New Roman"/>
                                    <w:b/>
                                    <w:color w:val="FFFFFF" w:themeColor="background1"/>
                                    <w:sz w:val="24"/>
                                    <w:szCs w:val="24"/>
                                    <w:lang w:val="en-US"/>
                                  </w:rPr>
                                  <w:t>MORAG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379220" y="40386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3FB21C" w14:textId="77777777" w:rsidR="00604F01" w:rsidRPr="008343F1" w:rsidRDefault="00604F01" w:rsidP="008343F1">
                                <w:pPr>
                                  <w:jc w:val="center"/>
                                  <w:rPr>
                                    <w:color w:val="FFFFFF" w:themeColor="background1"/>
                                    <w:sz w:val="24"/>
                                    <w:szCs w:val="24"/>
                                  </w:rPr>
                                </w:pPr>
                                <w:r w:rsidRPr="008343F1">
                                  <w:rPr>
                                    <w:rFonts w:ascii="Times New Roman" w:hAnsi="Times New Roman" w:cs="Times New Roman"/>
                                    <w:b/>
                                    <w:color w:val="FFFFFF" w:themeColor="background1"/>
                                    <w:sz w:val="24"/>
                                    <w:szCs w:val="24"/>
                                    <w:lang w:val="en-US"/>
                                  </w:rPr>
                                  <w:t>JOY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 name="Group 33"/>
                        <wpg:cNvGrpSpPr/>
                        <wpg:grpSpPr>
                          <a:xfrm>
                            <a:off x="0" y="2015174"/>
                            <a:ext cx="2914650" cy="1914525"/>
                            <a:chOff x="0" y="0"/>
                            <a:chExt cx="2914650" cy="1914525"/>
                          </a:xfrm>
                        </wpg:grpSpPr>
                        <wps:wsp>
                          <wps:cNvPr id="34" name="Rectangle 34"/>
                          <wps:cNvSpPr>
                            <a:spLocks/>
                          </wps:cNvSpPr>
                          <wps:spPr>
                            <a:xfrm>
                              <a:off x="0" y="0"/>
                              <a:ext cx="2914650" cy="19145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1699260" y="487680"/>
                              <a:ext cx="998220" cy="365760"/>
                            </a:xfrm>
                            <a:prstGeom prst="rect">
                              <a:avLst/>
                            </a:prstGeom>
                            <a:solidFill>
                              <a:schemeClr val="tx1"/>
                            </a:solidFill>
                            <a:ln w="6350">
                              <a:noFill/>
                            </a:ln>
                          </wps:spPr>
                          <wps:txbx>
                            <w:txbxContent>
                              <w:p w14:paraId="1C75A298" w14:textId="77777777" w:rsidR="00604F01" w:rsidRPr="008343F1" w:rsidRDefault="00604F01" w:rsidP="008343F1">
                                <w:pPr>
                                  <w:jc w:val="center"/>
                                  <w:rPr>
                                    <w:color w:val="FFFFFF" w:themeColor="background1"/>
                                  </w:rPr>
                                </w:pPr>
                                <w:r w:rsidRPr="008343F1">
                                  <w:rPr>
                                    <w:rFonts w:ascii="Times New Roman" w:hAnsi="Times New Roman" w:cs="Times New Roman"/>
                                    <w:b/>
                                    <w:color w:val="FFFFFF" w:themeColor="background1"/>
                                    <w:sz w:val="24"/>
                                    <w:szCs w:val="24"/>
                                    <w:lang w:val="en-US"/>
                                  </w:rPr>
                                  <w:t>HELL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381000" y="769620"/>
                              <a:ext cx="998220" cy="365760"/>
                            </a:xfrm>
                            <a:prstGeom prst="rect">
                              <a:avLst/>
                            </a:prstGeom>
                            <a:solidFill>
                              <a:schemeClr val="tx1"/>
                            </a:solidFill>
                            <a:ln w="6350">
                              <a:noFill/>
                            </a:ln>
                          </wps:spPr>
                          <wps:txbx>
                            <w:txbxContent>
                              <w:p w14:paraId="67EB6793" w14:textId="77777777" w:rsidR="00604F01" w:rsidRPr="008343F1" w:rsidRDefault="00604F01" w:rsidP="008343F1">
                                <w:pPr>
                                  <w:jc w:val="center"/>
                                  <w:rPr>
                                    <w:color w:val="FFFFFF" w:themeColor="background1"/>
                                  </w:rPr>
                                </w:pPr>
                                <w:r w:rsidRPr="008343F1">
                                  <w:rPr>
                                    <w:rFonts w:ascii="Times New Roman" w:hAnsi="Times New Roman" w:cs="Times New Roman"/>
                                    <w:b/>
                                    <w:color w:val="FFFFFF" w:themeColor="background1"/>
                                    <w:sz w:val="24"/>
                                    <w:szCs w:val="24"/>
                                    <w:lang w:val="en-US"/>
                                  </w:rPr>
                                  <w:t>STRUAN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714500" y="1112520"/>
                              <a:ext cx="998220" cy="365760"/>
                            </a:xfrm>
                            <a:prstGeom prst="rect">
                              <a:avLst/>
                            </a:prstGeom>
                            <a:solidFill>
                              <a:schemeClr val="tx1"/>
                            </a:solidFill>
                            <a:ln w="6350">
                              <a:noFill/>
                            </a:ln>
                          </wps:spPr>
                          <wps:txbx>
                            <w:txbxContent>
                              <w:p w14:paraId="4CF161BF" w14:textId="77777777" w:rsidR="00604F01" w:rsidRPr="008343F1" w:rsidRDefault="00604F01" w:rsidP="008343F1">
                                <w:pPr>
                                  <w:jc w:val="center"/>
                                  <w:rPr>
                                    <w:rFonts w:ascii="Times New Roman" w:hAnsi="Times New Roman" w:cs="Times New Roman"/>
                                    <w:b/>
                                    <w:color w:val="FFFFFF" w:themeColor="background1"/>
                                    <w:sz w:val="24"/>
                                    <w:lang w:val="en-US"/>
                                  </w:rPr>
                                </w:pPr>
                                <w:r w:rsidRPr="008343F1">
                                  <w:rPr>
                                    <w:rFonts w:ascii="Times New Roman" w:hAnsi="Times New Roman" w:cs="Times New Roman"/>
                                    <w:b/>
                                    <w:color w:val="FFFFFF" w:themeColor="background1"/>
                                    <w:sz w:val="24"/>
                                    <w:lang w:val="en-US"/>
                                  </w:rPr>
                                  <w:t>SMILE</w:t>
                                </w:r>
                              </w:p>
                              <w:p w14:paraId="633FB314" w14:textId="77777777" w:rsidR="00604F01" w:rsidRPr="008343F1" w:rsidRDefault="00604F01" w:rsidP="008343F1">
                                <w:pPr>
                                  <w:rPr>
                                    <w:color w:val="FFFFFF" w:themeColor="background1"/>
                                    <w:sz w:val="21"/>
                                  </w:rPr>
                                </w:pPr>
                              </w:p>
                              <w:p w14:paraId="1DC5E62D" w14:textId="77777777" w:rsidR="00604F01" w:rsidRPr="008343F1" w:rsidRDefault="00604F01" w:rsidP="008343F1">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xmlns:w15="http://schemas.microsoft.com/office/word/2012/wordml">
            <w:pict>
              <v:group w14:anchorId="70D4F8BA" id="Group_x0020_7" o:spid="_x0000_s1041" style="width:464.75pt;height:309.45pt;mso-position-horizontal-relative:char;mso-position-vertical-relative:line" coordsize="5902467,392969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">
                <v:group id="Group_x0020_19" o:spid="_x0000_s1042" style="position:absolute;left:2987817;top:2009350;width:2914650;height:1914525" coordsize="2914650,19145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rect id="Rectangle_x0020_3" o:spid="_x0000_s1043" style="position:absolute;width:2914650;height:19145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wIwQAA&#10;ANoAAAAPAAAAZHJzL2Rvd25yZXYueG1sRI9Lq8IwFIT3wv0P4Vxwp6kPpFSjeC8qLgTf+0NzbIvN&#10;SWmi1n9vBMHlMDPfMJNZY0pxp9oVlhX0uhEI4tTqgjMFp+OyE4NwHlljaZkUPMnBbPrTmmCi7YP3&#10;dD/4TAQIuwQV5N5XiZQuzcmg69qKOHgXWxv0QdaZ1DU+AtyUsh9FI2mw4LCQY0X/OaXXw80oaG6r&#10;5eJK22G2S/82m3hu1ouzUar928zHIDw1/hv+tNdawQDeV8INkNM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v/8CMEAAADaAAAADwAAAAAAAAAAAAAAAACXAgAAZHJzL2Rvd25y&#10;ZXYueG1sUEsFBgAAAAAEAAQA9QAAAIUDAAAAAA==&#10;" fillcolor="black [3213]" strokecolor="black [3213]" strokeweight="1pt">
                    <v:path arrowok="t"/>
                  </v:rect>
                  <v:shape id="Text_x0020_Box_x0020_16" o:spid="_x0000_s1044" type="#_x0000_t202" style="position:absolute;left:1699260;top:487680;width:998220;height:365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jVWowAAA&#10;ANsAAAAPAAAAZHJzL2Rvd25yZXYueG1sRE/bisIwEH0X9h/CLPim6boo2jWKKIsKXvCCz0Mz25Zt&#10;JqWJWv16Iwi+zeFcZziuTSEuVLncsoKvdgSCOLE651TB8fDb6oNwHlljYZkU3MjBePTRGGKs7ZV3&#10;dNn7VIQQdjEqyLwvYyldkpFB17YlceD+bGXQB1ilUld4DeGmkJ0o6kmDOYeGDEuaZpT8789Gwenb&#10;bOvZen5fdJergd6QSxmdUs3PevIDwlPt3+KXe6HD/B48fwkHyNE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djVWowAAAANsAAAAPAAAAAAAAAAAAAAAAAJcCAABkcnMvZG93bnJl&#10;di54bWxQSwUGAAAAAAQABAD1AAAAhAMAAAAA&#10;" fillcolor="black [3213]" stroked="f" strokeweight=".5pt">
                    <v:textbox>
                      <w:txbxContent>
                        <w:p w14:paraId="0FB82A9D" w14:textId="7474D5E1" w:rsidR="00237D95" w:rsidRDefault="00237D95" w:rsidP="008343F1">
                          <w:pPr>
                            <w:jc w:val="center"/>
                          </w:pPr>
                          <w:r w:rsidRPr="008343F1">
                            <w:rPr>
                              <w:rFonts w:ascii="Times New Roman" w:hAnsi="Times New Roman" w:cs="Times New Roman"/>
                              <w:b/>
                              <w:color w:val="92D050"/>
                              <w:sz w:val="24"/>
                              <w:szCs w:val="24"/>
                              <w:lang w:val="en-US"/>
                            </w:rPr>
                            <w:t>HELL</w:t>
                          </w:r>
                        </w:p>
                      </w:txbxContent>
                    </v:textbox>
                  </v:shape>
                  <v:shape id="Text_x0020_Box_x0020_17" o:spid="_x0000_s1045" type="#_x0000_t202" style="position:absolute;left:381000;top:769620;width:998220;height:365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wfAzwgAA&#10;ANsAAAAPAAAAZHJzL2Rvd25yZXYueG1sRE/basJAEH0X/IdlhL6ZjRYvTd0EUYoWtEVb+jxkp0kw&#10;OxuyW0379V1B8G0O5zqLrDO1OFPrKssKRlEMgji3uuJCwefHy3AOwnlkjbVlUvBLDrK031tgou2F&#10;D3Q++kKEEHYJKii9bxIpXV6SQRfZhjhw37Y16ANsC6lbvIRwU8txHE+lwYpDQ4kNrUrKT8cfo+Dr&#10;0bx36/3mbzt53T3pN3IFo1PqYdAtn0F46vxdfHNvdZg/g+sv4QCZ/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LB8DPCAAAA2wAAAA8AAAAAAAAAAAAAAAAAlwIAAGRycy9kb3du&#10;cmV2LnhtbFBLBQYAAAAABAAEAPUAAACGAwAAAAA=&#10;" fillcolor="black [3213]" stroked="f" strokeweight=".5pt">
                    <v:textbox>
                      <w:txbxContent>
                        <w:p w14:paraId="4684CF88" w14:textId="537F4CE6" w:rsidR="00237D95" w:rsidRDefault="00237D95" w:rsidP="008343F1">
                          <w:pPr>
                            <w:jc w:val="center"/>
                          </w:pPr>
                          <w:r w:rsidRPr="008343F1">
                            <w:rPr>
                              <w:rFonts w:ascii="Times New Roman" w:hAnsi="Times New Roman" w:cs="Times New Roman"/>
                              <w:b/>
                              <w:color w:val="92D050"/>
                              <w:sz w:val="24"/>
                              <w:szCs w:val="24"/>
                              <w:lang w:val="en-US"/>
                            </w:rPr>
                            <w:t>STRUAN</w:t>
                          </w:r>
                        </w:p>
                      </w:txbxContent>
                    </v:textbox>
                  </v:shape>
                  <v:shape id="Text_x0020_Box_x0020_18" o:spid="_x0000_s1046" type="#_x0000_t202" style="position:absolute;left:1714500;top:1112520;width:998220;height:365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XmRBxAAA&#10;ANsAAAAPAAAAZHJzL2Rvd25yZXYueG1sRI9Ba8JAEIXvBf/DMoK3urFisdFVxCJaqIq29DxkxySY&#10;nQ3ZVVN/vXMo9DbDe/PeN9N56yp1pSaUng0M+gko4szbknMD31+r5zGoEJEtVp7JwC8FmM86T1NM&#10;rb/xga7HmCsJ4ZCigSLGOtU6ZAU5DH1fE4t28o3DKGuTa9vgTcJdpV+S5FU7LFkaCqxpWVB2Pl6c&#10;gZ+h27fv2/V9M/r4fLM7CjljMKbXbRcTUJHa+G/+u95YwRdY+UUG0L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15kQcQAAADbAAAADwAAAAAAAAAAAAAAAACXAgAAZHJzL2Rv&#10;d25yZXYueG1sUEsFBgAAAAAEAAQA9QAAAIgDAAAAAA==&#10;" fillcolor="black [3213]" stroked="f" strokeweight=".5pt">
                    <v:textbox>
                      <w:txbxContent>
                        <w:p w14:paraId="6C2035E1" w14:textId="77777777" w:rsidR="00237D95" w:rsidRPr="008343F1" w:rsidRDefault="00237D95" w:rsidP="008343F1">
                          <w:pPr>
                            <w:jc w:val="center"/>
                            <w:rPr>
                              <w:rFonts w:ascii="Times New Roman" w:hAnsi="Times New Roman" w:cs="Times New Roman"/>
                              <w:b/>
                              <w:color w:val="FFFF00"/>
                              <w:sz w:val="24"/>
                              <w:lang w:val="en-US"/>
                            </w:rPr>
                          </w:pPr>
                          <w:r w:rsidRPr="008343F1">
                            <w:rPr>
                              <w:rFonts w:ascii="Times New Roman" w:hAnsi="Times New Roman" w:cs="Times New Roman"/>
                              <w:b/>
                              <w:color w:val="FFFF00"/>
                              <w:sz w:val="24"/>
                              <w:lang w:val="en-US"/>
                            </w:rPr>
                            <w:t>SMILE</w:t>
                          </w:r>
                        </w:p>
                        <w:p w14:paraId="2ABFD979" w14:textId="77777777" w:rsidR="00237D95" w:rsidRPr="00DB4C58" w:rsidRDefault="00237D95" w:rsidP="008343F1">
                          <w:pPr>
                            <w:rPr>
                              <w:color w:val="7030A0"/>
                              <w:sz w:val="21"/>
                            </w:rPr>
                          </w:pPr>
                        </w:p>
                        <w:p w14:paraId="6E594148" w14:textId="0CB3E336" w:rsidR="00237D95" w:rsidRDefault="00237D95" w:rsidP="008343F1">
                          <w:pPr>
                            <w:jc w:val="center"/>
                          </w:pPr>
                        </w:p>
                      </w:txbxContent>
                    </v:textbox>
                  </v:shape>
                </v:group>
                <v:group id="Group_x0020_22" o:spid="_x0000_s1047" style="position:absolute;left:2976169;width:2903220;height:1914525" coordsize="2903220,19145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rect id="Rectangle_x0020_4" o:spid="_x0000_s1048" style="position:absolute;width:2903220;height:19145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FmR8vgAA&#10;ANoAAAAPAAAAZHJzL2Rvd25yZXYueG1sRI/NCsIwEITvgu8QVvCmqSIi1SgqKh4E/+9Ls7bFZlOa&#10;qPXtjSB4HGbmG2Yyq00hnlS53LKCXjcCQZxYnXOq4HJed0YgnEfWWFgmBW9yMJs2GxOMtX3xkZ4n&#10;n4oAYRejgsz7MpbSJRkZdF1bEgfvZiuDPsgqlbrCV4CbQvajaCgN5hwWMixpmVFyPz2MgvqxWa/u&#10;tB+kh2Sx243mZru6GqXarXo+BuGp9v/wr73VCgbwvRJugJ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DRZkfL4AAADaAAAADwAAAAAAAAAAAAAAAACXAgAAZHJzL2Rvd25yZXYu&#10;eG1sUEsFBgAAAAAEAAQA9QAAAIIDAAAAAA==&#10;" fillcolor="black [3213]" strokecolor="black [3213]" strokeweight="1pt">
                    <v:path arrowok="t"/>
                  </v:rect>
                  <v:shape id="Text_x0020_Box_x0020_12" o:spid="_x0000_s1049" type="#_x0000_t202" style="position:absolute;left:1356360;top:1188720;width:1028700;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63A7387B" w14:textId="77777777" w:rsidR="00237D95" w:rsidRPr="00A11077" w:rsidRDefault="00237D95" w:rsidP="00F52051">
                          <w:pPr>
                            <w:jc w:val="center"/>
                            <w:rPr>
                              <w:rFonts w:ascii="Times New Roman" w:hAnsi="Times New Roman" w:cs="Times New Roman"/>
                              <w:b/>
                              <w:color w:val="00B0F0"/>
                              <w:sz w:val="24"/>
                              <w:szCs w:val="24"/>
                              <w:lang w:val="en-US"/>
                            </w:rPr>
                          </w:pPr>
                          <w:r w:rsidRPr="00A11077">
                            <w:rPr>
                              <w:rFonts w:ascii="Times New Roman" w:hAnsi="Times New Roman" w:cs="Times New Roman"/>
                              <w:b/>
                              <w:color w:val="00B0F0"/>
                              <w:sz w:val="24"/>
                              <w:szCs w:val="24"/>
                              <w:lang w:val="en-US"/>
                            </w:rPr>
                            <w:t>CANCER</w:t>
                          </w:r>
                        </w:p>
                        <w:p w14:paraId="212EC3BE" w14:textId="77777777" w:rsidR="00237D95" w:rsidRPr="00BA32BA" w:rsidRDefault="00237D95" w:rsidP="00F52051">
                          <w:pPr>
                            <w:rPr>
                              <w:sz w:val="24"/>
                              <w:szCs w:val="24"/>
                            </w:rPr>
                          </w:pPr>
                        </w:p>
                      </w:txbxContent>
                    </v:textbox>
                  </v:shape>
                  <v:shape id="Text_x0020_Box_x0020_20" o:spid="_x0000_s1050" type="#_x0000_t202" style="position:absolute;left:259080;top:762000;width:1028700;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7B9EwAAA&#10;ANsAAAAPAAAAZHJzL2Rvd25yZXYueG1sRE/Pa8IwFL4L+x/CG3izycTJVhtlKIOdJtZN8PZonm2x&#10;eQlNZrv/3hwGO358v4vNaDtxoz60jjU8ZQoEceVMy7WGr+P77AVEiMgGO8ek4ZcCbNYPkwJz4wY+&#10;0K2MtUghHHLU0MTocylD1ZDFkDlPnLiL6y3GBPtamh6HFG47OVdqKS22nBoa9LRtqLqWP1bD9+fl&#10;fFqofb2zz35wo5JsX6XW08fxbQUi0hj/xX/uD6Nhntan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7B9EwAAAANsAAAAPAAAAAAAAAAAAAAAAAJcCAABkcnMvZG93bnJl&#10;di54bWxQSwUGAAAAAAQABAD1AAAAhAMAAAAA&#10;" filled="f" stroked="f">
                    <v:textbox>
                      <w:txbxContent>
                        <w:p w14:paraId="17DD2EEA" w14:textId="66669C52" w:rsidR="00237D95" w:rsidRPr="00BA32BA" w:rsidRDefault="00237D95" w:rsidP="008343F1">
                          <w:pPr>
                            <w:jc w:val="center"/>
                            <w:rPr>
                              <w:sz w:val="24"/>
                              <w:szCs w:val="24"/>
                            </w:rPr>
                          </w:pPr>
                          <w:r w:rsidRPr="00A11077">
                            <w:rPr>
                              <w:rFonts w:ascii="Times New Roman" w:hAnsi="Times New Roman" w:cs="Times New Roman"/>
                              <w:b/>
                              <w:color w:val="FFFF00"/>
                              <w:sz w:val="24"/>
                              <w:szCs w:val="24"/>
                              <w:lang w:val="en-US"/>
                            </w:rPr>
                            <w:t>MORAG</w:t>
                          </w:r>
                        </w:p>
                      </w:txbxContent>
                    </v:textbox>
                  </v:shape>
                  <v:shape id="Text_x0020_Box_x0020_21" o:spid="_x0000_s1051" type="#_x0000_t202" style="position:absolute;left:1379220;top:403860;width:1028700;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4C52E13C" w14:textId="7BD716F5" w:rsidR="00237D95" w:rsidRPr="00BA32BA" w:rsidRDefault="00237D95" w:rsidP="008343F1">
                          <w:pPr>
                            <w:jc w:val="center"/>
                            <w:rPr>
                              <w:sz w:val="24"/>
                              <w:szCs w:val="24"/>
                            </w:rPr>
                          </w:pPr>
                          <w:r w:rsidRPr="00A11077">
                            <w:rPr>
                              <w:rFonts w:ascii="Times New Roman" w:hAnsi="Times New Roman" w:cs="Times New Roman"/>
                              <w:b/>
                              <w:color w:val="FFFF00"/>
                              <w:sz w:val="24"/>
                              <w:szCs w:val="24"/>
                              <w:lang w:val="en-US"/>
                            </w:rPr>
                            <w:t>JOY</w:t>
                          </w:r>
                        </w:p>
                      </w:txbxContent>
                    </v:textbox>
                  </v:shape>
                </v:group>
                <v:group id="Group_x0020_23" o:spid="_x0000_s1052" style="position:absolute;top:5824;width:2903220;height:1914525" coordsize="2903220,19145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rect id="Rectangle_x0020_24" o:spid="_x0000_s1053" style="position:absolute;width:2903220;height:19145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ZBVfvwAA&#10;ANsAAAAPAAAAZHJzL2Rvd25yZXYueG1sRI/NCsIwEITvgu8QVvCmqSIi1SgqKh4E/+9Ls7bFZlOa&#10;qPXtjSB4HGbmG2Yyq00hnlS53LKCXjcCQZxYnXOq4HJed0YgnEfWWFgmBW9yMJs2GxOMtX3xkZ4n&#10;n4oAYRejgsz7MpbSJRkZdF1bEgfvZiuDPsgqlbrCV4CbQvajaCgN5hwWMixpmVFyPz2MgvqxWa/u&#10;tB+kh2Sx243mZru6GqXarXo+BuGp9v/wr73VCvoD+H4JP0BO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pkFV+/AAAA2wAAAA8AAAAAAAAAAAAAAAAAlwIAAGRycy9kb3ducmV2&#10;LnhtbFBLBQYAAAAABAAEAPUAAACDAwAAAAA=&#10;" fillcolor="black [3213]" strokecolor="black [3213]" strokeweight="1pt">
                    <v:path arrowok="t"/>
                  </v:rect>
                  <v:shape id="Text_x0020_Box_x0020_25" o:spid="_x0000_s1054" type="#_x0000_t202" style="position:absolute;left:1356360;top:1188720;width:1028700;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7zcwgAA&#10;ANsAAAAPAAAAZHJzL2Rvd25yZXYueG1sRI9Bi8IwFITvgv8hPMGbJorK2jXKsiJ4UnR3hb09mmdb&#10;bF5KE23990YQPA4z8w2zWLW2FDeqfeFYw2ioQBCnzhScafj92Qw+QPiAbLB0TBru5GG17HYWmBjX&#10;8IFux5CJCGGfoIY8hCqR0qc5WfRDVxFH7+xqiyHKOpOmxibCbSnHSs2kxYLjQo4VfeeUXo5Xq+Fv&#10;d/4/TdQ+W9tp1bhWSbZzqXW/1359ggjUhnf41d4aDeMp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bvNzCAAAA2wAAAA8AAAAAAAAAAAAAAAAAlwIAAGRycy9kb3du&#10;cmV2LnhtbFBLBQYAAAAABAAEAPUAAACGAwAAAAA=&#10;" filled="f" stroked="f">
                    <v:textbox>
                      <w:txbxContent>
                        <w:p w14:paraId="08AA3D61" w14:textId="77777777" w:rsidR="00237D95" w:rsidRPr="008343F1" w:rsidRDefault="00237D95" w:rsidP="008343F1">
                          <w:pPr>
                            <w:jc w:val="center"/>
                            <w:rPr>
                              <w:rFonts w:ascii="Times New Roman" w:hAnsi="Times New Roman" w:cs="Times New Roman"/>
                              <w:b/>
                              <w:color w:val="FFFFFF" w:themeColor="background1"/>
                              <w:sz w:val="24"/>
                              <w:szCs w:val="24"/>
                              <w:lang w:val="en-US"/>
                            </w:rPr>
                          </w:pPr>
                          <w:r w:rsidRPr="008343F1">
                            <w:rPr>
                              <w:rFonts w:ascii="Times New Roman" w:hAnsi="Times New Roman" w:cs="Times New Roman"/>
                              <w:b/>
                              <w:color w:val="FFFFFF" w:themeColor="background1"/>
                              <w:sz w:val="24"/>
                              <w:szCs w:val="24"/>
                              <w:lang w:val="en-US"/>
                            </w:rPr>
                            <w:t>CANCER</w:t>
                          </w:r>
                        </w:p>
                        <w:p w14:paraId="06016D49" w14:textId="77777777" w:rsidR="00237D95" w:rsidRPr="008343F1" w:rsidRDefault="00237D95" w:rsidP="008343F1">
                          <w:pPr>
                            <w:rPr>
                              <w:color w:val="FFFFFF" w:themeColor="background1"/>
                              <w:sz w:val="24"/>
                              <w:szCs w:val="24"/>
                            </w:rPr>
                          </w:pPr>
                        </w:p>
                      </w:txbxContent>
                    </v:textbox>
                  </v:shape>
                  <v:shape id="Text_x0020_Box_x0020_26" o:spid="_x0000_s1055" type="#_x0000_t202" style="position:absolute;left:259080;top:762000;width:1028700;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0D564B85" w14:textId="77777777" w:rsidR="00237D95" w:rsidRPr="008343F1" w:rsidRDefault="00237D95" w:rsidP="008343F1">
                          <w:pPr>
                            <w:jc w:val="center"/>
                            <w:rPr>
                              <w:color w:val="FFFFFF" w:themeColor="background1"/>
                              <w:sz w:val="24"/>
                              <w:szCs w:val="24"/>
                            </w:rPr>
                          </w:pPr>
                          <w:r w:rsidRPr="008343F1">
                            <w:rPr>
                              <w:rFonts w:ascii="Times New Roman" w:hAnsi="Times New Roman" w:cs="Times New Roman"/>
                              <w:b/>
                              <w:color w:val="FFFFFF" w:themeColor="background1"/>
                              <w:sz w:val="24"/>
                              <w:szCs w:val="24"/>
                              <w:lang w:val="en-US"/>
                            </w:rPr>
                            <w:t>MORAG</w:t>
                          </w:r>
                        </w:p>
                      </w:txbxContent>
                    </v:textbox>
                  </v:shape>
                  <v:shape id="Text_x0020_Box_x0020_27" o:spid="_x0000_s1056" type="#_x0000_t202" style="position:absolute;left:1379220;top:403860;width:1028700;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6F3FB21C" w14:textId="77777777" w:rsidR="00237D95" w:rsidRPr="008343F1" w:rsidRDefault="00237D95" w:rsidP="008343F1">
                          <w:pPr>
                            <w:jc w:val="center"/>
                            <w:rPr>
                              <w:color w:val="FFFFFF" w:themeColor="background1"/>
                              <w:sz w:val="24"/>
                              <w:szCs w:val="24"/>
                            </w:rPr>
                          </w:pPr>
                          <w:r w:rsidRPr="008343F1">
                            <w:rPr>
                              <w:rFonts w:ascii="Times New Roman" w:hAnsi="Times New Roman" w:cs="Times New Roman"/>
                              <w:b/>
                              <w:color w:val="FFFFFF" w:themeColor="background1"/>
                              <w:sz w:val="24"/>
                              <w:szCs w:val="24"/>
                              <w:lang w:val="en-US"/>
                            </w:rPr>
                            <w:t>JOY</w:t>
                          </w:r>
                        </w:p>
                      </w:txbxContent>
                    </v:textbox>
                  </v:shape>
                </v:group>
                <v:group id="Group_x0020_33" o:spid="_x0000_s1057" style="position:absolute;top:2015174;width:2914650;height:1914525" coordsize="2914650,19145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v:rect id="Rectangle_x0020_34" o:spid="_x0000_s1058" style="position:absolute;width:2914650;height:19145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YOCwgAA&#10;ANsAAAAPAAAAZHJzL2Rvd25yZXYueG1sRI9Lq8IwFIT3wv0P4QjuNPWBlGoUr6i4EK7P/aE5tsXm&#10;pDRR6783wgWXw8x8w0znjSnFg2pXWFbQ70UgiFOrC84UnE/rbgzCeWSNpWVS8CIH89lPa4qJtk8+&#10;0OPoMxEg7BJUkHtfJVK6NCeDrmcr4uBdbW3QB1lnUtf4DHBTykEUjaXBgsNCjhUtc0pvx7tR0Nw3&#10;69WN/kbZPv3d7eKF2a4uRqlOu1lMQHhq/Df8395qBcMRfL6EHyB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9g4LCAAAA2wAAAA8AAAAAAAAAAAAAAAAAlwIAAGRycy9kb3du&#10;cmV2LnhtbFBLBQYAAAAABAAEAPUAAACGAwAAAAA=&#10;" fillcolor="black [3213]" strokecolor="black [3213]" strokeweight="1pt">
                    <v:path arrowok="t"/>
                  </v:rect>
                  <v:shape id="Text_x0020_Box_x0020_35" o:spid="_x0000_s1059" type="#_x0000_t202" style="position:absolute;left:1699260;top:487680;width:998220;height:365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6pe/wwAA&#10;ANsAAAAPAAAAZHJzL2Rvd25yZXYueG1sRI/disIwFITvhX2HcBa803QVZa1GWRRRQV38wetDc7Yt&#10;25yUJmr16Y0geDnMzDfMaFKbQlyocrllBV/tCARxYnXOqYLjYd76BuE8ssbCMim4kYPJ+KMxwljb&#10;K+/osvepCBB2MSrIvC9jKV2SkUHXtiVx8P5sZdAHWaVSV3gNcFPIThT1pcGcw0KGJU0zSv73Z6Pg&#10;1DW/9WyzuC97q/VAb8mljE6p5mf9MwThqfbv8Ku91Aq6PXh+CT9Aj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6pe/wwAAANsAAAAPAAAAAAAAAAAAAAAAAJcCAABkcnMvZG93&#10;bnJldi54bWxQSwUGAAAAAAQABAD1AAAAhwMAAAAA&#10;" fillcolor="black [3213]" stroked="f" strokeweight=".5pt">
                    <v:textbox>
                      <w:txbxContent>
                        <w:p w14:paraId="1C75A298" w14:textId="77777777" w:rsidR="00237D95" w:rsidRPr="008343F1" w:rsidRDefault="00237D95" w:rsidP="008343F1">
                          <w:pPr>
                            <w:jc w:val="center"/>
                            <w:rPr>
                              <w:color w:val="FFFFFF" w:themeColor="background1"/>
                            </w:rPr>
                          </w:pPr>
                          <w:r w:rsidRPr="008343F1">
                            <w:rPr>
                              <w:rFonts w:ascii="Times New Roman" w:hAnsi="Times New Roman" w:cs="Times New Roman"/>
                              <w:b/>
                              <w:color w:val="FFFFFF" w:themeColor="background1"/>
                              <w:sz w:val="24"/>
                              <w:szCs w:val="24"/>
                              <w:lang w:val="en-US"/>
                            </w:rPr>
                            <w:t>HELL</w:t>
                          </w:r>
                        </w:p>
                      </w:txbxContent>
                    </v:textbox>
                  </v:shape>
                  <v:shape id="Text_x0020_Box_x0020_36" o:spid="_x0000_s1060" type="#_x0000_t202" style="position:absolute;left:381000;top:769620;width:998220;height:365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OAnIxAAA&#10;ANsAAAAPAAAAZHJzL2Rvd25yZXYueG1sRI9Ba8JAFITvgv9heUJvdWODwaauQVqKCrZSlZ4f2WcS&#10;zL4N2W2M/fVdoeBxmJlvmHnWm1p01LrKsoLJOAJBnFtdcaHgeHh/nIFwHlljbZkUXMlBthgO5phq&#10;e+Ev6va+EAHCLkUFpfdNKqXLSzLoxrYhDt7JtgZ9kG0hdYuXADe1fIqiRBqsOCyU2NBrSfl5/2MU&#10;fMdm1799rH7X0832WX+SKxidUg+jfvkCwlPv7+H/9loriBO4fQk/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jgJyMQAAADbAAAADwAAAAAAAAAAAAAAAACXAgAAZHJzL2Rv&#10;d25yZXYueG1sUEsFBgAAAAAEAAQA9QAAAIgDAAAAAA==&#10;" fillcolor="black [3213]" stroked="f" strokeweight=".5pt">
                    <v:textbox>
                      <w:txbxContent>
                        <w:p w14:paraId="67EB6793" w14:textId="77777777" w:rsidR="00237D95" w:rsidRPr="008343F1" w:rsidRDefault="00237D95" w:rsidP="008343F1">
                          <w:pPr>
                            <w:jc w:val="center"/>
                            <w:rPr>
                              <w:color w:val="FFFFFF" w:themeColor="background1"/>
                            </w:rPr>
                          </w:pPr>
                          <w:r w:rsidRPr="008343F1">
                            <w:rPr>
                              <w:rFonts w:ascii="Times New Roman" w:hAnsi="Times New Roman" w:cs="Times New Roman"/>
                              <w:b/>
                              <w:color w:val="FFFFFF" w:themeColor="background1"/>
                              <w:sz w:val="24"/>
                              <w:szCs w:val="24"/>
                              <w:lang w:val="en-US"/>
                            </w:rPr>
                            <w:t>STRUAN</w:t>
                          </w:r>
                        </w:p>
                      </w:txbxContent>
                    </v:textbox>
                  </v:shape>
                  <v:shape id="Text_x0020_Box_x0020_37" o:spid="_x0000_s1061" type="#_x0000_t202" style="position:absolute;left:1714500;top:1112520;width:998220;height:365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dKxTxAAA&#10;ANsAAAAPAAAAZHJzL2Rvd25yZXYueG1sRI9ba8JAFITfC/6H5Qi+1Y0Vq0Y3QSpFC17wgs+H7DEJ&#10;Zs+G7FbT/vpuodDHYWa+YeZpaypxp8aVlhUM+hEI4szqknMF59P78wSE88gaK8uk4IscpEnnaY6x&#10;tg8+0P3ocxEg7GJUUHhfx1K6rCCDrm9r4uBdbWPQB9nkUjf4CHBTyZcoepUGSw4LBdb0VlB2O34a&#10;BZeh2bfL7ep7PfrYTPWOXM7olOp128UMhKfW/4f/2mutYDiG3y/hB8jk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XSsU8QAAADbAAAADwAAAAAAAAAAAAAAAACXAgAAZHJzL2Rv&#10;d25yZXYueG1sUEsFBgAAAAAEAAQA9QAAAIgDAAAAAA==&#10;" fillcolor="black [3213]" stroked="f" strokeweight=".5pt">
                    <v:textbox>
                      <w:txbxContent>
                        <w:p w14:paraId="4CF161BF" w14:textId="77777777" w:rsidR="00237D95" w:rsidRPr="008343F1" w:rsidRDefault="00237D95" w:rsidP="008343F1">
                          <w:pPr>
                            <w:jc w:val="center"/>
                            <w:rPr>
                              <w:rFonts w:ascii="Times New Roman" w:hAnsi="Times New Roman" w:cs="Times New Roman"/>
                              <w:b/>
                              <w:color w:val="FFFFFF" w:themeColor="background1"/>
                              <w:sz w:val="24"/>
                              <w:lang w:val="en-US"/>
                            </w:rPr>
                          </w:pPr>
                          <w:r w:rsidRPr="008343F1">
                            <w:rPr>
                              <w:rFonts w:ascii="Times New Roman" w:hAnsi="Times New Roman" w:cs="Times New Roman"/>
                              <w:b/>
                              <w:color w:val="FFFFFF" w:themeColor="background1"/>
                              <w:sz w:val="24"/>
                              <w:lang w:val="en-US"/>
                            </w:rPr>
                            <w:t>SMILE</w:t>
                          </w:r>
                        </w:p>
                        <w:p w14:paraId="633FB314" w14:textId="77777777" w:rsidR="00237D95" w:rsidRPr="008343F1" w:rsidRDefault="00237D95" w:rsidP="008343F1">
                          <w:pPr>
                            <w:rPr>
                              <w:color w:val="FFFFFF" w:themeColor="background1"/>
                              <w:sz w:val="21"/>
                            </w:rPr>
                          </w:pPr>
                        </w:p>
                        <w:p w14:paraId="1DC5E62D" w14:textId="77777777" w:rsidR="00237D95" w:rsidRPr="008343F1" w:rsidRDefault="00237D95" w:rsidP="008343F1">
                          <w:pPr>
                            <w:jc w:val="center"/>
                            <w:rPr>
                              <w:color w:val="FFFFFF" w:themeColor="background1"/>
                            </w:rPr>
                          </w:pPr>
                        </w:p>
                      </w:txbxContent>
                    </v:textbox>
                  </v:shape>
                </v:group>
                <w10:anchorlock/>
              </v:group>
            </w:pict>
          </mc:Fallback>
        </mc:AlternateContent>
      </w:r>
      <w:r w:rsidR="00F52051" w:rsidRPr="002F4E79">
        <w:rPr>
          <w:rFonts w:ascii="Times New Roman" w:hAnsi="Times New Roman"/>
          <w:i/>
          <w:sz w:val="24"/>
          <w:szCs w:val="24"/>
          <w:lang w:val="en-US"/>
        </w:rPr>
        <w:t>Figure 1</w:t>
      </w:r>
      <w:r w:rsidR="00F52051" w:rsidRPr="002F4E79">
        <w:rPr>
          <w:rFonts w:ascii="Times New Roman" w:hAnsi="Times New Roman"/>
          <w:sz w:val="24"/>
          <w:szCs w:val="24"/>
          <w:lang w:val="en-US"/>
        </w:rPr>
        <w:t xml:space="preserve">. </w:t>
      </w:r>
      <w:proofErr w:type="gramStart"/>
      <w:r w:rsidR="00F52051" w:rsidRPr="002F4E79">
        <w:rPr>
          <w:rFonts w:ascii="Times New Roman" w:hAnsi="Times New Roman"/>
          <w:sz w:val="24"/>
          <w:szCs w:val="24"/>
          <w:lang w:val="en-US"/>
        </w:rPr>
        <w:t>Schematic illustration of the two types of trials during the evaluative conditioning phase of Experiment 1.</w:t>
      </w:r>
      <w:proofErr w:type="gramEnd"/>
      <w:r w:rsidR="008343F1" w:rsidRPr="002F4E79">
        <w:rPr>
          <w:rFonts w:ascii="Times New Roman" w:hAnsi="Times New Roman"/>
          <w:sz w:val="24"/>
          <w:szCs w:val="24"/>
          <w:lang w:val="en-US"/>
        </w:rPr>
        <w:t xml:space="preserve"> During the first half of the trial (</w:t>
      </w:r>
      <w:r w:rsidR="008343F1" w:rsidRPr="002F4E79">
        <w:rPr>
          <w:rFonts w:ascii="Times New Roman" w:hAnsi="Times New Roman"/>
          <w:i/>
          <w:sz w:val="24"/>
          <w:szCs w:val="24"/>
          <w:lang w:val="en-US"/>
        </w:rPr>
        <w:t>left</w:t>
      </w:r>
      <w:r w:rsidR="008343F1" w:rsidRPr="002F4E79">
        <w:rPr>
          <w:rFonts w:ascii="Times New Roman" w:hAnsi="Times New Roman"/>
          <w:sz w:val="24"/>
          <w:szCs w:val="24"/>
          <w:lang w:val="en-US"/>
        </w:rPr>
        <w:t>) the CS and USs were presented in white. During the second half of the trial (</w:t>
      </w:r>
      <w:r w:rsidR="008343F1" w:rsidRPr="002F4E79">
        <w:rPr>
          <w:rFonts w:ascii="Times New Roman" w:hAnsi="Times New Roman"/>
          <w:i/>
          <w:sz w:val="24"/>
          <w:szCs w:val="24"/>
          <w:lang w:val="en-US"/>
        </w:rPr>
        <w:t>right</w:t>
      </w:r>
      <w:r w:rsidR="008343F1" w:rsidRPr="002F4E79">
        <w:rPr>
          <w:rFonts w:ascii="Times New Roman" w:hAnsi="Times New Roman"/>
          <w:sz w:val="24"/>
          <w:szCs w:val="24"/>
          <w:lang w:val="en-US"/>
        </w:rPr>
        <w:t>) the CS and one of the USs changed to the same color whereas the second US changed to a different color.</w:t>
      </w:r>
    </w:p>
    <w:p w14:paraId="2692C635" w14:textId="75B8915F" w:rsidR="00867C3B" w:rsidRDefault="0081298D" w:rsidP="00867C3B">
      <w:pPr>
        <w:pStyle w:val="text"/>
        <w:spacing w:before="240" w:line="360" w:lineRule="auto"/>
        <w:rPr>
          <w:rFonts w:ascii="Times New Roman" w:hAnsi="Times New Roman"/>
          <w:sz w:val="24"/>
          <w:szCs w:val="24"/>
          <w:lang w:val="en-US"/>
        </w:rPr>
      </w:pPr>
      <w:r>
        <w:rPr>
          <w:rFonts w:ascii="Times New Roman" w:hAnsi="Times New Roman"/>
          <w:noProof/>
          <w:sz w:val="24"/>
          <w:szCs w:val="24"/>
          <w:lang w:val="en-US" w:eastAsia="en-US"/>
        </w:rPr>
        <w:lastRenderedPageBreak/>
        <mc:AlternateContent>
          <mc:Choice Requires="wpg">
            <w:drawing>
              <wp:inline distT="0" distB="0" distL="0" distR="0" wp14:anchorId="2BC5A459" wp14:editId="65AA1922">
                <wp:extent cx="5902467" cy="3923875"/>
                <wp:effectExtent l="0" t="0" r="15875" b="13335"/>
                <wp:docPr id="8" name="Group 8"/>
                <wp:cNvGraphicFramePr/>
                <a:graphic xmlns:a="http://schemas.openxmlformats.org/drawingml/2006/main">
                  <a:graphicData uri="http://schemas.microsoft.com/office/word/2010/wordprocessingGroup">
                    <wpg:wgp>
                      <wpg:cNvGrpSpPr/>
                      <wpg:grpSpPr>
                        <a:xfrm>
                          <a:off x="0" y="0"/>
                          <a:ext cx="5902467" cy="3923875"/>
                          <a:chOff x="0" y="0"/>
                          <a:chExt cx="5902467" cy="3923875"/>
                        </a:xfrm>
                        <a:extLst>
                          <a:ext uri="{0CCBE362-F206-4b92-989A-16890622DB6E}">
                            <ma14:wrappingTextBoxFlag xmlns:ma14="http://schemas.microsoft.com/office/mac/drawingml/2011/main"/>
                          </a:ext>
                        </a:extLst>
                      </wpg:grpSpPr>
                      <wpg:grpSp>
                        <wpg:cNvPr id="38" name="Group 38"/>
                        <wpg:cNvGrpSpPr/>
                        <wpg:grpSpPr>
                          <a:xfrm>
                            <a:off x="2987817" y="2009350"/>
                            <a:ext cx="2914650" cy="1914525"/>
                            <a:chOff x="0" y="0"/>
                            <a:chExt cx="2914650" cy="1914525"/>
                          </a:xfrm>
                        </wpg:grpSpPr>
                        <wps:wsp>
                          <wps:cNvPr id="39" name="Rectangle 39"/>
                          <wps:cNvSpPr>
                            <a:spLocks/>
                          </wps:cNvSpPr>
                          <wps:spPr>
                            <a:xfrm>
                              <a:off x="0" y="0"/>
                              <a:ext cx="2914650" cy="19145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1699260" y="487680"/>
                              <a:ext cx="998220" cy="365760"/>
                            </a:xfrm>
                            <a:prstGeom prst="rect">
                              <a:avLst/>
                            </a:prstGeom>
                            <a:solidFill>
                              <a:schemeClr val="tx1"/>
                            </a:solidFill>
                            <a:ln w="6350">
                              <a:noFill/>
                            </a:ln>
                          </wps:spPr>
                          <wps:txbx>
                            <w:txbxContent>
                              <w:p w14:paraId="3B3A86A8" w14:textId="77777777" w:rsidR="00604F01" w:rsidRPr="00867C3B" w:rsidRDefault="00604F01" w:rsidP="00867C3B">
                                <w:pPr>
                                  <w:jc w:val="center"/>
                                  <w:rPr>
                                    <w:color w:val="FFFF00"/>
                                  </w:rPr>
                                </w:pPr>
                                <w:r w:rsidRPr="00867C3B">
                                  <w:rPr>
                                    <w:rFonts w:ascii="Times New Roman" w:hAnsi="Times New Roman" w:cs="Times New Roman"/>
                                    <w:b/>
                                    <w:color w:val="FFFF00"/>
                                    <w:sz w:val="24"/>
                                    <w:szCs w:val="24"/>
                                    <w:lang w:val="en-US"/>
                                  </w:rPr>
                                  <w:t>HELL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381000" y="769620"/>
                              <a:ext cx="998220" cy="365760"/>
                            </a:xfrm>
                            <a:prstGeom prst="rect">
                              <a:avLst/>
                            </a:prstGeom>
                            <a:solidFill>
                              <a:schemeClr val="tx1"/>
                            </a:solidFill>
                            <a:ln w="6350">
                              <a:noFill/>
                            </a:ln>
                          </wps:spPr>
                          <wps:txbx>
                            <w:txbxContent>
                              <w:p w14:paraId="4F4CACA1" w14:textId="77777777" w:rsidR="00604F01" w:rsidRPr="00867C3B" w:rsidRDefault="00604F01" w:rsidP="00867C3B">
                                <w:pPr>
                                  <w:jc w:val="center"/>
                                  <w:rPr>
                                    <w:color w:val="FFFF00"/>
                                  </w:rPr>
                                </w:pPr>
                                <w:r w:rsidRPr="00867C3B">
                                  <w:rPr>
                                    <w:rFonts w:ascii="Times New Roman" w:hAnsi="Times New Roman" w:cs="Times New Roman"/>
                                    <w:b/>
                                    <w:color w:val="FFFF00"/>
                                    <w:sz w:val="24"/>
                                    <w:szCs w:val="24"/>
                                    <w:lang w:val="en-US"/>
                                  </w:rPr>
                                  <w:t>STRUAN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1714500" y="1112520"/>
                              <a:ext cx="998220" cy="365760"/>
                            </a:xfrm>
                            <a:prstGeom prst="rect">
                              <a:avLst/>
                            </a:prstGeom>
                            <a:solidFill>
                              <a:schemeClr val="tx1"/>
                            </a:solidFill>
                            <a:ln w="6350">
                              <a:noFill/>
                            </a:ln>
                          </wps:spPr>
                          <wps:txbx>
                            <w:txbxContent>
                              <w:p w14:paraId="4B876EE9" w14:textId="77777777" w:rsidR="00604F01" w:rsidRPr="00867C3B" w:rsidRDefault="00604F01" w:rsidP="00867C3B">
                                <w:pPr>
                                  <w:jc w:val="center"/>
                                  <w:rPr>
                                    <w:rFonts w:ascii="Times New Roman" w:hAnsi="Times New Roman" w:cs="Times New Roman"/>
                                    <w:b/>
                                    <w:color w:val="92D050"/>
                                    <w:sz w:val="24"/>
                                    <w:lang w:val="en-US"/>
                                  </w:rPr>
                                </w:pPr>
                                <w:r w:rsidRPr="00867C3B">
                                  <w:rPr>
                                    <w:rFonts w:ascii="Times New Roman" w:hAnsi="Times New Roman" w:cs="Times New Roman"/>
                                    <w:b/>
                                    <w:color w:val="92D050"/>
                                    <w:sz w:val="24"/>
                                    <w:lang w:val="en-US"/>
                                  </w:rPr>
                                  <w:t>SMILE</w:t>
                                </w:r>
                              </w:p>
                              <w:p w14:paraId="25B6B2FE" w14:textId="77777777" w:rsidR="00604F01" w:rsidRPr="00867C3B" w:rsidRDefault="00604F01" w:rsidP="00867C3B">
                                <w:pPr>
                                  <w:rPr>
                                    <w:color w:val="92D050"/>
                                    <w:sz w:val="21"/>
                                  </w:rPr>
                                </w:pPr>
                              </w:p>
                              <w:p w14:paraId="6CFD85A6" w14:textId="77777777" w:rsidR="00604F01" w:rsidRPr="00867C3B" w:rsidRDefault="00604F01" w:rsidP="00867C3B">
                                <w:pPr>
                                  <w:jc w:val="center"/>
                                  <w:rPr>
                                    <w:color w:val="92D0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 name="Group 43"/>
                        <wpg:cNvGrpSpPr/>
                        <wpg:grpSpPr>
                          <a:xfrm>
                            <a:off x="2976169" y="0"/>
                            <a:ext cx="2903220" cy="1914525"/>
                            <a:chOff x="0" y="0"/>
                            <a:chExt cx="2903220" cy="1914525"/>
                          </a:xfrm>
                        </wpg:grpSpPr>
                        <wps:wsp>
                          <wps:cNvPr id="44" name="Rectangle 44"/>
                          <wps:cNvSpPr>
                            <a:spLocks/>
                          </wps:cNvSpPr>
                          <wps:spPr>
                            <a:xfrm>
                              <a:off x="0" y="0"/>
                              <a:ext cx="2903220" cy="19145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1356360" y="118872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D46BD3" w14:textId="77777777" w:rsidR="00604F01" w:rsidRPr="00A11077" w:rsidRDefault="00604F01" w:rsidP="00867C3B">
                                <w:pPr>
                                  <w:jc w:val="center"/>
                                  <w:rPr>
                                    <w:rFonts w:ascii="Times New Roman" w:hAnsi="Times New Roman" w:cs="Times New Roman"/>
                                    <w:b/>
                                    <w:color w:val="00B0F0"/>
                                    <w:sz w:val="24"/>
                                    <w:szCs w:val="24"/>
                                    <w:lang w:val="en-US"/>
                                  </w:rPr>
                                </w:pPr>
                                <w:r w:rsidRPr="00A11077">
                                  <w:rPr>
                                    <w:rFonts w:ascii="Times New Roman" w:hAnsi="Times New Roman" w:cs="Times New Roman"/>
                                    <w:b/>
                                    <w:color w:val="00B0F0"/>
                                    <w:sz w:val="24"/>
                                    <w:szCs w:val="24"/>
                                    <w:lang w:val="en-US"/>
                                  </w:rPr>
                                  <w:t>CANCER</w:t>
                                </w:r>
                              </w:p>
                              <w:p w14:paraId="063930E8" w14:textId="77777777" w:rsidR="00604F01" w:rsidRPr="00BA32BA" w:rsidRDefault="00604F01" w:rsidP="00867C3B">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259080" y="76200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CD3F1C" w14:textId="77777777" w:rsidR="00604F01" w:rsidRPr="00BA32BA" w:rsidRDefault="00604F01" w:rsidP="00867C3B">
                                <w:pPr>
                                  <w:jc w:val="center"/>
                                  <w:rPr>
                                    <w:sz w:val="24"/>
                                    <w:szCs w:val="24"/>
                                  </w:rPr>
                                </w:pPr>
                                <w:r w:rsidRPr="00A11077">
                                  <w:rPr>
                                    <w:rFonts w:ascii="Times New Roman" w:hAnsi="Times New Roman" w:cs="Times New Roman"/>
                                    <w:b/>
                                    <w:color w:val="FFFF00"/>
                                    <w:sz w:val="24"/>
                                    <w:szCs w:val="24"/>
                                    <w:lang w:val="en-US"/>
                                  </w:rPr>
                                  <w:t>MORAG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1379220" y="40386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872B9B" w14:textId="77777777" w:rsidR="00604F01" w:rsidRPr="00BA32BA" w:rsidRDefault="00604F01" w:rsidP="00867C3B">
                                <w:pPr>
                                  <w:jc w:val="center"/>
                                  <w:rPr>
                                    <w:sz w:val="24"/>
                                    <w:szCs w:val="24"/>
                                  </w:rPr>
                                </w:pPr>
                                <w:r w:rsidRPr="00A11077">
                                  <w:rPr>
                                    <w:rFonts w:ascii="Times New Roman" w:hAnsi="Times New Roman" w:cs="Times New Roman"/>
                                    <w:b/>
                                    <w:color w:val="FFFF00"/>
                                    <w:sz w:val="24"/>
                                    <w:szCs w:val="24"/>
                                    <w:lang w:val="en-US"/>
                                  </w:rPr>
                                  <w:t>JOY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8" name="Group 48"/>
                        <wpg:cNvGrpSpPr/>
                        <wpg:grpSpPr>
                          <a:xfrm>
                            <a:off x="0" y="0"/>
                            <a:ext cx="2903220" cy="1914525"/>
                            <a:chOff x="0" y="0"/>
                            <a:chExt cx="2903220" cy="1914525"/>
                          </a:xfrm>
                        </wpg:grpSpPr>
                        <wps:wsp>
                          <wps:cNvPr id="49" name="Rectangle 49"/>
                          <wps:cNvSpPr>
                            <a:spLocks/>
                          </wps:cNvSpPr>
                          <wps:spPr>
                            <a:xfrm>
                              <a:off x="0" y="0"/>
                              <a:ext cx="2903220" cy="19145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50"/>
                          <wps:cNvSpPr txBox="1"/>
                          <wps:spPr>
                            <a:xfrm>
                              <a:off x="1356360" y="118872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80CDE6" w14:textId="77777777" w:rsidR="00604F01" w:rsidRPr="00867C3B" w:rsidRDefault="00604F01" w:rsidP="00867C3B">
                                <w:pPr>
                                  <w:jc w:val="center"/>
                                  <w:rPr>
                                    <w:rFonts w:ascii="Times New Roman" w:hAnsi="Times New Roman" w:cs="Times New Roman"/>
                                    <w:b/>
                                    <w:color w:val="00B0F0"/>
                                    <w:sz w:val="24"/>
                                    <w:szCs w:val="24"/>
                                    <w:lang w:val="en-US"/>
                                  </w:rPr>
                                </w:pPr>
                                <w:r w:rsidRPr="00867C3B">
                                  <w:rPr>
                                    <w:rFonts w:ascii="Times New Roman" w:hAnsi="Times New Roman" w:cs="Times New Roman"/>
                                    <w:b/>
                                    <w:color w:val="00B0F0"/>
                                    <w:sz w:val="24"/>
                                    <w:szCs w:val="24"/>
                                    <w:lang w:val="en-US"/>
                                  </w:rPr>
                                  <w:t>CANCER</w:t>
                                </w:r>
                              </w:p>
                              <w:p w14:paraId="7E67AD8B" w14:textId="77777777" w:rsidR="00604F01" w:rsidRPr="008343F1" w:rsidRDefault="00604F01" w:rsidP="00867C3B">
                                <w:pPr>
                                  <w:rPr>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259080" y="76200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34C758" w14:textId="77777777" w:rsidR="00604F01" w:rsidRPr="00867C3B" w:rsidRDefault="00604F01" w:rsidP="00867C3B">
                                <w:pPr>
                                  <w:jc w:val="center"/>
                                  <w:rPr>
                                    <w:color w:val="00B0F0"/>
                                    <w:sz w:val="24"/>
                                    <w:szCs w:val="24"/>
                                  </w:rPr>
                                </w:pPr>
                                <w:r w:rsidRPr="00867C3B">
                                  <w:rPr>
                                    <w:rFonts w:ascii="Times New Roman" w:hAnsi="Times New Roman" w:cs="Times New Roman"/>
                                    <w:b/>
                                    <w:color w:val="00B0F0"/>
                                    <w:sz w:val="24"/>
                                    <w:szCs w:val="24"/>
                                    <w:lang w:val="en-US"/>
                                  </w:rPr>
                                  <w:t>MORAG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1379220" y="40386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01B2FC" w14:textId="77777777" w:rsidR="00604F01" w:rsidRPr="00867C3B" w:rsidRDefault="00604F01" w:rsidP="00867C3B">
                                <w:pPr>
                                  <w:jc w:val="center"/>
                                  <w:rPr>
                                    <w:color w:val="00B0F0"/>
                                    <w:sz w:val="24"/>
                                    <w:szCs w:val="24"/>
                                  </w:rPr>
                                </w:pPr>
                                <w:r w:rsidRPr="00867C3B">
                                  <w:rPr>
                                    <w:rFonts w:ascii="Times New Roman" w:hAnsi="Times New Roman" w:cs="Times New Roman"/>
                                    <w:b/>
                                    <w:color w:val="00B0F0"/>
                                    <w:sz w:val="24"/>
                                    <w:szCs w:val="24"/>
                                    <w:lang w:val="en-US"/>
                                  </w:rPr>
                                  <w:t>JOY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3" name="Group 53"/>
                        <wpg:cNvGrpSpPr/>
                        <wpg:grpSpPr>
                          <a:xfrm>
                            <a:off x="0" y="2009350"/>
                            <a:ext cx="2914650" cy="1914525"/>
                            <a:chOff x="0" y="0"/>
                            <a:chExt cx="2914650" cy="1914525"/>
                          </a:xfrm>
                        </wpg:grpSpPr>
                        <wps:wsp>
                          <wps:cNvPr id="54" name="Rectangle 54"/>
                          <wps:cNvSpPr>
                            <a:spLocks/>
                          </wps:cNvSpPr>
                          <wps:spPr>
                            <a:xfrm>
                              <a:off x="0" y="0"/>
                              <a:ext cx="2914650" cy="19145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1699260" y="487680"/>
                              <a:ext cx="998220" cy="365760"/>
                            </a:xfrm>
                            <a:prstGeom prst="rect">
                              <a:avLst/>
                            </a:prstGeom>
                            <a:solidFill>
                              <a:schemeClr val="tx1"/>
                            </a:solidFill>
                            <a:ln w="6350">
                              <a:noFill/>
                            </a:ln>
                          </wps:spPr>
                          <wps:txbx>
                            <w:txbxContent>
                              <w:p w14:paraId="674F97E2" w14:textId="77777777" w:rsidR="00604F01" w:rsidRPr="00867C3B" w:rsidRDefault="00604F01" w:rsidP="00867C3B">
                                <w:pPr>
                                  <w:jc w:val="center"/>
                                  <w:rPr>
                                    <w:color w:val="FFFF00"/>
                                  </w:rPr>
                                </w:pPr>
                                <w:r w:rsidRPr="00867C3B">
                                  <w:rPr>
                                    <w:rFonts w:ascii="Times New Roman" w:hAnsi="Times New Roman" w:cs="Times New Roman"/>
                                    <w:b/>
                                    <w:color w:val="FFFF00"/>
                                    <w:sz w:val="24"/>
                                    <w:szCs w:val="24"/>
                                    <w:lang w:val="en-US"/>
                                  </w:rPr>
                                  <w:t>HELL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381000" y="769620"/>
                              <a:ext cx="998220" cy="365760"/>
                            </a:xfrm>
                            <a:prstGeom prst="rect">
                              <a:avLst/>
                            </a:prstGeom>
                            <a:solidFill>
                              <a:schemeClr val="tx1"/>
                            </a:solidFill>
                            <a:ln w="6350">
                              <a:noFill/>
                            </a:ln>
                          </wps:spPr>
                          <wps:txbx>
                            <w:txbxContent>
                              <w:p w14:paraId="7654164D" w14:textId="77777777" w:rsidR="00604F01" w:rsidRPr="00867C3B" w:rsidRDefault="00604F01" w:rsidP="00867C3B">
                                <w:pPr>
                                  <w:jc w:val="center"/>
                                  <w:rPr>
                                    <w:color w:val="FFFF00"/>
                                  </w:rPr>
                                </w:pPr>
                                <w:r w:rsidRPr="00867C3B">
                                  <w:rPr>
                                    <w:rFonts w:ascii="Times New Roman" w:hAnsi="Times New Roman" w:cs="Times New Roman"/>
                                    <w:b/>
                                    <w:color w:val="FFFF00"/>
                                    <w:sz w:val="24"/>
                                    <w:szCs w:val="24"/>
                                    <w:lang w:val="en-US"/>
                                  </w:rPr>
                                  <w:t>STRUAN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1714500" y="1112520"/>
                              <a:ext cx="998220" cy="365760"/>
                            </a:xfrm>
                            <a:prstGeom prst="rect">
                              <a:avLst/>
                            </a:prstGeom>
                            <a:solidFill>
                              <a:schemeClr val="tx1"/>
                            </a:solidFill>
                            <a:ln w="6350">
                              <a:noFill/>
                            </a:ln>
                          </wps:spPr>
                          <wps:txbx>
                            <w:txbxContent>
                              <w:p w14:paraId="7DA5F920" w14:textId="77777777" w:rsidR="00604F01" w:rsidRPr="00867C3B" w:rsidRDefault="00604F01" w:rsidP="00867C3B">
                                <w:pPr>
                                  <w:jc w:val="center"/>
                                  <w:rPr>
                                    <w:rFonts w:ascii="Times New Roman" w:hAnsi="Times New Roman" w:cs="Times New Roman"/>
                                    <w:b/>
                                    <w:color w:val="FFFF00"/>
                                    <w:sz w:val="24"/>
                                    <w:lang w:val="en-US"/>
                                  </w:rPr>
                                </w:pPr>
                                <w:r w:rsidRPr="00867C3B">
                                  <w:rPr>
                                    <w:rFonts w:ascii="Times New Roman" w:hAnsi="Times New Roman" w:cs="Times New Roman"/>
                                    <w:b/>
                                    <w:color w:val="FFFF00"/>
                                    <w:sz w:val="24"/>
                                    <w:lang w:val="en-US"/>
                                  </w:rPr>
                                  <w:t>SMILE</w:t>
                                </w:r>
                              </w:p>
                              <w:p w14:paraId="635341F3" w14:textId="77777777" w:rsidR="00604F01" w:rsidRPr="00867C3B" w:rsidRDefault="00604F01" w:rsidP="00867C3B">
                                <w:pPr>
                                  <w:rPr>
                                    <w:color w:val="FFFF00"/>
                                    <w:sz w:val="21"/>
                                  </w:rPr>
                                </w:pPr>
                              </w:p>
                              <w:p w14:paraId="0C15F4E7" w14:textId="77777777" w:rsidR="00604F01" w:rsidRPr="00867C3B" w:rsidRDefault="00604F01" w:rsidP="00867C3B">
                                <w:pPr>
                                  <w:jc w:val="center"/>
                                  <w:rPr>
                                    <w:color w:val="FFFF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xmlns:w15="http://schemas.microsoft.com/office/word/2012/wordml">
            <w:pict>
              <v:group w14:anchorId="2BC5A459" id="Group_x0020_8" o:spid="_x0000_s1062" style="width:464.75pt;height:308.95pt;mso-position-horizontal-relative:char;mso-position-vertical-relative:line" coordsize="5902467,39238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">
                <v:group id="Group_x0020_38" o:spid="_x0000_s1063" style="position:absolute;left:2987817;top:2009350;width:2914650;height:1914525" coordsize="2914650,19145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pJ8wgAAANsAAAAPAAAAZHJzL2Rvd25yZXYueG1sRE9Na8JAEL0X/A/LCN7q&#10;JkqLRNcgYqUHKTQRxNuQHZOQ7GzIbpP477uHQo+P971LJ9OKgXpXW1YQLyMQxIXVNZcKrvnH6waE&#10;88gaW8uk4EkO0v3sZYeJtiN/05D5UoQQdgkqqLzvEildUZFBt7QdceAetjfoA+xLqXscQ7hp5SqK&#10;3qXBmkNDhR0dKyqa7McoOI84Htbxabg0j+Pznr993S4xKbWYT4ctCE+T/xf/uT+1gnUYG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WP6SfMIAAADbAAAADwAA&#10;AAAAAAAAAAAAAACpAgAAZHJzL2Rvd25yZXYueG1sUEsFBgAAAAAEAAQA+gAAAJgDAAAAAA==&#10;">
                  <v:rect id="Rectangle_x0020_39" o:spid="_x0000_s1064" style="position:absolute;width:2914650;height:19145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vCwcwwAA&#10;ANsAAAAPAAAAZHJzL2Rvd25yZXYueG1sRI9Pi8IwFMTvwn6H8ARvmrqKaLepuIuKB8H/90fzti02&#10;L6WJ2v32G0HwOMzMb5hk3ppK3KlxpWUFw0EEgjizuuRcwfm06k9BOI+ssbJMCv7IwTz96CQYa/vg&#10;A92PPhcBwi5GBYX3dSylywoy6Aa2Jg7er20M+iCbXOoGHwFuKvkZRRNpsOSwUGBNPwVl1+PNKGhv&#10;69XySrtxvs++t9vpwmyWF6NUr9suvkB4av07/GpvtILRDJ5fwg+Q6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vCwcwwAAANsAAAAPAAAAAAAAAAAAAAAAAJcCAABkcnMvZG93&#10;bnJldi54bWxQSwUGAAAAAAQABAD1AAAAhwMAAAAA&#10;" fillcolor="black [3213]" strokecolor="black [3213]" strokeweight="1pt">
                    <v:path arrowok="t"/>
                  </v:rect>
                  <v:shape id="Text_x0020_Box_x0020_40" o:spid="_x0000_s1065" type="#_x0000_t202" style="position:absolute;left:1699260;top:487680;width:998220;height:365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m0dawgAA&#10;ANsAAAAPAAAAZHJzL2Rvd25yZXYueG1sRE/LasJAFN0X/IfhCu6aSVsrGh2ltIgp+MAori+Z2yQ0&#10;cydkRhP79Z1FocvDeS9WvanFjVpXWVbwFMUgiHOrKy4UnE/rxykI55E11pZJwZ0crJaDhwUm2nZ8&#10;pFvmCxFC2CWooPS+SaR0eUkGXWQb4sB92dagD7AtpG6xC+Gmls9xPJEGKw4NJTb0XlL+nV2NgsuL&#10;OfQfu81P+vq5nek9uYLRKTUa9m9zEJ56/y/+c6dawTisD1/CD5DL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6bR1rCAAAA2wAAAA8AAAAAAAAAAAAAAAAAlwIAAGRycy9kb3du&#10;cmV2LnhtbFBLBQYAAAAABAAEAPUAAACGAwAAAAA=&#10;" fillcolor="black [3213]" stroked="f" strokeweight=".5pt">
                    <v:textbox>
                      <w:txbxContent>
                        <w:p w14:paraId="3B3A86A8" w14:textId="77777777" w:rsidR="00237D95" w:rsidRPr="00867C3B" w:rsidRDefault="00237D95" w:rsidP="00867C3B">
                          <w:pPr>
                            <w:jc w:val="center"/>
                            <w:rPr>
                              <w:color w:val="FFFF00"/>
                            </w:rPr>
                          </w:pPr>
                          <w:r w:rsidRPr="00867C3B">
                            <w:rPr>
                              <w:rFonts w:ascii="Times New Roman" w:hAnsi="Times New Roman" w:cs="Times New Roman"/>
                              <w:b/>
                              <w:color w:val="FFFF00"/>
                              <w:sz w:val="24"/>
                              <w:szCs w:val="24"/>
                              <w:lang w:val="en-US"/>
                            </w:rPr>
                            <w:t>HELL</w:t>
                          </w:r>
                        </w:p>
                      </w:txbxContent>
                    </v:textbox>
                  </v:shape>
                  <v:shape id="Text_x0020_Box_x0020_41" o:spid="_x0000_s1066" type="#_x0000_t202" style="position:absolute;left:381000;top:769620;width:998220;height:365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1+LBxAAA&#10;ANsAAAAPAAAAZHJzL2Rvd25yZXYueG1sRI/dasJAFITvhb7DcgremY1ai6auIopUoa34Q68P2dMk&#10;NHs2ZFeNPr0rCF4OM/MNM542phQnql1hWUE3ikEQp1YXnCk47JedIQjnkTWWlknBhRxMJy+tMSba&#10;nnlLp53PRICwS1BB7n2VSOnSnAy6yFbEwfuztUEfZJ1JXeM5wE0pe3H8Lg0WHBZyrGieU/q/OxoF&#10;v32zaRbfn9fVYP010j/kMkanVPu1mX2A8NT4Z/jRXmkFb124fwk/QE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dfiwcQAAADbAAAADwAAAAAAAAAAAAAAAACXAgAAZHJzL2Rv&#10;d25yZXYueG1sUEsFBgAAAAAEAAQA9QAAAIgDAAAAAA==&#10;" fillcolor="black [3213]" stroked="f" strokeweight=".5pt">
                    <v:textbox>
                      <w:txbxContent>
                        <w:p w14:paraId="4F4CACA1" w14:textId="77777777" w:rsidR="00237D95" w:rsidRPr="00867C3B" w:rsidRDefault="00237D95" w:rsidP="00867C3B">
                          <w:pPr>
                            <w:jc w:val="center"/>
                            <w:rPr>
                              <w:color w:val="FFFF00"/>
                            </w:rPr>
                          </w:pPr>
                          <w:r w:rsidRPr="00867C3B">
                            <w:rPr>
                              <w:rFonts w:ascii="Times New Roman" w:hAnsi="Times New Roman" w:cs="Times New Roman"/>
                              <w:b/>
                              <w:color w:val="FFFF00"/>
                              <w:sz w:val="24"/>
                              <w:szCs w:val="24"/>
                              <w:lang w:val="en-US"/>
                            </w:rPr>
                            <w:t>STRUAN</w:t>
                          </w:r>
                        </w:p>
                      </w:txbxContent>
                    </v:textbox>
                  </v:shape>
                  <v:shape id="Text_x0020_Box_x0020_42" o:spid="_x0000_s1067" type="#_x0000_t202" style="position:absolute;left:1714500;top:1112520;width:998220;height:365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BXy2xAAA&#10;ANsAAAAPAAAAZHJzL2Rvd25yZXYueG1sRI/dasJAFITvhb7DcgremY1ai6auUhSpQlvxh14fssck&#10;NHs2ZFeNPr0rCF4OM/MNM542phQnql1hWUE3ikEQp1YXnCnY7xadIQjnkTWWlknBhRxMJy+tMSba&#10;nnlDp63PRICwS1BB7n2VSOnSnAy6yFbEwTvY2qAPss6krvEc4KaUvTh+lwYLDgs5VjTLKf3fHo2C&#10;v75ZN/Ofr+tysPoe6V9yGaNTqv3afH6A8NT4Z/jRXmoFbz24fwk/QE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V8tsQAAADbAAAADwAAAAAAAAAAAAAAAACXAgAAZHJzL2Rv&#10;d25yZXYueG1sUEsFBgAAAAAEAAQA9QAAAIgDAAAAAA==&#10;" fillcolor="black [3213]" stroked="f" strokeweight=".5pt">
                    <v:textbox>
                      <w:txbxContent>
                        <w:p w14:paraId="4B876EE9" w14:textId="77777777" w:rsidR="00237D95" w:rsidRPr="00867C3B" w:rsidRDefault="00237D95" w:rsidP="00867C3B">
                          <w:pPr>
                            <w:jc w:val="center"/>
                            <w:rPr>
                              <w:rFonts w:ascii="Times New Roman" w:hAnsi="Times New Roman" w:cs="Times New Roman"/>
                              <w:b/>
                              <w:color w:val="92D050"/>
                              <w:sz w:val="24"/>
                              <w:lang w:val="en-US"/>
                            </w:rPr>
                          </w:pPr>
                          <w:r w:rsidRPr="00867C3B">
                            <w:rPr>
                              <w:rFonts w:ascii="Times New Roman" w:hAnsi="Times New Roman" w:cs="Times New Roman"/>
                              <w:b/>
                              <w:color w:val="92D050"/>
                              <w:sz w:val="24"/>
                              <w:lang w:val="en-US"/>
                            </w:rPr>
                            <w:t>SMILE</w:t>
                          </w:r>
                        </w:p>
                        <w:p w14:paraId="25B6B2FE" w14:textId="77777777" w:rsidR="00237D95" w:rsidRPr="00867C3B" w:rsidRDefault="00237D95" w:rsidP="00867C3B">
                          <w:pPr>
                            <w:rPr>
                              <w:color w:val="92D050"/>
                              <w:sz w:val="21"/>
                            </w:rPr>
                          </w:pPr>
                        </w:p>
                        <w:p w14:paraId="6CFD85A6" w14:textId="77777777" w:rsidR="00237D95" w:rsidRPr="00867C3B" w:rsidRDefault="00237D95" w:rsidP="00867C3B">
                          <w:pPr>
                            <w:jc w:val="center"/>
                            <w:rPr>
                              <w:color w:val="92D050"/>
                            </w:rPr>
                          </w:pPr>
                        </w:p>
                      </w:txbxContent>
                    </v:textbox>
                  </v:shape>
                </v:group>
                <v:group id="Group_x0020_43" o:spid="_x0000_s1068" style="position:absolute;left:2976169;width:2903220;height:1914525" coordsize="2903220,19145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XHNwxAAAANsAAAAPAAAAZHJzL2Rvd25yZXYueG1sRI9Pi8IwFMTvC36H8ARv&#10;a1p1RapRRFzxIIJ/QLw9mmdbbF5Kk23rt98sCHscZuY3zGLVmVI0VLvCsoJ4GIEgTq0uOFNwvXx/&#10;zkA4j6yxtEwKXuRgtex9LDDRtuUTNWefiQBhl6CC3PsqkdKlORl0Q1sRB+9ha4M+yDqTusY2wE0p&#10;R1E0lQYLDgs5VrTJKX2ef4yCXYvtehxvm8PzsXndL1/H2yEmpQb9bj0H4anz/+F3e68VT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OXHNwxAAAANsAAAAP&#10;AAAAAAAAAAAAAAAAAKkCAABkcnMvZG93bnJldi54bWxQSwUGAAAAAAQABAD6AAAAmgMAAAAA&#10;">
                  <v:rect id="Rectangle_x0020_44" o:spid="_x0000_s1069" style="position:absolute;width:2903220;height:19145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u/D/wwAA&#10;ANsAAAAPAAAAZHJzL2Rvd25yZXYueG1sRI9Pa8JAFMTvBb/D8oTe6qYSRFJXsaIlB8Ea6/2RfSbB&#10;7NuQ3fzpt+8KQo/DzPyGWW1GU4ueWldZVvA+i0AQ51ZXXCj4uRzeliCcR9ZYWyYFv+Rgs568rDDR&#10;duAz9ZkvRICwS1BB6X2TSOnykgy6mW2Ig3ezrUEfZFtI3eIQ4KaW8yhaSIMVh4USG9qVlN+zzigY&#10;u6/D/k6nuPjOP4/H5dak+6tR6nU6bj9AeBr9f/jZTrWCOIbHl/AD5P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u/D/wwAAANsAAAAPAAAAAAAAAAAAAAAAAJcCAABkcnMvZG93&#10;bnJldi54bWxQSwUGAAAAAAQABAD1AAAAhwMAAAAA&#10;" fillcolor="black [3213]" strokecolor="black [3213]" strokeweight="1pt">
                    <v:path arrowok="t"/>
                  </v:rect>
                  <v:shape id="Text_x0020_Box_x0020_45" o:spid="_x0000_s1070" type="#_x0000_t202" style="position:absolute;left:1356360;top:1188720;width:1028700;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RFl8wwAA&#10;ANsAAAAPAAAAZHJzL2Rvd25yZXYueG1sRI9Ba8JAFITvgv9heYI3s2sxUtOsUloKnlq0rdDbI/tM&#10;gtm3IbtN0n/fFQSPw8x8w+S70Taip87XjjUsEwWCuHCm5lLD1+fb4hGED8gGG8ek4Y887LbTSY6Z&#10;cQMfqD+GUkQI+ww1VCG0mZS+qMiiT1xLHL2z6yyGKLtSmg6HCLeNfFBqLS3WHBcqbOmlouJy/LUa&#10;vt/PP6eV+ihfbdoOblSS7UZqPZ+Nz08gAo3hHr6190bDKoX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RFl8wwAAANsAAAAPAAAAAAAAAAAAAAAAAJcCAABkcnMvZG93&#10;bnJldi54bWxQSwUGAAAAAAQABAD1AAAAhwMAAAAA&#10;" filled="f" stroked="f">
                    <v:textbox>
                      <w:txbxContent>
                        <w:p w14:paraId="0ED46BD3" w14:textId="77777777" w:rsidR="00237D95" w:rsidRPr="00A11077" w:rsidRDefault="00237D95" w:rsidP="00867C3B">
                          <w:pPr>
                            <w:jc w:val="center"/>
                            <w:rPr>
                              <w:rFonts w:ascii="Times New Roman" w:hAnsi="Times New Roman" w:cs="Times New Roman"/>
                              <w:b/>
                              <w:color w:val="00B0F0"/>
                              <w:sz w:val="24"/>
                              <w:szCs w:val="24"/>
                              <w:lang w:val="en-US"/>
                            </w:rPr>
                          </w:pPr>
                          <w:r w:rsidRPr="00A11077">
                            <w:rPr>
                              <w:rFonts w:ascii="Times New Roman" w:hAnsi="Times New Roman" w:cs="Times New Roman"/>
                              <w:b/>
                              <w:color w:val="00B0F0"/>
                              <w:sz w:val="24"/>
                              <w:szCs w:val="24"/>
                              <w:lang w:val="en-US"/>
                            </w:rPr>
                            <w:t>CANCER</w:t>
                          </w:r>
                        </w:p>
                        <w:p w14:paraId="063930E8" w14:textId="77777777" w:rsidR="00237D95" w:rsidRPr="00BA32BA" w:rsidRDefault="00237D95" w:rsidP="00867C3B">
                          <w:pPr>
                            <w:rPr>
                              <w:sz w:val="24"/>
                              <w:szCs w:val="24"/>
                            </w:rPr>
                          </w:pPr>
                        </w:p>
                      </w:txbxContent>
                    </v:textbox>
                  </v:shape>
                  <v:shape id="Text_x0020_Box_x0020_46" o:spid="_x0000_s1071" type="#_x0000_t202" style="position:absolute;left:259080;top:762000;width:1028700;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lscLwgAA&#10;ANsAAAAPAAAAZHJzL2Rvd25yZXYueG1sRI9Pi8IwFMTvC36H8IS9rYmLilajiIuwJ2X9B94ezbMt&#10;Ni+libZ+eyMseBxm5jfMbNHaUtyp9oVjDf2eAkGcOlNwpuGwX3+NQfiAbLB0TBoe5GEx73zMMDGu&#10;4T+670ImIoR9ghryEKpESp/mZNH3XEUcvYurLYYo60yaGpsIt6X8VmokLRYcF3KsaJVTet3drIbj&#10;5nI+DdQ2+7HDqnGtkmwnUuvPbrucggjUhnf4v/1rNAx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WxwvCAAAA2wAAAA8AAAAAAAAAAAAAAAAAlwIAAGRycy9kb3du&#10;cmV2LnhtbFBLBQYAAAAABAAEAPUAAACGAwAAAAA=&#10;" filled="f" stroked="f">
                    <v:textbox>
                      <w:txbxContent>
                        <w:p w14:paraId="73CD3F1C" w14:textId="77777777" w:rsidR="00237D95" w:rsidRPr="00BA32BA" w:rsidRDefault="00237D95" w:rsidP="00867C3B">
                          <w:pPr>
                            <w:jc w:val="center"/>
                            <w:rPr>
                              <w:sz w:val="24"/>
                              <w:szCs w:val="24"/>
                            </w:rPr>
                          </w:pPr>
                          <w:r w:rsidRPr="00A11077">
                            <w:rPr>
                              <w:rFonts w:ascii="Times New Roman" w:hAnsi="Times New Roman" w:cs="Times New Roman"/>
                              <w:b/>
                              <w:color w:val="FFFF00"/>
                              <w:sz w:val="24"/>
                              <w:szCs w:val="24"/>
                              <w:lang w:val="en-US"/>
                            </w:rPr>
                            <w:t>MORAG</w:t>
                          </w:r>
                        </w:p>
                      </w:txbxContent>
                    </v:textbox>
                  </v:shape>
                  <v:shape id="Text_x0020_Box_x0020_47" o:spid="_x0000_s1072" type="#_x0000_t202" style="position:absolute;left:1379220;top:403860;width:1028700;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872B9B" w14:textId="77777777" w:rsidR="00237D95" w:rsidRPr="00BA32BA" w:rsidRDefault="00237D95" w:rsidP="00867C3B">
                          <w:pPr>
                            <w:jc w:val="center"/>
                            <w:rPr>
                              <w:sz w:val="24"/>
                              <w:szCs w:val="24"/>
                            </w:rPr>
                          </w:pPr>
                          <w:r w:rsidRPr="00A11077">
                            <w:rPr>
                              <w:rFonts w:ascii="Times New Roman" w:hAnsi="Times New Roman" w:cs="Times New Roman"/>
                              <w:b/>
                              <w:color w:val="FFFF00"/>
                              <w:sz w:val="24"/>
                              <w:szCs w:val="24"/>
                              <w:lang w:val="en-US"/>
                            </w:rPr>
                            <w:t>JOY</w:t>
                          </w:r>
                        </w:p>
                      </w:txbxContent>
                    </v:textbox>
                  </v:shape>
                </v:group>
                <v:group id="Group_x0020_48" o:spid="_x0000_s1073" style="position:absolute;width:2903220;height:1914525" coordsize="2903220,19145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OEBwwAAANsAAAAPAAAAZHJzL2Rvd25yZXYueG1sRE/LasJAFN0L/YfhFroz&#10;k7RaSnQUCW3pQgSTQnF3yVyTYOZOyEzz+HtnUejycN7b/WRaMVDvGssKkigGQVxa3XCl4Lv4WL6B&#10;cB5ZY2uZFMzkYL97WGwx1XbkMw25r0QIYZeigtr7LpXSlTUZdJHtiAN3tb1BH2BfSd3jGMJNK5/j&#10;+FUabDg01NhRVlN5y3+Ngs8Rx8NL8j4cb9dsvhTr088xIaWeHqfDBoSnyf+L/9xfWsEq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D44QHDAAAA2wAAAA8A&#10;AAAAAAAAAAAAAAAAqQIAAGRycy9kb3ducmV2LnhtbFBLBQYAAAAABAAEAPoAAACZAwAAAAA=&#10;">
                  <v:rect id="Rectangle_x0020_49" o:spid="_x0000_s1074" style="position:absolute;width:2903220;height:19145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ul9hwQAA&#10;ANsAAAAPAAAAZHJzL2Rvd25yZXYueG1sRI9Bi8IwFITvC/6H8ARvmiqyaDWKiooHQa16fzTPtti8&#10;lCZq/fcbQdjjMDPfMNN5Y0rxpNoVlhX0exEI4tTqgjMFl/OmOwLhPLLG0jIpeJOD+az1M8VY2xef&#10;6Jn4TAQIuxgV5N5XsZQuzcmg69mKOHg3Wxv0QdaZ1DW+AtyUchBFv9JgwWEhx4pWOaX35GEUNI/t&#10;Zn2nwzA7psv9frQwu/XVKNVpN4sJCE+N/w9/2zutYDiGz5fwA+Ts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bpfYcEAAADbAAAADwAAAAAAAAAAAAAAAACXAgAAZHJzL2Rvd25y&#10;ZXYueG1sUEsFBgAAAAAEAAQA9QAAAIUDAAAAAA==&#10;" fillcolor="black [3213]" strokecolor="black [3213]" strokeweight="1pt">
                    <v:path arrowok="t"/>
                  </v:rect>
                  <v:shape id="Text_x0020_Box_x0020_50" o:spid="_x0000_s1075" type="#_x0000_t202" style="position:absolute;left:1356360;top:1188720;width:1028700;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6mw5vgAA&#10;ANsAAAAPAAAAZHJzL2Rvd25yZXYueG1sRE/LisIwFN0P+A/hCrMbE0VFq1FEEWY14hPcXZprW2xu&#10;ShNt5+/NQnB5OO/5srWleFLtC8ca+j0Fgjh1puBMw+m4/ZmA8AHZYOmYNPyTh+Wi8zXHxLiG9/Q8&#10;hEzEEPYJashDqBIpfZqTRd9zFXHkbq62GCKsM2lqbGK4LeVAqbG0WHBsyLGidU7p/fCwGs5/t+tl&#10;qHbZxo6qxrVKsp1Krb+77WoGIlAbPuK3+9doGMX18Uv8AXLx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yupsOb4AAADbAAAADwAAAAAAAAAAAAAAAACXAgAAZHJzL2Rvd25yZXYu&#10;eG1sUEsFBgAAAAAEAAQA9QAAAIIDAAAAAA==&#10;" filled="f" stroked="f">
                    <v:textbox>
                      <w:txbxContent>
                        <w:p w14:paraId="0E80CDE6" w14:textId="77777777" w:rsidR="00237D95" w:rsidRPr="00867C3B" w:rsidRDefault="00237D95" w:rsidP="00867C3B">
                          <w:pPr>
                            <w:jc w:val="center"/>
                            <w:rPr>
                              <w:rFonts w:ascii="Times New Roman" w:hAnsi="Times New Roman" w:cs="Times New Roman"/>
                              <w:b/>
                              <w:color w:val="00B0F0"/>
                              <w:sz w:val="24"/>
                              <w:szCs w:val="24"/>
                              <w:lang w:val="en-US"/>
                            </w:rPr>
                          </w:pPr>
                          <w:r w:rsidRPr="00867C3B">
                            <w:rPr>
                              <w:rFonts w:ascii="Times New Roman" w:hAnsi="Times New Roman" w:cs="Times New Roman"/>
                              <w:b/>
                              <w:color w:val="00B0F0"/>
                              <w:sz w:val="24"/>
                              <w:szCs w:val="24"/>
                              <w:lang w:val="en-US"/>
                            </w:rPr>
                            <w:t>CANCER</w:t>
                          </w:r>
                        </w:p>
                        <w:p w14:paraId="7E67AD8B" w14:textId="77777777" w:rsidR="00237D95" w:rsidRPr="008343F1" w:rsidRDefault="00237D95" w:rsidP="00867C3B">
                          <w:pPr>
                            <w:rPr>
                              <w:color w:val="FFFFFF" w:themeColor="background1"/>
                              <w:sz w:val="24"/>
                              <w:szCs w:val="24"/>
                            </w:rPr>
                          </w:pPr>
                        </w:p>
                      </w:txbxContent>
                    </v:textbox>
                  </v:shape>
                  <v:shape id="Text_x0020_Box_x0020_51" o:spid="_x0000_s1076" type="#_x0000_t202" style="position:absolute;left:259080;top:762000;width:1028700;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psmiwwAA&#10;ANsAAAAPAAAAZHJzL2Rvd25yZXYueG1sRI/NasMwEITvhbyD2EBvteSSlMSxYkJLoKeW5g9yW6yN&#10;bWKtjKXG7ttXhUKOw8x8w+TFaFtxo943jjWkiQJBXDrTcKXhsN8+LUD4gGywdUwafshDsZ485JgZ&#10;N/AX3XahEhHCPkMNdQhdJqUva7LoE9cRR+/ieoshyr6Spschwm0rn5V6kRYbjgs1dvRaU3ndfVsN&#10;x4/L+TRTn9WbnXeDG5Vku5RaP07Hz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psmiwwAAANsAAAAPAAAAAAAAAAAAAAAAAJcCAABkcnMvZG93&#10;bnJldi54bWxQSwUGAAAAAAQABAD1AAAAhwMAAAAA&#10;" filled="f" stroked="f">
                    <v:textbox>
                      <w:txbxContent>
                        <w:p w14:paraId="5834C758" w14:textId="77777777" w:rsidR="00237D95" w:rsidRPr="00867C3B" w:rsidRDefault="00237D95" w:rsidP="00867C3B">
                          <w:pPr>
                            <w:jc w:val="center"/>
                            <w:rPr>
                              <w:color w:val="00B0F0"/>
                              <w:sz w:val="24"/>
                              <w:szCs w:val="24"/>
                            </w:rPr>
                          </w:pPr>
                          <w:r w:rsidRPr="00867C3B">
                            <w:rPr>
                              <w:rFonts w:ascii="Times New Roman" w:hAnsi="Times New Roman" w:cs="Times New Roman"/>
                              <w:b/>
                              <w:color w:val="00B0F0"/>
                              <w:sz w:val="24"/>
                              <w:szCs w:val="24"/>
                              <w:lang w:val="en-US"/>
                            </w:rPr>
                            <w:t>MORAG</w:t>
                          </w:r>
                        </w:p>
                      </w:txbxContent>
                    </v:textbox>
                  </v:shape>
                  <v:shape id="Text_x0020_Box_x0020_52" o:spid="_x0000_s1077" type="#_x0000_t202" style="position:absolute;left:1379220;top:403860;width:1028700;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dFfVwgAA&#10;ANsAAAAPAAAAZHJzL2Rvd25yZXYueG1sRI9Bi8IwFITvgv8hPMGbJorK2jXKsiJ4UnR3hb09mmdb&#10;bF5KE23990YQPA4z8w2zWLW2FDeqfeFYw2ioQBCnzhScafj92Qw+QPiAbLB0TBru5GG17HYWmBjX&#10;8IFux5CJCGGfoIY8hCqR0qc5WfRDVxFH7+xqiyHKOpOmxibCbSnHSs2kxYLjQo4VfeeUXo5Xq+Fv&#10;d/4/TdQ+W9tp1bhWSbZzqXW/1359ggjUhnf41d4aDdMx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V0V9XCAAAA2wAAAA8AAAAAAAAAAAAAAAAAlwIAAGRycy9kb3du&#10;cmV2LnhtbFBLBQYAAAAABAAEAPUAAACGAwAAAAA=&#10;" filled="f" stroked="f">
                    <v:textbox>
                      <w:txbxContent>
                        <w:p w14:paraId="0301B2FC" w14:textId="77777777" w:rsidR="00237D95" w:rsidRPr="00867C3B" w:rsidRDefault="00237D95" w:rsidP="00867C3B">
                          <w:pPr>
                            <w:jc w:val="center"/>
                            <w:rPr>
                              <w:color w:val="00B0F0"/>
                              <w:sz w:val="24"/>
                              <w:szCs w:val="24"/>
                            </w:rPr>
                          </w:pPr>
                          <w:r w:rsidRPr="00867C3B">
                            <w:rPr>
                              <w:rFonts w:ascii="Times New Roman" w:hAnsi="Times New Roman" w:cs="Times New Roman"/>
                              <w:b/>
                              <w:color w:val="00B0F0"/>
                              <w:sz w:val="24"/>
                              <w:szCs w:val="24"/>
                              <w:lang w:val="en-US"/>
                            </w:rPr>
                            <w:t>JOY</w:t>
                          </w:r>
                        </w:p>
                      </w:txbxContent>
                    </v:textbox>
                  </v:shape>
                </v:group>
                <v:group id="Group_x0020_53" o:spid="_x0000_s1078" style="position:absolute;top:2009350;width:2914650;height:1914525" coordsize="2914650,19145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rect id="Rectangle_x0020_54" o:spid="_x0000_s1079" style="position:absolute;width:2914650;height:19145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mYiwQAA&#10;ANsAAAAPAAAAZHJzL2Rvd25yZXYueG1sRI9Bi8IwFITvwv6H8ARvmioqpRrFFRUPgq6r90fzbIvN&#10;S2mi1n9vBMHjMDPfMNN5Y0pxp9oVlhX0exEI4tTqgjMFp/91NwbhPLLG0jIpeJKD+eynNcVE2wf/&#10;0f3oMxEg7BJUkHtfJVK6NCeDrmcr4uBdbG3QB1lnUtf4CHBTykEUjaXBgsNCjhUtc0qvx5tR0Nw2&#10;69WV9sPskP7udvHCbFdno1Sn3SwmIDw1/hv+tLdawWgI7y/hB8j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4mJmIsEAAADbAAAADwAAAAAAAAAAAAAAAACXAgAAZHJzL2Rvd25y&#10;ZXYueG1sUEsFBgAAAAAEAAQA9QAAAIUDAAAAAA==&#10;" fillcolor="black [3213]" strokecolor="black [3213]" strokeweight="1pt">
                    <v:path arrowok="t"/>
                  </v:rect>
                  <v:shape id="Text_x0020_Box_x0020_55" o:spid="_x0000_s1080" type="#_x0000_t202" style="position:absolute;left:1699260;top:487680;width:998220;height:365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NXIfxAAA&#10;ANsAAAAPAAAAZHJzL2Rvd25yZXYueG1sRI9Ba8JAFITvQv/D8gremk0tKTV1E0QpKmhLVTw/sq9J&#10;aPZtyK4a/fVuoeBxmJlvmEnem0acqHO1ZQXPUQyCuLC65lLBfvfx9AbCeWSNjWVScCEHefYwmGCq&#10;7Zm/6bT1pQgQdikqqLxvUyldUZFBF9mWOHg/tjPog+xKqTs8B7hp5CiOX6XBmsNChS3NKip+t0ej&#10;4PBivvr5ZnFdJqv1WH+SKxmdUsPHfvoOwlPv7+H/9lIrSBL4+xJ+gMx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zVyH8QAAADbAAAADwAAAAAAAAAAAAAAAACXAgAAZHJzL2Rv&#10;d25yZXYueG1sUEsFBgAAAAAEAAQA9QAAAIgDAAAAAA==&#10;" fillcolor="black [3213]" stroked="f" strokeweight=".5pt">
                    <v:textbox>
                      <w:txbxContent>
                        <w:p w14:paraId="674F97E2" w14:textId="77777777" w:rsidR="00237D95" w:rsidRPr="00867C3B" w:rsidRDefault="00237D95" w:rsidP="00867C3B">
                          <w:pPr>
                            <w:jc w:val="center"/>
                            <w:rPr>
                              <w:color w:val="FFFF00"/>
                            </w:rPr>
                          </w:pPr>
                          <w:r w:rsidRPr="00867C3B">
                            <w:rPr>
                              <w:rFonts w:ascii="Times New Roman" w:hAnsi="Times New Roman" w:cs="Times New Roman"/>
                              <w:b/>
                              <w:color w:val="FFFF00"/>
                              <w:sz w:val="24"/>
                              <w:szCs w:val="24"/>
                              <w:lang w:val="en-US"/>
                            </w:rPr>
                            <w:t>HELL</w:t>
                          </w:r>
                        </w:p>
                      </w:txbxContent>
                    </v:textbox>
                  </v:shape>
                  <v:shape id="Text_x0020_Box_x0020_56" o:spid="_x0000_s1081" type="#_x0000_t202" style="position:absolute;left:381000;top:769620;width:998220;height:365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5+xoxAAA&#10;ANsAAAAPAAAAZHJzL2Rvd25yZXYueG1sRI9Ba8JAFITvBf/D8oTemo0tikZXkYrUQlsxiudH9pkN&#10;Zt+G7FZTf71bKPQ4zMw3zGzR2VpcqPWVYwWDJAVBXDhdcangsF8/jUH4gKyxdkwKfsjDYt57mGGm&#10;3ZV3dMlDKSKEfYYKTAhNJqUvDFn0iWuIo3dyrcUQZVtK3eI1wm0tn9N0JC1WHBcMNvRqqDjn31bB&#10;8cVuu9Xn220zfP+Y6C/yJaNX6rHfLacgAnXhP/zX3mgFwxH8fok/QM7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fsaMQAAADbAAAADwAAAAAAAAAAAAAAAACXAgAAZHJzL2Rv&#10;d25yZXYueG1sUEsFBgAAAAAEAAQA9QAAAIgDAAAAAA==&#10;" fillcolor="black [3213]" stroked="f" strokeweight=".5pt">
                    <v:textbox>
                      <w:txbxContent>
                        <w:p w14:paraId="7654164D" w14:textId="77777777" w:rsidR="00237D95" w:rsidRPr="00867C3B" w:rsidRDefault="00237D95" w:rsidP="00867C3B">
                          <w:pPr>
                            <w:jc w:val="center"/>
                            <w:rPr>
                              <w:color w:val="FFFF00"/>
                            </w:rPr>
                          </w:pPr>
                          <w:r w:rsidRPr="00867C3B">
                            <w:rPr>
                              <w:rFonts w:ascii="Times New Roman" w:hAnsi="Times New Roman" w:cs="Times New Roman"/>
                              <w:b/>
                              <w:color w:val="FFFF00"/>
                              <w:sz w:val="24"/>
                              <w:szCs w:val="24"/>
                              <w:lang w:val="en-US"/>
                            </w:rPr>
                            <w:t>STRUAN</w:t>
                          </w:r>
                        </w:p>
                      </w:txbxContent>
                    </v:textbox>
                  </v:shape>
                  <v:shape id="Text_x0020_Box_x0020_57" o:spid="_x0000_s1082" type="#_x0000_t202" style="position:absolute;left:1714500;top:1112520;width:998220;height:3657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q0nzxAAA&#10;ANsAAAAPAAAAZHJzL2Rvd25yZXYueG1sRI9Ba8JAFITvgv9heUJvZtMWtUY3QVqKFtSiLZ4f2dck&#10;mH0bsqum/fVdQfA4zMw3zDzrTC3O1LrKsoLHKAZBnFtdcaHg++t9+ALCeWSNtWVS8EsOsrTfm2Oi&#10;7YV3dN77QgQIuwQVlN43iZQuL8mgi2xDHLwf2xr0QbaF1C1eAtzU8imOx9JgxWGhxIZeS8qP+5NR&#10;cHg2n93bZvm3Gn2sp3pLrmB0Sj0MusUMhKfO38O39korGE3g+iX8AJ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KtJ88QAAADbAAAADwAAAAAAAAAAAAAAAACXAgAAZHJzL2Rv&#10;d25yZXYueG1sUEsFBgAAAAAEAAQA9QAAAIgDAAAAAA==&#10;" fillcolor="black [3213]" stroked="f" strokeweight=".5pt">
                    <v:textbox>
                      <w:txbxContent>
                        <w:p w14:paraId="7DA5F920" w14:textId="77777777" w:rsidR="00237D95" w:rsidRPr="00867C3B" w:rsidRDefault="00237D95" w:rsidP="00867C3B">
                          <w:pPr>
                            <w:jc w:val="center"/>
                            <w:rPr>
                              <w:rFonts w:ascii="Times New Roman" w:hAnsi="Times New Roman" w:cs="Times New Roman"/>
                              <w:b/>
                              <w:color w:val="FFFF00"/>
                              <w:sz w:val="24"/>
                              <w:lang w:val="en-US"/>
                            </w:rPr>
                          </w:pPr>
                          <w:r w:rsidRPr="00867C3B">
                            <w:rPr>
                              <w:rFonts w:ascii="Times New Roman" w:hAnsi="Times New Roman" w:cs="Times New Roman"/>
                              <w:b/>
                              <w:color w:val="FFFF00"/>
                              <w:sz w:val="24"/>
                              <w:lang w:val="en-US"/>
                            </w:rPr>
                            <w:t>SMILE</w:t>
                          </w:r>
                        </w:p>
                        <w:p w14:paraId="635341F3" w14:textId="77777777" w:rsidR="00237D95" w:rsidRPr="00867C3B" w:rsidRDefault="00237D95" w:rsidP="00867C3B">
                          <w:pPr>
                            <w:rPr>
                              <w:color w:val="FFFF00"/>
                              <w:sz w:val="21"/>
                            </w:rPr>
                          </w:pPr>
                        </w:p>
                        <w:p w14:paraId="0C15F4E7" w14:textId="77777777" w:rsidR="00237D95" w:rsidRPr="00867C3B" w:rsidRDefault="00237D95" w:rsidP="00867C3B">
                          <w:pPr>
                            <w:jc w:val="center"/>
                            <w:rPr>
                              <w:color w:val="FFFF00"/>
                            </w:rPr>
                          </w:pPr>
                        </w:p>
                      </w:txbxContent>
                    </v:textbox>
                  </v:shape>
                </v:group>
                <w10:anchorlock/>
              </v:group>
            </w:pict>
          </mc:Fallback>
        </mc:AlternateContent>
      </w:r>
      <w:r w:rsidR="00867C3B" w:rsidRPr="000A1218">
        <w:rPr>
          <w:rFonts w:ascii="Times New Roman" w:hAnsi="Times New Roman"/>
          <w:i/>
          <w:sz w:val="24"/>
          <w:szCs w:val="24"/>
          <w:lang w:val="en-US"/>
        </w:rPr>
        <w:t>Figure 2</w:t>
      </w:r>
      <w:r w:rsidR="00867C3B" w:rsidRPr="000A1218">
        <w:rPr>
          <w:rFonts w:ascii="Times New Roman" w:hAnsi="Times New Roman"/>
          <w:sz w:val="24"/>
          <w:szCs w:val="24"/>
          <w:lang w:val="en-US"/>
        </w:rPr>
        <w:t xml:space="preserve">. </w:t>
      </w:r>
      <w:proofErr w:type="gramStart"/>
      <w:r w:rsidR="00867C3B" w:rsidRPr="000A1218">
        <w:rPr>
          <w:rFonts w:ascii="Times New Roman" w:hAnsi="Times New Roman"/>
          <w:sz w:val="24"/>
          <w:szCs w:val="24"/>
          <w:lang w:val="en-US"/>
        </w:rPr>
        <w:t>Schematic illustration of the two types of trials during the evaluative conditioning phase of Experiment</w:t>
      </w:r>
      <w:r w:rsidR="0010442A">
        <w:rPr>
          <w:rFonts w:ascii="Times New Roman" w:hAnsi="Times New Roman"/>
          <w:sz w:val="24"/>
          <w:szCs w:val="24"/>
          <w:lang w:val="en-US"/>
        </w:rPr>
        <w:t>s</w:t>
      </w:r>
      <w:r w:rsidR="00867C3B" w:rsidRPr="000A1218">
        <w:rPr>
          <w:rFonts w:ascii="Times New Roman" w:hAnsi="Times New Roman"/>
          <w:sz w:val="24"/>
          <w:szCs w:val="24"/>
          <w:lang w:val="en-US"/>
        </w:rPr>
        <w:t xml:space="preserve"> 2</w:t>
      </w:r>
      <w:r w:rsidR="0010442A">
        <w:rPr>
          <w:rFonts w:ascii="Times New Roman" w:hAnsi="Times New Roman"/>
          <w:sz w:val="24"/>
          <w:szCs w:val="24"/>
          <w:lang w:val="en-US"/>
        </w:rPr>
        <w:t>-3</w:t>
      </w:r>
      <w:r w:rsidR="00867C3B" w:rsidRPr="000A1218">
        <w:rPr>
          <w:rFonts w:ascii="Times New Roman" w:hAnsi="Times New Roman"/>
          <w:sz w:val="24"/>
          <w:szCs w:val="24"/>
          <w:lang w:val="en-US"/>
        </w:rPr>
        <w:t>.</w:t>
      </w:r>
      <w:proofErr w:type="gramEnd"/>
      <w:r w:rsidR="00867C3B" w:rsidRPr="000A1218">
        <w:rPr>
          <w:rFonts w:ascii="Times New Roman" w:hAnsi="Times New Roman"/>
          <w:sz w:val="24"/>
          <w:szCs w:val="24"/>
          <w:lang w:val="en-US"/>
        </w:rPr>
        <w:t xml:space="preserve"> During the first half of the trial (</w:t>
      </w:r>
      <w:r w:rsidR="00867C3B" w:rsidRPr="000A1218">
        <w:rPr>
          <w:rFonts w:ascii="Times New Roman" w:hAnsi="Times New Roman"/>
          <w:i/>
          <w:sz w:val="24"/>
          <w:szCs w:val="24"/>
          <w:lang w:val="en-US"/>
        </w:rPr>
        <w:t>left</w:t>
      </w:r>
      <w:r w:rsidR="00867C3B" w:rsidRPr="000A1218">
        <w:rPr>
          <w:rFonts w:ascii="Times New Roman" w:hAnsi="Times New Roman"/>
          <w:sz w:val="24"/>
          <w:szCs w:val="24"/>
          <w:lang w:val="en-US"/>
        </w:rPr>
        <w:t>) the CS and USs were presented in the same color. During the second half of the trial (</w:t>
      </w:r>
      <w:r w:rsidR="00867C3B" w:rsidRPr="000A1218">
        <w:rPr>
          <w:rFonts w:ascii="Times New Roman" w:hAnsi="Times New Roman"/>
          <w:i/>
          <w:sz w:val="24"/>
          <w:szCs w:val="24"/>
          <w:lang w:val="en-US"/>
        </w:rPr>
        <w:t>right</w:t>
      </w:r>
      <w:r w:rsidR="00867C3B" w:rsidRPr="000A1218">
        <w:rPr>
          <w:rFonts w:ascii="Times New Roman" w:hAnsi="Times New Roman"/>
          <w:sz w:val="24"/>
          <w:szCs w:val="24"/>
          <w:lang w:val="en-US"/>
        </w:rPr>
        <w:t>) the CS and one of the USs remained the same color whereas the second US changed to a different color.</w:t>
      </w:r>
    </w:p>
    <w:p w14:paraId="10BC6DA2" w14:textId="77777777" w:rsidR="0081298D" w:rsidRDefault="0081298D" w:rsidP="00867C3B">
      <w:pPr>
        <w:pStyle w:val="text"/>
        <w:spacing w:before="240" w:line="360" w:lineRule="auto"/>
        <w:rPr>
          <w:rFonts w:ascii="Times New Roman" w:hAnsi="Times New Roman"/>
          <w:sz w:val="24"/>
          <w:szCs w:val="24"/>
          <w:lang w:val="en-US"/>
        </w:rPr>
      </w:pPr>
    </w:p>
    <w:p w14:paraId="27C69820" w14:textId="77777777" w:rsidR="0081298D" w:rsidRDefault="0081298D" w:rsidP="00867C3B">
      <w:pPr>
        <w:pStyle w:val="text"/>
        <w:spacing w:before="240" w:line="360" w:lineRule="auto"/>
        <w:rPr>
          <w:rFonts w:ascii="Times New Roman" w:hAnsi="Times New Roman"/>
          <w:sz w:val="24"/>
          <w:szCs w:val="24"/>
          <w:lang w:val="en-US"/>
        </w:rPr>
      </w:pPr>
    </w:p>
    <w:p w14:paraId="08C6C6EA" w14:textId="77777777" w:rsidR="0081298D" w:rsidRDefault="0081298D" w:rsidP="00867C3B">
      <w:pPr>
        <w:pStyle w:val="text"/>
        <w:spacing w:before="240" w:line="360" w:lineRule="auto"/>
        <w:rPr>
          <w:rFonts w:ascii="Times New Roman" w:hAnsi="Times New Roman"/>
          <w:sz w:val="24"/>
          <w:szCs w:val="24"/>
          <w:lang w:val="en-US"/>
        </w:rPr>
      </w:pPr>
    </w:p>
    <w:p w14:paraId="4CC9B6D4" w14:textId="77777777" w:rsidR="0081298D" w:rsidRDefault="0081298D" w:rsidP="00867C3B">
      <w:pPr>
        <w:pStyle w:val="text"/>
        <w:spacing w:before="240" w:line="360" w:lineRule="auto"/>
        <w:rPr>
          <w:rFonts w:ascii="Times New Roman" w:hAnsi="Times New Roman"/>
          <w:sz w:val="24"/>
          <w:szCs w:val="24"/>
          <w:lang w:val="en-US"/>
        </w:rPr>
      </w:pPr>
    </w:p>
    <w:p w14:paraId="4FC6E5F3" w14:textId="7619AD69" w:rsidR="00263E7D" w:rsidRDefault="0081298D" w:rsidP="00867C3B">
      <w:pPr>
        <w:pStyle w:val="text"/>
        <w:spacing w:before="240" w:line="360" w:lineRule="auto"/>
        <w:rPr>
          <w:rFonts w:ascii="Times New Roman" w:hAnsi="Times New Roman"/>
          <w:sz w:val="24"/>
          <w:szCs w:val="24"/>
          <w:lang w:val="en-US"/>
        </w:rPr>
      </w:pPr>
      <w:r>
        <w:rPr>
          <w:rFonts w:ascii="Times New Roman" w:hAnsi="Times New Roman"/>
          <w:noProof/>
          <w:sz w:val="24"/>
          <w:szCs w:val="24"/>
          <w:lang w:val="en-US" w:eastAsia="en-US"/>
        </w:rPr>
        <w:lastRenderedPageBreak/>
        <mc:AlternateContent>
          <mc:Choice Requires="wpg">
            <w:drawing>
              <wp:inline distT="0" distB="0" distL="0" distR="0" wp14:anchorId="7EF45940" wp14:editId="49932CA8">
                <wp:extent cx="5800361" cy="2591479"/>
                <wp:effectExtent l="0" t="0" r="0" b="0"/>
                <wp:docPr id="9" name="Group 9"/>
                <wp:cNvGraphicFramePr/>
                <a:graphic xmlns:a="http://schemas.openxmlformats.org/drawingml/2006/main">
                  <a:graphicData uri="http://schemas.microsoft.com/office/word/2010/wordprocessingGroup">
                    <wpg:wgp>
                      <wpg:cNvGrpSpPr/>
                      <wpg:grpSpPr>
                        <a:xfrm>
                          <a:off x="0" y="0"/>
                          <a:ext cx="5800361" cy="2591479"/>
                          <a:chOff x="0" y="0"/>
                          <a:chExt cx="5800361" cy="2591479"/>
                        </a:xfrm>
                        <a:extLst>
                          <a:ext uri="{0CCBE362-F206-4b92-989A-16890622DB6E}">
                            <ma14:wrappingTextBoxFlag xmlns:ma14="http://schemas.microsoft.com/office/mac/drawingml/2011/main"/>
                          </a:ext>
                        </a:extLst>
                      </wpg:grpSpPr>
                      <pic:pic xmlns:pic="http://schemas.openxmlformats.org/drawingml/2006/picture">
                        <pic:nvPicPr>
                          <pic:cNvPr id="2" name="Picture 2" descr="../Screen%20Shot%202018-06-05%20at%2013.05.20.png"/>
                          <pic:cNvPicPr>
                            <a:picLocks noChangeAspect="1"/>
                          </pic:cNvPicPr>
                        </pic:nvPicPr>
                        <pic:blipFill rotWithShape="1">
                          <a:blip r:embed="rId10" cstate="print">
                            <a:extLst>
                              <a:ext uri="{28A0092B-C50C-407E-A947-70E740481C1C}">
                                <a14:useLocalDpi xmlns:a14="http://schemas.microsoft.com/office/drawing/2010/main" val="0"/>
                              </a:ext>
                            </a:extLst>
                          </a:blip>
                          <a:srcRect l="1958" t="5781" r="4829" b="7471"/>
                          <a:stretch/>
                        </pic:blipFill>
                        <pic:spPr bwMode="auto">
                          <a:xfrm>
                            <a:off x="3028586" y="0"/>
                            <a:ext cx="2771775" cy="122237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pic:pic xmlns:pic="http://schemas.openxmlformats.org/drawingml/2006/picture">
                        <pic:nvPicPr>
                          <pic:cNvPr id="1" name="Picture 1" descr="../Screen%20Shot%202018-06-05%20at%2013.04.43.png"/>
                          <pic:cNvPicPr>
                            <a:picLocks noChangeAspect="1"/>
                          </pic:cNvPicPr>
                        </pic:nvPicPr>
                        <pic:blipFill rotWithShape="1">
                          <a:blip r:embed="rId11" cstate="print">
                            <a:extLst>
                              <a:ext uri="{28A0092B-C50C-407E-A947-70E740481C1C}">
                                <a14:useLocalDpi xmlns:a14="http://schemas.microsoft.com/office/drawing/2010/main" val="0"/>
                              </a:ext>
                            </a:extLst>
                          </a:blip>
                          <a:srcRect l="4381" t="5139" r="1444" b="11810"/>
                          <a:stretch/>
                        </pic:blipFill>
                        <pic:spPr bwMode="auto">
                          <a:xfrm>
                            <a:off x="2970344" y="1362864"/>
                            <a:ext cx="2754630" cy="122237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pic:pic xmlns:pic="http://schemas.openxmlformats.org/drawingml/2006/picture">
                        <pic:nvPicPr>
                          <pic:cNvPr id="5" name="Picture 5" descr="../Screen%20Shot%202018-06-05%20at%2013.05.03.png"/>
                          <pic:cNvPicPr>
                            <a:picLocks noChangeAspect="1"/>
                          </pic:cNvPicPr>
                        </pic:nvPicPr>
                        <pic:blipFill rotWithShape="1">
                          <a:blip r:embed="rId12" cstate="print">
                            <a:extLst>
                              <a:ext uri="{28A0092B-C50C-407E-A947-70E740481C1C}">
                                <a14:useLocalDpi xmlns:a14="http://schemas.microsoft.com/office/drawing/2010/main" val="0"/>
                              </a:ext>
                            </a:extLst>
                          </a:blip>
                          <a:srcRect l="2158" t="11059" r="5037" b="15725"/>
                          <a:stretch/>
                        </pic:blipFill>
                        <pic:spPr bwMode="auto">
                          <a:xfrm>
                            <a:off x="0" y="5824"/>
                            <a:ext cx="2738755" cy="123317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pic:pic xmlns:pic="http://schemas.openxmlformats.org/drawingml/2006/picture">
                        <pic:nvPicPr>
                          <pic:cNvPr id="6" name="Picture 6" descr="../Screen%20Shot%202018-06-05%20at%2013.04.49.png"/>
                          <pic:cNvPicPr>
                            <a:picLocks noChangeAspect="1"/>
                          </pic:cNvPicPr>
                        </pic:nvPicPr>
                        <pic:blipFill rotWithShape="1">
                          <a:blip r:embed="rId13" cstate="print">
                            <a:extLst>
                              <a:ext uri="{28A0092B-C50C-407E-A947-70E740481C1C}">
                                <a14:useLocalDpi xmlns:a14="http://schemas.microsoft.com/office/drawing/2010/main" val="0"/>
                              </a:ext>
                            </a:extLst>
                          </a:blip>
                          <a:srcRect l="5366" t="3659" r="4027" b="18724"/>
                          <a:stretch/>
                        </pic:blipFill>
                        <pic:spPr bwMode="auto">
                          <a:xfrm>
                            <a:off x="0" y="1357039"/>
                            <a:ext cx="2751455" cy="123444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wpg:wgp>
                  </a:graphicData>
                </a:graphic>
              </wp:inline>
            </w:drawing>
          </mc:Choice>
          <mc:Fallback xmlns:cx="http://schemas.microsoft.com/office/drawing/2014/chartex" xmlns:cx1="http://schemas.microsoft.com/office/drawing/2015/9/8/chartex" xmlns:w16se="http://schemas.microsoft.com/office/word/2015/wordml/symex" xmlns:w15="http://schemas.microsoft.com/office/word/2012/wordml">
            <w:pict>
              <v:group w14:anchorId="46852AEA" id="Group 9" o:spid="_x0000_s1026" style="width:456.7pt;height:204.05pt;mso-position-horizontal-relative:char;mso-position-vertical-relative:line" coordsize="58003,259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Screen%20Shot%202018-06-05%20at%2013.05.20.png" style="position:absolute;left:30285;width:277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">
                  <v:imagedata r:id="rId14" o:title="Screen%20Shot%202018-06-05%20at%2013.05.20" croptop="3789f" cropbottom="4896f" cropleft="1283f" cropright="3165f"/>
                  <v:path arrowok="t"/>
                </v:shape>
                <v:shape id="Picture 1" o:spid="_x0000_s1028" type="#_x0000_t75" alt="../Screen%20Shot%202018-06-05%20at%2013.04.43.png" style="position:absolute;left:29703;top:13628;width:27546;height:12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">
                  <v:imagedata r:id="rId15" o:title="Screen%20Shot%202018-06-05%20at%2013.04.43" croptop="3368f" cropbottom="7740f" cropleft="2871f" cropright="946f"/>
                  <v:path arrowok="t"/>
                </v:shape>
                <v:shape id="Picture 5" o:spid="_x0000_s1029" type="#_x0000_t75" alt="../Screen%20Shot%202018-06-05%20at%2013.05.03.png" style="position:absolute;top:58;width:27387;height:12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">
                  <v:imagedata r:id="rId16" o:title="Screen%20Shot%202018-06-05%20at%2013.05.03" croptop="7248f" cropbottom="10306f" cropleft="1414f" cropright="3301f"/>
                  <v:path arrowok="t"/>
                </v:shape>
                <v:shape id="Picture 6" o:spid="_x0000_s1030" type="#_x0000_t75" alt="../Screen%20Shot%202018-06-05%20at%2013.04.49.png" style="position:absolute;top:13570;width:27514;height:12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">
                  <v:imagedata r:id="rId17" o:title="Screen%20Shot%202018-06-05%20at%2013.04.49" croptop="2398f" cropbottom="12271f" cropleft="3517f" cropright="2639f"/>
                  <v:path arrowok="t"/>
                </v:shape>
                <w10:anchorlock/>
              </v:group>
            </w:pict>
          </mc:Fallback>
        </mc:AlternateContent>
      </w:r>
    </w:p>
    <w:p w14:paraId="7786E79C" w14:textId="43BC6CA7" w:rsidR="00C13432" w:rsidRPr="000A1218" w:rsidRDefault="00C13432" w:rsidP="00867C3B">
      <w:pPr>
        <w:pStyle w:val="text"/>
        <w:spacing w:before="240" w:line="360" w:lineRule="auto"/>
        <w:rPr>
          <w:rFonts w:ascii="Times New Roman" w:hAnsi="Times New Roman"/>
          <w:sz w:val="24"/>
          <w:szCs w:val="24"/>
          <w:lang w:val="en-US"/>
        </w:rPr>
      </w:pPr>
      <w:r>
        <w:rPr>
          <w:rFonts w:ascii="Times New Roman" w:hAnsi="Times New Roman"/>
          <w:i/>
          <w:sz w:val="24"/>
          <w:szCs w:val="24"/>
          <w:lang w:val="en-US"/>
        </w:rPr>
        <w:t>Figure 3</w:t>
      </w:r>
      <w:r w:rsidRPr="000A1218">
        <w:rPr>
          <w:rFonts w:ascii="Times New Roman" w:hAnsi="Times New Roman"/>
          <w:sz w:val="24"/>
          <w:szCs w:val="24"/>
          <w:lang w:val="en-US"/>
        </w:rPr>
        <w:t xml:space="preserve">. </w:t>
      </w:r>
      <w:proofErr w:type="gramStart"/>
      <w:r w:rsidRPr="000A1218">
        <w:rPr>
          <w:rFonts w:ascii="Times New Roman" w:hAnsi="Times New Roman"/>
          <w:sz w:val="24"/>
          <w:szCs w:val="24"/>
          <w:lang w:val="en-US"/>
        </w:rPr>
        <w:t>Schematic illustration of the two types of trials during the evaluative conditioning phase of Experiment</w:t>
      </w:r>
      <w:r>
        <w:rPr>
          <w:rFonts w:ascii="Times New Roman" w:hAnsi="Times New Roman"/>
          <w:sz w:val="24"/>
          <w:szCs w:val="24"/>
          <w:lang w:val="en-US"/>
        </w:rPr>
        <w:t xml:space="preserve"> 4</w:t>
      </w:r>
      <w:r w:rsidRPr="000A1218">
        <w:rPr>
          <w:rFonts w:ascii="Times New Roman" w:hAnsi="Times New Roman"/>
          <w:sz w:val="24"/>
          <w:szCs w:val="24"/>
          <w:lang w:val="en-US"/>
        </w:rPr>
        <w:t>.</w:t>
      </w:r>
      <w:proofErr w:type="gramEnd"/>
      <w:r w:rsidRPr="000A1218">
        <w:rPr>
          <w:rFonts w:ascii="Times New Roman" w:hAnsi="Times New Roman"/>
          <w:sz w:val="24"/>
          <w:szCs w:val="24"/>
          <w:lang w:val="en-US"/>
        </w:rPr>
        <w:t xml:space="preserve"> During </w:t>
      </w:r>
      <w:r>
        <w:rPr>
          <w:rFonts w:ascii="Times New Roman" w:hAnsi="Times New Roman"/>
          <w:sz w:val="24"/>
          <w:szCs w:val="24"/>
          <w:lang w:val="en-US"/>
        </w:rPr>
        <w:t xml:space="preserve">one type of </w:t>
      </w:r>
      <w:r w:rsidRPr="000A1218">
        <w:rPr>
          <w:rFonts w:ascii="Times New Roman" w:hAnsi="Times New Roman"/>
          <w:sz w:val="24"/>
          <w:szCs w:val="24"/>
          <w:lang w:val="en-US"/>
        </w:rPr>
        <w:t>trial (</w:t>
      </w:r>
      <w:r w:rsidRPr="000A1218">
        <w:rPr>
          <w:rFonts w:ascii="Times New Roman" w:hAnsi="Times New Roman"/>
          <w:i/>
          <w:sz w:val="24"/>
          <w:szCs w:val="24"/>
          <w:lang w:val="en-US"/>
        </w:rPr>
        <w:t>left</w:t>
      </w:r>
      <w:r w:rsidRPr="000A1218">
        <w:rPr>
          <w:rFonts w:ascii="Times New Roman" w:hAnsi="Times New Roman"/>
          <w:sz w:val="24"/>
          <w:szCs w:val="24"/>
          <w:lang w:val="en-US"/>
        </w:rPr>
        <w:t xml:space="preserve">) </w:t>
      </w:r>
      <w:r w:rsidR="00676D48">
        <w:rPr>
          <w:rFonts w:ascii="Times New Roman" w:hAnsi="Times New Roman"/>
          <w:sz w:val="24"/>
          <w:szCs w:val="24"/>
          <w:lang w:val="en-US"/>
        </w:rPr>
        <w:t xml:space="preserve">one </w:t>
      </w:r>
      <w:r w:rsidRPr="000A1218">
        <w:rPr>
          <w:rFonts w:ascii="Times New Roman" w:hAnsi="Times New Roman"/>
          <w:sz w:val="24"/>
          <w:szCs w:val="24"/>
          <w:lang w:val="en-US"/>
        </w:rPr>
        <w:t xml:space="preserve">CS and </w:t>
      </w:r>
      <w:r w:rsidR="00676D48">
        <w:rPr>
          <w:rFonts w:ascii="Times New Roman" w:hAnsi="Times New Roman"/>
          <w:sz w:val="24"/>
          <w:szCs w:val="24"/>
          <w:lang w:val="en-US"/>
        </w:rPr>
        <w:t xml:space="preserve">negative </w:t>
      </w:r>
      <w:r w:rsidRPr="000A1218">
        <w:rPr>
          <w:rFonts w:ascii="Times New Roman" w:hAnsi="Times New Roman"/>
          <w:sz w:val="24"/>
          <w:szCs w:val="24"/>
          <w:lang w:val="en-US"/>
        </w:rPr>
        <w:t>USs were presented in the same</w:t>
      </w:r>
      <w:r>
        <w:rPr>
          <w:rFonts w:ascii="Times New Roman" w:hAnsi="Times New Roman"/>
          <w:sz w:val="24"/>
          <w:szCs w:val="24"/>
          <w:lang w:val="en-US"/>
        </w:rPr>
        <w:t xml:space="preserve"> size (sometimes in large and other times in small font)</w:t>
      </w:r>
      <w:r w:rsidRPr="000A1218">
        <w:rPr>
          <w:rFonts w:ascii="Times New Roman" w:hAnsi="Times New Roman"/>
          <w:sz w:val="24"/>
          <w:szCs w:val="24"/>
          <w:lang w:val="en-US"/>
        </w:rPr>
        <w:t xml:space="preserve">. During </w:t>
      </w:r>
      <w:r>
        <w:rPr>
          <w:rFonts w:ascii="Times New Roman" w:hAnsi="Times New Roman"/>
          <w:sz w:val="24"/>
          <w:szCs w:val="24"/>
          <w:lang w:val="en-US"/>
        </w:rPr>
        <w:t xml:space="preserve">a </w:t>
      </w:r>
      <w:r w:rsidRPr="000A1218">
        <w:rPr>
          <w:rFonts w:ascii="Times New Roman" w:hAnsi="Times New Roman"/>
          <w:sz w:val="24"/>
          <w:szCs w:val="24"/>
          <w:lang w:val="en-US"/>
        </w:rPr>
        <w:t xml:space="preserve">second </w:t>
      </w:r>
      <w:r>
        <w:rPr>
          <w:rFonts w:ascii="Times New Roman" w:hAnsi="Times New Roman"/>
          <w:sz w:val="24"/>
          <w:szCs w:val="24"/>
          <w:lang w:val="en-US"/>
        </w:rPr>
        <w:t xml:space="preserve">type of </w:t>
      </w:r>
      <w:r w:rsidRPr="000A1218">
        <w:rPr>
          <w:rFonts w:ascii="Times New Roman" w:hAnsi="Times New Roman"/>
          <w:sz w:val="24"/>
          <w:szCs w:val="24"/>
          <w:lang w:val="en-US"/>
        </w:rPr>
        <w:t>trial (</w:t>
      </w:r>
      <w:r w:rsidRPr="000A1218">
        <w:rPr>
          <w:rFonts w:ascii="Times New Roman" w:hAnsi="Times New Roman"/>
          <w:i/>
          <w:sz w:val="24"/>
          <w:szCs w:val="24"/>
          <w:lang w:val="en-US"/>
        </w:rPr>
        <w:t>right</w:t>
      </w:r>
      <w:r w:rsidRPr="000A1218">
        <w:rPr>
          <w:rFonts w:ascii="Times New Roman" w:hAnsi="Times New Roman"/>
          <w:sz w:val="24"/>
          <w:szCs w:val="24"/>
          <w:lang w:val="en-US"/>
        </w:rPr>
        <w:t xml:space="preserve">) </w:t>
      </w:r>
      <w:r w:rsidR="00676D48">
        <w:rPr>
          <w:rFonts w:ascii="Times New Roman" w:hAnsi="Times New Roman"/>
          <w:sz w:val="24"/>
          <w:szCs w:val="24"/>
          <w:lang w:val="en-US"/>
        </w:rPr>
        <w:t xml:space="preserve">another </w:t>
      </w:r>
      <w:r w:rsidRPr="000A1218">
        <w:rPr>
          <w:rFonts w:ascii="Times New Roman" w:hAnsi="Times New Roman"/>
          <w:sz w:val="24"/>
          <w:szCs w:val="24"/>
          <w:lang w:val="en-US"/>
        </w:rPr>
        <w:t xml:space="preserve">CS and </w:t>
      </w:r>
      <w:r w:rsidR="00676D48">
        <w:rPr>
          <w:rFonts w:ascii="Times New Roman" w:hAnsi="Times New Roman"/>
          <w:sz w:val="24"/>
          <w:szCs w:val="24"/>
          <w:lang w:val="en-US"/>
        </w:rPr>
        <w:t xml:space="preserve">positive </w:t>
      </w:r>
      <w:r w:rsidRPr="000A1218">
        <w:rPr>
          <w:rFonts w:ascii="Times New Roman" w:hAnsi="Times New Roman"/>
          <w:sz w:val="24"/>
          <w:szCs w:val="24"/>
          <w:lang w:val="en-US"/>
        </w:rPr>
        <w:t xml:space="preserve">USs </w:t>
      </w:r>
      <w:r>
        <w:rPr>
          <w:rFonts w:ascii="Times New Roman" w:hAnsi="Times New Roman"/>
          <w:sz w:val="24"/>
          <w:szCs w:val="24"/>
          <w:lang w:val="en-US"/>
        </w:rPr>
        <w:t>were presented in the same size</w:t>
      </w:r>
      <w:r w:rsidR="00676D48">
        <w:rPr>
          <w:rFonts w:ascii="Times New Roman" w:hAnsi="Times New Roman"/>
          <w:sz w:val="24"/>
          <w:szCs w:val="24"/>
          <w:lang w:val="en-US"/>
        </w:rPr>
        <w:t>.</w:t>
      </w:r>
    </w:p>
    <w:p w14:paraId="2DF29165" w14:textId="460AF7AA" w:rsidR="0010442A" w:rsidRDefault="00141D2D" w:rsidP="00867C3B">
      <w:pPr>
        <w:pStyle w:val="text"/>
        <w:spacing w:before="240" w:line="360" w:lineRule="auto"/>
        <w:rPr>
          <w:rFonts w:ascii="Times New Roman" w:hAnsi="Times New Roman"/>
          <w:b/>
          <w:sz w:val="24"/>
          <w:szCs w:val="24"/>
          <w:lang w:val="en-US"/>
        </w:rPr>
      </w:pPr>
      <w:r>
        <w:rPr>
          <w:rFonts w:ascii="Times New Roman" w:hAnsi="Times New Roman"/>
          <w:noProof/>
          <w:sz w:val="0"/>
          <w:szCs w:val="0"/>
          <w:u w:color="000000"/>
          <w:lang w:val="en-US" w:eastAsia="en-US"/>
        </w:rPr>
        <mc:AlternateContent>
          <mc:Choice Requires="wpg">
            <w:drawing>
              <wp:inline distT="0" distB="0" distL="0" distR="0" wp14:anchorId="7177C937" wp14:editId="2E24F3D0">
                <wp:extent cx="6231255" cy="1714500"/>
                <wp:effectExtent l="0" t="0" r="0" b="12700"/>
                <wp:docPr id="69" name="Group 69"/>
                <wp:cNvGraphicFramePr/>
                <a:graphic xmlns:a="http://schemas.openxmlformats.org/drawingml/2006/main">
                  <a:graphicData uri="http://schemas.microsoft.com/office/word/2010/wordprocessingGroup">
                    <wpg:wgp>
                      <wpg:cNvGrpSpPr/>
                      <wpg:grpSpPr>
                        <a:xfrm>
                          <a:off x="0" y="0"/>
                          <a:ext cx="6231255" cy="1714500"/>
                          <a:chOff x="0" y="0"/>
                          <a:chExt cx="6231255" cy="1714500"/>
                        </a:xfrm>
                        <a:extLst>
                          <a:ext uri="{0CCBE362-F206-4b92-989A-16890622DB6E}">
                            <ma14:wrappingTextBoxFlag xmlns:ma14="http://schemas.microsoft.com/office/mac/drawingml/2011/main"/>
                          </a:ext>
                        </a:extLst>
                      </wpg:grpSpPr>
                      <pic:pic xmlns:pic="http://schemas.openxmlformats.org/drawingml/2006/picture">
                        <pic:nvPicPr>
                          <pic:cNvPr id="67" name="Picture 67" descr="C:\Users\Sean\Pictures\Screenshots\Screenshot (1).png"/>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7620"/>
                            <a:ext cx="3034030" cy="1706880"/>
                          </a:xfrm>
                          <a:prstGeom prst="rect">
                            <a:avLst/>
                          </a:prstGeom>
                          <a:noFill/>
                          <a:ln>
                            <a:noFill/>
                          </a:ln>
                        </pic:spPr>
                      </pic:pic>
                      <pic:pic xmlns:pic="http://schemas.openxmlformats.org/drawingml/2006/picture">
                        <pic:nvPicPr>
                          <pic:cNvPr id="68" name="Picture 68" descr="C:\Users\Sean\Pictures\Screenshots\Screenshot (2).png"/>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192780" y="0"/>
                            <a:ext cx="3038475" cy="1708785"/>
                          </a:xfrm>
                          <a:prstGeom prst="rect">
                            <a:avLst/>
                          </a:prstGeom>
                          <a:noFill/>
                          <a:ln>
                            <a:noFill/>
                          </a:ln>
                        </pic:spPr>
                      </pic:pic>
                    </wpg:wgp>
                  </a:graphicData>
                </a:graphic>
              </wp:inline>
            </w:drawing>
          </mc:Choice>
          <mc:Fallback xmlns:cx="http://schemas.microsoft.com/office/drawing/2014/chartex" xmlns:cx1="http://schemas.microsoft.com/office/drawing/2015/9/8/chartex" xmlns:w16se="http://schemas.microsoft.com/office/word/2015/wordml/symex" xmlns:w15="http://schemas.microsoft.com/office/word/2012/wordml">
            <w:pict>
              <v:group w14:anchorId="1DC4E10D" id="Group 69" o:spid="_x0000_s1026" style="width:490.65pt;height:135pt;mso-position-horizontal-relative:char;mso-position-vertical-relative:line" coordsize="62312,17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">
                <v:shape id="Picture 67" o:spid="_x0000_s1027" type="#_x0000_t75" style="position:absolute;top:76;width:30340;height:17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">
                  <v:imagedata r:id="rId20" o:title="Screenshot (1)"/>
                  <v:path arrowok="t"/>
                </v:shape>
                <v:shape id="Picture 68" o:spid="_x0000_s1028" type="#_x0000_t75" style="position:absolute;left:31927;width:30385;height:17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">
                  <v:imagedata r:id="rId21" o:title="Screenshot (2)"/>
                  <v:path arrowok="t"/>
                </v:shape>
                <w10:anchorlock/>
              </v:group>
            </w:pict>
          </mc:Fallback>
        </mc:AlternateContent>
      </w:r>
    </w:p>
    <w:p w14:paraId="3B593F92" w14:textId="105D4172" w:rsidR="00676D48" w:rsidRDefault="00141D2D" w:rsidP="00141D2D">
      <w:pPr>
        <w:pStyle w:val="text"/>
        <w:spacing w:before="240" w:line="360" w:lineRule="auto"/>
        <w:rPr>
          <w:rFonts w:ascii="Times New Roman" w:hAnsi="Times New Roman"/>
          <w:sz w:val="24"/>
          <w:szCs w:val="24"/>
          <w:lang w:val="en-US"/>
        </w:rPr>
      </w:pPr>
      <w:r>
        <w:rPr>
          <w:rFonts w:ascii="Times New Roman" w:hAnsi="Times New Roman"/>
          <w:i/>
          <w:sz w:val="24"/>
          <w:szCs w:val="24"/>
          <w:lang w:val="en-US"/>
        </w:rPr>
        <w:t xml:space="preserve">Figure </w:t>
      </w:r>
      <w:r w:rsidR="00263E7D">
        <w:rPr>
          <w:rFonts w:ascii="Times New Roman" w:hAnsi="Times New Roman"/>
          <w:i/>
          <w:sz w:val="24"/>
          <w:szCs w:val="24"/>
          <w:lang w:val="en-US"/>
        </w:rPr>
        <w:t>4</w:t>
      </w:r>
      <w:r w:rsidRPr="000A1218">
        <w:rPr>
          <w:rFonts w:ascii="Times New Roman" w:hAnsi="Times New Roman"/>
          <w:sz w:val="24"/>
          <w:szCs w:val="24"/>
          <w:lang w:val="en-US"/>
        </w:rPr>
        <w:t xml:space="preserve">. Schematic illustration of the two types of trials during the </w:t>
      </w:r>
      <w:proofErr w:type="gramStart"/>
      <w:r>
        <w:rPr>
          <w:rFonts w:ascii="Times New Roman" w:hAnsi="Times New Roman"/>
          <w:sz w:val="24"/>
          <w:szCs w:val="24"/>
          <w:lang w:val="en-US"/>
        </w:rPr>
        <w:t>color training</w:t>
      </w:r>
      <w:proofErr w:type="gramEnd"/>
      <w:r>
        <w:rPr>
          <w:rFonts w:ascii="Times New Roman" w:hAnsi="Times New Roman"/>
          <w:sz w:val="24"/>
          <w:szCs w:val="24"/>
          <w:lang w:val="en-US"/>
        </w:rPr>
        <w:t xml:space="preserve"> </w:t>
      </w:r>
      <w:r w:rsidRPr="000A1218">
        <w:rPr>
          <w:rFonts w:ascii="Times New Roman" w:hAnsi="Times New Roman"/>
          <w:sz w:val="24"/>
          <w:szCs w:val="24"/>
          <w:lang w:val="en-US"/>
        </w:rPr>
        <w:t xml:space="preserve">phase of Experiment </w:t>
      </w:r>
      <w:r w:rsidR="00263E7D">
        <w:rPr>
          <w:rFonts w:ascii="Times New Roman" w:hAnsi="Times New Roman"/>
          <w:sz w:val="24"/>
          <w:szCs w:val="24"/>
          <w:lang w:val="en-US"/>
        </w:rPr>
        <w:t>5</w:t>
      </w:r>
      <w:r w:rsidRPr="000A1218">
        <w:rPr>
          <w:rFonts w:ascii="Times New Roman" w:hAnsi="Times New Roman"/>
          <w:sz w:val="24"/>
          <w:szCs w:val="24"/>
          <w:lang w:val="en-US"/>
        </w:rPr>
        <w:t xml:space="preserve">. </w:t>
      </w:r>
      <w:r>
        <w:rPr>
          <w:rFonts w:ascii="Times New Roman" w:hAnsi="Times New Roman"/>
          <w:sz w:val="24"/>
          <w:szCs w:val="24"/>
          <w:lang w:val="en-US"/>
        </w:rPr>
        <w:t>Selecting blue in the presence of yellow, or purple in the presence of green (and vice-versa) was reinforced and any other color relation punished.</w:t>
      </w:r>
    </w:p>
    <w:p w14:paraId="2DCC0ED3" w14:textId="77777777" w:rsidR="0081298D" w:rsidRDefault="0081298D" w:rsidP="00141D2D">
      <w:pPr>
        <w:pStyle w:val="text"/>
        <w:spacing w:before="240" w:line="360" w:lineRule="auto"/>
        <w:rPr>
          <w:rFonts w:ascii="Times New Roman" w:hAnsi="Times New Roman"/>
          <w:sz w:val="24"/>
          <w:szCs w:val="24"/>
          <w:lang w:val="en-US"/>
        </w:rPr>
      </w:pPr>
    </w:p>
    <w:p w14:paraId="3685DE78" w14:textId="4AF8BC0A" w:rsidR="00141D2D" w:rsidRPr="000A1218" w:rsidRDefault="00676D48" w:rsidP="00141D2D">
      <w:pPr>
        <w:pStyle w:val="text"/>
        <w:spacing w:before="240" w:line="360" w:lineRule="auto"/>
        <w:rPr>
          <w:rFonts w:ascii="Times New Roman" w:hAnsi="Times New Roman"/>
          <w:sz w:val="24"/>
          <w:szCs w:val="24"/>
          <w:lang w:val="en-US"/>
        </w:rPr>
      </w:pPr>
      <w:r>
        <w:rPr>
          <w:rFonts w:ascii="Times New Roman" w:hAnsi="Times New Roman"/>
          <w:i/>
          <w:noProof/>
          <w:sz w:val="24"/>
          <w:szCs w:val="24"/>
          <w:lang w:val="en-US" w:eastAsia="en-US"/>
        </w:rPr>
        <w:lastRenderedPageBreak/>
        <mc:AlternateContent>
          <mc:Choice Requires="wpg">
            <w:drawing>
              <wp:inline distT="0" distB="0" distL="0" distR="0" wp14:anchorId="086174DF" wp14:editId="5AAA30AD">
                <wp:extent cx="6240780" cy="1722120"/>
                <wp:effectExtent l="0" t="0" r="7620" b="5080"/>
                <wp:docPr id="73" name="Group 73"/>
                <wp:cNvGraphicFramePr/>
                <a:graphic xmlns:a="http://schemas.openxmlformats.org/drawingml/2006/main">
                  <a:graphicData uri="http://schemas.microsoft.com/office/word/2010/wordprocessingGroup">
                    <wpg:wgp>
                      <wpg:cNvGrpSpPr/>
                      <wpg:grpSpPr>
                        <a:xfrm>
                          <a:off x="0" y="0"/>
                          <a:ext cx="6240780" cy="1722120"/>
                          <a:chOff x="0" y="0"/>
                          <a:chExt cx="6240780" cy="1722120"/>
                        </a:xfrm>
                        <a:extLst>
                          <a:ext uri="{0CCBE362-F206-4b92-989A-16890622DB6E}">
                            <ma14:wrappingTextBoxFlag xmlns:ma14="http://schemas.microsoft.com/office/mac/drawingml/2011/main"/>
                          </a:ext>
                        </a:extLst>
                      </wpg:grpSpPr>
                      <pic:pic xmlns:pic="http://schemas.openxmlformats.org/drawingml/2006/picture">
                        <pic:nvPicPr>
                          <pic:cNvPr id="70" name="Picture 70" descr="C:\Users\Sean\Pictures\Screenshots\Screenshot (3).png"/>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3192780" y="0"/>
                            <a:ext cx="3048000" cy="1714500"/>
                          </a:xfrm>
                          <a:prstGeom prst="rect">
                            <a:avLst/>
                          </a:prstGeom>
                          <a:noFill/>
                          <a:ln>
                            <a:noFill/>
                          </a:ln>
                        </pic:spPr>
                      </pic:pic>
                      <pic:pic xmlns:pic="http://schemas.openxmlformats.org/drawingml/2006/picture">
                        <pic:nvPicPr>
                          <pic:cNvPr id="71" name="Picture 71" descr="C:\Users\Sean\Pictures\Screenshots\Screenshot (4).png"/>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7620"/>
                            <a:ext cx="3048000" cy="1714500"/>
                          </a:xfrm>
                          <a:prstGeom prst="rect">
                            <a:avLst/>
                          </a:prstGeom>
                          <a:noFill/>
                          <a:ln>
                            <a:noFill/>
                          </a:ln>
                        </pic:spPr>
                      </pic:pic>
                    </wpg:wgp>
                  </a:graphicData>
                </a:graphic>
              </wp:inline>
            </w:drawing>
          </mc:Choice>
          <mc:Fallback xmlns:cx="http://schemas.microsoft.com/office/drawing/2014/chartex" xmlns:cx1="http://schemas.microsoft.com/office/drawing/2015/9/8/chartex" xmlns:w16se="http://schemas.microsoft.com/office/word/2015/wordml/symex" xmlns:w15="http://schemas.microsoft.com/office/word/2012/wordml">
            <w:pict>
              <v:group w14:anchorId="57271B5C" id="Group 73" o:spid="_x0000_s1026" style="width:491.4pt;height:135.6pt;mso-position-horizontal-relative:char;mso-position-vertical-relative:line" coordsize="62407,172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">
                <v:shape id="Picture 70" o:spid="_x0000_s1027" type="#_x0000_t75" style="position:absolute;left:31927;width:30480;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">
                  <v:imagedata r:id="rId24" o:title="Screenshot (3)"/>
                  <v:path arrowok="t"/>
                </v:shape>
                <v:shape id="Picture 71" o:spid="_x0000_s1028" type="#_x0000_t75" style="position:absolute;top:76;width:30480;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">
                  <v:imagedata r:id="rId25" o:title="Screenshot (4)"/>
                  <v:path arrowok="t"/>
                </v:shape>
                <w10:anchorlock/>
              </v:group>
            </w:pict>
          </mc:Fallback>
        </mc:AlternateContent>
      </w:r>
      <w:r w:rsidR="00141D2D">
        <w:rPr>
          <w:rFonts w:ascii="Times New Roman" w:hAnsi="Times New Roman"/>
          <w:sz w:val="24"/>
          <w:szCs w:val="24"/>
          <w:lang w:val="en-US"/>
        </w:rPr>
        <w:t xml:space="preserve"> </w:t>
      </w:r>
      <w:r w:rsidR="00141D2D">
        <w:rPr>
          <w:rFonts w:ascii="Times New Roman" w:hAnsi="Times New Roman"/>
          <w:i/>
          <w:sz w:val="24"/>
          <w:szCs w:val="24"/>
          <w:lang w:val="en-US"/>
        </w:rPr>
        <w:t xml:space="preserve">Figure </w:t>
      </w:r>
      <w:r>
        <w:rPr>
          <w:rFonts w:ascii="Times New Roman" w:hAnsi="Times New Roman"/>
          <w:i/>
          <w:sz w:val="24"/>
          <w:szCs w:val="24"/>
          <w:lang w:val="en-US"/>
        </w:rPr>
        <w:t>5</w:t>
      </w:r>
      <w:r w:rsidR="00141D2D" w:rsidRPr="000A1218">
        <w:rPr>
          <w:rFonts w:ascii="Times New Roman" w:hAnsi="Times New Roman"/>
          <w:sz w:val="24"/>
          <w:szCs w:val="24"/>
          <w:lang w:val="en-US"/>
        </w:rPr>
        <w:t xml:space="preserve">. </w:t>
      </w:r>
      <w:proofErr w:type="gramStart"/>
      <w:r w:rsidR="00141D2D" w:rsidRPr="000A1218">
        <w:rPr>
          <w:rFonts w:ascii="Times New Roman" w:hAnsi="Times New Roman"/>
          <w:sz w:val="24"/>
          <w:szCs w:val="24"/>
          <w:lang w:val="en-US"/>
        </w:rPr>
        <w:t xml:space="preserve">Schematic illustration of the two types of trials during the evaluative conditioning phase of Experiment </w:t>
      </w:r>
      <w:r>
        <w:rPr>
          <w:rFonts w:ascii="Times New Roman" w:hAnsi="Times New Roman"/>
          <w:sz w:val="24"/>
          <w:szCs w:val="24"/>
          <w:lang w:val="en-US"/>
        </w:rPr>
        <w:t>5</w:t>
      </w:r>
      <w:r w:rsidR="00141D2D" w:rsidRPr="000A1218">
        <w:rPr>
          <w:rFonts w:ascii="Times New Roman" w:hAnsi="Times New Roman"/>
          <w:sz w:val="24"/>
          <w:szCs w:val="24"/>
          <w:lang w:val="en-US"/>
        </w:rPr>
        <w:t>.</w:t>
      </w:r>
      <w:proofErr w:type="gramEnd"/>
      <w:r w:rsidR="00141D2D" w:rsidRPr="000A1218">
        <w:rPr>
          <w:rFonts w:ascii="Times New Roman" w:hAnsi="Times New Roman"/>
          <w:sz w:val="24"/>
          <w:szCs w:val="24"/>
          <w:lang w:val="en-US"/>
        </w:rPr>
        <w:t xml:space="preserve"> During </w:t>
      </w:r>
      <w:r w:rsidR="00141D2D">
        <w:rPr>
          <w:rFonts w:ascii="Times New Roman" w:hAnsi="Times New Roman"/>
          <w:sz w:val="24"/>
          <w:szCs w:val="24"/>
          <w:lang w:val="en-US"/>
        </w:rPr>
        <w:t xml:space="preserve">one type of </w:t>
      </w:r>
      <w:r w:rsidR="00141D2D" w:rsidRPr="000A1218">
        <w:rPr>
          <w:rFonts w:ascii="Times New Roman" w:hAnsi="Times New Roman"/>
          <w:sz w:val="24"/>
          <w:szCs w:val="24"/>
          <w:lang w:val="en-US"/>
        </w:rPr>
        <w:t>trial (</w:t>
      </w:r>
      <w:r w:rsidR="00141D2D" w:rsidRPr="000A1218">
        <w:rPr>
          <w:rFonts w:ascii="Times New Roman" w:hAnsi="Times New Roman"/>
          <w:i/>
          <w:sz w:val="24"/>
          <w:szCs w:val="24"/>
          <w:lang w:val="en-US"/>
        </w:rPr>
        <w:t>left</w:t>
      </w:r>
      <w:r w:rsidR="00141D2D" w:rsidRPr="000A1218">
        <w:rPr>
          <w:rFonts w:ascii="Times New Roman" w:hAnsi="Times New Roman"/>
          <w:sz w:val="24"/>
          <w:szCs w:val="24"/>
          <w:lang w:val="en-US"/>
        </w:rPr>
        <w:t>) CS</w:t>
      </w:r>
      <w:r w:rsidR="00141D2D">
        <w:rPr>
          <w:rFonts w:ascii="Times New Roman" w:hAnsi="Times New Roman"/>
          <w:sz w:val="24"/>
          <w:szCs w:val="24"/>
          <w:lang w:val="en-US"/>
        </w:rPr>
        <w:t>1</w:t>
      </w:r>
      <w:r w:rsidR="00141D2D" w:rsidRPr="000A1218">
        <w:rPr>
          <w:rFonts w:ascii="Times New Roman" w:hAnsi="Times New Roman"/>
          <w:sz w:val="24"/>
          <w:szCs w:val="24"/>
          <w:lang w:val="en-US"/>
        </w:rPr>
        <w:t xml:space="preserve"> and </w:t>
      </w:r>
      <w:r w:rsidR="005C0541">
        <w:rPr>
          <w:rFonts w:ascii="Times New Roman" w:hAnsi="Times New Roman"/>
          <w:sz w:val="24"/>
          <w:szCs w:val="24"/>
          <w:lang w:val="en-US"/>
        </w:rPr>
        <w:t xml:space="preserve">positive </w:t>
      </w:r>
      <w:r w:rsidR="00141D2D" w:rsidRPr="000A1218">
        <w:rPr>
          <w:rFonts w:ascii="Times New Roman" w:hAnsi="Times New Roman"/>
          <w:sz w:val="24"/>
          <w:szCs w:val="24"/>
          <w:lang w:val="en-US"/>
        </w:rPr>
        <w:t xml:space="preserve">USs </w:t>
      </w:r>
      <w:r w:rsidR="005C0541">
        <w:rPr>
          <w:rFonts w:ascii="Times New Roman" w:hAnsi="Times New Roman"/>
          <w:sz w:val="24"/>
          <w:szCs w:val="24"/>
          <w:lang w:val="en-US"/>
        </w:rPr>
        <w:t xml:space="preserve">were presented in </w:t>
      </w:r>
      <w:r w:rsidR="00141D2D" w:rsidRPr="000A1218">
        <w:rPr>
          <w:rFonts w:ascii="Times New Roman" w:hAnsi="Times New Roman"/>
          <w:sz w:val="24"/>
          <w:szCs w:val="24"/>
          <w:lang w:val="en-US"/>
        </w:rPr>
        <w:t>color</w:t>
      </w:r>
      <w:r w:rsidR="005C0541">
        <w:rPr>
          <w:rFonts w:ascii="Times New Roman" w:hAnsi="Times New Roman"/>
          <w:sz w:val="24"/>
          <w:szCs w:val="24"/>
          <w:lang w:val="en-US"/>
        </w:rPr>
        <w:t>s that had previously been symbolically matched</w:t>
      </w:r>
      <w:r w:rsidR="00141D2D" w:rsidRPr="000A1218">
        <w:rPr>
          <w:rFonts w:ascii="Times New Roman" w:hAnsi="Times New Roman"/>
          <w:sz w:val="24"/>
          <w:szCs w:val="24"/>
          <w:lang w:val="en-US"/>
        </w:rPr>
        <w:t xml:space="preserve">. During </w:t>
      </w:r>
      <w:r w:rsidR="005C0541">
        <w:rPr>
          <w:rFonts w:ascii="Times New Roman" w:hAnsi="Times New Roman"/>
          <w:sz w:val="24"/>
          <w:szCs w:val="24"/>
          <w:lang w:val="en-US"/>
        </w:rPr>
        <w:t xml:space="preserve">a second type of </w:t>
      </w:r>
      <w:r w:rsidR="00141D2D" w:rsidRPr="000A1218">
        <w:rPr>
          <w:rFonts w:ascii="Times New Roman" w:hAnsi="Times New Roman"/>
          <w:sz w:val="24"/>
          <w:szCs w:val="24"/>
          <w:lang w:val="en-US"/>
        </w:rPr>
        <w:t>trial (</w:t>
      </w:r>
      <w:r w:rsidR="00141D2D" w:rsidRPr="000A1218">
        <w:rPr>
          <w:rFonts w:ascii="Times New Roman" w:hAnsi="Times New Roman"/>
          <w:i/>
          <w:sz w:val="24"/>
          <w:szCs w:val="24"/>
          <w:lang w:val="en-US"/>
        </w:rPr>
        <w:t>right</w:t>
      </w:r>
      <w:r w:rsidR="00141D2D" w:rsidRPr="000A1218">
        <w:rPr>
          <w:rFonts w:ascii="Times New Roman" w:hAnsi="Times New Roman"/>
          <w:sz w:val="24"/>
          <w:szCs w:val="24"/>
          <w:lang w:val="en-US"/>
        </w:rPr>
        <w:t>) CS</w:t>
      </w:r>
      <w:r w:rsidR="005C0541">
        <w:rPr>
          <w:rFonts w:ascii="Times New Roman" w:hAnsi="Times New Roman"/>
          <w:sz w:val="24"/>
          <w:szCs w:val="24"/>
          <w:lang w:val="en-US"/>
        </w:rPr>
        <w:t>2</w:t>
      </w:r>
      <w:r w:rsidR="00141D2D" w:rsidRPr="000A1218">
        <w:rPr>
          <w:rFonts w:ascii="Times New Roman" w:hAnsi="Times New Roman"/>
          <w:sz w:val="24"/>
          <w:szCs w:val="24"/>
          <w:lang w:val="en-US"/>
        </w:rPr>
        <w:t xml:space="preserve"> and </w:t>
      </w:r>
      <w:r w:rsidR="005C0541">
        <w:rPr>
          <w:rFonts w:ascii="Times New Roman" w:hAnsi="Times New Roman"/>
          <w:sz w:val="24"/>
          <w:szCs w:val="24"/>
          <w:lang w:val="en-US"/>
        </w:rPr>
        <w:t xml:space="preserve">negative </w:t>
      </w:r>
      <w:r w:rsidR="00141D2D" w:rsidRPr="000A1218">
        <w:rPr>
          <w:rFonts w:ascii="Times New Roman" w:hAnsi="Times New Roman"/>
          <w:sz w:val="24"/>
          <w:szCs w:val="24"/>
          <w:lang w:val="en-US"/>
        </w:rPr>
        <w:t xml:space="preserve">USs </w:t>
      </w:r>
      <w:r w:rsidR="005C0541">
        <w:rPr>
          <w:rFonts w:ascii="Times New Roman" w:hAnsi="Times New Roman"/>
          <w:sz w:val="24"/>
          <w:szCs w:val="24"/>
          <w:lang w:val="en-US"/>
        </w:rPr>
        <w:t>were presented in colors that had also been symbolically matched during the color training phase</w:t>
      </w:r>
      <w:r w:rsidR="00141D2D" w:rsidRPr="000A1218">
        <w:rPr>
          <w:rFonts w:ascii="Times New Roman" w:hAnsi="Times New Roman"/>
          <w:sz w:val="24"/>
          <w:szCs w:val="24"/>
          <w:lang w:val="en-US"/>
        </w:rPr>
        <w:t>.</w:t>
      </w:r>
    </w:p>
    <w:p w14:paraId="37FBF58E" w14:textId="17DCE7F3" w:rsidR="0010442A" w:rsidRDefault="0010442A" w:rsidP="00867C3B">
      <w:pPr>
        <w:pStyle w:val="text"/>
        <w:spacing w:before="240" w:line="360" w:lineRule="auto"/>
        <w:rPr>
          <w:rFonts w:ascii="Times New Roman" w:hAnsi="Times New Roman"/>
          <w:b/>
          <w:sz w:val="24"/>
          <w:szCs w:val="24"/>
          <w:lang w:val="en-US"/>
        </w:rPr>
      </w:pPr>
    </w:p>
    <w:p w14:paraId="3F8A2DAF" w14:textId="330764EC" w:rsidR="0010442A" w:rsidRDefault="0010442A" w:rsidP="00867C3B">
      <w:pPr>
        <w:pStyle w:val="text"/>
        <w:spacing w:before="240" w:line="360" w:lineRule="auto"/>
        <w:rPr>
          <w:rFonts w:ascii="Times New Roman" w:hAnsi="Times New Roman"/>
          <w:b/>
          <w:sz w:val="24"/>
          <w:szCs w:val="24"/>
          <w:lang w:val="en-US"/>
        </w:rPr>
      </w:pPr>
    </w:p>
    <w:p w14:paraId="30D7E9C1" w14:textId="77777777" w:rsidR="00676D48" w:rsidRDefault="00676D48" w:rsidP="00867C3B">
      <w:pPr>
        <w:pStyle w:val="text"/>
        <w:spacing w:before="240" w:line="360" w:lineRule="auto"/>
        <w:rPr>
          <w:rFonts w:ascii="Times New Roman" w:hAnsi="Times New Roman"/>
          <w:b/>
          <w:sz w:val="24"/>
          <w:szCs w:val="24"/>
          <w:lang w:val="en-US"/>
        </w:rPr>
      </w:pPr>
    </w:p>
    <w:p w14:paraId="662F6A6D" w14:textId="77777777" w:rsidR="00676D48" w:rsidRDefault="00676D48" w:rsidP="00867C3B">
      <w:pPr>
        <w:pStyle w:val="text"/>
        <w:spacing w:before="240" w:line="360" w:lineRule="auto"/>
        <w:rPr>
          <w:rFonts w:ascii="Times New Roman" w:hAnsi="Times New Roman"/>
          <w:b/>
          <w:sz w:val="24"/>
          <w:szCs w:val="24"/>
          <w:lang w:val="en-US"/>
        </w:rPr>
      </w:pPr>
    </w:p>
    <w:p w14:paraId="4412C538" w14:textId="77777777" w:rsidR="00676D48" w:rsidRDefault="00676D48" w:rsidP="00867C3B">
      <w:pPr>
        <w:pStyle w:val="text"/>
        <w:spacing w:before="240" w:line="360" w:lineRule="auto"/>
        <w:rPr>
          <w:rFonts w:ascii="Times New Roman" w:hAnsi="Times New Roman"/>
          <w:b/>
          <w:sz w:val="24"/>
          <w:szCs w:val="24"/>
          <w:lang w:val="en-US"/>
        </w:rPr>
      </w:pPr>
    </w:p>
    <w:p w14:paraId="1F24C538" w14:textId="77777777" w:rsidR="00676D48" w:rsidRDefault="00676D48" w:rsidP="00867C3B">
      <w:pPr>
        <w:pStyle w:val="text"/>
        <w:spacing w:before="240" w:line="360" w:lineRule="auto"/>
        <w:rPr>
          <w:rFonts w:ascii="Times New Roman" w:hAnsi="Times New Roman"/>
          <w:b/>
          <w:sz w:val="24"/>
          <w:szCs w:val="24"/>
          <w:lang w:val="en-US"/>
        </w:rPr>
      </w:pPr>
    </w:p>
    <w:p w14:paraId="60AEC0F2" w14:textId="77777777" w:rsidR="00676D48" w:rsidRDefault="00676D48" w:rsidP="00867C3B">
      <w:pPr>
        <w:pStyle w:val="text"/>
        <w:spacing w:before="240" w:line="360" w:lineRule="auto"/>
        <w:rPr>
          <w:rFonts w:ascii="Times New Roman" w:hAnsi="Times New Roman"/>
          <w:b/>
          <w:sz w:val="24"/>
          <w:szCs w:val="24"/>
          <w:lang w:val="en-US"/>
        </w:rPr>
      </w:pPr>
    </w:p>
    <w:p w14:paraId="2B2CE852" w14:textId="77777777" w:rsidR="00676D48" w:rsidRDefault="00676D48" w:rsidP="00867C3B">
      <w:pPr>
        <w:pStyle w:val="text"/>
        <w:spacing w:before="240" w:line="360" w:lineRule="auto"/>
        <w:rPr>
          <w:rFonts w:ascii="Times New Roman" w:hAnsi="Times New Roman"/>
          <w:b/>
          <w:sz w:val="24"/>
          <w:szCs w:val="24"/>
          <w:lang w:val="en-US"/>
        </w:rPr>
      </w:pPr>
    </w:p>
    <w:p w14:paraId="74D9548C" w14:textId="77777777" w:rsidR="00676D48" w:rsidRDefault="00676D48" w:rsidP="00867C3B">
      <w:pPr>
        <w:pStyle w:val="text"/>
        <w:spacing w:before="240" w:line="360" w:lineRule="auto"/>
        <w:rPr>
          <w:rFonts w:ascii="Times New Roman" w:hAnsi="Times New Roman"/>
          <w:b/>
          <w:sz w:val="24"/>
          <w:szCs w:val="24"/>
          <w:lang w:val="en-US"/>
        </w:rPr>
      </w:pPr>
    </w:p>
    <w:p w14:paraId="508D78FE" w14:textId="77777777" w:rsidR="00676D48" w:rsidRDefault="00676D48" w:rsidP="00867C3B">
      <w:pPr>
        <w:pStyle w:val="text"/>
        <w:spacing w:before="240" w:line="360" w:lineRule="auto"/>
        <w:rPr>
          <w:rFonts w:ascii="Times New Roman" w:hAnsi="Times New Roman"/>
          <w:b/>
          <w:sz w:val="24"/>
          <w:szCs w:val="24"/>
          <w:lang w:val="en-US"/>
        </w:rPr>
      </w:pPr>
    </w:p>
    <w:p w14:paraId="5E67851C" w14:textId="77777777" w:rsidR="00676D48" w:rsidRDefault="00676D48" w:rsidP="00867C3B">
      <w:pPr>
        <w:pStyle w:val="text"/>
        <w:spacing w:before="240" w:line="360" w:lineRule="auto"/>
        <w:rPr>
          <w:rFonts w:ascii="Times New Roman" w:hAnsi="Times New Roman"/>
          <w:b/>
          <w:sz w:val="24"/>
          <w:szCs w:val="24"/>
          <w:lang w:val="en-US"/>
        </w:rPr>
      </w:pPr>
    </w:p>
    <w:p w14:paraId="446A5F09" w14:textId="77777777" w:rsidR="00676D48" w:rsidRDefault="00676D48" w:rsidP="00867C3B">
      <w:pPr>
        <w:pStyle w:val="text"/>
        <w:spacing w:before="240" w:line="360" w:lineRule="auto"/>
        <w:rPr>
          <w:rFonts w:ascii="Times New Roman" w:hAnsi="Times New Roman"/>
          <w:b/>
          <w:sz w:val="24"/>
          <w:szCs w:val="24"/>
          <w:lang w:val="en-US"/>
        </w:rPr>
      </w:pPr>
    </w:p>
    <w:p w14:paraId="3FCCAA45" w14:textId="77777777" w:rsidR="00676D48" w:rsidRDefault="00676D48" w:rsidP="00867C3B">
      <w:pPr>
        <w:pStyle w:val="text"/>
        <w:spacing w:before="240" w:line="360" w:lineRule="auto"/>
        <w:rPr>
          <w:rFonts w:ascii="Times New Roman" w:hAnsi="Times New Roman"/>
          <w:b/>
          <w:sz w:val="24"/>
          <w:szCs w:val="24"/>
          <w:lang w:val="en-US"/>
        </w:rPr>
      </w:pPr>
    </w:p>
    <w:p w14:paraId="083E4525" w14:textId="6B70DA22" w:rsidR="00867C3B" w:rsidRPr="000A1218" w:rsidRDefault="009D198A" w:rsidP="00676D48">
      <w:pPr>
        <w:pStyle w:val="text"/>
        <w:spacing w:before="240" w:line="360" w:lineRule="auto"/>
        <w:jc w:val="center"/>
        <w:rPr>
          <w:rFonts w:ascii="Times New Roman" w:hAnsi="Times New Roman"/>
          <w:b/>
          <w:sz w:val="24"/>
          <w:szCs w:val="24"/>
          <w:lang w:val="en-US"/>
        </w:rPr>
      </w:pPr>
      <w:r w:rsidRPr="000A1218">
        <w:rPr>
          <w:rFonts w:ascii="Times New Roman" w:hAnsi="Times New Roman"/>
          <w:b/>
          <w:sz w:val="24"/>
          <w:szCs w:val="24"/>
          <w:lang w:val="en-US"/>
        </w:rPr>
        <w:lastRenderedPageBreak/>
        <w:t>Supplementary Materials</w:t>
      </w:r>
    </w:p>
    <w:p w14:paraId="4A834C13" w14:textId="77777777" w:rsidR="009D198A" w:rsidRPr="000A1218" w:rsidRDefault="009D198A" w:rsidP="00676D48">
      <w:pPr>
        <w:pStyle w:val="text"/>
        <w:spacing w:line="360" w:lineRule="auto"/>
        <w:rPr>
          <w:rFonts w:ascii="Times New Roman" w:hAnsi="Times New Roman"/>
          <w:b/>
          <w:sz w:val="24"/>
          <w:szCs w:val="24"/>
          <w:lang w:val="en-US"/>
        </w:rPr>
      </w:pPr>
      <w:r w:rsidRPr="000A1218">
        <w:rPr>
          <w:rFonts w:ascii="Times New Roman" w:hAnsi="Times New Roman"/>
          <w:b/>
          <w:sz w:val="24"/>
          <w:szCs w:val="24"/>
          <w:lang w:val="en-US"/>
        </w:rPr>
        <w:t xml:space="preserve">Experiment 1 </w:t>
      </w:r>
    </w:p>
    <w:p w14:paraId="2A0A569C" w14:textId="5CC8009D" w:rsidR="009D198A" w:rsidRPr="000A1218" w:rsidRDefault="009D198A" w:rsidP="00676D48">
      <w:pPr>
        <w:pStyle w:val="text"/>
        <w:spacing w:line="360" w:lineRule="auto"/>
        <w:ind w:firstLine="708"/>
        <w:rPr>
          <w:rFonts w:ascii="Times New Roman" w:hAnsi="Times New Roman"/>
          <w:sz w:val="24"/>
          <w:szCs w:val="24"/>
          <w:lang w:val="en-US"/>
        </w:rPr>
      </w:pPr>
      <w:r w:rsidRPr="000A1218">
        <w:rPr>
          <w:rFonts w:ascii="Times New Roman" w:hAnsi="Times New Roman"/>
          <w:b/>
          <w:sz w:val="24"/>
          <w:szCs w:val="24"/>
          <w:lang w:val="en-US"/>
        </w:rPr>
        <w:t xml:space="preserve">Exploratory </w:t>
      </w:r>
      <w:r w:rsidR="0010442A">
        <w:rPr>
          <w:rFonts w:ascii="Times New Roman" w:hAnsi="Times New Roman"/>
          <w:b/>
          <w:sz w:val="24"/>
          <w:szCs w:val="24"/>
          <w:lang w:val="en-US"/>
        </w:rPr>
        <w:t>q</w:t>
      </w:r>
      <w:r w:rsidRPr="000A1218">
        <w:rPr>
          <w:rFonts w:ascii="Times New Roman" w:hAnsi="Times New Roman"/>
          <w:b/>
          <w:sz w:val="24"/>
          <w:szCs w:val="24"/>
          <w:lang w:val="en-US"/>
        </w:rPr>
        <w:t>uestions</w:t>
      </w:r>
    </w:p>
    <w:p w14:paraId="69A9731D" w14:textId="5122CC67" w:rsidR="009D198A" w:rsidRPr="000A1218" w:rsidRDefault="009D198A" w:rsidP="00676D48">
      <w:pPr>
        <w:pStyle w:val="text"/>
        <w:spacing w:line="360" w:lineRule="auto"/>
        <w:ind w:firstLine="708"/>
        <w:rPr>
          <w:rFonts w:ascii="Times New Roman" w:hAnsi="Times New Roman"/>
          <w:sz w:val="24"/>
          <w:szCs w:val="24"/>
          <w:lang w:val="en-US"/>
        </w:rPr>
      </w:pPr>
      <w:r w:rsidRPr="000A1218">
        <w:rPr>
          <w:rFonts w:ascii="Times New Roman" w:hAnsi="Times New Roman"/>
          <w:i/>
          <w:sz w:val="24"/>
          <w:szCs w:val="24"/>
          <w:lang w:val="en-US"/>
        </w:rPr>
        <w:t>Color Matching memory</w:t>
      </w:r>
      <w:r w:rsidRPr="000A1218">
        <w:rPr>
          <w:rFonts w:ascii="Times New Roman" w:hAnsi="Times New Roman"/>
          <w:sz w:val="24"/>
          <w:szCs w:val="24"/>
          <w:lang w:val="en-US"/>
        </w:rPr>
        <w:t>. A color memory score was calculated that ranged from 0 to 2. A 0 score indicated that participants responded incorrectly on both the CS1 and CS2 color memory question (</w:t>
      </w:r>
      <w:r w:rsidRPr="000A1218">
        <w:rPr>
          <w:rFonts w:ascii="Times New Roman" w:hAnsi="Times New Roman"/>
          <w:i/>
          <w:sz w:val="24"/>
          <w:szCs w:val="24"/>
          <w:lang w:val="en-US"/>
        </w:rPr>
        <w:t xml:space="preserve">N </w:t>
      </w:r>
      <w:r w:rsidRPr="000A1218">
        <w:rPr>
          <w:rFonts w:ascii="Times New Roman" w:hAnsi="Times New Roman"/>
          <w:sz w:val="24"/>
          <w:szCs w:val="24"/>
          <w:lang w:val="en-US"/>
        </w:rPr>
        <w:t>= 23); a 1 score indicated at least one correct response (</w:t>
      </w:r>
      <w:r w:rsidRPr="000A1218">
        <w:rPr>
          <w:rFonts w:ascii="Times New Roman" w:hAnsi="Times New Roman"/>
          <w:i/>
          <w:sz w:val="24"/>
          <w:szCs w:val="24"/>
          <w:lang w:val="en-US"/>
        </w:rPr>
        <w:t xml:space="preserve">N </w:t>
      </w:r>
      <w:r w:rsidRPr="000A1218">
        <w:rPr>
          <w:rFonts w:ascii="Times New Roman" w:hAnsi="Times New Roman"/>
          <w:sz w:val="24"/>
          <w:szCs w:val="24"/>
          <w:lang w:val="en-US"/>
        </w:rPr>
        <w:t>= 6) and a 2 score indicated that both questions were answered correctly (</w:t>
      </w:r>
      <w:r w:rsidRPr="000A1218">
        <w:rPr>
          <w:rFonts w:ascii="Times New Roman" w:hAnsi="Times New Roman"/>
          <w:i/>
          <w:sz w:val="24"/>
          <w:szCs w:val="24"/>
          <w:lang w:val="en-US"/>
        </w:rPr>
        <w:t xml:space="preserve">N </w:t>
      </w:r>
      <w:r w:rsidRPr="000A1218">
        <w:rPr>
          <w:rFonts w:ascii="Times New Roman" w:hAnsi="Times New Roman"/>
          <w:sz w:val="24"/>
          <w:szCs w:val="24"/>
          <w:lang w:val="en-US"/>
        </w:rPr>
        <w:t xml:space="preserve">= 74). We conducted a moderation analysis to determine if this color memory score qualified the impact of our manipulation on IAT scores and self-reported ratings. We found that color memory moderated the impact of the manipulation on both implicit and explicit attitude change, </w:t>
      </w:r>
      <w:r w:rsidRPr="000A1218">
        <w:rPr>
          <w:rFonts w:ascii="Times New Roman" w:hAnsi="Times New Roman"/>
          <w:i/>
          <w:sz w:val="24"/>
          <w:szCs w:val="24"/>
          <w:highlight w:val="yellow"/>
          <w:lang w:val="en-US"/>
        </w:rPr>
        <w:t xml:space="preserve">b </w:t>
      </w:r>
      <w:r w:rsidRPr="000A1218">
        <w:rPr>
          <w:rFonts w:ascii="Times New Roman" w:hAnsi="Times New Roman"/>
          <w:sz w:val="24"/>
          <w:szCs w:val="24"/>
          <w:highlight w:val="yellow"/>
          <w:lang w:val="en-US"/>
        </w:rPr>
        <w:t xml:space="preserve">= .27, </w:t>
      </w:r>
      <w:r w:rsidRPr="000A1218">
        <w:rPr>
          <w:rFonts w:ascii="Times New Roman" w:hAnsi="Times New Roman"/>
          <w:i/>
          <w:sz w:val="24"/>
          <w:szCs w:val="24"/>
          <w:highlight w:val="yellow"/>
          <w:lang w:val="en-US"/>
        </w:rPr>
        <w:t xml:space="preserve">p </w:t>
      </w:r>
      <w:r w:rsidRPr="000A1218">
        <w:rPr>
          <w:rFonts w:ascii="Times New Roman" w:hAnsi="Times New Roman"/>
          <w:sz w:val="24"/>
          <w:szCs w:val="24"/>
          <w:highlight w:val="yellow"/>
          <w:lang w:val="en-US"/>
        </w:rPr>
        <w:t xml:space="preserve">&lt; .001 and </w:t>
      </w:r>
      <w:r w:rsidRPr="000A1218">
        <w:rPr>
          <w:rFonts w:ascii="Times New Roman" w:hAnsi="Times New Roman"/>
          <w:i/>
          <w:sz w:val="24"/>
          <w:szCs w:val="24"/>
          <w:highlight w:val="yellow"/>
          <w:lang w:val="en-US"/>
        </w:rPr>
        <w:t xml:space="preserve">b </w:t>
      </w:r>
      <w:r w:rsidRPr="000A1218">
        <w:rPr>
          <w:rFonts w:ascii="Times New Roman" w:hAnsi="Times New Roman"/>
          <w:sz w:val="24"/>
          <w:szCs w:val="24"/>
          <w:highlight w:val="yellow"/>
          <w:lang w:val="en-US"/>
        </w:rPr>
        <w:t xml:space="preserve">= .34, </w:t>
      </w:r>
      <w:r w:rsidRPr="000A1218">
        <w:rPr>
          <w:rFonts w:ascii="Times New Roman" w:hAnsi="Times New Roman"/>
          <w:i/>
          <w:sz w:val="24"/>
          <w:szCs w:val="24"/>
          <w:highlight w:val="yellow"/>
          <w:lang w:val="en-US"/>
        </w:rPr>
        <w:t xml:space="preserve">p </w:t>
      </w:r>
      <w:r w:rsidRPr="000A1218">
        <w:rPr>
          <w:rFonts w:ascii="Times New Roman" w:hAnsi="Times New Roman"/>
          <w:sz w:val="24"/>
          <w:szCs w:val="24"/>
          <w:highlight w:val="yellow"/>
          <w:lang w:val="en-US"/>
        </w:rPr>
        <w:t xml:space="preserve">&lt; .001. </w:t>
      </w:r>
      <w:r w:rsidRPr="000A1218">
        <w:rPr>
          <w:rFonts w:ascii="Times New Roman" w:hAnsi="Times New Roman"/>
          <w:sz w:val="24"/>
          <w:szCs w:val="24"/>
          <w:lang w:val="en-US"/>
        </w:rPr>
        <w:t>In both cases, the effect of the manipulation increased as a function of correct color memory.</w:t>
      </w:r>
    </w:p>
    <w:p w14:paraId="24B21493" w14:textId="77777777" w:rsidR="009D198A" w:rsidRPr="000A1218" w:rsidRDefault="009D198A" w:rsidP="00676D48">
      <w:pPr>
        <w:pStyle w:val="text"/>
        <w:spacing w:before="240" w:line="360" w:lineRule="auto"/>
        <w:rPr>
          <w:rFonts w:ascii="Times New Roman" w:hAnsi="Times New Roman"/>
          <w:sz w:val="24"/>
          <w:szCs w:val="24"/>
          <w:lang w:val="en-US"/>
        </w:rPr>
      </w:pPr>
      <w:r w:rsidRPr="000A1218">
        <w:rPr>
          <w:rFonts w:ascii="Times New Roman" w:hAnsi="Times New Roman"/>
          <w:sz w:val="24"/>
          <w:szCs w:val="24"/>
          <w:lang w:val="en-US"/>
        </w:rPr>
        <w:tab/>
      </w:r>
      <w:r w:rsidRPr="000A1218">
        <w:rPr>
          <w:rFonts w:ascii="Times New Roman" w:hAnsi="Times New Roman"/>
          <w:i/>
          <w:sz w:val="24"/>
          <w:szCs w:val="24"/>
          <w:lang w:val="en-US"/>
        </w:rPr>
        <w:t>Contiguity awareness</w:t>
      </w:r>
      <w:r w:rsidRPr="000A1218">
        <w:rPr>
          <w:rFonts w:ascii="Times New Roman" w:hAnsi="Times New Roman"/>
          <w:sz w:val="24"/>
          <w:szCs w:val="24"/>
          <w:lang w:val="en-US"/>
        </w:rPr>
        <w:t>. 65% of participants (</w:t>
      </w:r>
      <w:r w:rsidRPr="000A1218">
        <w:rPr>
          <w:rFonts w:ascii="Times New Roman" w:hAnsi="Times New Roman"/>
          <w:i/>
          <w:sz w:val="24"/>
          <w:szCs w:val="24"/>
          <w:lang w:val="en-US"/>
        </w:rPr>
        <w:t xml:space="preserve">N </w:t>
      </w:r>
      <w:r w:rsidRPr="000A1218">
        <w:rPr>
          <w:rFonts w:ascii="Times New Roman" w:hAnsi="Times New Roman"/>
          <w:sz w:val="24"/>
          <w:szCs w:val="24"/>
          <w:lang w:val="en-US"/>
        </w:rPr>
        <w:t>= 67) responded correctly to the contiguity questions about CS1 and CS2 (i.e., they indicated that “</w:t>
      </w:r>
      <w:r w:rsidRPr="000A1218">
        <w:rPr>
          <w:rFonts w:ascii="Times New Roman" w:hAnsi="Times New Roman"/>
          <w:i/>
          <w:sz w:val="24"/>
          <w:szCs w:val="24"/>
          <w:lang w:val="en-US"/>
        </w:rPr>
        <w:t>One word always had a positive meaning and the other one a negative meaning</w:t>
      </w:r>
      <w:r w:rsidRPr="000A1218">
        <w:rPr>
          <w:rFonts w:ascii="Times New Roman" w:hAnsi="Times New Roman"/>
          <w:sz w:val="24"/>
          <w:szCs w:val="24"/>
          <w:lang w:val="en-US"/>
        </w:rPr>
        <w:t>” when asked about the USs that were simultaneously presented with a CS). 23 participants had contiguity responses in which at least one of the two answers (CS1- and CS2-US contiguity) indicated the opposite contiguity (e.g., “</w:t>
      </w:r>
      <w:r w:rsidRPr="000A1218">
        <w:rPr>
          <w:rFonts w:ascii="Times New Roman" w:hAnsi="Times New Roman"/>
          <w:i/>
          <w:sz w:val="24"/>
          <w:szCs w:val="24"/>
          <w:lang w:val="en-US"/>
        </w:rPr>
        <w:t>Both words always had a negative meaning</w:t>
      </w:r>
      <w:r w:rsidRPr="000A1218">
        <w:rPr>
          <w:rFonts w:ascii="Times New Roman" w:hAnsi="Times New Roman"/>
          <w:sz w:val="24"/>
          <w:szCs w:val="24"/>
          <w:lang w:val="en-US"/>
        </w:rPr>
        <w:t>” when the CS was actually paired with positive and negative stimuli). Six participants did not remember at least one of the two contiguities. We noticed however that another type of incorrect contiguity response emerged for a considerable proportion of participants (23%): 24 participants remembered that both the CSs were paired with two US stimuli of the same valence (i.e., “</w:t>
      </w:r>
      <w:r w:rsidRPr="000A1218">
        <w:rPr>
          <w:rFonts w:ascii="Times New Roman" w:hAnsi="Times New Roman"/>
          <w:i/>
          <w:sz w:val="24"/>
          <w:szCs w:val="24"/>
          <w:lang w:val="en-US"/>
        </w:rPr>
        <w:t>Both words always had a negative meaning</w:t>
      </w:r>
      <w:r w:rsidRPr="000A1218">
        <w:rPr>
          <w:rFonts w:ascii="Times New Roman" w:hAnsi="Times New Roman"/>
          <w:sz w:val="24"/>
          <w:szCs w:val="24"/>
          <w:lang w:val="en-US"/>
        </w:rPr>
        <w:t>” for CS matched in color with negative stimuli vs. “</w:t>
      </w:r>
      <w:r w:rsidRPr="000A1218">
        <w:rPr>
          <w:rFonts w:ascii="Times New Roman" w:hAnsi="Times New Roman"/>
          <w:i/>
          <w:sz w:val="24"/>
          <w:szCs w:val="24"/>
          <w:lang w:val="en-US"/>
        </w:rPr>
        <w:t>Both words always had a positive meaning</w:t>
      </w:r>
      <w:r w:rsidRPr="000A1218">
        <w:rPr>
          <w:rFonts w:ascii="Times New Roman" w:hAnsi="Times New Roman"/>
          <w:sz w:val="24"/>
          <w:szCs w:val="24"/>
          <w:lang w:val="en-US"/>
        </w:rPr>
        <w:t xml:space="preserve">” for CS matched in color with positive stimuli), and 1 participant did so for one of the CS while they responded correct to the other one. Comparing the effect of the manipulation across participants with either correct contiguity or color-matching-driven contiguity memory resulted in a significant interaction only on self-reported ratings, </w:t>
      </w:r>
      <w:proofErr w:type="gramStart"/>
      <w:r w:rsidRPr="000A1218">
        <w:rPr>
          <w:rFonts w:ascii="Times New Roman" w:hAnsi="Times New Roman"/>
          <w:i/>
          <w:sz w:val="24"/>
          <w:szCs w:val="24"/>
          <w:lang w:val="en-US"/>
        </w:rPr>
        <w:t>F</w:t>
      </w:r>
      <w:r w:rsidRPr="000A1218">
        <w:rPr>
          <w:rFonts w:ascii="Times New Roman" w:hAnsi="Times New Roman"/>
          <w:sz w:val="24"/>
          <w:szCs w:val="24"/>
          <w:lang w:val="en-US"/>
        </w:rPr>
        <w:t>(</w:t>
      </w:r>
      <w:proofErr w:type="gramEnd"/>
      <w:r w:rsidRPr="000A1218">
        <w:rPr>
          <w:rFonts w:ascii="Times New Roman" w:hAnsi="Times New Roman"/>
          <w:sz w:val="24"/>
          <w:szCs w:val="24"/>
          <w:lang w:val="en-US"/>
        </w:rPr>
        <w:t xml:space="preserve">2, 100) = 8.91, </w:t>
      </w:r>
      <w:r w:rsidRPr="000A1218">
        <w:rPr>
          <w:rFonts w:ascii="Times New Roman" w:hAnsi="Times New Roman"/>
          <w:i/>
          <w:sz w:val="24"/>
          <w:szCs w:val="24"/>
          <w:lang w:val="en-US"/>
        </w:rPr>
        <w:t xml:space="preserve">p </w:t>
      </w:r>
      <w:r w:rsidRPr="000A1218">
        <w:rPr>
          <w:rFonts w:ascii="Times New Roman" w:hAnsi="Times New Roman"/>
          <w:sz w:val="24"/>
          <w:szCs w:val="24"/>
          <w:lang w:val="en-US"/>
        </w:rPr>
        <w:t>&lt; .001, η</w:t>
      </w:r>
      <w:r w:rsidRPr="000A1218">
        <w:rPr>
          <w:rFonts w:ascii="Times New Roman" w:hAnsi="Times New Roman"/>
          <w:sz w:val="24"/>
          <w:szCs w:val="24"/>
          <w:vertAlign w:val="superscript"/>
          <w:lang w:val="en-US"/>
        </w:rPr>
        <w:t>2</w:t>
      </w:r>
      <w:r w:rsidRPr="000A1218">
        <w:rPr>
          <w:rFonts w:ascii="Times New Roman" w:hAnsi="Times New Roman"/>
          <w:sz w:val="24"/>
          <w:szCs w:val="24"/>
          <w:vertAlign w:val="subscript"/>
          <w:lang w:val="en-US"/>
        </w:rPr>
        <w:t>partial</w:t>
      </w:r>
      <w:r w:rsidRPr="000A1218">
        <w:rPr>
          <w:rFonts w:ascii="Times New Roman" w:hAnsi="Times New Roman"/>
          <w:b/>
          <w:sz w:val="24"/>
          <w:szCs w:val="24"/>
          <w:lang w:val="en-US"/>
        </w:rPr>
        <w:t xml:space="preserve"> = </w:t>
      </w:r>
      <w:r w:rsidRPr="000A1218">
        <w:rPr>
          <w:rFonts w:ascii="Times New Roman" w:hAnsi="Times New Roman"/>
          <w:sz w:val="24"/>
          <w:szCs w:val="24"/>
          <w:lang w:val="en-US"/>
        </w:rPr>
        <w:t xml:space="preserve">.15, such that the EC effect was stronger for participants with color-matching-driven contingency. Therefore, participants memory concerning the valence of the two USs presented on screen </w:t>
      </w:r>
      <w:proofErr w:type="gramStart"/>
      <w:r w:rsidRPr="000A1218">
        <w:rPr>
          <w:rFonts w:ascii="Times New Roman" w:hAnsi="Times New Roman"/>
          <w:sz w:val="24"/>
          <w:szCs w:val="24"/>
          <w:lang w:val="en-US"/>
        </w:rPr>
        <w:t>was</w:t>
      </w:r>
      <w:proofErr w:type="gramEnd"/>
      <w:r w:rsidRPr="000A1218">
        <w:rPr>
          <w:rFonts w:ascii="Times New Roman" w:hAnsi="Times New Roman"/>
          <w:sz w:val="24"/>
          <w:szCs w:val="24"/>
          <w:lang w:val="en-US"/>
        </w:rPr>
        <w:t xml:space="preserve"> influenced by the valence of the US that matched the color </w:t>
      </w:r>
      <w:r w:rsidRPr="000A1218">
        <w:rPr>
          <w:rFonts w:ascii="Times New Roman" w:hAnsi="Times New Roman"/>
          <w:sz w:val="24"/>
          <w:szCs w:val="24"/>
          <w:lang w:val="en-US"/>
        </w:rPr>
        <w:lastRenderedPageBreak/>
        <w:t xml:space="preserve">of the CS on that trial. This suggests that, at least for some </w:t>
      </w:r>
      <w:proofErr w:type="gramStart"/>
      <w:r w:rsidRPr="000A1218">
        <w:rPr>
          <w:rFonts w:ascii="Times New Roman" w:hAnsi="Times New Roman"/>
          <w:sz w:val="24"/>
          <w:szCs w:val="24"/>
          <w:lang w:val="en-US"/>
        </w:rPr>
        <w:t>participants,</w:t>
      </w:r>
      <w:proofErr w:type="gramEnd"/>
      <w:r w:rsidRPr="000A1218">
        <w:rPr>
          <w:rFonts w:ascii="Times New Roman" w:hAnsi="Times New Roman"/>
          <w:sz w:val="24"/>
          <w:szCs w:val="24"/>
          <w:lang w:val="en-US"/>
        </w:rPr>
        <w:t xml:space="preserve"> color matching influences evaluative scores by influencing how stimuli-pairings are processed. </w:t>
      </w:r>
    </w:p>
    <w:p w14:paraId="5ECC1A9A" w14:textId="77777777" w:rsidR="009D198A" w:rsidRPr="000A1218" w:rsidRDefault="009D198A" w:rsidP="00676D48">
      <w:pPr>
        <w:pStyle w:val="text"/>
        <w:spacing w:before="240" w:line="360" w:lineRule="auto"/>
        <w:ind w:firstLine="708"/>
        <w:rPr>
          <w:rFonts w:ascii="Times New Roman" w:hAnsi="Times New Roman"/>
          <w:sz w:val="24"/>
          <w:szCs w:val="24"/>
          <w:lang w:val="en-US"/>
        </w:rPr>
      </w:pPr>
      <w:r w:rsidRPr="000A1218">
        <w:rPr>
          <w:rFonts w:ascii="Times New Roman" w:hAnsi="Times New Roman"/>
          <w:i/>
          <w:sz w:val="24"/>
          <w:szCs w:val="24"/>
          <w:lang w:val="en-US"/>
        </w:rPr>
        <w:t xml:space="preserve">Hypothesis (color) and influence Awareness. </w:t>
      </w:r>
      <w:r w:rsidRPr="000A1218">
        <w:rPr>
          <w:rFonts w:ascii="Times New Roman" w:hAnsi="Times New Roman"/>
          <w:sz w:val="24"/>
          <w:szCs w:val="24"/>
          <w:lang w:val="en-US"/>
        </w:rPr>
        <w:t>We looked at participants’ response to the color awareness question (i.e., “</w:t>
      </w:r>
      <w:r w:rsidRPr="000A1218">
        <w:rPr>
          <w:rFonts w:ascii="Times New Roman" w:hAnsi="Times New Roman"/>
          <w:i/>
          <w:sz w:val="24"/>
          <w:szCs w:val="24"/>
          <w:lang w:val="en-US"/>
        </w:rPr>
        <w:t>During the first part of the study, did you notice that the color of MORAG and STRUAN switched to the same color as either positive or negative words</w:t>
      </w:r>
      <w:r w:rsidRPr="000A1218">
        <w:rPr>
          <w:rFonts w:ascii="Times New Roman" w:hAnsi="Times New Roman"/>
          <w:sz w:val="24"/>
          <w:szCs w:val="24"/>
          <w:lang w:val="en-US"/>
        </w:rPr>
        <w:t xml:space="preserve">?”). We found that 28% of the participants did not notice the fact that the CS and US shared a color in the second half of the trial). We re-ran the analyses considering hypothesis awareness as an additional factor in a 2x2 ANOVA. We found no significant interaction for IAT scores, </w:t>
      </w:r>
      <w:proofErr w:type="gramStart"/>
      <w:r w:rsidRPr="000A1218">
        <w:rPr>
          <w:rFonts w:ascii="Times New Roman" w:hAnsi="Times New Roman"/>
          <w:i/>
          <w:sz w:val="24"/>
          <w:szCs w:val="24"/>
          <w:lang w:val="en-US"/>
        </w:rPr>
        <w:t>F</w:t>
      </w:r>
      <w:r w:rsidRPr="000A1218">
        <w:rPr>
          <w:rFonts w:ascii="Times New Roman" w:hAnsi="Times New Roman"/>
          <w:sz w:val="24"/>
          <w:szCs w:val="24"/>
          <w:lang w:val="en-US"/>
        </w:rPr>
        <w:t>(</w:t>
      </w:r>
      <w:proofErr w:type="gramEnd"/>
      <w:r w:rsidRPr="000A1218">
        <w:rPr>
          <w:rFonts w:ascii="Times New Roman" w:hAnsi="Times New Roman"/>
          <w:sz w:val="24"/>
          <w:szCs w:val="24"/>
          <w:lang w:val="en-US"/>
        </w:rPr>
        <w:t xml:space="preserve">1, 101) &lt; 1, </w:t>
      </w:r>
      <w:r w:rsidRPr="000A1218">
        <w:rPr>
          <w:rFonts w:ascii="Times New Roman" w:hAnsi="Times New Roman"/>
          <w:i/>
          <w:sz w:val="24"/>
          <w:szCs w:val="24"/>
          <w:lang w:val="en-US"/>
        </w:rPr>
        <w:t xml:space="preserve">p </w:t>
      </w:r>
      <w:r w:rsidRPr="000A1218">
        <w:rPr>
          <w:rFonts w:ascii="Times New Roman" w:hAnsi="Times New Roman"/>
          <w:sz w:val="24"/>
          <w:szCs w:val="24"/>
          <w:lang w:val="en-US"/>
        </w:rPr>
        <w:t>= .32, but a significant interaction for self-reported ratings,</w:t>
      </w:r>
      <w:r w:rsidRPr="000A1218">
        <w:rPr>
          <w:rFonts w:ascii="Times New Roman" w:hAnsi="Times New Roman"/>
          <w:i/>
          <w:sz w:val="24"/>
          <w:szCs w:val="24"/>
          <w:lang w:val="en-US"/>
        </w:rPr>
        <w:t xml:space="preserve"> F</w:t>
      </w:r>
      <w:r w:rsidRPr="000A1218">
        <w:rPr>
          <w:rFonts w:ascii="Times New Roman" w:hAnsi="Times New Roman"/>
          <w:sz w:val="24"/>
          <w:szCs w:val="24"/>
          <w:lang w:val="en-US"/>
        </w:rPr>
        <w:t xml:space="preserve">(1, 101) = 9.36, </w:t>
      </w:r>
      <w:r w:rsidRPr="000A1218">
        <w:rPr>
          <w:rFonts w:ascii="Times New Roman" w:hAnsi="Times New Roman"/>
          <w:i/>
          <w:sz w:val="24"/>
          <w:szCs w:val="24"/>
          <w:lang w:val="en-US"/>
        </w:rPr>
        <w:t xml:space="preserve">p </w:t>
      </w:r>
      <w:r w:rsidRPr="000A1218">
        <w:rPr>
          <w:rFonts w:ascii="Times New Roman" w:hAnsi="Times New Roman"/>
          <w:sz w:val="24"/>
          <w:szCs w:val="24"/>
          <w:lang w:val="en-US"/>
        </w:rPr>
        <w:t>= .003, η</w:t>
      </w:r>
      <w:r w:rsidRPr="000A1218">
        <w:rPr>
          <w:rFonts w:ascii="Times New Roman" w:hAnsi="Times New Roman"/>
          <w:sz w:val="24"/>
          <w:szCs w:val="24"/>
          <w:vertAlign w:val="superscript"/>
          <w:lang w:val="en-US"/>
        </w:rPr>
        <w:t>2</w:t>
      </w:r>
      <w:r w:rsidRPr="000A1218">
        <w:rPr>
          <w:rFonts w:ascii="Times New Roman" w:hAnsi="Times New Roman"/>
          <w:sz w:val="24"/>
          <w:szCs w:val="24"/>
          <w:vertAlign w:val="subscript"/>
          <w:lang w:val="en-US"/>
        </w:rPr>
        <w:t>partial</w:t>
      </w:r>
      <w:r w:rsidRPr="000A1218">
        <w:rPr>
          <w:rFonts w:ascii="Times New Roman" w:hAnsi="Times New Roman"/>
          <w:b/>
          <w:sz w:val="24"/>
          <w:szCs w:val="24"/>
          <w:lang w:val="en-US"/>
        </w:rPr>
        <w:t xml:space="preserve"> = </w:t>
      </w:r>
      <w:r w:rsidRPr="000A1218">
        <w:rPr>
          <w:rFonts w:ascii="Times New Roman" w:hAnsi="Times New Roman"/>
          <w:sz w:val="24"/>
          <w:szCs w:val="24"/>
          <w:lang w:val="en-US"/>
        </w:rPr>
        <w:t>.09. Among participants who noticed the shared CS-US color, we found that 66% reported that the color switching influenced the way that they evaluated the CSs, whereas for the remaining 34%, shared color did not. Results confirmed that for those who explicitly indicated they have been influenced by the color switching (</w:t>
      </w:r>
      <w:r w:rsidRPr="000A1218">
        <w:rPr>
          <w:rFonts w:ascii="Times New Roman" w:hAnsi="Times New Roman"/>
          <w:i/>
          <w:sz w:val="24"/>
          <w:szCs w:val="24"/>
          <w:lang w:val="en-US"/>
        </w:rPr>
        <w:t xml:space="preserve">N = </w:t>
      </w:r>
      <w:r w:rsidRPr="000A1218">
        <w:rPr>
          <w:rFonts w:ascii="Times New Roman" w:hAnsi="Times New Roman"/>
          <w:sz w:val="24"/>
          <w:szCs w:val="24"/>
          <w:lang w:val="en-US"/>
        </w:rPr>
        <w:t xml:space="preserve">49), the impact of our manipulation was stronger on both IAT scores, </w:t>
      </w:r>
      <w:proofErr w:type="gramStart"/>
      <w:r w:rsidRPr="000A1218">
        <w:rPr>
          <w:rFonts w:ascii="Times New Roman" w:hAnsi="Times New Roman"/>
          <w:i/>
          <w:sz w:val="24"/>
          <w:szCs w:val="24"/>
          <w:lang w:val="en-US"/>
        </w:rPr>
        <w:t>F</w:t>
      </w:r>
      <w:r w:rsidRPr="000A1218">
        <w:rPr>
          <w:rFonts w:ascii="Times New Roman" w:hAnsi="Times New Roman"/>
          <w:sz w:val="24"/>
          <w:szCs w:val="24"/>
          <w:lang w:val="en-US"/>
        </w:rPr>
        <w:t>(</w:t>
      </w:r>
      <w:proofErr w:type="gramEnd"/>
      <w:r w:rsidRPr="000A1218">
        <w:rPr>
          <w:rFonts w:ascii="Times New Roman" w:hAnsi="Times New Roman"/>
          <w:sz w:val="24"/>
          <w:szCs w:val="24"/>
          <w:lang w:val="en-US"/>
        </w:rPr>
        <w:t xml:space="preserve">1, 48) = 40.46, </w:t>
      </w:r>
      <w:r w:rsidRPr="000A1218">
        <w:rPr>
          <w:rFonts w:ascii="Times New Roman" w:hAnsi="Times New Roman"/>
          <w:i/>
          <w:sz w:val="24"/>
          <w:szCs w:val="24"/>
          <w:lang w:val="en-US"/>
        </w:rPr>
        <w:t xml:space="preserve">p </w:t>
      </w:r>
      <w:r w:rsidRPr="000A1218">
        <w:rPr>
          <w:rFonts w:ascii="Times New Roman" w:hAnsi="Times New Roman"/>
          <w:sz w:val="24"/>
          <w:szCs w:val="24"/>
          <w:lang w:val="en-US"/>
        </w:rPr>
        <w:t>&lt; .001, η</w:t>
      </w:r>
      <w:r w:rsidRPr="000A1218">
        <w:rPr>
          <w:rFonts w:ascii="Times New Roman" w:hAnsi="Times New Roman"/>
          <w:sz w:val="24"/>
          <w:szCs w:val="24"/>
          <w:vertAlign w:val="superscript"/>
          <w:lang w:val="en-US"/>
        </w:rPr>
        <w:t>2</w:t>
      </w:r>
      <w:r w:rsidRPr="000A1218">
        <w:rPr>
          <w:rFonts w:ascii="Times New Roman" w:hAnsi="Times New Roman"/>
          <w:sz w:val="24"/>
          <w:szCs w:val="24"/>
          <w:vertAlign w:val="subscript"/>
          <w:lang w:val="en-US"/>
        </w:rPr>
        <w:t>partial</w:t>
      </w:r>
      <w:r w:rsidRPr="000A1218">
        <w:rPr>
          <w:rFonts w:ascii="Times New Roman" w:hAnsi="Times New Roman"/>
          <w:b/>
          <w:sz w:val="24"/>
          <w:szCs w:val="24"/>
          <w:lang w:val="en-US"/>
        </w:rPr>
        <w:t xml:space="preserve"> = </w:t>
      </w:r>
      <w:r w:rsidRPr="000A1218">
        <w:rPr>
          <w:rFonts w:ascii="Times New Roman" w:hAnsi="Times New Roman"/>
          <w:sz w:val="24"/>
          <w:szCs w:val="24"/>
          <w:lang w:val="en-US"/>
        </w:rPr>
        <w:t xml:space="preserve">.46, and self-reported ratings, </w:t>
      </w:r>
      <w:r w:rsidRPr="000A1218">
        <w:rPr>
          <w:rFonts w:ascii="Times New Roman" w:hAnsi="Times New Roman"/>
          <w:i/>
          <w:sz w:val="24"/>
          <w:szCs w:val="24"/>
          <w:lang w:val="en-US"/>
        </w:rPr>
        <w:t>F</w:t>
      </w:r>
      <w:r w:rsidRPr="000A1218">
        <w:rPr>
          <w:rFonts w:ascii="Times New Roman" w:hAnsi="Times New Roman"/>
          <w:sz w:val="24"/>
          <w:szCs w:val="24"/>
          <w:lang w:val="en-US"/>
        </w:rPr>
        <w:t xml:space="preserve">(1, 48) = 189.80, </w:t>
      </w:r>
      <w:r w:rsidRPr="000A1218">
        <w:rPr>
          <w:rFonts w:ascii="Times New Roman" w:hAnsi="Times New Roman"/>
          <w:i/>
          <w:sz w:val="24"/>
          <w:szCs w:val="24"/>
          <w:lang w:val="en-US"/>
        </w:rPr>
        <w:t xml:space="preserve">p </w:t>
      </w:r>
      <w:r w:rsidRPr="000A1218">
        <w:rPr>
          <w:rFonts w:ascii="Times New Roman" w:hAnsi="Times New Roman"/>
          <w:sz w:val="24"/>
          <w:szCs w:val="24"/>
          <w:lang w:val="en-US"/>
        </w:rPr>
        <w:t>&lt; .001, η</w:t>
      </w:r>
      <w:r w:rsidRPr="000A1218">
        <w:rPr>
          <w:rFonts w:ascii="Times New Roman" w:hAnsi="Times New Roman"/>
          <w:sz w:val="24"/>
          <w:szCs w:val="24"/>
          <w:vertAlign w:val="superscript"/>
          <w:lang w:val="en-US"/>
        </w:rPr>
        <w:t>2</w:t>
      </w:r>
      <w:r w:rsidRPr="000A1218">
        <w:rPr>
          <w:rFonts w:ascii="Times New Roman" w:hAnsi="Times New Roman"/>
          <w:sz w:val="24"/>
          <w:szCs w:val="24"/>
          <w:vertAlign w:val="subscript"/>
          <w:lang w:val="en-US"/>
        </w:rPr>
        <w:t>partial</w:t>
      </w:r>
      <w:r w:rsidRPr="000A1218">
        <w:rPr>
          <w:rFonts w:ascii="Times New Roman" w:hAnsi="Times New Roman"/>
          <w:b/>
          <w:sz w:val="24"/>
          <w:szCs w:val="24"/>
          <w:lang w:val="en-US"/>
        </w:rPr>
        <w:t xml:space="preserve"> = </w:t>
      </w:r>
      <w:r w:rsidRPr="000A1218">
        <w:rPr>
          <w:rFonts w:ascii="Times New Roman" w:hAnsi="Times New Roman"/>
          <w:sz w:val="24"/>
          <w:szCs w:val="24"/>
          <w:lang w:val="en-US"/>
        </w:rPr>
        <w:t>.80.</w:t>
      </w:r>
    </w:p>
    <w:p w14:paraId="57255F8F" w14:textId="77777777" w:rsidR="009D198A" w:rsidRPr="000A1218" w:rsidRDefault="009D198A" w:rsidP="00676D48">
      <w:pPr>
        <w:pStyle w:val="text"/>
        <w:spacing w:before="240" w:line="360" w:lineRule="auto"/>
        <w:rPr>
          <w:rFonts w:ascii="Times New Roman" w:hAnsi="Times New Roman"/>
          <w:sz w:val="24"/>
          <w:szCs w:val="24"/>
          <w:lang w:val="en-US"/>
        </w:rPr>
      </w:pPr>
      <w:r w:rsidRPr="000A1218">
        <w:rPr>
          <w:rFonts w:ascii="Times New Roman" w:hAnsi="Times New Roman"/>
          <w:sz w:val="24"/>
          <w:szCs w:val="24"/>
          <w:lang w:val="en-US"/>
        </w:rPr>
        <w:tab/>
      </w:r>
      <w:commentRangeStart w:id="35"/>
      <w:r w:rsidRPr="000A1218">
        <w:rPr>
          <w:rFonts w:ascii="Times New Roman" w:hAnsi="Times New Roman"/>
          <w:i/>
          <w:sz w:val="24"/>
          <w:szCs w:val="24"/>
          <w:lang w:val="en-US"/>
        </w:rPr>
        <w:t>Demand</w:t>
      </w:r>
      <w:commentRangeEnd w:id="35"/>
      <w:r w:rsidR="009C0D3C">
        <w:rPr>
          <w:rStyle w:val="CommentReference"/>
          <w:rFonts w:asciiTheme="minorHAnsi" w:eastAsiaTheme="minorHAnsi" w:hAnsiTheme="minorHAnsi" w:cstheme="minorBidi"/>
          <w:color w:val="auto"/>
          <w:lang w:val="it-IT" w:eastAsia="en-US"/>
        </w:rPr>
        <w:commentReference w:id="35"/>
      </w:r>
      <w:r w:rsidRPr="000A1218">
        <w:rPr>
          <w:rFonts w:ascii="Times New Roman" w:hAnsi="Times New Roman"/>
          <w:sz w:val="24"/>
          <w:szCs w:val="24"/>
          <w:lang w:val="en-US"/>
        </w:rPr>
        <w:t xml:space="preserve">. </w:t>
      </w:r>
    </w:p>
    <w:p w14:paraId="4FCFD414" w14:textId="4F10DB19" w:rsidR="009D198A" w:rsidRPr="000A1218" w:rsidRDefault="009D198A" w:rsidP="00676D48">
      <w:pPr>
        <w:pStyle w:val="text"/>
        <w:spacing w:before="240" w:line="360" w:lineRule="auto"/>
        <w:ind w:firstLine="708"/>
        <w:rPr>
          <w:rFonts w:ascii="Times New Roman" w:hAnsi="Times New Roman"/>
          <w:sz w:val="24"/>
          <w:szCs w:val="24"/>
          <w:lang w:val="en-US"/>
        </w:rPr>
      </w:pPr>
      <w:r w:rsidRPr="000A1218">
        <w:rPr>
          <w:rFonts w:ascii="Times New Roman" w:hAnsi="Times New Roman"/>
          <w:i/>
          <w:sz w:val="24"/>
          <w:szCs w:val="24"/>
          <w:lang w:val="en-US"/>
        </w:rPr>
        <w:t xml:space="preserve">Reactance. </w:t>
      </w:r>
      <w:proofErr w:type="gramStart"/>
      <w:r w:rsidRPr="000A1218">
        <w:rPr>
          <w:rFonts w:ascii="Times New Roman" w:hAnsi="Times New Roman"/>
          <w:sz w:val="24"/>
          <w:szCs w:val="24"/>
          <w:lang w:val="en-US"/>
        </w:rPr>
        <w:t>XX participants (</w:t>
      </w:r>
      <w:r w:rsidR="009C0D3C">
        <w:rPr>
          <w:rFonts w:ascii="Times New Roman" w:hAnsi="Times New Roman"/>
          <w:sz w:val="24"/>
          <w:szCs w:val="24"/>
          <w:lang w:val="en-US"/>
        </w:rPr>
        <w:t>XX</w:t>
      </w:r>
      <w:r w:rsidRPr="000A1218">
        <w:rPr>
          <w:rFonts w:ascii="Times New Roman" w:hAnsi="Times New Roman"/>
          <w:sz w:val="24"/>
          <w:szCs w:val="24"/>
          <w:lang w:val="en-US"/>
        </w:rPr>
        <w:t>%) self-reported that they were reactant on the self-reported ratings and XX (</w:t>
      </w:r>
      <w:r w:rsidR="009C0D3C">
        <w:rPr>
          <w:rFonts w:ascii="Times New Roman" w:hAnsi="Times New Roman"/>
          <w:sz w:val="24"/>
          <w:szCs w:val="24"/>
          <w:lang w:val="en-US"/>
        </w:rPr>
        <w:t>XX</w:t>
      </w:r>
      <w:r w:rsidRPr="000A1218">
        <w:rPr>
          <w:rFonts w:ascii="Times New Roman" w:hAnsi="Times New Roman"/>
          <w:sz w:val="24"/>
          <w:szCs w:val="24"/>
          <w:lang w:val="en-US"/>
        </w:rPr>
        <w:t>%) on the IAT.</w:t>
      </w:r>
      <w:proofErr w:type="gramEnd"/>
      <w:r w:rsidRPr="000A1218">
        <w:rPr>
          <w:rFonts w:ascii="Times New Roman" w:hAnsi="Times New Roman"/>
          <w:sz w:val="24"/>
          <w:szCs w:val="24"/>
          <w:lang w:val="en-US"/>
        </w:rPr>
        <w:t xml:space="preserve"> The exclusion of reactant participants did not influence the magnitude of the EC effects on either implicit or explicit measures.</w:t>
      </w:r>
    </w:p>
    <w:p w14:paraId="0CCFDC1A" w14:textId="7FCC78EC" w:rsidR="00C403D4" w:rsidRDefault="007A41CF" w:rsidP="007A41CF">
      <w:pPr>
        <w:pStyle w:val="text"/>
        <w:spacing w:before="240" w:line="480" w:lineRule="auto"/>
        <w:rPr>
          <w:rFonts w:ascii="Times New Roman" w:hAnsi="Times New Roman"/>
          <w:b/>
          <w:sz w:val="24"/>
          <w:szCs w:val="24"/>
          <w:lang w:val="en-US"/>
        </w:rPr>
      </w:pPr>
      <w:r w:rsidRPr="000A1218">
        <w:rPr>
          <w:rFonts w:ascii="Times New Roman" w:hAnsi="Times New Roman"/>
          <w:b/>
          <w:sz w:val="24"/>
          <w:szCs w:val="24"/>
          <w:lang w:val="en-US"/>
        </w:rPr>
        <w:t>Experiment 2</w:t>
      </w:r>
    </w:p>
    <w:p w14:paraId="6247F988" w14:textId="4E04937F" w:rsidR="0010442A" w:rsidRPr="000A1218" w:rsidRDefault="0010442A" w:rsidP="007A41CF">
      <w:pPr>
        <w:pStyle w:val="text"/>
        <w:spacing w:before="240" w:line="480" w:lineRule="auto"/>
        <w:rPr>
          <w:rFonts w:ascii="Times New Roman" w:hAnsi="Times New Roman"/>
          <w:b/>
          <w:sz w:val="24"/>
          <w:szCs w:val="24"/>
          <w:lang w:val="en-US"/>
        </w:rPr>
      </w:pPr>
      <w:r>
        <w:rPr>
          <w:rFonts w:ascii="Times New Roman" w:hAnsi="Times New Roman"/>
          <w:b/>
          <w:sz w:val="24"/>
          <w:szCs w:val="24"/>
          <w:lang w:val="en-US"/>
        </w:rPr>
        <w:tab/>
        <w:t>Exploratory questions.</w:t>
      </w:r>
    </w:p>
    <w:p w14:paraId="18433003" w14:textId="376F6AE2" w:rsidR="007A41CF" w:rsidRPr="000A1218" w:rsidRDefault="007A41CF" w:rsidP="0010442A">
      <w:pPr>
        <w:pStyle w:val="text"/>
        <w:spacing w:before="240" w:line="360" w:lineRule="auto"/>
        <w:ind w:firstLine="708"/>
        <w:rPr>
          <w:rFonts w:ascii="Times New Roman" w:hAnsi="Times New Roman"/>
          <w:sz w:val="24"/>
          <w:szCs w:val="24"/>
          <w:lang w:val="en-US"/>
        </w:rPr>
      </w:pPr>
      <w:r w:rsidRPr="000A1218">
        <w:rPr>
          <w:rFonts w:ascii="Times New Roman" w:hAnsi="Times New Roman"/>
          <w:i/>
          <w:sz w:val="24"/>
          <w:szCs w:val="24"/>
          <w:lang w:val="en-US"/>
        </w:rPr>
        <w:t>Color Switch contingency memory</w:t>
      </w:r>
      <w:r w:rsidRPr="000A1218">
        <w:rPr>
          <w:rFonts w:ascii="Times New Roman" w:hAnsi="Times New Roman"/>
          <w:sz w:val="24"/>
          <w:szCs w:val="24"/>
          <w:lang w:val="en-US"/>
        </w:rPr>
        <w:t xml:space="preserve">. We assessed if participants were aware of the valence of the US that switched color during each trial. We calculated a color switch contingency memory score, ranging from 0 to 2, based on responses to the following question: “In the first part of the experiment, when </w:t>
      </w:r>
      <w:proofErr w:type="gramStart"/>
      <w:r w:rsidRPr="000A1218">
        <w:rPr>
          <w:rFonts w:ascii="Times New Roman" w:hAnsi="Times New Roman"/>
          <w:sz w:val="24"/>
          <w:szCs w:val="24"/>
          <w:lang w:val="en-US"/>
        </w:rPr>
        <w:t>CS1[</w:t>
      </w:r>
      <w:proofErr w:type="gramEnd"/>
      <w:r w:rsidRPr="000A1218">
        <w:rPr>
          <w:rFonts w:ascii="Times New Roman" w:hAnsi="Times New Roman"/>
          <w:sz w:val="24"/>
          <w:szCs w:val="24"/>
          <w:lang w:val="en-US"/>
        </w:rPr>
        <w:t>CS2] appeared on the screen, which words switched to a different color”. A 0 score indicated that people responded incorrectly to both CS1 and CS2 (</w:t>
      </w:r>
      <w:r w:rsidRPr="000A1218">
        <w:rPr>
          <w:rFonts w:ascii="Times New Roman" w:hAnsi="Times New Roman"/>
          <w:i/>
          <w:sz w:val="24"/>
          <w:szCs w:val="24"/>
          <w:lang w:val="en-US"/>
        </w:rPr>
        <w:t xml:space="preserve">N </w:t>
      </w:r>
      <w:r w:rsidRPr="000A1218">
        <w:rPr>
          <w:rFonts w:ascii="Times New Roman" w:hAnsi="Times New Roman"/>
          <w:sz w:val="24"/>
          <w:szCs w:val="24"/>
          <w:lang w:val="en-US"/>
        </w:rPr>
        <w:t>= 28), 1 indicated at least one correct response (</w:t>
      </w:r>
      <w:r w:rsidRPr="000A1218">
        <w:rPr>
          <w:rFonts w:ascii="Times New Roman" w:hAnsi="Times New Roman"/>
          <w:i/>
          <w:sz w:val="24"/>
          <w:szCs w:val="24"/>
          <w:lang w:val="en-US"/>
        </w:rPr>
        <w:t xml:space="preserve">N </w:t>
      </w:r>
      <w:r w:rsidRPr="000A1218">
        <w:rPr>
          <w:rFonts w:ascii="Times New Roman" w:hAnsi="Times New Roman"/>
          <w:sz w:val="24"/>
          <w:szCs w:val="24"/>
          <w:lang w:val="en-US"/>
        </w:rPr>
        <w:t>= 11) and 2 indicated that both the questions were answered correctly (</w:t>
      </w:r>
      <w:r w:rsidRPr="000A1218">
        <w:rPr>
          <w:rFonts w:ascii="Times New Roman" w:hAnsi="Times New Roman"/>
          <w:i/>
          <w:sz w:val="24"/>
          <w:szCs w:val="24"/>
          <w:lang w:val="en-US"/>
        </w:rPr>
        <w:t xml:space="preserve">N </w:t>
      </w:r>
      <w:r w:rsidRPr="000A1218">
        <w:rPr>
          <w:rFonts w:ascii="Times New Roman" w:hAnsi="Times New Roman"/>
          <w:sz w:val="24"/>
          <w:szCs w:val="24"/>
          <w:lang w:val="en-US"/>
        </w:rPr>
        <w:t xml:space="preserve">= 64). If we code individuals as having passed or failed that test, and add this factor to a one-way ANOVA, we see a significant effect </w:t>
      </w:r>
      <w:r w:rsidRPr="000A1218">
        <w:rPr>
          <w:rFonts w:ascii="Times New Roman" w:hAnsi="Times New Roman"/>
          <w:sz w:val="24"/>
          <w:szCs w:val="24"/>
          <w:lang w:val="en-US"/>
        </w:rPr>
        <w:lastRenderedPageBreak/>
        <w:t>for explicit</w:t>
      </w:r>
      <w:proofErr w:type="gramStart"/>
      <w:r w:rsidRPr="000A1218">
        <w:rPr>
          <w:rFonts w:ascii="Times New Roman" w:hAnsi="Times New Roman"/>
          <w:sz w:val="24"/>
          <w:szCs w:val="24"/>
          <w:lang w:val="en-US"/>
        </w:rPr>
        <w:t xml:space="preserve">, </w:t>
      </w:r>
      <w:r w:rsidRPr="000A1218">
        <w:rPr>
          <w:rFonts w:ascii="Times New Roman" w:hAnsi="Times New Roman"/>
          <w:i/>
          <w:sz w:val="24"/>
          <w:szCs w:val="24"/>
          <w:lang w:val="en-US"/>
        </w:rPr>
        <w:t xml:space="preserve"> </w:t>
      </w:r>
      <w:commentRangeStart w:id="36"/>
      <w:r w:rsidRPr="000A1218">
        <w:rPr>
          <w:rFonts w:ascii="Times New Roman" w:hAnsi="Times New Roman"/>
          <w:i/>
          <w:sz w:val="24"/>
          <w:szCs w:val="24"/>
          <w:lang w:val="en-US"/>
        </w:rPr>
        <w:t>F</w:t>
      </w:r>
      <w:proofErr w:type="gramEnd"/>
      <w:r w:rsidRPr="000A1218">
        <w:rPr>
          <w:rFonts w:ascii="Times New Roman" w:hAnsi="Times New Roman"/>
          <w:sz w:val="24"/>
          <w:szCs w:val="24"/>
          <w:lang w:val="en-US"/>
        </w:rPr>
        <w:t xml:space="preserve">(1, 102) = 9.42, </w:t>
      </w:r>
      <w:r w:rsidRPr="000A1218">
        <w:rPr>
          <w:rFonts w:ascii="Times New Roman" w:hAnsi="Times New Roman"/>
          <w:i/>
          <w:sz w:val="24"/>
          <w:szCs w:val="24"/>
          <w:lang w:val="en-US"/>
        </w:rPr>
        <w:t>p</w:t>
      </w:r>
      <w:r w:rsidRPr="000A1218">
        <w:rPr>
          <w:rFonts w:ascii="Times New Roman" w:hAnsi="Times New Roman"/>
          <w:sz w:val="24"/>
          <w:szCs w:val="24"/>
          <w:lang w:val="en-US"/>
        </w:rPr>
        <w:t xml:space="preserve"> = .003</w:t>
      </w:r>
      <w:commentRangeEnd w:id="36"/>
      <w:r w:rsidRPr="000A1218">
        <w:rPr>
          <w:rStyle w:val="CommentReference"/>
          <w:rFonts w:asciiTheme="minorHAnsi" w:eastAsiaTheme="minorHAnsi" w:hAnsiTheme="minorHAnsi" w:cstheme="minorBidi"/>
          <w:color w:val="auto"/>
          <w:lang w:val="en-US" w:eastAsia="en-US"/>
        </w:rPr>
        <w:commentReference w:id="36"/>
      </w:r>
      <w:r w:rsidRPr="000A1218">
        <w:rPr>
          <w:rFonts w:ascii="Times New Roman" w:hAnsi="Times New Roman"/>
          <w:sz w:val="24"/>
          <w:szCs w:val="24"/>
          <w:lang w:val="en-US"/>
        </w:rPr>
        <w:t xml:space="preserve">, and implicit evaluations, </w:t>
      </w:r>
      <w:r w:rsidRPr="000A1218">
        <w:rPr>
          <w:rFonts w:ascii="Times New Roman" w:hAnsi="Times New Roman"/>
          <w:i/>
          <w:sz w:val="24"/>
          <w:szCs w:val="24"/>
          <w:lang w:val="en-US"/>
        </w:rPr>
        <w:t xml:space="preserve"> F</w:t>
      </w:r>
      <w:r w:rsidRPr="000A1218">
        <w:rPr>
          <w:rFonts w:ascii="Times New Roman" w:hAnsi="Times New Roman"/>
          <w:sz w:val="24"/>
          <w:szCs w:val="24"/>
          <w:lang w:val="en-US"/>
        </w:rPr>
        <w:t xml:space="preserve">(1, 102) = 17.36, </w:t>
      </w:r>
      <w:r w:rsidRPr="000A1218">
        <w:rPr>
          <w:rFonts w:ascii="Times New Roman" w:hAnsi="Times New Roman"/>
          <w:i/>
          <w:sz w:val="24"/>
          <w:szCs w:val="24"/>
          <w:lang w:val="en-US"/>
        </w:rPr>
        <w:t>p</w:t>
      </w:r>
      <w:r w:rsidRPr="000A1218">
        <w:rPr>
          <w:rFonts w:ascii="Times New Roman" w:hAnsi="Times New Roman"/>
          <w:sz w:val="24"/>
          <w:szCs w:val="24"/>
          <w:lang w:val="en-US"/>
        </w:rPr>
        <w:t xml:space="preserve"> &lt; .001, such that both evaluations increase in magnitude, in a negative direction when people can correctly indicate the valence of the US that changed color during a given </w:t>
      </w:r>
      <w:commentRangeStart w:id="37"/>
      <w:r w:rsidRPr="000A1218">
        <w:rPr>
          <w:rFonts w:ascii="Times New Roman" w:hAnsi="Times New Roman"/>
          <w:sz w:val="24"/>
          <w:szCs w:val="24"/>
          <w:lang w:val="en-US"/>
        </w:rPr>
        <w:t>trial</w:t>
      </w:r>
      <w:commentRangeEnd w:id="37"/>
      <w:r w:rsidRPr="000A1218">
        <w:rPr>
          <w:rStyle w:val="CommentReference"/>
          <w:rFonts w:asciiTheme="minorHAnsi" w:eastAsiaTheme="minorHAnsi" w:hAnsiTheme="minorHAnsi" w:cstheme="minorBidi"/>
          <w:color w:val="auto"/>
          <w:lang w:val="en-US" w:eastAsia="en-US"/>
        </w:rPr>
        <w:commentReference w:id="37"/>
      </w:r>
      <w:r w:rsidRPr="000A1218">
        <w:rPr>
          <w:rFonts w:ascii="Times New Roman" w:hAnsi="Times New Roman"/>
          <w:sz w:val="24"/>
          <w:szCs w:val="24"/>
          <w:lang w:val="en-US"/>
        </w:rPr>
        <w:t xml:space="preserve">. </w:t>
      </w:r>
    </w:p>
    <w:p w14:paraId="64959B0F" w14:textId="4110A128" w:rsidR="007A41CF" w:rsidRPr="000A1218" w:rsidRDefault="007A41CF" w:rsidP="007A41CF">
      <w:pPr>
        <w:pStyle w:val="text"/>
        <w:spacing w:before="240" w:line="360" w:lineRule="auto"/>
        <w:rPr>
          <w:rFonts w:ascii="Times New Roman" w:hAnsi="Times New Roman"/>
          <w:sz w:val="24"/>
          <w:szCs w:val="24"/>
          <w:lang w:val="en-US"/>
        </w:rPr>
      </w:pPr>
      <w:r w:rsidRPr="000A1218">
        <w:rPr>
          <w:rFonts w:ascii="Times New Roman" w:hAnsi="Times New Roman"/>
          <w:sz w:val="24"/>
          <w:szCs w:val="24"/>
          <w:lang w:val="en-US"/>
        </w:rPr>
        <w:tab/>
      </w:r>
      <w:proofErr w:type="gramStart"/>
      <w:r w:rsidRPr="000A1218">
        <w:rPr>
          <w:rFonts w:ascii="Times New Roman" w:hAnsi="Times New Roman"/>
          <w:i/>
          <w:sz w:val="24"/>
          <w:szCs w:val="24"/>
          <w:lang w:val="en-US"/>
        </w:rPr>
        <w:t>CS-US</w:t>
      </w:r>
      <w:r w:rsidRPr="000A1218">
        <w:rPr>
          <w:rFonts w:ascii="Times New Roman" w:hAnsi="Times New Roman"/>
          <w:sz w:val="24"/>
          <w:szCs w:val="24"/>
          <w:lang w:val="en-US"/>
        </w:rPr>
        <w:t xml:space="preserve"> </w:t>
      </w:r>
      <w:r w:rsidRPr="000A1218">
        <w:rPr>
          <w:rFonts w:ascii="Times New Roman" w:hAnsi="Times New Roman"/>
          <w:i/>
          <w:sz w:val="24"/>
          <w:szCs w:val="24"/>
          <w:lang w:val="en-US"/>
        </w:rPr>
        <w:t>contiguity awareness</w:t>
      </w:r>
      <w:r w:rsidRPr="000A1218">
        <w:rPr>
          <w:rFonts w:ascii="Times New Roman" w:hAnsi="Times New Roman"/>
          <w:sz w:val="24"/>
          <w:szCs w:val="24"/>
          <w:lang w:val="en-US"/>
        </w:rPr>
        <w:t>.</w:t>
      </w:r>
      <w:proofErr w:type="gramEnd"/>
      <w:r w:rsidRPr="000A1218">
        <w:rPr>
          <w:rFonts w:ascii="Times New Roman" w:hAnsi="Times New Roman"/>
          <w:sz w:val="24"/>
          <w:szCs w:val="24"/>
          <w:lang w:val="en-US"/>
        </w:rPr>
        <w:t xml:space="preserve"> We found that 65% of participants (</w:t>
      </w:r>
      <w:r w:rsidRPr="000A1218">
        <w:rPr>
          <w:rFonts w:ascii="Times New Roman" w:hAnsi="Times New Roman"/>
          <w:i/>
          <w:sz w:val="24"/>
          <w:szCs w:val="24"/>
          <w:lang w:val="en-US"/>
        </w:rPr>
        <w:t xml:space="preserve">N </w:t>
      </w:r>
      <w:r w:rsidRPr="000A1218">
        <w:rPr>
          <w:rFonts w:ascii="Times New Roman" w:hAnsi="Times New Roman"/>
          <w:sz w:val="24"/>
          <w:szCs w:val="24"/>
          <w:lang w:val="en-US"/>
        </w:rPr>
        <w:t xml:space="preserve">= 67) responded correctly to the questions about the CS-US contingencies (i.e., they selected </w:t>
      </w:r>
      <w:commentRangeStart w:id="38"/>
      <w:r w:rsidRPr="000A1218">
        <w:rPr>
          <w:rFonts w:ascii="Times New Roman" w:hAnsi="Times New Roman"/>
          <w:sz w:val="24"/>
          <w:szCs w:val="24"/>
          <w:lang w:val="en-US"/>
        </w:rPr>
        <w:t>“both positive and negative words”</w:t>
      </w:r>
      <w:commentRangeEnd w:id="38"/>
      <w:r w:rsidRPr="000A1218">
        <w:rPr>
          <w:rStyle w:val="CommentReference"/>
          <w:rFonts w:asciiTheme="minorHAnsi" w:eastAsiaTheme="minorHAnsi" w:hAnsiTheme="minorHAnsi" w:cstheme="minorBidi"/>
          <w:color w:val="auto"/>
          <w:lang w:val="en-US" w:eastAsia="en-US"/>
        </w:rPr>
        <w:commentReference w:id="38"/>
      </w:r>
      <w:r w:rsidRPr="000A1218">
        <w:rPr>
          <w:rFonts w:ascii="Times New Roman" w:hAnsi="Times New Roman"/>
          <w:sz w:val="24"/>
          <w:szCs w:val="24"/>
          <w:lang w:val="en-US"/>
        </w:rPr>
        <w:t xml:space="preserve"> when presented with the following question: “</w:t>
      </w:r>
      <w:commentRangeStart w:id="39"/>
      <w:r w:rsidRPr="000A1218">
        <w:rPr>
          <w:rFonts w:ascii="Times New Roman" w:hAnsi="Times New Roman"/>
          <w:sz w:val="24"/>
          <w:szCs w:val="24"/>
          <w:lang w:val="en-US"/>
        </w:rPr>
        <w:t xml:space="preserve">In the first part of the experiment was </w:t>
      </w:r>
      <w:proofErr w:type="gramStart"/>
      <w:r w:rsidRPr="000A1218">
        <w:rPr>
          <w:rFonts w:ascii="Times New Roman" w:hAnsi="Times New Roman"/>
          <w:sz w:val="24"/>
          <w:szCs w:val="24"/>
          <w:lang w:val="en-US"/>
        </w:rPr>
        <w:t>CS1[</w:t>
      </w:r>
      <w:proofErr w:type="gramEnd"/>
      <w:r w:rsidRPr="000A1218">
        <w:rPr>
          <w:rFonts w:ascii="Times New Roman" w:hAnsi="Times New Roman"/>
          <w:sz w:val="24"/>
          <w:szCs w:val="24"/>
          <w:lang w:val="en-US"/>
        </w:rPr>
        <w:t>CS2] presented together with…</w:t>
      </w:r>
      <w:commentRangeEnd w:id="39"/>
      <w:r w:rsidRPr="000A1218">
        <w:rPr>
          <w:rStyle w:val="CommentReference"/>
          <w:rFonts w:asciiTheme="minorHAnsi" w:eastAsiaTheme="minorHAnsi" w:hAnsiTheme="minorHAnsi" w:cstheme="minorBidi"/>
          <w:color w:val="auto"/>
          <w:lang w:val="en-US" w:eastAsia="en-US"/>
        </w:rPr>
        <w:commentReference w:id="39"/>
      </w:r>
      <w:r w:rsidRPr="000A1218">
        <w:rPr>
          <w:rFonts w:ascii="Times New Roman" w:hAnsi="Times New Roman"/>
          <w:sz w:val="24"/>
          <w:szCs w:val="24"/>
          <w:lang w:val="en-US"/>
        </w:rPr>
        <w:t xml:space="preserve"> positive words only, negative words only, both positive and negative words, neither positive or negative words, or I don’t remember”). Of the remaining 35% (n = 36), six (6%) responded to one of the CSs correctly and the other incorrectly. The other 30 participants responded incorrectly on both questions, either indicating that they could not remember (n = 10) or answering both questions incorrectly. Coding participants as either having passed or failed the memory test, and adding this as a factor in a one-way ANOVA, revealed a descriptively larger effect for explicit</w:t>
      </w:r>
      <w:proofErr w:type="gramStart"/>
      <w:r w:rsidRPr="000A1218">
        <w:rPr>
          <w:rFonts w:ascii="Times New Roman" w:hAnsi="Times New Roman"/>
          <w:sz w:val="24"/>
          <w:szCs w:val="24"/>
          <w:lang w:val="en-US"/>
        </w:rPr>
        <w:t xml:space="preserve">, </w:t>
      </w:r>
      <w:r w:rsidRPr="000A1218">
        <w:rPr>
          <w:rFonts w:ascii="Times New Roman" w:hAnsi="Times New Roman"/>
          <w:i/>
          <w:sz w:val="24"/>
          <w:szCs w:val="24"/>
          <w:lang w:val="en-US"/>
        </w:rPr>
        <w:t xml:space="preserve"> </w:t>
      </w:r>
      <w:commentRangeStart w:id="40"/>
      <w:r w:rsidRPr="000A1218">
        <w:rPr>
          <w:rFonts w:ascii="Times New Roman" w:hAnsi="Times New Roman"/>
          <w:i/>
          <w:sz w:val="24"/>
          <w:szCs w:val="24"/>
          <w:lang w:val="en-US"/>
        </w:rPr>
        <w:t>F</w:t>
      </w:r>
      <w:proofErr w:type="gramEnd"/>
      <w:r w:rsidRPr="000A1218">
        <w:rPr>
          <w:rFonts w:ascii="Times New Roman" w:hAnsi="Times New Roman"/>
          <w:sz w:val="24"/>
          <w:szCs w:val="24"/>
          <w:lang w:val="en-US"/>
        </w:rPr>
        <w:t xml:space="preserve">(1, 102) = 3.89, </w:t>
      </w:r>
      <w:r w:rsidRPr="000A1218">
        <w:rPr>
          <w:rFonts w:ascii="Times New Roman" w:hAnsi="Times New Roman"/>
          <w:i/>
          <w:sz w:val="24"/>
          <w:szCs w:val="24"/>
          <w:lang w:val="en-US"/>
        </w:rPr>
        <w:t xml:space="preserve">p </w:t>
      </w:r>
      <w:r w:rsidRPr="000A1218">
        <w:rPr>
          <w:rFonts w:ascii="Times New Roman" w:hAnsi="Times New Roman"/>
          <w:sz w:val="24"/>
          <w:szCs w:val="24"/>
          <w:lang w:val="en-US"/>
        </w:rPr>
        <w:t>= .05</w:t>
      </w:r>
      <w:commentRangeEnd w:id="40"/>
      <w:r w:rsidRPr="000A1218">
        <w:rPr>
          <w:rStyle w:val="CommentReference"/>
          <w:rFonts w:asciiTheme="minorHAnsi" w:eastAsiaTheme="minorHAnsi" w:hAnsiTheme="minorHAnsi" w:cstheme="minorBidi"/>
          <w:color w:val="auto"/>
          <w:lang w:val="en-US" w:eastAsia="en-US"/>
        </w:rPr>
        <w:commentReference w:id="40"/>
      </w:r>
      <w:r w:rsidRPr="000A1218">
        <w:rPr>
          <w:rFonts w:ascii="Times New Roman" w:hAnsi="Times New Roman"/>
          <w:sz w:val="24"/>
          <w:szCs w:val="24"/>
          <w:lang w:val="en-US"/>
        </w:rPr>
        <w:t xml:space="preserve">, but not implicit scores, </w:t>
      </w:r>
      <w:r w:rsidRPr="000A1218">
        <w:rPr>
          <w:rFonts w:ascii="Times New Roman" w:hAnsi="Times New Roman"/>
          <w:i/>
          <w:sz w:val="24"/>
          <w:szCs w:val="24"/>
          <w:lang w:val="en-US"/>
        </w:rPr>
        <w:t xml:space="preserve"> F</w:t>
      </w:r>
      <w:r w:rsidRPr="000A1218">
        <w:rPr>
          <w:rFonts w:ascii="Times New Roman" w:hAnsi="Times New Roman"/>
          <w:sz w:val="24"/>
          <w:szCs w:val="24"/>
          <w:lang w:val="en-US"/>
        </w:rPr>
        <w:t xml:space="preserve">(1, 102) = 1.10, </w:t>
      </w:r>
      <w:r w:rsidRPr="000A1218">
        <w:rPr>
          <w:rFonts w:ascii="Times New Roman" w:hAnsi="Times New Roman"/>
          <w:i/>
          <w:sz w:val="24"/>
          <w:szCs w:val="24"/>
          <w:lang w:val="en-US"/>
        </w:rPr>
        <w:t xml:space="preserve">p </w:t>
      </w:r>
      <w:r w:rsidRPr="000A1218">
        <w:rPr>
          <w:rFonts w:ascii="Times New Roman" w:hAnsi="Times New Roman"/>
          <w:sz w:val="24"/>
          <w:szCs w:val="24"/>
          <w:lang w:val="en-US"/>
        </w:rPr>
        <w:t xml:space="preserve">= .30, when participants were aware of the contingency between CSs and USs. </w:t>
      </w:r>
    </w:p>
    <w:p w14:paraId="5A6A8296" w14:textId="6F5C7670" w:rsidR="007A41CF" w:rsidRPr="000A1218" w:rsidRDefault="007A41CF" w:rsidP="007A41CF">
      <w:pPr>
        <w:pStyle w:val="text"/>
        <w:spacing w:before="240" w:line="360" w:lineRule="auto"/>
        <w:ind w:firstLine="708"/>
        <w:rPr>
          <w:rFonts w:ascii="Times New Roman" w:hAnsi="Times New Roman"/>
          <w:sz w:val="24"/>
          <w:szCs w:val="24"/>
          <w:lang w:val="en-US"/>
        </w:rPr>
      </w:pPr>
      <w:r w:rsidRPr="000A1218">
        <w:rPr>
          <w:rFonts w:ascii="Times New Roman" w:hAnsi="Times New Roman"/>
          <w:i/>
          <w:sz w:val="24"/>
          <w:szCs w:val="24"/>
          <w:lang w:val="en-US"/>
        </w:rPr>
        <w:t xml:space="preserve">Hypothesis (color) and influence Awareness. </w:t>
      </w:r>
      <w:r w:rsidRPr="000A1218">
        <w:rPr>
          <w:rFonts w:ascii="Times New Roman" w:hAnsi="Times New Roman"/>
          <w:sz w:val="24"/>
          <w:szCs w:val="24"/>
          <w:lang w:val="en-US"/>
        </w:rPr>
        <w:t xml:space="preserve">We looked at participants’ response to the color awareness question (i.e., </w:t>
      </w:r>
      <w:r w:rsidRPr="000A1218">
        <w:rPr>
          <w:rFonts w:ascii="Times New Roman" w:hAnsi="Times New Roman"/>
          <w:i/>
          <w:sz w:val="24"/>
          <w:szCs w:val="24"/>
          <w:lang w:val="en-US"/>
        </w:rPr>
        <w:t>During the first part of the study, with the colored words, did you notice that the color of one of the two words presented on the right side of the screen switched, while the word on the left side of the screen (MORAG/STRUAN) stayed the same?</w:t>
      </w:r>
      <w:r w:rsidRPr="000A1218">
        <w:rPr>
          <w:rFonts w:ascii="Times New Roman" w:hAnsi="Times New Roman"/>
          <w:sz w:val="24"/>
          <w:szCs w:val="24"/>
          <w:lang w:val="en-US"/>
        </w:rPr>
        <w:t>). We found that 87% of participants did notice this whereas 13% did not. We re-analyzed the data considering hypothesis awareness as a factor in a one-way ANOVA. We found no interaction on either implicit</w:t>
      </w:r>
      <w:proofErr w:type="gramStart"/>
      <w:r w:rsidRPr="000A1218">
        <w:rPr>
          <w:rFonts w:ascii="Times New Roman" w:hAnsi="Times New Roman"/>
          <w:sz w:val="24"/>
          <w:szCs w:val="24"/>
          <w:lang w:val="en-US"/>
        </w:rPr>
        <w:t xml:space="preserve">, </w:t>
      </w:r>
      <w:r w:rsidRPr="000A1218">
        <w:rPr>
          <w:rFonts w:ascii="Times New Roman" w:hAnsi="Times New Roman"/>
          <w:i/>
          <w:sz w:val="24"/>
          <w:szCs w:val="24"/>
          <w:lang w:val="en-US"/>
        </w:rPr>
        <w:t xml:space="preserve"> F</w:t>
      </w:r>
      <w:proofErr w:type="gramEnd"/>
      <w:r w:rsidRPr="000A1218">
        <w:rPr>
          <w:rFonts w:ascii="Times New Roman" w:hAnsi="Times New Roman"/>
          <w:sz w:val="24"/>
          <w:szCs w:val="24"/>
          <w:lang w:val="en-US"/>
        </w:rPr>
        <w:t xml:space="preserve">(1, 102) = 0.65, </w:t>
      </w:r>
      <w:r w:rsidRPr="000A1218">
        <w:rPr>
          <w:rFonts w:ascii="Times New Roman" w:hAnsi="Times New Roman"/>
          <w:i/>
          <w:sz w:val="24"/>
          <w:szCs w:val="24"/>
          <w:lang w:val="en-US"/>
        </w:rPr>
        <w:t xml:space="preserve">p </w:t>
      </w:r>
      <w:r w:rsidRPr="000A1218">
        <w:rPr>
          <w:rFonts w:ascii="Times New Roman" w:hAnsi="Times New Roman"/>
          <w:sz w:val="24"/>
          <w:szCs w:val="24"/>
          <w:lang w:val="en-US"/>
        </w:rPr>
        <w:t>= .42, or explicit evaluations,</w:t>
      </w:r>
      <w:r w:rsidRPr="000A1218">
        <w:rPr>
          <w:rFonts w:ascii="Times New Roman" w:hAnsi="Times New Roman"/>
          <w:i/>
          <w:sz w:val="24"/>
          <w:szCs w:val="24"/>
          <w:lang w:val="en-US"/>
        </w:rPr>
        <w:t xml:space="preserve"> </w:t>
      </w:r>
      <w:commentRangeStart w:id="41"/>
      <w:r w:rsidRPr="000A1218">
        <w:rPr>
          <w:rFonts w:ascii="Times New Roman" w:hAnsi="Times New Roman"/>
          <w:i/>
          <w:sz w:val="24"/>
          <w:szCs w:val="24"/>
          <w:lang w:val="en-US"/>
        </w:rPr>
        <w:t>F</w:t>
      </w:r>
      <w:r w:rsidRPr="000A1218">
        <w:rPr>
          <w:rFonts w:ascii="Times New Roman" w:hAnsi="Times New Roman"/>
          <w:sz w:val="24"/>
          <w:szCs w:val="24"/>
          <w:lang w:val="en-US"/>
        </w:rPr>
        <w:t xml:space="preserve">(1, 102) = 2.79, </w:t>
      </w:r>
      <w:r w:rsidRPr="000A1218">
        <w:rPr>
          <w:rFonts w:ascii="Times New Roman" w:hAnsi="Times New Roman"/>
          <w:i/>
          <w:sz w:val="24"/>
          <w:szCs w:val="24"/>
          <w:lang w:val="en-US"/>
        </w:rPr>
        <w:t xml:space="preserve">p </w:t>
      </w:r>
      <w:r w:rsidRPr="000A1218">
        <w:rPr>
          <w:rFonts w:ascii="Times New Roman" w:hAnsi="Times New Roman"/>
          <w:sz w:val="24"/>
          <w:szCs w:val="24"/>
          <w:lang w:val="en-US"/>
        </w:rPr>
        <w:t>= .10</w:t>
      </w:r>
      <w:commentRangeEnd w:id="41"/>
      <w:r w:rsidRPr="000A1218">
        <w:rPr>
          <w:rStyle w:val="CommentReference"/>
          <w:rFonts w:asciiTheme="minorHAnsi" w:eastAsiaTheme="minorHAnsi" w:hAnsiTheme="minorHAnsi" w:cstheme="minorBidi"/>
          <w:color w:val="auto"/>
          <w:lang w:val="en-US" w:eastAsia="en-US"/>
        </w:rPr>
        <w:commentReference w:id="41"/>
      </w:r>
      <w:r w:rsidRPr="000A1218">
        <w:rPr>
          <w:rFonts w:ascii="Times New Roman" w:hAnsi="Times New Roman"/>
          <w:sz w:val="24"/>
          <w:szCs w:val="24"/>
          <w:lang w:val="en-US"/>
        </w:rPr>
        <w:t>. Among participants who noticed the color switch, we found that only 53% of them reported that the color switching influenced the way they evaluated the CSs, whereas the remaining 47% said it did not</w:t>
      </w:r>
      <w:commentRangeStart w:id="42"/>
      <w:r w:rsidRPr="000A1218">
        <w:rPr>
          <w:rFonts w:ascii="Times New Roman" w:hAnsi="Times New Roman"/>
          <w:sz w:val="24"/>
          <w:szCs w:val="24"/>
          <w:lang w:val="en-US"/>
        </w:rPr>
        <w:t>. Fifty participants explicitly reported being influenced by the color switching. T</w:t>
      </w:r>
      <w:commentRangeEnd w:id="42"/>
      <w:r w:rsidRPr="000A1218">
        <w:rPr>
          <w:rStyle w:val="CommentReference"/>
          <w:rFonts w:asciiTheme="minorHAnsi" w:eastAsiaTheme="minorHAnsi" w:hAnsiTheme="minorHAnsi" w:cstheme="minorBidi"/>
          <w:color w:val="auto"/>
          <w:lang w:val="en-US" w:eastAsia="en-US"/>
        </w:rPr>
        <w:commentReference w:id="42"/>
      </w:r>
      <w:r w:rsidRPr="000A1218">
        <w:rPr>
          <w:rFonts w:ascii="Times New Roman" w:hAnsi="Times New Roman"/>
          <w:sz w:val="24"/>
          <w:szCs w:val="24"/>
          <w:lang w:val="en-US"/>
        </w:rPr>
        <w:t>he impact of our manipulation was stronger on both implicit</w:t>
      </w:r>
      <w:proofErr w:type="gramStart"/>
      <w:r w:rsidRPr="000A1218">
        <w:rPr>
          <w:rFonts w:ascii="Times New Roman" w:hAnsi="Times New Roman"/>
          <w:sz w:val="24"/>
          <w:szCs w:val="24"/>
          <w:lang w:val="en-US"/>
        </w:rPr>
        <w:t xml:space="preserve">, </w:t>
      </w:r>
      <w:r w:rsidRPr="000A1218">
        <w:rPr>
          <w:rFonts w:ascii="Times New Roman" w:hAnsi="Times New Roman"/>
          <w:i/>
          <w:sz w:val="24"/>
          <w:szCs w:val="24"/>
          <w:lang w:val="en-US"/>
        </w:rPr>
        <w:t xml:space="preserve"> </w:t>
      </w:r>
      <w:commentRangeStart w:id="43"/>
      <w:r w:rsidRPr="000A1218">
        <w:rPr>
          <w:rFonts w:ascii="Times New Roman" w:hAnsi="Times New Roman"/>
          <w:i/>
          <w:sz w:val="24"/>
          <w:szCs w:val="24"/>
          <w:lang w:val="en-US"/>
        </w:rPr>
        <w:t>F</w:t>
      </w:r>
      <w:proofErr w:type="gramEnd"/>
      <w:r w:rsidRPr="000A1218">
        <w:rPr>
          <w:rFonts w:ascii="Times New Roman" w:hAnsi="Times New Roman"/>
          <w:sz w:val="24"/>
          <w:szCs w:val="24"/>
          <w:lang w:val="en-US"/>
        </w:rPr>
        <w:t xml:space="preserve">(1, 102) = 4.67, </w:t>
      </w:r>
      <w:r w:rsidRPr="000A1218">
        <w:rPr>
          <w:rFonts w:ascii="Times New Roman" w:hAnsi="Times New Roman"/>
          <w:i/>
          <w:sz w:val="24"/>
          <w:szCs w:val="24"/>
          <w:lang w:val="en-US"/>
        </w:rPr>
        <w:t xml:space="preserve">p </w:t>
      </w:r>
      <w:r w:rsidRPr="000A1218">
        <w:rPr>
          <w:rFonts w:ascii="Times New Roman" w:hAnsi="Times New Roman"/>
          <w:sz w:val="24"/>
          <w:szCs w:val="24"/>
          <w:lang w:val="en-US"/>
        </w:rPr>
        <w:t>= .03</w:t>
      </w:r>
      <w:commentRangeEnd w:id="43"/>
      <w:r w:rsidRPr="000A1218">
        <w:rPr>
          <w:rStyle w:val="CommentReference"/>
          <w:rFonts w:asciiTheme="minorHAnsi" w:eastAsiaTheme="minorHAnsi" w:hAnsiTheme="minorHAnsi" w:cstheme="minorBidi"/>
          <w:color w:val="auto"/>
          <w:lang w:val="en-US" w:eastAsia="en-US"/>
        </w:rPr>
        <w:commentReference w:id="43"/>
      </w:r>
      <w:r w:rsidRPr="000A1218">
        <w:rPr>
          <w:rFonts w:ascii="Times New Roman" w:hAnsi="Times New Roman"/>
          <w:sz w:val="24"/>
          <w:szCs w:val="24"/>
          <w:lang w:val="en-US"/>
        </w:rPr>
        <w:t xml:space="preserve">, and explicit attitude change, </w:t>
      </w:r>
      <w:r w:rsidRPr="000A1218">
        <w:rPr>
          <w:rFonts w:ascii="Times New Roman" w:hAnsi="Times New Roman"/>
          <w:i/>
          <w:sz w:val="24"/>
          <w:szCs w:val="24"/>
          <w:lang w:val="en-US"/>
        </w:rPr>
        <w:t xml:space="preserve"> </w:t>
      </w:r>
      <w:commentRangeStart w:id="44"/>
      <w:r w:rsidRPr="000A1218">
        <w:rPr>
          <w:rFonts w:ascii="Times New Roman" w:hAnsi="Times New Roman"/>
          <w:i/>
          <w:sz w:val="24"/>
          <w:szCs w:val="24"/>
          <w:lang w:val="en-US"/>
        </w:rPr>
        <w:t>F</w:t>
      </w:r>
      <w:r w:rsidRPr="000A1218">
        <w:rPr>
          <w:rFonts w:ascii="Times New Roman" w:hAnsi="Times New Roman"/>
          <w:sz w:val="24"/>
          <w:szCs w:val="24"/>
          <w:lang w:val="en-US"/>
        </w:rPr>
        <w:t xml:space="preserve">(1, 102) = 7.21, </w:t>
      </w:r>
      <w:r w:rsidRPr="000A1218">
        <w:rPr>
          <w:rFonts w:ascii="Times New Roman" w:hAnsi="Times New Roman"/>
          <w:i/>
          <w:sz w:val="24"/>
          <w:szCs w:val="24"/>
          <w:lang w:val="en-US"/>
        </w:rPr>
        <w:t xml:space="preserve">p </w:t>
      </w:r>
      <w:r w:rsidRPr="000A1218">
        <w:rPr>
          <w:rFonts w:ascii="Times New Roman" w:hAnsi="Times New Roman"/>
          <w:sz w:val="24"/>
          <w:szCs w:val="24"/>
          <w:lang w:val="en-US"/>
        </w:rPr>
        <w:t>= .008</w:t>
      </w:r>
      <w:commentRangeEnd w:id="44"/>
      <w:r w:rsidRPr="000A1218">
        <w:rPr>
          <w:rStyle w:val="CommentReference"/>
          <w:rFonts w:asciiTheme="minorHAnsi" w:eastAsiaTheme="minorHAnsi" w:hAnsiTheme="minorHAnsi" w:cstheme="minorBidi"/>
          <w:color w:val="auto"/>
          <w:lang w:val="en-US" w:eastAsia="en-US"/>
        </w:rPr>
        <w:commentReference w:id="44"/>
      </w:r>
      <w:r w:rsidRPr="000A1218">
        <w:rPr>
          <w:rFonts w:ascii="Times New Roman" w:hAnsi="Times New Roman"/>
          <w:sz w:val="24"/>
          <w:szCs w:val="24"/>
          <w:lang w:val="en-US"/>
        </w:rPr>
        <w:t>, again in the negative direction (i.e., a preference for CS2 over CS1).</w:t>
      </w:r>
    </w:p>
    <w:p w14:paraId="4320A329" w14:textId="4938AAC9" w:rsidR="007A41CF" w:rsidRPr="000A1218" w:rsidRDefault="007A41CF" w:rsidP="007A41CF">
      <w:pPr>
        <w:pStyle w:val="text"/>
        <w:spacing w:before="240" w:line="360" w:lineRule="auto"/>
        <w:rPr>
          <w:rFonts w:ascii="Times New Roman" w:hAnsi="Times New Roman"/>
          <w:sz w:val="24"/>
          <w:szCs w:val="24"/>
          <w:lang w:val="en-US"/>
        </w:rPr>
      </w:pPr>
      <w:r w:rsidRPr="000A1218">
        <w:rPr>
          <w:rFonts w:ascii="Times New Roman" w:hAnsi="Times New Roman"/>
          <w:sz w:val="24"/>
          <w:szCs w:val="24"/>
          <w:lang w:val="en-US"/>
        </w:rPr>
        <w:tab/>
      </w:r>
      <w:r w:rsidRPr="000A1218">
        <w:rPr>
          <w:rFonts w:ascii="Times New Roman" w:hAnsi="Times New Roman"/>
          <w:i/>
          <w:sz w:val="24"/>
          <w:szCs w:val="24"/>
          <w:lang w:val="en-US"/>
        </w:rPr>
        <w:t>Demand</w:t>
      </w:r>
      <w:r w:rsidRPr="000A1218">
        <w:rPr>
          <w:rFonts w:ascii="Times New Roman" w:hAnsi="Times New Roman"/>
          <w:sz w:val="24"/>
          <w:szCs w:val="24"/>
          <w:lang w:val="en-US"/>
        </w:rPr>
        <w:t>. We had 12% of demand compliant participants for the explicit measures and 15% for the IAT. The exclusion of these participants did not affect the magnitude of implicit or explicit attitude change. If anything both effects become stronger in the negative direction.</w:t>
      </w:r>
    </w:p>
    <w:p w14:paraId="56204099" w14:textId="1DFCC3DA" w:rsidR="007A41CF" w:rsidRPr="000A1218" w:rsidRDefault="007A41CF" w:rsidP="007A41CF">
      <w:pPr>
        <w:pStyle w:val="text"/>
        <w:spacing w:before="240" w:line="360" w:lineRule="auto"/>
        <w:ind w:firstLine="708"/>
        <w:rPr>
          <w:rFonts w:ascii="Times New Roman" w:hAnsi="Times New Roman"/>
          <w:sz w:val="24"/>
          <w:szCs w:val="24"/>
          <w:lang w:val="en-US"/>
        </w:rPr>
      </w:pPr>
      <w:r w:rsidRPr="000A1218">
        <w:rPr>
          <w:rFonts w:ascii="Times New Roman" w:hAnsi="Times New Roman"/>
          <w:i/>
          <w:sz w:val="24"/>
          <w:szCs w:val="24"/>
          <w:lang w:val="en-US"/>
        </w:rPr>
        <w:lastRenderedPageBreak/>
        <w:t xml:space="preserve">Reactance. </w:t>
      </w:r>
      <w:r w:rsidRPr="000A1218">
        <w:rPr>
          <w:rFonts w:ascii="Times New Roman" w:hAnsi="Times New Roman"/>
          <w:sz w:val="24"/>
          <w:szCs w:val="24"/>
          <w:lang w:val="en-US"/>
        </w:rPr>
        <w:t>We had 16% of reactant participants for the explicit measures and 10% for the IAT. The exclusion of reactant participants did not affect the magnitude of implicit or explicit attitude change. If anything both effects become stronger in the negative direction.</w:t>
      </w:r>
    </w:p>
    <w:p w14:paraId="5279E25B" w14:textId="126AD8F5" w:rsidR="00C403D4" w:rsidRPr="000A1218" w:rsidRDefault="0010442A" w:rsidP="007A41CF">
      <w:pPr>
        <w:pStyle w:val="text"/>
        <w:spacing w:before="240" w:line="480" w:lineRule="auto"/>
        <w:rPr>
          <w:rFonts w:ascii="Times New Roman" w:hAnsi="Times New Roman"/>
          <w:sz w:val="24"/>
          <w:szCs w:val="24"/>
          <w:lang w:val="en-US"/>
        </w:rPr>
      </w:pPr>
      <w:r w:rsidRPr="0010442A">
        <w:rPr>
          <w:rFonts w:ascii="Times New Roman" w:hAnsi="Times New Roman"/>
          <w:i/>
          <w:sz w:val="24"/>
          <w:szCs w:val="24"/>
          <w:lang w:val="en-US"/>
        </w:rPr>
        <w:t>Table 1</w:t>
      </w:r>
      <w:r>
        <w:rPr>
          <w:rFonts w:ascii="Times New Roman" w:hAnsi="Times New Roman"/>
          <w:sz w:val="24"/>
          <w:szCs w:val="24"/>
          <w:lang w:val="en-US"/>
        </w:rPr>
        <w:t xml:space="preserve">. Percentage of participant who produced an IAT score or whose self-reported ratings indicated a relative preference for CS1 over CS2, CS2 over CS1, or no preference for either stimulus, as a function of Color Matching in Experiment 2.  </w:t>
      </w:r>
    </w:p>
    <w:tbl>
      <w:tblPr>
        <w:tblStyle w:val="TableGrid"/>
        <w:tblW w:w="10773" w:type="dxa"/>
        <w:tblInd w:w="-572" w:type="dxa"/>
        <w:tblLook w:val="04A0" w:firstRow="1" w:lastRow="0" w:firstColumn="1" w:lastColumn="0" w:noHBand="0" w:noVBand="1"/>
      </w:tblPr>
      <w:tblGrid>
        <w:gridCol w:w="4678"/>
        <w:gridCol w:w="1843"/>
        <w:gridCol w:w="1701"/>
        <w:gridCol w:w="2551"/>
      </w:tblGrid>
      <w:tr w:rsidR="007C469B" w:rsidRPr="000A1218" w14:paraId="3DAC2823" w14:textId="77777777" w:rsidTr="007D02BD">
        <w:tc>
          <w:tcPr>
            <w:tcW w:w="4678" w:type="dxa"/>
          </w:tcPr>
          <w:p w14:paraId="5D6AC661" w14:textId="77777777" w:rsidR="007C469B" w:rsidRPr="000A1218" w:rsidRDefault="007C469B" w:rsidP="007D02BD">
            <w:pPr>
              <w:pStyle w:val="text"/>
              <w:spacing w:before="240" w:line="360" w:lineRule="auto"/>
              <w:jc w:val="center"/>
              <w:rPr>
                <w:rFonts w:ascii="Times New Roman" w:hAnsi="Times New Roman"/>
                <w:b/>
                <w:sz w:val="24"/>
                <w:szCs w:val="24"/>
                <w:lang w:val="en-US"/>
              </w:rPr>
            </w:pPr>
            <w:r w:rsidRPr="000A1218">
              <w:rPr>
                <w:rFonts w:ascii="Times New Roman" w:hAnsi="Times New Roman"/>
                <w:b/>
                <w:sz w:val="24"/>
                <w:szCs w:val="24"/>
                <w:lang w:val="en-US"/>
              </w:rPr>
              <w:t>Color Match</w:t>
            </w:r>
          </w:p>
        </w:tc>
        <w:tc>
          <w:tcPr>
            <w:tcW w:w="3544" w:type="dxa"/>
            <w:gridSpan w:val="2"/>
          </w:tcPr>
          <w:p w14:paraId="64494C94" w14:textId="77777777" w:rsidR="007C469B" w:rsidRPr="000A1218" w:rsidRDefault="007C469B" w:rsidP="007D02BD">
            <w:pPr>
              <w:pStyle w:val="text"/>
              <w:spacing w:before="240" w:line="360" w:lineRule="auto"/>
              <w:jc w:val="center"/>
              <w:rPr>
                <w:rFonts w:ascii="Times New Roman" w:hAnsi="Times New Roman"/>
                <w:b/>
                <w:sz w:val="24"/>
                <w:szCs w:val="24"/>
                <w:lang w:val="en-US"/>
              </w:rPr>
            </w:pPr>
            <w:r w:rsidRPr="000A1218">
              <w:rPr>
                <w:rFonts w:ascii="Times New Roman" w:hAnsi="Times New Roman"/>
                <w:b/>
                <w:sz w:val="24"/>
                <w:szCs w:val="24"/>
                <w:lang w:val="en-US"/>
              </w:rPr>
              <w:t>Relative Stimulus Preference</w:t>
            </w:r>
          </w:p>
        </w:tc>
        <w:tc>
          <w:tcPr>
            <w:tcW w:w="2551" w:type="dxa"/>
          </w:tcPr>
          <w:p w14:paraId="6B0BC5B2" w14:textId="77777777" w:rsidR="007C469B" w:rsidRPr="000A1218" w:rsidRDefault="007C469B" w:rsidP="007D02BD">
            <w:pPr>
              <w:pStyle w:val="text"/>
              <w:spacing w:before="240" w:line="360" w:lineRule="auto"/>
              <w:jc w:val="center"/>
              <w:rPr>
                <w:rFonts w:ascii="Times New Roman" w:hAnsi="Times New Roman"/>
                <w:b/>
                <w:sz w:val="24"/>
                <w:szCs w:val="24"/>
                <w:lang w:val="en-US"/>
              </w:rPr>
            </w:pPr>
            <w:r w:rsidRPr="000A1218">
              <w:rPr>
                <w:rFonts w:ascii="Times New Roman" w:hAnsi="Times New Roman"/>
                <w:b/>
                <w:sz w:val="24"/>
                <w:szCs w:val="24"/>
                <w:lang w:val="en-US"/>
              </w:rPr>
              <w:t>No Preference</w:t>
            </w:r>
          </w:p>
        </w:tc>
      </w:tr>
      <w:tr w:rsidR="007C469B" w:rsidRPr="000A1218" w14:paraId="60F02FE6" w14:textId="77777777" w:rsidTr="007D02BD">
        <w:tc>
          <w:tcPr>
            <w:tcW w:w="4678" w:type="dxa"/>
          </w:tcPr>
          <w:p w14:paraId="108CA4E7" w14:textId="77777777" w:rsidR="007C469B" w:rsidRPr="000A1218" w:rsidRDefault="007C469B" w:rsidP="007D02BD">
            <w:pPr>
              <w:pStyle w:val="text"/>
              <w:spacing w:before="240" w:line="360" w:lineRule="auto"/>
              <w:rPr>
                <w:rFonts w:ascii="Times New Roman" w:hAnsi="Times New Roman"/>
                <w:i/>
                <w:sz w:val="24"/>
                <w:szCs w:val="24"/>
                <w:lang w:val="en-US"/>
              </w:rPr>
            </w:pPr>
            <w:r w:rsidRPr="000A1218">
              <w:rPr>
                <w:rFonts w:ascii="Times New Roman" w:hAnsi="Times New Roman"/>
                <w:i/>
                <w:sz w:val="24"/>
                <w:szCs w:val="24"/>
                <w:lang w:val="en-US"/>
              </w:rPr>
              <w:t>Self-Reported Ratings</w:t>
            </w:r>
          </w:p>
        </w:tc>
        <w:tc>
          <w:tcPr>
            <w:tcW w:w="1843" w:type="dxa"/>
          </w:tcPr>
          <w:p w14:paraId="7E9EF1C1" w14:textId="77777777" w:rsidR="007C469B" w:rsidRPr="000A1218" w:rsidRDefault="007C469B" w:rsidP="007D02BD">
            <w:pPr>
              <w:pStyle w:val="text"/>
              <w:spacing w:before="240" w:line="360" w:lineRule="auto"/>
              <w:jc w:val="center"/>
              <w:rPr>
                <w:rFonts w:ascii="Times New Roman" w:hAnsi="Times New Roman"/>
                <w:sz w:val="24"/>
                <w:szCs w:val="24"/>
                <w:lang w:val="en-US"/>
              </w:rPr>
            </w:pPr>
            <w:r w:rsidRPr="000A1218">
              <w:rPr>
                <w:rFonts w:ascii="Times New Roman" w:hAnsi="Times New Roman"/>
                <w:sz w:val="24"/>
                <w:szCs w:val="24"/>
                <w:lang w:val="en-US"/>
              </w:rPr>
              <w:t>CS1 over CS2</w:t>
            </w:r>
          </w:p>
        </w:tc>
        <w:tc>
          <w:tcPr>
            <w:tcW w:w="1701" w:type="dxa"/>
          </w:tcPr>
          <w:p w14:paraId="32AD7007" w14:textId="77777777" w:rsidR="007C469B" w:rsidRPr="000A1218" w:rsidRDefault="007C469B" w:rsidP="007D02BD">
            <w:pPr>
              <w:pStyle w:val="text"/>
              <w:spacing w:before="240" w:line="360" w:lineRule="auto"/>
              <w:jc w:val="center"/>
              <w:rPr>
                <w:rFonts w:ascii="Times New Roman" w:hAnsi="Times New Roman"/>
                <w:sz w:val="24"/>
                <w:szCs w:val="24"/>
                <w:lang w:val="en-US"/>
              </w:rPr>
            </w:pPr>
            <w:r w:rsidRPr="000A1218">
              <w:rPr>
                <w:rFonts w:ascii="Times New Roman" w:hAnsi="Times New Roman"/>
                <w:sz w:val="24"/>
                <w:szCs w:val="24"/>
                <w:lang w:val="en-US"/>
              </w:rPr>
              <w:t>CS2 over CS1</w:t>
            </w:r>
          </w:p>
        </w:tc>
        <w:tc>
          <w:tcPr>
            <w:tcW w:w="2551" w:type="dxa"/>
          </w:tcPr>
          <w:p w14:paraId="42AF7A36" w14:textId="77777777" w:rsidR="007C469B" w:rsidRPr="000A1218" w:rsidRDefault="007C469B" w:rsidP="007D02BD">
            <w:pPr>
              <w:pStyle w:val="text"/>
              <w:spacing w:before="240" w:line="360" w:lineRule="auto"/>
              <w:jc w:val="center"/>
              <w:rPr>
                <w:rFonts w:ascii="Times New Roman" w:hAnsi="Times New Roman"/>
                <w:sz w:val="24"/>
                <w:szCs w:val="24"/>
                <w:lang w:val="en-US"/>
              </w:rPr>
            </w:pPr>
            <w:r w:rsidRPr="000A1218">
              <w:rPr>
                <w:rFonts w:ascii="Times New Roman" w:hAnsi="Times New Roman"/>
                <w:sz w:val="24"/>
                <w:szCs w:val="24"/>
                <w:lang w:val="en-US"/>
              </w:rPr>
              <w:t>Neither CS1 or CS2</w:t>
            </w:r>
          </w:p>
        </w:tc>
      </w:tr>
      <w:tr w:rsidR="007C469B" w:rsidRPr="00EA7062" w14:paraId="4B981DBD" w14:textId="77777777" w:rsidTr="007D02BD">
        <w:tc>
          <w:tcPr>
            <w:tcW w:w="4678" w:type="dxa"/>
          </w:tcPr>
          <w:p w14:paraId="796A72ED" w14:textId="77777777" w:rsidR="007C469B" w:rsidRPr="000A1218" w:rsidRDefault="007C469B" w:rsidP="007D02BD">
            <w:pPr>
              <w:pStyle w:val="text"/>
              <w:spacing w:before="240" w:line="360" w:lineRule="auto"/>
              <w:rPr>
                <w:rFonts w:ascii="Times New Roman" w:hAnsi="Times New Roman"/>
                <w:sz w:val="24"/>
                <w:szCs w:val="24"/>
                <w:lang w:val="en-US"/>
              </w:rPr>
            </w:pPr>
            <w:r w:rsidRPr="000A1218">
              <w:rPr>
                <w:rFonts w:ascii="Times New Roman" w:hAnsi="Times New Roman"/>
                <w:sz w:val="24"/>
                <w:szCs w:val="24"/>
                <w:lang w:val="en-US"/>
              </w:rPr>
              <w:t>CS1 Same Positive US, Negative US Changes</w:t>
            </w:r>
          </w:p>
        </w:tc>
        <w:tc>
          <w:tcPr>
            <w:tcW w:w="1843" w:type="dxa"/>
          </w:tcPr>
          <w:p w14:paraId="03C7EF47" w14:textId="77777777" w:rsidR="007C469B" w:rsidRPr="000A1218" w:rsidRDefault="007C469B" w:rsidP="007D02BD">
            <w:pPr>
              <w:pStyle w:val="text"/>
              <w:spacing w:before="240" w:line="360" w:lineRule="auto"/>
              <w:rPr>
                <w:rFonts w:ascii="Times New Roman" w:hAnsi="Times New Roman"/>
                <w:sz w:val="24"/>
                <w:szCs w:val="24"/>
                <w:lang w:val="en-US"/>
              </w:rPr>
            </w:pPr>
          </w:p>
        </w:tc>
        <w:tc>
          <w:tcPr>
            <w:tcW w:w="1701" w:type="dxa"/>
          </w:tcPr>
          <w:p w14:paraId="28332FF7" w14:textId="77777777" w:rsidR="007C469B" w:rsidRPr="000A1218" w:rsidRDefault="007C469B" w:rsidP="007D02BD">
            <w:pPr>
              <w:pStyle w:val="text"/>
              <w:spacing w:before="240" w:line="360" w:lineRule="auto"/>
              <w:rPr>
                <w:rFonts w:ascii="Times New Roman" w:hAnsi="Times New Roman"/>
                <w:sz w:val="24"/>
                <w:szCs w:val="24"/>
                <w:lang w:val="en-US"/>
              </w:rPr>
            </w:pPr>
          </w:p>
        </w:tc>
        <w:tc>
          <w:tcPr>
            <w:tcW w:w="2551" w:type="dxa"/>
          </w:tcPr>
          <w:p w14:paraId="4EC3E0E9" w14:textId="77777777" w:rsidR="007C469B" w:rsidRPr="000A1218" w:rsidRDefault="007C469B" w:rsidP="007D02BD">
            <w:pPr>
              <w:pStyle w:val="text"/>
              <w:spacing w:before="240" w:line="360" w:lineRule="auto"/>
              <w:rPr>
                <w:rFonts w:ascii="Times New Roman" w:hAnsi="Times New Roman"/>
                <w:sz w:val="24"/>
                <w:szCs w:val="24"/>
                <w:lang w:val="en-US"/>
              </w:rPr>
            </w:pPr>
          </w:p>
        </w:tc>
      </w:tr>
      <w:tr w:rsidR="007C469B" w:rsidRPr="00EA7062" w14:paraId="68554638" w14:textId="77777777" w:rsidTr="007D02BD">
        <w:tc>
          <w:tcPr>
            <w:tcW w:w="4678" w:type="dxa"/>
          </w:tcPr>
          <w:p w14:paraId="25B9C65C" w14:textId="77777777" w:rsidR="007C469B" w:rsidRPr="000A1218" w:rsidRDefault="007C469B" w:rsidP="007D02BD">
            <w:pPr>
              <w:pStyle w:val="text"/>
              <w:spacing w:before="240" w:line="360" w:lineRule="auto"/>
              <w:rPr>
                <w:rFonts w:ascii="Times New Roman" w:hAnsi="Times New Roman"/>
                <w:sz w:val="24"/>
                <w:szCs w:val="24"/>
                <w:lang w:val="en-US"/>
              </w:rPr>
            </w:pPr>
            <w:r w:rsidRPr="000A1218">
              <w:rPr>
                <w:rFonts w:ascii="Times New Roman" w:hAnsi="Times New Roman"/>
                <w:sz w:val="24"/>
                <w:szCs w:val="24"/>
                <w:lang w:val="en-US"/>
              </w:rPr>
              <w:t>CS1 Same Negative US, Positive US Changes</w:t>
            </w:r>
          </w:p>
        </w:tc>
        <w:tc>
          <w:tcPr>
            <w:tcW w:w="1843" w:type="dxa"/>
          </w:tcPr>
          <w:p w14:paraId="62FB8412" w14:textId="77777777" w:rsidR="007C469B" w:rsidRPr="000A1218" w:rsidRDefault="007C469B" w:rsidP="007D02BD">
            <w:pPr>
              <w:pStyle w:val="text"/>
              <w:spacing w:before="240" w:line="360" w:lineRule="auto"/>
              <w:rPr>
                <w:rFonts w:ascii="Times New Roman" w:hAnsi="Times New Roman"/>
                <w:sz w:val="24"/>
                <w:szCs w:val="24"/>
                <w:lang w:val="en-US"/>
              </w:rPr>
            </w:pPr>
          </w:p>
        </w:tc>
        <w:tc>
          <w:tcPr>
            <w:tcW w:w="1701" w:type="dxa"/>
          </w:tcPr>
          <w:p w14:paraId="66069FC5" w14:textId="77777777" w:rsidR="007C469B" w:rsidRPr="000A1218" w:rsidRDefault="007C469B" w:rsidP="007D02BD">
            <w:pPr>
              <w:pStyle w:val="text"/>
              <w:spacing w:before="240" w:line="360" w:lineRule="auto"/>
              <w:rPr>
                <w:rFonts w:ascii="Times New Roman" w:hAnsi="Times New Roman"/>
                <w:sz w:val="24"/>
                <w:szCs w:val="24"/>
                <w:lang w:val="en-US"/>
              </w:rPr>
            </w:pPr>
          </w:p>
        </w:tc>
        <w:tc>
          <w:tcPr>
            <w:tcW w:w="2551" w:type="dxa"/>
          </w:tcPr>
          <w:p w14:paraId="272C44B9" w14:textId="77777777" w:rsidR="007C469B" w:rsidRPr="000A1218" w:rsidRDefault="007C469B" w:rsidP="007D02BD">
            <w:pPr>
              <w:pStyle w:val="text"/>
              <w:spacing w:before="240" w:line="360" w:lineRule="auto"/>
              <w:rPr>
                <w:rFonts w:ascii="Times New Roman" w:hAnsi="Times New Roman"/>
                <w:sz w:val="24"/>
                <w:szCs w:val="24"/>
                <w:lang w:val="en-US"/>
              </w:rPr>
            </w:pPr>
          </w:p>
        </w:tc>
      </w:tr>
      <w:tr w:rsidR="007C469B" w:rsidRPr="000A1218" w14:paraId="4E3EAB25" w14:textId="77777777" w:rsidTr="007D02BD">
        <w:tc>
          <w:tcPr>
            <w:tcW w:w="4678" w:type="dxa"/>
          </w:tcPr>
          <w:p w14:paraId="2A73CA75" w14:textId="77777777" w:rsidR="007C469B" w:rsidRPr="000A1218" w:rsidRDefault="007C469B" w:rsidP="007D02BD">
            <w:pPr>
              <w:pStyle w:val="text"/>
              <w:spacing w:before="240" w:line="360" w:lineRule="auto"/>
              <w:rPr>
                <w:rFonts w:ascii="Times New Roman" w:hAnsi="Times New Roman"/>
                <w:sz w:val="24"/>
                <w:szCs w:val="24"/>
                <w:lang w:val="en-US"/>
              </w:rPr>
            </w:pPr>
            <w:r w:rsidRPr="000A1218">
              <w:rPr>
                <w:rFonts w:ascii="Times New Roman" w:hAnsi="Times New Roman"/>
                <w:i/>
                <w:sz w:val="24"/>
                <w:szCs w:val="24"/>
                <w:lang w:val="en-US"/>
              </w:rPr>
              <w:t>IAT Scores</w:t>
            </w:r>
          </w:p>
        </w:tc>
        <w:tc>
          <w:tcPr>
            <w:tcW w:w="1843" w:type="dxa"/>
          </w:tcPr>
          <w:p w14:paraId="372AA480" w14:textId="77777777" w:rsidR="007C469B" w:rsidRPr="000A1218" w:rsidRDefault="007C469B" w:rsidP="007D02BD">
            <w:pPr>
              <w:pStyle w:val="text"/>
              <w:spacing w:before="240" w:line="360" w:lineRule="auto"/>
              <w:rPr>
                <w:rFonts w:ascii="Times New Roman" w:hAnsi="Times New Roman"/>
                <w:sz w:val="24"/>
                <w:szCs w:val="24"/>
                <w:lang w:val="en-US"/>
              </w:rPr>
            </w:pPr>
          </w:p>
        </w:tc>
        <w:tc>
          <w:tcPr>
            <w:tcW w:w="1701" w:type="dxa"/>
          </w:tcPr>
          <w:p w14:paraId="79F58C9A" w14:textId="77777777" w:rsidR="007C469B" w:rsidRPr="000A1218" w:rsidRDefault="007C469B" w:rsidP="007D02BD">
            <w:pPr>
              <w:pStyle w:val="text"/>
              <w:spacing w:before="240" w:line="360" w:lineRule="auto"/>
              <w:rPr>
                <w:rFonts w:ascii="Times New Roman" w:hAnsi="Times New Roman"/>
                <w:sz w:val="24"/>
                <w:szCs w:val="24"/>
                <w:lang w:val="en-US"/>
              </w:rPr>
            </w:pPr>
          </w:p>
        </w:tc>
        <w:tc>
          <w:tcPr>
            <w:tcW w:w="2551" w:type="dxa"/>
          </w:tcPr>
          <w:p w14:paraId="5C1FE26F" w14:textId="77777777" w:rsidR="007C469B" w:rsidRPr="000A1218" w:rsidRDefault="007C469B" w:rsidP="007D02BD">
            <w:pPr>
              <w:pStyle w:val="text"/>
              <w:spacing w:before="240" w:line="360" w:lineRule="auto"/>
              <w:rPr>
                <w:rFonts w:ascii="Times New Roman" w:hAnsi="Times New Roman"/>
                <w:sz w:val="24"/>
                <w:szCs w:val="24"/>
                <w:lang w:val="en-US"/>
              </w:rPr>
            </w:pPr>
          </w:p>
        </w:tc>
      </w:tr>
      <w:tr w:rsidR="007C469B" w:rsidRPr="00EA7062" w14:paraId="2DF8FFB1" w14:textId="77777777" w:rsidTr="007D02BD">
        <w:tc>
          <w:tcPr>
            <w:tcW w:w="4678" w:type="dxa"/>
          </w:tcPr>
          <w:p w14:paraId="553876B8" w14:textId="77777777" w:rsidR="007C469B" w:rsidRPr="000A1218" w:rsidRDefault="007C469B" w:rsidP="007D02BD">
            <w:pPr>
              <w:pStyle w:val="text"/>
              <w:spacing w:before="240" w:line="360" w:lineRule="auto"/>
              <w:rPr>
                <w:rFonts w:ascii="Times New Roman" w:hAnsi="Times New Roman"/>
                <w:sz w:val="24"/>
                <w:szCs w:val="24"/>
                <w:lang w:val="en-US"/>
              </w:rPr>
            </w:pPr>
            <w:r w:rsidRPr="000A1218">
              <w:rPr>
                <w:rFonts w:ascii="Times New Roman" w:hAnsi="Times New Roman"/>
                <w:sz w:val="24"/>
                <w:szCs w:val="24"/>
                <w:lang w:val="en-US"/>
              </w:rPr>
              <w:t>CS1 Same Positive US, Negative US Changes</w:t>
            </w:r>
          </w:p>
        </w:tc>
        <w:tc>
          <w:tcPr>
            <w:tcW w:w="1843" w:type="dxa"/>
          </w:tcPr>
          <w:p w14:paraId="722F473C" w14:textId="77777777" w:rsidR="007C469B" w:rsidRPr="000A1218" w:rsidRDefault="007C469B" w:rsidP="007D02BD">
            <w:pPr>
              <w:pStyle w:val="text"/>
              <w:spacing w:before="240" w:line="360" w:lineRule="auto"/>
              <w:rPr>
                <w:rFonts w:ascii="Times New Roman" w:hAnsi="Times New Roman"/>
                <w:sz w:val="24"/>
                <w:szCs w:val="24"/>
                <w:lang w:val="en-US"/>
              </w:rPr>
            </w:pPr>
          </w:p>
        </w:tc>
        <w:tc>
          <w:tcPr>
            <w:tcW w:w="1701" w:type="dxa"/>
          </w:tcPr>
          <w:p w14:paraId="1ACCB333" w14:textId="77777777" w:rsidR="007C469B" w:rsidRPr="000A1218" w:rsidRDefault="007C469B" w:rsidP="007D02BD">
            <w:pPr>
              <w:pStyle w:val="text"/>
              <w:spacing w:before="240" w:line="360" w:lineRule="auto"/>
              <w:rPr>
                <w:rFonts w:ascii="Times New Roman" w:hAnsi="Times New Roman"/>
                <w:sz w:val="24"/>
                <w:szCs w:val="24"/>
                <w:lang w:val="en-US"/>
              </w:rPr>
            </w:pPr>
          </w:p>
        </w:tc>
        <w:tc>
          <w:tcPr>
            <w:tcW w:w="2551" w:type="dxa"/>
          </w:tcPr>
          <w:p w14:paraId="3A035C4E" w14:textId="77777777" w:rsidR="007C469B" w:rsidRPr="000A1218" w:rsidRDefault="007C469B" w:rsidP="007D02BD">
            <w:pPr>
              <w:pStyle w:val="text"/>
              <w:spacing w:before="240" w:line="360" w:lineRule="auto"/>
              <w:rPr>
                <w:rFonts w:ascii="Times New Roman" w:hAnsi="Times New Roman"/>
                <w:sz w:val="24"/>
                <w:szCs w:val="24"/>
                <w:lang w:val="en-US"/>
              </w:rPr>
            </w:pPr>
          </w:p>
        </w:tc>
      </w:tr>
      <w:tr w:rsidR="007C469B" w:rsidRPr="00EA7062" w14:paraId="6BF4F9A7" w14:textId="77777777" w:rsidTr="007D02BD">
        <w:tc>
          <w:tcPr>
            <w:tcW w:w="4678" w:type="dxa"/>
          </w:tcPr>
          <w:p w14:paraId="4475FD98" w14:textId="77777777" w:rsidR="007C469B" w:rsidRPr="000A1218" w:rsidRDefault="007C469B" w:rsidP="007D02BD">
            <w:pPr>
              <w:pStyle w:val="text"/>
              <w:spacing w:before="240" w:line="360" w:lineRule="auto"/>
              <w:rPr>
                <w:rFonts w:ascii="Times New Roman" w:hAnsi="Times New Roman"/>
                <w:sz w:val="24"/>
                <w:szCs w:val="24"/>
                <w:lang w:val="en-US"/>
              </w:rPr>
            </w:pPr>
            <w:r w:rsidRPr="000A1218">
              <w:rPr>
                <w:rFonts w:ascii="Times New Roman" w:hAnsi="Times New Roman"/>
                <w:sz w:val="24"/>
                <w:szCs w:val="24"/>
                <w:lang w:val="en-US"/>
              </w:rPr>
              <w:t>CS1 Same Negative US, Positive US Changes</w:t>
            </w:r>
          </w:p>
        </w:tc>
        <w:tc>
          <w:tcPr>
            <w:tcW w:w="1843" w:type="dxa"/>
          </w:tcPr>
          <w:p w14:paraId="7D8E9751" w14:textId="77777777" w:rsidR="007C469B" w:rsidRPr="000A1218" w:rsidRDefault="007C469B" w:rsidP="007D02BD">
            <w:pPr>
              <w:pStyle w:val="text"/>
              <w:spacing w:before="240" w:line="360" w:lineRule="auto"/>
              <w:rPr>
                <w:rFonts w:ascii="Times New Roman" w:hAnsi="Times New Roman"/>
                <w:sz w:val="24"/>
                <w:szCs w:val="24"/>
                <w:lang w:val="en-US"/>
              </w:rPr>
            </w:pPr>
          </w:p>
        </w:tc>
        <w:tc>
          <w:tcPr>
            <w:tcW w:w="1701" w:type="dxa"/>
          </w:tcPr>
          <w:p w14:paraId="624FFC3B" w14:textId="77777777" w:rsidR="007C469B" w:rsidRPr="000A1218" w:rsidRDefault="007C469B" w:rsidP="007D02BD">
            <w:pPr>
              <w:pStyle w:val="text"/>
              <w:spacing w:before="240" w:line="360" w:lineRule="auto"/>
              <w:rPr>
                <w:rFonts w:ascii="Times New Roman" w:hAnsi="Times New Roman"/>
                <w:sz w:val="24"/>
                <w:szCs w:val="24"/>
                <w:lang w:val="en-US"/>
              </w:rPr>
            </w:pPr>
          </w:p>
        </w:tc>
        <w:tc>
          <w:tcPr>
            <w:tcW w:w="2551" w:type="dxa"/>
          </w:tcPr>
          <w:p w14:paraId="318C3C60" w14:textId="77777777" w:rsidR="007C469B" w:rsidRPr="000A1218" w:rsidRDefault="007C469B" w:rsidP="007D02BD">
            <w:pPr>
              <w:pStyle w:val="text"/>
              <w:spacing w:before="240" w:line="360" w:lineRule="auto"/>
              <w:rPr>
                <w:rFonts w:ascii="Times New Roman" w:hAnsi="Times New Roman"/>
                <w:sz w:val="24"/>
                <w:szCs w:val="24"/>
                <w:lang w:val="en-US"/>
              </w:rPr>
            </w:pPr>
          </w:p>
        </w:tc>
      </w:tr>
    </w:tbl>
    <w:p w14:paraId="301A6026" w14:textId="77777777" w:rsidR="007C469B" w:rsidRPr="000A1218" w:rsidRDefault="007C469B" w:rsidP="007C469B">
      <w:pPr>
        <w:autoSpaceDE w:val="0"/>
        <w:autoSpaceDN w:val="0"/>
        <w:adjustRightInd w:val="0"/>
        <w:spacing w:after="0" w:line="240" w:lineRule="auto"/>
        <w:rPr>
          <w:rFonts w:ascii="Times New Roman" w:eastAsia="Times New Roman" w:hAnsi="Times New Roman" w:cs="Times New Roman"/>
          <w:color w:val="000000"/>
          <w:sz w:val="24"/>
          <w:szCs w:val="24"/>
          <w:lang w:val="en-US" w:eastAsia="nl-BE"/>
        </w:rPr>
      </w:pPr>
    </w:p>
    <w:p w14:paraId="7EE75B9B" w14:textId="77777777" w:rsidR="007C469B" w:rsidRPr="000A1218" w:rsidRDefault="007C469B" w:rsidP="007C469B">
      <w:pPr>
        <w:autoSpaceDE w:val="0"/>
        <w:autoSpaceDN w:val="0"/>
        <w:adjustRightInd w:val="0"/>
        <w:spacing w:after="0" w:line="240" w:lineRule="auto"/>
        <w:rPr>
          <w:rFonts w:ascii="Times New Roman" w:eastAsia="Times New Roman" w:hAnsi="Times New Roman" w:cs="Times New Roman"/>
          <w:color w:val="000000"/>
          <w:sz w:val="24"/>
          <w:szCs w:val="24"/>
          <w:lang w:val="en-US" w:eastAsia="nl-BE"/>
        </w:rPr>
      </w:pPr>
      <w:r w:rsidRPr="000A1218">
        <w:rPr>
          <w:rFonts w:ascii="Times New Roman" w:eastAsia="Times New Roman" w:hAnsi="Times New Roman" w:cs="Times New Roman"/>
          <w:noProof/>
          <w:color w:val="000000"/>
          <w:sz w:val="24"/>
          <w:szCs w:val="24"/>
          <w:lang w:val="en-US"/>
        </w:rPr>
        <mc:AlternateContent>
          <mc:Choice Requires="wpg">
            <w:drawing>
              <wp:anchor distT="0" distB="0" distL="114300" distR="114300" simplePos="0" relativeHeight="251677696" behindDoc="0" locked="0" layoutInCell="1" allowOverlap="1" wp14:anchorId="576AF9DD" wp14:editId="4E1A4CF1">
                <wp:simplePos x="0" y="0"/>
                <wp:positionH relativeFrom="column">
                  <wp:posOffset>-191135</wp:posOffset>
                </wp:positionH>
                <wp:positionV relativeFrom="paragraph">
                  <wp:posOffset>186690</wp:posOffset>
                </wp:positionV>
                <wp:extent cx="6484620" cy="1904365"/>
                <wp:effectExtent l="0" t="0" r="0" b="635"/>
                <wp:wrapNone/>
                <wp:docPr id="64" name="Group 64"/>
                <wp:cNvGraphicFramePr/>
                <a:graphic xmlns:a="http://schemas.openxmlformats.org/drawingml/2006/main">
                  <a:graphicData uri="http://schemas.microsoft.com/office/word/2010/wordprocessingGroup">
                    <wpg:wgp>
                      <wpg:cNvGrpSpPr/>
                      <wpg:grpSpPr>
                        <a:xfrm>
                          <a:off x="0" y="0"/>
                          <a:ext cx="6484620" cy="1904365"/>
                          <a:chOff x="0" y="0"/>
                          <a:chExt cx="6484620" cy="1904365"/>
                        </a:xfrm>
                      </wpg:grpSpPr>
                      <pic:pic xmlns:pic="http://schemas.openxmlformats.org/drawingml/2006/picture">
                        <pic:nvPicPr>
                          <pic:cNvPr id="62" name="Picture 62"/>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13735" cy="1889760"/>
                          </a:xfrm>
                          <a:prstGeom prst="rect">
                            <a:avLst/>
                          </a:prstGeom>
                          <a:noFill/>
                          <a:ln>
                            <a:noFill/>
                          </a:ln>
                        </pic:spPr>
                      </pic:pic>
                      <pic:pic xmlns:pic="http://schemas.openxmlformats.org/drawingml/2006/picture">
                        <pic:nvPicPr>
                          <pic:cNvPr id="63" name="Picture 63"/>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3246120" y="0"/>
                            <a:ext cx="3238500" cy="1904365"/>
                          </a:xfrm>
                          <a:prstGeom prst="rect">
                            <a:avLst/>
                          </a:prstGeom>
                          <a:noFill/>
                          <a:ln>
                            <a:noFill/>
                          </a:ln>
                        </pic:spPr>
                      </pic:pic>
                    </wpg:wgp>
                  </a:graphicData>
                </a:graphic>
              </wp:anchor>
            </w:drawing>
          </mc:Choice>
          <mc:Fallback xmlns:cx="http://schemas.microsoft.com/office/drawing/2014/chartex" xmlns:cx1="http://schemas.microsoft.com/office/drawing/2015/9/8/chartex" xmlns:w16se="http://schemas.microsoft.com/office/word/2015/wordml/symex" xmlns:w15="http://schemas.microsoft.com/office/word/2012/wordml">
            <w:pict>
              <v:group w14:anchorId="012A81BD" id="Group 64" o:spid="_x0000_s1026" style="position:absolute;margin-left:-15.05pt;margin-top:14.7pt;width:510.6pt;height:149.95pt;z-index:251677696" coordsize="64846,190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">
                <v:shape id="Picture 62" o:spid="_x0000_s1027" type="#_x0000_t75" style="position:absolute;width:32137;height:18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">
                  <v:imagedata r:id="rId28" o:title=""/>
                  <v:path arrowok="t"/>
                </v:shape>
                <v:shape id="Picture 63" o:spid="_x0000_s1028" type="#_x0000_t75" style="position:absolute;left:32461;width:32385;height:19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">
                  <v:imagedata r:id="rId29" o:title=""/>
                  <v:path arrowok="t"/>
                </v:shape>
              </v:group>
            </w:pict>
          </mc:Fallback>
        </mc:AlternateContent>
      </w:r>
    </w:p>
    <w:p w14:paraId="0CB2464B" w14:textId="77777777" w:rsidR="007C469B" w:rsidRPr="000A1218" w:rsidRDefault="007C469B" w:rsidP="007C469B">
      <w:pPr>
        <w:autoSpaceDE w:val="0"/>
        <w:autoSpaceDN w:val="0"/>
        <w:adjustRightInd w:val="0"/>
        <w:spacing w:after="0" w:line="240" w:lineRule="auto"/>
        <w:rPr>
          <w:rFonts w:ascii="Times New Roman" w:hAnsi="Times New Roman" w:cs="Times New Roman"/>
          <w:sz w:val="24"/>
          <w:szCs w:val="24"/>
          <w:lang w:val="en-US"/>
        </w:rPr>
      </w:pPr>
      <w:r w:rsidRPr="000A1218">
        <w:rPr>
          <w:rFonts w:ascii="Times New Roman" w:hAnsi="Times New Roman" w:cs="Times New Roman"/>
          <w:sz w:val="24"/>
          <w:szCs w:val="24"/>
          <w:lang w:val="en-US"/>
        </w:rPr>
        <w:t xml:space="preserve"> </w:t>
      </w:r>
    </w:p>
    <w:p w14:paraId="2E3F5DD3" w14:textId="77777777" w:rsidR="007C469B" w:rsidRPr="000A1218" w:rsidRDefault="007C469B" w:rsidP="007C469B">
      <w:pPr>
        <w:autoSpaceDE w:val="0"/>
        <w:autoSpaceDN w:val="0"/>
        <w:adjustRightInd w:val="0"/>
        <w:spacing w:after="0" w:line="240" w:lineRule="auto"/>
        <w:rPr>
          <w:rFonts w:ascii="Times New Roman" w:hAnsi="Times New Roman" w:cs="Times New Roman"/>
          <w:sz w:val="24"/>
          <w:szCs w:val="24"/>
          <w:lang w:val="en-US"/>
        </w:rPr>
      </w:pPr>
    </w:p>
    <w:p w14:paraId="4FFF326E" w14:textId="77777777" w:rsidR="007C469B" w:rsidRPr="000A1218" w:rsidRDefault="007C469B" w:rsidP="007C469B">
      <w:pPr>
        <w:autoSpaceDE w:val="0"/>
        <w:autoSpaceDN w:val="0"/>
        <w:adjustRightInd w:val="0"/>
        <w:spacing w:after="0" w:line="400" w:lineRule="atLeast"/>
        <w:rPr>
          <w:rFonts w:ascii="Times New Roman" w:hAnsi="Times New Roman" w:cs="Times New Roman"/>
          <w:sz w:val="24"/>
          <w:szCs w:val="24"/>
          <w:lang w:val="en-US"/>
        </w:rPr>
      </w:pPr>
    </w:p>
    <w:p w14:paraId="0C3E8A71" w14:textId="77777777" w:rsidR="007C469B" w:rsidRPr="000A1218" w:rsidRDefault="007C469B" w:rsidP="007C469B">
      <w:pPr>
        <w:autoSpaceDE w:val="0"/>
        <w:autoSpaceDN w:val="0"/>
        <w:adjustRightInd w:val="0"/>
        <w:spacing w:after="0" w:line="240" w:lineRule="auto"/>
        <w:rPr>
          <w:rFonts w:ascii="Times New Roman" w:hAnsi="Times New Roman" w:cs="Times New Roman"/>
          <w:sz w:val="24"/>
          <w:szCs w:val="24"/>
          <w:lang w:val="en-US"/>
        </w:rPr>
      </w:pPr>
    </w:p>
    <w:p w14:paraId="5651DAC7" w14:textId="77777777" w:rsidR="007C469B" w:rsidRPr="000A1218" w:rsidRDefault="007C469B" w:rsidP="007C469B">
      <w:pPr>
        <w:autoSpaceDE w:val="0"/>
        <w:autoSpaceDN w:val="0"/>
        <w:adjustRightInd w:val="0"/>
        <w:spacing w:after="0" w:line="240" w:lineRule="auto"/>
        <w:rPr>
          <w:rFonts w:ascii="Times New Roman" w:hAnsi="Times New Roman" w:cs="Times New Roman"/>
          <w:sz w:val="24"/>
          <w:szCs w:val="24"/>
          <w:lang w:val="en-US"/>
        </w:rPr>
      </w:pPr>
    </w:p>
    <w:p w14:paraId="1D42FA4F" w14:textId="77777777" w:rsidR="007C469B" w:rsidRPr="000A1218" w:rsidRDefault="007C469B" w:rsidP="007C469B">
      <w:pPr>
        <w:autoSpaceDE w:val="0"/>
        <w:autoSpaceDN w:val="0"/>
        <w:adjustRightInd w:val="0"/>
        <w:spacing w:after="0" w:line="400" w:lineRule="atLeast"/>
        <w:rPr>
          <w:rFonts w:ascii="Times New Roman" w:hAnsi="Times New Roman" w:cs="Times New Roman"/>
          <w:sz w:val="24"/>
          <w:szCs w:val="24"/>
          <w:lang w:val="en-US"/>
        </w:rPr>
      </w:pPr>
    </w:p>
    <w:p w14:paraId="2D895F66" w14:textId="77777777" w:rsidR="007C469B" w:rsidRPr="000A1218" w:rsidRDefault="007C469B" w:rsidP="007C469B">
      <w:pPr>
        <w:autoSpaceDE w:val="0"/>
        <w:autoSpaceDN w:val="0"/>
        <w:adjustRightInd w:val="0"/>
        <w:spacing w:after="0" w:line="240" w:lineRule="auto"/>
        <w:rPr>
          <w:rFonts w:ascii="Times New Roman" w:eastAsia="Times New Roman" w:hAnsi="Times New Roman" w:cs="Times New Roman"/>
          <w:color w:val="000000"/>
          <w:sz w:val="24"/>
          <w:szCs w:val="24"/>
          <w:lang w:val="en-US" w:eastAsia="nl-BE"/>
        </w:rPr>
      </w:pPr>
    </w:p>
    <w:p w14:paraId="0A1D9676" w14:textId="77777777" w:rsidR="007C469B" w:rsidRPr="000A1218" w:rsidRDefault="007C469B" w:rsidP="007C469B">
      <w:pPr>
        <w:autoSpaceDE w:val="0"/>
        <w:autoSpaceDN w:val="0"/>
        <w:adjustRightInd w:val="0"/>
        <w:spacing w:after="0" w:line="240" w:lineRule="auto"/>
        <w:rPr>
          <w:rFonts w:ascii="Times New Roman" w:hAnsi="Times New Roman" w:cs="Times New Roman"/>
          <w:sz w:val="24"/>
          <w:szCs w:val="24"/>
          <w:lang w:val="en-US"/>
        </w:rPr>
      </w:pPr>
    </w:p>
    <w:p w14:paraId="2C21EE82" w14:textId="77777777" w:rsidR="007C469B" w:rsidRPr="000A1218" w:rsidRDefault="007C469B" w:rsidP="007C469B">
      <w:pPr>
        <w:autoSpaceDE w:val="0"/>
        <w:autoSpaceDN w:val="0"/>
        <w:adjustRightInd w:val="0"/>
        <w:spacing w:after="0" w:line="240" w:lineRule="auto"/>
        <w:rPr>
          <w:rFonts w:ascii="Times New Roman" w:hAnsi="Times New Roman" w:cs="Times New Roman"/>
          <w:sz w:val="24"/>
          <w:szCs w:val="24"/>
          <w:lang w:val="en-US"/>
        </w:rPr>
      </w:pPr>
    </w:p>
    <w:p w14:paraId="2CC7A933" w14:textId="77777777" w:rsidR="007C469B" w:rsidRPr="000A1218" w:rsidRDefault="007C469B" w:rsidP="007C469B">
      <w:pPr>
        <w:autoSpaceDE w:val="0"/>
        <w:autoSpaceDN w:val="0"/>
        <w:adjustRightInd w:val="0"/>
        <w:spacing w:after="0" w:line="400" w:lineRule="atLeast"/>
        <w:rPr>
          <w:rFonts w:ascii="Times New Roman" w:hAnsi="Times New Roman" w:cs="Times New Roman"/>
          <w:sz w:val="24"/>
          <w:szCs w:val="24"/>
          <w:lang w:val="en-US"/>
        </w:rPr>
      </w:pPr>
    </w:p>
    <w:p w14:paraId="02B2D74F" w14:textId="77777777" w:rsidR="007C469B" w:rsidRPr="000A1218" w:rsidRDefault="007C469B" w:rsidP="007C469B">
      <w:pPr>
        <w:autoSpaceDE w:val="0"/>
        <w:autoSpaceDN w:val="0"/>
        <w:adjustRightInd w:val="0"/>
        <w:spacing w:after="0" w:line="240" w:lineRule="auto"/>
        <w:rPr>
          <w:rFonts w:ascii="Times New Roman" w:hAnsi="Times New Roman" w:cs="Times New Roman"/>
          <w:sz w:val="24"/>
          <w:szCs w:val="24"/>
          <w:lang w:val="en-US"/>
        </w:rPr>
      </w:pPr>
    </w:p>
    <w:p w14:paraId="21FA93A5" w14:textId="77777777" w:rsidR="007C469B" w:rsidRPr="000A1218" w:rsidRDefault="007C469B" w:rsidP="007C469B">
      <w:pPr>
        <w:autoSpaceDE w:val="0"/>
        <w:autoSpaceDN w:val="0"/>
        <w:adjustRightInd w:val="0"/>
        <w:spacing w:after="0" w:line="240" w:lineRule="auto"/>
        <w:rPr>
          <w:rFonts w:ascii="Times New Roman" w:hAnsi="Times New Roman" w:cs="Times New Roman"/>
          <w:sz w:val="24"/>
          <w:szCs w:val="24"/>
          <w:lang w:val="en-US"/>
        </w:rPr>
      </w:pPr>
    </w:p>
    <w:p w14:paraId="5C54F1CE" w14:textId="77777777" w:rsidR="007C469B" w:rsidRPr="000A1218" w:rsidRDefault="007C469B" w:rsidP="007C469B">
      <w:pPr>
        <w:pStyle w:val="text"/>
        <w:spacing w:before="240" w:line="360" w:lineRule="auto"/>
        <w:rPr>
          <w:rFonts w:ascii="Times New Roman" w:hAnsi="Times New Roman"/>
          <w:sz w:val="24"/>
          <w:szCs w:val="24"/>
          <w:lang w:val="en-US"/>
        </w:rPr>
      </w:pPr>
      <w:r w:rsidRPr="000A1218">
        <w:rPr>
          <w:rFonts w:ascii="Times New Roman" w:hAnsi="Times New Roman"/>
          <w:noProof/>
          <w:sz w:val="24"/>
          <w:szCs w:val="24"/>
          <w:lang w:val="en-US" w:eastAsia="en-US"/>
        </w:rPr>
        <mc:AlternateContent>
          <mc:Choice Requires="wpg">
            <w:drawing>
              <wp:anchor distT="0" distB="0" distL="114300" distR="114300" simplePos="0" relativeHeight="251678720" behindDoc="0" locked="0" layoutInCell="1" allowOverlap="1" wp14:anchorId="338C3D99" wp14:editId="62068933">
                <wp:simplePos x="0" y="0"/>
                <wp:positionH relativeFrom="column">
                  <wp:posOffset>-427355</wp:posOffset>
                </wp:positionH>
                <wp:positionV relativeFrom="paragraph">
                  <wp:posOffset>52705</wp:posOffset>
                </wp:positionV>
                <wp:extent cx="6598920" cy="1913255"/>
                <wp:effectExtent l="0" t="0" r="0" b="0"/>
                <wp:wrapNone/>
                <wp:docPr id="66" name="Group 66"/>
                <wp:cNvGraphicFramePr/>
                <a:graphic xmlns:a="http://schemas.openxmlformats.org/drawingml/2006/main">
                  <a:graphicData uri="http://schemas.microsoft.com/office/word/2010/wordprocessingGroup">
                    <wpg:wgp>
                      <wpg:cNvGrpSpPr/>
                      <wpg:grpSpPr>
                        <a:xfrm>
                          <a:off x="0" y="0"/>
                          <a:ext cx="6598920" cy="1913255"/>
                          <a:chOff x="0" y="0"/>
                          <a:chExt cx="6598920" cy="1913255"/>
                        </a:xfrm>
                      </wpg:grpSpPr>
                      <pic:pic xmlns:pic="http://schemas.openxmlformats.org/drawingml/2006/picture">
                        <pic:nvPicPr>
                          <pic:cNvPr id="61" name="Picture 61"/>
                          <pic:cNvPicPr>
                            <a:picLocks noChangeAspect="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00400" cy="1882140"/>
                          </a:xfrm>
                          <a:prstGeom prst="rect">
                            <a:avLst/>
                          </a:prstGeom>
                          <a:noFill/>
                          <a:ln>
                            <a:noFill/>
                          </a:ln>
                        </pic:spPr>
                      </pic:pic>
                      <pic:pic xmlns:pic="http://schemas.openxmlformats.org/drawingml/2006/picture">
                        <pic:nvPicPr>
                          <pic:cNvPr id="65" name="Picture 65"/>
                          <pic:cNvPicPr>
                            <a:picLocks noChangeAspect="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3383280" y="22860"/>
                            <a:ext cx="3215640" cy="1890395"/>
                          </a:xfrm>
                          <a:prstGeom prst="rect">
                            <a:avLst/>
                          </a:prstGeom>
                          <a:noFill/>
                          <a:ln>
                            <a:noFill/>
                          </a:ln>
                        </pic:spPr>
                      </pic:pic>
                    </wpg:wgp>
                  </a:graphicData>
                </a:graphic>
              </wp:anchor>
            </w:drawing>
          </mc:Choice>
          <mc:Fallback xmlns:cx="http://schemas.microsoft.com/office/drawing/2014/chartex" xmlns:cx1="http://schemas.microsoft.com/office/drawing/2015/9/8/chartex" xmlns:w16se="http://schemas.microsoft.com/office/word/2015/wordml/symex" xmlns:w15="http://schemas.microsoft.com/office/word/2012/wordml">
            <w:pict>
              <v:group w14:anchorId="4CF87114" id="Group 66" o:spid="_x0000_s1026" style="position:absolute;margin-left:-33.65pt;margin-top:4.15pt;width:519.6pt;height:150.65pt;z-index:251678720" coordsize="65989,191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">
                <v:shape id="Picture 61" o:spid="_x0000_s1027" type="#_x0000_t75" style="position:absolute;width:32004;height:18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">
                  <v:imagedata r:id="rId32" o:title=""/>
                  <v:path arrowok="t"/>
                </v:shape>
                <v:shape id="Picture 65" o:spid="_x0000_s1028" type="#_x0000_t75" style="position:absolute;left:33832;top:228;width:32157;height:18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">
                  <v:imagedata r:id="rId33" o:title=""/>
                  <v:path arrowok="t"/>
                </v:shape>
              </v:group>
            </w:pict>
          </mc:Fallback>
        </mc:AlternateContent>
      </w:r>
    </w:p>
    <w:p w14:paraId="41CD5BC7" w14:textId="77777777" w:rsidR="007C469B" w:rsidRPr="000A1218" w:rsidRDefault="007C469B" w:rsidP="007C469B">
      <w:pPr>
        <w:autoSpaceDE w:val="0"/>
        <w:autoSpaceDN w:val="0"/>
        <w:adjustRightInd w:val="0"/>
        <w:spacing w:after="0" w:line="240" w:lineRule="auto"/>
        <w:rPr>
          <w:rFonts w:ascii="Times New Roman" w:hAnsi="Times New Roman" w:cs="Times New Roman"/>
          <w:sz w:val="24"/>
          <w:szCs w:val="24"/>
          <w:lang w:val="en-US"/>
        </w:rPr>
      </w:pPr>
    </w:p>
    <w:p w14:paraId="7E46C95D" w14:textId="77777777" w:rsidR="007C469B" w:rsidRPr="000A1218" w:rsidRDefault="007C469B" w:rsidP="007C469B">
      <w:pPr>
        <w:autoSpaceDE w:val="0"/>
        <w:autoSpaceDN w:val="0"/>
        <w:adjustRightInd w:val="0"/>
        <w:spacing w:after="0" w:line="240" w:lineRule="auto"/>
        <w:rPr>
          <w:rFonts w:ascii="Times New Roman" w:hAnsi="Times New Roman" w:cs="Times New Roman"/>
          <w:sz w:val="24"/>
          <w:szCs w:val="24"/>
          <w:lang w:val="en-US"/>
        </w:rPr>
      </w:pPr>
    </w:p>
    <w:p w14:paraId="7CA80073" w14:textId="77777777" w:rsidR="007C469B" w:rsidRPr="000A1218" w:rsidRDefault="007C469B" w:rsidP="007C469B">
      <w:pPr>
        <w:autoSpaceDE w:val="0"/>
        <w:autoSpaceDN w:val="0"/>
        <w:adjustRightInd w:val="0"/>
        <w:spacing w:after="0" w:line="400" w:lineRule="atLeast"/>
        <w:rPr>
          <w:rFonts w:ascii="Times New Roman" w:hAnsi="Times New Roman" w:cs="Times New Roman"/>
          <w:sz w:val="24"/>
          <w:szCs w:val="24"/>
          <w:lang w:val="en-US"/>
        </w:rPr>
      </w:pPr>
    </w:p>
    <w:p w14:paraId="54262BCB" w14:textId="77777777" w:rsidR="007C469B" w:rsidRPr="000A1218" w:rsidRDefault="007C469B" w:rsidP="007C469B">
      <w:pPr>
        <w:autoSpaceDE w:val="0"/>
        <w:autoSpaceDN w:val="0"/>
        <w:adjustRightInd w:val="0"/>
        <w:spacing w:after="0" w:line="240" w:lineRule="auto"/>
        <w:rPr>
          <w:rFonts w:ascii="Times New Roman" w:hAnsi="Times New Roman" w:cs="Times New Roman"/>
          <w:sz w:val="24"/>
          <w:szCs w:val="24"/>
          <w:lang w:val="en-US"/>
        </w:rPr>
      </w:pPr>
    </w:p>
    <w:p w14:paraId="3E0F98D9" w14:textId="77777777" w:rsidR="007C469B" w:rsidRPr="000A1218" w:rsidRDefault="007C469B" w:rsidP="007A41CF">
      <w:pPr>
        <w:pStyle w:val="text"/>
        <w:spacing w:before="240" w:line="480" w:lineRule="auto"/>
        <w:rPr>
          <w:rFonts w:ascii="Times New Roman" w:hAnsi="Times New Roman"/>
          <w:sz w:val="24"/>
          <w:szCs w:val="24"/>
          <w:lang w:val="en-US"/>
        </w:rPr>
      </w:pPr>
    </w:p>
    <w:p w14:paraId="12E4EEC6" w14:textId="2811E3FB" w:rsidR="007A41CF" w:rsidRDefault="007A41CF" w:rsidP="007A41CF">
      <w:pPr>
        <w:pStyle w:val="text"/>
        <w:spacing w:before="240" w:line="480" w:lineRule="auto"/>
        <w:rPr>
          <w:rFonts w:ascii="Times New Roman" w:hAnsi="Times New Roman"/>
          <w:b/>
          <w:sz w:val="24"/>
          <w:szCs w:val="24"/>
          <w:lang w:val="en-US"/>
        </w:rPr>
      </w:pPr>
      <w:r w:rsidRPr="000A1218">
        <w:rPr>
          <w:rFonts w:ascii="Times New Roman" w:hAnsi="Times New Roman"/>
          <w:b/>
          <w:sz w:val="24"/>
          <w:szCs w:val="24"/>
          <w:lang w:val="en-US"/>
        </w:rPr>
        <w:lastRenderedPageBreak/>
        <w:t>Experiment 3</w:t>
      </w:r>
    </w:p>
    <w:p w14:paraId="5163D7C5" w14:textId="2D4B001C" w:rsidR="0010442A" w:rsidRPr="000A1218" w:rsidRDefault="0010442A" w:rsidP="007A41CF">
      <w:pPr>
        <w:pStyle w:val="text"/>
        <w:spacing w:before="240" w:line="480" w:lineRule="auto"/>
        <w:rPr>
          <w:rFonts w:ascii="Times New Roman" w:hAnsi="Times New Roman"/>
          <w:b/>
          <w:sz w:val="24"/>
          <w:szCs w:val="24"/>
          <w:lang w:val="en-US"/>
        </w:rPr>
      </w:pPr>
      <w:r>
        <w:rPr>
          <w:rFonts w:ascii="Times New Roman" w:hAnsi="Times New Roman"/>
          <w:b/>
          <w:sz w:val="24"/>
          <w:szCs w:val="24"/>
          <w:lang w:val="en-US"/>
        </w:rPr>
        <w:tab/>
        <w:t>Exploratory questions.</w:t>
      </w:r>
    </w:p>
    <w:p w14:paraId="17F525F9" w14:textId="60E6F171" w:rsidR="007C469B" w:rsidRPr="000A1218" w:rsidRDefault="007C469B" w:rsidP="00C8689E">
      <w:pPr>
        <w:pStyle w:val="text"/>
        <w:spacing w:line="360" w:lineRule="auto"/>
        <w:rPr>
          <w:rFonts w:ascii="Times New Roman" w:hAnsi="Times New Roman"/>
          <w:sz w:val="24"/>
          <w:szCs w:val="24"/>
          <w:lang w:val="en-US"/>
        </w:rPr>
      </w:pPr>
      <w:r w:rsidRPr="000A1218">
        <w:rPr>
          <w:rFonts w:ascii="Times New Roman" w:hAnsi="Times New Roman"/>
          <w:sz w:val="24"/>
          <w:szCs w:val="24"/>
          <w:lang w:val="en-US"/>
        </w:rPr>
        <w:tab/>
      </w:r>
      <w:r w:rsidRPr="000A1218">
        <w:rPr>
          <w:rFonts w:ascii="Times New Roman" w:hAnsi="Times New Roman"/>
          <w:i/>
          <w:sz w:val="24"/>
          <w:szCs w:val="24"/>
          <w:lang w:val="en-US"/>
        </w:rPr>
        <w:t>Color Switch contingency memory</w:t>
      </w:r>
      <w:r w:rsidRPr="000A1218">
        <w:rPr>
          <w:rFonts w:ascii="Times New Roman" w:hAnsi="Times New Roman"/>
          <w:sz w:val="24"/>
          <w:szCs w:val="24"/>
          <w:lang w:val="en-US"/>
        </w:rPr>
        <w:t xml:space="preserve">. </w:t>
      </w:r>
      <w:r w:rsidRPr="000A1218">
        <w:rPr>
          <w:rFonts w:ascii="Times New Roman" w:hAnsi="Times New Roman"/>
          <w:sz w:val="24"/>
          <w:szCs w:val="24"/>
          <w:highlight w:val="yellow"/>
          <w:lang w:val="en-US"/>
        </w:rPr>
        <w:t>30</w:t>
      </w:r>
      <w:r w:rsidRPr="000A1218">
        <w:rPr>
          <w:rFonts w:ascii="Times New Roman" w:hAnsi="Times New Roman"/>
          <w:sz w:val="24"/>
          <w:szCs w:val="24"/>
          <w:lang w:val="en-US"/>
        </w:rPr>
        <w:t xml:space="preserve"> people responded incorrectly to both CS1 and CS2, </w:t>
      </w:r>
      <w:r w:rsidRPr="000A1218">
        <w:rPr>
          <w:rFonts w:ascii="Times New Roman" w:hAnsi="Times New Roman"/>
          <w:sz w:val="24"/>
          <w:szCs w:val="24"/>
          <w:highlight w:val="yellow"/>
          <w:lang w:val="en-US"/>
        </w:rPr>
        <w:t>1</w:t>
      </w:r>
      <w:r w:rsidRPr="000A1218">
        <w:rPr>
          <w:rFonts w:ascii="Times New Roman" w:hAnsi="Times New Roman"/>
          <w:sz w:val="24"/>
          <w:szCs w:val="24"/>
          <w:lang w:val="en-US"/>
        </w:rPr>
        <w:t xml:space="preserve"> indicated at least one correct response, and </w:t>
      </w:r>
      <w:r w:rsidRPr="000A1218">
        <w:rPr>
          <w:rFonts w:ascii="Times New Roman" w:hAnsi="Times New Roman"/>
          <w:sz w:val="24"/>
          <w:szCs w:val="24"/>
          <w:highlight w:val="yellow"/>
          <w:lang w:val="en-US"/>
        </w:rPr>
        <w:t>66</w:t>
      </w:r>
      <w:r w:rsidRPr="000A1218">
        <w:rPr>
          <w:rFonts w:ascii="Times New Roman" w:hAnsi="Times New Roman"/>
          <w:sz w:val="24"/>
          <w:szCs w:val="24"/>
          <w:lang w:val="en-US"/>
        </w:rPr>
        <w:t xml:space="preserve"> indicated that both the questions were answered correctly. When coding these individuals as having passed or failed that test, and adding this factor to a one-way ANOVA, we did not find an effect for implicit, </w:t>
      </w:r>
      <w:proofErr w:type="gramStart"/>
      <w:r w:rsidRPr="000A1218">
        <w:rPr>
          <w:rFonts w:ascii="Times New Roman" w:hAnsi="Times New Roman"/>
          <w:i/>
          <w:sz w:val="24"/>
          <w:szCs w:val="24"/>
          <w:highlight w:val="yellow"/>
          <w:lang w:val="en-US"/>
        </w:rPr>
        <w:t>F</w:t>
      </w:r>
      <w:r w:rsidRPr="000A1218">
        <w:rPr>
          <w:rFonts w:ascii="Times New Roman" w:hAnsi="Times New Roman"/>
          <w:sz w:val="24"/>
          <w:szCs w:val="24"/>
          <w:highlight w:val="yellow"/>
          <w:lang w:val="en-US"/>
        </w:rPr>
        <w:t>(</w:t>
      </w:r>
      <w:proofErr w:type="gramEnd"/>
      <w:r w:rsidRPr="000A1218">
        <w:rPr>
          <w:rFonts w:ascii="Times New Roman" w:hAnsi="Times New Roman"/>
          <w:sz w:val="24"/>
          <w:szCs w:val="24"/>
          <w:highlight w:val="yellow"/>
          <w:lang w:val="en-US"/>
        </w:rPr>
        <w:t xml:space="preserve">96) = 0.01, </w:t>
      </w:r>
      <w:r w:rsidRPr="000A1218">
        <w:rPr>
          <w:rFonts w:ascii="Times New Roman" w:hAnsi="Times New Roman"/>
          <w:i/>
          <w:sz w:val="24"/>
          <w:szCs w:val="24"/>
          <w:highlight w:val="yellow"/>
          <w:lang w:val="en-US"/>
        </w:rPr>
        <w:t>p</w:t>
      </w:r>
      <w:r w:rsidRPr="000A1218">
        <w:rPr>
          <w:rFonts w:ascii="Times New Roman" w:hAnsi="Times New Roman"/>
          <w:sz w:val="24"/>
          <w:szCs w:val="24"/>
          <w:highlight w:val="yellow"/>
          <w:lang w:val="en-US"/>
        </w:rPr>
        <w:t xml:space="preserve"> = .93</w:t>
      </w:r>
      <w:r w:rsidRPr="000A1218">
        <w:rPr>
          <w:rFonts w:ascii="Times New Roman" w:hAnsi="Times New Roman"/>
          <w:sz w:val="24"/>
          <w:szCs w:val="24"/>
          <w:lang w:val="en-US"/>
        </w:rPr>
        <w:t xml:space="preserve">, nor explicit evaluations, </w:t>
      </w:r>
      <w:commentRangeStart w:id="45"/>
      <w:r w:rsidRPr="000A1218">
        <w:rPr>
          <w:rFonts w:ascii="Times New Roman" w:hAnsi="Times New Roman"/>
          <w:i/>
          <w:sz w:val="24"/>
          <w:szCs w:val="24"/>
          <w:highlight w:val="yellow"/>
          <w:lang w:val="en-US"/>
        </w:rPr>
        <w:t>F</w:t>
      </w:r>
      <w:r w:rsidRPr="000A1218">
        <w:rPr>
          <w:rFonts w:ascii="Times New Roman" w:hAnsi="Times New Roman"/>
          <w:sz w:val="24"/>
          <w:szCs w:val="24"/>
          <w:highlight w:val="yellow"/>
          <w:lang w:val="en-US"/>
        </w:rPr>
        <w:t xml:space="preserve">(96) = 1.14, </w:t>
      </w:r>
      <w:r w:rsidRPr="000A1218">
        <w:rPr>
          <w:rFonts w:ascii="Times New Roman" w:hAnsi="Times New Roman"/>
          <w:i/>
          <w:sz w:val="24"/>
          <w:szCs w:val="24"/>
          <w:highlight w:val="yellow"/>
          <w:lang w:val="en-US"/>
        </w:rPr>
        <w:t>p</w:t>
      </w:r>
      <w:r w:rsidRPr="000A1218">
        <w:rPr>
          <w:rFonts w:ascii="Times New Roman" w:hAnsi="Times New Roman"/>
          <w:sz w:val="24"/>
          <w:szCs w:val="24"/>
          <w:highlight w:val="yellow"/>
          <w:lang w:val="en-US"/>
        </w:rPr>
        <w:t xml:space="preserve"> = .29</w:t>
      </w:r>
      <w:commentRangeEnd w:id="45"/>
      <w:r w:rsidRPr="000A1218">
        <w:rPr>
          <w:rStyle w:val="CommentReference"/>
          <w:rFonts w:asciiTheme="minorHAnsi" w:eastAsiaTheme="minorHAnsi" w:hAnsiTheme="minorHAnsi" w:cstheme="minorBidi"/>
          <w:color w:val="auto"/>
          <w:highlight w:val="yellow"/>
          <w:lang w:val="en-US" w:eastAsia="en-US"/>
        </w:rPr>
        <w:commentReference w:id="45"/>
      </w:r>
      <w:r w:rsidRPr="000A1218">
        <w:rPr>
          <w:rFonts w:ascii="Times New Roman" w:hAnsi="Times New Roman"/>
          <w:sz w:val="24"/>
          <w:szCs w:val="24"/>
          <w:lang w:val="en-US"/>
        </w:rPr>
        <w:t xml:space="preserve">. </w:t>
      </w:r>
    </w:p>
    <w:p w14:paraId="32BE8B6A" w14:textId="77777777" w:rsidR="007C469B" w:rsidRPr="000A1218" w:rsidRDefault="007C469B" w:rsidP="007C469B">
      <w:pPr>
        <w:pStyle w:val="text"/>
        <w:spacing w:before="240" w:line="360" w:lineRule="auto"/>
        <w:rPr>
          <w:rFonts w:ascii="Times New Roman" w:hAnsi="Times New Roman"/>
          <w:sz w:val="24"/>
          <w:szCs w:val="24"/>
          <w:lang w:val="en-US"/>
        </w:rPr>
      </w:pPr>
      <w:r w:rsidRPr="000A1218">
        <w:rPr>
          <w:rFonts w:ascii="Times New Roman" w:hAnsi="Times New Roman"/>
          <w:sz w:val="24"/>
          <w:szCs w:val="24"/>
          <w:lang w:val="en-US"/>
        </w:rPr>
        <w:tab/>
      </w:r>
      <w:proofErr w:type="gramStart"/>
      <w:r w:rsidRPr="000A1218">
        <w:rPr>
          <w:rFonts w:ascii="Times New Roman" w:hAnsi="Times New Roman"/>
          <w:i/>
          <w:sz w:val="24"/>
          <w:szCs w:val="24"/>
          <w:lang w:val="en-US"/>
        </w:rPr>
        <w:t>CS-US</w:t>
      </w:r>
      <w:r w:rsidRPr="000A1218">
        <w:rPr>
          <w:rFonts w:ascii="Times New Roman" w:hAnsi="Times New Roman"/>
          <w:sz w:val="24"/>
          <w:szCs w:val="24"/>
          <w:lang w:val="en-US"/>
        </w:rPr>
        <w:t xml:space="preserve"> </w:t>
      </w:r>
      <w:r w:rsidRPr="000A1218">
        <w:rPr>
          <w:rFonts w:ascii="Times New Roman" w:hAnsi="Times New Roman"/>
          <w:i/>
          <w:sz w:val="24"/>
          <w:szCs w:val="24"/>
          <w:lang w:val="en-US"/>
        </w:rPr>
        <w:t>contiguity awareness</w:t>
      </w:r>
      <w:r w:rsidRPr="000A1218">
        <w:rPr>
          <w:rFonts w:ascii="Times New Roman" w:hAnsi="Times New Roman"/>
          <w:sz w:val="24"/>
          <w:szCs w:val="24"/>
          <w:lang w:val="en-US"/>
        </w:rPr>
        <w:t>.</w:t>
      </w:r>
      <w:proofErr w:type="gramEnd"/>
      <w:r w:rsidRPr="000A1218">
        <w:rPr>
          <w:rFonts w:ascii="Times New Roman" w:hAnsi="Times New Roman"/>
          <w:sz w:val="24"/>
          <w:szCs w:val="24"/>
          <w:lang w:val="en-US"/>
        </w:rPr>
        <w:t xml:space="preserve"> We found that </w:t>
      </w:r>
      <w:r w:rsidRPr="000A1218">
        <w:rPr>
          <w:rFonts w:ascii="Times New Roman" w:hAnsi="Times New Roman"/>
          <w:sz w:val="24"/>
          <w:szCs w:val="24"/>
          <w:highlight w:val="yellow"/>
          <w:lang w:val="en-US"/>
        </w:rPr>
        <w:t>72%</w:t>
      </w:r>
      <w:r w:rsidRPr="000A1218">
        <w:rPr>
          <w:rFonts w:ascii="Times New Roman" w:hAnsi="Times New Roman"/>
          <w:sz w:val="24"/>
          <w:szCs w:val="24"/>
          <w:lang w:val="en-US"/>
        </w:rPr>
        <w:t xml:space="preserve"> of participants (</w:t>
      </w:r>
      <w:r w:rsidRPr="000A1218">
        <w:rPr>
          <w:rFonts w:ascii="Times New Roman" w:hAnsi="Times New Roman"/>
          <w:i/>
          <w:sz w:val="24"/>
          <w:szCs w:val="24"/>
          <w:lang w:val="en-US"/>
        </w:rPr>
        <w:t xml:space="preserve">N </w:t>
      </w:r>
      <w:r w:rsidRPr="000A1218">
        <w:rPr>
          <w:rFonts w:ascii="Times New Roman" w:hAnsi="Times New Roman"/>
          <w:sz w:val="24"/>
          <w:szCs w:val="24"/>
          <w:lang w:val="en-US"/>
        </w:rPr>
        <w:t xml:space="preserve">= </w:t>
      </w:r>
      <w:r w:rsidRPr="000A1218">
        <w:rPr>
          <w:rFonts w:ascii="Times New Roman" w:hAnsi="Times New Roman"/>
          <w:sz w:val="24"/>
          <w:szCs w:val="24"/>
          <w:highlight w:val="yellow"/>
          <w:lang w:val="en-US"/>
        </w:rPr>
        <w:t>70</w:t>
      </w:r>
      <w:r w:rsidRPr="000A1218">
        <w:rPr>
          <w:rFonts w:ascii="Times New Roman" w:hAnsi="Times New Roman"/>
          <w:sz w:val="24"/>
          <w:szCs w:val="24"/>
          <w:lang w:val="en-US"/>
        </w:rPr>
        <w:t xml:space="preserve">) responded correctly to the questions about the CS-US contingencies (i.e., </w:t>
      </w:r>
      <w:commentRangeStart w:id="46"/>
      <w:r w:rsidRPr="000A1218">
        <w:rPr>
          <w:rFonts w:ascii="Times New Roman" w:hAnsi="Times New Roman"/>
          <w:sz w:val="24"/>
          <w:szCs w:val="24"/>
          <w:lang w:val="en-US"/>
        </w:rPr>
        <w:t>they selected “both positive and negative words”</w:t>
      </w:r>
      <w:commentRangeEnd w:id="46"/>
      <w:r w:rsidRPr="000A1218">
        <w:rPr>
          <w:rStyle w:val="CommentReference"/>
          <w:rFonts w:asciiTheme="minorHAnsi" w:eastAsiaTheme="minorHAnsi" w:hAnsiTheme="minorHAnsi" w:cstheme="minorBidi"/>
          <w:color w:val="auto"/>
          <w:lang w:val="en-US" w:eastAsia="en-US"/>
        </w:rPr>
        <w:commentReference w:id="46"/>
      </w:r>
      <w:r w:rsidRPr="000A1218">
        <w:rPr>
          <w:rFonts w:ascii="Times New Roman" w:hAnsi="Times New Roman"/>
          <w:sz w:val="24"/>
          <w:szCs w:val="24"/>
          <w:lang w:val="en-US"/>
        </w:rPr>
        <w:t xml:space="preserve"> when presented with the following question: “</w:t>
      </w:r>
      <w:commentRangeStart w:id="47"/>
      <w:r w:rsidRPr="000A1218">
        <w:rPr>
          <w:rFonts w:ascii="Times New Roman" w:hAnsi="Times New Roman"/>
          <w:sz w:val="24"/>
          <w:szCs w:val="24"/>
          <w:lang w:val="en-US"/>
        </w:rPr>
        <w:t xml:space="preserve">In the first part of the experiment was </w:t>
      </w:r>
      <w:proofErr w:type="gramStart"/>
      <w:r w:rsidRPr="000A1218">
        <w:rPr>
          <w:rFonts w:ascii="Times New Roman" w:hAnsi="Times New Roman"/>
          <w:sz w:val="24"/>
          <w:szCs w:val="24"/>
          <w:lang w:val="en-US"/>
        </w:rPr>
        <w:t>CS1[</w:t>
      </w:r>
      <w:proofErr w:type="gramEnd"/>
      <w:r w:rsidRPr="000A1218">
        <w:rPr>
          <w:rFonts w:ascii="Times New Roman" w:hAnsi="Times New Roman"/>
          <w:sz w:val="24"/>
          <w:szCs w:val="24"/>
          <w:lang w:val="en-US"/>
        </w:rPr>
        <w:t xml:space="preserve">CS2] presented together with… </w:t>
      </w:r>
      <w:commentRangeEnd w:id="47"/>
      <w:r w:rsidRPr="000A1218">
        <w:rPr>
          <w:rStyle w:val="CommentReference"/>
          <w:rFonts w:asciiTheme="minorHAnsi" w:eastAsiaTheme="minorHAnsi" w:hAnsiTheme="minorHAnsi" w:cstheme="minorBidi"/>
          <w:color w:val="auto"/>
          <w:lang w:val="en-US" w:eastAsia="en-US"/>
        </w:rPr>
        <w:commentReference w:id="47"/>
      </w:r>
      <w:r w:rsidRPr="000A1218">
        <w:rPr>
          <w:rFonts w:ascii="Times New Roman" w:hAnsi="Times New Roman"/>
          <w:sz w:val="24"/>
          <w:szCs w:val="24"/>
          <w:lang w:val="en-US"/>
        </w:rPr>
        <w:t xml:space="preserve">positive words only, negative words only, both positive and negative words, neither positive or negative words, or I don’t remember”). Of the remaining </w:t>
      </w:r>
      <w:r w:rsidRPr="000A1218">
        <w:rPr>
          <w:rFonts w:ascii="Times New Roman" w:hAnsi="Times New Roman"/>
          <w:sz w:val="24"/>
          <w:szCs w:val="24"/>
          <w:highlight w:val="yellow"/>
          <w:lang w:val="en-US"/>
        </w:rPr>
        <w:t>28%</w:t>
      </w:r>
      <w:r w:rsidRPr="000A1218">
        <w:rPr>
          <w:rFonts w:ascii="Times New Roman" w:hAnsi="Times New Roman"/>
          <w:sz w:val="24"/>
          <w:szCs w:val="24"/>
          <w:lang w:val="en-US"/>
        </w:rPr>
        <w:t xml:space="preserve"> (</w:t>
      </w:r>
      <w:r w:rsidRPr="000A1218">
        <w:rPr>
          <w:rFonts w:ascii="Times New Roman" w:hAnsi="Times New Roman"/>
          <w:sz w:val="24"/>
          <w:szCs w:val="24"/>
          <w:highlight w:val="yellow"/>
          <w:lang w:val="en-US"/>
        </w:rPr>
        <w:t>n = 27</w:t>
      </w:r>
      <w:r w:rsidRPr="000A1218">
        <w:rPr>
          <w:rFonts w:ascii="Times New Roman" w:hAnsi="Times New Roman"/>
          <w:sz w:val="24"/>
          <w:szCs w:val="24"/>
          <w:lang w:val="en-US"/>
        </w:rPr>
        <w:t>), two (</w:t>
      </w:r>
      <w:r w:rsidRPr="000A1218">
        <w:rPr>
          <w:rFonts w:ascii="Times New Roman" w:hAnsi="Times New Roman"/>
          <w:sz w:val="24"/>
          <w:szCs w:val="24"/>
          <w:highlight w:val="yellow"/>
          <w:lang w:val="en-US"/>
        </w:rPr>
        <w:t>7%</w:t>
      </w:r>
      <w:r w:rsidRPr="000A1218">
        <w:rPr>
          <w:rFonts w:ascii="Times New Roman" w:hAnsi="Times New Roman"/>
          <w:sz w:val="24"/>
          <w:szCs w:val="24"/>
          <w:lang w:val="en-US"/>
        </w:rPr>
        <w:t>) responded to one of the CSs correctly and the other incorrectly. The other 25 participants responded incorrectly on both questions, either indicating that they could not remember (</w:t>
      </w:r>
      <w:r w:rsidRPr="000A1218">
        <w:rPr>
          <w:rFonts w:ascii="Times New Roman" w:hAnsi="Times New Roman"/>
          <w:sz w:val="24"/>
          <w:szCs w:val="24"/>
          <w:highlight w:val="yellow"/>
          <w:lang w:val="en-US"/>
        </w:rPr>
        <w:t>n = 5</w:t>
      </w:r>
      <w:r w:rsidRPr="000A1218">
        <w:rPr>
          <w:rFonts w:ascii="Times New Roman" w:hAnsi="Times New Roman"/>
          <w:sz w:val="24"/>
          <w:szCs w:val="24"/>
          <w:lang w:val="en-US"/>
        </w:rPr>
        <w:t xml:space="preserve">) or answering both questions incorrectly. Coding participants as either having passed or failed the memory test, and adding this as a factor in a one-way ANOVA, revealed no effect for explicit, </w:t>
      </w:r>
      <w:commentRangeStart w:id="48"/>
      <w:proofErr w:type="gramStart"/>
      <w:r w:rsidRPr="000A1218">
        <w:rPr>
          <w:rFonts w:ascii="Times New Roman" w:hAnsi="Times New Roman"/>
          <w:i/>
          <w:sz w:val="24"/>
          <w:szCs w:val="24"/>
          <w:highlight w:val="yellow"/>
          <w:lang w:val="en-US"/>
        </w:rPr>
        <w:t>F</w:t>
      </w:r>
      <w:r w:rsidRPr="000A1218">
        <w:rPr>
          <w:rFonts w:ascii="Times New Roman" w:hAnsi="Times New Roman"/>
          <w:sz w:val="24"/>
          <w:szCs w:val="24"/>
          <w:highlight w:val="yellow"/>
          <w:lang w:val="en-US"/>
        </w:rPr>
        <w:t>(</w:t>
      </w:r>
      <w:proofErr w:type="gramEnd"/>
      <w:r w:rsidRPr="000A1218">
        <w:rPr>
          <w:rFonts w:ascii="Times New Roman" w:hAnsi="Times New Roman"/>
          <w:sz w:val="24"/>
          <w:szCs w:val="24"/>
          <w:highlight w:val="yellow"/>
          <w:lang w:val="en-US"/>
        </w:rPr>
        <w:t xml:space="preserve">96) = 0.63, </w:t>
      </w:r>
      <w:r w:rsidRPr="000A1218">
        <w:rPr>
          <w:rFonts w:ascii="Times New Roman" w:hAnsi="Times New Roman"/>
          <w:i/>
          <w:sz w:val="24"/>
          <w:szCs w:val="24"/>
          <w:highlight w:val="yellow"/>
          <w:lang w:val="en-US"/>
        </w:rPr>
        <w:t xml:space="preserve">p </w:t>
      </w:r>
      <w:r w:rsidRPr="000A1218">
        <w:rPr>
          <w:rFonts w:ascii="Times New Roman" w:hAnsi="Times New Roman"/>
          <w:sz w:val="24"/>
          <w:szCs w:val="24"/>
          <w:highlight w:val="yellow"/>
          <w:lang w:val="en-US"/>
        </w:rPr>
        <w:t>= .43</w:t>
      </w:r>
      <w:commentRangeEnd w:id="48"/>
      <w:r w:rsidRPr="000A1218">
        <w:rPr>
          <w:rStyle w:val="CommentReference"/>
          <w:rFonts w:asciiTheme="minorHAnsi" w:eastAsiaTheme="minorHAnsi" w:hAnsiTheme="minorHAnsi" w:cstheme="minorBidi"/>
          <w:color w:val="auto"/>
          <w:lang w:val="en-US" w:eastAsia="en-US"/>
        </w:rPr>
        <w:commentReference w:id="48"/>
      </w:r>
      <w:r w:rsidRPr="000A1218">
        <w:rPr>
          <w:rFonts w:ascii="Times New Roman" w:hAnsi="Times New Roman"/>
          <w:sz w:val="24"/>
          <w:szCs w:val="24"/>
          <w:lang w:val="en-US"/>
        </w:rPr>
        <w:t xml:space="preserve">, or  implicit scores, </w:t>
      </w:r>
      <w:r w:rsidRPr="000A1218">
        <w:rPr>
          <w:rFonts w:ascii="Times New Roman" w:hAnsi="Times New Roman"/>
          <w:i/>
          <w:sz w:val="24"/>
          <w:szCs w:val="24"/>
          <w:highlight w:val="yellow"/>
          <w:lang w:val="en-US"/>
        </w:rPr>
        <w:t>F</w:t>
      </w:r>
      <w:r w:rsidRPr="000A1218">
        <w:rPr>
          <w:rFonts w:ascii="Times New Roman" w:hAnsi="Times New Roman"/>
          <w:sz w:val="24"/>
          <w:szCs w:val="24"/>
          <w:highlight w:val="yellow"/>
          <w:lang w:val="en-US"/>
        </w:rPr>
        <w:t xml:space="preserve">(96) = 1.32, </w:t>
      </w:r>
      <w:r w:rsidRPr="000A1218">
        <w:rPr>
          <w:rFonts w:ascii="Times New Roman" w:hAnsi="Times New Roman"/>
          <w:i/>
          <w:sz w:val="24"/>
          <w:szCs w:val="24"/>
          <w:highlight w:val="yellow"/>
          <w:lang w:val="en-US"/>
        </w:rPr>
        <w:t xml:space="preserve">p </w:t>
      </w:r>
      <w:r w:rsidRPr="000A1218">
        <w:rPr>
          <w:rFonts w:ascii="Times New Roman" w:hAnsi="Times New Roman"/>
          <w:sz w:val="24"/>
          <w:szCs w:val="24"/>
          <w:highlight w:val="yellow"/>
          <w:lang w:val="en-US"/>
        </w:rPr>
        <w:t>= .25</w:t>
      </w:r>
      <w:r w:rsidRPr="000A1218">
        <w:rPr>
          <w:rFonts w:ascii="Times New Roman" w:hAnsi="Times New Roman"/>
          <w:sz w:val="24"/>
          <w:szCs w:val="24"/>
          <w:lang w:val="en-US"/>
        </w:rPr>
        <w:t>.</w:t>
      </w:r>
    </w:p>
    <w:p w14:paraId="52F71FB3" w14:textId="77777777" w:rsidR="007C469B" w:rsidRPr="000A1218" w:rsidRDefault="007C469B" w:rsidP="007C469B">
      <w:pPr>
        <w:pStyle w:val="text"/>
        <w:spacing w:before="240" w:line="360" w:lineRule="auto"/>
        <w:ind w:firstLine="708"/>
        <w:rPr>
          <w:rFonts w:ascii="Times New Roman" w:hAnsi="Times New Roman"/>
          <w:sz w:val="24"/>
          <w:szCs w:val="24"/>
          <w:lang w:val="en-US"/>
        </w:rPr>
      </w:pPr>
      <w:r w:rsidRPr="000A1218">
        <w:rPr>
          <w:rFonts w:ascii="Times New Roman" w:hAnsi="Times New Roman"/>
          <w:i/>
          <w:sz w:val="24"/>
          <w:szCs w:val="24"/>
          <w:lang w:val="en-US"/>
        </w:rPr>
        <w:t xml:space="preserve">Hypothesis (color) and influence Awareness. </w:t>
      </w:r>
      <w:r w:rsidRPr="000A1218">
        <w:rPr>
          <w:rFonts w:ascii="Times New Roman" w:hAnsi="Times New Roman"/>
          <w:sz w:val="24"/>
          <w:szCs w:val="24"/>
          <w:lang w:val="en-US"/>
        </w:rPr>
        <w:t xml:space="preserve">We looked at participants’ response to the color awareness question (i.e., </w:t>
      </w:r>
      <w:r w:rsidRPr="000A1218">
        <w:rPr>
          <w:rFonts w:ascii="Times New Roman" w:hAnsi="Times New Roman"/>
          <w:i/>
          <w:sz w:val="24"/>
          <w:szCs w:val="24"/>
          <w:lang w:val="en-US"/>
        </w:rPr>
        <w:t>During the first part of the study, with the colored words, did you notice that the color of one of the two words presented on the right side of the screen switched, while the word on the left side of the screen (MORAG/STRUAN) stayed the same?</w:t>
      </w:r>
      <w:r w:rsidRPr="000A1218">
        <w:rPr>
          <w:rFonts w:ascii="Times New Roman" w:hAnsi="Times New Roman"/>
          <w:sz w:val="24"/>
          <w:szCs w:val="24"/>
          <w:lang w:val="en-US"/>
        </w:rPr>
        <w:t xml:space="preserve">). We found that </w:t>
      </w:r>
      <w:r w:rsidRPr="000A1218">
        <w:rPr>
          <w:rFonts w:ascii="Times New Roman" w:hAnsi="Times New Roman"/>
          <w:sz w:val="24"/>
          <w:szCs w:val="24"/>
          <w:highlight w:val="yellow"/>
          <w:lang w:val="en-US"/>
        </w:rPr>
        <w:t>91</w:t>
      </w:r>
      <w:r w:rsidRPr="000A1218">
        <w:rPr>
          <w:rFonts w:ascii="Times New Roman" w:hAnsi="Times New Roman"/>
          <w:sz w:val="24"/>
          <w:szCs w:val="24"/>
          <w:lang w:val="en-US"/>
        </w:rPr>
        <w:t xml:space="preserve">% of participants did notice this whereas </w:t>
      </w:r>
      <w:r w:rsidRPr="000A1218">
        <w:rPr>
          <w:rFonts w:ascii="Times New Roman" w:hAnsi="Times New Roman"/>
          <w:sz w:val="24"/>
          <w:szCs w:val="24"/>
          <w:highlight w:val="yellow"/>
          <w:lang w:val="en-US"/>
        </w:rPr>
        <w:t>9%</w:t>
      </w:r>
      <w:r w:rsidRPr="000A1218">
        <w:rPr>
          <w:rFonts w:ascii="Times New Roman" w:hAnsi="Times New Roman"/>
          <w:sz w:val="24"/>
          <w:szCs w:val="24"/>
          <w:lang w:val="en-US"/>
        </w:rPr>
        <w:t xml:space="preserve"> did not. We re-analyzed the data considering hypothesis awareness as a factor in a one-way ANOVA. We found no interaction on either implicit, </w:t>
      </w:r>
      <w:proofErr w:type="gramStart"/>
      <w:r w:rsidRPr="000A1218">
        <w:rPr>
          <w:rFonts w:ascii="Times New Roman" w:hAnsi="Times New Roman"/>
          <w:i/>
          <w:sz w:val="24"/>
          <w:szCs w:val="24"/>
          <w:highlight w:val="yellow"/>
          <w:lang w:val="en-US"/>
        </w:rPr>
        <w:t>F</w:t>
      </w:r>
      <w:r w:rsidRPr="000A1218">
        <w:rPr>
          <w:rFonts w:ascii="Times New Roman" w:hAnsi="Times New Roman"/>
          <w:sz w:val="24"/>
          <w:szCs w:val="24"/>
          <w:highlight w:val="yellow"/>
          <w:lang w:val="en-US"/>
        </w:rPr>
        <w:t>(</w:t>
      </w:r>
      <w:proofErr w:type="gramEnd"/>
      <w:r w:rsidRPr="000A1218">
        <w:rPr>
          <w:rFonts w:ascii="Times New Roman" w:hAnsi="Times New Roman"/>
          <w:sz w:val="24"/>
          <w:szCs w:val="24"/>
          <w:highlight w:val="yellow"/>
          <w:lang w:val="en-US"/>
        </w:rPr>
        <w:t xml:space="preserve">96) = 0.04, </w:t>
      </w:r>
      <w:r w:rsidRPr="000A1218">
        <w:rPr>
          <w:rFonts w:ascii="Times New Roman" w:hAnsi="Times New Roman"/>
          <w:i/>
          <w:sz w:val="24"/>
          <w:szCs w:val="24"/>
          <w:highlight w:val="yellow"/>
          <w:lang w:val="en-US"/>
        </w:rPr>
        <w:t xml:space="preserve">p </w:t>
      </w:r>
      <w:r w:rsidRPr="000A1218">
        <w:rPr>
          <w:rFonts w:ascii="Times New Roman" w:hAnsi="Times New Roman"/>
          <w:sz w:val="24"/>
          <w:szCs w:val="24"/>
          <w:highlight w:val="yellow"/>
          <w:lang w:val="en-US"/>
        </w:rPr>
        <w:t>= .84</w:t>
      </w:r>
      <w:r w:rsidRPr="000A1218">
        <w:rPr>
          <w:rFonts w:ascii="Times New Roman" w:hAnsi="Times New Roman"/>
          <w:sz w:val="24"/>
          <w:szCs w:val="24"/>
          <w:lang w:val="en-US"/>
        </w:rPr>
        <w:t xml:space="preserve">, or explicit evaluations, </w:t>
      </w:r>
      <w:commentRangeStart w:id="49"/>
      <w:r w:rsidRPr="000A1218">
        <w:rPr>
          <w:rFonts w:ascii="Times New Roman" w:hAnsi="Times New Roman"/>
          <w:i/>
          <w:sz w:val="24"/>
          <w:szCs w:val="24"/>
          <w:highlight w:val="yellow"/>
          <w:lang w:val="en-US"/>
        </w:rPr>
        <w:t>F</w:t>
      </w:r>
      <w:r w:rsidRPr="000A1218">
        <w:rPr>
          <w:rFonts w:ascii="Times New Roman" w:hAnsi="Times New Roman"/>
          <w:sz w:val="24"/>
          <w:szCs w:val="24"/>
          <w:highlight w:val="yellow"/>
          <w:lang w:val="en-US"/>
        </w:rPr>
        <w:t xml:space="preserve">(96) = 0.96, </w:t>
      </w:r>
      <w:r w:rsidRPr="000A1218">
        <w:rPr>
          <w:rFonts w:ascii="Times New Roman" w:hAnsi="Times New Roman"/>
          <w:i/>
          <w:sz w:val="24"/>
          <w:szCs w:val="24"/>
          <w:highlight w:val="yellow"/>
          <w:lang w:val="en-US"/>
        </w:rPr>
        <w:t xml:space="preserve">p </w:t>
      </w:r>
      <w:r w:rsidRPr="000A1218">
        <w:rPr>
          <w:rFonts w:ascii="Times New Roman" w:hAnsi="Times New Roman"/>
          <w:sz w:val="24"/>
          <w:szCs w:val="24"/>
          <w:highlight w:val="yellow"/>
          <w:lang w:val="en-US"/>
        </w:rPr>
        <w:t>= .33</w:t>
      </w:r>
      <w:commentRangeEnd w:id="49"/>
      <w:r w:rsidRPr="000A1218">
        <w:rPr>
          <w:rStyle w:val="CommentReference"/>
          <w:rFonts w:asciiTheme="minorHAnsi" w:eastAsiaTheme="minorHAnsi" w:hAnsiTheme="minorHAnsi" w:cstheme="minorBidi"/>
          <w:color w:val="auto"/>
          <w:lang w:val="en-US" w:eastAsia="en-US"/>
        </w:rPr>
        <w:commentReference w:id="49"/>
      </w:r>
      <w:r w:rsidRPr="000A1218">
        <w:rPr>
          <w:rFonts w:ascii="Times New Roman" w:hAnsi="Times New Roman"/>
          <w:sz w:val="24"/>
          <w:szCs w:val="24"/>
          <w:lang w:val="en-US"/>
        </w:rPr>
        <w:t xml:space="preserve">. Among participants who noticed the color switch, we found that only </w:t>
      </w:r>
      <w:r w:rsidRPr="000A1218">
        <w:rPr>
          <w:rFonts w:ascii="Times New Roman" w:hAnsi="Times New Roman"/>
          <w:sz w:val="24"/>
          <w:szCs w:val="24"/>
          <w:highlight w:val="yellow"/>
          <w:lang w:val="en-US"/>
        </w:rPr>
        <w:t>44%</w:t>
      </w:r>
      <w:r w:rsidRPr="000A1218">
        <w:rPr>
          <w:rFonts w:ascii="Times New Roman" w:hAnsi="Times New Roman"/>
          <w:sz w:val="24"/>
          <w:szCs w:val="24"/>
          <w:lang w:val="en-US"/>
        </w:rPr>
        <w:t xml:space="preserve"> of them reported that the color switching influenced the way they evaluated the CSs, whereas the remaining </w:t>
      </w:r>
      <w:r w:rsidRPr="000A1218">
        <w:rPr>
          <w:rFonts w:ascii="Times New Roman" w:hAnsi="Times New Roman"/>
          <w:sz w:val="24"/>
          <w:szCs w:val="24"/>
          <w:highlight w:val="yellow"/>
          <w:lang w:val="en-US"/>
        </w:rPr>
        <w:t>56%</w:t>
      </w:r>
      <w:r w:rsidRPr="000A1218">
        <w:rPr>
          <w:rFonts w:ascii="Times New Roman" w:hAnsi="Times New Roman"/>
          <w:sz w:val="24"/>
          <w:szCs w:val="24"/>
          <w:lang w:val="en-US"/>
        </w:rPr>
        <w:t xml:space="preserve"> said it did not. </w:t>
      </w:r>
      <w:r w:rsidRPr="000A1218">
        <w:rPr>
          <w:rFonts w:ascii="Times New Roman" w:hAnsi="Times New Roman"/>
          <w:sz w:val="24"/>
          <w:szCs w:val="24"/>
          <w:highlight w:val="yellow"/>
          <w:lang w:val="en-US"/>
        </w:rPr>
        <w:t>41</w:t>
      </w:r>
      <w:r w:rsidRPr="000A1218">
        <w:rPr>
          <w:rFonts w:ascii="Times New Roman" w:hAnsi="Times New Roman"/>
          <w:sz w:val="24"/>
          <w:szCs w:val="24"/>
          <w:lang w:val="en-US"/>
        </w:rPr>
        <w:t xml:space="preserve"> participants explicitly reported being influenced by the color switching. The impact of our manipulation was strong on implicit attitude change, </w:t>
      </w:r>
      <w:proofErr w:type="gramStart"/>
      <w:r w:rsidRPr="000A1218">
        <w:rPr>
          <w:rFonts w:ascii="Times New Roman" w:hAnsi="Times New Roman"/>
          <w:i/>
          <w:sz w:val="24"/>
          <w:szCs w:val="24"/>
          <w:highlight w:val="yellow"/>
          <w:lang w:val="en-US"/>
        </w:rPr>
        <w:t>F</w:t>
      </w:r>
      <w:r w:rsidRPr="000A1218">
        <w:rPr>
          <w:rFonts w:ascii="Times New Roman" w:hAnsi="Times New Roman"/>
          <w:sz w:val="24"/>
          <w:szCs w:val="24"/>
          <w:highlight w:val="yellow"/>
          <w:lang w:val="en-US"/>
        </w:rPr>
        <w:t>(</w:t>
      </w:r>
      <w:proofErr w:type="gramEnd"/>
      <w:r w:rsidRPr="000A1218">
        <w:rPr>
          <w:rFonts w:ascii="Times New Roman" w:hAnsi="Times New Roman"/>
          <w:sz w:val="24"/>
          <w:szCs w:val="24"/>
          <w:highlight w:val="yellow"/>
          <w:lang w:val="en-US"/>
        </w:rPr>
        <w:t xml:space="preserve">96) </w:t>
      </w:r>
      <w:r w:rsidRPr="000A1218">
        <w:rPr>
          <w:rFonts w:ascii="Times New Roman" w:hAnsi="Times New Roman"/>
          <w:sz w:val="24"/>
          <w:szCs w:val="24"/>
          <w:highlight w:val="yellow"/>
          <w:lang w:val="en-US"/>
        </w:rPr>
        <w:lastRenderedPageBreak/>
        <w:t xml:space="preserve">= 6.32, </w:t>
      </w:r>
      <w:r w:rsidRPr="000A1218">
        <w:rPr>
          <w:rFonts w:ascii="Times New Roman" w:hAnsi="Times New Roman"/>
          <w:i/>
          <w:sz w:val="24"/>
          <w:szCs w:val="24"/>
          <w:highlight w:val="yellow"/>
          <w:lang w:val="en-US"/>
        </w:rPr>
        <w:t xml:space="preserve">p </w:t>
      </w:r>
      <w:r w:rsidRPr="000A1218">
        <w:rPr>
          <w:rFonts w:ascii="Times New Roman" w:hAnsi="Times New Roman"/>
          <w:sz w:val="24"/>
          <w:szCs w:val="24"/>
          <w:highlight w:val="yellow"/>
          <w:lang w:val="en-US"/>
        </w:rPr>
        <w:t>= .02</w:t>
      </w:r>
      <w:r w:rsidRPr="000A1218">
        <w:rPr>
          <w:rFonts w:ascii="Times New Roman" w:hAnsi="Times New Roman"/>
          <w:sz w:val="24"/>
          <w:szCs w:val="24"/>
          <w:lang w:val="en-US"/>
        </w:rPr>
        <w:t xml:space="preserve">, but not on explicit attitude change, </w:t>
      </w:r>
      <w:commentRangeStart w:id="50"/>
      <w:r w:rsidRPr="000A1218">
        <w:rPr>
          <w:rFonts w:ascii="Times New Roman" w:hAnsi="Times New Roman"/>
          <w:i/>
          <w:sz w:val="24"/>
          <w:szCs w:val="24"/>
          <w:highlight w:val="yellow"/>
          <w:lang w:val="en-US"/>
        </w:rPr>
        <w:t>F</w:t>
      </w:r>
      <w:r w:rsidRPr="000A1218">
        <w:rPr>
          <w:rFonts w:ascii="Times New Roman" w:hAnsi="Times New Roman"/>
          <w:sz w:val="24"/>
          <w:szCs w:val="24"/>
          <w:highlight w:val="yellow"/>
          <w:lang w:val="en-US"/>
        </w:rPr>
        <w:t xml:space="preserve">(96) = .27, </w:t>
      </w:r>
      <w:r w:rsidRPr="000A1218">
        <w:rPr>
          <w:rFonts w:ascii="Times New Roman" w:hAnsi="Times New Roman"/>
          <w:i/>
          <w:sz w:val="24"/>
          <w:szCs w:val="24"/>
          <w:highlight w:val="yellow"/>
          <w:lang w:val="en-US"/>
        </w:rPr>
        <w:t xml:space="preserve">p </w:t>
      </w:r>
      <w:r w:rsidRPr="000A1218">
        <w:rPr>
          <w:rFonts w:ascii="Times New Roman" w:hAnsi="Times New Roman"/>
          <w:sz w:val="24"/>
          <w:szCs w:val="24"/>
          <w:highlight w:val="yellow"/>
          <w:lang w:val="en-US"/>
        </w:rPr>
        <w:t>= .61</w:t>
      </w:r>
      <w:commentRangeEnd w:id="50"/>
      <w:r w:rsidRPr="000A1218">
        <w:rPr>
          <w:rStyle w:val="CommentReference"/>
          <w:rFonts w:asciiTheme="minorHAnsi" w:eastAsiaTheme="minorHAnsi" w:hAnsiTheme="minorHAnsi" w:cstheme="minorBidi"/>
          <w:color w:val="auto"/>
          <w:lang w:val="en-US" w:eastAsia="en-US"/>
        </w:rPr>
        <w:commentReference w:id="50"/>
      </w:r>
      <w:r w:rsidRPr="000A1218">
        <w:rPr>
          <w:rFonts w:ascii="Times New Roman" w:hAnsi="Times New Roman"/>
          <w:sz w:val="24"/>
          <w:szCs w:val="24"/>
          <w:lang w:val="en-US"/>
        </w:rPr>
        <w:t>, as participants who were aware about the influence showed a stronger implicit preference for CS1 over CS2.</w:t>
      </w:r>
    </w:p>
    <w:p w14:paraId="6D87E6B9" w14:textId="77777777" w:rsidR="007C469B" w:rsidRPr="000A1218" w:rsidRDefault="007C469B" w:rsidP="007C469B">
      <w:pPr>
        <w:pStyle w:val="text"/>
        <w:spacing w:before="240" w:line="360" w:lineRule="auto"/>
        <w:rPr>
          <w:rFonts w:ascii="Times New Roman" w:hAnsi="Times New Roman"/>
          <w:sz w:val="24"/>
          <w:szCs w:val="24"/>
          <w:lang w:val="en-US"/>
        </w:rPr>
      </w:pPr>
      <w:r w:rsidRPr="000A1218">
        <w:rPr>
          <w:rFonts w:ascii="Times New Roman" w:hAnsi="Times New Roman"/>
          <w:sz w:val="24"/>
          <w:szCs w:val="24"/>
          <w:lang w:val="en-US"/>
        </w:rPr>
        <w:tab/>
      </w:r>
      <w:r w:rsidRPr="000A1218">
        <w:rPr>
          <w:rFonts w:ascii="Times New Roman" w:hAnsi="Times New Roman"/>
          <w:i/>
          <w:sz w:val="24"/>
          <w:szCs w:val="24"/>
          <w:lang w:val="en-US"/>
        </w:rPr>
        <w:t>Demand</w:t>
      </w:r>
      <w:r w:rsidRPr="000A1218">
        <w:rPr>
          <w:rFonts w:ascii="Times New Roman" w:hAnsi="Times New Roman"/>
          <w:sz w:val="24"/>
          <w:szCs w:val="24"/>
          <w:lang w:val="en-US"/>
        </w:rPr>
        <w:t xml:space="preserve">. We had </w:t>
      </w:r>
      <w:r w:rsidRPr="000A1218">
        <w:rPr>
          <w:rFonts w:ascii="Times New Roman" w:hAnsi="Times New Roman"/>
          <w:sz w:val="24"/>
          <w:szCs w:val="24"/>
          <w:highlight w:val="yellow"/>
          <w:lang w:val="en-US"/>
        </w:rPr>
        <w:t>23%</w:t>
      </w:r>
      <w:r w:rsidRPr="000A1218">
        <w:rPr>
          <w:rFonts w:ascii="Times New Roman" w:hAnsi="Times New Roman"/>
          <w:sz w:val="24"/>
          <w:szCs w:val="24"/>
          <w:lang w:val="en-US"/>
        </w:rPr>
        <w:t xml:space="preserve"> of demand compliant participants for the explicit measures and </w:t>
      </w:r>
      <w:r w:rsidRPr="000A1218">
        <w:rPr>
          <w:rFonts w:ascii="Times New Roman" w:hAnsi="Times New Roman"/>
          <w:sz w:val="24"/>
          <w:szCs w:val="24"/>
          <w:highlight w:val="yellow"/>
          <w:lang w:val="en-US"/>
        </w:rPr>
        <w:t>19%</w:t>
      </w:r>
      <w:r w:rsidRPr="000A1218">
        <w:rPr>
          <w:rFonts w:ascii="Times New Roman" w:hAnsi="Times New Roman"/>
          <w:sz w:val="24"/>
          <w:szCs w:val="24"/>
          <w:lang w:val="en-US"/>
        </w:rPr>
        <w:t xml:space="preserve"> for the IAT. The exclusion of these participants did not affect the magnitude of implicit or explicit attitude change. </w:t>
      </w:r>
    </w:p>
    <w:p w14:paraId="11AB391A" w14:textId="77777777" w:rsidR="007C469B" w:rsidRPr="000A1218" w:rsidRDefault="007C469B" w:rsidP="007C469B">
      <w:pPr>
        <w:pStyle w:val="text"/>
        <w:spacing w:before="240" w:line="360" w:lineRule="auto"/>
        <w:ind w:firstLine="708"/>
        <w:rPr>
          <w:rFonts w:ascii="Times New Roman" w:hAnsi="Times New Roman"/>
          <w:sz w:val="24"/>
          <w:szCs w:val="24"/>
          <w:lang w:val="en-US"/>
        </w:rPr>
      </w:pPr>
      <w:r w:rsidRPr="000A1218">
        <w:rPr>
          <w:rFonts w:ascii="Times New Roman" w:hAnsi="Times New Roman"/>
          <w:i/>
          <w:sz w:val="24"/>
          <w:szCs w:val="24"/>
          <w:lang w:val="en-US"/>
        </w:rPr>
        <w:t xml:space="preserve">Reactance. </w:t>
      </w:r>
      <w:r w:rsidRPr="000A1218">
        <w:rPr>
          <w:rFonts w:ascii="Times New Roman" w:hAnsi="Times New Roman"/>
          <w:sz w:val="24"/>
          <w:szCs w:val="24"/>
          <w:lang w:val="en-US"/>
        </w:rPr>
        <w:t xml:space="preserve">We had </w:t>
      </w:r>
      <w:r w:rsidRPr="000A1218">
        <w:rPr>
          <w:rFonts w:ascii="Times New Roman" w:hAnsi="Times New Roman"/>
          <w:sz w:val="24"/>
          <w:szCs w:val="24"/>
          <w:highlight w:val="yellow"/>
          <w:lang w:val="en-US"/>
        </w:rPr>
        <w:t>14%</w:t>
      </w:r>
      <w:r w:rsidRPr="000A1218">
        <w:rPr>
          <w:rFonts w:ascii="Times New Roman" w:hAnsi="Times New Roman"/>
          <w:sz w:val="24"/>
          <w:szCs w:val="24"/>
          <w:lang w:val="en-US"/>
        </w:rPr>
        <w:t xml:space="preserve"> of reactant participants for the explicit measures and </w:t>
      </w:r>
      <w:r w:rsidRPr="000A1218">
        <w:rPr>
          <w:rFonts w:ascii="Times New Roman" w:hAnsi="Times New Roman"/>
          <w:sz w:val="24"/>
          <w:szCs w:val="24"/>
          <w:highlight w:val="yellow"/>
          <w:lang w:val="en-US"/>
        </w:rPr>
        <w:t>11%</w:t>
      </w:r>
      <w:r w:rsidRPr="000A1218">
        <w:rPr>
          <w:rFonts w:ascii="Times New Roman" w:hAnsi="Times New Roman"/>
          <w:sz w:val="24"/>
          <w:szCs w:val="24"/>
          <w:lang w:val="en-US"/>
        </w:rPr>
        <w:t xml:space="preserve"> for the IAT. The exclusion of reactant participants did not affect the magnitude of implicit or explicit attitude change. </w:t>
      </w:r>
    </w:p>
    <w:p w14:paraId="778D9172" w14:textId="7EDF6812" w:rsidR="00676D48" w:rsidRDefault="00676D48" w:rsidP="009D198A">
      <w:pPr>
        <w:pStyle w:val="text"/>
        <w:spacing w:before="240" w:line="360" w:lineRule="auto"/>
        <w:rPr>
          <w:rFonts w:ascii="Times New Roman" w:hAnsi="Times New Roman"/>
          <w:b/>
          <w:sz w:val="24"/>
          <w:szCs w:val="24"/>
          <w:lang w:val="en-US"/>
        </w:rPr>
      </w:pPr>
      <w:r>
        <w:rPr>
          <w:rFonts w:ascii="Times New Roman" w:hAnsi="Times New Roman"/>
          <w:b/>
          <w:sz w:val="24"/>
          <w:szCs w:val="24"/>
          <w:lang w:val="en-US"/>
        </w:rPr>
        <w:t xml:space="preserve">Experiment 4 </w:t>
      </w:r>
    </w:p>
    <w:p w14:paraId="0D11CC83" w14:textId="696B3D7D" w:rsidR="00676D48" w:rsidRDefault="00676D48" w:rsidP="009D198A">
      <w:pPr>
        <w:pStyle w:val="text"/>
        <w:spacing w:before="240" w:line="360" w:lineRule="auto"/>
        <w:rPr>
          <w:rFonts w:ascii="Times New Roman" w:hAnsi="Times New Roman"/>
          <w:b/>
          <w:sz w:val="24"/>
          <w:szCs w:val="24"/>
          <w:lang w:val="en-US"/>
        </w:rPr>
      </w:pPr>
      <w:r>
        <w:rPr>
          <w:rFonts w:ascii="Times New Roman" w:hAnsi="Times New Roman"/>
          <w:b/>
          <w:sz w:val="24"/>
          <w:szCs w:val="24"/>
          <w:lang w:val="en-US"/>
        </w:rPr>
        <w:tab/>
        <w:t>Exploratory questions.</w:t>
      </w:r>
    </w:p>
    <w:p w14:paraId="5BA87A5E" w14:textId="77777777" w:rsidR="00676D48" w:rsidRDefault="00676D48" w:rsidP="009D198A">
      <w:pPr>
        <w:pStyle w:val="text"/>
        <w:spacing w:before="240" w:line="360" w:lineRule="auto"/>
        <w:rPr>
          <w:rFonts w:ascii="Times New Roman" w:hAnsi="Times New Roman"/>
          <w:b/>
          <w:sz w:val="24"/>
          <w:szCs w:val="24"/>
          <w:lang w:val="en-US"/>
        </w:rPr>
      </w:pPr>
    </w:p>
    <w:p w14:paraId="5222E057" w14:textId="77777777" w:rsidR="00676D48" w:rsidRDefault="00676D48" w:rsidP="009D198A">
      <w:pPr>
        <w:pStyle w:val="text"/>
        <w:spacing w:before="240" w:line="360" w:lineRule="auto"/>
        <w:rPr>
          <w:rFonts w:ascii="Times New Roman" w:hAnsi="Times New Roman"/>
          <w:b/>
          <w:sz w:val="24"/>
          <w:szCs w:val="24"/>
          <w:lang w:val="en-US"/>
        </w:rPr>
      </w:pPr>
    </w:p>
    <w:p w14:paraId="74E89E93" w14:textId="6DF55367" w:rsidR="00F52051" w:rsidRDefault="00676D48" w:rsidP="009D198A">
      <w:pPr>
        <w:pStyle w:val="text"/>
        <w:spacing w:before="240" w:line="360" w:lineRule="auto"/>
        <w:rPr>
          <w:rFonts w:ascii="Times New Roman" w:hAnsi="Times New Roman"/>
          <w:b/>
          <w:sz w:val="24"/>
          <w:szCs w:val="24"/>
          <w:lang w:val="en-US"/>
        </w:rPr>
      </w:pPr>
      <w:r>
        <w:rPr>
          <w:rFonts w:ascii="Times New Roman" w:hAnsi="Times New Roman"/>
          <w:b/>
          <w:sz w:val="24"/>
          <w:szCs w:val="24"/>
          <w:lang w:val="en-US"/>
        </w:rPr>
        <w:t>Experiment 5</w:t>
      </w:r>
    </w:p>
    <w:p w14:paraId="627FF396" w14:textId="77448CF9" w:rsidR="0010442A" w:rsidRDefault="0010442A" w:rsidP="009D198A">
      <w:pPr>
        <w:pStyle w:val="text"/>
        <w:spacing w:before="240" w:line="360" w:lineRule="auto"/>
        <w:rPr>
          <w:rFonts w:ascii="Times New Roman" w:hAnsi="Times New Roman"/>
          <w:b/>
          <w:sz w:val="24"/>
          <w:szCs w:val="24"/>
          <w:lang w:val="en-US"/>
        </w:rPr>
      </w:pPr>
      <w:r>
        <w:rPr>
          <w:rFonts w:ascii="Times New Roman" w:hAnsi="Times New Roman"/>
          <w:b/>
          <w:sz w:val="24"/>
          <w:szCs w:val="24"/>
          <w:lang w:val="en-US"/>
        </w:rPr>
        <w:tab/>
        <w:t>Exploratory questions.</w:t>
      </w:r>
    </w:p>
    <w:p w14:paraId="0E754383" w14:textId="77777777" w:rsidR="00674539" w:rsidRPr="000A1218" w:rsidRDefault="00674539" w:rsidP="0010442A">
      <w:pPr>
        <w:pStyle w:val="text"/>
        <w:spacing w:line="360" w:lineRule="auto"/>
        <w:ind w:firstLine="708"/>
        <w:rPr>
          <w:rFonts w:ascii="Times New Roman" w:hAnsi="Times New Roman"/>
          <w:sz w:val="24"/>
          <w:szCs w:val="24"/>
          <w:lang w:val="en-US"/>
        </w:rPr>
      </w:pPr>
      <w:proofErr w:type="gramStart"/>
      <w:r w:rsidRPr="000A1218">
        <w:rPr>
          <w:rFonts w:ascii="Times New Roman" w:hAnsi="Times New Roman"/>
          <w:i/>
          <w:sz w:val="24"/>
          <w:szCs w:val="24"/>
          <w:lang w:val="en-US"/>
        </w:rPr>
        <w:t>CS-US contingency awareness.</w:t>
      </w:r>
      <w:proofErr w:type="gramEnd"/>
      <w:r w:rsidRPr="000A1218">
        <w:rPr>
          <w:rFonts w:ascii="Times New Roman" w:hAnsi="Times New Roman"/>
          <w:i/>
          <w:sz w:val="24"/>
          <w:szCs w:val="24"/>
          <w:lang w:val="en-US"/>
        </w:rPr>
        <w:t xml:space="preserve"> </w:t>
      </w:r>
      <w:r w:rsidRPr="000A1218">
        <w:rPr>
          <w:rFonts w:ascii="Times New Roman" w:hAnsi="Times New Roman"/>
          <w:sz w:val="24"/>
          <w:szCs w:val="24"/>
          <w:lang w:val="en-US"/>
        </w:rPr>
        <w:t>We found that 75% of participants (</w:t>
      </w:r>
      <w:r w:rsidRPr="000A1218">
        <w:rPr>
          <w:rFonts w:ascii="Times New Roman" w:hAnsi="Times New Roman"/>
          <w:i/>
          <w:sz w:val="24"/>
          <w:szCs w:val="24"/>
          <w:lang w:val="en-US"/>
        </w:rPr>
        <w:t xml:space="preserve">N </w:t>
      </w:r>
      <w:r w:rsidRPr="000A1218">
        <w:rPr>
          <w:rFonts w:ascii="Times New Roman" w:hAnsi="Times New Roman"/>
          <w:sz w:val="24"/>
          <w:szCs w:val="24"/>
          <w:lang w:val="en-US"/>
        </w:rPr>
        <w:t xml:space="preserve">= 134) responded correctly to the two questions about the CS-US contingencies (i.e., they selected “One word always had a positive meaning and the other a negative meaning” when presented with the following question: “In the second part of the experiment we presented CS1 [CS2] along with two other words. Did those two other words always have a positive meaning, have a negative meaning, or did one word always have a positive meaning and the other a negative meaning?”). Of the remaining 25% (n = 45), nine (5%) responded to one of the CSs correctly and the other incorrectly. The other 36 participants responded incorrectly on both questions, either indicating that they could not remember (n = 3) or answering both questions incorrectly. Coding participants as either having passed or failed the contingency awareness test, and adding this as a factor in a one-way ANOVA together with Color Matching did not reveal </w:t>
      </w:r>
      <w:commentRangeStart w:id="51"/>
      <w:r w:rsidRPr="000A1218">
        <w:rPr>
          <w:rFonts w:ascii="Times New Roman" w:hAnsi="Times New Roman"/>
          <w:sz w:val="24"/>
          <w:szCs w:val="24"/>
          <w:lang w:val="en-US"/>
        </w:rPr>
        <w:t xml:space="preserve">any interactions </w:t>
      </w:r>
      <w:commentRangeEnd w:id="51"/>
      <w:r w:rsidRPr="000A1218">
        <w:rPr>
          <w:rStyle w:val="CommentReference"/>
          <w:rFonts w:asciiTheme="minorHAnsi" w:eastAsiaTheme="minorHAnsi" w:hAnsiTheme="minorHAnsi" w:cstheme="minorBidi"/>
          <w:color w:val="auto"/>
          <w:lang w:val="en-US" w:eastAsia="en-US"/>
        </w:rPr>
        <w:commentReference w:id="51"/>
      </w:r>
      <w:r w:rsidRPr="000A1218">
        <w:rPr>
          <w:rFonts w:ascii="Times New Roman" w:hAnsi="Times New Roman"/>
          <w:sz w:val="24"/>
          <w:szCs w:val="24"/>
          <w:lang w:val="en-US"/>
        </w:rPr>
        <w:t>for explicit</w:t>
      </w:r>
      <w:proofErr w:type="gramStart"/>
      <w:r w:rsidRPr="000A1218">
        <w:rPr>
          <w:rFonts w:ascii="Times New Roman" w:hAnsi="Times New Roman"/>
          <w:sz w:val="24"/>
          <w:szCs w:val="24"/>
          <w:lang w:val="en-US"/>
        </w:rPr>
        <w:t xml:space="preserve">,  </w:t>
      </w:r>
      <w:r w:rsidRPr="000A1218">
        <w:rPr>
          <w:rFonts w:ascii="Times New Roman" w:hAnsi="Times New Roman"/>
          <w:i/>
          <w:sz w:val="24"/>
          <w:szCs w:val="24"/>
          <w:lang w:val="en-US"/>
        </w:rPr>
        <w:t>F</w:t>
      </w:r>
      <w:proofErr w:type="gramEnd"/>
      <w:r w:rsidRPr="000A1218">
        <w:rPr>
          <w:rFonts w:ascii="Times New Roman" w:hAnsi="Times New Roman"/>
          <w:sz w:val="24"/>
          <w:szCs w:val="24"/>
          <w:lang w:val="en-US"/>
        </w:rPr>
        <w:t xml:space="preserve">(1, 177) = 0.79, </w:t>
      </w:r>
      <w:r w:rsidRPr="000A1218">
        <w:rPr>
          <w:rFonts w:ascii="Times New Roman" w:hAnsi="Times New Roman"/>
          <w:i/>
          <w:sz w:val="24"/>
          <w:szCs w:val="24"/>
          <w:lang w:val="en-US"/>
        </w:rPr>
        <w:t xml:space="preserve">p </w:t>
      </w:r>
      <w:r w:rsidRPr="000A1218">
        <w:rPr>
          <w:rFonts w:ascii="Times New Roman" w:hAnsi="Times New Roman"/>
          <w:sz w:val="24"/>
          <w:szCs w:val="24"/>
          <w:lang w:val="en-US"/>
        </w:rPr>
        <w:t xml:space="preserve">= .38 or implicit scores, </w:t>
      </w:r>
      <w:r w:rsidRPr="000A1218">
        <w:rPr>
          <w:rFonts w:ascii="Times New Roman" w:hAnsi="Times New Roman"/>
          <w:i/>
          <w:sz w:val="24"/>
          <w:szCs w:val="24"/>
          <w:lang w:val="en-US"/>
        </w:rPr>
        <w:t>F</w:t>
      </w:r>
      <w:r w:rsidRPr="000A1218">
        <w:rPr>
          <w:rFonts w:ascii="Times New Roman" w:hAnsi="Times New Roman"/>
          <w:sz w:val="24"/>
          <w:szCs w:val="24"/>
          <w:lang w:val="en-US"/>
        </w:rPr>
        <w:t xml:space="preserve">(1, 177) = 1.34, </w:t>
      </w:r>
      <w:r w:rsidRPr="000A1218">
        <w:rPr>
          <w:rFonts w:ascii="Times New Roman" w:hAnsi="Times New Roman"/>
          <w:i/>
          <w:sz w:val="24"/>
          <w:szCs w:val="24"/>
          <w:lang w:val="en-US"/>
        </w:rPr>
        <w:t xml:space="preserve">p </w:t>
      </w:r>
      <w:r w:rsidRPr="000A1218">
        <w:rPr>
          <w:rFonts w:ascii="Times New Roman" w:hAnsi="Times New Roman"/>
          <w:sz w:val="24"/>
          <w:szCs w:val="24"/>
          <w:lang w:val="en-US"/>
        </w:rPr>
        <w:t xml:space="preserve">= .25. </w:t>
      </w:r>
    </w:p>
    <w:p w14:paraId="43ABB475" w14:textId="77777777" w:rsidR="00674539" w:rsidRPr="000A1218" w:rsidRDefault="00674539" w:rsidP="0010442A">
      <w:pPr>
        <w:pStyle w:val="text"/>
        <w:spacing w:line="360" w:lineRule="auto"/>
        <w:ind w:firstLine="708"/>
        <w:rPr>
          <w:rFonts w:ascii="Times New Roman" w:hAnsi="Times New Roman"/>
          <w:sz w:val="24"/>
          <w:szCs w:val="24"/>
          <w:lang w:val="en-US"/>
        </w:rPr>
      </w:pPr>
      <w:r w:rsidRPr="000A1218">
        <w:rPr>
          <w:rFonts w:ascii="Times New Roman" w:hAnsi="Times New Roman"/>
          <w:i/>
          <w:sz w:val="24"/>
          <w:szCs w:val="24"/>
          <w:lang w:val="en-US"/>
        </w:rPr>
        <w:lastRenderedPageBreak/>
        <w:t>CS-US Color contingency awareness</w:t>
      </w:r>
      <w:r w:rsidRPr="000A1218">
        <w:rPr>
          <w:rFonts w:ascii="Times New Roman" w:hAnsi="Times New Roman"/>
          <w:sz w:val="24"/>
          <w:szCs w:val="24"/>
          <w:lang w:val="en-US"/>
        </w:rPr>
        <w:t>. Participants were asked which colors were associated with the CSs and USs (</w:t>
      </w:r>
      <w:proofErr w:type="spellStart"/>
      <w:r w:rsidRPr="000A1218">
        <w:rPr>
          <w:rFonts w:ascii="Times New Roman" w:hAnsi="Times New Roman"/>
          <w:sz w:val="24"/>
          <w:szCs w:val="24"/>
          <w:lang w:val="en-US"/>
        </w:rPr>
        <w:t>i.e</w:t>
      </w:r>
      <w:proofErr w:type="spellEnd"/>
      <w:r w:rsidRPr="000A1218">
        <w:rPr>
          <w:rFonts w:ascii="Times New Roman" w:hAnsi="Times New Roman"/>
          <w:sz w:val="24"/>
          <w:szCs w:val="24"/>
          <w:lang w:val="en-US"/>
        </w:rPr>
        <w:t xml:space="preserve"> “In the second part of the experiment, when CS1 [CS2] appeared on the screen with two other words, what color was CS1 [CS2] presented in:” or “In the second part of the experiment, when CS1 or CS2 appeared on the screen, what color were the POSITIVE WORDS presented in:”). 82 participants (46%) correctly matched all the colors with their associated CSs and USs. Of the remaining 97 participants, 50% responded correctly to at least two questions and 34 of them had no correct responses. 11% of all participants indicated not remembering any of the associations.  If we code individuals as having passed or failed this test, and add this factor to a one-way ANOVA together with Color Matching, we did not see a significant </w:t>
      </w:r>
      <w:commentRangeStart w:id="52"/>
      <w:r w:rsidRPr="000A1218">
        <w:rPr>
          <w:rFonts w:ascii="Times New Roman" w:hAnsi="Times New Roman"/>
          <w:sz w:val="24"/>
          <w:szCs w:val="24"/>
          <w:lang w:val="en-US"/>
        </w:rPr>
        <w:t xml:space="preserve">interaction </w:t>
      </w:r>
      <w:commentRangeEnd w:id="52"/>
      <w:r w:rsidRPr="000A1218">
        <w:rPr>
          <w:rStyle w:val="CommentReference"/>
          <w:rFonts w:asciiTheme="minorHAnsi" w:eastAsiaTheme="minorHAnsi" w:hAnsiTheme="minorHAnsi" w:cstheme="minorBidi"/>
          <w:color w:val="auto"/>
          <w:lang w:val="en-US" w:eastAsia="en-US"/>
        </w:rPr>
        <w:commentReference w:id="52"/>
      </w:r>
      <w:r w:rsidRPr="000A1218">
        <w:rPr>
          <w:rFonts w:ascii="Times New Roman" w:hAnsi="Times New Roman"/>
          <w:sz w:val="24"/>
          <w:szCs w:val="24"/>
          <w:lang w:val="en-US"/>
        </w:rPr>
        <w:t xml:space="preserve">effect for explicit, </w:t>
      </w:r>
      <w:proofErr w:type="gramStart"/>
      <w:r w:rsidRPr="000A1218">
        <w:rPr>
          <w:rFonts w:ascii="Times New Roman" w:hAnsi="Times New Roman"/>
          <w:i/>
          <w:sz w:val="24"/>
          <w:szCs w:val="24"/>
          <w:lang w:val="en-US"/>
        </w:rPr>
        <w:t>F</w:t>
      </w:r>
      <w:r w:rsidRPr="000A1218">
        <w:rPr>
          <w:rFonts w:ascii="Times New Roman" w:hAnsi="Times New Roman"/>
          <w:sz w:val="24"/>
          <w:szCs w:val="24"/>
          <w:lang w:val="en-US"/>
        </w:rPr>
        <w:t>(</w:t>
      </w:r>
      <w:proofErr w:type="gramEnd"/>
      <w:r w:rsidRPr="000A1218">
        <w:rPr>
          <w:rFonts w:ascii="Times New Roman" w:hAnsi="Times New Roman"/>
          <w:sz w:val="24"/>
          <w:szCs w:val="24"/>
          <w:lang w:val="en-US"/>
        </w:rPr>
        <w:t xml:space="preserve">1, 177) = 0.20, </w:t>
      </w:r>
      <w:r w:rsidRPr="000A1218">
        <w:rPr>
          <w:rFonts w:ascii="Times New Roman" w:hAnsi="Times New Roman"/>
          <w:i/>
          <w:sz w:val="24"/>
          <w:szCs w:val="24"/>
          <w:lang w:val="en-US"/>
        </w:rPr>
        <w:t>p</w:t>
      </w:r>
      <w:r w:rsidRPr="000A1218">
        <w:rPr>
          <w:rFonts w:ascii="Times New Roman" w:hAnsi="Times New Roman"/>
          <w:sz w:val="24"/>
          <w:szCs w:val="24"/>
          <w:lang w:val="en-US"/>
        </w:rPr>
        <w:t xml:space="preserve"> = .65, and implicit evaluations, </w:t>
      </w:r>
      <w:r w:rsidRPr="000A1218">
        <w:rPr>
          <w:rFonts w:ascii="Times New Roman" w:hAnsi="Times New Roman"/>
          <w:i/>
          <w:sz w:val="24"/>
          <w:szCs w:val="24"/>
          <w:lang w:val="en-US"/>
        </w:rPr>
        <w:t>F</w:t>
      </w:r>
      <w:r w:rsidRPr="000A1218">
        <w:rPr>
          <w:rFonts w:ascii="Times New Roman" w:hAnsi="Times New Roman"/>
          <w:sz w:val="24"/>
          <w:szCs w:val="24"/>
          <w:lang w:val="en-US"/>
        </w:rPr>
        <w:t xml:space="preserve">(1, 177) = 0.002, </w:t>
      </w:r>
      <w:r w:rsidRPr="000A1218">
        <w:rPr>
          <w:rFonts w:ascii="Times New Roman" w:hAnsi="Times New Roman"/>
          <w:i/>
          <w:sz w:val="24"/>
          <w:szCs w:val="24"/>
          <w:lang w:val="en-US"/>
        </w:rPr>
        <w:t>p</w:t>
      </w:r>
      <w:r w:rsidRPr="000A1218">
        <w:rPr>
          <w:rFonts w:ascii="Times New Roman" w:hAnsi="Times New Roman"/>
          <w:sz w:val="24"/>
          <w:szCs w:val="24"/>
          <w:lang w:val="en-US"/>
        </w:rPr>
        <w:t xml:space="preserve"> = 0.96.</w:t>
      </w:r>
    </w:p>
    <w:p w14:paraId="2D36CB5D" w14:textId="77777777" w:rsidR="00674539" w:rsidRPr="000A1218" w:rsidRDefault="00674539" w:rsidP="00674539">
      <w:pPr>
        <w:pStyle w:val="text"/>
        <w:spacing w:line="360" w:lineRule="auto"/>
        <w:ind w:firstLine="720"/>
        <w:rPr>
          <w:rFonts w:ascii="Times New Roman" w:hAnsi="Times New Roman"/>
          <w:sz w:val="24"/>
          <w:szCs w:val="24"/>
          <w:lang w:val="en-US"/>
        </w:rPr>
      </w:pPr>
      <w:r w:rsidRPr="000A1218">
        <w:rPr>
          <w:rFonts w:ascii="Times New Roman" w:hAnsi="Times New Roman"/>
          <w:i/>
          <w:sz w:val="24"/>
          <w:szCs w:val="24"/>
          <w:lang w:val="en-US"/>
        </w:rPr>
        <w:t>Color contingency awareness</w:t>
      </w:r>
      <w:r w:rsidRPr="000A1218">
        <w:rPr>
          <w:rFonts w:ascii="Times New Roman" w:hAnsi="Times New Roman"/>
          <w:sz w:val="24"/>
          <w:szCs w:val="24"/>
          <w:lang w:val="en-US"/>
        </w:rPr>
        <w:t xml:space="preserve">. Participants were asked which colors were associated with one another (i.e. “Think back to the first part of the experiment where you learned about the relationship between colors. What color was BLUE related to:”). A color contingency score that ranged from 0 to 4 was calculated. The majority of participants (N = 142) </w:t>
      </w:r>
      <w:proofErr w:type="gramStart"/>
      <w:r w:rsidRPr="000A1218">
        <w:rPr>
          <w:rFonts w:ascii="Times New Roman" w:hAnsi="Times New Roman"/>
          <w:sz w:val="24"/>
          <w:szCs w:val="24"/>
          <w:lang w:val="en-US"/>
        </w:rPr>
        <w:t>was</w:t>
      </w:r>
      <w:proofErr w:type="gramEnd"/>
      <w:r w:rsidRPr="000A1218">
        <w:rPr>
          <w:rFonts w:ascii="Times New Roman" w:hAnsi="Times New Roman"/>
          <w:sz w:val="24"/>
          <w:szCs w:val="24"/>
          <w:lang w:val="en-US"/>
        </w:rPr>
        <w:t xml:space="preserve"> able to link all four colors (blue, yellow, green and purple) correctly to one another (79%). Only 13 participants scored 0 and were therefore unable </w:t>
      </w:r>
      <w:proofErr w:type="gramStart"/>
      <w:r w:rsidRPr="000A1218">
        <w:rPr>
          <w:rFonts w:ascii="Times New Roman" w:hAnsi="Times New Roman"/>
          <w:sz w:val="24"/>
          <w:szCs w:val="24"/>
          <w:lang w:val="en-US"/>
        </w:rPr>
        <w:t>to  correctly</w:t>
      </w:r>
      <w:proofErr w:type="gramEnd"/>
      <w:r w:rsidRPr="000A1218">
        <w:rPr>
          <w:rFonts w:ascii="Times New Roman" w:hAnsi="Times New Roman"/>
          <w:sz w:val="24"/>
          <w:szCs w:val="24"/>
          <w:lang w:val="en-US"/>
        </w:rPr>
        <w:t xml:space="preserve"> identify the relationship between colors.</w:t>
      </w:r>
    </w:p>
    <w:p w14:paraId="2A2486FA" w14:textId="77777777" w:rsidR="00674539" w:rsidRPr="000A1218" w:rsidRDefault="00674539" w:rsidP="00674539">
      <w:pPr>
        <w:pStyle w:val="text"/>
        <w:spacing w:before="240" w:line="360" w:lineRule="auto"/>
        <w:ind w:firstLine="708"/>
        <w:rPr>
          <w:rFonts w:ascii="Times New Roman" w:hAnsi="Times New Roman"/>
          <w:sz w:val="24"/>
          <w:szCs w:val="24"/>
          <w:lang w:val="en-US"/>
        </w:rPr>
      </w:pPr>
      <w:r w:rsidRPr="000A1218">
        <w:rPr>
          <w:rFonts w:ascii="Times New Roman" w:hAnsi="Times New Roman"/>
          <w:i/>
          <w:sz w:val="24"/>
          <w:szCs w:val="24"/>
          <w:lang w:val="en-US"/>
        </w:rPr>
        <w:t xml:space="preserve">Hypothesis (color) and influence Awareness. </w:t>
      </w:r>
      <w:r w:rsidRPr="000A1218">
        <w:rPr>
          <w:rFonts w:ascii="Times New Roman" w:hAnsi="Times New Roman"/>
          <w:sz w:val="24"/>
          <w:szCs w:val="24"/>
          <w:lang w:val="en-US"/>
        </w:rPr>
        <w:t>We looked at participants’ response to the color awareness question (i.e., “</w:t>
      </w:r>
      <w:r w:rsidRPr="000A1218">
        <w:rPr>
          <w:rFonts w:ascii="Times New Roman" w:hAnsi="Times New Roman"/>
          <w:i/>
          <w:sz w:val="24"/>
          <w:szCs w:val="24"/>
          <w:lang w:val="en-US"/>
        </w:rPr>
        <w:t>Think back to the first part of the experiment. During that part of the study, we trained you to relate Blue to Yellow and Green to Purple. In the second part, we presented one of the words on the left in blue (or green) and the words on the right in yellow or purple. Did you notice this during the study?</w:t>
      </w:r>
      <w:r w:rsidRPr="000A1218">
        <w:rPr>
          <w:rFonts w:ascii="Times New Roman" w:hAnsi="Times New Roman"/>
          <w:sz w:val="24"/>
          <w:szCs w:val="24"/>
          <w:lang w:val="en-US"/>
        </w:rPr>
        <w:t xml:space="preserve">”). We found that 84% of participants did notice this whereas 16% did not. We re-analyzed the data considering hypothesis awareness as a factor in a one-way ANOVA together with Color Matching. We found a significant interaction effect on explicit evaluations, </w:t>
      </w:r>
      <w:proofErr w:type="gramStart"/>
      <w:r w:rsidRPr="000A1218">
        <w:rPr>
          <w:rFonts w:ascii="Times New Roman" w:hAnsi="Times New Roman"/>
          <w:i/>
          <w:sz w:val="24"/>
          <w:szCs w:val="24"/>
          <w:lang w:val="en-US"/>
        </w:rPr>
        <w:t>F</w:t>
      </w:r>
      <w:r w:rsidRPr="000A1218">
        <w:rPr>
          <w:rFonts w:ascii="Times New Roman" w:hAnsi="Times New Roman"/>
          <w:sz w:val="24"/>
          <w:szCs w:val="24"/>
          <w:lang w:val="en-US"/>
        </w:rPr>
        <w:t>(</w:t>
      </w:r>
      <w:proofErr w:type="gramEnd"/>
      <w:r w:rsidRPr="000A1218">
        <w:rPr>
          <w:rFonts w:ascii="Times New Roman" w:hAnsi="Times New Roman"/>
          <w:sz w:val="24"/>
          <w:szCs w:val="24"/>
          <w:lang w:val="en-US"/>
        </w:rPr>
        <w:t xml:space="preserve">1,177) = 7.51, </w:t>
      </w:r>
      <w:r w:rsidRPr="000A1218">
        <w:rPr>
          <w:rFonts w:ascii="Times New Roman" w:hAnsi="Times New Roman"/>
          <w:i/>
          <w:sz w:val="24"/>
          <w:szCs w:val="24"/>
          <w:lang w:val="en-US"/>
        </w:rPr>
        <w:t xml:space="preserve">p </w:t>
      </w:r>
      <w:r w:rsidRPr="000A1218">
        <w:rPr>
          <w:rFonts w:ascii="Times New Roman" w:hAnsi="Times New Roman"/>
          <w:sz w:val="24"/>
          <w:szCs w:val="24"/>
          <w:lang w:val="en-US"/>
        </w:rPr>
        <w:t>= 0.007, η</w:t>
      </w:r>
      <w:r w:rsidRPr="000A1218">
        <w:rPr>
          <w:rFonts w:ascii="Times New Roman" w:hAnsi="Times New Roman"/>
          <w:sz w:val="24"/>
          <w:szCs w:val="24"/>
          <w:vertAlign w:val="superscript"/>
          <w:lang w:val="en-US"/>
        </w:rPr>
        <w:t>2</w:t>
      </w:r>
      <w:r w:rsidRPr="000A1218">
        <w:rPr>
          <w:rFonts w:ascii="Times New Roman" w:hAnsi="Times New Roman"/>
          <w:sz w:val="24"/>
          <w:szCs w:val="24"/>
          <w:vertAlign w:val="subscript"/>
          <w:lang w:val="en-US"/>
        </w:rPr>
        <w:t>partial</w:t>
      </w:r>
      <w:r w:rsidRPr="000A1218">
        <w:rPr>
          <w:rFonts w:ascii="Times New Roman" w:hAnsi="Times New Roman"/>
          <w:b/>
          <w:sz w:val="24"/>
          <w:szCs w:val="24"/>
          <w:lang w:val="en-US"/>
        </w:rPr>
        <w:t xml:space="preserve"> =</w:t>
      </w:r>
      <w:r w:rsidRPr="000A1218">
        <w:rPr>
          <w:rFonts w:ascii="Times New Roman" w:hAnsi="Times New Roman"/>
          <w:sz w:val="24"/>
          <w:szCs w:val="24"/>
          <w:lang w:val="en-US"/>
        </w:rPr>
        <w:t>0.04</w:t>
      </w:r>
      <w:r w:rsidRPr="000A1218">
        <w:rPr>
          <w:rFonts w:ascii="Times New Roman" w:hAnsi="Times New Roman"/>
          <w:b/>
          <w:sz w:val="24"/>
          <w:szCs w:val="24"/>
          <w:lang w:val="en-US"/>
        </w:rPr>
        <w:t>,</w:t>
      </w:r>
      <w:r w:rsidRPr="000A1218">
        <w:rPr>
          <w:rFonts w:ascii="Times New Roman" w:hAnsi="Times New Roman"/>
          <w:sz w:val="24"/>
          <w:szCs w:val="24"/>
          <w:lang w:val="en-US"/>
        </w:rPr>
        <w:t xml:space="preserve"> such that explicit attitudes towards CS1 [CS2] were stronger for participants that noticed how the color relationship from the first part related to the color arrangement in the second part (</w:t>
      </w:r>
      <w:r w:rsidRPr="000A1218">
        <w:rPr>
          <w:rFonts w:ascii="Times New Roman" w:hAnsi="Times New Roman"/>
          <w:i/>
          <w:sz w:val="24"/>
          <w:szCs w:val="24"/>
          <w:lang w:val="en-US"/>
        </w:rPr>
        <w:t>M</w:t>
      </w:r>
      <w:r w:rsidRPr="000A1218">
        <w:rPr>
          <w:rFonts w:ascii="Times New Roman" w:hAnsi="Times New Roman"/>
          <w:sz w:val="24"/>
          <w:szCs w:val="24"/>
          <w:lang w:val="en-US"/>
        </w:rPr>
        <w:t xml:space="preserve"> = 2.73, </w:t>
      </w:r>
      <w:r w:rsidRPr="000A1218">
        <w:rPr>
          <w:rFonts w:ascii="Times New Roman" w:hAnsi="Times New Roman"/>
          <w:i/>
          <w:sz w:val="24"/>
          <w:szCs w:val="24"/>
          <w:lang w:val="en-US"/>
        </w:rPr>
        <w:t xml:space="preserve">SD </w:t>
      </w:r>
      <w:r w:rsidRPr="000A1218">
        <w:rPr>
          <w:rFonts w:ascii="Times New Roman" w:hAnsi="Times New Roman"/>
          <w:sz w:val="24"/>
          <w:szCs w:val="24"/>
          <w:lang w:val="en-US"/>
        </w:rPr>
        <w:t>= 4.20), compared to participants that did not notice this procedure (</w:t>
      </w:r>
      <w:r w:rsidRPr="000A1218">
        <w:rPr>
          <w:rFonts w:ascii="Times New Roman" w:hAnsi="Times New Roman"/>
          <w:i/>
          <w:sz w:val="24"/>
          <w:szCs w:val="24"/>
          <w:lang w:val="en-US"/>
        </w:rPr>
        <w:t>M</w:t>
      </w:r>
      <w:r w:rsidRPr="000A1218">
        <w:rPr>
          <w:rFonts w:ascii="Times New Roman" w:hAnsi="Times New Roman"/>
          <w:sz w:val="24"/>
          <w:szCs w:val="24"/>
          <w:lang w:val="en-US"/>
        </w:rPr>
        <w:t xml:space="preserve"> = 0.44, </w:t>
      </w:r>
      <w:r w:rsidRPr="000A1218">
        <w:rPr>
          <w:rFonts w:ascii="Times New Roman" w:hAnsi="Times New Roman"/>
          <w:i/>
          <w:sz w:val="24"/>
          <w:szCs w:val="24"/>
          <w:lang w:val="en-US"/>
        </w:rPr>
        <w:t>SD</w:t>
      </w:r>
      <w:r w:rsidRPr="000A1218">
        <w:rPr>
          <w:rFonts w:ascii="Times New Roman" w:hAnsi="Times New Roman"/>
          <w:sz w:val="24"/>
          <w:szCs w:val="24"/>
          <w:lang w:val="en-US"/>
        </w:rPr>
        <w:t xml:space="preserve"> = 2.89). In case of the implicit measure, we did not find such an interaction effect, </w:t>
      </w:r>
      <w:proofErr w:type="gramStart"/>
      <w:r w:rsidRPr="000A1218">
        <w:rPr>
          <w:rFonts w:ascii="Times New Roman" w:hAnsi="Times New Roman"/>
          <w:i/>
          <w:sz w:val="24"/>
          <w:szCs w:val="24"/>
          <w:lang w:val="en-US"/>
        </w:rPr>
        <w:t>F</w:t>
      </w:r>
      <w:r w:rsidRPr="000A1218">
        <w:rPr>
          <w:rFonts w:ascii="Times New Roman" w:hAnsi="Times New Roman"/>
          <w:sz w:val="24"/>
          <w:szCs w:val="24"/>
          <w:lang w:val="en-US"/>
        </w:rPr>
        <w:t>(</w:t>
      </w:r>
      <w:proofErr w:type="gramEnd"/>
      <w:r w:rsidRPr="000A1218">
        <w:rPr>
          <w:rFonts w:ascii="Times New Roman" w:hAnsi="Times New Roman"/>
          <w:sz w:val="24"/>
          <w:szCs w:val="24"/>
          <w:lang w:val="en-US"/>
        </w:rPr>
        <w:t xml:space="preserve">1,177) = 0.17, </w:t>
      </w:r>
      <w:r w:rsidRPr="000A1218">
        <w:rPr>
          <w:rFonts w:ascii="Times New Roman" w:hAnsi="Times New Roman"/>
          <w:i/>
          <w:sz w:val="24"/>
          <w:szCs w:val="24"/>
          <w:lang w:val="en-US"/>
        </w:rPr>
        <w:t xml:space="preserve">p </w:t>
      </w:r>
      <w:r w:rsidRPr="000A1218">
        <w:rPr>
          <w:rFonts w:ascii="Times New Roman" w:hAnsi="Times New Roman"/>
          <w:sz w:val="24"/>
          <w:szCs w:val="24"/>
          <w:lang w:val="en-US"/>
        </w:rPr>
        <w:t xml:space="preserve">= 0.68. Among participants who noticed this particular procedure, we found that only 51% of them reported that the color matching influenced the way they evaluated the CSs, </w:t>
      </w:r>
      <w:r w:rsidRPr="000A1218">
        <w:rPr>
          <w:rFonts w:ascii="Times New Roman" w:hAnsi="Times New Roman"/>
          <w:sz w:val="24"/>
          <w:szCs w:val="24"/>
          <w:lang w:val="en-US"/>
        </w:rPr>
        <w:lastRenderedPageBreak/>
        <w:t xml:space="preserve">whereas the remaining 49% said it did not. Eighty-two participants explicitly reported being influenced by the color matching. As was the case with hypothesis awareness, influence awareness shaped the impact of our manipulation on explicit attitudes, as demonstrated by the significant interaction effect with color matching, </w:t>
      </w:r>
      <w:proofErr w:type="gramStart"/>
      <w:r w:rsidRPr="000A1218">
        <w:rPr>
          <w:rFonts w:ascii="Times New Roman" w:hAnsi="Times New Roman"/>
          <w:i/>
          <w:sz w:val="24"/>
          <w:szCs w:val="24"/>
          <w:lang w:val="en-US"/>
        </w:rPr>
        <w:t>F</w:t>
      </w:r>
      <w:r w:rsidRPr="000A1218">
        <w:rPr>
          <w:rFonts w:ascii="Times New Roman" w:hAnsi="Times New Roman"/>
          <w:sz w:val="24"/>
          <w:szCs w:val="24"/>
          <w:lang w:val="en-US"/>
        </w:rPr>
        <w:t>(</w:t>
      </w:r>
      <w:proofErr w:type="gramEnd"/>
      <w:r w:rsidRPr="000A1218">
        <w:rPr>
          <w:rFonts w:ascii="Times New Roman" w:hAnsi="Times New Roman"/>
          <w:sz w:val="24"/>
          <w:szCs w:val="24"/>
          <w:lang w:val="en-US"/>
        </w:rPr>
        <w:t xml:space="preserve">1, 177) = 26.63, </w:t>
      </w:r>
      <w:r w:rsidRPr="000A1218">
        <w:rPr>
          <w:rFonts w:ascii="Times New Roman" w:hAnsi="Times New Roman"/>
          <w:i/>
          <w:sz w:val="24"/>
          <w:szCs w:val="24"/>
          <w:lang w:val="en-US"/>
        </w:rPr>
        <w:t xml:space="preserve">p </w:t>
      </w:r>
      <w:r w:rsidRPr="000A1218">
        <w:rPr>
          <w:rFonts w:ascii="Times New Roman" w:hAnsi="Times New Roman"/>
          <w:sz w:val="24"/>
          <w:szCs w:val="24"/>
          <w:lang w:val="en-US"/>
        </w:rPr>
        <w:t>&lt; 0.001, η</w:t>
      </w:r>
      <w:r w:rsidRPr="000A1218">
        <w:rPr>
          <w:rFonts w:ascii="Times New Roman" w:hAnsi="Times New Roman"/>
          <w:sz w:val="24"/>
          <w:szCs w:val="24"/>
          <w:vertAlign w:val="superscript"/>
          <w:lang w:val="en-US"/>
        </w:rPr>
        <w:t>2</w:t>
      </w:r>
      <w:r w:rsidRPr="000A1218">
        <w:rPr>
          <w:rFonts w:ascii="Times New Roman" w:hAnsi="Times New Roman"/>
          <w:sz w:val="24"/>
          <w:szCs w:val="24"/>
          <w:vertAlign w:val="subscript"/>
          <w:lang w:val="en-US"/>
        </w:rPr>
        <w:t>partial</w:t>
      </w:r>
      <w:r w:rsidRPr="000A1218">
        <w:rPr>
          <w:rFonts w:ascii="Times New Roman" w:hAnsi="Times New Roman"/>
          <w:b/>
          <w:sz w:val="24"/>
          <w:szCs w:val="24"/>
          <w:lang w:val="en-US"/>
        </w:rPr>
        <w:t xml:space="preserve"> =</w:t>
      </w:r>
      <w:r w:rsidRPr="000A1218">
        <w:rPr>
          <w:rFonts w:ascii="Times New Roman" w:hAnsi="Times New Roman"/>
          <w:sz w:val="24"/>
          <w:szCs w:val="24"/>
          <w:lang w:val="en-US"/>
        </w:rPr>
        <w:t>0.13. This suggests that participants who believed this color matching influenced their subsequent attitude towards CS1 [CS2], in fact showed the strongest explicit EC effect (</w:t>
      </w:r>
      <w:r w:rsidRPr="000A1218">
        <w:rPr>
          <w:rFonts w:ascii="Times New Roman" w:hAnsi="Times New Roman"/>
          <w:i/>
          <w:sz w:val="24"/>
          <w:szCs w:val="24"/>
          <w:lang w:val="en-US"/>
        </w:rPr>
        <w:t xml:space="preserve">M </w:t>
      </w:r>
      <w:r w:rsidRPr="000A1218">
        <w:rPr>
          <w:rFonts w:ascii="Times New Roman" w:hAnsi="Times New Roman"/>
          <w:sz w:val="24"/>
          <w:szCs w:val="24"/>
          <w:lang w:val="en-US"/>
        </w:rPr>
        <w:t xml:space="preserve">= 4.00, </w:t>
      </w:r>
      <w:r w:rsidRPr="000A1218">
        <w:rPr>
          <w:rFonts w:ascii="Times New Roman" w:hAnsi="Times New Roman"/>
          <w:i/>
          <w:sz w:val="24"/>
          <w:szCs w:val="24"/>
          <w:lang w:val="en-US"/>
        </w:rPr>
        <w:t xml:space="preserve">SD </w:t>
      </w:r>
      <w:r w:rsidRPr="000A1218">
        <w:rPr>
          <w:rFonts w:ascii="Times New Roman" w:hAnsi="Times New Roman"/>
          <w:sz w:val="24"/>
          <w:szCs w:val="24"/>
          <w:lang w:val="en-US"/>
        </w:rPr>
        <w:t>= 4.58) compared to participants who did not believe it had an influence (</w:t>
      </w:r>
      <w:r w:rsidRPr="000A1218">
        <w:rPr>
          <w:rFonts w:ascii="Times New Roman" w:hAnsi="Times New Roman"/>
          <w:i/>
          <w:sz w:val="24"/>
          <w:szCs w:val="24"/>
          <w:lang w:val="en-US"/>
        </w:rPr>
        <w:t xml:space="preserve">M </w:t>
      </w:r>
      <w:r w:rsidRPr="000A1218">
        <w:rPr>
          <w:rFonts w:ascii="Times New Roman" w:hAnsi="Times New Roman"/>
          <w:sz w:val="24"/>
          <w:szCs w:val="24"/>
          <w:lang w:val="en-US"/>
        </w:rPr>
        <w:t xml:space="preserve">= 0.98, </w:t>
      </w:r>
      <w:r w:rsidRPr="000A1218">
        <w:rPr>
          <w:rFonts w:ascii="Times New Roman" w:hAnsi="Times New Roman"/>
          <w:i/>
          <w:sz w:val="24"/>
          <w:szCs w:val="24"/>
          <w:lang w:val="en-US"/>
        </w:rPr>
        <w:t xml:space="preserve">SD </w:t>
      </w:r>
      <w:r w:rsidRPr="000A1218">
        <w:rPr>
          <w:rFonts w:ascii="Times New Roman" w:hAnsi="Times New Roman"/>
          <w:sz w:val="24"/>
          <w:szCs w:val="24"/>
          <w:lang w:val="en-US"/>
        </w:rPr>
        <w:t xml:space="preserve">= 3.03).  In case of the implicit attitudes, no such interaction effect was found, </w:t>
      </w:r>
      <w:proofErr w:type="gramStart"/>
      <w:r w:rsidRPr="000A1218">
        <w:rPr>
          <w:rFonts w:ascii="Times New Roman" w:hAnsi="Times New Roman"/>
          <w:i/>
          <w:sz w:val="24"/>
          <w:szCs w:val="24"/>
          <w:lang w:val="en-US"/>
        </w:rPr>
        <w:t>F</w:t>
      </w:r>
      <w:r w:rsidRPr="000A1218">
        <w:rPr>
          <w:rFonts w:ascii="Times New Roman" w:hAnsi="Times New Roman"/>
          <w:sz w:val="24"/>
          <w:szCs w:val="24"/>
          <w:lang w:val="en-US"/>
        </w:rPr>
        <w:t>(</w:t>
      </w:r>
      <w:proofErr w:type="gramEnd"/>
      <w:r w:rsidRPr="000A1218">
        <w:rPr>
          <w:rFonts w:ascii="Times New Roman" w:hAnsi="Times New Roman"/>
          <w:sz w:val="24"/>
          <w:szCs w:val="24"/>
          <w:lang w:val="en-US"/>
        </w:rPr>
        <w:t xml:space="preserve">1, 177) = 0.68, </w:t>
      </w:r>
      <w:r w:rsidRPr="000A1218">
        <w:rPr>
          <w:rFonts w:ascii="Times New Roman" w:hAnsi="Times New Roman"/>
          <w:i/>
          <w:sz w:val="24"/>
          <w:szCs w:val="24"/>
          <w:lang w:val="en-US"/>
        </w:rPr>
        <w:t xml:space="preserve">p </w:t>
      </w:r>
      <w:r w:rsidRPr="000A1218">
        <w:rPr>
          <w:rFonts w:ascii="Times New Roman" w:hAnsi="Times New Roman"/>
          <w:sz w:val="24"/>
          <w:szCs w:val="24"/>
          <w:lang w:val="en-US"/>
        </w:rPr>
        <w:t>= 0.41.</w:t>
      </w:r>
    </w:p>
    <w:p w14:paraId="565AF6A4" w14:textId="77777777" w:rsidR="00674539" w:rsidRPr="000A1218" w:rsidRDefault="00674539" w:rsidP="00674539">
      <w:pPr>
        <w:pStyle w:val="text"/>
        <w:spacing w:before="240" w:line="360" w:lineRule="auto"/>
        <w:ind w:firstLine="708"/>
        <w:rPr>
          <w:rFonts w:ascii="Times New Roman" w:hAnsi="Times New Roman"/>
          <w:sz w:val="24"/>
          <w:szCs w:val="24"/>
          <w:lang w:val="en-US"/>
        </w:rPr>
      </w:pPr>
      <w:r w:rsidRPr="000A1218">
        <w:rPr>
          <w:rFonts w:ascii="Times New Roman" w:hAnsi="Times New Roman"/>
          <w:i/>
          <w:sz w:val="24"/>
          <w:szCs w:val="24"/>
          <w:lang w:val="en-US"/>
        </w:rPr>
        <w:t xml:space="preserve">Demand. </w:t>
      </w:r>
      <w:r w:rsidRPr="000A1218">
        <w:rPr>
          <w:rFonts w:ascii="Times New Roman" w:hAnsi="Times New Roman"/>
          <w:sz w:val="24"/>
          <w:szCs w:val="24"/>
          <w:lang w:val="en-US"/>
        </w:rPr>
        <w:t xml:space="preserve">We had 19% of demand compliant participants for the explicit measures and 14% for the IAT. The exclusion of these participants did not affect the magnitude of implicit or explicit attitude. </w:t>
      </w:r>
    </w:p>
    <w:p w14:paraId="7AB4D8E7" w14:textId="77777777" w:rsidR="00674539" w:rsidRPr="000A1218" w:rsidRDefault="00674539" w:rsidP="00674539">
      <w:pPr>
        <w:pStyle w:val="text"/>
        <w:spacing w:before="240" w:line="360" w:lineRule="auto"/>
        <w:ind w:firstLine="708"/>
        <w:rPr>
          <w:rFonts w:ascii="Times New Roman" w:hAnsi="Times New Roman"/>
          <w:sz w:val="24"/>
          <w:szCs w:val="24"/>
          <w:lang w:val="en-US"/>
        </w:rPr>
      </w:pPr>
      <w:r w:rsidRPr="000A1218">
        <w:rPr>
          <w:rFonts w:ascii="Times New Roman" w:hAnsi="Times New Roman"/>
          <w:i/>
          <w:sz w:val="24"/>
          <w:szCs w:val="24"/>
          <w:lang w:val="en-US"/>
        </w:rPr>
        <w:t xml:space="preserve">Reactance. </w:t>
      </w:r>
      <w:r w:rsidRPr="000A1218">
        <w:rPr>
          <w:rFonts w:ascii="Times New Roman" w:hAnsi="Times New Roman"/>
          <w:sz w:val="24"/>
          <w:szCs w:val="24"/>
          <w:lang w:val="en-US"/>
        </w:rPr>
        <w:t xml:space="preserve">We had 15% of reactant participants for the explicit measures and 8% for the IAT. The exclusion of reactant participants did not affect the magnitude of implicit or explicit attitude. </w:t>
      </w:r>
    </w:p>
    <w:p w14:paraId="2C8F5AEF" w14:textId="2E13F7C9" w:rsidR="00F52051" w:rsidRPr="000A1218" w:rsidRDefault="00674539" w:rsidP="0010442A">
      <w:pPr>
        <w:pStyle w:val="text"/>
        <w:spacing w:before="240" w:line="360" w:lineRule="auto"/>
        <w:rPr>
          <w:rFonts w:ascii="Times New Roman" w:hAnsi="Times New Roman"/>
          <w:sz w:val="24"/>
          <w:szCs w:val="24"/>
          <w:lang w:val="en-US"/>
        </w:rPr>
      </w:pPr>
      <w:r w:rsidRPr="000A1218">
        <w:rPr>
          <w:rFonts w:ascii="Times New Roman" w:hAnsi="Times New Roman"/>
          <w:i/>
          <w:sz w:val="24"/>
          <w:szCs w:val="24"/>
          <w:lang w:val="en-US"/>
        </w:rPr>
        <w:t xml:space="preserve">Writing down manipulation check. </w:t>
      </w:r>
      <w:r w:rsidRPr="000A1218">
        <w:rPr>
          <w:rFonts w:ascii="Times New Roman" w:hAnsi="Times New Roman"/>
          <w:sz w:val="24"/>
          <w:szCs w:val="24"/>
          <w:lang w:val="en-US"/>
        </w:rPr>
        <w:t>We had 4% of participants that indicated writing down what happened in order to help them figure out what was going on.</w:t>
      </w:r>
    </w:p>
    <w:sectPr w:rsidR="00F52051" w:rsidRPr="000A1218" w:rsidSect="003744C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ean" w:date="2019-01-09T10:35:00Z" w:initials="S">
    <w:p w14:paraId="103AADCA" w14:textId="50E4591A" w:rsidR="00604F01" w:rsidRDefault="00604F01">
      <w:pPr>
        <w:pStyle w:val="CommentText"/>
      </w:pPr>
      <w:r>
        <w:rPr>
          <w:rStyle w:val="CommentReference"/>
        </w:rPr>
        <w:annotationRef/>
      </w:r>
      <w:r>
        <w:t xml:space="preserve">From </w:t>
      </w:r>
      <w:proofErr w:type="spellStart"/>
      <w:r>
        <w:t>experience</w:t>
      </w:r>
      <w:proofErr w:type="spellEnd"/>
      <w:r>
        <w:t xml:space="preserve"> </w:t>
      </w:r>
      <w:proofErr w:type="spellStart"/>
      <w:r>
        <w:t>using</w:t>
      </w:r>
      <w:proofErr w:type="spellEnd"/>
      <w:r>
        <w:t xml:space="preserve"> the </w:t>
      </w:r>
      <w:proofErr w:type="spellStart"/>
      <w:r>
        <w:t>term</w:t>
      </w:r>
      <w:proofErr w:type="spellEnd"/>
      <w:proofErr w:type="gramStart"/>
      <w:r>
        <w:t xml:space="preserve"> ‘</w:t>
      </w:r>
      <w:proofErr w:type="spellStart"/>
      <w:proofErr w:type="gramEnd"/>
      <w:r>
        <w:t>attitudes</w:t>
      </w:r>
      <w:proofErr w:type="spellEnd"/>
      <w:r>
        <w:t xml:space="preserve">’ attracts far more </w:t>
      </w:r>
      <w:proofErr w:type="spellStart"/>
      <w:r>
        <w:t>attention</w:t>
      </w:r>
      <w:proofErr w:type="spellEnd"/>
      <w:r>
        <w:t xml:space="preserve"> to a </w:t>
      </w:r>
      <w:proofErr w:type="spellStart"/>
      <w:r>
        <w:t>paper</w:t>
      </w:r>
      <w:proofErr w:type="spellEnd"/>
      <w:r>
        <w:t xml:space="preserve"> </w:t>
      </w:r>
      <w:proofErr w:type="spellStart"/>
      <w:r>
        <w:t>than</w:t>
      </w:r>
      <w:proofErr w:type="spellEnd"/>
      <w:r>
        <w:t xml:space="preserve"> </w:t>
      </w:r>
      <w:proofErr w:type="spellStart"/>
      <w:r>
        <w:t>either</w:t>
      </w:r>
      <w:proofErr w:type="spellEnd"/>
      <w:r>
        <w:t xml:space="preserve"> ‘</w:t>
      </w:r>
      <w:proofErr w:type="spellStart"/>
      <w:r>
        <w:t>evaluations</w:t>
      </w:r>
      <w:proofErr w:type="spellEnd"/>
      <w:r>
        <w:t>’, ‘</w:t>
      </w:r>
      <w:proofErr w:type="spellStart"/>
      <w:r>
        <w:t>liking</w:t>
      </w:r>
      <w:proofErr w:type="spellEnd"/>
      <w:r>
        <w:t>’ or ‘</w:t>
      </w:r>
      <w:proofErr w:type="spellStart"/>
      <w:r>
        <w:t>evaluative</w:t>
      </w:r>
      <w:proofErr w:type="spellEnd"/>
      <w:r>
        <w:t xml:space="preserve"> </w:t>
      </w:r>
      <w:proofErr w:type="spellStart"/>
      <w:r>
        <w:t>responses</w:t>
      </w:r>
      <w:proofErr w:type="spellEnd"/>
      <w:r>
        <w:t xml:space="preserve">’. So I am using that term here. </w:t>
      </w:r>
    </w:p>
    <w:p w14:paraId="4B96A874" w14:textId="6DC95596" w:rsidR="00604F01" w:rsidRDefault="00604F01">
      <w:pPr>
        <w:pStyle w:val="CommentText"/>
      </w:pPr>
    </w:p>
    <w:p w14:paraId="50ECB79E" w14:textId="26ACD733" w:rsidR="00604F01" w:rsidRDefault="00604F01">
      <w:pPr>
        <w:pStyle w:val="CommentText"/>
      </w:pPr>
      <w:r>
        <w:t xml:space="preserve">That said, I include a footnote indicating that we define attitudes as the study of evaluations which refers </w:t>
      </w:r>
      <w:proofErr w:type="gramStart"/>
      <w:r>
        <w:t>to</w:t>
      </w:r>
      <w:proofErr w:type="gramEnd"/>
      <w:r>
        <w:t xml:space="preserve"> the impact of stimuli on evaluative responses (i.e., the De Houwer, Gawronski, and Barnes-Holmes, 2013 definition). </w:t>
      </w:r>
    </w:p>
  </w:comment>
  <w:comment w:id="2" w:author="Sean" w:date="2019-01-08T10:39:00Z" w:initials="S">
    <w:p w14:paraId="422575A1" w14:textId="77777777" w:rsidR="00604F01" w:rsidRDefault="00604F01">
      <w:pPr>
        <w:pStyle w:val="CommentText"/>
      </w:pPr>
      <w:r>
        <w:rPr>
          <w:rStyle w:val="CommentReference"/>
        </w:rPr>
        <w:annotationRef/>
      </w:r>
    </w:p>
    <w:p w14:paraId="22B394A7" w14:textId="7492E343" w:rsidR="00604F01" w:rsidRDefault="00604F01">
      <w:pPr>
        <w:pStyle w:val="CommentText"/>
      </w:pPr>
      <w:r>
        <w:t xml:space="preserve">Should we continue to refer to the stimuli as CSs and USs given that we argue above that source and target </w:t>
      </w:r>
      <w:proofErr w:type="spellStart"/>
      <w:r>
        <w:t>object</w:t>
      </w:r>
      <w:proofErr w:type="spellEnd"/>
      <w:r>
        <w:t xml:space="preserve"> </w:t>
      </w:r>
      <w:proofErr w:type="spellStart"/>
      <w:r>
        <w:t>should</w:t>
      </w:r>
      <w:proofErr w:type="spellEnd"/>
      <w:r>
        <w:t xml:space="preserve"> be </w:t>
      </w:r>
      <w:proofErr w:type="spellStart"/>
      <w:r>
        <w:t>used</w:t>
      </w:r>
      <w:proofErr w:type="spellEnd"/>
      <w:r>
        <w:t>?</w:t>
      </w:r>
    </w:p>
    <w:p w14:paraId="4FC88955" w14:textId="77777777" w:rsidR="00604F01" w:rsidRDefault="00604F01">
      <w:pPr>
        <w:pStyle w:val="CommentText"/>
      </w:pPr>
    </w:p>
    <w:p w14:paraId="70E64FDF" w14:textId="11B37E4D" w:rsidR="00604F01" w:rsidRDefault="00604F01">
      <w:pPr>
        <w:pStyle w:val="CommentText"/>
      </w:pPr>
      <w:r>
        <w:t xml:space="preserve">The </w:t>
      </w:r>
      <w:proofErr w:type="spellStart"/>
      <w:r>
        <w:t>only</w:t>
      </w:r>
      <w:proofErr w:type="spellEnd"/>
      <w:r>
        <w:t xml:space="preserve"> </w:t>
      </w:r>
      <w:proofErr w:type="spellStart"/>
      <w:r>
        <w:t>issue</w:t>
      </w:r>
      <w:proofErr w:type="spellEnd"/>
      <w:r>
        <w:t xml:space="preserve"> I </w:t>
      </w:r>
      <w:proofErr w:type="spellStart"/>
      <w:r>
        <w:t>see</w:t>
      </w:r>
      <w:proofErr w:type="spellEnd"/>
      <w:r>
        <w:t xml:space="preserve"> with </w:t>
      </w:r>
      <w:proofErr w:type="spellStart"/>
      <w:r>
        <w:t>changing</w:t>
      </w:r>
      <w:proofErr w:type="spellEnd"/>
      <w:r>
        <w:t xml:space="preserve"> from CS and US </w:t>
      </w:r>
      <w:proofErr w:type="gramStart"/>
      <w:r>
        <w:t>to</w:t>
      </w:r>
      <w:proofErr w:type="gramEnd"/>
      <w:r>
        <w:t xml:space="preserve"> source and target </w:t>
      </w:r>
      <w:proofErr w:type="spellStart"/>
      <w:r>
        <w:t>object</w:t>
      </w:r>
      <w:proofErr w:type="spellEnd"/>
      <w:r>
        <w:t xml:space="preserve"> </w:t>
      </w:r>
      <w:proofErr w:type="spellStart"/>
      <w:r>
        <w:t>here</w:t>
      </w:r>
      <w:proofErr w:type="spellEnd"/>
      <w:r>
        <w:t xml:space="preserve"> </w:t>
      </w:r>
      <w:proofErr w:type="spellStart"/>
      <w:r>
        <w:t>is</w:t>
      </w:r>
      <w:proofErr w:type="spellEnd"/>
      <w:r>
        <w:t xml:space="preserve"> the </w:t>
      </w:r>
      <w:proofErr w:type="spellStart"/>
      <w:r>
        <w:t>irrelevant</w:t>
      </w:r>
      <w:proofErr w:type="spellEnd"/>
      <w:r>
        <w:t xml:space="preserve"> CS (i.e., the CS </w:t>
      </w:r>
      <w:proofErr w:type="spellStart"/>
      <w:r>
        <w:t>that</w:t>
      </w:r>
      <w:proofErr w:type="spellEnd"/>
      <w:r>
        <w:t xml:space="preserve"> </w:t>
      </w:r>
      <w:proofErr w:type="spellStart"/>
      <w:r>
        <w:t>does</w:t>
      </w:r>
      <w:proofErr w:type="spellEnd"/>
      <w:r>
        <w:t xml:space="preserve"> </w:t>
      </w:r>
      <w:proofErr w:type="spellStart"/>
      <w:r>
        <w:t>not</w:t>
      </w:r>
      <w:proofErr w:type="spellEnd"/>
      <w:r>
        <w:t xml:space="preserve"> share a </w:t>
      </w:r>
      <w:proofErr w:type="spellStart"/>
      <w:r>
        <w:t>feature</w:t>
      </w:r>
      <w:proofErr w:type="spellEnd"/>
      <w:r>
        <w:t xml:space="preserve"> with the source). </w:t>
      </w:r>
      <w:proofErr w:type="gramStart"/>
      <w:r>
        <w:t xml:space="preserve">I </w:t>
      </w:r>
      <w:proofErr w:type="spellStart"/>
      <w:r>
        <w:t>guess</w:t>
      </w:r>
      <w:proofErr w:type="spellEnd"/>
      <w:r>
        <w:t xml:space="preserve"> </w:t>
      </w:r>
      <w:proofErr w:type="spellStart"/>
      <w:r>
        <w:t>that</w:t>
      </w:r>
      <w:proofErr w:type="spellEnd"/>
      <w:r>
        <w:t xml:space="preserve"> </w:t>
      </w:r>
      <w:proofErr w:type="spellStart"/>
      <w:r>
        <w:t>stimulus</w:t>
      </w:r>
      <w:proofErr w:type="spellEnd"/>
      <w:r>
        <w:t xml:space="preserve"> </w:t>
      </w:r>
      <w:proofErr w:type="spellStart"/>
      <w:r>
        <w:t>is</w:t>
      </w:r>
      <w:proofErr w:type="spellEnd"/>
      <w:r>
        <w:t xml:space="preserve"> </w:t>
      </w:r>
      <w:proofErr w:type="spellStart"/>
      <w:r>
        <w:t>not</w:t>
      </w:r>
      <w:proofErr w:type="spellEnd"/>
      <w:r>
        <w:t xml:space="preserve"> the target </w:t>
      </w:r>
      <w:proofErr w:type="spellStart"/>
      <w:r>
        <w:t>object</w:t>
      </w:r>
      <w:proofErr w:type="spellEnd"/>
      <w:r>
        <w:t xml:space="preserve"> per se – </w:t>
      </w:r>
      <w:proofErr w:type="spellStart"/>
      <w:r>
        <w:t>although</w:t>
      </w:r>
      <w:proofErr w:type="spellEnd"/>
      <w:r>
        <w:t xml:space="preserve"> </w:t>
      </w:r>
      <w:proofErr w:type="spellStart"/>
      <w:r>
        <w:t>one</w:t>
      </w:r>
      <w:proofErr w:type="spellEnd"/>
      <w:r>
        <w:t xml:space="preserve"> </w:t>
      </w:r>
      <w:proofErr w:type="spellStart"/>
      <w:r>
        <w:t>could</w:t>
      </w:r>
      <w:proofErr w:type="spellEnd"/>
      <w:r>
        <w:t xml:space="preserve"> </w:t>
      </w:r>
      <w:proofErr w:type="spellStart"/>
      <w:r>
        <w:t>say</w:t>
      </w:r>
      <w:proofErr w:type="spellEnd"/>
      <w:r>
        <w:t xml:space="preserve"> </w:t>
      </w:r>
      <w:proofErr w:type="spellStart"/>
      <w:r>
        <w:t>it</w:t>
      </w:r>
      <w:proofErr w:type="spellEnd"/>
      <w:r>
        <w:t xml:space="preserve"> </w:t>
      </w:r>
      <w:proofErr w:type="spellStart"/>
      <w:r>
        <w:t>is</w:t>
      </w:r>
      <w:proofErr w:type="spellEnd"/>
      <w:r>
        <w:t xml:space="preserve"> a target </w:t>
      </w:r>
      <w:proofErr w:type="spellStart"/>
      <w:r>
        <w:t>object</w:t>
      </w:r>
      <w:proofErr w:type="spellEnd"/>
      <w:r>
        <w:t xml:space="preserve"> </w:t>
      </w:r>
      <w:proofErr w:type="spellStart"/>
      <w:r>
        <w:t>because</w:t>
      </w:r>
      <w:proofErr w:type="spellEnd"/>
      <w:r>
        <w:t xml:space="preserve"> the </w:t>
      </w:r>
      <w:proofErr w:type="spellStart"/>
      <w:r>
        <w:t>lack</w:t>
      </w:r>
      <w:proofErr w:type="spellEnd"/>
      <w:r>
        <w:t xml:space="preserve"> of a </w:t>
      </w:r>
      <w:proofErr w:type="spellStart"/>
      <w:r>
        <w:t>shared</w:t>
      </w:r>
      <w:proofErr w:type="spellEnd"/>
      <w:r>
        <w:t xml:space="preserve"> </w:t>
      </w:r>
      <w:proofErr w:type="spellStart"/>
      <w:r>
        <w:t>feature</w:t>
      </w:r>
      <w:proofErr w:type="spellEnd"/>
      <w:r>
        <w:t xml:space="preserve"> </w:t>
      </w:r>
      <w:proofErr w:type="spellStart"/>
      <w:r>
        <w:t>he</w:t>
      </w:r>
      <w:proofErr w:type="gramEnd"/>
      <w:r>
        <w:t>re</w:t>
      </w:r>
      <w:proofErr w:type="spellEnd"/>
      <w:r>
        <w:t xml:space="preserve"> </w:t>
      </w:r>
      <w:proofErr w:type="spellStart"/>
      <w:r>
        <w:t>also</w:t>
      </w:r>
      <w:proofErr w:type="spellEnd"/>
      <w:r>
        <w:t xml:space="preserve"> </w:t>
      </w:r>
      <w:proofErr w:type="spellStart"/>
      <w:r>
        <w:t>influences</w:t>
      </w:r>
      <w:proofErr w:type="spellEnd"/>
      <w:r>
        <w:t xml:space="preserve"> the </w:t>
      </w:r>
      <w:proofErr w:type="spellStart"/>
      <w:r>
        <w:t>assumptions</w:t>
      </w:r>
      <w:proofErr w:type="spellEnd"/>
      <w:r>
        <w:t xml:space="preserve"> </w:t>
      </w:r>
      <w:proofErr w:type="spellStart"/>
      <w:r>
        <w:t>people</w:t>
      </w:r>
      <w:proofErr w:type="spellEnd"/>
      <w:r>
        <w:t xml:space="preserve"> </w:t>
      </w:r>
      <w:proofErr w:type="spellStart"/>
      <w:r>
        <w:t>will</w:t>
      </w:r>
      <w:proofErr w:type="spellEnd"/>
      <w:r>
        <w:t xml:space="preserve"> </w:t>
      </w:r>
      <w:proofErr w:type="spellStart"/>
      <w:r>
        <w:t>make</w:t>
      </w:r>
      <w:proofErr w:type="spellEnd"/>
      <w:r>
        <w:t xml:space="preserve"> </w:t>
      </w:r>
      <w:proofErr w:type="spellStart"/>
      <w:r>
        <w:t>about</w:t>
      </w:r>
      <w:proofErr w:type="spellEnd"/>
      <w:r>
        <w:t xml:space="preserve"> </w:t>
      </w:r>
      <w:proofErr w:type="spellStart"/>
      <w:r>
        <w:t>it</w:t>
      </w:r>
      <w:proofErr w:type="spellEnd"/>
      <w:r>
        <w:t>…</w:t>
      </w:r>
    </w:p>
  </w:comment>
  <w:comment w:id="6" w:author="Sean" w:date="2018-12-10T11:12:00Z" w:initials="S">
    <w:p w14:paraId="72A464DE" w14:textId="77777777" w:rsidR="00604F01" w:rsidRDefault="00604F01">
      <w:pPr>
        <w:pStyle w:val="CommentText"/>
      </w:pPr>
      <w:r>
        <w:rPr>
          <w:rStyle w:val="CommentReference"/>
        </w:rPr>
        <w:annotationRef/>
      </w:r>
      <w:r>
        <w:t xml:space="preserve">Technically we need 110 </w:t>
      </w:r>
      <w:proofErr w:type="gramStart"/>
      <w:r>
        <w:t>to</w:t>
      </w:r>
      <w:proofErr w:type="gramEnd"/>
      <w:r>
        <w:t xml:space="preserve"> be powered for these analyses. </w:t>
      </w:r>
      <w:proofErr w:type="gramStart"/>
      <w:r>
        <w:t>I could go back and collect seven more people (or even more) to hit what we need</w:t>
      </w:r>
      <w:proofErr w:type="gramEnd"/>
      <w:r>
        <w:t xml:space="preserve">. </w:t>
      </w:r>
    </w:p>
    <w:p w14:paraId="55CF96CE" w14:textId="77777777" w:rsidR="00604F01" w:rsidRDefault="00604F01">
      <w:pPr>
        <w:pStyle w:val="CommentText"/>
      </w:pPr>
    </w:p>
    <w:p w14:paraId="6BF36F18" w14:textId="27BE97BB" w:rsidR="00604F01" w:rsidRDefault="00604F01">
      <w:pPr>
        <w:pStyle w:val="CommentText"/>
      </w:pPr>
      <w:r>
        <w:t>Thoughts?</w:t>
      </w:r>
    </w:p>
  </w:comment>
  <w:comment w:id="19" w:author="Sean" w:date="2018-12-10T11:14:00Z" w:initials="S">
    <w:p w14:paraId="7D528885" w14:textId="213DA33B" w:rsidR="00604F01" w:rsidRDefault="00604F01">
      <w:pPr>
        <w:pStyle w:val="CommentText"/>
      </w:pPr>
      <w:r>
        <w:rPr>
          <w:rStyle w:val="CommentReference"/>
        </w:rPr>
        <w:annotationRef/>
      </w:r>
      <w:r>
        <w:t xml:space="preserve">Same here – we needed 110 to hit the power. </w:t>
      </w:r>
      <w:proofErr w:type="gramStart"/>
      <w:r>
        <w:t>I can go back and bump these numbers if you agree.</w:t>
      </w:r>
      <w:proofErr w:type="gramEnd"/>
    </w:p>
  </w:comment>
  <w:comment w:id="20" w:author="Sean" w:date="2018-12-07T10:40:00Z" w:initials="S">
    <w:p w14:paraId="676D8E6E" w14:textId="1B7C0AB3" w:rsidR="00604F01" w:rsidRDefault="00604F01">
      <w:pPr>
        <w:pStyle w:val="CommentText"/>
      </w:pPr>
      <w:r>
        <w:rPr>
          <w:rStyle w:val="CommentReference"/>
        </w:rPr>
        <w:annotationRef/>
      </w:r>
      <w:proofErr w:type="gramStart"/>
      <w:r>
        <w:t>here</w:t>
      </w:r>
      <w:proofErr w:type="gramEnd"/>
      <w:r>
        <w:t xml:space="preserve"> we see an effect that could be interpreted as support for the non-shared features idea.</w:t>
      </w:r>
    </w:p>
  </w:comment>
  <w:comment w:id="21" w:author="Sean" w:date="2018-12-07T10:40:00Z" w:initials="S">
    <w:p w14:paraId="425EA05D" w14:textId="7C41AF59" w:rsidR="00604F01" w:rsidRDefault="00604F01">
      <w:pPr>
        <w:pStyle w:val="CommentText"/>
      </w:pPr>
      <w:r>
        <w:rPr>
          <w:rStyle w:val="CommentReference"/>
        </w:rPr>
        <w:annotationRef/>
      </w:r>
      <w:r>
        <w:t xml:space="preserve">But not here. </w:t>
      </w:r>
    </w:p>
  </w:comment>
  <w:comment w:id="22" w:author="Sean" w:date="2018-12-07T10:40:00Z" w:initials="S">
    <w:p w14:paraId="7EF0D141" w14:textId="3681E9D0" w:rsidR="00604F01" w:rsidRDefault="00604F01">
      <w:pPr>
        <w:pStyle w:val="CommentText"/>
      </w:pPr>
      <w:r>
        <w:rPr>
          <w:rStyle w:val="CommentReference"/>
        </w:rPr>
        <w:annotationRef/>
      </w:r>
      <w:proofErr w:type="gramStart"/>
      <w:r>
        <w:t>here</w:t>
      </w:r>
      <w:proofErr w:type="gramEnd"/>
      <w:r>
        <w:t xml:space="preserve"> we see an effect that could be interpreted as support for the non-shared features idea.</w:t>
      </w:r>
    </w:p>
  </w:comment>
  <w:comment w:id="23" w:author="Sean" w:date="2018-12-07T11:00:00Z" w:initials="S">
    <w:p w14:paraId="40DB4A80" w14:textId="40346C56" w:rsidR="00604F01" w:rsidRDefault="00604F01">
      <w:pPr>
        <w:pStyle w:val="CommentText"/>
      </w:pPr>
      <w:r>
        <w:rPr>
          <w:rStyle w:val="CommentReference"/>
        </w:rPr>
        <w:annotationRef/>
      </w:r>
      <w:r>
        <w:t>Need to include BF here</w:t>
      </w:r>
    </w:p>
  </w:comment>
  <w:comment w:id="24" w:author="Sean" w:date="2018-12-07T10:40:00Z" w:initials="S">
    <w:p w14:paraId="30F39B6B" w14:textId="286DE23F" w:rsidR="00604F01" w:rsidRDefault="00604F01">
      <w:pPr>
        <w:pStyle w:val="CommentText"/>
      </w:pPr>
      <w:r>
        <w:rPr>
          <w:rStyle w:val="CommentReference"/>
        </w:rPr>
        <w:annotationRef/>
      </w:r>
      <w:r>
        <w:t>But not here.</w:t>
      </w:r>
    </w:p>
  </w:comment>
  <w:comment w:id="25" w:author="Sean" w:date="2018-12-07T10:41:00Z" w:initials="S">
    <w:p w14:paraId="1A8D591D" w14:textId="1659D7DD" w:rsidR="00604F01" w:rsidRDefault="00604F01">
      <w:pPr>
        <w:pStyle w:val="CommentText"/>
      </w:pPr>
      <w:r>
        <w:rPr>
          <w:rStyle w:val="CommentReference"/>
        </w:rPr>
        <w:annotationRef/>
      </w:r>
      <w:proofErr w:type="gramStart"/>
      <w:r>
        <w:t>here</w:t>
      </w:r>
      <w:proofErr w:type="gramEnd"/>
      <w:r>
        <w:t xml:space="preserve"> we see an effect that could be interpreted as support for the non-shared features idea.</w:t>
      </w:r>
    </w:p>
  </w:comment>
  <w:comment w:id="26" w:author="Sean" w:date="2018-12-07T10:41:00Z" w:initials="S">
    <w:p w14:paraId="0FBAF3CF" w14:textId="22BC4AB4" w:rsidR="00604F01" w:rsidRDefault="00604F01">
      <w:pPr>
        <w:pStyle w:val="CommentText"/>
      </w:pPr>
      <w:r>
        <w:rPr>
          <w:rStyle w:val="CommentReference"/>
        </w:rPr>
        <w:annotationRef/>
      </w:r>
      <w:proofErr w:type="gramStart"/>
      <w:r>
        <w:t>here</w:t>
      </w:r>
      <w:proofErr w:type="gramEnd"/>
      <w:r>
        <w:t xml:space="preserve"> we see an effect that could be interpreted as support for the non-shared features idea.</w:t>
      </w:r>
    </w:p>
  </w:comment>
  <w:comment w:id="27" w:author="Sean" w:date="2019-01-08T10:50:00Z" w:initials="S">
    <w:p w14:paraId="50F07B3D" w14:textId="3B0C4928" w:rsidR="00604F01" w:rsidRDefault="00604F01">
      <w:pPr>
        <w:pStyle w:val="CommentText"/>
      </w:pPr>
      <w:r>
        <w:rPr>
          <w:rStyle w:val="CommentReference"/>
        </w:rPr>
        <w:annotationRef/>
      </w:r>
      <w:r>
        <w:t>See power question in Experiments 1-2</w:t>
      </w:r>
    </w:p>
  </w:comment>
  <w:comment w:id="28" w:author="Sean" w:date="2018-12-07T11:00:00Z" w:initials="S">
    <w:p w14:paraId="1E891B5A" w14:textId="2E772AB8" w:rsidR="00604F01" w:rsidRDefault="00604F01">
      <w:pPr>
        <w:pStyle w:val="CommentText"/>
      </w:pPr>
      <w:r>
        <w:rPr>
          <w:rStyle w:val="CommentReference"/>
        </w:rPr>
        <w:annotationRef/>
      </w:r>
      <w:r>
        <w:t>Need to include BF here</w:t>
      </w:r>
    </w:p>
  </w:comment>
  <w:comment w:id="29" w:author="Sean" w:date="2018-12-07T11:00:00Z" w:initials="S">
    <w:p w14:paraId="39A54EB0" w14:textId="0A14D3B6" w:rsidR="00604F01" w:rsidRDefault="00604F01">
      <w:pPr>
        <w:pStyle w:val="CommentText"/>
      </w:pPr>
      <w:r>
        <w:rPr>
          <w:rStyle w:val="CommentReference"/>
        </w:rPr>
        <w:annotationRef/>
      </w:r>
      <w:r>
        <w:t>Need to include BF here</w:t>
      </w:r>
    </w:p>
  </w:comment>
  <w:comment w:id="31" w:author="Sean" w:date="2019-01-08T11:54:00Z" w:initials="S">
    <w:p w14:paraId="7F858225" w14:textId="744322D3" w:rsidR="00604F01" w:rsidRDefault="00604F01">
      <w:pPr>
        <w:pStyle w:val="CommentText"/>
      </w:pPr>
      <w:r>
        <w:rPr>
          <w:rStyle w:val="CommentReference"/>
        </w:rPr>
        <w:annotationRef/>
      </w:r>
      <w:r>
        <w:t xml:space="preserve">Ian: could you fill in these stats? Also is it possible to run a </w:t>
      </w:r>
      <w:proofErr w:type="gramStart"/>
      <w:r>
        <w:t>mini-meta-analysis</w:t>
      </w:r>
      <w:proofErr w:type="gramEnd"/>
      <w:r>
        <w:t xml:space="preserve"> on the behavioral intention data? </w:t>
      </w:r>
      <w:proofErr w:type="gramStart"/>
      <w:r>
        <w:t>I guess this will require a different set of stats given that the intention ratings were analyses in terms of proportions in favor of CS1 ov</w:t>
      </w:r>
      <w:proofErr w:type="gramEnd"/>
      <w:r>
        <w:t>er CS2...</w:t>
      </w:r>
    </w:p>
  </w:comment>
  <w:comment w:id="32" w:author="Microsoft Office User" w:date="2019-01-10T14:47:00Z" w:initials="Office">
    <w:p w14:paraId="03012682" w14:textId="7C0FE490" w:rsidR="00604F01" w:rsidRDefault="00604F01">
      <w:pPr>
        <w:pStyle w:val="CommentText"/>
      </w:pPr>
      <w:r>
        <w:rPr>
          <w:rStyle w:val="CommentReference"/>
        </w:rPr>
        <w:annotationRef/>
      </w:r>
      <w:proofErr w:type="spellStart"/>
      <w:r>
        <w:t>They</w:t>
      </w:r>
      <w:proofErr w:type="spellEnd"/>
      <w:r>
        <w:t xml:space="preserve"> are </w:t>
      </w:r>
      <w:proofErr w:type="spellStart"/>
      <w:r>
        <w:t>irrational</w:t>
      </w:r>
      <w:proofErr w:type="spellEnd"/>
      <w:r>
        <w:t xml:space="preserve"> </w:t>
      </w:r>
      <w:proofErr w:type="spellStart"/>
      <w:r>
        <w:t>inferences</w:t>
      </w:r>
      <w:proofErr w:type="spellEnd"/>
      <w:r>
        <w:t xml:space="preserve"> in the </w:t>
      </w:r>
      <w:proofErr w:type="spellStart"/>
      <w:r>
        <w:t>sense</w:t>
      </w:r>
      <w:proofErr w:type="spellEnd"/>
      <w:r>
        <w:t xml:space="preserve"> </w:t>
      </w:r>
      <w:proofErr w:type="spellStart"/>
      <w:r>
        <w:t>that</w:t>
      </w:r>
      <w:proofErr w:type="spellEnd"/>
      <w:r>
        <w:t xml:space="preserve"> </w:t>
      </w:r>
      <w:proofErr w:type="spellStart"/>
      <w:r>
        <w:t>there</w:t>
      </w:r>
      <w:proofErr w:type="spellEnd"/>
      <w:r>
        <w:t xml:space="preserve"> </w:t>
      </w:r>
      <w:proofErr w:type="spellStart"/>
      <w:r>
        <w:t>is</w:t>
      </w:r>
      <w:proofErr w:type="spellEnd"/>
      <w:r>
        <w:t xml:space="preserve"> </w:t>
      </w:r>
      <w:proofErr w:type="gramStart"/>
      <w:r>
        <w:t>no</w:t>
      </w:r>
      <w:proofErr w:type="gramEnd"/>
      <w:r>
        <w:t xml:space="preserve"> </w:t>
      </w:r>
      <w:proofErr w:type="spellStart"/>
      <w:r>
        <w:t>evidence</w:t>
      </w:r>
      <w:proofErr w:type="spellEnd"/>
      <w:r>
        <w:t xml:space="preserve"> for </w:t>
      </w:r>
      <w:proofErr w:type="spellStart"/>
      <w:r>
        <w:t>them</w:t>
      </w:r>
      <w:proofErr w:type="spellEnd"/>
      <w:r>
        <w:t xml:space="preserve">. </w:t>
      </w:r>
    </w:p>
    <w:p w14:paraId="0AC9D57D" w14:textId="77777777" w:rsidR="00604F01" w:rsidRDefault="00604F01">
      <w:pPr>
        <w:pStyle w:val="CommentText"/>
      </w:pPr>
    </w:p>
    <w:p w14:paraId="08C06572" w14:textId="3735E66F" w:rsidR="00604F01" w:rsidRDefault="00604F01">
      <w:pPr>
        <w:pStyle w:val="CommentText"/>
      </w:pPr>
      <w:proofErr w:type="spellStart"/>
      <w:proofErr w:type="gramStart"/>
      <w:r>
        <w:t>They</w:t>
      </w:r>
      <w:proofErr w:type="spellEnd"/>
      <w:r>
        <w:t xml:space="preserve"> are </w:t>
      </w:r>
      <w:proofErr w:type="spellStart"/>
      <w:r>
        <w:t>rational</w:t>
      </w:r>
      <w:proofErr w:type="spellEnd"/>
      <w:r>
        <w:t xml:space="preserve"> </w:t>
      </w:r>
      <w:proofErr w:type="spellStart"/>
      <w:r>
        <w:t>inferences</w:t>
      </w:r>
      <w:proofErr w:type="spellEnd"/>
      <w:r>
        <w:t xml:space="preserve"> in </w:t>
      </w:r>
      <w:proofErr w:type="spellStart"/>
      <w:r>
        <w:t>that</w:t>
      </w:r>
      <w:proofErr w:type="spellEnd"/>
      <w:r>
        <w:t xml:space="preserve">, </w:t>
      </w:r>
      <w:proofErr w:type="spellStart"/>
      <w:r>
        <w:t>it</w:t>
      </w:r>
      <w:proofErr w:type="spellEnd"/>
      <w:r>
        <w:t xml:space="preserve"> </w:t>
      </w:r>
      <w:proofErr w:type="spellStart"/>
      <w:r>
        <w:t>is</w:t>
      </w:r>
      <w:proofErr w:type="spellEnd"/>
      <w:r>
        <w:t xml:space="preserve"> </w:t>
      </w:r>
      <w:proofErr w:type="spellStart"/>
      <w:r>
        <w:t>logically</w:t>
      </w:r>
      <w:proofErr w:type="spellEnd"/>
      <w:r>
        <w:t xml:space="preserve"> </w:t>
      </w:r>
      <w:proofErr w:type="spellStart"/>
      <w:r>
        <w:t>possible</w:t>
      </w:r>
      <w:proofErr w:type="spellEnd"/>
      <w:r>
        <w:t xml:space="preserve">, </w:t>
      </w:r>
      <w:proofErr w:type="spellStart"/>
      <w:r>
        <w:t>that</w:t>
      </w:r>
      <w:proofErr w:type="spellEnd"/>
      <w:r>
        <w:t xml:space="preserve"> </w:t>
      </w:r>
      <w:proofErr w:type="spellStart"/>
      <w:r>
        <w:t>objects</w:t>
      </w:r>
      <w:proofErr w:type="spellEnd"/>
      <w:r>
        <w:t xml:space="preserve"> </w:t>
      </w:r>
      <w:proofErr w:type="spellStart"/>
      <w:r>
        <w:t>which</w:t>
      </w:r>
      <w:proofErr w:type="spellEnd"/>
      <w:r>
        <w:t xml:space="preserve"> share </w:t>
      </w:r>
      <w:proofErr w:type="spellStart"/>
      <w:r>
        <w:t>one</w:t>
      </w:r>
      <w:proofErr w:type="spellEnd"/>
      <w:r>
        <w:t xml:space="preserve"> </w:t>
      </w:r>
      <w:proofErr w:type="spellStart"/>
      <w:r>
        <w:t>feature</w:t>
      </w:r>
      <w:proofErr w:type="spellEnd"/>
      <w:r>
        <w:t xml:space="preserve"> </w:t>
      </w:r>
      <w:proofErr w:type="spellStart"/>
      <w:r>
        <w:t>also</w:t>
      </w:r>
      <w:proofErr w:type="spellEnd"/>
      <w:r>
        <w:t xml:space="preserve"> share </w:t>
      </w:r>
      <w:proofErr w:type="spellStart"/>
      <w:r>
        <w:t>others</w:t>
      </w:r>
      <w:proofErr w:type="spellEnd"/>
      <w:proofErr w:type="gramEnd"/>
      <w:r>
        <w:t xml:space="preserve">. </w:t>
      </w:r>
      <w:proofErr w:type="gramStart"/>
      <w:r>
        <w:t>Ne</w:t>
      </w:r>
      <w:proofErr w:type="gramEnd"/>
      <w:r>
        <w:t xml:space="preserve"> just </w:t>
      </w:r>
      <w:proofErr w:type="spellStart"/>
      <w:r>
        <w:t>lacks</w:t>
      </w:r>
      <w:proofErr w:type="spellEnd"/>
      <w:r>
        <w:t xml:space="preserve"> the </w:t>
      </w:r>
      <w:proofErr w:type="spellStart"/>
      <w:r>
        <w:t>neccessary</w:t>
      </w:r>
      <w:proofErr w:type="spellEnd"/>
      <w:r>
        <w:t xml:space="preserve"> information to test </w:t>
      </w:r>
      <w:proofErr w:type="spellStart"/>
      <w:r>
        <w:t>if</w:t>
      </w:r>
      <w:proofErr w:type="spellEnd"/>
      <w:r>
        <w:t xml:space="preserve"> </w:t>
      </w:r>
      <w:proofErr w:type="spellStart"/>
      <w:r>
        <w:t>this</w:t>
      </w:r>
      <w:proofErr w:type="spellEnd"/>
      <w:r>
        <w:t xml:space="preserve"> </w:t>
      </w:r>
      <w:proofErr w:type="spellStart"/>
      <w:r>
        <w:t>is</w:t>
      </w:r>
      <w:proofErr w:type="spellEnd"/>
      <w:r>
        <w:t xml:space="preserve"> </w:t>
      </w:r>
      <w:proofErr w:type="spellStart"/>
      <w:r>
        <w:t>true</w:t>
      </w:r>
      <w:proofErr w:type="spellEnd"/>
      <w:r>
        <w:t xml:space="preserve"> or </w:t>
      </w:r>
      <w:proofErr w:type="spellStart"/>
      <w:r>
        <w:t>not</w:t>
      </w:r>
      <w:proofErr w:type="spellEnd"/>
      <w:r>
        <w:t>.</w:t>
      </w:r>
    </w:p>
  </w:comment>
  <w:comment w:id="33" w:author="Sean" w:date="2019-01-09T14:40:00Z" w:initials="S">
    <w:p w14:paraId="1625B156" w14:textId="38D1CD03" w:rsidR="00604F01" w:rsidRDefault="00604F01" w:rsidP="00CB22DB">
      <w:pPr>
        <w:pStyle w:val="CommentText"/>
        <w:rPr>
          <w:rFonts w:ascii="Times New Roman" w:hAnsi="Times New Roman"/>
          <w:sz w:val="24"/>
          <w:szCs w:val="24"/>
          <w:lang w:val="en-US"/>
        </w:rPr>
      </w:pPr>
      <w:r>
        <w:rPr>
          <w:rStyle w:val="CommentReference"/>
        </w:rPr>
        <w:annotationRef/>
      </w:r>
      <w:r w:rsidRPr="00267561">
        <w:rPr>
          <w:rFonts w:ascii="Times New Roman" w:hAnsi="Times New Roman"/>
          <w:b/>
          <w:sz w:val="24"/>
          <w:szCs w:val="24"/>
          <w:lang w:val="en-US"/>
        </w:rPr>
        <w:t>Question</w:t>
      </w:r>
      <w:r>
        <w:rPr>
          <w:rFonts w:ascii="Times New Roman" w:hAnsi="Times New Roman"/>
          <w:sz w:val="24"/>
          <w:szCs w:val="24"/>
          <w:lang w:val="en-US"/>
        </w:rPr>
        <w:t xml:space="preserve">: should we push the following idea more here: </w:t>
      </w:r>
    </w:p>
    <w:p w14:paraId="04E60810" w14:textId="77777777" w:rsidR="00604F01" w:rsidRDefault="00604F01" w:rsidP="00CB22DB">
      <w:pPr>
        <w:pStyle w:val="CommentText"/>
        <w:rPr>
          <w:rFonts w:ascii="Times New Roman" w:hAnsi="Times New Roman"/>
          <w:sz w:val="24"/>
          <w:szCs w:val="24"/>
          <w:lang w:val="en-US"/>
        </w:rPr>
      </w:pPr>
    </w:p>
    <w:p w14:paraId="02D53B94" w14:textId="4DAB0DA6" w:rsidR="00604F01" w:rsidRDefault="00604F01" w:rsidP="00CB22DB">
      <w:pPr>
        <w:pStyle w:val="CommentText"/>
        <w:rPr>
          <w:rFonts w:ascii="Times New Roman" w:hAnsi="Times New Roman" w:cs="Times New Roman"/>
          <w:sz w:val="24"/>
          <w:szCs w:val="24"/>
          <w:lang w:val="en-US"/>
        </w:rPr>
      </w:pPr>
      <w:r>
        <w:rPr>
          <w:rFonts w:ascii="Times New Roman" w:hAnsi="Times New Roman"/>
          <w:sz w:val="24"/>
          <w:szCs w:val="24"/>
          <w:lang w:val="en-US"/>
        </w:rPr>
        <w:t xml:space="preserve">That the SFE </w:t>
      </w:r>
      <w:r>
        <w:rPr>
          <w:rFonts w:ascii="Times New Roman" w:hAnsi="Times New Roman" w:cs="Times New Roman"/>
          <w:sz w:val="24"/>
          <w:szCs w:val="24"/>
          <w:lang w:val="en-US"/>
        </w:rPr>
        <w:t xml:space="preserve">allows one to describe a wide range of phenomena with a common set of concepts and to highlight the differences between different share feature effects. </w:t>
      </w:r>
    </w:p>
    <w:p w14:paraId="4F5E897B" w14:textId="77777777" w:rsidR="00604F01" w:rsidRDefault="00604F01" w:rsidP="00CB22DB">
      <w:pPr>
        <w:pStyle w:val="CommentText"/>
        <w:rPr>
          <w:rFonts w:ascii="Times New Roman" w:hAnsi="Times New Roman" w:cs="Times New Roman"/>
          <w:sz w:val="24"/>
          <w:szCs w:val="24"/>
          <w:lang w:val="en-US"/>
        </w:rPr>
      </w:pPr>
    </w:p>
    <w:p w14:paraId="2D0EA45F" w14:textId="77777777" w:rsidR="00604F01" w:rsidRDefault="00604F01" w:rsidP="00CB22DB">
      <w:pPr>
        <w:pStyle w:val="CommentText"/>
        <w:rPr>
          <w:rFonts w:ascii="Times New Roman" w:hAnsi="Times New Roman" w:cs="Times New Roman"/>
          <w:sz w:val="24"/>
          <w:szCs w:val="24"/>
          <w:lang w:val="en-US"/>
        </w:rPr>
      </w:pPr>
      <w:r>
        <w:rPr>
          <w:rFonts w:ascii="Times New Roman" w:hAnsi="Times New Roman" w:cs="Times New Roman"/>
          <w:sz w:val="24"/>
          <w:szCs w:val="24"/>
          <w:lang w:val="en-US"/>
        </w:rPr>
        <w:t>T</w:t>
      </w:r>
      <w:r w:rsidRPr="00B12B39">
        <w:rPr>
          <w:rFonts w:ascii="Times New Roman" w:hAnsi="Times New Roman" w:cs="Times New Roman"/>
          <w:sz w:val="24"/>
          <w:szCs w:val="24"/>
          <w:lang w:val="en-US"/>
        </w:rPr>
        <w:t xml:space="preserve">he </w:t>
      </w:r>
      <w:r>
        <w:rPr>
          <w:rFonts w:ascii="Times New Roman" w:hAnsi="Times New Roman" w:cs="Times New Roman"/>
          <w:sz w:val="24"/>
          <w:szCs w:val="24"/>
          <w:lang w:val="en-US"/>
        </w:rPr>
        <w:t xml:space="preserve">SF account (like the FT account) </w:t>
      </w:r>
      <w:r w:rsidRPr="00B12B39">
        <w:rPr>
          <w:rFonts w:ascii="Times New Roman" w:hAnsi="Times New Roman" w:cs="Times New Roman"/>
          <w:sz w:val="24"/>
          <w:szCs w:val="24"/>
          <w:lang w:val="en-US"/>
        </w:rPr>
        <w:t>highlights two orthogonal dimensions on which feature transformation effects can differ: (1) whether the source and target feature are identical or different and (2) whether the source and target object are identical of different</w:t>
      </w:r>
      <w:r>
        <w:rPr>
          <w:rFonts w:ascii="Times New Roman" w:hAnsi="Times New Roman" w:cs="Times New Roman"/>
          <w:sz w:val="24"/>
          <w:szCs w:val="24"/>
          <w:lang w:val="en-US"/>
        </w:rPr>
        <w:t xml:space="preserve">. Content refers to the specific nature of the features, objects, and relations that are involved. </w:t>
      </w:r>
    </w:p>
    <w:p w14:paraId="04FBCE0B" w14:textId="77777777" w:rsidR="00604F01" w:rsidRDefault="00604F01" w:rsidP="00CB22DB">
      <w:pPr>
        <w:pStyle w:val="CommentText"/>
        <w:rPr>
          <w:rFonts w:ascii="Times New Roman" w:hAnsi="Times New Roman" w:cs="Times New Roman"/>
          <w:sz w:val="24"/>
          <w:szCs w:val="24"/>
          <w:lang w:val="en-US"/>
        </w:rPr>
      </w:pPr>
    </w:p>
    <w:p w14:paraId="1C3566F9" w14:textId="3B2289F2" w:rsidR="00604F01" w:rsidRDefault="00604F01">
      <w:pPr>
        <w:pStyle w:val="CommentText"/>
        <w:rPr>
          <w:rFonts w:ascii="Times New Roman" w:hAnsi="Times New Roman" w:cs="Times New Roman"/>
          <w:sz w:val="24"/>
          <w:szCs w:val="24"/>
          <w:lang w:val="en-US"/>
        </w:rPr>
      </w:pPr>
      <w:r>
        <w:rPr>
          <w:rFonts w:ascii="Times New Roman" w:hAnsi="Times New Roman" w:cs="Times New Roman"/>
          <w:sz w:val="24"/>
          <w:szCs w:val="24"/>
          <w:lang w:val="en-US"/>
        </w:rPr>
        <w:t>The s</w:t>
      </w:r>
      <w:r w:rsidRPr="006D788D">
        <w:rPr>
          <w:rFonts w:ascii="Times New Roman" w:hAnsi="Times New Roman" w:cs="Times New Roman"/>
          <w:sz w:val="24"/>
          <w:szCs w:val="24"/>
          <w:lang w:val="en-US"/>
        </w:rPr>
        <w:t xml:space="preserve">hared features </w:t>
      </w:r>
      <w:r>
        <w:rPr>
          <w:rFonts w:ascii="Times New Roman" w:hAnsi="Times New Roman" w:cs="Times New Roman"/>
          <w:sz w:val="24"/>
          <w:szCs w:val="24"/>
          <w:lang w:val="en-US"/>
        </w:rPr>
        <w:t xml:space="preserve">simply </w:t>
      </w:r>
      <w:r w:rsidRPr="006D788D">
        <w:rPr>
          <w:rFonts w:ascii="Times New Roman" w:hAnsi="Times New Roman" w:cs="Times New Roman"/>
          <w:sz w:val="24"/>
          <w:szCs w:val="24"/>
          <w:lang w:val="en-US"/>
        </w:rPr>
        <w:t>add</w:t>
      </w:r>
      <w:r>
        <w:rPr>
          <w:rFonts w:ascii="Times New Roman" w:hAnsi="Times New Roman" w:cs="Times New Roman"/>
          <w:sz w:val="24"/>
          <w:szCs w:val="24"/>
          <w:lang w:val="en-US"/>
        </w:rPr>
        <w:t>s</w:t>
      </w:r>
      <w:r w:rsidRPr="006D788D">
        <w:rPr>
          <w:rFonts w:ascii="Times New Roman" w:hAnsi="Times New Roman" w:cs="Times New Roman"/>
          <w:sz w:val="24"/>
          <w:szCs w:val="24"/>
          <w:lang w:val="en-US"/>
        </w:rPr>
        <w:t xml:space="preserve"> one last </w:t>
      </w:r>
      <w:r>
        <w:rPr>
          <w:rFonts w:ascii="Times New Roman" w:hAnsi="Times New Roman" w:cs="Times New Roman"/>
          <w:sz w:val="24"/>
          <w:szCs w:val="24"/>
          <w:lang w:val="en-US"/>
        </w:rPr>
        <w:t>point: th</w:t>
      </w:r>
      <w:r w:rsidRPr="006D788D">
        <w:rPr>
          <w:rFonts w:ascii="Times New Roman" w:hAnsi="Times New Roman" w:cs="Times New Roman"/>
          <w:sz w:val="24"/>
          <w:szCs w:val="24"/>
          <w:lang w:val="en-US"/>
        </w:rPr>
        <w:t xml:space="preserve">at the shared feature is </w:t>
      </w:r>
      <w:r w:rsidRPr="00CB22DB">
        <w:rPr>
          <w:rFonts w:ascii="Times New Roman" w:hAnsi="Times New Roman" w:cs="Times New Roman"/>
          <w:b/>
          <w:sz w:val="24"/>
          <w:szCs w:val="24"/>
          <w:lang w:val="en-US"/>
        </w:rPr>
        <w:t>structurally similar but the content/meaning of that overlap can vary</w:t>
      </w:r>
      <w:r w:rsidRPr="006D788D">
        <w:rPr>
          <w:rFonts w:ascii="Times New Roman" w:hAnsi="Times New Roman" w:cs="Times New Roman"/>
          <w:sz w:val="24"/>
          <w:szCs w:val="24"/>
          <w:lang w:val="en-US"/>
        </w:rPr>
        <w:t>.</w:t>
      </w:r>
    </w:p>
    <w:p w14:paraId="3712E3A7" w14:textId="6AB4563B" w:rsidR="00604F01" w:rsidRDefault="00604F01">
      <w:pPr>
        <w:pStyle w:val="CommentText"/>
        <w:rPr>
          <w:rFonts w:ascii="Times New Roman" w:hAnsi="Times New Roman" w:cs="Times New Roman"/>
          <w:sz w:val="24"/>
          <w:szCs w:val="24"/>
          <w:lang w:val="en-US"/>
        </w:rPr>
      </w:pPr>
    </w:p>
    <w:p w14:paraId="235D0A19" w14:textId="181967E8" w:rsidR="00604F01" w:rsidRPr="00CB22DB" w:rsidRDefault="00604F01">
      <w:pPr>
        <w:pStyle w:val="CommentText"/>
        <w:rPr>
          <w:lang w:val="en-US"/>
        </w:rPr>
      </w:pPr>
      <w:r>
        <w:rPr>
          <w:rFonts w:ascii="Times New Roman" w:hAnsi="Times New Roman" w:cs="Times New Roman"/>
          <w:sz w:val="24"/>
          <w:szCs w:val="24"/>
          <w:lang w:val="en-US"/>
        </w:rPr>
        <w:t>I could then use this to explain the similarities and differences between different types of well-known phenomena (like we did in the FT paper).</w:t>
      </w:r>
    </w:p>
  </w:comment>
  <w:comment w:id="34" w:author="Microsoft Office User" w:date="2019-01-10T13:50:00Z" w:initials="Office">
    <w:p w14:paraId="26EBF7FD" w14:textId="21AA7078" w:rsidR="00604F01" w:rsidRDefault="00604F01">
      <w:pPr>
        <w:pStyle w:val="CommentText"/>
      </w:pPr>
      <w:r>
        <w:rPr>
          <w:rStyle w:val="CommentReference"/>
        </w:rPr>
        <w:annotationRef/>
      </w:r>
      <w:r>
        <w:t xml:space="preserve">I </w:t>
      </w:r>
      <w:proofErr w:type="spellStart"/>
      <w:r>
        <w:t>will</w:t>
      </w:r>
      <w:proofErr w:type="spellEnd"/>
      <w:r>
        <w:t xml:space="preserve"> </w:t>
      </w:r>
      <w:proofErr w:type="spellStart"/>
      <w:r>
        <w:t>add</w:t>
      </w:r>
      <w:proofErr w:type="spellEnd"/>
      <w:r>
        <w:t xml:space="preserve"> </w:t>
      </w:r>
      <w:proofErr w:type="spellStart"/>
      <w:r>
        <w:t>these</w:t>
      </w:r>
      <w:proofErr w:type="spellEnd"/>
      <w:r>
        <w:t xml:space="preserve"> once </w:t>
      </w:r>
      <w:proofErr w:type="gramStart"/>
      <w:r>
        <w:t xml:space="preserve">the </w:t>
      </w:r>
      <w:proofErr w:type="spellStart"/>
      <w:r>
        <w:t>manuscript</w:t>
      </w:r>
      <w:proofErr w:type="spellEnd"/>
      <w:r>
        <w:t xml:space="preserve"> </w:t>
      </w:r>
      <w:proofErr w:type="spellStart"/>
      <w:r>
        <w:t>is</w:t>
      </w:r>
      <w:proofErr w:type="spellEnd"/>
      <w:r>
        <w:t xml:space="preserve"> complete</w:t>
      </w:r>
      <w:proofErr w:type="gramEnd"/>
      <w:r>
        <w:t>.</w:t>
      </w:r>
    </w:p>
  </w:comment>
  <w:comment w:id="35" w:author="Sean" w:date="2019-01-09T16:21:00Z" w:initials="S">
    <w:p w14:paraId="54213C57" w14:textId="142CBA61" w:rsidR="00604F01" w:rsidRDefault="00604F01">
      <w:pPr>
        <w:pStyle w:val="CommentText"/>
      </w:pPr>
      <w:r>
        <w:rPr>
          <w:rStyle w:val="CommentReference"/>
        </w:rPr>
        <w:annotationRef/>
      </w:r>
      <w:proofErr w:type="spellStart"/>
      <w:r>
        <w:t>This</w:t>
      </w:r>
      <w:proofErr w:type="spellEnd"/>
      <w:r>
        <w:t xml:space="preserve"> </w:t>
      </w:r>
      <w:proofErr w:type="spellStart"/>
      <w:r>
        <w:t>needs</w:t>
      </w:r>
      <w:proofErr w:type="spellEnd"/>
      <w:r>
        <w:t xml:space="preserve"> to be added.  </w:t>
      </w:r>
    </w:p>
  </w:comment>
  <w:comment w:id="36" w:author="Lien De Saedeleer" w:date="2018-05-08T22:14:00Z" w:initials="LDS">
    <w:p w14:paraId="2E5B0C38" w14:textId="77777777" w:rsidR="00604F01" w:rsidRDefault="00604F01" w:rsidP="007A41CF">
      <w:pPr>
        <w:pStyle w:val="CommentText"/>
      </w:pPr>
      <w:r>
        <w:rPr>
          <w:rStyle w:val="CommentReference"/>
        </w:rPr>
        <w:annotationRef/>
      </w:r>
      <w:r>
        <w:t xml:space="preserve">If Expl scores are transformed: </w:t>
      </w:r>
    </w:p>
    <w:p w14:paraId="75F083A0" w14:textId="77777777" w:rsidR="00604F01" w:rsidRDefault="00604F01" w:rsidP="007A41CF">
      <w:pPr>
        <w:pStyle w:val="CommentText"/>
      </w:pPr>
    </w:p>
    <w:p w14:paraId="26F695AD" w14:textId="77777777" w:rsidR="00604F01" w:rsidRDefault="00604F01" w:rsidP="007A41CF">
      <w:pPr>
        <w:pStyle w:val="CommentText"/>
      </w:pPr>
      <w:proofErr w:type="gramStart"/>
      <w:r w:rsidRPr="009E3D1E">
        <w:rPr>
          <w:rFonts w:ascii="Times New Roman" w:hAnsi="Times New Roman"/>
          <w:i/>
          <w:sz w:val="24"/>
          <w:szCs w:val="24"/>
          <w:lang w:val="en-US"/>
        </w:rPr>
        <w:t>F</w:t>
      </w:r>
      <w:r>
        <w:rPr>
          <w:rFonts w:ascii="Times New Roman" w:hAnsi="Times New Roman"/>
          <w:sz w:val="24"/>
          <w:szCs w:val="24"/>
          <w:lang w:val="en-US"/>
        </w:rPr>
        <w:t>(</w:t>
      </w:r>
      <w:proofErr w:type="gramEnd"/>
      <w:r>
        <w:rPr>
          <w:rFonts w:ascii="Times New Roman" w:hAnsi="Times New Roman"/>
          <w:sz w:val="24"/>
          <w:szCs w:val="24"/>
          <w:lang w:val="en-US"/>
        </w:rPr>
        <w:t xml:space="preserve">1, 102) = 0.73, </w:t>
      </w:r>
      <w:r w:rsidRPr="009E3D1E">
        <w:rPr>
          <w:rFonts w:ascii="Times New Roman" w:hAnsi="Times New Roman"/>
          <w:i/>
          <w:sz w:val="24"/>
          <w:szCs w:val="24"/>
          <w:lang w:val="en-US"/>
        </w:rPr>
        <w:t>p</w:t>
      </w:r>
      <w:r>
        <w:rPr>
          <w:rFonts w:ascii="Times New Roman" w:hAnsi="Times New Roman"/>
          <w:sz w:val="24"/>
          <w:szCs w:val="24"/>
          <w:lang w:val="en-US"/>
        </w:rPr>
        <w:t xml:space="preserve"> = .40</w:t>
      </w:r>
    </w:p>
  </w:comment>
  <w:comment w:id="37" w:author="Microsoft Office User" w:date="2018-05-08T22:14:00Z" w:initials="Office">
    <w:p w14:paraId="5CD8CDC3" w14:textId="77777777" w:rsidR="00604F01" w:rsidRDefault="00604F01" w:rsidP="007A41CF">
      <w:pPr>
        <w:pStyle w:val="CommentText"/>
      </w:pPr>
      <w:r>
        <w:rPr>
          <w:rStyle w:val="CommentReference"/>
        </w:rPr>
        <w:annotationRef/>
      </w:r>
      <w:r>
        <w:t xml:space="preserve">This makes </w:t>
      </w:r>
      <w:proofErr w:type="gramStart"/>
      <w:r>
        <w:t>me</w:t>
      </w:r>
      <w:proofErr w:type="gramEnd"/>
      <w:r>
        <w:t xml:space="preserve"> think that people who remembered this contingency formed the following inference: </w:t>
      </w:r>
    </w:p>
    <w:p w14:paraId="045A895C" w14:textId="77777777" w:rsidR="00604F01" w:rsidRDefault="00604F01" w:rsidP="007A41CF">
      <w:pPr>
        <w:pStyle w:val="CommentText"/>
      </w:pPr>
    </w:p>
    <w:p w14:paraId="205447E5" w14:textId="77777777" w:rsidR="00604F01" w:rsidRDefault="00604F01" w:rsidP="007A41CF">
      <w:pPr>
        <w:pStyle w:val="CommentText"/>
      </w:pPr>
      <w:r>
        <w:t xml:space="preserve">“This negative/positive word always changes when I see CS1/CS2. </w:t>
      </w:r>
      <w:proofErr w:type="gramStart"/>
      <w:r>
        <w:t>Therefore it must be important or linked to CS1/CS2”.</w:t>
      </w:r>
      <w:proofErr w:type="gramEnd"/>
    </w:p>
  </w:comment>
  <w:comment w:id="38" w:author="Lien De Saedeleer" w:date="2018-05-08T22:14:00Z" w:initials="LDS">
    <w:p w14:paraId="5C56DBE1" w14:textId="77777777" w:rsidR="00604F01" w:rsidRDefault="00604F01" w:rsidP="007A41CF">
      <w:pPr>
        <w:pStyle w:val="CommentText"/>
      </w:pPr>
      <w:r>
        <w:rPr>
          <w:rStyle w:val="CommentReference"/>
        </w:rPr>
        <w:annotationRef/>
      </w:r>
      <w:r>
        <w:t xml:space="preserve">I guess this should be rephrased, as the alternatives for </w:t>
      </w:r>
      <w:proofErr w:type="gramStart"/>
      <w:r>
        <w:t>the</w:t>
      </w:r>
      <w:proofErr w:type="gramEnd"/>
      <w:r>
        <w:t xml:space="preserve"> associated questions were: </w:t>
      </w:r>
    </w:p>
    <w:p w14:paraId="0B3E2FB7" w14:textId="77777777" w:rsidR="00604F01" w:rsidRDefault="00604F01" w:rsidP="007A41CF">
      <w:pPr>
        <w:pStyle w:val="CommentText"/>
      </w:pPr>
    </w:p>
    <w:p w14:paraId="6BB94550" w14:textId="77777777" w:rsidR="00604F01" w:rsidRDefault="00604F01" w:rsidP="007A41CF">
      <w:pPr>
        <w:pStyle w:val="CommentText"/>
        <w:numPr>
          <w:ilvl w:val="0"/>
          <w:numId w:val="7"/>
        </w:numPr>
      </w:pPr>
      <w:proofErr w:type="gramStart"/>
      <w:r w:rsidRPr="00823B47">
        <w:t>One word always had a positive meaning and the other had a negative meaning</w:t>
      </w:r>
      <w:proofErr w:type="gramEnd"/>
    </w:p>
    <w:p w14:paraId="3DA4F2FE" w14:textId="77777777" w:rsidR="00604F01" w:rsidRDefault="00604F01" w:rsidP="007A41CF">
      <w:pPr>
        <w:pStyle w:val="CommentText"/>
        <w:numPr>
          <w:ilvl w:val="0"/>
          <w:numId w:val="7"/>
        </w:numPr>
      </w:pPr>
      <w:r w:rsidRPr="00823B47">
        <w:t xml:space="preserve">Those two other words always have a negative </w:t>
      </w:r>
      <w:proofErr w:type="gramStart"/>
      <w:r w:rsidRPr="00823B47">
        <w:t>meaning</w:t>
      </w:r>
      <w:proofErr w:type="gramEnd"/>
    </w:p>
    <w:p w14:paraId="7C0AC785" w14:textId="77777777" w:rsidR="00604F01" w:rsidRDefault="00604F01" w:rsidP="007A41CF">
      <w:pPr>
        <w:pStyle w:val="CommentText"/>
        <w:numPr>
          <w:ilvl w:val="0"/>
          <w:numId w:val="7"/>
        </w:numPr>
      </w:pPr>
      <w:r w:rsidRPr="00823B47">
        <w:t xml:space="preserve">Those two other words always have a </w:t>
      </w:r>
      <w:r>
        <w:t>positive</w:t>
      </w:r>
      <w:r w:rsidRPr="00823B47">
        <w:t xml:space="preserve"> </w:t>
      </w:r>
      <w:proofErr w:type="gramStart"/>
      <w:r w:rsidRPr="00823B47">
        <w:t>meaning</w:t>
      </w:r>
      <w:proofErr w:type="gramEnd"/>
    </w:p>
    <w:p w14:paraId="449543EF" w14:textId="77777777" w:rsidR="00604F01" w:rsidRDefault="00604F01" w:rsidP="007A41CF">
      <w:pPr>
        <w:pStyle w:val="CommentText"/>
        <w:numPr>
          <w:ilvl w:val="0"/>
          <w:numId w:val="7"/>
        </w:numPr>
      </w:pPr>
    </w:p>
  </w:comment>
  <w:comment w:id="39" w:author="Lien De Saedeleer" w:date="2018-05-08T22:14:00Z" w:initials="LDS">
    <w:p w14:paraId="2D5C032A" w14:textId="77777777" w:rsidR="00604F01" w:rsidRDefault="00604F01" w:rsidP="007A41CF">
      <w:pPr>
        <w:pStyle w:val="CommentText"/>
      </w:pPr>
      <w:r>
        <w:rPr>
          <w:rStyle w:val="CommentReference"/>
        </w:rPr>
        <w:annotationRef/>
      </w:r>
      <w:r>
        <w:t xml:space="preserve">If I correctly interpreted the Inquisit script, this question should be: </w:t>
      </w:r>
    </w:p>
    <w:p w14:paraId="3DF225D8" w14:textId="77777777" w:rsidR="00604F01" w:rsidRDefault="00604F01" w:rsidP="007A41CF">
      <w:pPr>
        <w:pStyle w:val="CommentText"/>
      </w:pPr>
    </w:p>
    <w:p w14:paraId="0DA2A32B" w14:textId="77777777" w:rsidR="00604F01" w:rsidRDefault="00604F01" w:rsidP="007A41CF">
      <w:pPr>
        <w:pStyle w:val="CommentText"/>
      </w:pPr>
      <w:proofErr w:type="gramStart"/>
      <w:r>
        <w:t>In the first part of the experiment we presented CS1 [CS2] along with two other words</w:t>
      </w:r>
      <w:proofErr w:type="gramEnd"/>
      <w:r>
        <w:t>. Did..</w:t>
      </w:r>
      <w:proofErr w:type="gramStart"/>
      <w:r>
        <w:t>.?</w:t>
      </w:r>
      <w:proofErr w:type="gramEnd"/>
    </w:p>
    <w:p w14:paraId="335A57FA" w14:textId="77777777" w:rsidR="00604F01" w:rsidRDefault="00604F01" w:rsidP="007A41CF">
      <w:pPr>
        <w:pStyle w:val="CommentText"/>
      </w:pPr>
    </w:p>
    <w:p w14:paraId="2BEDE3DE" w14:textId="77777777" w:rsidR="00604F01" w:rsidRDefault="00604F01" w:rsidP="007A41CF">
      <w:pPr>
        <w:pStyle w:val="CommentText"/>
      </w:pPr>
      <w:r>
        <w:t>Those two other words always have a...</w:t>
      </w:r>
    </w:p>
  </w:comment>
  <w:comment w:id="40" w:author="Lien De Saedeleer" w:date="2018-05-08T22:14:00Z" w:initials="LDS">
    <w:p w14:paraId="604B9184" w14:textId="77777777" w:rsidR="00604F01" w:rsidRDefault="00604F01" w:rsidP="007A41CF">
      <w:pPr>
        <w:pStyle w:val="CommentText"/>
      </w:pPr>
      <w:r>
        <w:rPr>
          <w:rStyle w:val="CommentReference"/>
        </w:rPr>
        <w:annotationRef/>
      </w:r>
      <w:r>
        <w:t xml:space="preserve">If transformed: </w:t>
      </w:r>
    </w:p>
    <w:p w14:paraId="4E1A54F0" w14:textId="77777777" w:rsidR="00604F01" w:rsidRDefault="00604F01" w:rsidP="007A41CF">
      <w:pPr>
        <w:pStyle w:val="CommentText"/>
      </w:pPr>
    </w:p>
    <w:p w14:paraId="633948D0" w14:textId="77777777" w:rsidR="00604F01" w:rsidRDefault="00604F01" w:rsidP="007A41CF">
      <w:pPr>
        <w:pStyle w:val="CommentText"/>
      </w:pPr>
      <w:proofErr w:type="gramStart"/>
      <w:r>
        <w:rPr>
          <w:rFonts w:ascii="Times New Roman" w:hAnsi="Times New Roman"/>
          <w:i/>
          <w:sz w:val="24"/>
          <w:szCs w:val="24"/>
          <w:lang w:val="en-US"/>
        </w:rPr>
        <w:t>F</w:t>
      </w:r>
      <w:r>
        <w:rPr>
          <w:rFonts w:ascii="Times New Roman" w:hAnsi="Times New Roman"/>
          <w:sz w:val="24"/>
          <w:szCs w:val="24"/>
          <w:lang w:val="en-US"/>
        </w:rPr>
        <w:t>(</w:t>
      </w:r>
      <w:proofErr w:type="gramEnd"/>
      <w:r>
        <w:rPr>
          <w:rFonts w:ascii="Times New Roman" w:hAnsi="Times New Roman"/>
          <w:sz w:val="24"/>
          <w:szCs w:val="24"/>
          <w:lang w:val="en-US"/>
        </w:rPr>
        <w:t xml:space="preserve">1, 102) = 3.25, </w:t>
      </w:r>
      <w:r>
        <w:rPr>
          <w:rFonts w:ascii="Times New Roman" w:hAnsi="Times New Roman"/>
          <w:i/>
          <w:sz w:val="24"/>
          <w:szCs w:val="24"/>
          <w:lang w:val="en-US"/>
        </w:rPr>
        <w:t xml:space="preserve">p </w:t>
      </w:r>
      <w:r>
        <w:rPr>
          <w:rFonts w:ascii="Times New Roman" w:hAnsi="Times New Roman"/>
          <w:sz w:val="24"/>
          <w:szCs w:val="24"/>
          <w:lang w:val="en-US"/>
        </w:rPr>
        <w:t>= .07</w:t>
      </w:r>
    </w:p>
  </w:comment>
  <w:comment w:id="41" w:author="Lien De Saedeleer" w:date="2018-05-08T22:14:00Z" w:initials="LDS">
    <w:p w14:paraId="27AB344C" w14:textId="77777777" w:rsidR="00604F01" w:rsidRDefault="00604F01" w:rsidP="007A41CF">
      <w:pPr>
        <w:pStyle w:val="CommentText"/>
      </w:pPr>
      <w:r>
        <w:rPr>
          <w:rStyle w:val="CommentReference"/>
        </w:rPr>
        <w:annotationRef/>
      </w:r>
      <w:r>
        <w:t xml:space="preserve">If transformed: </w:t>
      </w:r>
    </w:p>
    <w:p w14:paraId="6E020E30" w14:textId="77777777" w:rsidR="00604F01" w:rsidRDefault="00604F01" w:rsidP="007A41CF">
      <w:pPr>
        <w:pStyle w:val="CommentText"/>
      </w:pPr>
    </w:p>
    <w:p w14:paraId="5FE74BAF" w14:textId="77777777" w:rsidR="00604F01" w:rsidRDefault="00604F01" w:rsidP="007A41CF">
      <w:pPr>
        <w:pStyle w:val="CommentText"/>
      </w:pPr>
      <w:proofErr w:type="gramStart"/>
      <w:r>
        <w:rPr>
          <w:rFonts w:ascii="Times New Roman" w:hAnsi="Times New Roman"/>
          <w:i/>
          <w:sz w:val="24"/>
          <w:szCs w:val="24"/>
          <w:lang w:val="en-US"/>
        </w:rPr>
        <w:t>F</w:t>
      </w:r>
      <w:r>
        <w:rPr>
          <w:rFonts w:ascii="Times New Roman" w:hAnsi="Times New Roman"/>
          <w:sz w:val="24"/>
          <w:szCs w:val="24"/>
          <w:lang w:val="en-US"/>
        </w:rPr>
        <w:t>(</w:t>
      </w:r>
      <w:proofErr w:type="gramEnd"/>
      <w:r>
        <w:rPr>
          <w:rFonts w:ascii="Times New Roman" w:hAnsi="Times New Roman"/>
          <w:sz w:val="24"/>
          <w:szCs w:val="24"/>
          <w:lang w:val="en-US"/>
        </w:rPr>
        <w:t xml:space="preserve">1, 102) = 0.56, </w:t>
      </w:r>
      <w:r>
        <w:rPr>
          <w:rFonts w:ascii="Times New Roman" w:hAnsi="Times New Roman"/>
          <w:i/>
          <w:sz w:val="24"/>
          <w:szCs w:val="24"/>
          <w:lang w:val="en-US"/>
        </w:rPr>
        <w:t xml:space="preserve">p </w:t>
      </w:r>
      <w:r>
        <w:rPr>
          <w:rFonts w:ascii="Times New Roman" w:hAnsi="Times New Roman"/>
          <w:sz w:val="24"/>
          <w:szCs w:val="24"/>
          <w:lang w:val="en-US"/>
        </w:rPr>
        <w:t>= .46</w:t>
      </w:r>
    </w:p>
  </w:comment>
  <w:comment w:id="42" w:author="Lien De Saedeleer" w:date="2018-05-08T22:14:00Z" w:initials="LDS">
    <w:p w14:paraId="474F6957" w14:textId="77777777" w:rsidR="00604F01" w:rsidRDefault="00604F01" w:rsidP="007A41CF">
      <w:pPr>
        <w:pStyle w:val="CommentText"/>
      </w:pPr>
      <w:r>
        <w:rPr>
          <w:rStyle w:val="CommentReference"/>
        </w:rPr>
        <w:annotationRef/>
      </w:r>
      <w:r>
        <w:t xml:space="preserve">I suggested to change the wording here. It might just be me, but the way it comes over is that the subsequent analyses are done on those </w:t>
      </w:r>
      <w:proofErr w:type="gramStart"/>
      <w:r>
        <w:t>50</w:t>
      </w:r>
      <w:proofErr w:type="gramEnd"/>
      <w:r>
        <w:t xml:space="preserve"> participants, but given that the degrees of freedom were originally 91, I guess that’s not what happened? </w:t>
      </w:r>
    </w:p>
  </w:comment>
  <w:comment w:id="43" w:author="Lien De Saedeleer" w:date="2018-05-08T22:14:00Z" w:initials="LDS">
    <w:p w14:paraId="4C89169B" w14:textId="77777777" w:rsidR="00604F01" w:rsidRDefault="00604F01" w:rsidP="007A41CF">
      <w:pPr>
        <w:pStyle w:val="CommentText"/>
      </w:pPr>
      <w:r>
        <w:rPr>
          <w:rStyle w:val="CommentReference"/>
        </w:rPr>
        <w:annotationRef/>
      </w:r>
      <w:proofErr w:type="gramStart"/>
      <w:r>
        <w:t>I</w:t>
      </w:r>
      <w:proofErr w:type="gramEnd"/>
      <w:r>
        <w:t xml:space="preserve"> used all the participants in this analysis and used Influence as a factor; if you only want to look at the ones that noticed the color switch, it should be the following: </w:t>
      </w:r>
    </w:p>
    <w:p w14:paraId="423516A5" w14:textId="77777777" w:rsidR="00604F01" w:rsidRDefault="00604F01" w:rsidP="007A41CF">
      <w:pPr>
        <w:pStyle w:val="CommentText"/>
      </w:pPr>
    </w:p>
    <w:p w14:paraId="09B285B8" w14:textId="77777777" w:rsidR="00604F01" w:rsidRDefault="00604F01" w:rsidP="007A41CF">
      <w:pPr>
        <w:pStyle w:val="CommentText"/>
      </w:pPr>
      <w:r>
        <w:t>IAT:</w:t>
      </w:r>
    </w:p>
    <w:p w14:paraId="20C0AC27" w14:textId="77777777" w:rsidR="00604F01" w:rsidRDefault="00604F01" w:rsidP="007A41CF">
      <w:pPr>
        <w:pStyle w:val="CommentText"/>
        <w:rPr>
          <w:rFonts w:ascii="Times New Roman" w:hAnsi="Times New Roman"/>
          <w:sz w:val="24"/>
          <w:szCs w:val="24"/>
          <w:lang w:val="en-US"/>
        </w:rPr>
      </w:pPr>
      <w:proofErr w:type="gramStart"/>
      <w:r>
        <w:rPr>
          <w:rFonts w:ascii="Times New Roman" w:hAnsi="Times New Roman"/>
          <w:i/>
          <w:sz w:val="24"/>
          <w:szCs w:val="24"/>
          <w:lang w:val="en-US"/>
        </w:rPr>
        <w:t>F</w:t>
      </w:r>
      <w:r>
        <w:rPr>
          <w:rFonts w:ascii="Times New Roman" w:hAnsi="Times New Roman"/>
          <w:sz w:val="24"/>
          <w:szCs w:val="24"/>
          <w:lang w:val="en-US"/>
        </w:rPr>
        <w:t>(</w:t>
      </w:r>
      <w:proofErr w:type="gramEnd"/>
      <w:r>
        <w:rPr>
          <w:rFonts w:ascii="Times New Roman" w:hAnsi="Times New Roman"/>
          <w:sz w:val="24"/>
          <w:szCs w:val="24"/>
          <w:lang w:val="en-US"/>
        </w:rPr>
        <w:t xml:space="preserve">1, 89) = 2.66, </w:t>
      </w:r>
      <w:r>
        <w:rPr>
          <w:rFonts w:ascii="Times New Roman" w:hAnsi="Times New Roman"/>
          <w:i/>
          <w:sz w:val="24"/>
          <w:szCs w:val="24"/>
          <w:lang w:val="en-US"/>
        </w:rPr>
        <w:t xml:space="preserve">p </w:t>
      </w:r>
      <w:r>
        <w:rPr>
          <w:rFonts w:ascii="Times New Roman" w:hAnsi="Times New Roman"/>
          <w:sz w:val="24"/>
          <w:szCs w:val="24"/>
          <w:lang w:val="en-US"/>
        </w:rPr>
        <w:t>= .11</w:t>
      </w:r>
    </w:p>
    <w:p w14:paraId="1A991283" w14:textId="77777777" w:rsidR="00604F01" w:rsidRDefault="00604F01" w:rsidP="007A41CF">
      <w:pPr>
        <w:pStyle w:val="CommentText"/>
        <w:rPr>
          <w:rFonts w:ascii="Times New Roman" w:hAnsi="Times New Roman"/>
          <w:sz w:val="24"/>
          <w:szCs w:val="24"/>
          <w:lang w:val="en-US"/>
        </w:rPr>
      </w:pPr>
    </w:p>
    <w:p w14:paraId="7D67E3DC" w14:textId="77777777" w:rsidR="00604F01" w:rsidRDefault="00604F01" w:rsidP="007A41CF">
      <w:pPr>
        <w:pStyle w:val="CommentText"/>
        <w:rPr>
          <w:rFonts w:ascii="Times New Roman" w:hAnsi="Times New Roman"/>
          <w:sz w:val="24"/>
          <w:szCs w:val="24"/>
          <w:lang w:val="en-US"/>
        </w:rPr>
      </w:pPr>
      <w:r>
        <w:rPr>
          <w:rFonts w:ascii="Times New Roman" w:hAnsi="Times New Roman"/>
          <w:sz w:val="24"/>
          <w:szCs w:val="24"/>
          <w:lang w:val="en-US"/>
        </w:rPr>
        <w:t>Explicit:</w:t>
      </w:r>
    </w:p>
    <w:p w14:paraId="159D5893" w14:textId="77777777" w:rsidR="00604F01" w:rsidRDefault="00604F01" w:rsidP="007A41CF">
      <w:pPr>
        <w:pStyle w:val="CommentText"/>
      </w:pPr>
      <w:proofErr w:type="gramStart"/>
      <w:r>
        <w:rPr>
          <w:rFonts w:ascii="Times New Roman" w:hAnsi="Times New Roman"/>
          <w:i/>
          <w:sz w:val="24"/>
          <w:szCs w:val="24"/>
          <w:lang w:val="en-US"/>
        </w:rPr>
        <w:t>F</w:t>
      </w:r>
      <w:r>
        <w:rPr>
          <w:rFonts w:ascii="Times New Roman" w:hAnsi="Times New Roman"/>
          <w:sz w:val="24"/>
          <w:szCs w:val="24"/>
          <w:lang w:val="en-US"/>
        </w:rPr>
        <w:t>(</w:t>
      </w:r>
      <w:proofErr w:type="gramEnd"/>
      <w:r>
        <w:rPr>
          <w:rFonts w:ascii="Times New Roman" w:hAnsi="Times New Roman"/>
          <w:sz w:val="24"/>
          <w:szCs w:val="24"/>
          <w:lang w:val="en-US"/>
        </w:rPr>
        <w:t xml:space="preserve">1, 89) = 4.49, </w:t>
      </w:r>
      <w:r>
        <w:rPr>
          <w:rFonts w:ascii="Times New Roman" w:hAnsi="Times New Roman"/>
          <w:i/>
          <w:sz w:val="24"/>
          <w:szCs w:val="24"/>
          <w:lang w:val="en-US"/>
        </w:rPr>
        <w:t xml:space="preserve">p </w:t>
      </w:r>
      <w:r>
        <w:rPr>
          <w:rFonts w:ascii="Times New Roman" w:hAnsi="Times New Roman"/>
          <w:sz w:val="24"/>
          <w:szCs w:val="24"/>
          <w:lang w:val="en-US"/>
        </w:rPr>
        <w:t>= .04</w:t>
      </w:r>
    </w:p>
  </w:comment>
  <w:comment w:id="44" w:author="Lien De Saedeleer" w:date="2018-05-08T22:14:00Z" w:initials="LDS">
    <w:p w14:paraId="505BB760" w14:textId="77777777" w:rsidR="00604F01" w:rsidRDefault="00604F01" w:rsidP="007A41CF">
      <w:pPr>
        <w:pStyle w:val="CommentText"/>
      </w:pPr>
      <w:r>
        <w:rPr>
          <w:rStyle w:val="CommentReference"/>
        </w:rPr>
        <w:annotationRef/>
      </w:r>
      <w:r>
        <w:t xml:space="preserve">If transformed: </w:t>
      </w:r>
    </w:p>
    <w:p w14:paraId="6996ABA6" w14:textId="77777777" w:rsidR="00604F01" w:rsidRDefault="00604F01" w:rsidP="007A41CF">
      <w:pPr>
        <w:pStyle w:val="CommentText"/>
      </w:pPr>
    </w:p>
    <w:p w14:paraId="5443EDF9" w14:textId="77777777" w:rsidR="00604F01" w:rsidRDefault="00604F01" w:rsidP="007A41CF">
      <w:pPr>
        <w:pStyle w:val="CommentText"/>
      </w:pPr>
      <w:proofErr w:type="gramStart"/>
      <w:r>
        <w:rPr>
          <w:rFonts w:ascii="Times New Roman" w:hAnsi="Times New Roman"/>
          <w:i/>
          <w:sz w:val="24"/>
          <w:szCs w:val="24"/>
          <w:lang w:val="en-US"/>
        </w:rPr>
        <w:t>F</w:t>
      </w:r>
      <w:r>
        <w:rPr>
          <w:rFonts w:ascii="Times New Roman" w:hAnsi="Times New Roman"/>
          <w:sz w:val="24"/>
          <w:szCs w:val="24"/>
          <w:lang w:val="en-US"/>
        </w:rPr>
        <w:t>(</w:t>
      </w:r>
      <w:proofErr w:type="gramEnd"/>
      <w:r>
        <w:rPr>
          <w:rFonts w:ascii="Times New Roman" w:hAnsi="Times New Roman"/>
          <w:sz w:val="24"/>
          <w:szCs w:val="24"/>
          <w:lang w:val="en-US"/>
        </w:rPr>
        <w:t xml:space="preserve">1, 102) = 1.41, </w:t>
      </w:r>
      <w:r>
        <w:rPr>
          <w:rFonts w:ascii="Times New Roman" w:hAnsi="Times New Roman"/>
          <w:i/>
          <w:sz w:val="24"/>
          <w:szCs w:val="24"/>
          <w:lang w:val="en-US"/>
        </w:rPr>
        <w:t xml:space="preserve">p </w:t>
      </w:r>
      <w:r>
        <w:rPr>
          <w:rFonts w:ascii="Times New Roman" w:hAnsi="Times New Roman"/>
          <w:sz w:val="24"/>
          <w:szCs w:val="24"/>
          <w:lang w:val="en-US"/>
        </w:rPr>
        <w:t>= .24</w:t>
      </w:r>
    </w:p>
  </w:comment>
  <w:comment w:id="45" w:author="Lien De Saedeleer" w:date="2018-05-08T20:50:00Z" w:initials="LDS">
    <w:p w14:paraId="70BA5184" w14:textId="77777777" w:rsidR="00604F01" w:rsidRDefault="00604F01" w:rsidP="007C469B">
      <w:pPr>
        <w:pStyle w:val="CommentText"/>
      </w:pPr>
      <w:r>
        <w:rPr>
          <w:rStyle w:val="CommentReference"/>
        </w:rPr>
        <w:annotationRef/>
      </w:r>
      <w:r>
        <w:t>Or F</w:t>
      </w:r>
      <w:proofErr w:type="gramStart"/>
      <w:r>
        <w:t>(</w:t>
      </w:r>
      <w:proofErr w:type="gramEnd"/>
      <w:r>
        <w:t>96)&lt; 1, p = 0.62 if following the logic above</w:t>
      </w:r>
    </w:p>
  </w:comment>
  <w:comment w:id="46" w:author="Lien De Saedeleer" w:date="2018-05-08T20:52:00Z" w:initials="LDS">
    <w:p w14:paraId="36D62233" w14:textId="77777777" w:rsidR="00604F01" w:rsidRDefault="00604F01" w:rsidP="007C469B">
      <w:pPr>
        <w:pStyle w:val="CommentText"/>
      </w:pPr>
      <w:r>
        <w:rPr>
          <w:rStyle w:val="CommentReference"/>
        </w:rPr>
        <w:annotationRef/>
      </w:r>
      <w:r>
        <w:t xml:space="preserve">I guess this should be rephrased, as the alternatives for </w:t>
      </w:r>
      <w:proofErr w:type="gramStart"/>
      <w:r>
        <w:t>the</w:t>
      </w:r>
      <w:proofErr w:type="gramEnd"/>
      <w:r>
        <w:t xml:space="preserve"> associated questions were: </w:t>
      </w:r>
    </w:p>
    <w:p w14:paraId="4FEAD212" w14:textId="77777777" w:rsidR="00604F01" w:rsidRDefault="00604F01" w:rsidP="007C469B">
      <w:pPr>
        <w:pStyle w:val="CommentText"/>
      </w:pPr>
    </w:p>
    <w:p w14:paraId="7E89EAAE" w14:textId="77777777" w:rsidR="00604F01" w:rsidRDefault="00604F01" w:rsidP="007C469B">
      <w:pPr>
        <w:pStyle w:val="CommentText"/>
        <w:numPr>
          <w:ilvl w:val="0"/>
          <w:numId w:val="7"/>
        </w:numPr>
      </w:pPr>
      <w:proofErr w:type="gramStart"/>
      <w:r w:rsidRPr="00823B47">
        <w:t>One word always had a positive meaning and the other had a negative meaning</w:t>
      </w:r>
      <w:proofErr w:type="gramEnd"/>
    </w:p>
    <w:p w14:paraId="0BFD15DE" w14:textId="77777777" w:rsidR="00604F01" w:rsidRDefault="00604F01" w:rsidP="007C469B">
      <w:pPr>
        <w:pStyle w:val="CommentText"/>
        <w:numPr>
          <w:ilvl w:val="0"/>
          <w:numId w:val="7"/>
        </w:numPr>
      </w:pPr>
      <w:r w:rsidRPr="00823B47">
        <w:t xml:space="preserve">Those two other words always have a negative </w:t>
      </w:r>
      <w:proofErr w:type="gramStart"/>
      <w:r w:rsidRPr="00823B47">
        <w:t>meaning</w:t>
      </w:r>
      <w:proofErr w:type="gramEnd"/>
    </w:p>
    <w:p w14:paraId="073C947B" w14:textId="77777777" w:rsidR="00604F01" w:rsidRDefault="00604F01" w:rsidP="007C469B">
      <w:pPr>
        <w:pStyle w:val="CommentText"/>
        <w:numPr>
          <w:ilvl w:val="0"/>
          <w:numId w:val="7"/>
        </w:numPr>
      </w:pPr>
      <w:r w:rsidRPr="00823B47">
        <w:t xml:space="preserve">Those two other words always have a </w:t>
      </w:r>
      <w:r>
        <w:t>positive</w:t>
      </w:r>
      <w:r w:rsidRPr="00823B47">
        <w:t xml:space="preserve"> </w:t>
      </w:r>
      <w:proofErr w:type="gramStart"/>
      <w:r w:rsidRPr="00823B47">
        <w:t>meaning</w:t>
      </w:r>
      <w:proofErr w:type="gramEnd"/>
    </w:p>
    <w:p w14:paraId="3A18FA51" w14:textId="77777777" w:rsidR="00604F01" w:rsidRDefault="00604F01" w:rsidP="007C469B">
      <w:pPr>
        <w:pStyle w:val="CommentText"/>
      </w:pPr>
    </w:p>
  </w:comment>
  <w:comment w:id="47" w:author="Lien De Saedeleer" w:date="2018-05-08T20:53:00Z" w:initials="LDS">
    <w:p w14:paraId="6B47C1C7" w14:textId="77777777" w:rsidR="00604F01" w:rsidRDefault="00604F01" w:rsidP="007C469B">
      <w:pPr>
        <w:pStyle w:val="CommentText"/>
      </w:pPr>
      <w:r>
        <w:rPr>
          <w:rStyle w:val="CommentReference"/>
        </w:rPr>
        <w:annotationRef/>
      </w:r>
      <w:r>
        <w:t xml:space="preserve">If I correctly interpreted the Inquisit script, this question should be: </w:t>
      </w:r>
    </w:p>
    <w:p w14:paraId="3AE1CCA7" w14:textId="77777777" w:rsidR="00604F01" w:rsidRDefault="00604F01" w:rsidP="007C469B">
      <w:pPr>
        <w:pStyle w:val="CommentText"/>
      </w:pPr>
    </w:p>
    <w:p w14:paraId="03750919" w14:textId="77777777" w:rsidR="00604F01" w:rsidRDefault="00604F01" w:rsidP="007C469B">
      <w:pPr>
        <w:pStyle w:val="CommentText"/>
      </w:pPr>
      <w:proofErr w:type="gramStart"/>
      <w:r>
        <w:t>In the first part of the experiment we presented CS1 [CS2] along with two other words</w:t>
      </w:r>
      <w:proofErr w:type="gramEnd"/>
      <w:r>
        <w:t>. Did..</w:t>
      </w:r>
      <w:proofErr w:type="gramStart"/>
      <w:r>
        <w:t>.?</w:t>
      </w:r>
      <w:proofErr w:type="gramEnd"/>
    </w:p>
    <w:p w14:paraId="3BEAC32C" w14:textId="77777777" w:rsidR="00604F01" w:rsidRDefault="00604F01" w:rsidP="007C469B">
      <w:pPr>
        <w:pStyle w:val="CommentText"/>
      </w:pPr>
    </w:p>
    <w:p w14:paraId="384E4694" w14:textId="77777777" w:rsidR="00604F01" w:rsidRDefault="00604F01" w:rsidP="007C469B">
      <w:pPr>
        <w:pStyle w:val="CommentText"/>
      </w:pPr>
      <w:r>
        <w:t>Those two other words always have a...</w:t>
      </w:r>
    </w:p>
    <w:p w14:paraId="2DF65C35" w14:textId="77777777" w:rsidR="00604F01" w:rsidRDefault="00604F01" w:rsidP="007C469B">
      <w:pPr>
        <w:pStyle w:val="CommentText"/>
      </w:pPr>
    </w:p>
  </w:comment>
  <w:comment w:id="48" w:author="Lien De Saedeleer" w:date="2018-05-08T21:53:00Z" w:initials="LDS">
    <w:p w14:paraId="5F3C18D2" w14:textId="77777777" w:rsidR="00604F01" w:rsidRDefault="00604F01" w:rsidP="007C469B">
      <w:pPr>
        <w:pStyle w:val="CommentText"/>
      </w:pPr>
      <w:r>
        <w:rPr>
          <w:rStyle w:val="CommentReference"/>
        </w:rPr>
        <w:annotationRef/>
      </w:r>
      <w:r>
        <w:t xml:space="preserve">With transformed scores: </w:t>
      </w:r>
    </w:p>
    <w:p w14:paraId="1F9119A4" w14:textId="77777777" w:rsidR="00604F01" w:rsidRDefault="00604F01" w:rsidP="007C469B">
      <w:pPr>
        <w:pStyle w:val="CommentText"/>
      </w:pPr>
    </w:p>
    <w:p w14:paraId="1C916AE4" w14:textId="77777777" w:rsidR="00604F01" w:rsidRDefault="00604F01" w:rsidP="007C469B">
      <w:pPr>
        <w:pStyle w:val="CommentText"/>
      </w:pPr>
      <w:proofErr w:type="gramStart"/>
      <w:r w:rsidRPr="00A046B7">
        <w:rPr>
          <w:rFonts w:ascii="Times New Roman" w:hAnsi="Times New Roman"/>
          <w:i/>
          <w:sz w:val="24"/>
          <w:szCs w:val="24"/>
          <w:highlight w:val="yellow"/>
          <w:lang w:val="en-US"/>
        </w:rPr>
        <w:t>F</w:t>
      </w:r>
      <w:r w:rsidRPr="00A046B7">
        <w:rPr>
          <w:rFonts w:ascii="Times New Roman" w:hAnsi="Times New Roman"/>
          <w:sz w:val="24"/>
          <w:szCs w:val="24"/>
          <w:highlight w:val="yellow"/>
          <w:lang w:val="en-US"/>
        </w:rPr>
        <w:t>(</w:t>
      </w:r>
      <w:proofErr w:type="gramEnd"/>
      <w:r w:rsidRPr="00A046B7">
        <w:rPr>
          <w:rFonts w:ascii="Times New Roman" w:hAnsi="Times New Roman"/>
          <w:sz w:val="24"/>
          <w:szCs w:val="24"/>
          <w:highlight w:val="yellow"/>
          <w:lang w:val="en-US"/>
        </w:rPr>
        <w:t xml:space="preserve">96) = </w:t>
      </w:r>
      <w:r>
        <w:rPr>
          <w:rFonts w:ascii="Times New Roman" w:hAnsi="Times New Roman"/>
          <w:sz w:val="24"/>
          <w:szCs w:val="24"/>
          <w:highlight w:val="yellow"/>
          <w:lang w:val="en-US"/>
        </w:rPr>
        <w:t>4.72</w:t>
      </w:r>
      <w:r w:rsidRPr="00A046B7">
        <w:rPr>
          <w:rFonts w:ascii="Times New Roman" w:hAnsi="Times New Roman"/>
          <w:sz w:val="24"/>
          <w:szCs w:val="24"/>
          <w:highlight w:val="yellow"/>
          <w:lang w:val="en-US"/>
        </w:rPr>
        <w:t xml:space="preserve">, </w:t>
      </w:r>
      <w:r w:rsidRPr="00A046B7">
        <w:rPr>
          <w:rFonts w:ascii="Times New Roman" w:hAnsi="Times New Roman"/>
          <w:i/>
          <w:sz w:val="24"/>
          <w:szCs w:val="24"/>
          <w:highlight w:val="yellow"/>
          <w:lang w:val="en-US"/>
        </w:rPr>
        <w:t xml:space="preserve">p </w:t>
      </w:r>
      <w:r w:rsidRPr="00A046B7">
        <w:rPr>
          <w:rFonts w:ascii="Times New Roman" w:hAnsi="Times New Roman"/>
          <w:sz w:val="24"/>
          <w:szCs w:val="24"/>
          <w:highlight w:val="yellow"/>
          <w:lang w:val="en-US"/>
        </w:rPr>
        <w:t>= .</w:t>
      </w:r>
      <w:r>
        <w:rPr>
          <w:rFonts w:ascii="Times New Roman" w:hAnsi="Times New Roman"/>
          <w:sz w:val="24"/>
          <w:szCs w:val="24"/>
          <w:lang w:val="en-US"/>
        </w:rPr>
        <w:t>03</w:t>
      </w:r>
    </w:p>
  </w:comment>
  <w:comment w:id="49" w:author="Lien De Saedeleer" w:date="2018-05-08T21:57:00Z" w:initials="LDS">
    <w:p w14:paraId="11BE7D28" w14:textId="77777777" w:rsidR="00604F01" w:rsidRDefault="00604F01" w:rsidP="007C469B">
      <w:pPr>
        <w:pStyle w:val="CommentText"/>
      </w:pPr>
      <w:r>
        <w:rPr>
          <w:rStyle w:val="CommentReference"/>
        </w:rPr>
        <w:annotationRef/>
      </w:r>
      <w:r>
        <w:t xml:space="preserve">With transformed scores: </w:t>
      </w:r>
    </w:p>
    <w:p w14:paraId="53D41037" w14:textId="77777777" w:rsidR="00604F01" w:rsidRDefault="00604F01" w:rsidP="007C469B">
      <w:pPr>
        <w:pStyle w:val="CommentText"/>
      </w:pPr>
    </w:p>
    <w:p w14:paraId="097F0006" w14:textId="77777777" w:rsidR="00604F01" w:rsidRDefault="00604F01" w:rsidP="007C469B">
      <w:pPr>
        <w:pStyle w:val="CommentText"/>
      </w:pPr>
      <w:proofErr w:type="gramStart"/>
      <w:r w:rsidRPr="002C7962">
        <w:rPr>
          <w:rFonts w:ascii="Times New Roman" w:hAnsi="Times New Roman"/>
          <w:i/>
          <w:sz w:val="24"/>
          <w:szCs w:val="24"/>
          <w:highlight w:val="yellow"/>
          <w:lang w:val="en-US"/>
        </w:rPr>
        <w:t>F</w:t>
      </w:r>
      <w:r w:rsidRPr="002C7962">
        <w:rPr>
          <w:rFonts w:ascii="Times New Roman" w:hAnsi="Times New Roman"/>
          <w:sz w:val="24"/>
          <w:szCs w:val="24"/>
          <w:highlight w:val="yellow"/>
          <w:lang w:val="en-US"/>
        </w:rPr>
        <w:t>(</w:t>
      </w:r>
      <w:proofErr w:type="gramEnd"/>
      <w:r w:rsidRPr="002C7962">
        <w:rPr>
          <w:rFonts w:ascii="Times New Roman" w:hAnsi="Times New Roman"/>
          <w:sz w:val="24"/>
          <w:szCs w:val="24"/>
          <w:highlight w:val="yellow"/>
          <w:lang w:val="en-US"/>
        </w:rPr>
        <w:t>96) = 0.</w:t>
      </w:r>
      <w:r>
        <w:rPr>
          <w:rFonts w:ascii="Times New Roman" w:hAnsi="Times New Roman"/>
          <w:sz w:val="24"/>
          <w:szCs w:val="24"/>
          <w:highlight w:val="yellow"/>
          <w:lang w:val="en-US"/>
        </w:rPr>
        <w:t>73</w:t>
      </w:r>
      <w:r w:rsidRPr="002C7962">
        <w:rPr>
          <w:rFonts w:ascii="Times New Roman" w:hAnsi="Times New Roman"/>
          <w:sz w:val="24"/>
          <w:szCs w:val="24"/>
          <w:highlight w:val="yellow"/>
          <w:lang w:val="en-US"/>
        </w:rPr>
        <w:t xml:space="preserve">, </w:t>
      </w:r>
      <w:r w:rsidRPr="002C7962">
        <w:rPr>
          <w:rFonts w:ascii="Times New Roman" w:hAnsi="Times New Roman"/>
          <w:i/>
          <w:sz w:val="24"/>
          <w:szCs w:val="24"/>
          <w:highlight w:val="yellow"/>
          <w:lang w:val="en-US"/>
        </w:rPr>
        <w:t xml:space="preserve">p </w:t>
      </w:r>
      <w:r w:rsidRPr="002C7962">
        <w:rPr>
          <w:rFonts w:ascii="Times New Roman" w:hAnsi="Times New Roman"/>
          <w:sz w:val="24"/>
          <w:szCs w:val="24"/>
          <w:highlight w:val="yellow"/>
          <w:lang w:val="en-US"/>
        </w:rPr>
        <w:t>= .</w:t>
      </w:r>
      <w:r>
        <w:rPr>
          <w:rFonts w:ascii="Times New Roman" w:hAnsi="Times New Roman"/>
          <w:sz w:val="24"/>
          <w:szCs w:val="24"/>
          <w:lang w:val="en-US"/>
        </w:rPr>
        <w:t>39</w:t>
      </w:r>
    </w:p>
  </w:comment>
  <w:comment w:id="50" w:author="Lien De Saedeleer" w:date="2018-05-08T21:58:00Z" w:initials="LDS">
    <w:p w14:paraId="6830AB30" w14:textId="77777777" w:rsidR="00604F01" w:rsidRDefault="00604F01" w:rsidP="007C469B">
      <w:pPr>
        <w:pStyle w:val="CommentText"/>
      </w:pPr>
      <w:r>
        <w:rPr>
          <w:rStyle w:val="CommentReference"/>
        </w:rPr>
        <w:annotationRef/>
      </w:r>
      <w:r>
        <w:t xml:space="preserve">With transformed scores it  becomes significant: </w:t>
      </w:r>
    </w:p>
    <w:p w14:paraId="2E243571" w14:textId="77777777" w:rsidR="00604F01" w:rsidRDefault="00604F01" w:rsidP="007C469B">
      <w:pPr>
        <w:pStyle w:val="CommentText"/>
      </w:pPr>
    </w:p>
    <w:p w14:paraId="3E230432" w14:textId="77777777" w:rsidR="00604F01" w:rsidRDefault="00604F01" w:rsidP="007C469B">
      <w:pPr>
        <w:pStyle w:val="CommentText"/>
      </w:pPr>
      <w:proofErr w:type="gramStart"/>
      <w:r w:rsidRPr="002C7962">
        <w:rPr>
          <w:rFonts w:ascii="Times New Roman" w:hAnsi="Times New Roman"/>
          <w:i/>
          <w:sz w:val="24"/>
          <w:szCs w:val="24"/>
          <w:highlight w:val="yellow"/>
          <w:lang w:val="en-US"/>
        </w:rPr>
        <w:t>F</w:t>
      </w:r>
      <w:r w:rsidRPr="002C7962">
        <w:rPr>
          <w:rFonts w:ascii="Times New Roman" w:hAnsi="Times New Roman"/>
          <w:sz w:val="24"/>
          <w:szCs w:val="24"/>
          <w:highlight w:val="yellow"/>
          <w:lang w:val="en-US"/>
        </w:rPr>
        <w:t>(</w:t>
      </w:r>
      <w:proofErr w:type="gramEnd"/>
      <w:r w:rsidRPr="002C7962">
        <w:rPr>
          <w:rFonts w:ascii="Times New Roman" w:hAnsi="Times New Roman"/>
          <w:sz w:val="24"/>
          <w:szCs w:val="24"/>
          <w:highlight w:val="yellow"/>
          <w:lang w:val="en-US"/>
        </w:rPr>
        <w:t xml:space="preserve">96) = </w:t>
      </w:r>
      <w:r>
        <w:rPr>
          <w:rFonts w:ascii="Times New Roman" w:hAnsi="Times New Roman"/>
          <w:sz w:val="24"/>
          <w:szCs w:val="24"/>
          <w:highlight w:val="yellow"/>
          <w:lang w:val="en-US"/>
        </w:rPr>
        <w:t>10.78</w:t>
      </w:r>
      <w:r w:rsidRPr="002C7962">
        <w:rPr>
          <w:rFonts w:ascii="Times New Roman" w:hAnsi="Times New Roman"/>
          <w:sz w:val="24"/>
          <w:szCs w:val="24"/>
          <w:highlight w:val="yellow"/>
          <w:lang w:val="en-US"/>
        </w:rPr>
        <w:t xml:space="preserve">, </w:t>
      </w:r>
      <w:r w:rsidRPr="002C7962">
        <w:rPr>
          <w:rFonts w:ascii="Times New Roman" w:hAnsi="Times New Roman"/>
          <w:i/>
          <w:sz w:val="24"/>
          <w:szCs w:val="24"/>
          <w:highlight w:val="yellow"/>
          <w:lang w:val="en-US"/>
        </w:rPr>
        <w:t xml:space="preserve">p </w:t>
      </w:r>
      <w:r w:rsidRPr="002C7962">
        <w:rPr>
          <w:rFonts w:ascii="Times New Roman" w:hAnsi="Times New Roman"/>
          <w:sz w:val="24"/>
          <w:szCs w:val="24"/>
          <w:highlight w:val="yellow"/>
          <w:lang w:val="en-US"/>
        </w:rPr>
        <w:t>= .</w:t>
      </w:r>
      <w:r>
        <w:rPr>
          <w:rFonts w:ascii="Times New Roman" w:hAnsi="Times New Roman"/>
          <w:sz w:val="24"/>
          <w:szCs w:val="24"/>
          <w:lang w:val="en-US"/>
        </w:rPr>
        <w:t>001</w:t>
      </w:r>
    </w:p>
  </w:comment>
  <w:comment w:id="51" w:author="Lien De Saedeleer" w:date="2018-05-16T22:40:00Z" w:initials="LDS">
    <w:p w14:paraId="0D4DB75C" w14:textId="77777777" w:rsidR="00604F01" w:rsidRDefault="00604F01" w:rsidP="00674539">
      <w:pPr>
        <w:pStyle w:val="CommentText"/>
      </w:pPr>
      <w:r>
        <w:rPr>
          <w:rStyle w:val="CommentReference"/>
        </w:rPr>
        <w:annotationRef/>
      </w:r>
      <w:proofErr w:type="gramStart"/>
      <w:r>
        <w:t>I</w:t>
      </w:r>
      <w:proofErr w:type="gramEnd"/>
      <w:r>
        <w:t xml:space="preserve"> also performed a one-way anova with only contingency awareness as a factor (by eliminating the Color Matching variable through transforming the scores of individuals for which CS2 was associated with positive). When doing </w:t>
      </w:r>
      <w:proofErr w:type="gramStart"/>
      <w:r>
        <w:t>so</w:t>
      </w:r>
      <w:proofErr w:type="gramEnd"/>
      <w:r>
        <w:t xml:space="preserve">, no main effects were found for explicit, F(1,178) = 0.70, p = 0.40 or implicit attitudes, F(1,178) = 1.06, p = 0.31 either. </w:t>
      </w:r>
    </w:p>
  </w:comment>
  <w:comment w:id="52" w:author="Lien De Saedeleer" w:date="2018-05-17T00:01:00Z" w:initials="LDS">
    <w:p w14:paraId="797FF0ED" w14:textId="77777777" w:rsidR="00604F01" w:rsidRDefault="00604F01" w:rsidP="00674539">
      <w:pPr>
        <w:pStyle w:val="CommentText"/>
      </w:pPr>
      <w:r>
        <w:rPr>
          <w:rStyle w:val="CommentReference"/>
        </w:rPr>
        <w:annotationRef/>
      </w:r>
      <w:proofErr w:type="gramStart"/>
      <w:r>
        <w:t>I</w:t>
      </w:r>
      <w:proofErr w:type="gramEnd"/>
      <w:r>
        <w:t xml:space="preserve"> also performed a one-way anova with only col CS US contingency awareness as a factor (by eliminating the Color Matching variable through transforming the scores of individuals for which CS2 was associated with positive). When doing </w:t>
      </w:r>
      <w:proofErr w:type="gramStart"/>
      <w:r>
        <w:t>so</w:t>
      </w:r>
      <w:proofErr w:type="gramEnd"/>
      <w:r>
        <w:t xml:space="preserve">, no main effects were found for explicit, F(1,178) = 0.25, p = 0.62 or implicit attitudes, F(1,178) = 0.007, p = 0.93 either. </w:t>
      </w:r>
    </w:p>
    <w:p w14:paraId="3C4AB041" w14:textId="77777777" w:rsidR="00604F01" w:rsidRDefault="00604F01" w:rsidP="00674539">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ECB79E" w15:done="0"/>
  <w15:commentEx w15:paraId="70E64FDF" w15:done="0"/>
  <w15:commentEx w15:paraId="6BF36F18" w15:done="0"/>
  <w15:commentEx w15:paraId="7D528885" w15:done="0"/>
  <w15:commentEx w15:paraId="676D8E6E" w15:done="0"/>
  <w15:commentEx w15:paraId="425EA05D" w15:done="0"/>
  <w15:commentEx w15:paraId="7EF0D141" w15:done="0"/>
  <w15:commentEx w15:paraId="40DB4A80" w15:done="0"/>
  <w15:commentEx w15:paraId="30F39B6B" w15:done="0"/>
  <w15:commentEx w15:paraId="1A8D591D" w15:done="0"/>
  <w15:commentEx w15:paraId="0FBAF3CF" w15:done="0"/>
  <w15:commentEx w15:paraId="50F07B3D" w15:done="0"/>
  <w15:commentEx w15:paraId="1E891B5A" w15:done="0"/>
  <w15:commentEx w15:paraId="39A54EB0" w15:done="0"/>
  <w15:commentEx w15:paraId="7F858225" w15:done="0"/>
  <w15:commentEx w15:paraId="08C06572" w15:done="0"/>
  <w15:commentEx w15:paraId="235D0A19" w15:done="0"/>
  <w15:commentEx w15:paraId="26EBF7FD" w15:done="0"/>
  <w15:commentEx w15:paraId="54213C57" w15:done="0"/>
  <w15:commentEx w15:paraId="26F695AD" w15:done="0"/>
  <w15:commentEx w15:paraId="205447E5" w15:done="0"/>
  <w15:commentEx w15:paraId="449543EF" w15:done="0"/>
  <w15:commentEx w15:paraId="2BEDE3DE" w15:done="0"/>
  <w15:commentEx w15:paraId="633948D0" w15:done="0"/>
  <w15:commentEx w15:paraId="5FE74BAF" w15:done="0"/>
  <w15:commentEx w15:paraId="474F6957" w15:done="0"/>
  <w15:commentEx w15:paraId="159D5893" w15:done="0"/>
  <w15:commentEx w15:paraId="5443EDF9" w15:done="0"/>
  <w15:commentEx w15:paraId="70BA5184" w15:done="0"/>
  <w15:commentEx w15:paraId="3A18FA51" w15:done="0"/>
  <w15:commentEx w15:paraId="2DF65C35" w15:done="0"/>
  <w15:commentEx w15:paraId="1C916AE4" w15:done="0"/>
  <w15:commentEx w15:paraId="097F0006" w15:done="0"/>
  <w15:commentEx w15:paraId="3E230432" w15:done="0"/>
  <w15:commentEx w15:paraId="0D4DB75C" w15:done="0"/>
  <w15:commentEx w15:paraId="3C4AB04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6ED042" w14:textId="77777777" w:rsidR="00604F01" w:rsidRDefault="00604F01" w:rsidP="00DE5661">
      <w:pPr>
        <w:spacing w:after="0" w:line="240" w:lineRule="auto"/>
      </w:pPr>
      <w:r>
        <w:separator/>
      </w:r>
    </w:p>
  </w:endnote>
  <w:endnote w:type="continuationSeparator" w:id="0">
    <w:p w14:paraId="0F003FC7" w14:textId="77777777" w:rsidR="00604F01" w:rsidRDefault="00604F01" w:rsidP="00DE5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Segoe UI">
    <w:altName w:val="Calibri"/>
    <w:charset w:val="00"/>
    <w:family w:val="swiss"/>
    <w:pitch w:val="variable"/>
    <w:sig w:usb0="E4002EFF" w:usb1="C000E47F"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91796A" w14:textId="77777777" w:rsidR="00604F01" w:rsidRDefault="00604F01" w:rsidP="00DE5661">
      <w:pPr>
        <w:spacing w:after="0" w:line="240" w:lineRule="auto"/>
      </w:pPr>
      <w:r>
        <w:separator/>
      </w:r>
    </w:p>
  </w:footnote>
  <w:footnote w:type="continuationSeparator" w:id="0">
    <w:p w14:paraId="3A18FCD2" w14:textId="77777777" w:rsidR="00604F01" w:rsidRDefault="00604F01" w:rsidP="00DE5661">
      <w:pPr>
        <w:spacing w:after="0" w:line="240" w:lineRule="auto"/>
      </w:pPr>
      <w:r>
        <w:continuationSeparator/>
      </w:r>
    </w:p>
  </w:footnote>
  <w:footnote w:id="1">
    <w:p w14:paraId="6FEE0518" w14:textId="7D2E5F49" w:rsidR="00604F01" w:rsidRPr="0026072C" w:rsidRDefault="00604F01" w:rsidP="00714EC4">
      <w:pPr>
        <w:pStyle w:val="FootnoteText"/>
        <w:rPr>
          <w:rFonts w:ascii="Times New Roman" w:hAnsi="Times New Roman" w:cs="Times New Roman"/>
          <w:lang w:val="en-US"/>
        </w:rPr>
      </w:pPr>
      <w:r w:rsidRPr="0026072C">
        <w:rPr>
          <w:rStyle w:val="FootnoteReference"/>
          <w:rFonts w:ascii="Times New Roman" w:hAnsi="Times New Roman" w:cs="Times New Roman"/>
        </w:rPr>
        <w:footnoteRef/>
      </w:r>
      <w:r w:rsidRPr="0026072C">
        <w:rPr>
          <w:rFonts w:ascii="Times New Roman" w:hAnsi="Times New Roman" w:cs="Times New Roman"/>
          <w:lang w:val="en-US"/>
        </w:rPr>
        <w:t xml:space="preserve"> </w:t>
      </w:r>
      <w:r>
        <w:rPr>
          <w:rFonts w:ascii="Times New Roman" w:hAnsi="Times New Roman" w:cs="Times New Roman"/>
          <w:lang w:val="en-US"/>
        </w:rPr>
        <w:t xml:space="preserve">We </w:t>
      </w:r>
      <w:r w:rsidRPr="0026072C">
        <w:rPr>
          <w:rFonts w:ascii="Times New Roman" w:hAnsi="Times New Roman" w:cs="Times New Roman"/>
          <w:lang w:val="en-US"/>
        </w:rPr>
        <w:t xml:space="preserve">distinguish </w:t>
      </w:r>
      <w:r>
        <w:rPr>
          <w:rFonts w:ascii="Times New Roman" w:hAnsi="Times New Roman" w:cs="Times New Roman"/>
          <w:lang w:val="en-US"/>
        </w:rPr>
        <w:t xml:space="preserve">target and </w:t>
      </w:r>
      <w:r w:rsidRPr="0026072C">
        <w:rPr>
          <w:rFonts w:ascii="Times New Roman" w:hAnsi="Times New Roman" w:cs="Times New Roman"/>
          <w:lang w:val="en-US"/>
        </w:rPr>
        <w:t>source feature from target and source objects because the target and source features can either be part of the same object or they can be part of different objects</w:t>
      </w:r>
      <w:r>
        <w:rPr>
          <w:rFonts w:ascii="Times New Roman" w:hAnsi="Times New Roman" w:cs="Times New Roman"/>
          <w:lang w:val="en-US"/>
        </w:rPr>
        <w:t xml:space="preserve"> (for a more detailed treatment see De Houwer et al., </w:t>
      </w:r>
      <w:r w:rsidRPr="005A7775">
        <w:rPr>
          <w:rFonts w:ascii="Times New Roman" w:hAnsi="Times New Roman" w:cs="Times New Roman"/>
          <w:i/>
          <w:lang w:val="en-US"/>
        </w:rPr>
        <w:t>in prep</w:t>
      </w:r>
      <w:r w:rsidRPr="0026072C">
        <w:rPr>
          <w:rFonts w:ascii="Times New Roman" w:hAnsi="Times New Roman" w:cs="Times New Roman"/>
          <w:lang w:val="en-US"/>
        </w:rPr>
        <w:t>).</w:t>
      </w:r>
      <w:r>
        <w:rPr>
          <w:rFonts w:ascii="Times New Roman" w:hAnsi="Times New Roman" w:cs="Times New Roman"/>
          <w:lang w:val="en-US"/>
        </w:rPr>
        <w:t xml:space="preserve"> In the case of shared features effects the source and target objects are typically different.</w:t>
      </w:r>
    </w:p>
  </w:footnote>
  <w:footnote w:id="2">
    <w:p w14:paraId="60C0EA7F" w14:textId="415D96C8" w:rsidR="00604F01" w:rsidRPr="007705DC" w:rsidRDefault="00604F01">
      <w:pPr>
        <w:pStyle w:val="FootnoteText"/>
        <w:rPr>
          <w:rFonts w:ascii="Times New Roman" w:hAnsi="Times New Roman" w:cs="Times New Roman"/>
          <w:lang w:val="en-US"/>
        </w:rPr>
      </w:pPr>
      <w:r w:rsidRPr="007705DC">
        <w:rPr>
          <w:rStyle w:val="FootnoteReference"/>
          <w:rFonts w:ascii="Times New Roman" w:hAnsi="Times New Roman" w:cs="Times New Roman"/>
        </w:rPr>
        <w:footnoteRef/>
      </w:r>
      <w:r w:rsidRPr="007705DC">
        <w:rPr>
          <w:rFonts w:ascii="Times New Roman" w:hAnsi="Times New Roman" w:cs="Times New Roman"/>
          <w:lang w:val="en-US"/>
        </w:rPr>
        <w:t xml:space="preserve"> The term ‘transformation’ highlights that a source object can give rise to assumptions about the features of a target object, and that the latter’s features can change in ways that are similar or different to those of the former. To illustrate, consider our previous example of the halo effect wherein features of a source object (how attractive a person is) influence assumptions about target object features (how intelligent a person is). It may be that an assimilative halo effect emerges for men (the more attractive the male the more intelligent he is considered) whereas contrast effects emerge for women (the more attractive the female the less intelligent she is considered). The term transformation captures both of these possibilities.</w:t>
      </w:r>
    </w:p>
  </w:footnote>
  <w:footnote w:id="3">
    <w:p w14:paraId="1F6304AB" w14:textId="4D0783A6" w:rsidR="00604F01" w:rsidRPr="00D261DE" w:rsidRDefault="00604F01">
      <w:pPr>
        <w:pStyle w:val="FootnoteText"/>
        <w:rPr>
          <w:rFonts w:ascii="Times New Roman" w:hAnsi="Times New Roman" w:cs="Times New Roman"/>
          <w:lang w:val="en-US"/>
        </w:rPr>
      </w:pPr>
      <w:r w:rsidRPr="00D261DE">
        <w:rPr>
          <w:rStyle w:val="FootnoteReference"/>
          <w:rFonts w:ascii="Times New Roman" w:hAnsi="Times New Roman" w:cs="Times New Roman"/>
        </w:rPr>
        <w:footnoteRef/>
      </w:r>
      <w:r w:rsidRPr="00D261DE">
        <w:rPr>
          <w:rFonts w:ascii="Times New Roman" w:hAnsi="Times New Roman" w:cs="Times New Roman"/>
          <w:lang w:val="en-US"/>
        </w:rPr>
        <w:t xml:space="preserve"> </w:t>
      </w:r>
      <w:r>
        <w:rPr>
          <w:rFonts w:ascii="Times New Roman" w:hAnsi="Times New Roman" w:cs="Times New Roman"/>
          <w:lang w:val="en-US"/>
        </w:rPr>
        <w:t xml:space="preserve">In-line with De Houwer, Gawronski, and Barnes-Holmes (2013) we define attitudes as the study of </w:t>
      </w:r>
      <w:proofErr w:type="gramStart"/>
      <w:r>
        <w:rPr>
          <w:rFonts w:ascii="Times New Roman" w:hAnsi="Times New Roman" w:cs="Times New Roman"/>
          <w:lang w:val="en-US"/>
        </w:rPr>
        <w:t>evaluation which</w:t>
      </w:r>
      <w:proofErr w:type="gramEnd"/>
      <w:r>
        <w:rPr>
          <w:rFonts w:ascii="Times New Roman" w:hAnsi="Times New Roman" w:cs="Times New Roman"/>
          <w:lang w:val="en-US"/>
        </w:rPr>
        <w:t xml:space="preserve"> refers to the impact of stimuli on evaluative responses. Thus attitudes are conceptualized as effects (i.e., the impact of the environment on evaluative responses).</w:t>
      </w:r>
    </w:p>
  </w:footnote>
  <w:footnote w:id="4">
    <w:p w14:paraId="22F0A183" w14:textId="752F16FC" w:rsidR="00604F01" w:rsidRPr="001D4CC6" w:rsidRDefault="00604F01" w:rsidP="0019797D">
      <w:pPr>
        <w:spacing w:after="160"/>
        <w:rPr>
          <w:rFonts w:ascii="Times New Roman" w:hAnsi="Times New Roman" w:cs="Times New Roman"/>
          <w:sz w:val="20"/>
          <w:szCs w:val="20"/>
          <w:lang w:val="en-US"/>
        </w:rPr>
      </w:pPr>
      <w:r w:rsidRPr="001D4CC6">
        <w:rPr>
          <w:rStyle w:val="FootnoteReference"/>
          <w:rFonts w:ascii="Times New Roman" w:hAnsi="Times New Roman" w:cs="Times New Roman"/>
          <w:sz w:val="20"/>
          <w:szCs w:val="20"/>
        </w:rPr>
        <w:footnoteRef/>
      </w:r>
      <w:r w:rsidRPr="001D4CC6">
        <w:rPr>
          <w:rFonts w:ascii="Times New Roman" w:hAnsi="Times New Roman" w:cs="Times New Roman"/>
          <w:sz w:val="20"/>
          <w:szCs w:val="20"/>
          <w:lang w:val="en-US"/>
        </w:rPr>
        <w:t xml:space="preserve"> The main aim of this paper is to introduce a new perspective (shared features</w:t>
      </w:r>
      <w:r>
        <w:rPr>
          <w:rFonts w:ascii="Times New Roman" w:hAnsi="Times New Roman" w:cs="Times New Roman"/>
          <w:sz w:val="20"/>
          <w:szCs w:val="20"/>
          <w:lang w:val="en-US"/>
        </w:rPr>
        <w:t xml:space="preserve"> effect</w:t>
      </w:r>
      <w:r w:rsidRPr="001D4CC6">
        <w:rPr>
          <w:rFonts w:ascii="Times New Roman" w:hAnsi="Times New Roman" w:cs="Times New Roman"/>
          <w:sz w:val="20"/>
          <w:szCs w:val="20"/>
          <w:lang w:val="en-US"/>
        </w:rPr>
        <w:t xml:space="preserve">) and to provide an initial test of its basic properties and boundary conditions. </w:t>
      </w:r>
      <w:r>
        <w:rPr>
          <w:rFonts w:ascii="Times New Roman" w:hAnsi="Times New Roman" w:cs="Times New Roman"/>
          <w:sz w:val="20"/>
          <w:szCs w:val="20"/>
          <w:lang w:val="en-US"/>
        </w:rPr>
        <w:t>We have purposefully described</w:t>
      </w:r>
      <w:r w:rsidRPr="001D4CC6">
        <w:rPr>
          <w:rFonts w:ascii="Times New Roman" w:hAnsi="Times New Roman" w:cs="Times New Roman"/>
          <w:sz w:val="20"/>
          <w:szCs w:val="20"/>
          <w:lang w:val="en-US"/>
        </w:rPr>
        <w:t xml:space="preserve"> this </w:t>
      </w:r>
      <w:r>
        <w:rPr>
          <w:rFonts w:ascii="Times New Roman" w:hAnsi="Times New Roman" w:cs="Times New Roman"/>
          <w:sz w:val="20"/>
          <w:szCs w:val="20"/>
          <w:lang w:val="en-US"/>
        </w:rPr>
        <w:t xml:space="preserve">phenomenon using </w:t>
      </w:r>
      <w:r w:rsidRPr="001D4CC6">
        <w:rPr>
          <w:rFonts w:ascii="Times New Roman" w:hAnsi="Times New Roman" w:cs="Times New Roman"/>
          <w:sz w:val="20"/>
          <w:szCs w:val="20"/>
          <w:lang w:val="en-US"/>
        </w:rPr>
        <w:t>abstract and theory-neutral terms</w:t>
      </w:r>
      <w:r>
        <w:rPr>
          <w:rFonts w:ascii="Times New Roman" w:hAnsi="Times New Roman" w:cs="Times New Roman"/>
          <w:sz w:val="20"/>
          <w:szCs w:val="20"/>
          <w:lang w:val="en-US"/>
        </w:rPr>
        <w:t xml:space="preserve"> that make no mention of the potential mental mechanisms that may mediate it</w:t>
      </w:r>
      <w:r w:rsidRPr="001D4CC6">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This is not to say that </w:t>
      </w:r>
      <w:r w:rsidRPr="001D4CC6">
        <w:rPr>
          <w:rFonts w:ascii="Times New Roman" w:hAnsi="Times New Roman" w:cs="Times New Roman"/>
          <w:sz w:val="20"/>
          <w:szCs w:val="20"/>
          <w:lang w:val="en-US"/>
        </w:rPr>
        <w:t xml:space="preserve">our research </w:t>
      </w:r>
      <w:r>
        <w:rPr>
          <w:rFonts w:ascii="Times New Roman" w:hAnsi="Times New Roman" w:cs="Times New Roman"/>
          <w:sz w:val="20"/>
          <w:szCs w:val="20"/>
          <w:lang w:val="en-US"/>
        </w:rPr>
        <w:t xml:space="preserve">does not have </w:t>
      </w:r>
      <w:r w:rsidRPr="001D4CC6">
        <w:rPr>
          <w:rFonts w:ascii="Times New Roman" w:hAnsi="Times New Roman" w:cs="Times New Roman"/>
          <w:sz w:val="20"/>
          <w:szCs w:val="20"/>
          <w:lang w:val="en-US"/>
        </w:rPr>
        <w:t>implications for the cognitive level of explanation</w:t>
      </w:r>
      <w:r>
        <w:rPr>
          <w:rFonts w:ascii="Times New Roman" w:hAnsi="Times New Roman" w:cs="Times New Roman"/>
          <w:sz w:val="20"/>
          <w:szCs w:val="20"/>
          <w:lang w:val="en-US"/>
        </w:rPr>
        <w:t xml:space="preserve"> – it does.</w:t>
      </w:r>
      <w:r w:rsidRPr="001D4CC6">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However, we have opted to </w:t>
      </w:r>
      <w:r w:rsidRPr="001D4CC6">
        <w:rPr>
          <w:rFonts w:ascii="Times New Roman" w:hAnsi="Times New Roman" w:cs="Times New Roman"/>
          <w:sz w:val="20"/>
          <w:szCs w:val="20"/>
          <w:lang w:val="en-US"/>
        </w:rPr>
        <w:t xml:space="preserve">unpack these theoretical issues in the General Discussion </w:t>
      </w:r>
      <w:r>
        <w:rPr>
          <w:rFonts w:ascii="Times New Roman" w:hAnsi="Times New Roman" w:cs="Times New Roman"/>
          <w:sz w:val="20"/>
          <w:szCs w:val="20"/>
          <w:lang w:val="en-US"/>
        </w:rPr>
        <w:t>after we have</w:t>
      </w:r>
      <w:r w:rsidRPr="001D4CC6">
        <w:rPr>
          <w:rFonts w:ascii="Times New Roman" w:hAnsi="Times New Roman" w:cs="Times New Roman"/>
          <w:sz w:val="20"/>
          <w:szCs w:val="20"/>
          <w:lang w:val="en-US"/>
        </w:rPr>
        <w:t xml:space="preserve"> established and manipulated the </w:t>
      </w:r>
      <w:r>
        <w:rPr>
          <w:rFonts w:ascii="Times New Roman" w:hAnsi="Times New Roman" w:cs="Times New Roman"/>
          <w:sz w:val="20"/>
          <w:szCs w:val="20"/>
          <w:lang w:val="en-US"/>
        </w:rPr>
        <w:t xml:space="preserve">basic </w:t>
      </w:r>
      <w:r w:rsidRPr="001D4CC6">
        <w:rPr>
          <w:rFonts w:ascii="Times New Roman" w:hAnsi="Times New Roman" w:cs="Times New Roman"/>
          <w:sz w:val="20"/>
          <w:szCs w:val="20"/>
          <w:lang w:val="en-US"/>
        </w:rPr>
        <w:t>effect itself</w:t>
      </w:r>
      <w:r>
        <w:rPr>
          <w:rFonts w:ascii="Times New Roman" w:hAnsi="Times New Roman" w:cs="Times New Roman"/>
          <w:sz w:val="20"/>
          <w:szCs w:val="20"/>
          <w:lang w:val="en-US"/>
        </w:rPr>
        <w:t xml:space="preserve"> (for reasons why see De Houwer, 2011)</w:t>
      </w:r>
      <w:r w:rsidRPr="001D4CC6">
        <w:rPr>
          <w:rFonts w:ascii="Times New Roman" w:hAnsi="Times New Roman" w:cs="Times New Roman"/>
          <w:sz w:val="20"/>
          <w:szCs w:val="20"/>
          <w:lang w:val="en-US"/>
        </w:rPr>
        <w:t xml:space="preserve">. </w:t>
      </w:r>
    </w:p>
    <w:p w14:paraId="30B34AB0" w14:textId="1A394AA0" w:rsidR="00604F01" w:rsidRPr="001D4CC6" w:rsidRDefault="00604F01">
      <w:pPr>
        <w:pStyle w:val="FootnoteText"/>
        <w:rPr>
          <w:lang w:val="en-US"/>
        </w:rPr>
      </w:pPr>
    </w:p>
  </w:footnote>
  <w:footnote w:id="5">
    <w:p w14:paraId="3DD32814" w14:textId="42937BC6" w:rsidR="00604F01" w:rsidRPr="00DE5661" w:rsidRDefault="00604F01">
      <w:pPr>
        <w:pStyle w:val="FootnoteText"/>
        <w:rPr>
          <w:rFonts w:ascii="Times New Roman" w:hAnsi="Times New Roman" w:cs="Times New Roman"/>
          <w:lang w:val="en-US"/>
        </w:rPr>
      </w:pPr>
      <w:r w:rsidRPr="00DE5661">
        <w:rPr>
          <w:rStyle w:val="FootnoteReference"/>
          <w:rFonts w:ascii="Times New Roman" w:hAnsi="Times New Roman" w:cs="Times New Roman"/>
        </w:rPr>
        <w:footnoteRef/>
      </w:r>
      <w:r w:rsidRPr="00DE5661">
        <w:rPr>
          <w:rFonts w:ascii="Times New Roman" w:hAnsi="Times New Roman" w:cs="Times New Roman"/>
          <w:lang w:val="en-US"/>
        </w:rPr>
        <w:t xml:space="preserve"> Note that additional </w:t>
      </w:r>
      <w:r>
        <w:rPr>
          <w:rFonts w:ascii="Times New Roman" w:hAnsi="Times New Roman" w:cs="Times New Roman"/>
          <w:lang w:val="en-US"/>
        </w:rPr>
        <w:t xml:space="preserve">exploratory </w:t>
      </w:r>
      <w:r w:rsidRPr="00DE5661">
        <w:rPr>
          <w:rFonts w:ascii="Times New Roman" w:hAnsi="Times New Roman" w:cs="Times New Roman"/>
          <w:lang w:val="en-US"/>
        </w:rPr>
        <w:t>analyses were performed on the exploratory questions for each of the experiments reported in this paper</w:t>
      </w:r>
      <w:r>
        <w:rPr>
          <w:rFonts w:ascii="Times New Roman" w:hAnsi="Times New Roman" w:cs="Times New Roman"/>
          <w:lang w:val="en-US"/>
        </w:rPr>
        <w:t xml:space="preserve">. Interested readers can find these in the </w:t>
      </w:r>
      <w:r w:rsidRPr="00DE5661">
        <w:rPr>
          <w:rFonts w:ascii="Times New Roman" w:hAnsi="Times New Roman" w:cs="Times New Roman"/>
          <w:lang w:val="en-US"/>
        </w:rPr>
        <w:t>Supplementary Materials section.</w:t>
      </w:r>
    </w:p>
  </w:footnote>
  <w:footnote w:id="6">
    <w:p w14:paraId="06B336F7" w14:textId="43BA8825" w:rsidR="00604F01" w:rsidRPr="00864AB7" w:rsidRDefault="00604F01" w:rsidP="00864AB7">
      <w:pPr>
        <w:pStyle w:val="FootnoteText"/>
        <w:rPr>
          <w:rFonts w:ascii="Times New Roman" w:hAnsi="Times New Roman" w:cs="Times New Roman"/>
          <w:lang w:val="en-US"/>
        </w:rPr>
      </w:pPr>
      <w:r w:rsidRPr="00864AB7">
        <w:rPr>
          <w:rStyle w:val="FootnoteReference"/>
          <w:rFonts w:ascii="Times New Roman" w:hAnsi="Times New Roman" w:cs="Times New Roman"/>
        </w:rPr>
        <w:footnoteRef/>
      </w:r>
      <w:r w:rsidRPr="00864AB7">
        <w:rPr>
          <w:rFonts w:ascii="Times New Roman" w:hAnsi="Times New Roman" w:cs="Times New Roman"/>
          <w:lang w:val="en-US"/>
        </w:rPr>
        <w:t xml:space="preserve"> We define “symbol” and “symbolic properties” at a very abstract level. On the one hand, we view symbols as stimuli </w:t>
      </w:r>
      <w:proofErr w:type="gramStart"/>
      <w:r w:rsidRPr="00864AB7">
        <w:rPr>
          <w:rFonts w:ascii="Times New Roman" w:hAnsi="Times New Roman" w:cs="Times New Roman"/>
          <w:lang w:val="en-US"/>
        </w:rPr>
        <w:t>which are in some ways functionally substitutable for other stimuli in the environment</w:t>
      </w:r>
      <w:proofErr w:type="gramEnd"/>
      <w:r w:rsidRPr="00864AB7">
        <w:rPr>
          <w:rFonts w:ascii="Times New Roman" w:hAnsi="Times New Roman" w:cs="Times New Roman"/>
          <w:lang w:val="en-US"/>
        </w:rPr>
        <w:t xml:space="preserve"> (i.e. something that can stand for something else) and symbolic properties as </w:t>
      </w:r>
      <w:r>
        <w:rPr>
          <w:rFonts w:ascii="Times New Roman" w:hAnsi="Times New Roman" w:cs="Times New Roman"/>
          <w:lang w:val="en-US"/>
        </w:rPr>
        <w:t>properties of stimuli that are not determined by their mere physical characteristics</w:t>
      </w:r>
      <w:r w:rsidRPr="00864AB7">
        <w:rPr>
          <w:rFonts w:ascii="Times New Roman" w:hAnsi="Times New Roman" w:cs="Times New Roman"/>
          <w:lang w:val="en-US"/>
        </w:rPr>
        <w:t>. By operating at a high level of abstraction, we hope to obtain new insights and reach consensus that might not be achievable when operating at the level of specific theories about learning and liking. That said, there are theories at both the functional (e.g. Hayes et al., 2001) and mental levels (e.g. Deacon, 1997</w:t>
      </w:r>
      <w:proofErr w:type="gramStart"/>
      <w:r w:rsidRPr="00864AB7">
        <w:rPr>
          <w:rFonts w:ascii="Times New Roman" w:hAnsi="Times New Roman" w:cs="Times New Roman"/>
          <w:lang w:val="en-US"/>
        </w:rPr>
        <w:t>) which</w:t>
      </w:r>
      <w:proofErr w:type="gramEnd"/>
      <w:r w:rsidRPr="00864AB7">
        <w:rPr>
          <w:rFonts w:ascii="Times New Roman" w:hAnsi="Times New Roman" w:cs="Times New Roman"/>
          <w:lang w:val="en-US"/>
        </w:rPr>
        <w:t xml:space="preserve"> offer insight into the origins and nature of symbols and symbolic properties which seem compatible with the general position we forward here.</w:t>
      </w:r>
    </w:p>
  </w:footnote>
  <w:footnote w:id="7">
    <w:p w14:paraId="2E8D57F7" w14:textId="41B937A0" w:rsidR="00604F01" w:rsidRPr="00E52D29" w:rsidRDefault="00604F01" w:rsidP="00E52D29">
      <w:pPr>
        <w:pStyle w:val="FootnoteText"/>
        <w:rPr>
          <w:rFonts w:ascii="Times New Roman" w:hAnsi="Times New Roman" w:cs="Times New Roman"/>
          <w:lang w:val="en-US"/>
        </w:rPr>
      </w:pPr>
      <w:r w:rsidRPr="00E52D29">
        <w:rPr>
          <w:rStyle w:val="FootnoteReference"/>
          <w:rFonts w:ascii="Times New Roman" w:hAnsi="Times New Roman" w:cs="Times New Roman"/>
        </w:rPr>
        <w:footnoteRef/>
      </w:r>
      <w:r w:rsidRPr="00E52D29">
        <w:rPr>
          <w:rFonts w:ascii="Times New Roman" w:hAnsi="Times New Roman" w:cs="Times New Roman"/>
          <w:lang w:val="en-US"/>
        </w:rPr>
        <w:t xml:space="preserve"> </w:t>
      </w:r>
      <w:r>
        <w:rPr>
          <w:rFonts w:ascii="Times New Roman" w:hAnsi="Times New Roman" w:cs="Times New Roman"/>
          <w:lang w:val="en-US"/>
        </w:rPr>
        <w:t xml:space="preserve">In this way the </w:t>
      </w:r>
      <w:r w:rsidRPr="00E52D29">
        <w:rPr>
          <w:rFonts w:ascii="Times New Roman" w:hAnsi="Times New Roman" w:cs="Times New Roman"/>
          <w:lang w:val="en-US"/>
        </w:rPr>
        <w:t>term ‘inference’ describe</w:t>
      </w:r>
      <w:r>
        <w:rPr>
          <w:rFonts w:ascii="Times New Roman" w:hAnsi="Times New Roman" w:cs="Times New Roman"/>
          <w:lang w:val="en-US"/>
        </w:rPr>
        <w:t>s</w:t>
      </w:r>
      <w:r w:rsidRPr="00E52D29">
        <w:rPr>
          <w:rFonts w:ascii="Times New Roman" w:hAnsi="Times New Roman" w:cs="Times New Roman"/>
          <w:lang w:val="en-US"/>
        </w:rPr>
        <w:t xml:space="preserve"> the outcome of the computation process rather than the computation process itself.</w:t>
      </w:r>
      <w:r>
        <w:rPr>
          <w:rFonts w:ascii="Times New Roman" w:hAnsi="Times New Roman" w:cs="Times New Roman"/>
          <w:lang w:val="en-US"/>
        </w:rPr>
        <w:t xml:space="preserve"> The computational process of inferential reasoning </w:t>
      </w:r>
      <w:r w:rsidRPr="00B23BE3">
        <w:rPr>
          <w:rFonts w:ascii="Times New Roman" w:hAnsi="Times New Roman" w:cs="Times New Roman"/>
          <w:lang w:val="en-US"/>
        </w:rPr>
        <w:t>can occur on the basis of many different inference rules (e.g., rules that encode general statements about the world [if-then rules] or rules based on mere similarity [analogical mapping rules])</w:t>
      </w:r>
      <w:r>
        <w:rPr>
          <w:rFonts w:ascii="Times New Roman" w:hAnsi="Times New Roman" w:cs="Times New Roman"/>
          <w:lang w:val="en-US"/>
        </w:rPr>
        <w:t xml:space="preserve"> (for more see Van Dessel et al., 2018)</w:t>
      </w:r>
      <w:r w:rsidRPr="00B23BE3">
        <w:rPr>
          <w:rFonts w:ascii="Times New Roman" w:hAnsi="Times New Roman" w:cs="Times New Roman"/>
          <w:lang w:val="en-US"/>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D0793"/>
    <w:multiLevelType w:val="hybridMultilevel"/>
    <w:tmpl w:val="F7504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E71545"/>
    <w:multiLevelType w:val="hybridMultilevel"/>
    <w:tmpl w:val="246217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3B644D"/>
    <w:multiLevelType w:val="hybridMultilevel"/>
    <w:tmpl w:val="FFC485EE"/>
    <w:lvl w:ilvl="0" w:tplc="29C61446">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593182B"/>
    <w:multiLevelType w:val="hybridMultilevel"/>
    <w:tmpl w:val="A764300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36551078"/>
    <w:multiLevelType w:val="hybridMultilevel"/>
    <w:tmpl w:val="6F84A29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42091C54"/>
    <w:multiLevelType w:val="multilevel"/>
    <w:tmpl w:val="1EAA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305A82"/>
    <w:multiLevelType w:val="hybridMultilevel"/>
    <w:tmpl w:val="096A6A8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4878735C"/>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8FD5761"/>
    <w:multiLevelType w:val="hybridMultilevel"/>
    <w:tmpl w:val="D3748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FCC2A9E">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E500716"/>
    <w:multiLevelType w:val="multilevel"/>
    <w:tmpl w:val="1EAA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CE3593"/>
    <w:multiLevelType w:val="hybridMultilevel"/>
    <w:tmpl w:val="A09AC4C2"/>
    <w:lvl w:ilvl="0" w:tplc="18A85A38">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nsid w:val="5B311E22"/>
    <w:multiLevelType w:val="hybridMultilevel"/>
    <w:tmpl w:val="B786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5C6148BD"/>
    <w:multiLevelType w:val="hybridMultilevel"/>
    <w:tmpl w:val="4EBAB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FCE3B01"/>
    <w:multiLevelType w:val="hybridMultilevel"/>
    <w:tmpl w:val="D000361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nsid w:val="76947075"/>
    <w:multiLevelType w:val="hybridMultilevel"/>
    <w:tmpl w:val="524ED0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77653619"/>
    <w:multiLevelType w:val="hybridMultilevel"/>
    <w:tmpl w:val="850CAAAE"/>
    <w:lvl w:ilvl="0" w:tplc="19E240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2E6E77"/>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8"/>
  </w:num>
  <w:num w:numId="3">
    <w:abstractNumId w:val="1"/>
  </w:num>
  <w:num w:numId="4">
    <w:abstractNumId w:val="7"/>
  </w:num>
  <w:num w:numId="5">
    <w:abstractNumId w:val="0"/>
  </w:num>
  <w:num w:numId="6">
    <w:abstractNumId w:val="12"/>
  </w:num>
  <w:num w:numId="7">
    <w:abstractNumId w:val="15"/>
  </w:num>
  <w:num w:numId="8">
    <w:abstractNumId w:val="2"/>
  </w:num>
  <w:num w:numId="9">
    <w:abstractNumId w:val="4"/>
  </w:num>
  <w:num w:numId="10">
    <w:abstractNumId w:val="11"/>
  </w:num>
  <w:num w:numId="11">
    <w:abstractNumId w:val="14"/>
  </w:num>
  <w:num w:numId="12">
    <w:abstractNumId w:val="6"/>
  </w:num>
  <w:num w:numId="13">
    <w:abstractNumId w:val="9"/>
  </w:num>
  <w:num w:numId="14">
    <w:abstractNumId w:val="13"/>
  </w:num>
  <w:num w:numId="15">
    <w:abstractNumId w:val="5"/>
  </w:num>
  <w:num w:numId="16">
    <w:abstractNumId w:val="3"/>
  </w:num>
  <w:num w:numId="17">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w15:presenceInfo w15:providerId="None" w15:userId="Sean"/>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264"/>
    <w:rsid w:val="00000EF9"/>
    <w:rsid w:val="00005629"/>
    <w:rsid w:val="00013F7C"/>
    <w:rsid w:val="00016450"/>
    <w:rsid w:val="00025B99"/>
    <w:rsid w:val="00031420"/>
    <w:rsid w:val="000332F2"/>
    <w:rsid w:val="00047917"/>
    <w:rsid w:val="0005075A"/>
    <w:rsid w:val="00050B6C"/>
    <w:rsid w:val="000654E5"/>
    <w:rsid w:val="0006702F"/>
    <w:rsid w:val="000704FD"/>
    <w:rsid w:val="0007083F"/>
    <w:rsid w:val="00083BCE"/>
    <w:rsid w:val="000868B6"/>
    <w:rsid w:val="00090042"/>
    <w:rsid w:val="000A1218"/>
    <w:rsid w:val="000A35D2"/>
    <w:rsid w:val="000A3CA4"/>
    <w:rsid w:val="000A414C"/>
    <w:rsid w:val="000A5C41"/>
    <w:rsid w:val="000B2331"/>
    <w:rsid w:val="000B3B67"/>
    <w:rsid w:val="000B518A"/>
    <w:rsid w:val="000B5E04"/>
    <w:rsid w:val="000C1B6A"/>
    <w:rsid w:val="000D668B"/>
    <w:rsid w:val="000D7DE8"/>
    <w:rsid w:val="000E084C"/>
    <w:rsid w:val="000E2968"/>
    <w:rsid w:val="000E33AB"/>
    <w:rsid w:val="000E36F6"/>
    <w:rsid w:val="000E3B3E"/>
    <w:rsid w:val="000E630F"/>
    <w:rsid w:val="00101BFB"/>
    <w:rsid w:val="0010442A"/>
    <w:rsid w:val="00105444"/>
    <w:rsid w:val="0010555F"/>
    <w:rsid w:val="00112783"/>
    <w:rsid w:val="00114A09"/>
    <w:rsid w:val="00115A29"/>
    <w:rsid w:val="00135762"/>
    <w:rsid w:val="00141D2D"/>
    <w:rsid w:val="00144AEB"/>
    <w:rsid w:val="001531B3"/>
    <w:rsid w:val="0017752F"/>
    <w:rsid w:val="001830C2"/>
    <w:rsid w:val="001839EC"/>
    <w:rsid w:val="00191B47"/>
    <w:rsid w:val="0019797D"/>
    <w:rsid w:val="001A07C8"/>
    <w:rsid w:val="001A1273"/>
    <w:rsid w:val="001A3D60"/>
    <w:rsid w:val="001A6940"/>
    <w:rsid w:val="001B2200"/>
    <w:rsid w:val="001B2BEE"/>
    <w:rsid w:val="001B67DB"/>
    <w:rsid w:val="001C3451"/>
    <w:rsid w:val="001D4CC6"/>
    <w:rsid w:val="001E064B"/>
    <w:rsid w:val="001F569F"/>
    <w:rsid w:val="00217EB7"/>
    <w:rsid w:val="0022396E"/>
    <w:rsid w:val="00224D5F"/>
    <w:rsid w:val="00227394"/>
    <w:rsid w:val="00230BB8"/>
    <w:rsid w:val="00232F17"/>
    <w:rsid w:val="00237A7F"/>
    <w:rsid w:val="00237D95"/>
    <w:rsid w:val="002416A8"/>
    <w:rsid w:val="0024176D"/>
    <w:rsid w:val="00243CF4"/>
    <w:rsid w:val="00245398"/>
    <w:rsid w:val="0024656E"/>
    <w:rsid w:val="00255FDC"/>
    <w:rsid w:val="0026072C"/>
    <w:rsid w:val="00263E7D"/>
    <w:rsid w:val="00267561"/>
    <w:rsid w:val="00271B7A"/>
    <w:rsid w:val="00272B71"/>
    <w:rsid w:val="00273264"/>
    <w:rsid w:val="00273F1A"/>
    <w:rsid w:val="00275870"/>
    <w:rsid w:val="00277A84"/>
    <w:rsid w:val="00281038"/>
    <w:rsid w:val="002B0B0E"/>
    <w:rsid w:val="002B1FEE"/>
    <w:rsid w:val="002B4C0F"/>
    <w:rsid w:val="002C3B49"/>
    <w:rsid w:val="002C6F42"/>
    <w:rsid w:val="002D3CA9"/>
    <w:rsid w:val="002D43AF"/>
    <w:rsid w:val="002E0440"/>
    <w:rsid w:val="002E4B29"/>
    <w:rsid w:val="002E6019"/>
    <w:rsid w:val="002E6F1F"/>
    <w:rsid w:val="002F396D"/>
    <w:rsid w:val="002F45CB"/>
    <w:rsid w:val="002F4E79"/>
    <w:rsid w:val="003021CB"/>
    <w:rsid w:val="00302B9B"/>
    <w:rsid w:val="00304F57"/>
    <w:rsid w:val="003078F7"/>
    <w:rsid w:val="003138B8"/>
    <w:rsid w:val="00316B23"/>
    <w:rsid w:val="003205BB"/>
    <w:rsid w:val="00320990"/>
    <w:rsid w:val="00331760"/>
    <w:rsid w:val="00331CEB"/>
    <w:rsid w:val="00331FF1"/>
    <w:rsid w:val="00335B16"/>
    <w:rsid w:val="00342505"/>
    <w:rsid w:val="0034637A"/>
    <w:rsid w:val="0035550B"/>
    <w:rsid w:val="003664FE"/>
    <w:rsid w:val="00370E94"/>
    <w:rsid w:val="003729D2"/>
    <w:rsid w:val="003744C2"/>
    <w:rsid w:val="00375F1F"/>
    <w:rsid w:val="00392DC9"/>
    <w:rsid w:val="00396803"/>
    <w:rsid w:val="003A331A"/>
    <w:rsid w:val="003A6A02"/>
    <w:rsid w:val="003B2389"/>
    <w:rsid w:val="003B39D9"/>
    <w:rsid w:val="003C6352"/>
    <w:rsid w:val="003D1441"/>
    <w:rsid w:val="003D2610"/>
    <w:rsid w:val="003D2707"/>
    <w:rsid w:val="003D2E9B"/>
    <w:rsid w:val="003D4821"/>
    <w:rsid w:val="003D66B1"/>
    <w:rsid w:val="003E2905"/>
    <w:rsid w:val="003F09BB"/>
    <w:rsid w:val="003F2334"/>
    <w:rsid w:val="003F25FF"/>
    <w:rsid w:val="003F33BD"/>
    <w:rsid w:val="003F619A"/>
    <w:rsid w:val="003F68CC"/>
    <w:rsid w:val="003F7BD9"/>
    <w:rsid w:val="00412D4E"/>
    <w:rsid w:val="00420547"/>
    <w:rsid w:val="00422683"/>
    <w:rsid w:val="00427D3A"/>
    <w:rsid w:val="0043382B"/>
    <w:rsid w:val="00437F1B"/>
    <w:rsid w:val="0046118B"/>
    <w:rsid w:val="004647B9"/>
    <w:rsid w:val="00466813"/>
    <w:rsid w:val="00466D38"/>
    <w:rsid w:val="00472EE7"/>
    <w:rsid w:val="00474722"/>
    <w:rsid w:val="00476AB4"/>
    <w:rsid w:val="00481384"/>
    <w:rsid w:val="00485EAF"/>
    <w:rsid w:val="00493712"/>
    <w:rsid w:val="00493F45"/>
    <w:rsid w:val="0049460A"/>
    <w:rsid w:val="0049757A"/>
    <w:rsid w:val="004A30D0"/>
    <w:rsid w:val="004B3E88"/>
    <w:rsid w:val="004B469D"/>
    <w:rsid w:val="004C005D"/>
    <w:rsid w:val="004C240B"/>
    <w:rsid w:val="004C449A"/>
    <w:rsid w:val="004D0498"/>
    <w:rsid w:val="004D081C"/>
    <w:rsid w:val="004D32E9"/>
    <w:rsid w:val="004D38FE"/>
    <w:rsid w:val="004D4F20"/>
    <w:rsid w:val="004D7615"/>
    <w:rsid w:val="004E1E33"/>
    <w:rsid w:val="004E306E"/>
    <w:rsid w:val="004F171E"/>
    <w:rsid w:val="004F366B"/>
    <w:rsid w:val="004F3ABE"/>
    <w:rsid w:val="004F4BB7"/>
    <w:rsid w:val="00502A49"/>
    <w:rsid w:val="0050548A"/>
    <w:rsid w:val="0052628D"/>
    <w:rsid w:val="005270E4"/>
    <w:rsid w:val="005317B2"/>
    <w:rsid w:val="00540EF0"/>
    <w:rsid w:val="0054698F"/>
    <w:rsid w:val="0055632E"/>
    <w:rsid w:val="0055667B"/>
    <w:rsid w:val="005649E7"/>
    <w:rsid w:val="0057275C"/>
    <w:rsid w:val="00586ECD"/>
    <w:rsid w:val="00593095"/>
    <w:rsid w:val="005952A1"/>
    <w:rsid w:val="005A1C9A"/>
    <w:rsid w:val="005A7775"/>
    <w:rsid w:val="005A79E7"/>
    <w:rsid w:val="005C0541"/>
    <w:rsid w:val="005E39D9"/>
    <w:rsid w:val="005E6184"/>
    <w:rsid w:val="005E7242"/>
    <w:rsid w:val="005F2D4E"/>
    <w:rsid w:val="005F6C6C"/>
    <w:rsid w:val="0060254B"/>
    <w:rsid w:val="00604F01"/>
    <w:rsid w:val="00605652"/>
    <w:rsid w:val="00611C93"/>
    <w:rsid w:val="00615EE2"/>
    <w:rsid w:val="00621F84"/>
    <w:rsid w:val="006229DC"/>
    <w:rsid w:val="006258A5"/>
    <w:rsid w:val="006262AB"/>
    <w:rsid w:val="00630CD5"/>
    <w:rsid w:val="0063118D"/>
    <w:rsid w:val="00632C9E"/>
    <w:rsid w:val="0063677A"/>
    <w:rsid w:val="006403A3"/>
    <w:rsid w:val="006409BE"/>
    <w:rsid w:val="00645E45"/>
    <w:rsid w:val="0065177C"/>
    <w:rsid w:val="0065344F"/>
    <w:rsid w:val="006743C3"/>
    <w:rsid w:val="00674539"/>
    <w:rsid w:val="006746A0"/>
    <w:rsid w:val="00676D48"/>
    <w:rsid w:val="0068201C"/>
    <w:rsid w:val="00683A8B"/>
    <w:rsid w:val="0068420E"/>
    <w:rsid w:val="00687203"/>
    <w:rsid w:val="006A29F7"/>
    <w:rsid w:val="006B0969"/>
    <w:rsid w:val="006B32A1"/>
    <w:rsid w:val="006B7469"/>
    <w:rsid w:val="006C0A3A"/>
    <w:rsid w:val="006D5641"/>
    <w:rsid w:val="006D788D"/>
    <w:rsid w:val="006E4235"/>
    <w:rsid w:val="006F0BD8"/>
    <w:rsid w:val="006F2108"/>
    <w:rsid w:val="006F2E85"/>
    <w:rsid w:val="0070223D"/>
    <w:rsid w:val="00714EC4"/>
    <w:rsid w:val="007245C4"/>
    <w:rsid w:val="007303A4"/>
    <w:rsid w:val="00736E78"/>
    <w:rsid w:val="00737872"/>
    <w:rsid w:val="0074257A"/>
    <w:rsid w:val="007443F2"/>
    <w:rsid w:val="00746438"/>
    <w:rsid w:val="007531BC"/>
    <w:rsid w:val="00753803"/>
    <w:rsid w:val="007575A6"/>
    <w:rsid w:val="00763EDC"/>
    <w:rsid w:val="007705DC"/>
    <w:rsid w:val="007738DB"/>
    <w:rsid w:val="007740DE"/>
    <w:rsid w:val="00780F44"/>
    <w:rsid w:val="00791BC9"/>
    <w:rsid w:val="007939FF"/>
    <w:rsid w:val="00794BF6"/>
    <w:rsid w:val="007A0133"/>
    <w:rsid w:val="007A0694"/>
    <w:rsid w:val="007A41CF"/>
    <w:rsid w:val="007A6F40"/>
    <w:rsid w:val="007B0C8D"/>
    <w:rsid w:val="007B33F7"/>
    <w:rsid w:val="007B51E8"/>
    <w:rsid w:val="007B68A8"/>
    <w:rsid w:val="007C469B"/>
    <w:rsid w:val="007C533F"/>
    <w:rsid w:val="007C5545"/>
    <w:rsid w:val="007C61A2"/>
    <w:rsid w:val="007D02BD"/>
    <w:rsid w:val="007D2DF5"/>
    <w:rsid w:val="007E2896"/>
    <w:rsid w:val="007E4CDF"/>
    <w:rsid w:val="007E7835"/>
    <w:rsid w:val="007E7E87"/>
    <w:rsid w:val="007F55F5"/>
    <w:rsid w:val="007F6C8D"/>
    <w:rsid w:val="007F75DB"/>
    <w:rsid w:val="0081298D"/>
    <w:rsid w:val="00814256"/>
    <w:rsid w:val="0081780D"/>
    <w:rsid w:val="00820CAA"/>
    <w:rsid w:val="00831C04"/>
    <w:rsid w:val="008343F1"/>
    <w:rsid w:val="00835CA4"/>
    <w:rsid w:val="00837E4D"/>
    <w:rsid w:val="0084003A"/>
    <w:rsid w:val="0084602C"/>
    <w:rsid w:val="00847455"/>
    <w:rsid w:val="00854268"/>
    <w:rsid w:val="00861A73"/>
    <w:rsid w:val="00862A44"/>
    <w:rsid w:val="00863515"/>
    <w:rsid w:val="00864AB7"/>
    <w:rsid w:val="00866089"/>
    <w:rsid w:val="00867642"/>
    <w:rsid w:val="00867C3B"/>
    <w:rsid w:val="00872E83"/>
    <w:rsid w:val="00876792"/>
    <w:rsid w:val="00881A68"/>
    <w:rsid w:val="00892B2D"/>
    <w:rsid w:val="00896F28"/>
    <w:rsid w:val="008A4B27"/>
    <w:rsid w:val="008B2C33"/>
    <w:rsid w:val="008C0CCA"/>
    <w:rsid w:val="008D64C6"/>
    <w:rsid w:val="008D737D"/>
    <w:rsid w:val="008E0CF2"/>
    <w:rsid w:val="008E3CA1"/>
    <w:rsid w:val="008E5F7B"/>
    <w:rsid w:val="008E7212"/>
    <w:rsid w:val="008F1E84"/>
    <w:rsid w:val="008F4F64"/>
    <w:rsid w:val="008F4FDD"/>
    <w:rsid w:val="00913719"/>
    <w:rsid w:val="00917598"/>
    <w:rsid w:val="00923653"/>
    <w:rsid w:val="00924ED3"/>
    <w:rsid w:val="00924F89"/>
    <w:rsid w:val="00924FE4"/>
    <w:rsid w:val="0092506F"/>
    <w:rsid w:val="00933431"/>
    <w:rsid w:val="00933886"/>
    <w:rsid w:val="00937C32"/>
    <w:rsid w:val="00937D75"/>
    <w:rsid w:val="00940717"/>
    <w:rsid w:val="009420B7"/>
    <w:rsid w:val="00944F45"/>
    <w:rsid w:val="00946128"/>
    <w:rsid w:val="00947E91"/>
    <w:rsid w:val="00947EA7"/>
    <w:rsid w:val="00957296"/>
    <w:rsid w:val="00957939"/>
    <w:rsid w:val="00984983"/>
    <w:rsid w:val="00991685"/>
    <w:rsid w:val="009919B0"/>
    <w:rsid w:val="00994EA4"/>
    <w:rsid w:val="009A0ED4"/>
    <w:rsid w:val="009B6170"/>
    <w:rsid w:val="009C0D3C"/>
    <w:rsid w:val="009C70B1"/>
    <w:rsid w:val="009C764E"/>
    <w:rsid w:val="009D198A"/>
    <w:rsid w:val="009D73C3"/>
    <w:rsid w:val="009E0368"/>
    <w:rsid w:val="009E3D1E"/>
    <w:rsid w:val="009F16F4"/>
    <w:rsid w:val="00A00170"/>
    <w:rsid w:val="00A0103C"/>
    <w:rsid w:val="00A03BA5"/>
    <w:rsid w:val="00A03F38"/>
    <w:rsid w:val="00A05FA3"/>
    <w:rsid w:val="00A11077"/>
    <w:rsid w:val="00A12F72"/>
    <w:rsid w:val="00A15278"/>
    <w:rsid w:val="00A2585B"/>
    <w:rsid w:val="00A3127C"/>
    <w:rsid w:val="00A31D17"/>
    <w:rsid w:val="00A3235A"/>
    <w:rsid w:val="00A3463F"/>
    <w:rsid w:val="00A405CE"/>
    <w:rsid w:val="00A45F48"/>
    <w:rsid w:val="00A55EAB"/>
    <w:rsid w:val="00A563CA"/>
    <w:rsid w:val="00A56A93"/>
    <w:rsid w:val="00A63F0F"/>
    <w:rsid w:val="00A64E3B"/>
    <w:rsid w:val="00A7223A"/>
    <w:rsid w:val="00A76805"/>
    <w:rsid w:val="00A819FC"/>
    <w:rsid w:val="00A9073D"/>
    <w:rsid w:val="00A93E4C"/>
    <w:rsid w:val="00A967B0"/>
    <w:rsid w:val="00AA470B"/>
    <w:rsid w:val="00AA5F86"/>
    <w:rsid w:val="00AA7EF6"/>
    <w:rsid w:val="00AB3DDF"/>
    <w:rsid w:val="00AB4201"/>
    <w:rsid w:val="00AB5BF6"/>
    <w:rsid w:val="00AB7642"/>
    <w:rsid w:val="00AB7929"/>
    <w:rsid w:val="00AC0C30"/>
    <w:rsid w:val="00AC6328"/>
    <w:rsid w:val="00AD55DF"/>
    <w:rsid w:val="00AD79EF"/>
    <w:rsid w:val="00AD7E98"/>
    <w:rsid w:val="00AE3787"/>
    <w:rsid w:val="00AE6EDC"/>
    <w:rsid w:val="00AF1A08"/>
    <w:rsid w:val="00B024A4"/>
    <w:rsid w:val="00B12E0A"/>
    <w:rsid w:val="00B2146A"/>
    <w:rsid w:val="00B23BE3"/>
    <w:rsid w:val="00B30AE4"/>
    <w:rsid w:val="00B3730F"/>
    <w:rsid w:val="00B4071A"/>
    <w:rsid w:val="00B512A5"/>
    <w:rsid w:val="00B55F9A"/>
    <w:rsid w:val="00B57D6D"/>
    <w:rsid w:val="00B65975"/>
    <w:rsid w:val="00B6694C"/>
    <w:rsid w:val="00B81223"/>
    <w:rsid w:val="00B81C99"/>
    <w:rsid w:val="00B94397"/>
    <w:rsid w:val="00B95000"/>
    <w:rsid w:val="00B97C39"/>
    <w:rsid w:val="00B97C47"/>
    <w:rsid w:val="00BA2A6C"/>
    <w:rsid w:val="00BA32BA"/>
    <w:rsid w:val="00BB0BA7"/>
    <w:rsid w:val="00BB578E"/>
    <w:rsid w:val="00BB58A6"/>
    <w:rsid w:val="00BB61CB"/>
    <w:rsid w:val="00BB7B6F"/>
    <w:rsid w:val="00BC4B8B"/>
    <w:rsid w:val="00BD2D5F"/>
    <w:rsid w:val="00BE0087"/>
    <w:rsid w:val="00BE34BD"/>
    <w:rsid w:val="00BE7DEF"/>
    <w:rsid w:val="00BF58F9"/>
    <w:rsid w:val="00C077F9"/>
    <w:rsid w:val="00C07BCC"/>
    <w:rsid w:val="00C13432"/>
    <w:rsid w:val="00C14FD1"/>
    <w:rsid w:val="00C204EA"/>
    <w:rsid w:val="00C2074F"/>
    <w:rsid w:val="00C22208"/>
    <w:rsid w:val="00C24E1F"/>
    <w:rsid w:val="00C25B40"/>
    <w:rsid w:val="00C25B5D"/>
    <w:rsid w:val="00C30D2D"/>
    <w:rsid w:val="00C326A6"/>
    <w:rsid w:val="00C34DEF"/>
    <w:rsid w:val="00C403D4"/>
    <w:rsid w:val="00C41DCC"/>
    <w:rsid w:val="00C4239E"/>
    <w:rsid w:val="00C46373"/>
    <w:rsid w:val="00C64874"/>
    <w:rsid w:val="00C65C5F"/>
    <w:rsid w:val="00C722CC"/>
    <w:rsid w:val="00C81291"/>
    <w:rsid w:val="00C8689E"/>
    <w:rsid w:val="00C86EC2"/>
    <w:rsid w:val="00C90FC2"/>
    <w:rsid w:val="00C93672"/>
    <w:rsid w:val="00C937FF"/>
    <w:rsid w:val="00CA13FF"/>
    <w:rsid w:val="00CA1474"/>
    <w:rsid w:val="00CA1617"/>
    <w:rsid w:val="00CA1D61"/>
    <w:rsid w:val="00CA4CA1"/>
    <w:rsid w:val="00CB0958"/>
    <w:rsid w:val="00CB22DB"/>
    <w:rsid w:val="00CB30A7"/>
    <w:rsid w:val="00CB39A6"/>
    <w:rsid w:val="00CC133A"/>
    <w:rsid w:val="00CD355E"/>
    <w:rsid w:val="00CE397F"/>
    <w:rsid w:val="00CF6DCE"/>
    <w:rsid w:val="00CF6E0A"/>
    <w:rsid w:val="00D033AC"/>
    <w:rsid w:val="00D110EB"/>
    <w:rsid w:val="00D17620"/>
    <w:rsid w:val="00D23530"/>
    <w:rsid w:val="00D261DE"/>
    <w:rsid w:val="00D46F6A"/>
    <w:rsid w:val="00D5547D"/>
    <w:rsid w:val="00D57BC9"/>
    <w:rsid w:val="00D65BFC"/>
    <w:rsid w:val="00D71AFC"/>
    <w:rsid w:val="00D72310"/>
    <w:rsid w:val="00D77C20"/>
    <w:rsid w:val="00D86E67"/>
    <w:rsid w:val="00D917EB"/>
    <w:rsid w:val="00D94B38"/>
    <w:rsid w:val="00DA395A"/>
    <w:rsid w:val="00DA6506"/>
    <w:rsid w:val="00DA6F1F"/>
    <w:rsid w:val="00DB3615"/>
    <w:rsid w:val="00DB419F"/>
    <w:rsid w:val="00DB4C58"/>
    <w:rsid w:val="00DB64F9"/>
    <w:rsid w:val="00DC0D30"/>
    <w:rsid w:val="00DC30ED"/>
    <w:rsid w:val="00DC3D72"/>
    <w:rsid w:val="00DC46D4"/>
    <w:rsid w:val="00DD162D"/>
    <w:rsid w:val="00DD58E6"/>
    <w:rsid w:val="00DE02B9"/>
    <w:rsid w:val="00DE5661"/>
    <w:rsid w:val="00DE724D"/>
    <w:rsid w:val="00DF3F5C"/>
    <w:rsid w:val="00E00ED1"/>
    <w:rsid w:val="00E0388A"/>
    <w:rsid w:val="00E0474C"/>
    <w:rsid w:val="00E064A5"/>
    <w:rsid w:val="00E10CFA"/>
    <w:rsid w:val="00E11E9B"/>
    <w:rsid w:val="00E20809"/>
    <w:rsid w:val="00E22C93"/>
    <w:rsid w:val="00E2438B"/>
    <w:rsid w:val="00E3140D"/>
    <w:rsid w:val="00E31686"/>
    <w:rsid w:val="00E33003"/>
    <w:rsid w:val="00E3673B"/>
    <w:rsid w:val="00E37593"/>
    <w:rsid w:val="00E4029E"/>
    <w:rsid w:val="00E47FB1"/>
    <w:rsid w:val="00E52D29"/>
    <w:rsid w:val="00E611C6"/>
    <w:rsid w:val="00E77847"/>
    <w:rsid w:val="00E8334F"/>
    <w:rsid w:val="00E86EE0"/>
    <w:rsid w:val="00E94384"/>
    <w:rsid w:val="00E97313"/>
    <w:rsid w:val="00EA0325"/>
    <w:rsid w:val="00EA517A"/>
    <w:rsid w:val="00EA7062"/>
    <w:rsid w:val="00EB1AEE"/>
    <w:rsid w:val="00EB3245"/>
    <w:rsid w:val="00EB50F5"/>
    <w:rsid w:val="00EB72D4"/>
    <w:rsid w:val="00ED18E7"/>
    <w:rsid w:val="00ED20B6"/>
    <w:rsid w:val="00ED5595"/>
    <w:rsid w:val="00ED6535"/>
    <w:rsid w:val="00EE0CFF"/>
    <w:rsid w:val="00EE2625"/>
    <w:rsid w:val="00EF4A90"/>
    <w:rsid w:val="00EF5EB1"/>
    <w:rsid w:val="00F02190"/>
    <w:rsid w:val="00F109F3"/>
    <w:rsid w:val="00F11003"/>
    <w:rsid w:val="00F145EB"/>
    <w:rsid w:val="00F17D75"/>
    <w:rsid w:val="00F2694F"/>
    <w:rsid w:val="00F26E71"/>
    <w:rsid w:val="00F4283D"/>
    <w:rsid w:val="00F44CC5"/>
    <w:rsid w:val="00F458F4"/>
    <w:rsid w:val="00F473EE"/>
    <w:rsid w:val="00F473F1"/>
    <w:rsid w:val="00F52051"/>
    <w:rsid w:val="00F53466"/>
    <w:rsid w:val="00F54634"/>
    <w:rsid w:val="00F563FD"/>
    <w:rsid w:val="00F57517"/>
    <w:rsid w:val="00F60A21"/>
    <w:rsid w:val="00F62DB6"/>
    <w:rsid w:val="00F65990"/>
    <w:rsid w:val="00F748AE"/>
    <w:rsid w:val="00F81B0F"/>
    <w:rsid w:val="00F83153"/>
    <w:rsid w:val="00F84F08"/>
    <w:rsid w:val="00F86881"/>
    <w:rsid w:val="00FA1892"/>
    <w:rsid w:val="00FA32CE"/>
    <w:rsid w:val="00FA7C3E"/>
    <w:rsid w:val="00FC055E"/>
    <w:rsid w:val="00FC0CCA"/>
    <w:rsid w:val="00FC0D57"/>
    <w:rsid w:val="00FC2202"/>
    <w:rsid w:val="00FC68F7"/>
    <w:rsid w:val="00FD0E40"/>
    <w:rsid w:val="00FD20C1"/>
    <w:rsid w:val="00FD2739"/>
    <w:rsid w:val="00FD4B3C"/>
    <w:rsid w:val="00FF0075"/>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BEC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26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64"/>
    <w:pPr>
      <w:ind w:left="720"/>
      <w:contextualSpacing/>
    </w:pPr>
  </w:style>
  <w:style w:type="paragraph" w:customStyle="1" w:styleId="text">
    <w:name w:val="text"/>
    <w:basedOn w:val="Normal"/>
    <w:rsid w:val="00273264"/>
    <w:pPr>
      <w:spacing w:before="100" w:beforeAutospacing="1" w:after="100" w:afterAutospacing="1" w:line="240" w:lineRule="auto"/>
    </w:pPr>
    <w:rPr>
      <w:rFonts w:ascii="Verdana" w:eastAsia="Times New Roman" w:hAnsi="Verdana" w:cs="Times New Roman"/>
      <w:color w:val="000000"/>
      <w:sz w:val="19"/>
      <w:szCs w:val="19"/>
      <w:lang w:eastAsia="nl-BE"/>
    </w:rPr>
  </w:style>
  <w:style w:type="character" w:styleId="Hyperlink">
    <w:name w:val="Hyperlink"/>
    <w:basedOn w:val="DefaultParagraphFont"/>
    <w:uiPriority w:val="99"/>
    <w:unhideWhenUsed/>
    <w:rsid w:val="00273264"/>
    <w:rPr>
      <w:color w:val="0000FF"/>
      <w:u w:val="single"/>
    </w:rPr>
  </w:style>
  <w:style w:type="paragraph" w:styleId="CommentText">
    <w:name w:val="annotation text"/>
    <w:basedOn w:val="Normal"/>
    <w:link w:val="CommentTextChar"/>
    <w:uiPriority w:val="99"/>
    <w:unhideWhenUsed/>
    <w:rsid w:val="00273264"/>
    <w:pPr>
      <w:spacing w:after="160" w:line="240" w:lineRule="auto"/>
    </w:pPr>
    <w:rPr>
      <w:sz w:val="20"/>
      <w:szCs w:val="20"/>
      <w:lang w:val="it-IT"/>
    </w:rPr>
  </w:style>
  <w:style w:type="character" w:customStyle="1" w:styleId="CommentTextChar">
    <w:name w:val="Comment Text Char"/>
    <w:basedOn w:val="DefaultParagraphFont"/>
    <w:link w:val="CommentText"/>
    <w:uiPriority w:val="99"/>
    <w:rsid w:val="00273264"/>
    <w:rPr>
      <w:sz w:val="20"/>
      <w:szCs w:val="20"/>
      <w:lang w:val="it-IT"/>
    </w:rPr>
  </w:style>
  <w:style w:type="character" w:styleId="CommentReference">
    <w:name w:val="annotation reference"/>
    <w:basedOn w:val="DefaultParagraphFont"/>
    <w:uiPriority w:val="99"/>
    <w:semiHidden/>
    <w:unhideWhenUsed/>
    <w:rsid w:val="00273264"/>
    <w:rPr>
      <w:sz w:val="16"/>
      <w:szCs w:val="16"/>
    </w:rPr>
  </w:style>
  <w:style w:type="paragraph" w:styleId="BalloonText">
    <w:name w:val="Balloon Text"/>
    <w:basedOn w:val="Normal"/>
    <w:link w:val="BalloonTextChar"/>
    <w:uiPriority w:val="99"/>
    <w:semiHidden/>
    <w:unhideWhenUsed/>
    <w:rsid w:val="00273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6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E724D"/>
    <w:pPr>
      <w:spacing w:after="200"/>
    </w:pPr>
    <w:rPr>
      <w:b/>
      <w:bCs/>
      <w:lang w:val="nl-BE"/>
    </w:rPr>
  </w:style>
  <w:style w:type="character" w:customStyle="1" w:styleId="CommentSubjectChar">
    <w:name w:val="Comment Subject Char"/>
    <w:basedOn w:val="CommentTextChar"/>
    <w:link w:val="CommentSubject"/>
    <w:uiPriority w:val="99"/>
    <w:semiHidden/>
    <w:rsid w:val="00DE724D"/>
    <w:rPr>
      <w:b/>
      <w:bCs/>
      <w:sz w:val="20"/>
      <w:szCs w:val="20"/>
      <w:lang w:val="it-IT"/>
    </w:rPr>
  </w:style>
  <w:style w:type="table" w:styleId="TableGrid">
    <w:name w:val="Table Grid"/>
    <w:basedOn w:val="TableNormal"/>
    <w:uiPriority w:val="39"/>
    <w:rsid w:val="00243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66089"/>
    <w:pPr>
      <w:spacing w:after="0" w:line="240" w:lineRule="auto"/>
    </w:pPr>
  </w:style>
  <w:style w:type="paragraph" w:styleId="FootnoteText">
    <w:name w:val="footnote text"/>
    <w:basedOn w:val="Normal"/>
    <w:link w:val="FootnoteTextChar"/>
    <w:uiPriority w:val="99"/>
    <w:unhideWhenUsed/>
    <w:rsid w:val="00DE5661"/>
    <w:pPr>
      <w:spacing w:after="0" w:line="240" w:lineRule="auto"/>
    </w:pPr>
    <w:rPr>
      <w:sz w:val="20"/>
      <w:szCs w:val="20"/>
    </w:rPr>
  </w:style>
  <w:style w:type="character" w:customStyle="1" w:styleId="FootnoteTextChar">
    <w:name w:val="Footnote Text Char"/>
    <w:basedOn w:val="DefaultParagraphFont"/>
    <w:link w:val="FootnoteText"/>
    <w:uiPriority w:val="99"/>
    <w:rsid w:val="00DE5661"/>
    <w:rPr>
      <w:sz w:val="20"/>
      <w:szCs w:val="20"/>
    </w:rPr>
  </w:style>
  <w:style w:type="character" w:styleId="FootnoteReference">
    <w:name w:val="footnote reference"/>
    <w:basedOn w:val="DefaultParagraphFont"/>
    <w:uiPriority w:val="99"/>
    <w:semiHidden/>
    <w:unhideWhenUsed/>
    <w:rsid w:val="00DE566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26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64"/>
    <w:pPr>
      <w:ind w:left="720"/>
      <w:contextualSpacing/>
    </w:pPr>
  </w:style>
  <w:style w:type="paragraph" w:customStyle="1" w:styleId="text">
    <w:name w:val="text"/>
    <w:basedOn w:val="Normal"/>
    <w:rsid w:val="00273264"/>
    <w:pPr>
      <w:spacing w:before="100" w:beforeAutospacing="1" w:after="100" w:afterAutospacing="1" w:line="240" w:lineRule="auto"/>
    </w:pPr>
    <w:rPr>
      <w:rFonts w:ascii="Verdana" w:eastAsia="Times New Roman" w:hAnsi="Verdana" w:cs="Times New Roman"/>
      <w:color w:val="000000"/>
      <w:sz w:val="19"/>
      <w:szCs w:val="19"/>
      <w:lang w:eastAsia="nl-BE"/>
    </w:rPr>
  </w:style>
  <w:style w:type="character" w:styleId="Hyperlink">
    <w:name w:val="Hyperlink"/>
    <w:basedOn w:val="DefaultParagraphFont"/>
    <w:uiPriority w:val="99"/>
    <w:unhideWhenUsed/>
    <w:rsid w:val="00273264"/>
    <w:rPr>
      <w:color w:val="0000FF"/>
      <w:u w:val="single"/>
    </w:rPr>
  </w:style>
  <w:style w:type="paragraph" w:styleId="CommentText">
    <w:name w:val="annotation text"/>
    <w:basedOn w:val="Normal"/>
    <w:link w:val="CommentTextChar"/>
    <w:uiPriority w:val="99"/>
    <w:unhideWhenUsed/>
    <w:rsid w:val="00273264"/>
    <w:pPr>
      <w:spacing w:after="160" w:line="240" w:lineRule="auto"/>
    </w:pPr>
    <w:rPr>
      <w:sz w:val="20"/>
      <w:szCs w:val="20"/>
      <w:lang w:val="it-IT"/>
    </w:rPr>
  </w:style>
  <w:style w:type="character" w:customStyle="1" w:styleId="CommentTextChar">
    <w:name w:val="Comment Text Char"/>
    <w:basedOn w:val="DefaultParagraphFont"/>
    <w:link w:val="CommentText"/>
    <w:uiPriority w:val="99"/>
    <w:rsid w:val="00273264"/>
    <w:rPr>
      <w:sz w:val="20"/>
      <w:szCs w:val="20"/>
      <w:lang w:val="it-IT"/>
    </w:rPr>
  </w:style>
  <w:style w:type="character" w:styleId="CommentReference">
    <w:name w:val="annotation reference"/>
    <w:basedOn w:val="DefaultParagraphFont"/>
    <w:uiPriority w:val="99"/>
    <w:semiHidden/>
    <w:unhideWhenUsed/>
    <w:rsid w:val="00273264"/>
    <w:rPr>
      <w:sz w:val="16"/>
      <w:szCs w:val="16"/>
    </w:rPr>
  </w:style>
  <w:style w:type="paragraph" w:styleId="BalloonText">
    <w:name w:val="Balloon Text"/>
    <w:basedOn w:val="Normal"/>
    <w:link w:val="BalloonTextChar"/>
    <w:uiPriority w:val="99"/>
    <w:semiHidden/>
    <w:unhideWhenUsed/>
    <w:rsid w:val="00273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6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E724D"/>
    <w:pPr>
      <w:spacing w:after="200"/>
    </w:pPr>
    <w:rPr>
      <w:b/>
      <w:bCs/>
      <w:lang w:val="nl-BE"/>
    </w:rPr>
  </w:style>
  <w:style w:type="character" w:customStyle="1" w:styleId="CommentSubjectChar">
    <w:name w:val="Comment Subject Char"/>
    <w:basedOn w:val="CommentTextChar"/>
    <w:link w:val="CommentSubject"/>
    <w:uiPriority w:val="99"/>
    <w:semiHidden/>
    <w:rsid w:val="00DE724D"/>
    <w:rPr>
      <w:b/>
      <w:bCs/>
      <w:sz w:val="20"/>
      <w:szCs w:val="20"/>
      <w:lang w:val="it-IT"/>
    </w:rPr>
  </w:style>
  <w:style w:type="table" w:styleId="TableGrid">
    <w:name w:val="Table Grid"/>
    <w:basedOn w:val="TableNormal"/>
    <w:uiPriority w:val="39"/>
    <w:rsid w:val="00243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66089"/>
    <w:pPr>
      <w:spacing w:after="0" w:line="240" w:lineRule="auto"/>
    </w:pPr>
  </w:style>
  <w:style w:type="paragraph" w:styleId="FootnoteText">
    <w:name w:val="footnote text"/>
    <w:basedOn w:val="Normal"/>
    <w:link w:val="FootnoteTextChar"/>
    <w:uiPriority w:val="99"/>
    <w:unhideWhenUsed/>
    <w:rsid w:val="00DE5661"/>
    <w:pPr>
      <w:spacing w:after="0" w:line="240" w:lineRule="auto"/>
    </w:pPr>
    <w:rPr>
      <w:sz w:val="20"/>
      <w:szCs w:val="20"/>
    </w:rPr>
  </w:style>
  <w:style w:type="character" w:customStyle="1" w:styleId="FootnoteTextChar">
    <w:name w:val="Footnote Text Char"/>
    <w:basedOn w:val="DefaultParagraphFont"/>
    <w:link w:val="FootnoteText"/>
    <w:uiPriority w:val="99"/>
    <w:rsid w:val="00DE5661"/>
    <w:rPr>
      <w:sz w:val="20"/>
      <w:szCs w:val="20"/>
    </w:rPr>
  </w:style>
  <w:style w:type="character" w:styleId="FootnoteReference">
    <w:name w:val="footnote reference"/>
    <w:basedOn w:val="DefaultParagraphFont"/>
    <w:uiPriority w:val="99"/>
    <w:semiHidden/>
    <w:unhideWhenUsed/>
    <w:rsid w:val="00DE56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9716">
      <w:bodyDiv w:val="1"/>
      <w:marLeft w:val="0"/>
      <w:marRight w:val="0"/>
      <w:marTop w:val="0"/>
      <w:marBottom w:val="0"/>
      <w:divBdr>
        <w:top w:val="none" w:sz="0" w:space="0" w:color="auto"/>
        <w:left w:val="none" w:sz="0" w:space="0" w:color="auto"/>
        <w:bottom w:val="none" w:sz="0" w:space="0" w:color="auto"/>
        <w:right w:val="none" w:sz="0" w:space="0" w:color="auto"/>
      </w:divBdr>
      <w:divsChild>
        <w:div w:id="852231284">
          <w:marLeft w:val="0"/>
          <w:marRight w:val="0"/>
          <w:marTop w:val="0"/>
          <w:marBottom w:val="0"/>
          <w:divBdr>
            <w:top w:val="none" w:sz="0" w:space="0" w:color="auto"/>
            <w:left w:val="none" w:sz="0" w:space="0" w:color="auto"/>
            <w:bottom w:val="none" w:sz="0" w:space="0" w:color="auto"/>
            <w:right w:val="none" w:sz="0" w:space="0" w:color="auto"/>
          </w:divBdr>
        </w:div>
        <w:div w:id="1439830827">
          <w:marLeft w:val="0"/>
          <w:marRight w:val="0"/>
          <w:marTop w:val="0"/>
          <w:marBottom w:val="0"/>
          <w:divBdr>
            <w:top w:val="none" w:sz="0" w:space="0" w:color="auto"/>
            <w:left w:val="none" w:sz="0" w:space="0" w:color="auto"/>
            <w:bottom w:val="none" w:sz="0" w:space="0" w:color="auto"/>
            <w:right w:val="none" w:sz="0" w:space="0" w:color="auto"/>
          </w:divBdr>
        </w:div>
        <w:div w:id="1474132009">
          <w:marLeft w:val="0"/>
          <w:marRight w:val="0"/>
          <w:marTop w:val="0"/>
          <w:marBottom w:val="0"/>
          <w:divBdr>
            <w:top w:val="none" w:sz="0" w:space="0" w:color="auto"/>
            <w:left w:val="none" w:sz="0" w:space="0" w:color="auto"/>
            <w:bottom w:val="none" w:sz="0" w:space="0" w:color="auto"/>
            <w:right w:val="none" w:sz="0" w:space="0" w:color="auto"/>
          </w:divBdr>
        </w:div>
        <w:div w:id="1547335943">
          <w:marLeft w:val="0"/>
          <w:marRight w:val="0"/>
          <w:marTop w:val="0"/>
          <w:marBottom w:val="0"/>
          <w:divBdr>
            <w:top w:val="none" w:sz="0" w:space="0" w:color="auto"/>
            <w:left w:val="none" w:sz="0" w:space="0" w:color="auto"/>
            <w:bottom w:val="none" w:sz="0" w:space="0" w:color="auto"/>
            <w:right w:val="none" w:sz="0" w:space="0" w:color="auto"/>
          </w:divBdr>
        </w:div>
        <w:div w:id="802844820">
          <w:marLeft w:val="0"/>
          <w:marRight w:val="0"/>
          <w:marTop w:val="0"/>
          <w:marBottom w:val="0"/>
          <w:divBdr>
            <w:top w:val="none" w:sz="0" w:space="0" w:color="auto"/>
            <w:left w:val="none" w:sz="0" w:space="0" w:color="auto"/>
            <w:bottom w:val="none" w:sz="0" w:space="0" w:color="auto"/>
            <w:right w:val="none" w:sz="0" w:space="0" w:color="auto"/>
          </w:divBdr>
        </w:div>
        <w:div w:id="2047369398">
          <w:marLeft w:val="0"/>
          <w:marRight w:val="0"/>
          <w:marTop w:val="0"/>
          <w:marBottom w:val="0"/>
          <w:divBdr>
            <w:top w:val="none" w:sz="0" w:space="0" w:color="auto"/>
            <w:left w:val="none" w:sz="0" w:space="0" w:color="auto"/>
            <w:bottom w:val="none" w:sz="0" w:space="0" w:color="auto"/>
            <w:right w:val="none" w:sz="0" w:space="0" w:color="auto"/>
          </w:divBdr>
        </w:div>
        <w:div w:id="1119447509">
          <w:marLeft w:val="0"/>
          <w:marRight w:val="0"/>
          <w:marTop w:val="0"/>
          <w:marBottom w:val="0"/>
          <w:divBdr>
            <w:top w:val="none" w:sz="0" w:space="0" w:color="auto"/>
            <w:left w:val="none" w:sz="0" w:space="0" w:color="auto"/>
            <w:bottom w:val="none" w:sz="0" w:space="0" w:color="auto"/>
            <w:right w:val="none" w:sz="0" w:space="0" w:color="auto"/>
          </w:divBdr>
        </w:div>
        <w:div w:id="681055002">
          <w:marLeft w:val="0"/>
          <w:marRight w:val="0"/>
          <w:marTop w:val="0"/>
          <w:marBottom w:val="0"/>
          <w:divBdr>
            <w:top w:val="none" w:sz="0" w:space="0" w:color="auto"/>
            <w:left w:val="none" w:sz="0" w:space="0" w:color="auto"/>
            <w:bottom w:val="none" w:sz="0" w:space="0" w:color="auto"/>
            <w:right w:val="none" w:sz="0" w:space="0" w:color="auto"/>
          </w:divBdr>
        </w:div>
        <w:div w:id="1799644128">
          <w:marLeft w:val="0"/>
          <w:marRight w:val="0"/>
          <w:marTop w:val="0"/>
          <w:marBottom w:val="0"/>
          <w:divBdr>
            <w:top w:val="none" w:sz="0" w:space="0" w:color="auto"/>
            <w:left w:val="none" w:sz="0" w:space="0" w:color="auto"/>
            <w:bottom w:val="none" w:sz="0" w:space="0" w:color="auto"/>
            <w:right w:val="none" w:sz="0" w:space="0" w:color="auto"/>
          </w:divBdr>
        </w:div>
        <w:div w:id="888690669">
          <w:marLeft w:val="0"/>
          <w:marRight w:val="0"/>
          <w:marTop w:val="0"/>
          <w:marBottom w:val="0"/>
          <w:divBdr>
            <w:top w:val="none" w:sz="0" w:space="0" w:color="auto"/>
            <w:left w:val="none" w:sz="0" w:space="0" w:color="auto"/>
            <w:bottom w:val="none" w:sz="0" w:space="0" w:color="auto"/>
            <w:right w:val="none" w:sz="0" w:space="0" w:color="auto"/>
          </w:divBdr>
        </w:div>
        <w:div w:id="1337924926">
          <w:marLeft w:val="0"/>
          <w:marRight w:val="0"/>
          <w:marTop w:val="0"/>
          <w:marBottom w:val="0"/>
          <w:divBdr>
            <w:top w:val="none" w:sz="0" w:space="0" w:color="auto"/>
            <w:left w:val="none" w:sz="0" w:space="0" w:color="auto"/>
            <w:bottom w:val="none" w:sz="0" w:space="0" w:color="auto"/>
            <w:right w:val="none" w:sz="0" w:space="0" w:color="auto"/>
          </w:divBdr>
        </w:div>
        <w:div w:id="1651712716">
          <w:marLeft w:val="0"/>
          <w:marRight w:val="0"/>
          <w:marTop w:val="0"/>
          <w:marBottom w:val="0"/>
          <w:divBdr>
            <w:top w:val="none" w:sz="0" w:space="0" w:color="auto"/>
            <w:left w:val="none" w:sz="0" w:space="0" w:color="auto"/>
            <w:bottom w:val="none" w:sz="0" w:space="0" w:color="auto"/>
            <w:right w:val="none" w:sz="0" w:space="0" w:color="auto"/>
          </w:divBdr>
        </w:div>
        <w:div w:id="26298396">
          <w:marLeft w:val="0"/>
          <w:marRight w:val="0"/>
          <w:marTop w:val="0"/>
          <w:marBottom w:val="0"/>
          <w:divBdr>
            <w:top w:val="none" w:sz="0" w:space="0" w:color="auto"/>
            <w:left w:val="none" w:sz="0" w:space="0" w:color="auto"/>
            <w:bottom w:val="none" w:sz="0" w:space="0" w:color="auto"/>
            <w:right w:val="none" w:sz="0" w:space="0" w:color="auto"/>
          </w:divBdr>
        </w:div>
        <w:div w:id="1983390759">
          <w:marLeft w:val="0"/>
          <w:marRight w:val="0"/>
          <w:marTop w:val="0"/>
          <w:marBottom w:val="0"/>
          <w:divBdr>
            <w:top w:val="none" w:sz="0" w:space="0" w:color="auto"/>
            <w:left w:val="none" w:sz="0" w:space="0" w:color="auto"/>
            <w:bottom w:val="none" w:sz="0" w:space="0" w:color="auto"/>
            <w:right w:val="none" w:sz="0" w:space="0" w:color="auto"/>
          </w:divBdr>
        </w:div>
        <w:div w:id="21632675">
          <w:marLeft w:val="0"/>
          <w:marRight w:val="0"/>
          <w:marTop w:val="0"/>
          <w:marBottom w:val="0"/>
          <w:divBdr>
            <w:top w:val="none" w:sz="0" w:space="0" w:color="auto"/>
            <w:left w:val="none" w:sz="0" w:space="0" w:color="auto"/>
            <w:bottom w:val="none" w:sz="0" w:space="0" w:color="auto"/>
            <w:right w:val="none" w:sz="0" w:space="0" w:color="auto"/>
          </w:divBdr>
        </w:div>
        <w:div w:id="2141338006">
          <w:marLeft w:val="0"/>
          <w:marRight w:val="0"/>
          <w:marTop w:val="0"/>
          <w:marBottom w:val="0"/>
          <w:divBdr>
            <w:top w:val="none" w:sz="0" w:space="0" w:color="auto"/>
            <w:left w:val="none" w:sz="0" w:space="0" w:color="auto"/>
            <w:bottom w:val="none" w:sz="0" w:space="0" w:color="auto"/>
            <w:right w:val="none" w:sz="0" w:space="0" w:color="auto"/>
          </w:divBdr>
        </w:div>
        <w:div w:id="1429228812">
          <w:marLeft w:val="0"/>
          <w:marRight w:val="0"/>
          <w:marTop w:val="0"/>
          <w:marBottom w:val="0"/>
          <w:divBdr>
            <w:top w:val="none" w:sz="0" w:space="0" w:color="auto"/>
            <w:left w:val="none" w:sz="0" w:space="0" w:color="auto"/>
            <w:bottom w:val="none" w:sz="0" w:space="0" w:color="auto"/>
            <w:right w:val="none" w:sz="0" w:space="0" w:color="auto"/>
          </w:divBdr>
        </w:div>
        <w:div w:id="1846364447">
          <w:marLeft w:val="0"/>
          <w:marRight w:val="0"/>
          <w:marTop w:val="0"/>
          <w:marBottom w:val="0"/>
          <w:divBdr>
            <w:top w:val="none" w:sz="0" w:space="0" w:color="auto"/>
            <w:left w:val="none" w:sz="0" w:space="0" w:color="auto"/>
            <w:bottom w:val="none" w:sz="0" w:space="0" w:color="auto"/>
            <w:right w:val="none" w:sz="0" w:space="0" w:color="auto"/>
          </w:divBdr>
        </w:div>
        <w:div w:id="1527863628">
          <w:marLeft w:val="0"/>
          <w:marRight w:val="0"/>
          <w:marTop w:val="0"/>
          <w:marBottom w:val="0"/>
          <w:divBdr>
            <w:top w:val="none" w:sz="0" w:space="0" w:color="auto"/>
            <w:left w:val="none" w:sz="0" w:space="0" w:color="auto"/>
            <w:bottom w:val="none" w:sz="0" w:space="0" w:color="auto"/>
            <w:right w:val="none" w:sz="0" w:space="0" w:color="auto"/>
          </w:divBdr>
        </w:div>
        <w:div w:id="1382365682">
          <w:marLeft w:val="0"/>
          <w:marRight w:val="0"/>
          <w:marTop w:val="0"/>
          <w:marBottom w:val="0"/>
          <w:divBdr>
            <w:top w:val="none" w:sz="0" w:space="0" w:color="auto"/>
            <w:left w:val="none" w:sz="0" w:space="0" w:color="auto"/>
            <w:bottom w:val="none" w:sz="0" w:space="0" w:color="auto"/>
            <w:right w:val="none" w:sz="0" w:space="0" w:color="auto"/>
          </w:divBdr>
        </w:div>
        <w:div w:id="545144983">
          <w:marLeft w:val="0"/>
          <w:marRight w:val="0"/>
          <w:marTop w:val="0"/>
          <w:marBottom w:val="0"/>
          <w:divBdr>
            <w:top w:val="none" w:sz="0" w:space="0" w:color="auto"/>
            <w:left w:val="none" w:sz="0" w:space="0" w:color="auto"/>
            <w:bottom w:val="none" w:sz="0" w:space="0" w:color="auto"/>
            <w:right w:val="none" w:sz="0" w:space="0" w:color="auto"/>
          </w:divBdr>
        </w:div>
        <w:div w:id="83721578">
          <w:marLeft w:val="0"/>
          <w:marRight w:val="0"/>
          <w:marTop w:val="0"/>
          <w:marBottom w:val="0"/>
          <w:divBdr>
            <w:top w:val="none" w:sz="0" w:space="0" w:color="auto"/>
            <w:left w:val="none" w:sz="0" w:space="0" w:color="auto"/>
            <w:bottom w:val="none" w:sz="0" w:space="0" w:color="auto"/>
            <w:right w:val="none" w:sz="0" w:space="0" w:color="auto"/>
          </w:divBdr>
        </w:div>
        <w:div w:id="38673559">
          <w:marLeft w:val="0"/>
          <w:marRight w:val="0"/>
          <w:marTop w:val="0"/>
          <w:marBottom w:val="0"/>
          <w:divBdr>
            <w:top w:val="none" w:sz="0" w:space="0" w:color="auto"/>
            <w:left w:val="none" w:sz="0" w:space="0" w:color="auto"/>
            <w:bottom w:val="none" w:sz="0" w:space="0" w:color="auto"/>
            <w:right w:val="none" w:sz="0" w:space="0" w:color="auto"/>
          </w:divBdr>
        </w:div>
        <w:div w:id="1630279305">
          <w:marLeft w:val="0"/>
          <w:marRight w:val="0"/>
          <w:marTop w:val="0"/>
          <w:marBottom w:val="0"/>
          <w:divBdr>
            <w:top w:val="none" w:sz="0" w:space="0" w:color="auto"/>
            <w:left w:val="none" w:sz="0" w:space="0" w:color="auto"/>
            <w:bottom w:val="none" w:sz="0" w:space="0" w:color="auto"/>
            <w:right w:val="none" w:sz="0" w:space="0" w:color="auto"/>
          </w:divBdr>
        </w:div>
        <w:div w:id="364985921">
          <w:marLeft w:val="0"/>
          <w:marRight w:val="0"/>
          <w:marTop w:val="0"/>
          <w:marBottom w:val="0"/>
          <w:divBdr>
            <w:top w:val="none" w:sz="0" w:space="0" w:color="auto"/>
            <w:left w:val="none" w:sz="0" w:space="0" w:color="auto"/>
            <w:bottom w:val="none" w:sz="0" w:space="0" w:color="auto"/>
            <w:right w:val="none" w:sz="0" w:space="0" w:color="auto"/>
          </w:divBdr>
        </w:div>
        <w:div w:id="1822230666">
          <w:marLeft w:val="0"/>
          <w:marRight w:val="0"/>
          <w:marTop w:val="0"/>
          <w:marBottom w:val="0"/>
          <w:divBdr>
            <w:top w:val="none" w:sz="0" w:space="0" w:color="auto"/>
            <w:left w:val="none" w:sz="0" w:space="0" w:color="auto"/>
            <w:bottom w:val="none" w:sz="0" w:space="0" w:color="auto"/>
            <w:right w:val="none" w:sz="0" w:space="0" w:color="auto"/>
          </w:divBdr>
        </w:div>
        <w:div w:id="775950020">
          <w:marLeft w:val="0"/>
          <w:marRight w:val="0"/>
          <w:marTop w:val="0"/>
          <w:marBottom w:val="0"/>
          <w:divBdr>
            <w:top w:val="none" w:sz="0" w:space="0" w:color="auto"/>
            <w:left w:val="none" w:sz="0" w:space="0" w:color="auto"/>
            <w:bottom w:val="none" w:sz="0" w:space="0" w:color="auto"/>
            <w:right w:val="none" w:sz="0" w:space="0" w:color="auto"/>
          </w:divBdr>
        </w:div>
      </w:divsChild>
    </w:div>
    <w:div w:id="36665118">
      <w:bodyDiv w:val="1"/>
      <w:marLeft w:val="0"/>
      <w:marRight w:val="0"/>
      <w:marTop w:val="0"/>
      <w:marBottom w:val="0"/>
      <w:divBdr>
        <w:top w:val="none" w:sz="0" w:space="0" w:color="auto"/>
        <w:left w:val="none" w:sz="0" w:space="0" w:color="auto"/>
        <w:bottom w:val="none" w:sz="0" w:space="0" w:color="auto"/>
        <w:right w:val="none" w:sz="0" w:space="0" w:color="auto"/>
      </w:divBdr>
    </w:div>
    <w:div w:id="1064333067">
      <w:bodyDiv w:val="1"/>
      <w:marLeft w:val="0"/>
      <w:marRight w:val="0"/>
      <w:marTop w:val="0"/>
      <w:marBottom w:val="0"/>
      <w:divBdr>
        <w:top w:val="none" w:sz="0" w:space="0" w:color="auto"/>
        <w:left w:val="none" w:sz="0" w:space="0" w:color="auto"/>
        <w:bottom w:val="none" w:sz="0" w:space="0" w:color="auto"/>
        <w:right w:val="none" w:sz="0" w:space="0" w:color="auto"/>
      </w:divBdr>
    </w:div>
    <w:div w:id="1107385818">
      <w:bodyDiv w:val="1"/>
      <w:marLeft w:val="0"/>
      <w:marRight w:val="0"/>
      <w:marTop w:val="0"/>
      <w:marBottom w:val="0"/>
      <w:divBdr>
        <w:top w:val="none" w:sz="0" w:space="0" w:color="auto"/>
        <w:left w:val="none" w:sz="0" w:space="0" w:color="auto"/>
        <w:bottom w:val="none" w:sz="0" w:space="0" w:color="auto"/>
        <w:right w:val="none" w:sz="0" w:space="0" w:color="auto"/>
      </w:divBdr>
    </w:div>
    <w:div w:id="1285114847">
      <w:bodyDiv w:val="1"/>
      <w:marLeft w:val="0"/>
      <w:marRight w:val="0"/>
      <w:marTop w:val="0"/>
      <w:marBottom w:val="0"/>
      <w:divBdr>
        <w:top w:val="none" w:sz="0" w:space="0" w:color="auto"/>
        <w:left w:val="none" w:sz="0" w:space="0" w:color="auto"/>
        <w:bottom w:val="none" w:sz="0" w:space="0" w:color="auto"/>
        <w:right w:val="none" w:sz="0" w:space="0" w:color="auto"/>
      </w:divBdr>
      <w:divsChild>
        <w:div w:id="87508434">
          <w:marLeft w:val="0"/>
          <w:marRight w:val="0"/>
          <w:marTop w:val="0"/>
          <w:marBottom w:val="0"/>
          <w:divBdr>
            <w:top w:val="none" w:sz="0" w:space="0" w:color="auto"/>
            <w:left w:val="none" w:sz="0" w:space="0" w:color="auto"/>
            <w:bottom w:val="none" w:sz="0" w:space="0" w:color="auto"/>
            <w:right w:val="none" w:sz="0" w:space="0" w:color="auto"/>
          </w:divBdr>
        </w:div>
        <w:div w:id="582490459">
          <w:marLeft w:val="0"/>
          <w:marRight w:val="0"/>
          <w:marTop w:val="0"/>
          <w:marBottom w:val="0"/>
          <w:divBdr>
            <w:top w:val="none" w:sz="0" w:space="0" w:color="auto"/>
            <w:left w:val="none" w:sz="0" w:space="0" w:color="auto"/>
            <w:bottom w:val="none" w:sz="0" w:space="0" w:color="auto"/>
            <w:right w:val="none" w:sz="0" w:space="0" w:color="auto"/>
          </w:divBdr>
        </w:div>
        <w:div w:id="905456522">
          <w:marLeft w:val="0"/>
          <w:marRight w:val="0"/>
          <w:marTop w:val="0"/>
          <w:marBottom w:val="0"/>
          <w:divBdr>
            <w:top w:val="none" w:sz="0" w:space="0" w:color="auto"/>
            <w:left w:val="none" w:sz="0" w:space="0" w:color="auto"/>
            <w:bottom w:val="none" w:sz="0" w:space="0" w:color="auto"/>
            <w:right w:val="none" w:sz="0" w:space="0" w:color="auto"/>
          </w:divBdr>
        </w:div>
        <w:div w:id="1574464939">
          <w:marLeft w:val="0"/>
          <w:marRight w:val="0"/>
          <w:marTop w:val="0"/>
          <w:marBottom w:val="0"/>
          <w:divBdr>
            <w:top w:val="none" w:sz="0" w:space="0" w:color="auto"/>
            <w:left w:val="none" w:sz="0" w:space="0" w:color="auto"/>
            <w:bottom w:val="none" w:sz="0" w:space="0" w:color="auto"/>
            <w:right w:val="none" w:sz="0" w:space="0" w:color="auto"/>
          </w:divBdr>
        </w:div>
        <w:div w:id="1416125311">
          <w:marLeft w:val="0"/>
          <w:marRight w:val="0"/>
          <w:marTop w:val="0"/>
          <w:marBottom w:val="0"/>
          <w:divBdr>
            <w:top w:val="none" w:sz="0" w:space="0" w:color="auto"/>
            <w:left w:val="none" w:sz="0" w:space="0" w:color="auto"/>
            <w:bottom w:val="none" w:sz="0" w:space="0" w:color="auto"/>
            <w:right w:val="none" w:sz="0" w:space="0" w:color="auto"/>
          </w:divBdr>
        </w:div>
      </w:divsChild>
    </w:div>
    <w:div w:id="1285889581">
      <w:bodyDiv w:val="1"/>
      <w:marLeft w:val="0"/>
      <w:marRight w:val="0"/>
      <w:marTop w:val="0"/>
      <w:marBottom w:val="0"/>
      <w:divBdr>
        <w:top w:val="none" w:sz="0" w:space="0" w:color="auto"/>
        <w:left w:val="none" w:sz="0" w:space="0" w:color="auto"/>
        <w:bottom w:val="none" w:sz="0" w:space="0" w:color="auto"/>
        <w:right w:val="none" w:sz="0" w:space="0" w:color="auto"/>
      </w:divBdr>
      <w:divsChild>
        <w:div w:id="1361392793">
          <w:marLeft w:val="0"/>
          <w:marRight w:val="0"/>
          <w:marTop w:val="0"/>
          <w:marBottom w:val="0"/>
          <w:divBdr>
            <w:top w:val="none" w:sz="0" w:space="0" w:color="auto"/>
            <w:left w:val="none" w:sz="0" w:space="0" w:color="auto"/>
            <w:bottom w:val="none" w:sz="0" w:space="0" w:color="auto"/>
            <w:right w:val="none" w:sz="0" w:space="0" w:color="auto"/>
          </w:divBdr>
        </w:div>
        <w:div w:id="2013607817">
          <w:marLeft w:val="0"/>
          <w:marRight w:val="0"/>
          <w:marTop w:val="0"/>
          <w:marBottom w:val="0"/>
          <w:divBdr>
            <w:top w:val="none" w:sz="0" w:space="0" w:color="auto"/>
            <w:left w:val="none" w:sz="0" w:space="0" w:color="auto"/>
            <w:bottom w:val="none" w:sz="0" w:space="0" w:color="auto"/>
            <w:right w:val="none" w:sz="0" w:space="0" w:color="auto"/>
          </w:divBdr>
        </w:div>
        <w:div w:id="739716564">
          <w:marLeft w:val="0"/>
          <w:marRight w:val="0"/>
          <w:marTop w:val="0"/>
          <w:marBottom w:val="0"/>
          <w:divBdr>
            <w:top w:val="none" w:sz="0" w:space="0" w:color="auto"/>
            <w:left w:val="none" w:sz="0" w:space="0" w:color="auto"/>
            <w:bottom w:val="none" w:sz="0" w:space="0" w:color="auto"/>
            <w:right w:val="none" w:sz="0" w:space="0" w:color="auto"/>
          </w:divBdr>
        </w:div>
        <w:div w:id="740785695">
          <w:marLeft w:val="0"/>
          <w:marRight w:val="0"/>
          <w:marTop w:val="0"/>
          <w:marBottom w:val="0"/>
          <w:divBdr>
            <w:top w:val="none" w:sz="0" w:space="0" w:color="auto"/>
            <w:left w:val="none" w:sz="0" w:space="0" w:color="auto"/>
            <w:bottom w:val="none" w:sz="0" w:space="0" w:color="auto"/>
            <w:right w:val="none" w:sz="0" w:space="0" w:color="auto"/>
          </w:divBdr>
        </w:div>
        <w:div w:id="480972757">
          <w:marLeft w:val="0"/>
          <w:marRight w:val="0"/>
          <w:marTop w:val="0"/>
          <w:marBottom w:val="0"/>
          <w:divBdr>
            <w:top w:val="none" w:sz="0" w:space="0" w:color="auto"/>
            <w:left w:val="none" w:sz="0" w:space="0" w:color="auto"/>
            <w:bottom w:val="none" w:sz="0" w:space="0" w:color="auto"/>
            <w:right w:val="none" w:sz="0" w:space="0" w:color="auto"/>
          </w:divBdr>
        </w:div>
        <w:div w:id="1498376741">
          <w:marLeft w:val="0"/>
          <w:marRight w:val="0"/>
          <w:marTop w:val="0"/>
          <w:marBottom w:val="0"/>
          <w:divBdr>
            <w:top w:val="none" w:sz="0" w:space="0" w:color="auto"/>
            <w:left w:val="none" w:sz="0" w:space="0" w:color="auto"/>
            <w:bottom w:val="none" w:sz="0" w:space="0" w:color="auto"/>
            <w:right w:val="none" w:sz="0" w:space="0" w:color="auto"/>
          </w:divBdr>
        </w:div>
        <w:div w:id="843394199">
          <w:marLeft w:val="0"/>
          <w:marRight w:val="0"/>
          <w:marTop w:val="0"/>
          <w:marBottom w:val="0"/>
          <w:divBdr>
            <w:top w:val="none" w:sz="0" w:space="0" w:color="auto"/>
            <w:left w:val="none" w:sz="0" w:space="0" w:color="auto"/>
            <w:bottom w:val="none" w:sz="0" w:space="0" w:color="auto"/>
            <w:right w:val="none" w:sz="0" w:space="0" w:color="auto"/>
          </w:divBdr>
        </w:div>
        <w:div w:id="828862402">
          <w:marLeft w:val="0"/>
          <w:marRight w:val="0"/>
          <w:marTop w:val="0"/>
          <w:marBottom w:val="0"/>
          <w:divBdr>
            <w:top w:val="none" w:sz="0" w:space="0" w:color="auto"/>
            <w:left w:val="none" w:sz="0" w:space="0" w:color="auto"/>
            <w:bottom w:val="none" w:sz="0" w:space="0" w:color="auto"/>
            <w:right w:val="none" w:sz="0" w:space="0" w:color="auto"/>
          </w:divBdr>
        </w:div>
        <w:div w:id="122961709">
          <w:marLeft w:val="0"/>
          <w:marRight w:val="0"/>
          <w:marTop w:val="0"/>
          <w:marBottom w:val="0"/>
          <w:divBdr>
            <w:top w:val="none" w:sz="0" w:space="0" w:color="auto"/>
            <w:left w:val="none" w:sz="0" w:space="0" w:color="auto"/>
            <w:bottom w:val="none" w:sz="0" w:space="0" w:color="auto"/>
            <w:right w:val="none" w:sz="0" w:space="0" w:color="auto"/>
          </w:divBdr>
        </w:div>
        <w:div w:id="1118331729">
          <w:marLeft w:val="0"/>
          <w:marRight w:val="0"/>
          <w:marTop w:val="0"/>
          <w:marBottom w:val="0"/>
          <w:divBdr>
            <w:top w:val="none" w:sz="0" w:space="0" w:color="auto"/>
            <w:left w:val="none" w:sz="0" w:space="0" w:color="auto"/>
            <w:bottom w:val="none" w:sz="0" w:space="0" w:color="auto"/>
            <w:right w:val="none" w:sz="0" w:space="0" w:color="auto"/>
          </w:divBdr>
        </w:div>
        <w:div w:id="1024670165">
          <w:marLeft w:val="0"/>
          <w:marRight w:val="0"/>
          <w:marTop w:val="0"/>
          <w:marBottom w:val="0"/>
          <w:divBdr>
            <w:top w:val="none" w:sz="0" w:space="0" w:color="auto"/>
            <w:left w:val="none" w:sz="0" w:space="0" w:color="auto"/>
            <w:bottom w:val="none" w:sz="0" w:space="0" w:color="auto"/>
            <w:right w:val="none" w:sz="0" w:space="0" w:color="auto"/>
          </w:divBdr>
        </w:div>
        <w:div w:id="1079211456">
          <w:marLeft w:val="0"/>
          <w:marRight w:val="0"/>
          <w:marTop w:val="0"/>
          <w:marBottom w:val="0"/>
          <w:divBdr>
            <w:top w:val="none" w:sz="0" w:space="0" w:color="auto"/>
            <w:left w:val="none" w:sz="0" w:space="0" w:color="auto"/>
            <w:bottom w:val="none" w:sz="0" w:space="0" w:color="auto"/>
            <w:right w:val="none" w:sz="0" w:space="0" w:color="auto"/>
          </w:divBdr>
        </w:div>
        <w:div w:id="2060012849">
          <w:marLeft w:val="0"/>
          <w:marRight w:val="0"/>
          <w:marTop w:val="0"/>
          <w:marBottom w:val="0"/>
          <w:divBdr>
            <w:top w:val="none" w:sz="0" w:space="0" w:color="auto"/>
            <w:left w:val="none" w:sz="0" w:space="0" w:color="auto"/>
            <w:bottom w:val="none" w:sz="0" w:space="0" w:color="auto"/>
            <w:right w:val="none" w:sz="0" w:space="0" w:color="auto"/>
          </w:divBdr>
        </w:div>
        <w:div w:id="42943464">
          <w:marLeft w:val="0"/>
          <w:marRight w:val="0"/>
          <w:marTop w:val="0"/>
          <w:marBottom w:val="0"/>
          <w:divBdr>
            <w:top w:val="none" w:sz="0" w:space="0" w:color="auto"/>
            <w:left w:val="none" w:sz="0" w:space="0" w:color="auto"/>
            <w:bottom w:val="none" w:sz="0" w:space="0" w:color="auto"/>
            <w:right w:val="none" w:sz="0" w:space="0" w:color="auto"/>
          </w:divBdr>
        </w:div>
        <w:div w:id="1144008163">
          <w:marLeft w:val="0"/>
          <w:marRight w:val="0"/>
          <w:marTop w:val="0"/>
          <w:marBottom w:val="0"/>
          <w:divBdr>
            <w:top w:val="none" w:sz="0" w:space="0" w:color="auto"/>
            <w:left w:val="none" w:sz="0" w:space="0" w:color="auto"/>
            <w:bottom w:val="none" w:sz="0" w:space="0" w:color="auto"/>
            <w:right w:val="none" w:sz="0" w:space="0" w:color="auto"/>
          </w:divBdr>
        </w:div>
        <w:div w:id="70587941">
          <w:marLeft w:val="0"/>
          <w:marRight w:val="0"/>
          <w:marTop w:val="0"/>
          <w:marBottom w:val="0"/>
          <w:divBdr>
            <w:top w:val="none" w:sz="0" w:space="0" w:color="auto"/>
            <w:left w:val="none" w:sz="0" w:space="0" w:color="auto"/>
            <w:bottom w:val="none" w:sz="0" w:space="0" w:color="auto"/>
            <w:right w:val="none" w:sz="0" w:space="0" w:color="auto"/>
          </w:divBdr>
        </w:div>
        <w:div w:id="194775987">
          <w:marLeft w:val="0"/>
          <w:marRight w:val="0"/>
          <w:marTop w:val="0"/>
          <w:marBottom w:val="0"/>
          <w:divBdr>
            <w:top w:val="none" w:sz="0" w:space="0" w:color="auto"/>
            <w:left w:val="none" w:sz="0" w:space="0" w:color="auto"/>
            <w:bottom w:val="none" w:sz="0" w:space="0" w:color="auto"/>
            <w:right w:val="none" w:sz="0" w:space="0" w:color="auto"/>
          </w:divBdr>
        </w:div>
        <w:div w:id="1710450324">
          <w:marLeft w:val="0"/>
          <w:marRight w:val="0"/>
          <w:marTop w:val="0"/>
          <w:marBottom w:val="0"/>
          <w:divBdr>
            <w:top w:val="none" w:sz="0" w:space="0" w:color="auto"/>
            <w:left w:val="none" w:sz="0" w:space="0" w:color="auto"/>
            <w:bottom w:val="none" w:sz="0" w:space="0" w:color="auto"/>
            <w:right w:val="none" w:sz="0" w:space="0" w:color="auto"/>
          </w:divBdr>
        </w:div>
        <w:div w:id="1783724462">
          <w:marLeft w:val="0"/>
          <w:marRight w:val="0"/>
          <w:marTop w:val="0"/>
          <w:marBottom w:val="0"/>
          <w:divBdr>
            <w:top w:val="none" w:sz="0" w:space="0" w:color="auto"/>
            <w:left w:val="none" w:sz="0" w:space="0" w:color="auto"/>
            <w:bottom w:val="none" w:sz="0" w:space="0" w:color="auto"/>
            <w:right w:val="none" w:sz="0" w:space="0" w:color="auto"/>
          </w:divBdr>
        </w:div>
        <w:div w:id="1071388316">
          <w:marLeft w:val="0"/>
          <w:marRight w:val="0"/>
          <w:marTop w:val="0"/>
          <w:marBottom w:val="0"/>
          <w:divBdr>
            <w:top w:val="none" w:sz="0" w:space="0" w:color="auto"/>
            <w:left w:val="none" w:sz="0" w:space="0" w:color="auto"/>
            <w:bottom w:val="none" w:sz="0" w:space="0" w:color="auto"/>
            <w:right w:val="none" w:sz="0" w:space="0" w:color="auto"/>
          </w:divBdr>
        </w:div>
        <w:div w:id="1886604640">
          <w:marLeft w:val="0"/>
          <w:marRight w:val="0"/>
          <w:marTop w:val="0"/>
          <w:marBottom w:val="0"/>
          <w:divBdr>
            <w:top w:val="none" w:sz="0" w:space="0" w:color="auto"/>
            <w:left w:val="none" w:sz="0" w:space="0" w:color="auto"/>
            <w:bottom w:val="none" w:sz="0" w:space="0" w:color="auto"/>
            <w:right w:val="none" w:sz="0" w:space="0" w:color="auto"/>
          </w:divBdr>
        </w:div>
        <w:div w:id="2044593371">
          <w:marLeft w:val="0"/>
          <w:marRight w:val="0"/>
          <w:marTop w:val="0"/>
          <w:marBottom w:val="0"/>
          <w:divBdr>
            <w:top w:val="none" w:sz="0" w:space="0" w:color="auto"/>
            <w:left w:val="none" w:sz="0" w:space="0" w:color="auto"/>
            <w:bottom w:val="none" w:sz="0" w:space="0" w:color="auto"/>
            <w:right w:val="none" w:sz="0" w:space="0" w:color="auto"/>
          </w:divBdr>
        </w:div>
        <w:div w:id="1313095232">
          <w:marLeft w:val="0"/>
          <w:marRight w:val="0"/>
          <w:marTop w:val="0"/>
          <w:marBottom w:val="0"/>
          <w:divBdr>
            <w:top w:val="none" w:sz="0" w:space="0" w:color="auto"/>
            <w:left w:val="none" w:sz="0" w:space="0" w:color="auto"/>
            <w:bottom w:val="none" w:sz="0" w:space="0" w:color="auto"/>
            <w:right w:val="none" w:sz="0" w:space="0" w:color="auto"/>
          </w:divBdr>
        </w:div>
        <w:div w:id="1011958015">
          <w:marLeft w:val="0"/>
          <w:marRight w:val="0"/>
          <w:marTop w:val="0"/>
          <w:marBottom w:val="0"/>
          <w:divBdr>
            <w:top w:val="none" w:sz="0" w:space="0" w:color="auto"/>
            <w:left w:val="none" w:sz="0" w:space="0" w:color="auto"/>
            <w:bottom w:val="none" w:sz="0" w:space="0" w:color="auto"/>
            <w:right w:val="none" w:sz="0" w:space="0" w:color="auto"/>
          </w:divBdr>
        </w:div>
        <w:div w:id="352611672">
          <w:marLeft w:val="0"/>
          <w:marRight w:val="0"/>
          <w:marTop w:val="0"/>
          <w:marBottom w:val="0"/>
          <w:divBdr>
            <w:top w:val="none" w:sz="0" w:space="0" w:color="auto"/>
            <w:left w:val="none" w:sz="0" w:space="0" w:color="auto"/>
            <w:bottom w:val="none" w:sz="0" w:space="0" w:color="auto"/>
            <w:right w:val="none" w:sz="0" w:space="0" w:color="auto"/>
          </w:divBdr>
        </w:div>
        <w:div w:id="1673027201">
          <w:marLeft w:val="0"/>
          <w:marRight w:val="0"/>
          <w:marTop w:val="0"/>
          <w:marBottom w:val="0"/>
          <w:divBdr>
            <w:top w:val="none" w:sz="0" w:space="0" w:color="auto"/>
            <w:left w:val="none" w:sz="0" w:space="0" w:color="auto"/>
            <w:bottom w:val="none" w:sz="0" w:space="0" w:color="auto"/>
            <w:right w:val="none" w:sz="0" w:space="0" w:color="auto"/>
          </w:divBdr>
        </w:div>
        <w:div w:id="800654076">
          <w:marLeft w:val="0"/>
          <w:marRight w:val="0"/>
          <w:marTop w:val="0"/>
          <w:marBottom w:val="0"/>
          <w:divBdr>
            <w:top w:val="none" w:sz="0" w:space="0" w:color="auto"/>
            <w:left w:val="none" w:sz="0" w:space="0" w:color="auto"/>
            <w:bottom w:val="none" w:sz="0" w:space="0" w:color="auto"/>
            <w:right w:val="none" w:sz="0" w:space="0" w:color="auto"/>
          </w:divBdr>
        </w:div>
        <w:div w:id="148443088">
          <w:marLeft w:val="0"/>
          <w:marRight w:val="0"/>
          <w:marTop w:val="0"/>
          <w:marBottom w:val="0"/>
          <w:divBdr>
            <w:top w:val="none" w:sz="0" w:space="0" w:color="auto"/>
            <w:left w:val="none" w:sz="0" w:space="0" w:color="auto"/>
            <w:bottom w:val="none" w:sz="0" w:space="0" w:color="auto"/>
            <w:right w:val="none" w:sz="0" w:space="0" w:color="auto"/>
          </w:divBdr>
        </w:div>
        <w:div w:id="1027213582">
          <w:marLeft w:val="0"/>
          <w:marRight w:val="0"/>
          <w:marTop w:val="0"/>
          <w:marBottom w:val="0"/>
          <w:divBdr>
            <w:top w:val="none" w:sz="0" w:space="0" w:color="auto"/>
            <w:left w:val="none" w:sz="0" w:space="0" w:color="auto"/>
            <w:bottom w:val="none" w:sz="0" w:space="0" w:color="auto"/>
            <w:right w:val="none" w:sz="0" w:space="0" w:color="auto"/>
          </w:divBdr>
        </w:div>
        <w:div w:id="1910655281">
          <w:marLeft w:val="0"/>
          <w:marRight w:val="0"/>
          <w:marTop w:val="0"/>
          <w:marBottom w:val="0"/>
          <w:divBdr>
            <w:top w:val="none" w:sz="0" w:space="0" w:color="auto"/>
            <w:left w:val="none" w:sz="0" w:space="0" w:color="auto"/>
            <w:bottom w:val="none" w:sz="0" w:space="0" w:color="auto"/>
            <w:right w:val="none" w:sz="0" w:space="0" w:color="auto"/>
          </w:divBdr>
        </w:div>
        <w:div w:id="2104062788">
          <w:marLeft w:val="0"/>
          <w:marRight w:val="0"/>
          <w:marTop w:val="0"/>
          <w:marBottom w:val="0"/>
          <w:divBdr>
            <w:top w:val="none" w:sz="0" w:space="0" w:color="auto"/>
            <w:left w:val="none" w:sz="0" w:space="0" w:color="auto"/>
            <w:bottom w:val="none" w:sz="0" w:space="0" w:color="auto"/>
            <w:right w:val="none" w:sz="0" w:space="0" w:color="auto"/>
          </w:divBdr>
        </w:div>
        <w:div w:id="458652396">
          <w:marLeft w:val="0"/>
          <w:marRight w:val="0"/>
          <w:marTop w:val="0"/>
          <w:marBottom w:val="0"/>
          <w:divBdr>
            <w:top w:val="none" w:sz="0" w:space="0" w:color="auto"/>
            <w:left w:val="none" w:sz="0" w:space="0" w:color="auto"/>
            <w:bottom w:val="none" w:sz="0" w:space="0" w:color="auto"/>
            <w:right w:val="none" w:sz="0" w:space="0" w:color="auto"/>
          </w:divBdr>
        </w:div>
      </w:divsChild>
    </w:div>
    <w:div w:id="203734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comments" Target="comment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4.png"/><Relationship Id="rId34" Type="http://schemas.openxmlformats.org/officeDocument/2006/relationships/fontTable" Target="fontTable.xml"/><Relationship Id="rId35" Type="http://schemas.openxmlformats.org/officeDocument/2006/relationships/theme" Target="theme/theme1.xml"/><Relationship Id="rId36" Type="http://schemas.microsoft.com/office/2011/relationships/people" Target="people.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E0E09-3935-1A42-883A-2B2B4097B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56</Pages>
  <Words>14702</Words>
  <Characters>83802</Characters>
  <Application>Microsoft Macintosh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98308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pp05admin</dc:creator>
  <cp:keywords/>
  <dc:description/>
  <cp:lastModifiedBy>Ian Hussey</cp:lastModifiedBy>
  <cp:revision>3</cp:revision>
  <dcterms:created xsi:type="dcterms:W3CDTF">2019-01-10T13:54:00Z</dcterms:created>
  <dcterms:modified xsi:type="dcterms:W3CDTF">2019-01-17T16:32:00Z</dcterms:modified>
</cp:coreProperties>
</file>